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>
        <w:t>1</w:t>
      </w:r>
    </w:p>
    <w:p w:rsidR="0065472C" w:rsidRPr="00DE61E6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1107B2">
        <w:rPr>
          <w:sz w:val="28"/>
        </w:rPr>
        <w:t>6.</w:t>
      </w:r>
      <w:r w:rsidR="0048310E">
        <w:rPr>
          <w:sz w:val="28"/>
        </w:rPr>
        <w:t>2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1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1"/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</w:t>
      </w:r>
      <w:proofErr w:type="spellStart"/>
      <w:r>
        <w:rPr>
          <w:b/>
          <w:sz w:val="28"/>
        </w:rPr>
        <w:t>Содерж</w:t>
      </w:r>
      <w:proofErr w:type="spellEnd"/>
      <w:r>
        <w:rPr>
          <w:b/>
          <w:sz w:val="28"/>
        </w:rPr>
        <w:t>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</w:t>
      </w:r>
      <w:proofErr w:type="gramStart"/>
      <w:r>
        <w:rPr>
          <w:sz w:val="28"/>
        </w:rPr>
        <w:t xml:space="preserve"> О</w:t>
      </w:r>
      <w:proofErr w:type="gramEnd"/>
      <w:r>
        <w:rPr>
          <w:sz w:val="28"/>
        </w:rPr>
        <w:t>, Н. Символы имеют следующий смысл:</w:t>
      </w:r>
    </w:p>
    <w:p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</w:t>
      </w:r>
      <w:proofErr w:type="spellStart"/>
      <w:r w:rsidRPr="005C25E1">
        <w:t>yyyy</w:t>
      </w:r>
      <w:proofErr w:type="spellEnd"/>
      <w:r w:rsidRPr="005C25E1">
        <w:t>-MM-</w:t>
      </w:r>
      <w:proofErr w:type="spellStart"/>
      <w:r w:rsidRPr="005C25E1">
        <w:t>dd</w:t>
      </w:r>
      <w:proofErr w:type="spellEnd"/>
      <w:r w:rsidRPr="005C25E1">
        <w:t xml:space="preserve">, где </w:t>
      </w:r>
      <w:proofErr w:type="spellStart"/>
      <w:r w:rsidRPr="005C25E1">
        <w:t>yyyy</w:t>
      </w:r>
      <w:proofErr w:type="spellEnd"/>
      <w:r w:rsidRPr="005C25E1">
        <w:t xml:space="preserve"> – год, MM – месяц, </w:t>
      </w:r>
      <w:proofErr w:type="spellStart"/>
      <w:r w:rsidRPr="005C25E1">
        <w:t>dd</w:t>
      </w:r>
      <w:proofErr w:type="spellEnd"/>
      <w:r w:rsidRPr="005C25E1">
        <w:t xml:space="preserve"> - день;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</w:t>
      </w:r>
      <w:proofErr w:type="spellStart"/>
      <w:r w:rsidRPr="005C25E1">
        <w:t>yyyy-MM-ddThh</w:t>
      </w:r>
      <w:r w:rsidRPr="00391A5D">
        <w:t>:</w:t>
      </w:r>
      <w:r w:rsidRPr="005C25E1">
        <w:t>mm</w:t>
      </w:r>
      <w:r w:rsidRPr="00391A5D">
        <w:t>:</w:t>
      </w:r>
      <w:r w:rsidRPr="005C25E1">
        <w:t>ss</w:t>
      </w:r>
      <w:proofErr w:type="spellEnd"/>
      <w:r>
        <w:rPr>
          <w:lang w:val="en-US"/>
        </w:rPr>
        <w:t>Z</w:t>
      </w:r>
      <w:r w:rsidRPr="005C25E1">
        <w:t xml:space="preserve">, где </w:t>
      </w:r>
      <w:proofErr w:type="spellStart"/>
      <w:r w:rsidRPr="005C25E1">
        <w:t>yyyy</w:t>
      </w:r>
      <w:proofErr w:type="spellEnd"/>
      <w:r w:rsidRPr="005C25E1">
        <w:t xml:space="preserve"> – год, MM – месяц, </w:t>
      </w:r>
      <w:proofErr w:type="spellStart"/>
      <w:r w:rsidRPr="005C25E1">
        <w:t>dd</w:t>
      </w:r>
      <w:proofErr w:type="spellEnd"/>
      <w:r w:rsidRPr="005C25E1">
        <w:t xml:space="preserve"> – день, T – разделитель даты и времени, </w:t>
      </w:r>
      <w:proofErr w:type="spellStart"/>
      <w:r w:rsidRPr="005C25E1">
        <w:t>hh</w:t>
      </w:r>
      <w:proofErr w:type="spellEnd"/>
      <w:r w:rsidRPr="005C25E1">
        <w:t xml:space="preserve"> – час, </w:t>
      </w:r>
      <w:proofErr w:type="spellStart"/>
      <w:r w:rsidRPr="005C25E1">
        <w:t>mm</w:t>
      </w:r>
      <w:proofErr w:type="spellEnd"/>
      <w:r w:rsidRPr="005C25E1">
        <w:t xml:space="preserve"> – минуты, </w:t>
      </w:r>
      <w:proofErr w:type="spellStart"/>
      <w:r w:rsidRPr="005C25E1">
        <w:t>ss</w:t>
      </w:r>
      <w:proofErr w:type="spellEnd"/>
      <w:r w:rsidRPr="005C25E1">
        <w:t xml:space="preserve">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proofErr w:type="spellStart"/>
      <w:r>
        <w:rPr>
          <w:lang w:val="en-US"/>
        </w:rPr>
        <w:t>hh</w:t>
      </w:r>
      <w:proofErr w:type="spellEnd"/>
      <w:r w:rsidRPr="00391A5D">
        <w:t>:</w:t>
      </w:r>
      <w:r>
        <w:rPr>
          <w:lang w:val="en-US"/>
        </w:rPr>
        <w:t>mm</w:t>
      </w:r>
      <w:r>
        <w:t xml:space="preserve">. Если временная зона не задана, то подразумевается, что дата-время </w:t>
      </w:r>
      <w:proofErr w:type="gramStart"/>
      <w:r>
        <w:t>указаны</w:t>
      </w:r>
      <w:proofErr w:type="gramEnd"/>
      <w:r>
        <w:t xml:space="preserve"> локальные</w:t>
      </w:r>
      <w:r w:rsidRPr="005C25E1">
        <w:t>;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</w:t>
      </w:r>
      <w:proofErr w:type="gramStart"/>
      <w:r w:rsidRPr="005C25E1">
        <w:t>логический</w:t>
      </w:r>
      <w:proofErr w:type="gramEnd"/>
      <w:r w:rsidRPr="005C25E1">
        <w:t>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:rsidTr="00D20B68">
        <w:tc>
          <w:tcPr>
            <w:tcW w:w="722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:rsidTr="00D20B68">
        <w:tc>
          <w:tcPr>
            <w:tcW w:w="5000" w:type="pct"/>
            <w:gridSpan w:val="6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:rsidTr="00D20B68">
        <w:tc>
          <w:tcPr>
            <w:tcW w:w="722" w:type="pct"/>
            <w:shd w:val="clear" w:color="auto" w:fill="auto"/>
            <w:hideMark/>
          </w:tcPr>
          <w:p w:rsidR="00D20B68" w:rsidRPr="001A4780" w:rsidRDefault="00800A88" w:rsidP="00D20B68">
            <w:pPr>
              <w:spacing w:before="0" w:after="0"/>
              <w:rPr>
                <w:sz w:val="20"/>
              </w:rPr>
            </w:pPr>
            <w:proofErr w:type="spellStart"/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  <w:proofErr w:type="spellEnd"/>
          </w:p>
        </w:tc>
        <w:tc>
          <w:tcPr>
            <w:tcW w:w="72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:rsidTr="00D20B68">
        <w:tc>
          <w:tcPr>
            <w:tcW w:w="72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:rsidTr="00972B0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972B08">
              <w:rPr>
                <w:sz w:val="20"/>
                <w:lang w:val="en-US"/>
              </w:rPr>
              <w:t>Отправитель</w:t>
            </w:r>
            <w:proofErr w:type="spellEnd"/>
          </w:p>
        </w:tc>
        <w:tc>
          <w:tcPr>
            <w:tcW w:w="1533" w:type="pct"/>
            <w:shd w:val="clear" w:color="auto" w:fill="auto"/>
            <w:hideMark/>
          </w:tcPr>
          <w:p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:rsidTr="00972B08">
        <w:tc>
          <w:tcPr>
            <w:tcW w:w="722" w:type="pct"/>
            <w:shd w:val="clear" w:color="auto" w:fill="auto"/>
            <w:hideMark/>
          </w:tcPr>
          <w:p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proofErr w:type="spellStart"/>
            <w:r w:rsidRPr="00972B08">
              <w:rPr>
                <w:sz w:val="20"/>
              </w:rPr>
              <w:t>receiver</w:t>
            </w:r>
            <w:proofErr w:type="spellEnd"/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proofErr w:type="spellStart"/>
            <w:r w:rsidRPr="00972B08">
              <w:rPr>
                <w:sz w:val="20"/>
              </w:rPr>
              <w:t>createDateTime</w:t>
            </w:r>
            <w:proofErr w:type="spellEnd"/>
          </w:p>
        </w:tc>
        <w:tc>
          <w:tcPr>
            <w:tcW w:w="193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proofErr w:type="spellStart"/>
            <w:r w:rsidRPr="00972B08">
              <w:rPr>
                <w:sz w:val="20"/>
              </w:rPr>
              <w:t>objectType</w:t>
            </w:r>
            <w:proofErr w:type="spellEnd"/>
          </w:p>
        </w:tc>
        <w:tc>
          <w:tcPr>
            <w:tcW w:w="193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:rsidR="00972B08" w:rsidRDefault="00972B08" w:rsidP="00972B08">
            <w:pPr>
              <w:spacing w:before="0" w:after="0"/>
              <w:rPr>
                <w:sz w:val="20"/>
              </w:rPr>
            </w:pPr>
            <w:proofErr w:type="gramStart"/>
            <w:r w:rsidRPr="00972B08">
              <w:rPr>
                <w:sz w:val="20"/>
              </w:rPr>
              <w:t>информация</w:t>
            </w:r>
            <w:proofErr w:type="gramEnd"/>
            <w:r w:rsidRPr="00972B08">
              <w:rPr>
                <w:sz w:val="20"/>
              </w:rPr>
              <w:t xml:space="preserve"> о котором содержится в данном пакете</w:t>
            </w:r>
            <w:r>
              <w:rPr>
                <w:sz w:val="20"/>
              </w:rPr>
              <w:t>:</w:t>
            </w:r>
          </w:p>
          <w:p w:rsidR="00972B08" w:rsidRDefault="00972B08" w:rsidP="00972B08">
            <w:pPr>
              <w:spacing w:before="0" w:after="0"/>
              <w:rPr>
                <w:sz w:val="20"/>
              </w:rPr>
            </w:pP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ISM - Иной способ, </w:t>
            </w:r>
            <w:proofErr w:type="spellStart"/>
            <w:r w:rsidRPr="00972B08">
              <w:rPr>
                <w:sz w:val="20"/>
              </w:rPr>
              <w:t>многолотовый</w:t>
            </w:r>
            <w:proofErr w:type="spellEnd"/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ISO - Иной способ, </w:t>
            </w:r>
            <w:proofErr w:type="spellStart"/>
            <w:r w:rsidRPr="00972B08">
              <w:rPr>
                <w:sz w:val="20"/>
              </w:rPr>
              <w:t>однолотовый</w:t>
            </w:r>
            <w:proofErr w:type="spellEnd"/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</w:tc>
        <w:tc>
          <w:tcPr>
            <w:tcW w:w="1533" w:type="pct"/>
            <w:shd w:val="clear" w:color="auto" w:fill="auto"/>
          </w:tcPr>
          <w:p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:rsidR="00972B08" w:rsidRDefault="00972B08" w:rsidP="00980618">
            <w:pPr>
              <w:spacing w:before="0" w:after="0"/>
              <w:rPr>
                <w:sz w:val="20"/>
              </w:rPr>
            </w:pP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</w:t>
            </w:r>
          </w:p>
        </w:tc>
      </w:tr>
      <w:tr w:rsidR="00D20B68" w:rsidRPr="001A4780" w:rsidTr="00972B08">
        <w:tc>
          <w:tcPr>
            <w:tcW w:w="72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D20B68" w:rsidRPr="001A4780" w:rsidRDefault="00972B08" w:rsidP="00D20B68">
            <w:pPr>
              <w:spacing w:before="0" w:after="0"/>
              <w:rPr>
                <w:sz w:val="20"/>
              </w:rPr>
            </w:pPr>
            <w:proofErr w:type="spellStart"/>
            <w:r w:rsidRPr="00972B08">
              <w:rPr>
                <w:sz w:val="20"/>
              </w:rPr>
              <w:t>objectId</w:t>
            </w:r>
            <w:proofErr w:type="spellEnd"/>
          </w:p>
        </w:tc>
        <w:tc>
          <w:tcPr>
            <w:tcW w:w="193" w:type="pct"/>
            <w:shd w:val="clear" w:color="auto" w:fill="auto"/>
          </w:tcPr>
          <w:p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proofErr w:type="spellStart"/>
            <w:r w:rsidRPr="00972B08">
              <w:rPr>
                <w:sz w:val="20"/>
              </w:rPr>
              <w:t>indexNum</w:t>
            </w:r>
            <w:proofErr w:type="spellEnd"/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proofErr w:type="spellStart"/>
            <w:r w:rsidRPr="00972B08">
              <w:rPr>
                <w:sz w:val="20"/>
              </w:rPr>
              <w:t>signature</w:t>
            </w:r>
            <w:proofErr w:type="spellEnd"/>
          </w:p>
        </w:tc>
        <w:tc>
          <w:tcPr>
            <w:tcW w:w="193" w:type="pct"/>
            <w:shd w:val="clear" w:color="auto" w:fill="auto"/>
          </w:tcPr>
          <w:p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proofErr w:type="spellStart"/>
            <w:r w:rsidRPr="00972B08">
              <w:rPr>
                <w:sz w:val="20"/>
              </w:rPr>
              <w:t>mode</w:t>
            </w:r>
            <w:proofErr w:type="spellEnd"/>
          </w:p>
        </w:tc>
        <w:tc>
          <w:tcPr>
            <w:tcW w:w="193" w:type="pct"/>
            <w:shd w:val="clear" w:color="auto" w:fill="auto"/>
          </w:tcPr>
          <w:p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PROD - промышленная </w:t>
            </w:r>
            <w:r w:rsidRPr="00972B08">
              <w:rPr>
                <w:sz w:val="20"/>
              </w:rPr>
              <w:lastRenderedPageBreak/>
              <w:t>эксплуатация</w:t>
            </w:r>
            <w:r>
              <w:rPr>
                <w:sz w:val="20"/>
              </w:rPr>
              <w:t>;</w:t>
            </w:r>
          </w:p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lastRenderedPageBreak/>
              <w:t>TEST</w:t>
            </w:r>
          </w:p>
        </w:tc>
      </w:tr>
      <w:tr w:rsidR="00D20B68" w:rsidRPr="001A4780" w:rsidTr="00D20B68">
        <w:tc>
          <w:tcPr>
            <w:tcW w:w="5000" w:type="pct"/>
            <w:gridSpan w:val="6"/>
            <w:shd w:val="clear" w:color="auto" w:fill="auto"/>
            <w:hideMark/>
          </w:tcPr>
          <w:p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lastRenderedPageBreak/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:rsidTr="00972B08">
        <w:tc>
          <w:tcPr>
            <w:tcW w:w="722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22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:rsidTr="00972B08">
        <w:tc>
          <w:tcPr>
            <w:tcW w:w="722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3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:rsidTr="00980618">
        <w:tc>
          <w:tcPr>
            <w:tcW w:w="722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:rsidTr="00980618">
        <w:tc>
          <w:tcPr>
            <w:tcW w:w="5000" w:type="pct"/>
            <w:gridSpan w:val="6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1A4780" w:rsidRDefault="00800A88" w:rsidP="00980618">
            <w:pPr>
              <w:spacing w:before="0" w:after="0"/>
              <w:rPr>
                <w:sz w:val="20"/>
              </w:rPr>
            </w:pPr>
            <w:proofErr w:type="spellStart"/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  <w:proofErr w:type="spellEnd"/>
          </w:p>
        </w:tc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packetUi</w:t>
            </w:r>
            <w:proofErr w:type="spellEnd"/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:rsidTr="0098061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972B08">
              <w:rPr>
                <w:sz w:val="20"/>
                <w:lang w:val="en-US"/>
              </w:rPr>
              <w:t>Отправитель</w:t>
            </w:r>
            <w:proofErr w:type="spellEnd"/>
          </w:p>
        </w:tc>
        <w:tc>
          <w:tcPr>
            <w:tcW w:w="1533" w:type="pct"/>
            <w:shd w:val="clear" w:color="auto" w:fill="auto"/>
            <w:hideMark/>
          </w:tcPr>
          <w:p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:rsidTr="00980618">
        <w:tc>
          <w:tcPr>
            <w:tcW w:w="722" w:type="pct"/>
            <w:shd w:val="clear" w:color="auto" w:fill="auto"/>
            <w:hideMark/>
          </w:tcPr>
          <w:p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senderType</w:t>
            </w:r>
            <w:proofErr w:type="spellEnd"/>
          </w:p>
        </w:tc>
        <w:tc>
          <w:tcPr>
            <w:tcW w:w="193" w:type="pct"/>
            <w:shd w:val="clear" w:color="auto" w:fill="auto"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:rsidR="00BC0B6E" w:rsidRDefault="00BC0B6E" w:rsidP="00980618">
            <w:pPr>
              <w:spacing w:before="0" w:after="0"/>
              <w:rPr>
                <w:sz w:val="20"/>
              </w:rPr>
            </w:pPr>
          </w:p>
          <w:p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OVK - Орган </w:t>
            </w:r>
            <w:proofErr w:type="spellStart"/>
            <w:r w:rsidRPr="00BC0B6E">
              <w:rPr>
                <w:sz w:val="20"/>
              </w:rPr>
              <w:t>внуреннего</w:t>
            </w:r>
            <w:proofErr w:type="spellEnd"/>
            <w:r w:rsidRPr="00BC0B6E">
              <w:rPr>
                <w:sz w:val="20"/>
              </w:rPr>
              <w:t xml:space="preserve"> контроля;</w:t>
            </w:r>
          </w:p>
          <w:p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:rsidR="00BC0B6E" w:rsidRDefault="00BC0B6E" w:rsidP="00980618">
            <w:pPr>
              <w:spacing w:before="0" w:after="0"/>
              <w:rPr>
                <w:sz w:val="20"/>
              </w:rPr>
            </w:pPr>
          </w:p>
          <w:p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proofErr w:type="spellStart"/>
            <w:r w:rsidRPr="00972B08">
              <w:rPr>
                <w:sz w:val="20"/>
              </w:rPr>
              <w:t>receiver</w:t>
            </w:r>
            <w:proofErr w:type="spellEnd"/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:rsidTr="00980618">
        <w:tc>
          <w:tcPr>
            <w:tcW w:w="722" w:type="pct"/>
            <w:shd w:val="clear" w:color="auto" w:fill="auto"/>
            <w:hideMark/>
          </w:tcPr>
          <w:p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972B08">
              <w:rPr>
                <w:sz w:val="20"/>
              </w:rPr>
              <w:t>receiver</w:t>
            </w:r>
            <w:proofErr w:type="spellEnd"/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:rsidR="00BC0B6E" w:rsidRDefault="00BC0B6E" w:rsidP="00980618">
            <w:pPr>
              <w:spacing w:before="0" w:after="0"/>
              <w:rPr>
                <w:sz w:val="20"/>
              </w:rPr>
            </w:pPr>
          </w:p>
          <w:p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:rsidR="00BC0B6E" w:rsidRDefault="00BC0B6E" w:rsidP="00980618">
            <w:pPr>
              <w:spacing w:before="0" w:after="0"/>
              <w:rPr>
                <w:sz w:val="20"/>
              </w:rPr>
            </w:pPr>
          </w:p>
          <w:p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proofErr w:type="spellStart"/>
            <w:r w:rsidRPr="00972B08">
              <w:rPr>
                <w:sz w:val="20"/>
              </w:rPr>
              <w:t>createDateTime</w:t>
            </w:r>
            <w:proofErr w:type="spellEnd"/>
          </w:p>
        </w:tc>
        <w:tc>
          <w:tcPr>
            <w:tcW w:w="193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C93565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proofErr w:type="spellStart"/>
            <w:r w:rsidRPr="00972B08">
              <w:rPr>
                <w:sz w:val="20"/>
              </w:rPr>
              <w:t>objectType</w:t>
            </w:r>
            <w:proofErr w:type="spellEnd"/>
          </w:p>
        </w:tc>
        <w:tc>
          <w:tcPr>
            <w:tcW w:w="193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:rsidR="00BC0B6E" w:rsidRDefault="00BC0B6E" w:rsidP="00BC0B6E">
            <w:pPr>
              <w:spacing w:before="0" w:after="0"/>
              <w:rPr>
                <w:sz w:val="20"/>
              </w:rPr>
            </w:pPr>
            <w:proofErr w:type="gramStart"/>
            <w:r w:rsidRPr="00BC0B6E">
              <w:rPr>
                <w:sz w:val="20"/>
              </w:rPr>
              <w:t>информация</w:t>
            </w:r>
            <w:proofErr w:type="gramEnd"/>
            <w:r w:rsidRPr="00BC0B6E">
              <w:rPr>
                <w:sz w:val="20"/>
              </w:rPr>
              <w:t xml:space="preserve"> о котором содержится в данном пакете: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OKOU - Открытый конкурс с ограниченным участием;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ZAKA - Закрытый аукцион;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:rsidR="00972B08" w:rsidRDefault="00972B08" w:rsidP="00980618">
            <w:pPr>
              <w:spacing w:before="0" w:after="0"/>
              <w:rPr>
                <w:sz w:val="20"/>
              </w:rPr>
            </w:pP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ZK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regNumber</w:t>
            </w:r>
            <w:proofErr w:type="spellEnd"/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proofErr w:type="spellStart"/>
            <w:r w:rsidRPr="00972B08">
              <w:rPr>
                <w:sz w:val="20"/>
              </w:rPr>
              <w:t>mode</w:t>
            </w:r>
            <w:proofErr w:type="spellEnd"/>
          </w:p>
        </w:tc>
        <w:tc>
          <w:tcPr>
            <w:tcW w:w="193" w:type="pct"/>
            <w:shd w:val="clear" w:color="auto" w:fill="auto"/>
          </w:tcPr>
          <w:p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:rsidTr="00980618">
        <w:tc>
          <w:tcPr>
            <w:tcW w:w="722" w:type="pct"/>
            <w:shd w:val="clear" w:color="auto" w:fill="auto"/>
          </w:tcPr>
          <w:p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B339E5" w:rsidRPr="00972B08" w:rsidRDefault="00B339E5" w:rsidP="00980618">
            <w:pPr>
              <w:spacing w:before="0" w:after="0"/>
              <w:rPr>
                <w:sz w:val="20"/>
              </w:rPr>
            </w:pPr>
            <w:proofErr w:type="spellStart"/>
            <w:r w:rsidRPr="00B339E5">
              <w:rPr>
                <w:sz w:val="20"/>
              </w:rPr>
              <w:t>signature</w:t>
            </w:r>
            <w:proofErr w:type="spellEnd"/>
          </w:p>
        </w:tc>
        <w:tc>
          <w:tcPr>
            <w:tcW w:w="193" w:type="pct"/>
            <w:shd w:val="clear" w:color="auto" w:fill="auto"/>
          </w:tcPr>
          <w:p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:rsidR="0065472C" w:rsidRDefault="0065472C" w:rsidP="00BC0B6E">
      <w:pPr>
        <w:pStyle w:val="20"/>
        <w:numPr>
          <w:ilvl w:val="0"/>
          <w:numId w:val="3"/>
        </w:numPr>
      </w:pPr>
      <w:bookmarkStart w:id="2" w:name="_Ref375589651"/>
      <w:bookmarkStart w:id="3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:rsidTr="0065472C">
        <w:tc>
          <w:tcPr>
            <w:tcW w:w="722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:rsidTr="0065472C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confirmation</w:t>
            </w:r>
            <w:proofErr w:type="spellEnd"/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loadId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C93565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result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success</w:t>
            </w:r>
            <w:proofErr w:type="spellEnd"/>
            <w:r w:rsidRPr="001A4780">
              <w:rPr>
                <w:sz w:val="20"/>
              </w:rPr>
              <w:t xml:space="preserve">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failure</w:t>
            </w:r>
            <w:proofErr w:type="spellEnd"/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C0A5F">
              <w:rPr>
                <w:sz w:val="20"/>
              </w:rPr>
              <w:t>processing</w:t>
            </w:r>
            <w:proofErr w:type="spellEnd"/>
            <w:r w:rsidRPr="00DC0A5F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processing</w:t>
            </w:r>
            <w:proofErr w:type="gramEnd"/>
            <w:r>
              <w:rPr>
                <w:sz w:val="20"/>
                <w:lang w:val="en-US"/>
              </w:rPr>
              <w:t>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violations</w:t>
            </w:r>
            <w:proofErr w:type="spellEnd"/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loadUrl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Гиперссылка на форму </w:t>
            </w:r>
            <w:r w:rsidRPr="001A4780">
              <w:rPr>
                <w:sz w:val="20"/>
              </w:rPr>
              <w:lastRenderedPageBreak/>
              <w:t>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refId</w:t>
            </w:r>
            <w:proofErr w:type="spellEnd"/>
          </w:p>
        </w:tc>
        <w:tc>
          <w:tcPr>
            <w:tcW w:w="193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65472C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violations</w:t>
            </w:r>
            <w:proofErr w:type="spellEnd"/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violation</w:t>
            </w:r>
            <w:proofErr w:type="spellEnd"/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errCode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level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error</w:t>
            </w:r>
            <w:proofErr w:type="spellEnd"/>
            <w:r w:rsidRPr="001A4780">
              <w:rPr>
                <w:sz w:val="20"/>
              </w:rPr>
              <w:t xml:space="preserve"> - Ошибка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warning</w:t>
            </w:r>
            <w:proofErr w:type="spellEnd"/>
            <w:r w:rsidRPr="001A4780">
              <w:rPr>
                <w:sz w:val="20"/>
              </w:rPr>
              <w:t xml:space="preserve">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error</w:t>
            </w:r>
            <w:proofErr w:type="spellEnd"/>
            <w:r w:rsidRPr="001A4780"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warning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description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:rsidR="0065472C" w:rsidRDefault="0065472C" w:rsidP="00BC0B6E">
      <w:pPr>
        <w:pStyle w:val="20"/>
        <w:numPr>
          <w:ilvl w:val="0"/>
          <w:numId w:val="3"/>
        </w:numPr>
      </w:pPr>
      <w:bookmarkStart w:id="4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:rsidTr="00BC0B6E">
        <w:tc>
          <w:tcPr>
            <w:tcW w:w="742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:rsidTr="0065472C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confirmation</w:t>
            </w:r>
            <w:proofErr w:type="spellEnd"/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loadId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result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success</w:t>
            </w:r>
            <w:proofErr w:type="spellEnd"/>
            <w:r w:rsidRPr="001A4780">
              <w:rPr>
                <w:sz w:val="20"/>
              </w:rPr>
              <w:t xml:space="preserve"> - обработано успешно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failure</w:t>
            </w:r>
            <w:proofErr w:type="spellEnd"/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success</w:t>
            </w:r>
            <w:proofErr w:type="spellEnd"/>
            <w:r w:rsidRPr="001A4780"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failure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violations</w:t>
            </w:r>
            <w:proofErr w:type="spellEnd"/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loadUrl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BC0B6E"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missingIndexNums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:rsidTr="0065472C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violations</w:t>
            </w:r>
            <w:proofErr w:type="spellEnd"/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violation</w:t>
            </w:r>
            <w:proofErr w:type="spellEnd"/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errCode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1A4780">
              <w:rPr>
                <w:sz w:val="20"/>
              </w:rPr>
              <w:t>level</w:t>
            </w:r>
            <w:proofErr w:type="spellEnd"/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error</w:t>
            </w:r>
            <w:proofErr w:type="spellEnd"/>
            <w:r w:rsidRPr="001A4780">
              <w:rPr>
                <w:sz w:val="20"/>
              </w:rPr>
              <w:t xml:space="preserve"> - Ошибка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warning</w:t>
            </w:r>
            <w:proofErr w:type="spellEnd"/>
            <w:r w:rsidRPr="001A4780">
              <w:rPr>
                <w:sz w:val="20"/>
              </w:rPr>
              <w:t xml:space="preserve">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error</w:t>
            </w:r>
            <w:proofErr w:type="spellEnd"/>
            <w:r w:rsidRPr="001A4780"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warning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description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5000" w:type="pct"/>
            <w:gridSpan w:val="6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proofErr w:type="spellStart"/>
            <w:r w:rsidRPr="001A4780">
              <w:rPr>
                <w:b/>
                <w:sz w:val="20"/>
              </w:rPr>
              <w:t>missingIndexNums</w:t>
            </w:r>
            <w:proofErr w:type="spellEnd"/>
          </w:p>
        </w:tc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BC0B6E"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indexNum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:rsidR="00BC0B6E" w:rsidRDefault="00BC0B6E" w:rsidP="00BC0B6E">
      <w:pPr>
        <w:pStyle w:val="20"/>
        <w:numPr>
          <w:ilvl w:val="0"/>
          <w:numId w:val="3"/>
        </w:numPr>
      </w:pPr>
      <w:r w:rsidRPr="00BC0B6E"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:rsidTr="00BC0B6E">
        <w:tc>
          <w:tcPr>
            <w:tcW w:w="742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:rsidTr="00980618">
        <w:tc>
          <w:tcPr>
            <w:tcW w:w="5000" w:type="pct"/>
            <w:gridSpan w:val="6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proofErr w:type="spellStart"/>
            <w:r w:rsidRPr="00BC0B6E">
              <w:rPr>
                <w:b/>
                <w:bCs/>
                <w:sz w:val="20"/>
              </w:rPr>
              <w:t>processingResult</w:t>
            </w:r>
            <w:proofErr w:type="spellEnd"/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proofErr w:type="spellStart"/>
            <w:r w:rsidRPr="00BC0B6E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hideMark/>
          </w:tcPr>
          <w:p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Идентификатор обработанного </w:t>
            </w:r>
            <w:r w:rsidRPr="00BC0B6E">
              <w:rPr>
                <w:sz w:val="20"/>
              </w:rPr>
              <w:lastRenderedPageBreak/>
              <w:t>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165926" w:rsidRPr="001A4780" w:rsidTr="00BC0B6E">
        <w:tc>
          <w:tcPr>
            <w:tcW w:w="742" w:type="pct"/>
            <w:vMerge w:val="restar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proofErr w:type="spellStart"/>
            <w:r w:rsidRPr="00BC0B6E">
              <w:rPr>
                <w:sz w:val="20"/>
              </w:rPr>
              <w:t>success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:rsidTr="00BC0B6E">
        <w:tc>
          <w:tcPr>
            <w:tcW w:w="742" w:type="pct"/>
            <w:vMerge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proofErr w:type="spellStart"/>
            <w:r w:rsidRPr="00BC0B6E">
              <w:rPr>
                <w:sz w:val="20"/>
              </w:rPr>
              <w:t>violations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:rsidTr="00BC0B6E">
        <w:tc>
          <w:tcPr>
            <w:tcW w:w="742" w:type="pct"/>
            <w:vMerge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proofErr w:type="spellStart"/>
            <w:r w:rsidRPr="00165926">
              <w:rPr>
                <w:sz w:val="20"/>
              </w:rPr>
              <w:t>processing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5926" w:rsidRPr="00F91F91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:rsidR="00165926" w:rsidRDefault="00165926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:rsidR="00165926" w:rsidRPr="00F91F91" w:rsidRDefault="00165926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65926" w:rsidRPr="001A4780" w:rsidTr="00980618">
        <w:tc>
          <w:tcPr>
            <w:tcW w:w="5000" w:type="pct"/>
            <w:gridSpan w:val="6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:rsidTr="00980618">
        <w:tc>
          <w:tcPr>
            <w:tcW w:w="742" w:type="pct"/>
            <w:shd w:val="clear" w:color="auto" w:fill="auto"/>
            <w:hideMark/>
          </w:tcPr>
          <w:p w:rsidR="00165926" w:rsidRPr="001A4780" w:rsidRDefault="00800A88" w:rsidP="00980618">
            <w:pPr>
              <w:spacing w:before="0" w:after="0"/>
              <w:rPr>
                <w:sz w:val="20"/>
              </w:rPr>
            </w:pPr>
            <w:proofErr w:type="spellStart"/>
            <w:r w:rsidRPr="00165926">
              <w:rPr>
                <w:b/>
                <w:bCs/>
                <w:sz w:val="20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  <w:proofErr w:type="spellEnd"/>
          </w:p>
        </w:tc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:rsidTr="00980618"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proofErr w:type="spellStart"/>
            <w:r w:rsidRPr="00165926">
              <w:rPr>
                <w:sz w:val="20"/>
              </w:rPr>
              <w:t>registrationInfo</w:t>
            </w:r>
            <w:proofErr w:type="spellEnd"/>
          </w:p>
        </w:tc>
        <w:tc>
          <w:tcPr>
            <w:tcW w:w="198" w:type="pct"/>
            <w:shd w:val="clear" w:color="auto" w:fill="auto"/>
            <w:hideMark/>
          </w:tcPr>
          <w:p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:rsidTr="00980618"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165926" w:rsidRPr="001A4780" w:rsidRDefault="003F3CEF" w:rsidP="00980618">
            <w:pPr>
              <w:spacing w:before="0" w:after="0"/>
              <w:rPr>
                <w:sz w:val="20"/>
              </w:rPr>
            </w:pPr>
            <w:proofErr w:type="spellStart"/>
            <w:r w:rsidRPr="003F3CEF">
              <w:rPr>
                <w:sz w:val="20"/>
              </w:rPr>
              <w:t>loadUrl</w:t>
            </w:r>
            <w:proofErr w:type="spellEnd"/>
          </w:p>
        </w:tc>
        <w:tc>
          <w:tcPr>
            <w:tcW w:w="198" w:type="pct"/>
            <w:shd w:val="clear" w:color="auto" w:fill="auto"/>
            <w:hideMark/>
          </w:tcPr>
          <w:p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proofErr w:type="spellStart"/>
            <w:r w:rsidRPr="00AB4BBF">
              <w:rPr>
                <w:sz w:val="20"/>
              </w:rPr>
              <w:t>warnings</w:t>
            </w:r>
            <w:proofErr w:type="spellEnd"/>
          </w:p>
        </w:tc>
        <w:tc>
          <w:tcPr>
            <w:tcW w:w="198" w:type="pct"/>
            <w:shd w:val="clear" w:color="auto" w:fill="auto"/>
            <w:hideMark/>
          </w:tcPr>
          <w:p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:rsidTr="00980618">
        <w:tc>
          <w:tcPr>
            <w:tcW w:w="5000" w:type="pct"/>
            <w:gridSpan w:val="6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:rsidTr="00980618"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proofErr w:type="spellStart"/>
            <w:r w:rsidRPr="00165926">
              <w:rPr>
                <w:b/>
                <w:bCs/>
                <w:sz w:val="20"/>
              </w:rPr>
              <w:t>registrationInfo</w:t>
            </w:r>
            <w:proofErr w:type="spellEnd"/>
          </w:p>
        </w:tc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:rsidTr="002D44C8">
        <w:tc>
          <w:tcPr>
            <w:tcW w:w="742" w:type="pct"/>
            <w:shd w:val="clear" w:color="auto" w:fill="auto"/>
          </w:tcPr>
          <w:p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C437E8" w:rsidRPr="001A4780" w:rsidRDefault="00C437E8" w:rsidP="002D44C8">
            <w:pPr>
              <w:spacing w:before="0" w:after="0"/>
              <w:rPr>
                <w:sz w:val="20"/>
              </w:rPr>
            </w:pPr>
            <w:proofErr w:type="spellStart"/>
            <w:r w:rsidRPr="00C437E8">
              <w:rPr>
                <w:sz w:val="20"/>
              </w:rPr>
              <w:t>loadId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</w:tr>
      <w:tr w:rsidR="00165926" w:rsidRPr="001A4780" w:rsidTr="00BC0B6E">
        <w:tc>
          <w:tcPr>
            <w:tcW w:w="742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165926" w:rsidRPr="001A4780" w:rsidRDefault="003F3CEF" w:rsidP="00980618">
            <w:pPr>
              <w:spacing w:before="0" w:after="0"/>
              <w:rPr>
                <w:sz w:val="20"/>
              </w:rPr>
            </w:pPr>
            <w:proofErr w:type="spellStart"/>
            <w:r w:rsidRPr="003F3CEF">
              <w:rPr>
                <w:sz w:val="20"/>
              </w:rPr>
              <w:t>documentUid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5926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:rsidTr="00980618">
        <w:tc>
          <w:tcPr>
            <w:tcW w:w="742" w:type="pct"/>
            <w:shd w:val="clear" w:color="auto" w:fill="auto"/>
          </w:tcPr>
          <w:p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3F3CEF" w:rsidRPr="001A4780" w:rsidRDefault="003F3CEF" w:rsidP="00980618">
            <w:pPr>
              <w:spacing w:before="0" w:after="0"/>
              <w:rPr>
                <w:sz w:val="20"/>
              </w:rPr>
            </w:pPr>
            <w:proofErr w:type="spellStart"/>
            <w:r w:rsidRPr="003F3CEF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438" w:type="pct"/>
            <w:shd w:val="clear" w:color="auto" w:fill="auto"/>
          </w:tcPr>
          <w:p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:rsidTr="00BC0B6E">
        <w:tc>
          <w:tcPr>
            <w:tcW w:w="742" w:type="pct"/>
            <w:shd w:val="clear" w:color="auto" w:fill="auto"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BC0B6E" w:rsidRPr="001A4780" w:rsidRDefault="003F3CEF" w:rsidP="003F3CEF">
            <w:pPr>
              <w:spacing w:before="0" w:after="0"/>
              <w:rPr>
                <w:sz w:val="20"/>
              </w:rPr>
            </w:pPr>
            <w:proofErr w:type="spellStart"/>
            <w:r w:rsidRPr="003F3CEF">
              <w:rPr>
                <w:sz w:val="20"/>
              </w:rPr>
              <w:t>publishDate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:rsidTr="00BD5952">
        <w:tc>
          <w:tcPr>
            <w:tcW w:w="742" w:type="pct"/>
            <w:shd w:val="clear" w:color="auto" w:fill="auto"/>
          </w:tcPr>
          <w:p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C60F1D" w:rsidRPr="00C60F1D" w:rsidRDefault="00C60F1D" w:rsidP="00BD5952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60F1D" w:rsidRPr="00C437E8" w:rsidRDefault="00C60F1D" w:rsidP="00BD59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0F1D" w:rsidRPr="003F3CEF" w:rsidRDefault="00C60F1D" w:rsidP="00BD595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:rsidR="00C60F1D" w:rsidRPr="001A4780" w:rsidRDefault="00C60F1D" w:rsidP="00BD5952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</w:tr>
      <w:tr w:rsidR="00BC0B6E" w:rsidRPr="001A4780" w:rsidTr="00980618">
        <w:tc>
          <w:tcPr>
            <w:tcW w:w="5000" w:type="pct"/>
            <w:gridSpan w:val="6"/>
            <w:shd w:val="clear" w:color="auto" w:fill="auto"/>
            <w:hideMark/>
          </w:tcPr>
          <w:p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violations</w:t>
            </w:r>
            <w:proofErr w:type="spellEnd"/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violation</w:t>
            </w:r>
            <w:proofErr w:type="spellEnd"/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errCode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532513" w:rsidRDefault="00BC0B6E" w:rsidP="00980618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level</w:t>
            </w:r>
            <w:proofErr w:type="spellEnd"/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error</w:t>
            </w:r>
            <w:proofErr w:type="spellEnd"/>
            <w:r w:rsidRPr="001A4780">
              <w:rPr>
                <w:sz w:val="20"/>
              </w:rPr>
              <w:t xml:space="preserve"> - Ошибка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warning</w:t>
            </w:r>
            <w:proofErr w:type="spellEnd"/>
            <w:r w:rsidRPr="001A4780">
              <w:rPr>
                <w:sz w:val="20"/>
              </w:rPr>
              <w:t xml:space="preserve">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error</w:t>
            </w:r>
            <w:proofErr w:type="spellEnd"/>
            <w:r w:rsidRPr="001A4780"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warning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description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5000" w:type="pct"/>
            <w:gridSpan w:val="6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proofErr w:type="spellStart"/>
            <w:r w:rsidRPr="00AB4BBF">
              <w:rPr>
                <w:b/>
                <w:bCs/>
                <w:sz w:val="20"/>
              </w:rPr>
              <w:t>warnings</w:t>
            </w:r>
            <w:proofErr w:type="spellEnd"/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AB4BBF" w:rsidRDefault="00AB4BBF" w:rsidP="00211CA0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</w:rPr>
              <w:t>warning</w:t>
            </w:r>
            <w:proofErr w:type="spellEnd"/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errCode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B45441" w:rsidRDefault="00AB4BBF" w:rsidP="00211CA0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1A4780">
              <w:rPr>
                <w:sz w:val="20"/>
              </w:rPr>
              <w:t>level</w:t>
            </w:r>
            <w:proofErr w:type="spellEnd"/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B45441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error</w:t>
            </w:r>
            <w:proofErr w:type="spellEnd"/>
            <w:r w:rsidRPr="001A4780">
              <w:rPr>
                <w:sz w:val="20"/>
              </w:rPr>
              <w:t xml:space="preserve"> - Ошибка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warning</w:t>
            </w:r>
            <w:proofErr w:type="spellEnd"/>
            <w:r w:rsidRPr="001A4780">
              <w:rPr>
                <w:sz w:val="20"/>
              </w:rPr>
              <w:t xml:space="preserve">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error</w:t>
            </w:r>
            <w:proofErr w:type="spellEnd"/>
            <w:r w:rsidRPr="001A4780"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warning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description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:rsidR="00532513" w:rsidRPr="00800A88" w:rsidRDefault="00532513" w:rsidP="00532513">
      <w:pPr>
        <w:pStyle w:val="20"/>
        <w:numPr>
          <w:ilvl w:val="0"/>
          <w:numId w:val="3"/>
        </w:numPr>
      </w:pPr>
      <w:bookmarkStart w:id="5" w:name="_Ref439175119"/>
      <w:proofErr w:type="gramStart"/>
      <w:r>
        <w:t xml:space="preserve">Коды и сообщения об ошибок, возвращаемые сервисом приема </w:t>
      </w:r>
      <w:r w:rsidR="00800A88">
        <w:t>в</w:t>
      </w:r>
      <w:r>
        <w:t xml:space="preserve"> ЕИС подписанных данных</w:t>
      </w:r>
      <w:bookmarkEnd w:id="5"/>
      <w:proofErr w:type="gramEnd"/>
    </w:p>
    <w:p w:rsidR="005D2342" w:rsidRDefault="005D2342" w:rsidP="00800A88">
      <w:pPr>
        <w:spacing w:before="0" w:after="0"/>
        <w:ind w:firstLine="567"/>
        <w:jc w:val="both"/>
        <w:rPr>
          <w:sz w:val="28"/>
          <w:szCs w:val="28"/>
        </w:rPr>
      </w:pPr>
    </w:p>
    <w:p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_Ref442981637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5D2342" w:rsidRPr="005D2342">
        <w:rPr>
          <w:sz w:val="28"/>
          <w:szCs w:val="28"/>
        </w:rPr>
        <w:t xml:space="preserve">Таблица </w:t>
      </w:r>
      <w:r w:rsidR="005D2342" w:rsidRPr="005D2342">
        <w:rPr>
          <w:noProof/>
          <w:sz w:val="28"/>
          <w:szCs w:val="28"/>
        </w:rPr>
        <w:t>1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коды и сообщения ошибок,</w:t>
      </w:r>
      <w:r w:rsidRPr="00800A88">
        <w:rPr>
          <w:sz w:val="28"/>
        </w:rPr>
        <w:t xml:space="preserve"> возвращаемые сервисом приема подписанных документов.</w:t>
      </w:r>
    </w:p>
    <w:p w:rsidR="005D2342" w:rsidRDefault="005D2342" w:rsidP="005D2342">
      <w:pPr>
        <w:pStyle w:val="afff6"/>
        <w:keepNext/>
        <w:jc w:val="left"/>
      </w:pPr>
      <w:bookmarkStart w:id="6" w:name="_Ref442981637"/>
      <w:r>
        <w:t xml:space="preserve">Таблица </w:t>
      </w:r>
      <w:r w:rsidR="00C93565">
        <w:fldChar w:fldCharType="begin"/>
      </w:r>
      <w:r w:rsidR="00C93565">
        <w:instrText xml:space="preserve"> SEQ Таблица \* ARABIC </w:instrText>
      </w:r>
      <w:r w:rsidR="00C93565">
        <w:fldChar w:fldCharType="separate"/>
      </w:r>
      <w:r w:rsidR="00E24372">
        <w:rPr>
          <w:noProof/>
        </w:rPr>
        <w:t>1</w:t>
      </w:r>
      <w:r w:rsidR="00C93565">
        <w:rPr>
          <w:noProof/>
        </w:rPr>
        <w:fldChar w:fldCharType="end"/>
      </w:r>
      <w:bookmarkEnd w:id="6"/>
      <w:r>
        <w:t xml:space="preserve"> - </w:t>
      </w:r>
      <w:r>
        <w:rPr>
          <w:noProof/>
        </w:rPr>
        <w:t xml:space="preserve">Коды и сообщения об ошибках </w:t>
      </w:r>
      <w:r>
        <w:t>сервиса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URE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Ошибка </w:t>
            </w:r>
            <w:proofErr w:type="spellStart"/>
            <w:r w:rsidRPr="00532513">
              <w:rPr>
                <w:sz w:val="20"/>
              </w:rPr>
              <w:t>валидации</w:t>
            </w:r>
            <w:proofErr w:type="spellEnd"/>
            <w:r w:rsidRPr="00532513">
              <w:rPr>
                <w:sz w:val="20"/>
              </w:rPr>
              <w:t xml:space="preserve"> по схеме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Интеграционное сообщение не </w:t>
            </w:r>
            <w:proofErr w:type="gramStart"/>
            <w:r w:rsidRPr="00532513">
              <w:rPr>
                <w:sz w:val="20"/>
              </w:rPr>
              <w:t>найден</w:t>
            </w:r>
            <w:proofErr w:type="gramEnd"/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CE_004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:rsidR="00532513" w:rsidRDefault="00532513" w:rsidP="00532513"/>
    <w:p w:rsidR="00DD6473" w:rsidRDefault="00DD6473" w:rsidP="00DD6473">
      <w:pPr>
        <w:spacing w:before="0" w:after="0"/>
        <w:ind w:firstLine="567"/>
        <w:jc w:val="both"/>
        <w:rPr>
          <w:sz w:val="28"/>
        </w:rPr>
      </w:pPr>
      <w:bookmarkStart w:id="7" w:name="_GoBack"/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_Ref442981785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5D2342" w:rsidRPr="005D2342">
        <w:rPr>
          <w:sz w:val="28"/>
          <w:szCs w:val="28"/>
        </w:rPr>
        <w:t xml:space="preserve">Таблица </w:t>
      </w:r>
      <w:r w:rsidR="005D2342" w:rsidRPr="005D2342">
        <w:rPr>
          <w:noProof/>
          <w:sz w:val="28"/>
          <w:szCs w:val="28"/>
        </w:rPr>
        <w:t>2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сообщения </w:t>
      </w:r>
      <w:r w:rsidR="002106B6" w:rsidRPr="005D2342">
        <w:rPr>
          <w:sz w:val="28"/>
          <w:szCs w:val="28"/>
        </w:rPr>
        <w:t>контролей</w:t>
      </w:r>
      <w:r w:rsidRPr="005D2342">
        <w:rPr>
          <w:sz w:val="28"/>
          <w:szCs w:val="28"/>
        </w:rPr>
        <w:t>, возвращаемые</w:t>
      </w:r>
      <w:r w:rsidRPr="00800A88">
        <w:rPr>
          <w:sz w:val="28"/>
        </w:rPr>
        <w:t xml:space="preserve">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p w:rsidR="005D2342" w:rsidRDefault="005D2342" w:rsidP="00DD6473">
      <w:pPr>
        <w:spacing w:before="0" w:after="0"/>
        <w:ind w:firstLine="567"/>
        <w:jc w:val="both"/>
        <w:rPr>
          <w:sz w:val="28"/>
        </w:rPr>
      </w:pPr>
    </w:p>
    <w:p w:rsidR="005D2342" w:rsidRDefault="005D2342" w:rsidP="005D2342">
      <w:pPr>
        <w:pStyle w:val="afff6"/>
        <w:keepNext/>
        <w:jc w:val="left"/>
      </w:pPr>
      <w:bookmarkStart w:id="8" w:name="_Ref442981785"/>
      <w:r>
        <w:t xml:space="preserve">Таблица </w:t>
      </w:r>
      <w:r w:rsidR="00C93565">
        <w:fldChar w:fldCharType="begin"/>
      </w:r>
      <w:r w:rsidR="00C93565">
        <w:instrText xml:space="preserve"> </w:instrText>
      </w:r>
      <w:r w:rsidR="00C93565">
        <w:instrText xml:space="preserve">SEQ Таблица \* ARABIC </w:instrText>
      </w:r>
      <w:r w:rsidR="00C93565">
        <w:fldChar w:fldCharType="separate"/>
      </w:r>
      <w:r w:rsidR="00E24372">
        <w:rPr>
          <w:noProof/>
        </w:rPr>
        <w:t>2</w:t>
      </w:r>
      <w:r w:rsidR="00C93565">
        <w:rPr>
          <w:noProof/>
        </w:rPr>
        <w:fldChar w:fldCharType="end"/>
      </w:r>
      <w:bookmarkEnd w:id="8"/>
      <w:r>
        <w:t>- Описание и с</w:t>
      </w:r>
      <w:r w:rsidRPr="0032303F">
        <w:t>ообщения контролей</w:t>
      </w:r>
      <w:r>
        <w:t>, возвращаемые сервисом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4252"/>
        <w:gridCol w:w="1848"/>
      </w:tblGrid>
      <w:tr w:rsidR="00BD5952" w:rsidRPr="001A4780" w:rsidTr="00BD5952">
        <w:trPr>
          <w:tblHeader/>
        </w:trPr>
        <w:tc>
          <w:tcPr>
            <w:tcW w:w="2095" w:type="pct"/>
            <w:shd w:val="clear" w:color="auto" w:fill="D9D9D9"/>
            <w:hideMark/>
          </w:tcPr>
          <w:p w:rsidR="00BD5952" w:rsidRPr="002106B6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025" w:type="pct"/>
            <w:shd w:val="clear" w:color="auto" w:fill="D9D9D9"/>
          </w:tcPr>
          <w:p w:rsidR="00BD5952" w:rsidRPr="001A4780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880" w:type="pct"/>
            <w:shd w:val="clear" w:color="auto" w:fill="D9D9D9"/>
          </w:tcPr>
          <w:p w:rsidR="00BD5952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:rsidTr="00BD5952">
        <w:tc>
          <w:tcPr>
            <w:tcW w:w="4120" w:type="pct"/>
            <w:gridSpan w:val="2"/>
            <w:shd w:val="clear" w:color="auto" w:fill="auto"/>
          </w:tcPr>
          <w:p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880" w:type="pct"/>
          </w:tcPr>
          <w:p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:rsidTr="00BD5952">
        <w:tc>
          <w:tcPr>
            <w:tcW w:w="2095" w:type="pct"/>
            <w:shd w:val="clear" w:color="auto" w:fill="auto"/>
          </w:tcPr>
          <w:p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>блок «Электронный документ, полученный из внешней системы» (</w:t>
            </w:r>
            <w:proofErr w:type="spellStart"/>
            <w:r w:rsidRPr="00FD363D">
              <w:rPr>
                <w:sz w:val="20"/>
              </w:rPr>
              <w:t>extPrintForm</w:t>
            </w:r>
            <w:proofErr w:type="spellEnd"/>
            <w:r w:rsidRPr="00FD363D">
              <w:rPr>
                <w:sz w:val="20"/>
              </w:rPr>
              <w:t xml:space="preserve">), </w:t>
            </w:r>
          </w:p>
          <w:p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</w:t>
            </w:r>
            <w:proofErr w:type="spellStart"/>
            <w:r w:rsidRPr="00FD363D">
              <w:rPr>
                <w:sz w:val="20"/>
              </w:rPr>
              <w:t>extPrintForm</w:t>
            </w:r>
            <w:proofErr w:type="spellEnd"/>
            <w:r w:rsidRPr="00FD363D">
              <w:rPr>
                <w:sz w:val="20"/>
              </w:rPr>
              <w:t>\</w:t>
            </w:r>
            <w:proofErr w:type="spellStart"/>
            <w:r w:rsidRPr="00FD363D">
              <w:rPr>
                <w:sz w:val="20"/>
              </w:rPr>
              <w:t>content</w:t>
            </w:r>
            <w:proofErr w:type="spellEnd"/>
            <w:r w:rsidRPr="00FD363D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блок «Электронный документ, полученный из внешней системы» (</w:t>
            </w:r>
            <w:proofErr w:type="spellStart"/>
            <w:r w:rsidRPr="00FD363D">
              <w:rPr>
                <w:sz w:val="20"/>
              </w:rPr>
              <w:t>extPrintForm</w:t>
            </w:r>
            <w:proofErr w:type="spellEnd"/>
            <w:r w:rsidRPr="00FD363D">
              <w:rPr>
                <w:sz w:val="20"/>
              </w:rPr>
              <w:t xml:space="preserve">). </w:t>
            </w:r>
          </w:p>
          <w:p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</w:t>
            </w:r>
            <w:proofErr w:type="spellStart"/>
            <w:r w:rsidRPr="00FD363D">
              <w:rPr>
                <w:sz w:val="20"/>
              </w:rPr>
              <w:t>extPrintForm</w:t>
            </w:r>
            <w:proofErr w:type="spellEnd"/>
            <w:r w:rsidRPr="00FD363D">
              <w:rPr>
                <w:sz w:val="20"/>
              </w:rPr>
              <w:t>\</w:t>
            </w:r>
            <w:proofErr w:type="spellStart"/>
            <w:r w:rsidRPr="00FD363D">
              <w:rPr>
                <w:sz w:val="20"/>
              </w:rPr>
              <w:t>content</w:t>
            </w:r>
            <w:proofErr w:type="spellEnd"/>
            <w:r w:rsidRPr="00FD363D">
              <w:rPr>
                <w:sz w:val="20"/>
              </w:rPr>
              <w:t>)</w:t>
            </w:r>
          </w:p>
        </w:tc>
        <w:tc>
          <w:tcPr>
            <w:tcW w:w="880" w:type="pct"/>
          </w:tcPr>
          <w:p w:rsidR="00BD5952" w:rsidRPr="00BD5952" w:rsidRDefault="00BD5952" w:rsidP="00FD363D">
            <w:pPr>
              <w:spacing w:before="0" w:after="0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:rsidTr="00BD5952">
        <w:tc>
          <w:tcPr>
            <w:tcW w:w="2095" w:type="pct"/>
            <w:shd w:val="clear" w:color="auto" w:fill="auto"/>
          </w:tcPr>
          <w:p w:rsidR="00BD5952" w:rsidRPr="00532513" w:rsidRDefault="00BD5952" w:rsidP="00E529A1">
            <w:pPr>
              <w:spacing w:before="0" w:after="0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</w:t>
            </w:r>
            <w:proofErr w:type="spellStart"/>
            <w:r w:rsidRPr="00AD1698">
              <w:rPr>
                <w:sz w:val="20"/>
              </w:rPr>
              <w:t>extPrintForm</w:t>
            </w:r>
            <w:proofErr w:type="spellEnd"/>
            <w:r w:rsidRPr="00AD1698">
              <w:rPr>
                <w:sz w:val="20"/>
              </w:rPr>
              <w:t>\</w:t>
            </w:r>
            <w:proofErr w:type="spellStart"/>
            <w:r w:rsidRPr="00AD1698">
              <w:rPr>
                <w:sz w:val="20"/>
              </w:rPr>
              <w:t>controlPersonalSignature</w:t>
            </w:r>
            <w:proofErr w:type="spellEnd"/>
            <w:r w:rsidRPr="00AD1698">
              <w:rPr>
                <w:sz w:val="20"/>
              </w:rPr>
              <w:t>)</w:t>
            </w:r>
            <w:r>
              <w:rPr>
                <w:sz w:val="20"/>
              </w:rPr>
              <w:t xml:space="preserve"> и эта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подпись должна быть корректной.</w:t>
            </w:r>
          </w:p>
        </w:tc>
        <w:tc>
          <w:tcPr>
            <w:tcW w:w="2025" w:type="pct"/>
            <w:shd w:val="clear" w:color="auto" w:fill="auto"/>
          </w:tcPr>
          <w:p w:rsidR="00BD5952" w:rsidRPr="00532513" w:rsidRDefault="00BD5952" w:rsidP="00BD5952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lastRenderedPageBreak/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«Электронная подпись электронного документа лицом, уполномоченным на проведение контроля в соответствии с ч.5 ст.99 закона №44-ФЗ» (</w:t>
            </w:r>
            <w:proofErr w:type="spellStart"/>
            <w:r w:rsidRPr="00FD363D">
              <w:rPr>
                <w:sz w:val="20"/>
              </w:rPr>
              <w:t>extPrintForm</w:t>
            </w:r>
            <w:proofErr w:type="spellEnd"/>
            <w:r w:rsidRPr="00FD363D">
              <w:rPr>
                <w:sz w:val="20"/>
              </w:rPr>
              <w:t xml:space="preserve">\ </w:t>
            </w:r>
            <w:proofErr w:type="spellStart"/>
            <w:r w:rsidRPr="00FD363D">
              <w:rPr>
                <w:sz w:val="20"/>
              </w:rPr>
              <w:t>controlPersonalSignature</w:t>
            </w:r>
            <w:proofErr w:type="spellEnd"/>
            <w:r w:rsidRPr="00FD363D">
              <w:rPr>
                <w:sz w:val="20"/>
              </w:rPr>
              <w:t>)</w:t>
            </w:r>
          </w:p>
        </w:tc>
        <w:tc>
          <w:tcPr>
            <w:tcW w:w="880" w:type="pct"/>
          </w:tcPr>
          <w:p w:rsidR="00BD5952" w:rsidRPr="00FD363D" w:rsidRDefault="00BD5952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:rsidTr="00BD5952">
        <w:tc>
          <w:tcPr>
            <w:tcW w:w="2095" w:type="pct"/>
            <w:shd w:val="clear" w:color="auto" w:fill="auto"/>
          </w:tcPr>
          <w:p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lastRenderedPageBreak/>
              <w:t xml:space="preserve">В каждом принимаемом от </w:t>
            </w:r>
            <w:proofErr w:type="gramStart"/>
            <w:r w:rsidRPr="00FD363D">
              <w:rPr>
                <w:sz w:val="20"/>
              </w:rPr>
              <w:t>документе</w:t>
            </w:r>
            <w:proofErr w:type="gramEnd"/>
            <w:r w:rsidRPr="00FD363D">
              <w:rPr>
                <w:sz w:val="20"/>
              </w:rPr>
              <w:t xml:space="preserve"> в случае если в документе заполнен блок «Документация (или аналогичное название)» (</w:t>
            </w:r>
            <w:proofErr w:type="spellStart"/>
            <w:r w:rsidRPr="00FD363D">
              <w:rPr>
                <w:sz w:val="20"/>
              </w:rPr>
              <w:t>attachments</w:t>
            </w:r>
            <w:proofErr w:type="spellEnd"/>
            <w:r w:rsidRPr="00FD363D">
              <w:rPr>
                <w:sz w:val="20"/>
              </w:rPr>
              <w:t>) для каждого прикрепленного документа должен быть заполнен блок «Электронная подпись документа» (</w:t>
            </w:r>
            <w:proofErr w:type="spellStart"/>
            <w:r w:rsidRPr="00FD363D">
              <w:rPr>
                <w:sz w:val="20"/>
              </w:rPr>
              <w:t>cryptoSigns</w:t>
            </w:r>
            <w:proofErr w:type="spellEnd"/>
            <w:r w:rsidRPr="00FD363D">
              <w:rPr>
                <w:sz w:val="20"/>
              </w:rPr>
              <w:t>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</w:t>
            </w:r>
            <w:proofErr w:type="spellStart"/>
            <w:r w:rsidRPr="00FD363D">
              <w:rPr>
                <w:sz w:val="20"/>
              </w:rPr>
              <w:t>contentId</w:t>
            </w:r>
            <w:proofErr w:type="spellEnd"/>
            <w:r w:rsidRPr="00FD363D">
              <w:rPr>
                <w:sz w:val="20"/>
              </w:rPr>
              <w:t>) или «Содержимое файла» (</w:t>
            </w:r>
            <w:proofErr w:type="spellStart"/>
            <w:r w:rsidRPr="00FD363D">
              <w:rPr>
                <w:sz w:val="20"/>
              </w:rPr>
              <w:t>content</w:t>
            </w:r>
            <w:proofErr w:type="spellEnd"/>
            <w:r w:rsidRPr="00FD363D">
              <w:rPr>
                <w:sz w:val="20"/>
              </w:rPr>
              <w:t>).</w:t>
            </w:r>
          </w:p>
        </w:tc>
        <w:tc>
          <w:tcPr>
            <w:tcW w:w="2025" w:type="pct"/>
            <w:shd w:val="clear" w:color="auto" w:fill="auto"/>
          </w:tcPr>
          <w:p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случае если в принимаемом документе заполнен блок «Документация (или аналогичное название)» (</w:t>
            </w:r>
            <w:proofErr w:type="spellStart"/>
            <w:r w:rsidRPr="00FD363D">
              <w:rPr>
                <w:sz w:val="20"/>
              </w:rPr>
              <w:t>attachments</w:t>
            </w:r>
            <w:proofErr w:type="spellEnd"/>
            <w:r w:rsidRPr="00FD363D">
              <w:rPr>
                <w:sz w:val="20"/>
              </w:rPr>
              <w:t xml:space="preserve">) с типом </w:t>
            </w:r>
            <w:proofErr w:type="spellStart"/>
            <w:r w:rsidRPr="00FD363D">
              <w:rPr>
                <w:sz w:val="20"/>
              </w:rPr>
              <w:t>zfcs_attachmentListType</w:t>
            </w:r>
            <w:proofErr w:type="spellEnd"/>
            <w:r w:rsidRPr="00FD363D">
              <w:rPr>
                <w:sz w:val="20"/>
              </w:rPr>
              <w:t xml:space="preserve"> для каждого прикрепленного документа должен быть заполнен блок «Электронная подпись документа» (</w:t>
            </w:r>
            <w:proofErr w:type="spellStart"/>
            <w:r w:rsidRPr="00FD363D">
              <w:rPr>
                <w:sz w:val="20"/>
              </w:rPr>
              <w:t>cryptoSigns</w:t>
            </w:r>
            <w:proofErr w:type="spellEnd"/>
            <w:r w:rsidRPr="00FD363D">
              <w:rPr>
                <w:sz w:val="20"/>
              </w:rPr>
              <w:t xml:space="preserve">), 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</w:t>
            </w:r>
            <w:proofErr w:type="spellStart"/>
            <w:r w:rsidRPr="00FD363D">
              <w:rPr>
                <w:sz w:val="20"/>
              </w:rPr>
              <w:t>contentId</w:t>
            </w:r>
            <w:proofErr w:type="spellEnd"/>
            <w:r w:rsidRPr="00FD363D">
              <w:rPr>
                <w:sz w:val="20"/>
              </w:rPr>
              <w:t>) или «Содержимое файла» (</w:t>
            </w:r>
            <w:proofErr w:type="spellStart"/>
            <w:r w:rsidRPr="00FD363D">
              <w:rPr>
                <w:sz w:val="20"/>
              </w:rPr>
              <w:t>content</w:t>
            </w:r>
            <w:proofErr w:type="spellEnd"/>
            <w:r w:rsidRPr="00FD363D">
              <w:rPr>
                <w:sz w:val="20"/>
              </w:rPr>
              <w:t>).</w:t>
            </w:r>
          </w:p>
        </w:tc>
        <w:tc>
          <w:tcPr>
            <w:tcW w:w="880" w:type="pct"/>
          </w:tcPr>
          <w:p w:rsidR="00BD5952" w:rsidRPr="00FD363D" w:rsidRDefault="00BD5952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:rsidTr="00BD5952">
        <w:tc>
          <w:tcPr>
            <w:tcW w:w="2095" w:type="pct"/>
            <w:shd w:val="clear" w:color="auto" w:fill="auto"/>
          </w:tcPr>
          <w:p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025" w:type="pct"/>
            <w:shd w:val="clear" w:color="auto" w:fill="auto"/>
          </w:tcPr>
          <w:p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  <w:tc>
          <w:tcPr>
            <w:tcW w:w="880" w:type="pct"/>
          </w:tcPr>
          <w:p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2106B6" w:rsidDel="006B6F98" w:rsidTr="00BD5952">
        <w:trPr>
          <w:del w:id="9" w:author="Yugin Vitaly" w:date="2016-03-21T17:59:00Z"/>
        </w:trPr>
        <w:tc>
          <w:tcPr>
            <w:tcW w:w="2095" w:type="pct"/>
            <w:shd w:val="clear" w:color="auto" w:fill="auto"/>
          </w:tcPr>
          <w:p w:rsidR="00BD5952" w:rsidRPr="007A771C" w:rsidDel="006B6F98" w:rsidRDefault="00BD5952" w:rsidP="007A771C">
            <w:pPr>
              <w:spacing w:before="0" w:after="0"/>
              <w:rPr>
                <w:del w:id="10" w:author="Yugin Vitaly" w:date="2016-03-21T17:59:00Z"/>
                <w:sz w:val="20"/>
              </w:rPr>
            </w:pPr>
            <w:del w:id="11" w:author="Yugin Vitaly" w:date="2016-03-21T17:59:00Z">
              <w:r w:rsidRPr="007A771C" w:rsidDel="006B6F98">
                <w:rPr>
                  <w:sz w:val="20"/>
                </w:rPr>
                <w:delText>В случае приема подписанного проекта изменений от РМИС осуществляется проверка на отсутствие созданного на ГУИ или принятого от ВСРЗ проекта изменений размещенного документа, для которого принимается изменение</w:delText>
              </w:r>
            </w:del>
          </w:p>
        </w:tc>
        <w:tc>
          <w:tcPr>
            <w:tcW w:w="2025" w:type="pct"/>
            <w:shd w:val="clear" w:color="auto" w:fill="auto"/>
          </w:tcPr>
          <w:p w:rsidR="00BD5952" w:rsidRPr="007A771C" w:rsidDel="006B6F98" w:rsidRDefault="00BD5952" w:rsidP="007A771C">
            <w:pPr>
              <w:spacing w:before="0" w:after="0"/>
              <w:rPr>
                <w:del w:id="12" w:author="Yugin Vitaly" w:date="2016-03-21T17:59:00Z"/>
                <w:sz w:val="20"/>
              </w:rPr>
            </w:pPr>
            <w:del w:id="13" w:author="Yugin Vitaly" w:date="2016-03-21T17:59:00Z">
              <w:r w:rsidRPr="007A771C" w:rsidDel="006B6F98">
                <w:rPr>
                  <w:sz w:val="20"/>
                </w:rPr>
                <w:delTex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delText>
              </w:r>
            </w:del>
          </w:p>
          <w:p w:rsidR="00BD5952" w:rsidRPr="007A771C" w:rsidDel="006B6F98" w:rsidRDefault="00BD5952" w:rsidP="007A771C">
            <w:pPr>
              <w:spacing w:before="0" w:after="0"/>
              <w:rPr>
                <w:del w:id="14" w:author="Yugin Vitaly" w:date="2016-03-21T17:59:00Z"/>
                <w:sz w:val="20"/>
              </w:rPr>
            </w:pPr>
            <w:del w:id="15" w:author="Yugin Vitaly" w:date="2016-03-21T17:59:00Z">
              <w:r w:rsidRPr="007A771C" w:rsidDel="006B6F98">
                <w:rPr>
                  <w:sz w:val="20"/>
                </w:rPr>
                <w:delText>Необходимо опубликовать или удалить данный проект изменений.</w:delText>
              </w:r>
            </w:del>
          </w:p>
        </w:tc>
        <w:tc>
          <w:tcPr>
            <w:tcW w:w="880" w:type="pct"/>
          </w:tcPr>
          <w:p w:rsidR="00BD5952" w:rsidRPr="007A771C" w:rsidDel="006B6F98" w:rsidRDefault="00BD5952" w:rsidP="007A771C">
            <w:pPr>
              <w:spacing w:before="0" w:after="0"/>
              <w:rPr>
                <w:del w:id="16" w:author="Yugin Vitaly" w:date="2016-03-21T17:59:00Z"/>
                <w:sz w:val="20"/>
              </w:rPr>
            </w:pPr>
            <w:del w:id="17" w:author="Yugin Vitaly" w:date="2016-03-21T17:59:00Z">
              <w:r w:rsidRPr="00532513" w:rsidDel="006B6F98">
                <w:rPr>
                  <w:sz w:val="20"/>
                </w:rPr>
                <w:delText>SGNE</w:delText>
              </w:r>
              <w:r w:rsidDel="006B6F98">
                <w:rPr>
                  <w:sz w:val="20"/>
                </w:rPr>
                <w:delText>_</w:delText>
              </w:r>
              <w:r w:rsidDel="006B6F98">
                <w:rPr>
                  <w:sz w:val="20"/>
                  <w:lang w:val="en-US"/>
                </w:rPr>
                <w:delText>ERR5</w:delText>
              </w:r>
            </w:del>
          </w:p>
        </w:tc>
      </w:tr>
      <w:tr w:rsidR="00BD5952" w:rsidRPr="00FA075D" w:rsidTr="00BD5952">
        <w:tc>
          <w:tcPr>
            <w:tcW w:w="4120" w:type="pct"/>
            <w:gridSpan w:val="2"/>
            <w:shd w:val="clear" w:color="auto" w:fill="auto"/>
          </w:tcPr>
          <w:p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880" w:type="pct"/>
          </w:tcPr>
          <w:p w:rsidR="00BD5952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6F98" w:rsidRPr="002106B6" w:rsidTr="004B36B1">
        <w:trPr>
          <w:ins w:id="18" w:author="Yugin Vitaly" w:date="2016-03-21T18:04:00Z"/>
        </w:trPr>
        <w:tc>
          <w:tcPr>
            <w:tcW w:w="2095" w:type="pct"/>
            <w:shd w:val="clear" w:color="auto" w:fill="auto"/>
          </w:tcPr>
          <w:p w:rsidR="006B6F98" w:rsidRPr="002106B6" w:rsidRDefault="006B6F98" w:rsidP="006B6F98">
            <w:pPr>
              <w:spacing w:before="0" w:after="0"/>
              <w:rPr>
                <w:ins w:id="19" w:author="Yugin Vitaly" w:date="2016-03-21T18:04:00Z"/>
                <w:sz w:val="20"/>
              </w:rPr>
            </w:pPr>
            <w:ins w:id="20" w:author="Yugin Vitaly" w:date="2016-03-21T18:04:00Z">
              <w:r w:rsidRPr="00FD363D">
                <w:rPr>
                  <w:sz w:val="20"/>
                </w:rPr>
                <w:t xml:space="preserve">В каждом принимаемом документе </w:t>
              </w:r>
              <w:r>
                <w:rPr>
                  <w:sz w:val="20"/>
                </w:rPr>
                <w:t xml:space="preserve">должна </w:t>
              </w:r>
              <w:proofErr w:type="gramStart"/>
              <w:r>
                <w:rPr>
                  <w:sz w:val="20"/>
                </w:rPr>
                <w:t>присутствовать и быть</w:t>
              </w:r>
              <w:proofErr w:type="gramEnd"/>
              <w:r>
                <w:rPr>
                  <w:sz w:val="20"/>
                </w:rPr>
                <w:t xml:space="preserve"> корректной </w:t>
              </w:r>
              <w:r w:rsidRPr="002106B6">
                <w:rPr>
                  <w:sz w:val="20"/>
                </w:rPr>
                <w:t>электронная подпись в узле</w:t>
              </w:r>
            </w:ins>
          </w:p>
          <w:p w:rsidR="006B6F98" w:rsidRPr="00532513" w:rsidRDefault="006B6F98" w:rsidP="006B6F98">
            <w:pPr>
              <w:spacing w:before="0" w:after="0"/>
              <w:rPr>
                <w:ins w:id="21" w:author="Yugin Vitaly" w:date="2016-03-21T18:04:00Z"/>
                <w:sz w:val="20"/>
              </w:rPr>
            </w:pPr>
            <w:ins w:id="22" w:author="Yugin Vitaly" w:date="2016-03-21T18:04:00Z">
              <w:r>
                <w:rPr>
                  <w:sz w:val="20"/>
                </w:rPr>
                <w:t>«</w:t>
              </w:r>
            </w:ins>
            <w:ins w:id="23" w:author="Yugin Vitaly" w:date="2016-03-21T18:06:00Z">
              <w:r w:rsidRPr="006B6F98">
                <w:rPr>
                  <w:sz w:val="20"/>
                </w:rPr>
                <w:t>Электронная подпись электронного документа лицом, уполномоченным на проведение контроля в соответствии с ч.5 ст.99 закона №44-ФЗ</w:t>
              </w:r>
            </w:ins>
            <w:ins w:id="24" w:author="Yugin Vitaly" w:date="2016-03-21T18:04:00Z">
              <w:r>
                <w:rPr>
                  <w:sz w:val="20"/>
                </w:rPr>
                <w:t xml:space="preserve">» </w:t>
              </w:r>
              <w:r w:rsidRPr="002106B6">
                <w:rPr>
                  <w:sz w:val="20"/>
                </w:rPr>
                <w:t>(</w:t>
              </w:r>
            </w:ins>
            <w:proofErr w:type="spellStart"/>
            <w:ins w:id="25" w:author="Yugin Vitaly" w:date="2016-03-21T18:05:00Z">
              <w:r w:rsidRPr="006B6F98">
                <w:rPr>
                  <w:sz w:val="20"/>
                </w:rPr>
                <w:t>extPrintForm</w:t>
              </w:r>
              <w:proofErr w:type="spellEnd"/>
              <w:r w:rsidRPr="006B6F98">
                <w:rPr>
                  <w:sz w:val="20"/>
                </w:rPr>
                <w:t>\</w:t>
              </w:r>
              <w:proofErr w:type="spellStart"/>
              <w:r w:rsidRPr="006B6F98">
                <w:rPr>
                  <w:sz w:val="20"/>
                </w:rPr>
                <w:t>controlPersonalSignature</w:t>
              </w:r>
            </w:ins>
            <w:proofErr w:type="spellEnd"/>
            <w:ins w:id="26" w:author="Yugin Vitaly" w:date="2016-03-21T18:04:00Z">
              <w:r>
                <w:rPr>
                  <w:sz w:val="20"/>
                </w:rPr>
                <w:t>)</w:t>
              </w:r>
            </w:ins>
          </w:p>
        </w:tc>
        <w:tc>
          <w:tcPr>
            <w:tcW w:w="2025" w:type="pct"/>
            <w:shd w:val="clear" w:color="auto" w:fill="auto"/>
          </w:tcPr>
          <w:p w:rsidR="006B6F98" w:rsidRPr="00532513" w:rsidRDefault="006B6F98" w:rsidP="004B36B1">
            <w:pPr>
              <w:spacing w:before="0" w:after="0"/>
              <w:rPr>
                <w:ins w:id="27" w:author="Yugin Vitaly" w:date="2016-03-21T18:04:00Z"/>
                <w:sz w:val="20"/>
              </w:rPr>
            </w:pPr>
            <w:ins w:id="28" w:author="Yugin Vitaly" w:date="2016-03-21T18:04:00Z">
              <w:r w:rsidRPr="002106B6">
                <w:rPr>
                  <w:sz w:val="20"/>
                </w:rPr>
                <w:t>Отсутствует или некоррект</w:t>
              </w:r>
              <w:r>
                <w:rPr>
                  <w:sz w:val="20"/>
                </w:rPr>
                <w:t>ная электронная подпись в узле «</w:t>
              </w:r>
            </w:ins>
            <w:ins w:id="29" w:author="Yugin Vitaly" w:date="2016-03-21T18:06:00Z">
              <w:r>
                <w:rPr>
                  <w:sz w:val="20"/>
                </w:rPr>
                <w:t>«</w:t>
              </w:r>
              <w:r w:rsidRPr="006B6F98">
                <w:rPr>
                  <w:sz w:val="20"/>
                </w:rPr>
                <w:t>Электронная подпись электронного документа лицом, уполномоченным на проведение контроля в соответствии с ч.5 ст.99 закона №44-ФЗ</w:t>
              </w:r>
              <w:r>
                <w:rPr>
                  <w:sz w:val="20"/>
                </w:rPr>
                <w:t xml:space="preserve">» </w:t>
              </w:r>
              <w:r w:rsidRPr="002106B6">
                <w:rPr>
                  <w:sz w:val="20"/>
                </w:rPr>
                <w:t>(</w:t>
              </w:r>
              <w:proofErr w:type="spellStart"/>
              <w:r w:rsidRPr="006B6F98">
                <w:rPr>
                  <w:sz w:val="20"/>
                </w:rPr>
                <w:t>extPrintForm</w:t>
              </w:r>
              <w:proofErr w:type="spellEnd"/>
              <w:r w:rsidRPr="006B6F98">
                <w:rPr>
                  <w:sz w:val="20"/>
                </w:rPr>
                <w:t>\</w:t>
              </w:r>
              <w:proofErr w:type="spellStart"/>
              <w:r w:rsidRPr="006B6F98">
                <w:rPr>
                  <w:sz w:val="20"/>
                </w:rPr>
                <w:t>controlPersonalSignature</w:t>
              </w:r>
              <w:proofErr w:type="spellEnd"/>
              <w:r>
                <w:rPr>
                  <w:sz w:val="20"/>
                </w:rPr>
                <w:t>)</w:t>
              </w:r>
            </w:ins>
          </w:p>
        </w:tc>
        <w:tc>
          <w:tcPr>
            <w:tcW w:w="880" w:type="pct"/>
          </w:tcPr>
          <w:p w:rsidR="006B6F98" w:rsidRPr="006B6F98" w:rsidRDefault="006B6F98" w:rsidP="004B36B1">
            <w:pPr>
              <w:spacing w:before="0" w:after="0"/>
              <w:rPr>
                <w:ins w:id="30" w:author="Yugin Vitaly" w:date="2016-03-21T18:04:00Z"/>
                <w:sz w:val="20"/>
              </w:rPr>
            </w:pPr>
            <w:ins w:id="31" w:author="Yugin Vitaly" w:date="2016-03-21T18:04:00Z">
              <w:r w:rsidRPr="00532513">
                <w:rPr>
                  <w:sz w:val="20"/>
                </w:rPr>
                <w:t>SGNE</w:t>
              </w:r>
              <w:r>
                <w:rPr>
                  <w:sz w:val="20"/>
                </w:rPr>
                <w:t>_</w:t>
              </w:r>
              <w:r>
                <w:rPr>
                  <w:sz w:val="20"/>
                  <w:lang w:val="en-US"/>
                </w:rPr>
                <w:t>ERR</w:t>
              </w:r>
              <w:r>
                <w:rPr>
                  <w:sz w:val="20"/>
                </w:rPr>
                <w:t>5</w:t>
              </w:r>
            </w:ins>
          </w:p>
        </w:tc>
      </w:tr>
      <w:tr w:rsidR="00BD5952" w:rsidRPr="002106B6" w:rsidTr="00BD5952">
        <w:tc>
          <w:tcPr>
            <w:tcW w:w="2095" w:type="pct"/>
            <w:shd w:val="clear" w:color="auto" w:fill="auto"/>
          </w:tcPr>
          <w:p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</w:t>
            </w:r>
            <w:proofErr w:type="gramStart"/>
            <w:r>
              <w:rPr>
                <w:sz w:val="20"/>
              </w:rPr>
              <w:t>присутствовать и быть</w:t>
            </w:r>
            <w:proofErr w:type="gramEnd"/>
            <w:r>
              <w:rPr>
                <w:sz w:val="20"/>
              </w:rPr>
              <w:t xml:space="preserve">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:rsidR="00BD5952" w:rsidRPr="00532513" w:rsidRDefault="00BD5952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</w:t>
            </w:r>
            <w:proofErr w:type="spellStart"/>
            <w:r w:rsidRPr="002106B6">
              <w:rPr>
                <w:sz w:val="20"/>
              </w:rPr>
              <w:t>extPrintForm</w:t>
            </w:r>
            <w:proofErr w:type="spellEnd"/>
            <w:r w:rsidRPr="002106B6">
              <w:rPr>
                <w:sz w:val="20"/>
              </w:rPr>
              <w:t>\</w:t>
            </w:r>
            <w:proofErr w:type="spellStart"/>
            <w:r w:rsidRPr="002106B6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:rsidR="00BD5952" w:rsidRPr="00532513" w:rsidRDefault="00BD5952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</w:t>
            </w:r>
            <w:proofErr w:type="spellStart"/>
            <w:r w:rsidRPr="002106B6">
              <w:rPr>
                <w:sz w:val="20"/>
              </w:rPr>
              <w:t>extPrintForm</w:t>
            </w:r>
            <w:proofErr w:type="spellEnd"/>
            <w:r w:rsidRPr="002106B6">
              <w:rPr>
                <w:sz w:val="20"/>
              </w:rPr>
              <w:t>\</w:t>
            </w:r>
            <w:proofErr w:type="spellStart"/>
            <w:r w:rsidRPr="002106B6">
              <w:rPr>
                <w:sz w:val="20"/>
              </w:rPr>
              <w:t>signature</w:t>
            </w:r>
            <w:proofErr w:type="spellEnd"/>
            <w:r w:rsidRPr="002106B6">
              <w:rPr>
                <w:sz w:val="20"/>
              </w:rPr>
              <w:t>)</w:t>
            </w:r>
          </w:p>
        </w:tc>
        <w:tc>
          <w:tcPr>
            <w:tcW w:w="880" w:type="pct"/>
          </w:tcPr>
          <w:p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:rsidTr="00BD5952">
        <w:tc>
          <w:tcPr>
            <w:tcW w:w="2095" w:type="pct"/>
            <w:shd w:val="clear" w:color="auto" w:fill="auto"/>
          </w:tcPr>
          <w:p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</w:t>
            </w:r>
            <w:proofErr w:type="gramStart"/>
            <w:r>
              <w:rPr>
                <w:sz w:val="20"/>
              </w:rPr>
              <w:t>присутствовать и быть</w:t>
            </w:r>
            <w:proofErr w:type="gramEnd"/>
            <w:r>
              <w:rPr>
                <w:sz w:val="20"/>
              </w:rPr>
              <w:t xml:space="preserve">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proofErr w:type="spellStart"/>
            <w:r w:rsidRPr="00AD1698">
              <w:rPr>
                <w:sz w:val="20"/>
              </w:rPr>
              <w:t>attachments</w:t>
            </w:r>
            <w:proofErr w:type="spellEnd"/>
            <w:r w:rsidRPr="00AD1698">
              <w:rPr>
                <w:sz w:val="20"/>
              </w:rPr>
              <w:t>\</w:t>
            </w:r>
            <w:proofErr w:type="spellStart"/>
            <w:r w:rsidRPr="00AD1698">
              <w:rPr>
                <w:sz w:val="20"/>
              </w:rPr>
              <w:t>attachment</w:t>
            </w:r>
            <w:proofErr w:type="spellEnd"/>
            <w:r w:rsidRPr="00AD1698">
              <w:rPr>
                <w:sz w:val="20"/>
              </w:rPr>
              <w:t>\</w:t>
            </w:r>
            <w:proofErr w:type="spellStart"/>
            <w:r w:rsidRPr="00AD1698">
              <w:rPr>
                <w:sz w:val="20"/>
              </w:rPr>
              <w:t>cryptoSigns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proofErr w:type="spellStart"/>
            <w:r w:rsidRPr="00AD1698">
              <w:rPr>
                <w:sz w:val="20"/>
              </w:rPr>
              <w:t>attachments</w:t>
            </w:r>
            <w:proofErr w:type="spellEnd"/>
            <w:r w:rsidRPr="00AD1698">
              <w:rPr>
                <w:sz w:val="20"/>
              </w:rPr>
              <w:t>\</w:t>
            </w:r>
            <w:proofErr w:type="spellStart"/>
            <w:r w:rsidRPr="00AD1698">
              <w:rPr>
                <w:sz w:val="20"/>
              </w:rPr>
              <w:t>attachment</w:t>
            </w:r>
            <w:proofErr w:type="spellEnd"/>
            <w:r w:rsidRPr="00AD1698">
              <w:rPr>
                <w:sz w:val="20"/>
              </w:rPr>
              <w:t>\</w:t>
            </w:r>
            <w:proofErr w:type="spellStart"/>
            <w:r w:rsidRPr="00AD1698">
              <w:rPr>
                <w:sz w:val="20"/>
              </w:rPr>
              <w:t>cryptoSigns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:rsidTr="00BD5952">
        <w:tc>
          <w:tcPr>
            <w:tcW w:w="4120" w:type="pct"/>
            <w:gridSpan w:val="2"/>
            <w:shd w:val="clear" w:color="auto" w:fill="auto"/>
          </w:tcPr>
          <w:p w:rsidR="00BD5952" w:rsidRP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880" w:type="pct"/>
          </w:tcPr>
          <w:p w:rsid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:rsidTr="00BD5952">
        <w:tc>
          <w:tcPr>
            <w:tcW w:w="2095" w:type="pct"/>
            <w:shd w:val="clear" w:color="auto" w:fill="auto"/>
          </w:tcPr>
          <w:p w:rsidR="00BD5952" w:rsidRPr="00532513" w:rsidRDefault="004B4C45" w:rsidP="004B4C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BD5952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 xml:space="preserve">подпись электронного документа» </w:t>
            </w:r>
            <w:r w:rsidR="00BD5952" w:rsidRPr="002106B6">
              <w:rPr>
                <w:sz w:val="20"/>
              </w:rPr>
              <w:t>(</w:t>
            </w:r>
            <w:proofErr w:type="spellStart"/>
            <w:r w:rsidR="00BD5952" w:rsidRPr="002106B6">
              <w:rPr>
                <w:sz w:val="20"/>
              </w:rPr>
              <w:t>extPrintForm</w:t>
            </w:r>
            <w:proofErr w:type="spellEnd"/>
            <w:r w:rsidR="00BD5952" w:rsidRPr="002106B6">
              <w:rPr>
                <w:sz w:val="20"/>
              </w:rPr>
              <w:t>\</w:t>
            </w:r>
            <w:proofErr w:type="spellStart"/>
            <w:r w:rsidR="00BD5952" w:rsidRPr="002106B6">
              <w:rPr>
                <w:sz w:val="20"/>
              </w:rPr>
              <w:t>signature</w:t>
            </w:r>
            <w:proofErr w:type="spellEnd"/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:rsidR="00BD5952" w:rsidRPr="00532513" w:rsidRDefault="004B4C45" w:rsidP="00BD59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</w:t>
            </w:r>
            <w:proofErr w:type="spellStart"/>
            <w:r w:rsidRPr="002106B6">
              <w:rPr>
                <w:sz w:val="20"/>
              </w:rPr>
              <w:t>extPrintForm</w:t>
            </w:r>
            <w:proofErr w:type="spellEnd"/>
            <w:r w:rsidRPr="002106B6">
              <w:rPr>
                <w:sz w:val="20"/>
              </w:rPr>
              <w:t>\</w:t>
            </w:r>
            <w:proofErr w:type="spellStart"/>
            <w:r w:rsidRPr="002106B6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:rsidR="00BD5952" w:rsidRPr="004B4C45" w:rsidRDefault="00BD5952" w:rsidP="00BD5952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:rsidTr="00A0082B">
        <w:tc>
          <w:tcPr>
            <w:tcW w:w="2095" w:type="pct"/>
            <w:shd w:val="clear" w:color="auto" w:fill="auto"/>
          </w:tcPr>
          <w:p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proofErr w:type="spellStart"/>
            <w:r w:rsidRPr="00AD1698">
              <w:rPr>
                <w:sz w:val="20"/>
              </w:rPr>
              <w:t>attachments</w:t>
            </w:r>
            <w:proofErr w:type="spellEnd"/>
            <w:r w:rsidRPr="00AD1698">
              <w:rPr>
                <w:sz w:val="20"/>
              </w:rPr>
              <w:t>\</w:t>
            </w:r>
            <w:proofErr w:type="spellStart"/>
            <w:r w:rsidRPr="00AD1698">
              <w:rPr>
                <w:sz w:val="20"/>
              </w:rPr>
              <w:t>attachment</w:t>
            </w:r>
            <w:proofErr w:type="spellEnd"/>
            <w:r w:rsidRPr="00AD1698">
              <w:rPr>
                <w:sz w:val="20"/>
              </w:rPr>
              <w:t>\</w:t>
            </w:r>
            <w:proofErr w:type="spellStart"/>
            <w:r w:rsidRPr="00AD1698">
              <w:rPr>
                <w:sz w:val="20"/>
              </w:rPr>
              <w:t>cryptoSigns</w:t>
            </w:r>
            <w:proofErr w:type="spellEnd"/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proofErr w:type="spellStart"/>
            <w:r w:rsidRPr="00AD1698">
              <w:rPr>
                <w:sz w:val="20"/>
              </w:rPr>
              <w:t>attachments</w:t>
            </w:r>
            <w:proofErr w:type="spellEnd"/>
            <w:r w:rsidRPr="00AD1698">
              <w:rPr>
                <w:sz w:val="20"/>
              </w:rPr>
              <w:t>\</w:t>
            </w:r>
            <w:proofErr w:type="spellStart"/>
            <w:r w:rsidRPr="00AD1698">
              <w:rPr>
                <w:sz w:val="20"/>
              </w:rPr>
              <w:t>attachment</w:t>
            </w:r>
            <w:proofErr w:type="spellEnd"/>
            <w:r w:rsidRPr="00AD1698">
              <w:rPr>
                <w:sz w:val="20"/>
              </w:rPr>
              <w:t>\</w:t>
            </w:r>
            <w:proofErr w:type="spellStart"/>
            <w:r w:rsidRPr="00AD1698">
              <w:rPr>
                <w:sz w:val="20"/>
              </w:rPr>
              <w:t>cryptoSigns</w:t>
            </w:r>
            <w:proofErr w:type="spellEnd"/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:rsidTr="00A0082B">
        <w:tc>
          <w:tcPr>
            <w:tcW w:w="2095" w:type="pct"/>
            <w:shd w:val="clear" w:color="auto" w:fill="auto"/>
          </w:tcPr>
          <w:p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</w:t>
            </w:r>
            <w:proofErr w:type="spellStart"/>
            <w:r w:rsidRPr="00FD363D">
              <w:rPr>
                <w:sz w:val="20"/>
              </w:rPr>
              <w:t>extPrintForm</w:t>
            </w:r>
            <w:proofErr w:type="spellEnd"/>
            <w:r w:rsidRPr="00FD363D">
              <w:rPr>
                <w:sz w:val="20"/>
              </w:rPr>
              <w:t xml:space="preserve">\ </w:t>
            </w:r>
            <w:proofErr w:type="spellStart"/>
            <w:r w:rsidRPr="00FD363D">
              <w:rPr>
                <w:sz w:val="20"/>
              </w:rPr>
              <w:t>controlPersonalSignature</w:t>
            </w:r>
            <w:proofErr w:type="spellEnd"/>
            <w:r w:rsidRPr="00FD363D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</w:t>
            </w:r>
            <w:r>
              <w:rPr>
                <w:sz w:val="20"/>
              </w:rPr>
              <w:lastRenderedPageBreak/>
              <w:t>казначейства (УЦ ФК)</w:t>
            </w:r>
          </w:p>
        </w:tc>
        <w:tc>
          <w:tcPr>
            <w:tcW w:w="2025" w:type="pct"/>
            <w:shd w:val="clear" w:color="auto" w:fill="auto"/>
          </w:tcPr>
          <w:p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</w:t>
            </w:r>
            <w:proofErr w:type="spellStart"/>
            <w:r w:rsidRPr="00FD363D">
              <w:rPr>
                <w:sz w:val="20"/>
              </w:rPr>
              <w:t>extPrintForm</w:t>
            </w:r>
            <w:proofErr w:type="spellEnd"/>
            <w:r w:rsidRPr="00FD363D">
              <w:rPr>
                <w:sz w:val="20"/>
              </w:rPr>
              <w:t xml:space="preserve">\ </w:t>
            </w:r>
            <w:proofErr w:type="spellStart"/>
            <w:r w:rsidRPr="00FD363D">
              <w:rPr>
                <w:sz w:val="20"/>
              </w:rPr>
              <w:t>controlPersonalSignature</w:t>
            </w:r>
            <w:proofErr w:type="spellEnd"/>
            <w:r w:rsidRPr="00FD363D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</w:t>
            </w:r>
            <w:r>
              <w:rPr>
                <w:sz w:val="20"/>
              </w:rPr>
              <w:lastRenderedPageBreak/>
              <w:t>Федерального казначейства (УЦ ФК)</w:t>
            </w:r>
          </w:p>
        </w:tc>
        <w:tc>
          <w:tcPr>
            <w:tcW w:w="880" w:type="pct"/>
          </w:tcPr>
          <w:p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:rsidR="00800A88" w:rsidRDefault="00800A88" w:rsidP="00532513"/>
    <w:bookmarkEnd w:id="7"/>
    <w:p w:rsidR="00A0082B" w:rsidRPr="00800A88" w:rsidRDefault="005D2342" w:rsidP="00A0082B">
      <w:pPr>
        <w:pStyle w:val="20"/>
        <w:numPr>
          <w:ilvl w:val="0"/>
          <w:numId w:val="3"/>
        </w:numPr>
      </w:pPr>
      <w:r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>
        <w:rPr>
          <w:lang w:val="en-US"/>
        </w:rPr>
        <w:t>Web</w:t>
      </w:r>
      <w:r>
        <w:t>-сервисов</w:t>
      </w:r>
    </w:p>
    <w:p w:rsidR="005D2342" w:rsidRDefault="005D2342" w:rsidP="00A0082B">
      <w:pPr>
        <w:spacing w:before="0" w:after="0"/>
        <w:ind w:firstLine="567"/>
        <w:jc w:val="both"/>
        <w:rPr>
          <w:sz w:val="28"/>
        </w:rPr>
      </w:pPr>
    </w:p>
    <w:p w:rsidR="00A0082B" w:rsidRDefault="00A0082B" w:rsidP="00A0082B">
      <w:pPr>
        <w:spacing w:before="0" w:after="0"/>
        <w:ind w:firstLine="567"/>
        <w:jc w:val="both"/>
        <w:rPr>
          <w:sz w:val="28"/>
          <w:szCs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_Ref442981806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5D2342" w:rsidRPr="005D2342">
        <w:rPr>
          <w:sz w:val="28"/>
          <w:szCs w:val="28"/>
        </w:rPr>
        <w:t xml:space="preserve">Таблица </w:t>
      </w:r>
      <w:r w:rsidR="005D2342" w:rsidRPr="005D2342">
        <w:rPr>
          <w:noProof/>
          <w:sz w:val="28"/>
          <w:szCs w:val="28"/>
        </w:rPr>
        <w:t>3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</w:t>
      </w:r>
      <w:r w:rsidR="005D2342" w:rsidRPr="005D2342">
        <w:rPr>
          <w:sz w:val="28"/>
          <w:szCs w:val="28"/>
        </w:rPr>
        <w:t>речислены коды и сообщения ошиб</w:t>
      </w:r>
      <w:r w:rsidRPr="005D2342">
        <w:rPr>
          <w:sz w:val="28"/>
          <w:szCs w:val="28"/>
        </w:rPr>
        <w:t>к</w:t>
      </w:r>
      <w:r w:rsidR="005D2342" w:rsidRPr="005D2342">
        <w:rPr>
          <w:sz w:val="28"/>
          <w:szCs w:val="28"/>
        </w:rPr>
        <w:t>ах</w:t>
      </w:r>
      <w:r w:rsidRPr="005D2342">
        <w:rPr>
          <w:sz w:val="28"/>
          <w:szCs w:val="28"/>
        </w:rPr>
        <w:t xml:space="preserve">, возвращаемые </w:t>
      </w:r>
      <w:r w:rsidR="005D2342" w:rsidRPr="005D2342">
        <w:rPr>
          <w:sz w:val="28"/>
          <w:szCs w:val="28"/>
        </w:rPr>
        <w:t xml:space="preserve">сервисом предоставления по запросу документов, размещенных в ЕИС, с использованием </w:t>
      </w:r>
      <w:r w:rsidR="005D2342" w:rsidRPr="005D2342">
        <w:rPr>
          <w:sz w:val="28"/>
          <w:szCs w:val="28"/>
          <w:lang w:val="en-US"/>
        </w:rPr>
        <w:t>Web</w:t>
      </w:r>
      <w:r w:rsidR="005D2342" w:rsidRPr="005D2342">
        <w:rPr>
          <w:sz w:val="28"/>
          <w:szCs w:val="28"/>
        </w:rPr>
        <w:t>-сервисов</w:t>
      </w:r>
      <w:r w:rsidRPr="005D2342">
        <w:rPr>
          <w:sz w:val="28"/>
          <w:szCs w:val="28"/>
        </w:rPr>
        <w:t>.</w:t>
      </w:r>
    </w:p>
    <w:p w:rsidR="005D2342" w:rsidRPr="005D2342" w:rsidRDefault="005D2342" w:rsidP="00A0082B">
      <w:pPr>
        <w:spacing w:before="0" w:after="0"/>
        <w:ind w:firstLine="567"/>
        <w:jc w:val="both"/>
        <w:rPr>
          <w:sz w:val="28"/>
          <w:szCs w:val="28"/>
        </w:rPr>
      </w:pPr>
    </w:p>
    <w:p w:rsidR="005D2342" w:rsidRDefault="005D2342" w:rsidP="005D2342">
      <w:pPr>
        <w:pStyle w:val="afff6"/>
        <w:keepNext/>
        <w:jc w:val="left"/>
      </w:pPr>
      <w:bookmarkStart w:id="32" w:name="_Ref442981806"/>
      <w:r>
        <w:t xml:space="preserve">Таблица </w:t>
      </w:r>
      <w:r w:rsidR="00C93565">
        <w:fldChar w:fldCharType="begin"/>
      </w:r>
      <w:r w:rsidR="00C93565">
        <w:instrText xml:space="preserve"> SEQ Таблица \* ARABIC </w:instrText>
      </w:r>
      <w:r w:rsidR="00C93565">
        <w:fldChar w:fldCharType="separate"/>
      </w:r>
      <w:r w:rsidR="00E24372">
        <w:rPr>
          <w:noProof/>
        </w:rPr>
        <w:t>3</w:t>
      </w:r>
      <w:r w:rsidR="00C93565">
        <w:rPr>
          <w:noProof/>
        </w:rPr>
        <w:fldChar w:fldCharType="end"/>
      </w:r>
      <w:bookmarkEnd w:id="32"/>
      <w:r>
        <w:t>- К</w:t>
      </w:r>
      <w:r w:rsidRPr="00682336">
        <w:t xml:space="preserve">оды и сообщения </w:t>
      </w:r>
      <w:proofErr w:type="gramStart"/>
      <w:r w:rsidRPr="00682336">
        <w:t>ошибках</w:t>
      </w:r>
      <w:proofErr w:type="gramEnd"/>
      <w:r>
        <w:t xml:space="preserve"> сервиса предоставления документов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7622"/>
        <w:gridCol w:w="2411"/>
      </w:tblGrid>
      <w:tr w:rsidR="005D2342" w:rsidRPr="00CB5E11" w:rsidTr="005D2342">
        <w:trPr>
          <w:tblHeader/>
        </w:trPr>
        <w:tc>
          <w:tcPr>
            <w:tcW w:w="218" w:type="pct"/>
            <w:vAlign w:val="center"/>
          </w:tcPr>
          <w:p w:rsidR="005D2342" w:rsidRPr="00CB5E11" w:rsidRDefault="005D2342" w:rsidP="00EF03DF">
            <w:pPr>
              <w:pStyle w:val="afffffff"/>
            </w:pPr>
            <w:r w:rsidRPr="00CB5E11">
              <w:t>№</w:t>
            </w:r>
          </w:p>
        </w:tc>
        <w:tc>
          <w:tcPr>
            <w:tcW w:w="3633" w:type="pct"/>
            <w:vAlign w:val="center"/>
          </w:tcPr>
          <w:p w:rsidR="005D2342" w:rsidRPr="00CB5E11" w:rsidRDefault="005D2342" w:rsidP="00EF03DF">
            <w:pPr>
              <w:pStyle w:val="afffffff"/>
            </w:pPr>
            <w:r>
              <w:t>Сообщение</w:t>
            </w:r>
          </w:p>
        </w:tc>
        <w:tc>
          <w:tcPr>
            <w:tcW w:w="1149" w:type="pct"/>
          </w:tcPr>
          <w:p w:rsidR="005D2342" w:rsidRPr="00CB5E11" w:rsidRDefault="005D2342" w:rsidP="00EF03DF">
            <w:pPr>
              <w:pStyle w:val="afffffff"/>
            </w:pPr>
            <w:r>
              <w:t>Код</w:t>
            </w:r>
          </w:p>
        </w:tc>
      </w:tr>
      <w:tr w:rsidR="005D2342" w:rsidRPr="00CB5E11" w:rsidTr="005D2342">
        <w:tc>
          <w:tcPr>
            <w:tcW w:w="218" w:type="pct"/>
          </w:tcPr>
          <w:p w:rsidR="005D2342" w:rsidRPr="00CB5E11" w:rsidRDefault="005D2342" w:rsidP="005D2342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3633" w:type="pct"/>
          </w:tcPr>
          <w:p w:rsidR="005D2342" w:rsidRPr="00CB5E11" w:rsidRDefault="005D2342" w:rsidP="00EF03DF">
            <w:pPr>
              <w:pStyle w:val="affffffb"/>
            </w:pPr>
            <w:r>
              <w:t>Непредвиденная ошибка в ходе обработки запроса.</w:t>
            </w:r>
          </w:p>
        </w:tc>
        <w:tc>
          <w:tcPr>
            <w:tcW w:w="1149" w:type="pct"/>
          </w:tcPr>
          <w:p w:rsidR="005D2342" w:rsidRPr="00084C66" w:rsidRDefault="005D2342" w:rsidP="00EF03DF">
            <w:pPr>
              <w:pStyle w:val="affffffb"/>
              <w:jc w:val="center"/>
            </w:pPr>
            <w:r>
              <w:t>0</w:t>
            </w:r>
          </w:p>
        </w:tc>
      </w:tr>
      <w:tr w:rsidR="005D2342" w:rsidRPr="00CB5E11" w:rsidTr="005D2342">
        <w:tc>
          <w:tcPr>
            <w:tcW w:w="218" w:type="pct"/>
          </w:tcPr>
          <w:p w:rsidR="005D2342" w:rsidRPr="00CB5E11" w:rsidRDefault="005D2342" w:rsidP="005D2342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3633" w:type="pct"/>
          </w:tcPr>
          <w:p w:rsidR="005D2342" w:rsidRPr="00CB5E11" w:rsidRDefault="005D2342" w:rsidP="00EF03DF">
            <w:pPr>
              <w:pStyle w:val="affffffb"/>
            </w:pPr>
            <w:r>
              <w:t xml:space="preserve">Организация с кодом СПЗ </w:t>
            </w:r>
            <w:r w:rsidRPr="002147FF">
              <w:t>&lt;</w:t>
            </w:r>
            <w:r>
              <w:t>код СПЗ организации</w:t>
            </w:r>
            <w:r w:rsidRPr="002147FF">
              <w:t>&gt;</w:t>
            </w:r>
            <w:r>
              <w:t xml:space="preserve"> отсутствует в справочнике организаций на ЕИС.</w:t>
            </w:r>
          </w:p>
        </w:tc>
        <w:tc>
          <w:tcPr>
            <w:tcW w:w="1149" w:type="pct"/>
          </w:tcPr>
          <w:p w:rsidR="005D2342" w:rsidRPr="00084C66" w:rsidRDefault="005D2342" w:rsidP="00EF03DF">
            <w:pPr>
              <w:pStyle w:val="affffffb"/>
              <w:jc w:val="center"/>
            </w:pPr>
            <w:r>
              <w:t>1</w:t>
            </w:r>
          </w:p>
        </w:tc>
      </w:tr>
      <w:tr w:rsidR="005D2342" w:rsidRPr="00CB5E11" w:rsidTr="005D2342">
        <w:tc>
          <w:tcPr>
            <w:tcW w:w="218" w:type="pct"/>
          </w:tcPr>
          <w:p w:rsidR="005D2342" w:rsidRPr="00CB5E11" w:rsidRDefault="005D2342" w:rsidP="005D2342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3633" w:type="pct"/>
          </w:tcPr>
          <w:p w:rsidR="005D2342" w:rsidRPr="00F2036B" w:rsidRDefault="005D2342" w:rsidP="00EF03DF">
            <w:pPr>
              <w:pStyle w:val="affffffb"/>
            </w:pPr>
            <w:r>
              <w:t>З</w:t>
            </w:r>
            <w:r w:rsidRPr="00F2036B">
              <w:t xml:space="preserve">начение параметра </w:t>
            </w:r>
            <w:proofErr w:type="spellStart"/>
            <w:r w:rsidRPr="00F2036B">
              <w:t>toDate</w:t>
            </w:r>
            <w:proofErr w:type="spellEnd"/>
            <w:r w:rsidRPr="00F2036B">
              <w:t xml:space="preserve"> запроса </w:t>
            </w:r>
            <w:r>
              <w:t xml:space="preserve">должно быть </w:t>
            </w:r>
            <w:r w:rsidRPr="00F2036B">
              <w:t xml:space="preserve">больше значения параметра </w:t>
            </w:r>
            <w:proofErr w:type="spellStart"/>
            <w:r w:rsidRPr="00F2036B">
              <w:t>fromDate</w:t>
            </w:r>
            <w:proofErr w:type="spellEnd"/>
            <w:r w:rsidRPr="00F2036B">
              <w:t xml:space="preserve">, а также интервал между </w:t>
            </w:r>
            <w:proofErr w:type="spellStart"/>
            <w:r w:rsidRPr="00F2036B">
              <w:t>fromDate</w:t>
            </w:r>
            <w:proofErr w:type="spellEnd"/>
            <w:r w:rsidRPr="00F2036B">
              <w:t xml:space="preserve"> и </w:t>
            </w:r>
            <w:proofErr w:type="spellStart"/>
            <w:r w:rsidRPr="00F2036B">
              <w:t>toDate</w:t>
            </w:r>
            <w:proofErr w:type="spellEnd"/>
            <w:r w:rsidRPr="00F2036B">
              <w:t xml:space="preserve"> не </w:t>
            </w:r>
            <w:r>
              <w:t xml:space="preserve">должен превышать значения </w:t>
            </w:r>
            <w:r w:rsidRPr="00F2036B">
              <w:t>&lt;</w:t>
            </w:r>
            <w:r>
              <w:t>Значение интервала из настройки</w:t>
            </w:r>
            <w:r w:rsidRPr="00F2036B">
              <w:t>&gt;</w:t>
            </w:r>
            <w:r>
              <w:t>.</w:t>
            </w:r>
          </w:p>
        </w:tc>
        <w:tc>
          <w:tcPr>
            <w:tcW w:w="1149" w:type="pct"/>
          </w:tcPr>
          <w:p w:rsidR="005D2342" w:rsidRPr="00084C66" w:rsidRDefault="005D2342" w:rsidP="00EF03DF">
            <w:pPr>
              <w:pStyle w:val="affffffb"/>
              <w:jc w:val="center"/>
            </w:pPr>
            <w:r>
              <w:t>2</w:t>
            </w:r>
          </w:p>
        </w:tc>
      </w:tr>
      <w:tr w:rsidR="005D2342" w:rsidRPr="00CB5E11" w:rsidTr="005D2342">
        <w:tc>
          <w:tcPr>
            <w:tcW w:w="218" w:type="pct"/>
          </w:tcPr>
          <w:p w:rsidR="005D2342" w:rsidRPr="00CB5E11" w:rsidRDefault="005D2342" w:rsidP="005D2342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3633" w:type="pct"/>
          </w:tcPr>
          <w:p w:rsidR="005D2342" w:rsidRPr="00CB5E11" w:rsidRDefault="005D2342" w:rsidP="00EF03DF">
            <w:pPr>
              <w:pStyle w:val="affffffb"/>
            </w:pPr>
            <w:r w:rsidRPr="008B47E6">
              <w:t>Документ с идентификатором &lt;</w:t>
            </w:r>
            <w:r>
              <w:t>Значение идентификатора</w:t>
            </w:r>
            <w:r w:rsidRPr="008B47E6">
              <w:t xml:space="preserve">&gt;, </w:t>
            </w:r>
            <w:r>
              <w:t>отсутствует на ЕИС</w:t>
            </w:r>
          </w:p>
        </w:tc>
        <w:tc>
          <w:tcPr>
            <w:tcW w:w="1149" w:type="pct"/>
          </w:tcPr>
          <w:p w:rsidR="005D2342" w:rsidRPr="00084C66" w:rsidRDefault="005D2342" w:rsidP="00EF03DF">
            <w:pPr>
              <w:pStyle w:val="affffffb"/>
              <w:jc w:val="center"/>
            </w:pPr>
            <w:r>
              <w:t>3</w:t>
            </w:r>
          </w:p>
        </w:tc>
      </w:tr>
      <w:tr w:rsidR="005D2342" w:rsidRPr="00CB5E11" w:rsidTr="005D2342">
        <w:tc>
          <w:tcPr>
            <w:tcW w:w="218" w:type="pct"/>
          </w:tcPr>
          <w:p w:rsidR="005D2342" w:rsidRPr="00CB5E11" w:rsidRDefault="005D2342" w:rsidP="005D2342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3633" w:type="pct"/>
          </w:tcPr>
          <w:p w:rsidR="005D2342" w:rsidRPr="008B47E6" w:rsidRDefault="005D2342" w:rsidP="00EF03DF">
            <w:pPr>
              <w:pStyle w:val="affffffb"/>
            </w:pPr>
            <w:r w:rsidRPr="00DC1DAB">
              <w:t>Отправитель с кодом &lt;</w:t>
            </w:r>
            <w:r>
              <w:t>Код отправителя</w:t>
            </w:r>
            <w:r w:rsidRPr="00DC1DAB">
              <w:t>&gt; типа &lt;</w:t>
            </w:r>
            <w:r>
              <w:t>К</w:t>
            </w:r>
            <w:r w:rsidRPr="00DC1DAB">
              <w:t>од</w:t>
            </w:r>
            <w:r>
              <w:t xml:space="preserve"> </w:t>
            </w:r>
            <w:r w:rsidRPr="00DC1DAB">
              <w:t xml:space="preserve">типа&gt; не найден в справочнике </w:t>
            </w:r>
            <w:r>
              <w:t>информационных систем (ИС)</w:t>
            </w:r>
            <w:r w:rsidRPr="00DC1DAB">
              <w:t xml:space="preserve"> на ЕИС</w:t>
            </w:r>
          </w:p>
        </w:tc>
        <w:tc>
          <w:tcPr>
            <w:tcW w:w="1149" w:type="pct"/>
          </w:tcPr>
          <w:p w:rsidR="005D2342" w:rsidRPr="003B7196" w:rsidRDefault="005D2342" w:rsidP="00EF03DF">
            <w:pPr>
              <w:pStyle w:val="affffff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2342" w:rsidRPr="00CB5E11" w:rsidTr="005D2342">
        <w:tc>
          <w:tcPr>
            <w:tcW w:w="218" w:type="pct"/>
          </w:tcPr>
          <w:p w:rsidR="005D2342" w:rsidRPr="00CB5E11" w:rsidRDefault="005D2342" w:rsidP="005D2342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3633" w:type="pct"/>
          </w:tcPr>
          <w:p w:rsidR="005D2342" w:rsidRDefault="005D2342" w:rsidP="00EF03DF">
            <w:pPr>
              <w:pStyle w:val="affffffb"/>
            </w:pPr>
            <w:r>
              <w:t>Некорректный тип о</w:t>
            </w:r>
            <w:r w:rsidRPr="00DC1DAB">
              <w:t>тправител</w:t>
            </w:r>
            <w:r>
              <w:t>я</w:t>
            </w:r>
            <w:r w:rsidRPr="00DC1DAB">
              <w:t xml:space="preserve"> с кодом &lt;</w:t>
            </w:r>
            <w:r>
              <w:t>Код типа отправителя</w:t>
            </w:r>
            <w:r w:rsidRPr="00DC1DAB">
              <w:t>&gt;</w:t>
            </w:r>
            <w:r>
              <w:t>.</w:t>
            </w:r>
          </w:p>
          <w:p w:rsidR="005D2342" w:rsidRDefault="005D2342" w:rsidP="00EF03DF">
            <w:pPr>
              <w:pStyle w:val="affffffb"/>
            </w:pPr>
            <w:r>
              <w:t>Допустимые значения:</w:t>
            </w:r>
          </w:p>
          <w:p w:rsidR="005D2342" w:rsidRPr="00CA1E69" w:rsidRDefault="005D2342" w:rsidP="00EF03DF">
            <w:pPr>
              <w:pStyle w:val="affffffb"/>
            </w:pPr>
            <w:r w:rsidRPr="00CA1E69">
              <w:t>EIS - Единая информационная система;</w:t>
            </w:r>
          </w:p>
          <w:p w:rsidR="005D2342" w:rsidRPr="00CA1E69" w:rsidRDefault="005D2342" w:rsidP="00EF03DF">
            <w:pPr>
              <w:pStyle w:val="affffffb"/>
            </w:pPr>
            <w:r w:rsidRPr="00CA1E69">
              <w:t>GIIS_EB - ГИИС Электронный бюджет;</w:t>
            </w:r>
          </w:p>
          <w:p w:rsidR="005D2342" w:rsidRPr="00CA1E69" w:rsidRDefault="005D2342" w:rsidP="00EF03DF">
            <w:pPr>
              <w:pStyle w:val="affffffb"/>
            </w:pPr>
            <w:r w:rsidRPr="00CA1E69">
              <w:t>RMIS - Региональная (муниципальная) информационная система;</w:t>
            </w:r>
          </w:p>
          <w:p w:rsidR="005D2342" w:rsidRPr="00CA1E69" w:rsidRDefault="005D2342" w:rsidP="00EF03DF">
            <w:pPr>
              <w:pStyle w:val="affffffb"/>
            </w:pPr>
            <w:r w:rsidRPr="00CA1E69">
              <w:t>OVK - Орган вну</w:t>
            </w:r>
            <w:r>
              <w:t>т</w:t>
            </w:r>
            <w:r w:rsidRPr="00CA1E69">
              <w:t>реннего контроля;</w:t>
            </w:r>
          </w:p>
          <w:p w:rsidR="005D2342" w:rsidRPr="008B47E6" w:rsidRDefault="005D2342" w:rsidP="00EF03DF">
            <w:pPr>
              <w:pStyle w:val="affffffb"/>
            </w:pPr>
            <w:r w:rsidRPr="00CA1E69">
              <w:t>OA - Орган аудита.</w:t>
            </w:r>
          </w:p>
        </w:tc>
        <w:tc>
          <w:tcPr>
            <w:tcW w:w="1149" w:type="pct"/>
          </w:tcPr>
          <w:p w:rsidR="005D2342" w:rsidRPr="00CA1E69" w:rsidRDefault="005D2342" w:rsidP="00EF03DF">
            <w:pPr>
              <w:pStyle w:val="affffffb"/>
              <w:jc w:val="center"/>
            </w:pPr>
            <w:r>
              <w:t>5</w:t>
            </w:r>
          </w:p>
        </w:tc>
      </w:tr>
      <w:tr w:rsidR="005D2342" w:rsidRPr="00CB5E11" w:rsidTr="005D2342">
        <w:tc>
          <w:tcPr>
            <w:tcW w:w="218" w:type="pct"/>
          </w:tcPr>
          <w:p w:rsidR="005D2342" w:rsidRPr="00CB5E11" w:rsidRDefault="005D2342" w:rsidP="005D2342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3633" w:type="pct"/>
          </w:tcPr>
          <w:p w:rsidR="005D2342" w:rsidRPr="008B47E6" w:rsidRDefault="005D2342" w:rsidP="00EF03DF">
            <w:pPr>
              <w:pStyle w:val="affffffb"/>
            </w:pPr>
            <w:r w:rsidRPr="003B7196">
              <w:t xml:space="preserve">Некорректное значение параметра </w:t>
            </w:r>
            <w:r>
              <w:t xml:space="preserve">«Вид документа» </w:t>
            </w:r>
            <w:proofErr w:type="spellStart"/>
            <w:r w:rsidRPr="003B7196">
              <w:t>documentKind</w:t>
            </w:r>
            <w:proofErr w:type="spellEnd"/>
            <w:r w:rsidRPr="003B7196">
              <w:t>. Укажите значение в соответствии с Альбомом ТФФ</w:t>
            </w:r>
            <w:r>
              <w:t>.</w:t>
            </w:r>
          </w:p>
        </w:tc>
        <w:tc>
          <w:tcPr>
            <w:tcW w:w="1149" w:type="pct"/>
          </w:tcPr>
          <w:p w:rsidR="005D2342" w:rsidRPr="00DC1DAB" w:rsidRDefault="005D2342" w:rsidP="00EF03DF">
            <w:pPr>
              <w:pStyle w:val="affffffb"/>
              <w:jc w:val="center"/>
            </w:pPr>
            <w:r>
              <w:t>6</w:t>
            </w:r>
          </w:p>
        </w:tc>
      </w:tr>
    </w:tbl>
    <w:p w:rsidR="007D4244" w:rsidRDefault="007D4244" w:rsidP="007D4244"/>
    <w:p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_Ref442981851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E24372" w:rsidRPr="00E24372">
        <w:rPr>
          <w:sz w:val="28"/>
          <w:szCs w:val="28"/>
        </w:rPr>
        <w:t xml:space="preserve">Таблица </w:t>
      </w:r>
      <w:r w:rsidR="00E24372" w:rsidRPr="00E24372">
        <w:rPr>
          <w:noProof/>
          <w:sz w:val="28"/>
          <w:szCs w:val="28"/>
        </w:rPr>
        <w:t>4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подсистемы</w:t>
      </w:r>
      <w:r>
        <w:rPr>
          <w:sz w:val="28"/>
          <w:szCs w:val="28"/>
        </w:rPr>
        <w:t xml:space="preserve"> размещения информации о закупках (ПРИЗ)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принимаемые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:rsidR="007D4244" w:rsidRDefault="007D4244" w:rsidP="007D4244"/>
    <w:p w:rsidR="00E24372" w:rsidRDefault="00E24372" w:rsidP="00E24372">
      <w:pPr>
        <w:pStyle w:val="afff6"/>
        <w:keepNext/>
        <w:jc w:val="left"/>
      </w:pPr>
      <w:bookmarkStart w:id="33" w:name="_Ref442981851"/>
      <w:r>
        <w:t xml:space="preserve">Таблица </w:t>
      </w:r>
      <w:r w:rsidR="00C93565">
        <w:fldChar w:fldCharType="begin"/>
      </w:r>
      <w:r w:rsidR="00C93565">
        <w:instrText xml:space="preserve"> SEQ Таблица \* ARABIC </w:instrText>
      </w:r>
      <w:r w:rsidR="00C93565">
        <w:fldChar w:fldCharType="separate"/>
      </w:r>
      <w:r>
        <w:rPr>
          <w:noProof/>
        </w:rPr>
        <w:t>4</w:t>
      </w:r>
      <w:r w:rsidR="00C93565">
        <w:rPr>
          <w:noProof/>
        </w:rPr>
        <w:fldChar w:fldCharType="end"/>
      </w:r>
      <w:bookmarkEnd w:id="33"/>
      <w:r>
        <w:t xml:space="preserve"> - Типы документов ПРИЗ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"/>
        <w:gridCol w:w="6779"/>
        <w:gridCol w:w="3263"/>
      </w:tblGrid>
      <w:tr w:rsidR="007D4244" w:rsidRPr="00CB5E11" w:rsidTr="00E24372">
        <w:trPr>
          <w:tblHeader/>
        </w:trPr>
        <w:tc>
          <w:tcPr>
            <w:tcW w:w="214" w:type="pct"/>
            <w:vAlign w:val="center"/>
          </w:tcPr>
          <w:p w:rsidR="007D4244" w:rsidRPr="007D4244" w:rsidRDefault="007D4244" w:rsidP="00EF03DF">
            <w:pPr>
              <w:pStyle w:val="afffffff"/>
              <w:rPr>
                <w:sz w:val="20"/>
                <w:szCs w:val="20"/>
              </w:rPr>
            </w:pPr>
            <w:r w:rsidRPr="007D4244">
              <w:rPr>
                <w:sz w:val="20"/>
                <w:szCs w:val="20"/>
              </w:rPr>
              <w:t>№</w:t>
            </w:r>
          </w:p>
        </w:tc>
        <w:tc>
          <w:tcPr>
            <w:tcW w:w="3231" w:type="pct"/>
            <w:vAlign w:val="center"/>
          </w:tcPr>
          <w:p w:rsidR="007D4244" w:rsidRPr="007D4244" w:rsidRDefault="007D4244" w:rsidP="00EF03DF">
            <w:pPr>
              <w:pStyle w:val="afffffff"/>
              <w:rPr>
                <w:sz w:val="20"/>
                <w:szCs w:val="20"/>
              </w:rPr>
            </w:pPr>
            <w:r w:rsidRPr="007D4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f"/>
              <w:rPr>
                <w:sz w:val="20"/>
                <w:szCs w:val="20"/>
              </w:rPr>
            </w:pPr>
            <w:r w:rsidRPr="007D4244">
              <w:rPr>
                <w:sz w:val="20"/>
                <w:szCs w:val="20"/>
              </w:rPr>
              <w:t>Условное наименование</w:t>
            </w:r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Извещение о проведении ЭА (электронный аукцион)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fcsNotificationEF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рассмотрения заявок на участие в электронном аукционе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fcsProtocolEF1</w:t>
            </w:r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проведения электронного аукциона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fcsProtocolEF</w:t>
            </w:r>
            <w:r w:rsidRPr="007D4244">
              <w:rPr>
                <w:color w:val="000000"/>
                <w:sz w:val="20"/>
                <w:szCs w:val="20"/>
              </w:rPr>
              <w:t>2</w:t>
            </w:r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подведения итогов электронного аукциона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fcsProtocolEF</w:t>
            </w:r>
            <w:r w:rsidRPr="007D4244">
              <w:rPr>
                <w:color w:val="000000"/>
                <w:sz w:val="20"/>
                <w:szCs w:val="20"/>
              </w:rPr>
              <w:t>3</w:t>
            </w:r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fcsProtocolEFSingleApp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fcsProtocolEFSinglePart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Протокол о признании электронного аукциона </w:t>
            </w:r>
            <w:proofErr w:type="gramStart"/>
            <w:r w:rsidRPr="007D4244">
              <w:rPr>
                <w:color w:val="000000"/>
                <w:sz w:val="20"/>
                <w:szCs w:val="20"/>
                <w:highlight w:val="white"/>
              </w:rPr>
              <w:t>несостоявшимся</w:t>
            </w:r>
            <w:proofErr w:type="gramEnd"/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fcsProtocolEFInvalidation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Извещение о проведении закупки у </w:t>
            </w:r>
            <w:proofErr w:type="gramStart"/>
            <w:r w:rsidRPr="007D4244">
              <w:rPr>
                <w:color w:val="000000"/>
                <w:sz w:val="20"/>
                <w:szCs w:val="20"/>
                <w:highlight w:val="white"/>
              </w:rPr>
              <w:t>ЕП</w:t>
            </w:r>
            <w:proofErr w:type="gramEnd"/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 (единственного поставщика)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fcsNotificationEP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Извещение о проведении OK (открытый конкурс)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fcsNotificationOK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Уведомление о продлении срока рассмотрения и оценки заявок </w:t>
            </w:r>
            <w:proofErr w:type="gramStart"/>
            <w:r w:rsidRPr="007D4244">
              <w:rPr>
                <w:color w:val="000000"/>
                <w:sz w:val="20"/>
                <w:szCs w:val="20"/>
                <w:highlight w:val="white"/>
              </w:rPr>
              <w:t>ОК</w:t>
            </w:r>
            <w:proofErr w:type="gramEnd"/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fcsPurchaseProlongationOK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Протокол вскрытия конвертов и открытия доступа к электронным документам заявок участников в </w:t>
            </w:r>
            <w:proofErr w:type="gramStart"/>
            <w:r w:rsidRPr="007D4244">
              <w:rPr>
                <w:color w:val="000000"/>
                <w:sz w:val="20"/>
                <w:szCs w:val="20"/>
                <w:highlight w:val="white"/>
              </w:rPr>
              <w:t>ОК</w:t>
            </w:r>
            <w:proofErr w:type="gramEnd"/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fcsProtocolOK1</w:t>
            </w:r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Протокол рассмотрения и оценки заявок на участие в конкурсе в </w:t>
            </w:r>
            <w:proofErr w:type="gramStart"/>
            <w:r w:rsidRPr="007D4244">
              <w:rPr>
                <w:color w:val="000000"/>
                <w:sz w:val="20"/>
                <w:szCs w:val="20"/>
                <w:highlight w:val="white"/>
              </w:rPr>
              <w:t>ОК</w:t>
            </w:r>
            <w:proofErr w:type="gramEnd"/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fcsProtocolOK</w:t>
            </w:r>
            <w:r w:rsidRPr="007D4244">
              <w:rPr>
                <w:color w:val="000000"/>
                <w:sz w:val="20"/>
                <w:szCs w:val="20"/>
              </w:rPr>
              <w:t>2</w:t>
            </w:r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Протокол рассмотрения единственной заявки в </w:t>
            </w:r>
            <w:proofErr w:type="gramStart"/>
            <w:r w:rsidRPr="007D4244">
              <w:rPr>
                <w:color w:val="000000"/>
                <w:sz w:val="20"/>
                <w:szCs w:val="20"/>
                <w:highlight w:val="white"/>
              </w:rPr>
              <w:t>ОК</w:t>
            </w:r>
            <w:proofErr w:type="gramEnd"/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fcsProtocolOKSingleApp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Извещение о проведении OK-Д (двухэтапный конкурс)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fcsNotificationOKD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fcsProtocolOKD1</w:t>
            </w:r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Протокол </w:t>
            </w: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предквалификационного</w:t>
            </w:r>
            <w:proofErr w:type="spellEnd"/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 отбора в ОК-Д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fcsProtocolOKD</w:t>
            </w:r>
            <w:r w:rsidRPr="007D4244">
              <w:rPr>
                <w:color w:val="000000"/>
                <w:sz w:val="20"/>
                <w:szCs w:val="20"/>
              </w:rPr>
              <w:t>2</w:t>
            </w:r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первого этапа в ОК-Д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fcsProtocolOKD</w:t>
            </w:r>
            <w:r w:rsidRPr="007D4244">
              <w:rPr>
                <w:color w:val="000000"/>
                <w:sz w:val="20"/>
                <w:szCs w:val="20"/>
              </w:rPr>
              <w:t>3</w:t>
            </w:r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fcsProtocolOKD</w:t>
            </w:r>
            <w:r w:rsidRPr="007D4244">
              <w:rPr>
                <w:color w:val="000000"/>
                <w:sz w:val="20"/>
                <w:szCs w:val="20"/>
              </w:rPr>
              <w:t>4</w:t>
            </w:r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fcsProtocolOKD</w:t>
            </w:r>
            <w:r w:rsidRPr="007D4244">
              <w:rPr>
                <w:color w:val="000000"/>
                <w:sz w:val="20"/>
                <w:szCs w:val="20"/>
              </w:rPr>
              <w:t>5</w:t>
            </w:r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рассмотрения единственной заявки в ОК-Д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fcsProtocolOKDSingleApp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Извещение о проведении OK-ОУ (конкурс с ограниченным участием)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fcsNotificationOKOU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fcsProtocolOKOU1</w:t>
            </w:r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Протокол </w:t>
            </w: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предквалификационного</w:t>
            </w:r>
            <w:proofErr w:type="spellEnd"/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 отбора в ОК-ОУ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fcsProtocolOKOU</w:t>
            </w:r>
            <w:r w:rsidRPr="007D4244">
              <w:rPr>
                <w:color w:val="000000"/>
                <w:sz w:val="20"/>
                <w:szCs w:val="20"/>
              </w:rPr>
              <w:t>2</w:t>
            </w:r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fcsProtocolOKOU</w:t>
            </w:r>
            <w:r w:rsidRPr="007D4244">
              <w:rPr>
                <w:color w:val="000000"/>
                <w:sz w:val="20"/>
                <w:szCs w:val="20"/>
              </w:rPr>
              <w:t>3</w:t>
            </w:r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рассмотрения единственной заявки в ОК-ОУ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fcsProtocolOKOUSingleApp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Извещение о проведении ПО (предварительный отбор)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fcsNotificationPO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Протокол предварительного отбора </w:t>
            </w:r>
            <w:proofErr w:type="gramStart"/>
            <w:r w:rsidRPr="007D4244">
              <w:rPr>
                <w:color w:val="000000"/>
                <w:sz w:val="20"/>
                <w:szCs w:val="20"/>
                <w:highlight w:val="white"/>
              </w:rPr>
              <w:t>в</w:t>
            </w:r>
            <w:proofErr w:type="gramEnd"/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 ПО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fcsProtocolPO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Извещение о проведении </w:t>
            </w: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ЗакА</w:t>
            </w:r>
            <w:proofErr w:type="spellEnd"/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 (закрытый аукцион)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fcsNotificationZakA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Извещение о проведении </w:t>
            </w: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Зак</w:t>
            </w:r>
            <w:proofErr w:type="gramStart"/>
            <w:r w:rsidRPr="007D4244">
              <w:rPr>
                <w:color w:val="000000"/>
                <w:sz w:val="20"/>
                <w:szCs w:val="20"/>
                <w:highlight w:val="white"/>
              </w:rPr>
              <w:t>K</w:t>
            </w:r>
            <w:proofErr w:type="spellEnd"/>
            <w:proofErr w:type="gramEnd"/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 (закрытый конкурс)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fcsNotificationZakK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Извещение о проведении </w:t>
            </w: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Зак</w:t>
            </w:r>
            <w:proofErr w:type="gramStart"/>
            <w:r w:rsidRPr="007D4244">
              <w:rPr>
                <w:color w:val="000000"/>
                <w:sz w:val="20"/>
                <w:szCs w:val="20"/>
                <w:highlight w:val="white"/>
              </w:rPr>
              <w:t>K</w:t>
            </w:r>
            <w:proofErr w:type="spellEnd"/>
            <w:proofErr w:type="gramEnd"/>
            <w:r w:rsidRPr="007D4244">
              <w:rPr>
                <w:color w:val="000000"/>
                <w:sz w:val="20"/>
                <w:szCs w:val="20"/>
                <w:highlight w:val="white"/>
              </w:rPr>
              <w:t>-Д (закрытый двухэтапный конкурс)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fcsNotificationZakKD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Извещение о проведении </w:t>
            </w: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Зак</w:t>
            </w:r>
            <w:proofErr w:type="gramStart"/>
            <w:r w:rsidRPr="007D4244">
              <w:rPr>
                <w:color w:val="000000"/>
                <w:sz w:val="20"/>
                <w:szCs w:val="20"/>
                <w:highlight w:val="white"/>
              </w:rPr>
              <w:t>K</w:t>
            </w:r>
            <w:proofErr w:type="spellEnd"/>
            <w:proofErr w:type="gramEnd"/>
            <w:r w:rsidRPr="007D4244">
              <w:rPr>
                <w:color w:val="000000"/>
                <w:sz w:val="20"/>
                <w:szCs w:val="20"/>
                <w:highlight w:val="white"/>
              </w:rPr>
              <w:t>-ОУ (закрытый конкурс с ограниченным участием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fcsNotificationZakKOU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proofErr w:type="gramStart"/>
            <w:r w:rsidRPr="007D4244">
              <w:rPr>
                <w:color w:val="000000"/>
                <w:sz w:val="20"/>
                <w:szCs w:val="20"/>
                <w:highlight w:val="white"/>
              </w:rPr>
              <w:t>Общая информация об объекте закупки и протокол рассмотрения и оценки заявок на участие в ЗК-БИ (запрос котировок без извещения</w:t>
            </w:r>
            <w:proofErr w:type="gramEnd"/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fcsNotificationZKBI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Извещение о проведении З</w:t>
            </w:r>
            <w:proofErr w:type="gramStart"/>
            <w:r w:rsidRPr="007D4244">
              <w:rPr>
                <w:color w:val="000000"/>
                <w:sz w:val="20"/>
                <w:szCs w:val="20"/>
                <w:highlight w:val="white"/>
              </w:rPr>
              <w:t>K</w:t>
            </w:r>
            <w:proofErr w:type="gramEnd"/>
            <w:r w:rsidRPr="007D4244">
              <w:rPr>
                <w:color w:val="000000"/>
                <w:sz w:val="20"/>
                <w:szCs w:val="20"/>
                <w:highlight w:val="white"/>
              </w:rPr>
              <w:t xml:space="preserve"> (запрос котировок)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fcsNotificationZK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tabs>
                <w:tab w:val="left" w:pos="1993"/>
              </w:tabs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Извещение о продлении срока подачи котировочных заявок в ЗК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fcsPurchaseProlongationZK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рассмотрения и оценки заявок в ЗК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fcsProtocolZK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рассмотрения и оценки заявок по результатам продления срока подачи заявок в ЗК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fcsProtocolZKAfterProlong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Извещение о проведении ЗП (запроса предложений)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fcsNotificationZP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fcsProtocolZPExtract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проведения запроса предложений в ЗП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fcsProtocolZP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Итоговый протокол в ЗП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fcsProtocolZPFinal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tabs>
                <w:tab w:val="left" w:pos="1758"/>
              </w:tabs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Информация об отмене протокола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fcsProtocolCancel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fcsNotificationLotCancel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fcsNotificationCancel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Отмена извещения об отмене определения поставщика (подрядчика, исполнителя) (в части лота)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fcsNotificationCancelFailure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Уведомление об изменении организации, осуществляющей закупку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fcsNotificationOrgChange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Протокол отказа от заключения контракта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fcsProtocolEvasion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tabs>
                <w:tab w:val="left" w:pos="1088"/>
              </w:tabs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fcsNotificationEFDateChange</w:t>
            </w:r>
            <w:proofErr w:type="spellEnd"/>
          </w:p>
        </w:tc>
      </w:tr>
      <w:tr w:rsidR="007D4244" w:rsidRPr="00CB5E11" w:rsidTr="00E24372">
        <w:tc>
          <w:tcPr>
            <w:tcW w:w="214" w:type="pct"/>
          </w:tcPr>
          <w:p w:rsidR="007D4244" w:rsidRPr="007D4244" w:rsidRDefault="007D4244" w:rsidP="007D4244">
            <w:pPr>
              <w:pStyle w:val="affffffb"/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1" w:type="pct"/>
          </w:tcPr>
          <w:p w:rsidR="007D4244" w:rsidRPr="007D4244" w:rsidRDefault="007D4244" w:rsidP="00EF03DF">
            <w:pPr>
              <w:pStyle w:val="affffffb"/>
              <w:rPr>
                <w:sz w:val="20"/>
                <w:szCs w:val="20"/>
              </w:rPr>
            </w:pPr>
            <w:r w:rsidRPr="007D4244">
              <w:rPr>
                <w:color w:val="000000"/>
                <w:sz w:val="20"/>
                <w:szCs w:val="20"/>
                <w:highlight w:val="white"/>
              </w:rPr>
              <w:t>Разъяснения положений документации</w:t>
            </w:r>
          </w:p>
        </w:tc>
        <w:tc>
          <w:tcPr>
            <w:tcW w:w="1555" w:type="pct"/>
          </w:tcPr>
          <w:p w:rsidR="007D4244" w:rsidRPr="007D4244" w:rsidRDefault="007D4244" w:rsidP="00EF03DF">
            <w:pPr>
              <w:pStyle w:val="affffffb"/>
              <w:jc w:val="center"/>
              <w:rPr>
                <w:sz w:val="20"/>
                <w:szCs w:val="20"/>
              </w:rPr>
            </w:pPr>
            <w:proofErr w:type="spellStart"/>
            <w:r w:rsidRPr="007D4244">
              <w:rPr>
                <w:color w:val="000000"/>
                <w:sz w:val="20"/>
                <w:szCs w:val="20"/>
                <w:highlight w:val="white"/>
              </w:rPr>
              <w:t>fcsClarification</w:t>
            </w:r>
            <w:proofErr w:type="spellEnd"/>
          </w:p>
        </w:tc>
      </w:tr>
    </w:tbl>
    <w:p w:rsidR="007D4244" w:rsidRDefault="007D4244" w:rsidP="007D4244"/>
    <w:p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_Ref442981895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E24372" w:rsidRPr="00E24372">
        <w:rPr>
          <w:sz w:val="28"/>
          <w:szCs w:val="28"/>
        </w:rPr>
        <w:t xml:space="preserve">Таблица </w:t>
      </w:r>
      <w:r w:rsidR="00E24372" w:rsidRPr="00E24372">
        <w:rPr>
          <w:noProof/>
          <w:sz w:val="28"/>
          <w:szCs w:val="28"/>
        </w:rPr>
        <w:t>5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реестра контрактов</w:t>
      </w:r>
      <w:r>
        <w:rPr>
          <w:sz w:val="28"/>
          <w:szCs w:val="28"/>
        </w:rPr>
        <w:t xml:space="preserve"> (РК)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принимаемые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:rsidR="005D2342" w:rsidRDefault="005D2342" w:rsidP="005D2342"/>
    <w:p w:rsidR="00E24372" w:rsidRDefault="00E24372" w:rsidP="00E24372">
      <w:pPr>
        <w:pStyle w:val="afff6"/>
        <w:keepNext/>
        <w:jc w:val="left"/>
      </w:pPr>
      <w:bookmarkStart w:id="34" w:name="_Ref442981895"/>
      <w:r>
        <w:lastRenderedPageBreak/>
        <w:t xml:space="preserve">Таблица </w:t>
      </w:r>
      <w:r w:rsidR="00C93565">
        <w:fldChar w:fldCharType="begin"/>
      </w:r>
      <w:r w:rsidR="00C93565">
        <w:instrText xml:space="preserve"> SEQ Таблица \* A</w:instrText>
      </w:r>
      <w:r w:rsidR="00C93565">
        <w:instrText xml:space="preserve">RABIC </w:instrText>
      </w:r>
      <w:r w:rsidR="00C93565">
        <w:fldChar w:fldCharType="separate"/>
      </w:r>
      <w:r>
        <w:rPr>
          <w:noProof/>
        </w:rPr>
        <w:t>5</w:t>
      </w:r>
      <w:r w:rsidR="00C93565">
        <w:rPr>
          <w:noProof/>
        </w:rPr>
        <w:fldChar w:fldCharType="end"/>
      </w:r>
      <w:bookmarkEnd w:id="34"/>
      <w:r>
        <w:t xml:space="preserve"> - </w:t>
      </w:r>
      <w:r w:rsidRPr="00A4516A">
        <w:t xml:space="preserve">Типы документов </w:t>
      </w:r>
      <w:r>
        <w:t>РК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778"/>
        <w:gridCol w:w="3372"/>
      </w:tblGrid>
      <w:tr w:rsidR="005D2342" w:rsidRPr="00CB5E11" w:rsidTr="00EF03DF">
        <w:trPr>
          <w:tblHeader/>
        </w:trPr>
        <w:tc>
          <w:tcPr>
            <w:tcW w:w="259" w:type="pct"/>
            <w:vAlign w:val="center"/>
          </w:tcPr>
          <w:p w:rsidR="005D2342" w:rsidRPr="00CB5E11" w:rsidRDefault="005D2342" w:rsidP="00EF03DF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:rsidR="005D2342" w:rsidRPr="00CB5E11" w:rsidRDefault="005D2342" w:rsidP="00EF03DF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:rsidR="005D2342" w:rsidRPr="00CB5E11" w:rsidRDefault="005D2342" w:rsidP="00EF03DF">
            <w:pPr>
              <w:pStyle w:val="afffffff"/>
            </w:pPr>
            <w:r>
              <w:t>Условное наименование</w:t>
            </w:r>
          </w:p>
        </w:tc>
      </w:tr>
      <w:tr w:rsidR="005D2342" w:rsidRPr="00CB5E11" w:rsidTr="00EF03DF">
        <w:tc>
          <w:tcPr>
            <w:tcW w:w="259" w:type="pct"/>
          </w:tcPr>
          <w:p w:rsidR="005D2342" w:rsidRPr="00CB5E11" w:rsidRDefault="005D2342" w:rsidP="005D2342">
            <w:pPr>
              <w:pStyle w:val="affffffb"/>
              <w:numPr>
                <w:ilvl w:val="0"/>
                <w:numId w:val="45"/>
              </w:numPr>
              <w:ind w:left="0" w:firstLine="0"/>
            </w:pPr>
          </w:p>
        </w:tc>
        <w:tc>
          <w:tcPr>
            <w:tcW w:w="3166" w:type="pct"/>
          </w:tcPr>
          <w:p w:rsidR="005D2342" w:rsidRPr="00CB5E11" w:rsidRDefault="005D2342" w:rsidP="00EF03DF">
            <w:pPr>
              <w:pStyle w:val="affffffb"/>
            </w:pPr>
            <w:r>
              <w:rPr>
                <w:color w:val="000000"/>
                <w:highlight w:val="white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1575" w:type="pct"/>
          </w:tcPr>
          <w:p w:rsidR="005D2342" w:rsidRPr="00D64888" w:rsidRDefault="005D2342" w:rsidP="00EF03DF">
            <w:pPr>
              <w:pStyle w:val="affffffb"/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highlight w:val="white"/>
              </w:rPr>
              <w:t>fcs</w:t>
            </w:r>
            <w:r>
              <w:rPr>
                <w:color w:val="000000"/>
                <w:lang w:val="en-US"/>
              </w:rPr>
              <w:t>ContractSign</w:t>
            </w:r>
            <w:proofErr w:type="spellEnd"/>
          </w:p>
        </w:tc>
      </w:tr>
    </w:tbl>
    <w:p w:rsidR="007D4244" w:rsidRPr="007D4244" w:rsidRDefault="007D4244" w:rsidP="007D4244"/>
    <w:p w:rsidR="0065472C" w:rsidRDefault="0065472C" w:rsidP="00A0082B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1419"/>
        <w:gridCol w:w="567"/>
        <w:gridCol w:w="848"/>
        <w:gridCol w:w="4252"/>
        <w:gridCol w:w="2268"/>
      </w:tblGrid>
      <w:tr w:rsidR="0065472C" w:rsidRPr="001A4780" w:rsidTr="008B11F3">
        <w:trPr>
          <w:tblHeader/>
        </w:trPr>
        <w:tc>
          <w:tcPr>
            <w:tcW w:w="545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676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70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4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025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masterData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351BEA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н</w:t>
            </w:r>
            <w:proofErr w:type="gramEnd"/>
            <w:r>
              <w:rPr>
                <w:sz w:val="20"/>
              </w:rPr>
              <w:t>омер версии схемы элемента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5472C" w:rsidRPr="0043586D" w:rsidRDefault="0043586D" w:rsidP="00C821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43586D" w:rsidRPr="001A4780" w:rsidTr="008B11F3">
        <w:trPr>
          <w:trHeight w:val="64"/>
        </w:trPr>
        <w:tc>
          <w:tcPr>
            <w:tcW w:w="545" w:type="pct"/>
            <w:vMerge w:val="restart"/>
            <w:shd w:val="clear" w:color="auto" w:fill="auto"/>
            <w:vAlign w:val="center"/>
          </w:tcPr>
          <w:p w:rsidR="0043586D" w:rsidRPr="00AE0410" w:rsidRDefault="0043586D" w:rsidP="00F666BF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76" w:type="pct"/>
            <w:shd w:val="clear" w:color="auto" w:fill="auto"/>
          </w:tcPr>
          <w:p w:rsidR="0043586D" w:rsidRPr="00105398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43586D">
              <w:rPr>
                <w:sz w:val="20"/>
              </w:rPr>
              <w:t>nsiAuditActionSubjects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43586D" w:rsidRDefault="0043586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43586D" w:rsidRDefault="0043586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Default="0043586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rPr>
          <w:trHeight w:val="64"/>
        </w:trPr>
        <w:tc>
          <w:tcPr>
            <w:tcW w:w="545" w:type="pct"/>
            <w:vMerge/>
            <w:shd w:val="clear" w:color="auto" w:fill="auto"/>
            <w:vAlign w:val="center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105398">
              <w:rPr>
                <w:sz w:val="20"/>
              </w:rPr>
              <w:t>nsiBankGuaranteeRefusalReason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2B75B8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81EF7" w:rsidRPr="001A4780" w:rsidTr="008B11F3">
        <w:tc>
          <w:tcPr>
            <w:tcW w:w="545" w:type="pct"/>
            <w:vMerge/>
            <w:shd w:val="clear" w:color="auto" w:fill="auto"/>
          </w:tcPr>
          <w:p w:rsidR="00681EF7" w:rsidRPr="001A4780" w:rsidRDefault="00681EF7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81EF7" w:rsidRPr="00681EF7" w:rsidRDefault="00681EF7" w:rsidP="00D05FE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81EF7">
              <w:rPr>
                <w:sz w:val="20"/>
              </w:rPr>
              <w:t>nsiBusinessControl</w:t>
            </w:r>
            <w:proofErr w:type="spellEnd"/>
            <w:r>
              <w:rPr>
                <w:sz w:val="20"/>
                <w:lang w:val="en-US"/>
              </w:rPr>
              <w:t>s</w:t>
            </w:r>
          </w:p>
        </w:tc>
        <w:tc>
          <w:tcPr>
            <w:tcW w:w="270" w:type="pct"/>
            <w:shd w:val="clear" w:color="auto" w:fill="auto"/>
          </w:tcPr>
          <w:p w:rsidR="00681EF7" w:rsidRPr="00681EF7" w:rsidRDefault="00681EF7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681EF7" w:rsidRDefault="00681EF7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Перечень </w:t>
            </w:r>
            <w:proofErr w:type="gramStart"/>
            <w:r>
              <w:rPr>
                <w:sz w:val="20"/>
              </w:rPr>
              <w:t>бизнес-контролей</w:t>
            </w:r>
            <w:proofErr w:type="gramEnd"/>
          </w:p>
        </w:tc>
        <w:tc>
          <w:tcPr>
            <w:tcW w:w="1080" w:type="pct"/>
            <w:shd w:val="clear" w:color="auto" w:fill="auto"/>
          </w:tcPr>
          <w:p w:rsidR="00681EF7" w:rsidRPr="001A4780" w:rsidRDefault="00681EF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105398">
              <w:rPr>
                <w:sz w:val="20"/>
              </w:rPr>
              <w:t>nsiCalendarDays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2B75B8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nsiCommissionRole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105398">
              <w:rPr>
                <w:sz w:val="20"/>
              </w:rPr>
              <w:t>nsiContractPriceChangeReason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F63426">
              <w:rPr>
                <w:sz w:val="20"/>
              </w:rPr>
              <w:t>nsiContractRefusalReason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105398">
              <w:rPr>
                <w:sz w:val="20"/>
              </w:rPr>
              <w:t>nsiContractSingleCustomerReason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105398">
              <w:rPr>
                <w:sz w:val="20"/>
              </w:rPr>
              <w:t>nsiContractTerminationReason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2B75B8" w:rsidRDefault="0043586D" w:rsidP="00F666BF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0B4D1B">
              <w:rPr>
                <w:sz w:val="20"/>
              </w:rPr>
              <w:t>nsiEvalCriterion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0B4D1B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44299D">
              <w:rPr>
                <w:sz w:val="20"/>
              </w:rPr>
              <w:t>nsiDeviationFactFoundation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43586D" w:rsidRPr="007C1AEE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E4213E" w:rsidRDefault="0043586D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 xml:space="preserve">Причины признания участника </w:t>
            </w:r>
            <w:proofErr w:type="gramStart"/>
            <w:r w:rsidRPr="0044299D">
              <w:rPr>
                <w:sz w:val="20"/>
              </w:rPr>
              <w:t>уклонившимся</w:t>
            </w:r>
            <w:proofErr w:type="gramEnd"/>
            <w:r w:rsidRPr="0044299D">
              <w:rPr>
                <w:sz w:val="20"/>
              </w:rPr>
              <w:t xml:space="preserve"> от заключения контракта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0B4D1B">
              <w:rPr>
                <w:sz w:val="20"/>
              </w:rPr>
              <w:t>nsiKBKBudget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nsiKOSGU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nsiBudget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nsiOKOPF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2B75B8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F63426">
              <w:rPr>
                <w:sz w:val="20"/>
              </w:rPr>
              <w:t>nsiOKPD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44299D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70" w:type="pct"/>
            <w:shd w:val="clear" w:color="auto" w:fill="auto"/>
          </w:tcPr>
          <w:p w:rsidR="0043586D" w:rsidRPr="007C1AEE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05398" w:rsidRDefault="0043586D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</w:t>
            </w:r>
            <w:proofErr w:type="gramStart"/>
            <w:r w:rsidRPr="0044299D">
              <w:rPr>
                <w:sz w:val="20"/>
              </w:rPr>
              <w:t>ОК</w:t>
            </w:r>
            <w:proofErr w:type="gramEnd"/>
            <w:r w:rsidRPr="0044299D">
              <w:rPr>
                <w:sz w:val="20"/>
              </w:rPr>
              <w:t xml:space="preserve"> 034-2014)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nsi</w:t>
            </w:r>
            <w:proofErr w:type="spellEnd"/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2B75B8" w:rsidRDefault="0043586D" w:rsidP="00F666BF">
            <w:pPr>
              <w:spacing w:before="0" w:after="0"/>
              <w:rPr>
                <w:sz w:val="20"/>
              </w:rPr>
            </w:pPr>
            <w:proofErr w:type="gramStart"/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  <w:proofErr w:type="gramEnd"/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44299D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nsi</w:t>
            </w:r>
            <w:proofErr w:type="spellEnd"/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70" w:type="pct"/>
            <w:shd w:val="clear" w:color="auto" w:fill="auto"/>
          </w:tcPr>
          <w:p w:rsidR="0043586D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5E17AD" w:rsidRDefault="0043586D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</w:t>
            </w:r>
            <w:proofErr w:type="gramStart"/>
            <w:r w:rsidRPr="0044299D">
              <w:rPr>
                <w:sz w:val="20"/>
              </w:rPr>
              <w:t>ОК</w:t>
            </w:r>
            <w:proofErr w:type="gramEnd"/>
            <w:r w:rsidRPr="0044299D">
              <w:rPr>
                <w:sz w:val="20"/>
              </w:rPr>
              <w:t xml:space="preserve"> 029-2014)</w:t>
            </w:r>
          </w:p>
        </w:tc>
        <w:tc>
          <w:tcPr>
            <w:tcW w:w="1080" w:type="pct"/>
            <w:shd w:val="clear" w:color="auto" w:fill="auto"/>
          </w:tcPr>
          <w:p w:rsidR="0043586D" w:rsidRPr="005E17AD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67380C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5E17AD">
              <w:rPr>
                <w:sz w:val="20"/>
              </w:rPr>
              <w:t>nsiOKTMO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43586D" w:rsidRPr="005E17AD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43586D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05398" w:rsidRDefault="0043586D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vAlign w:val="center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F63426">
              <w:rPr>
                <w:sz w:val="20"/>
              </w:rPr>
              <w:t>nsiOrganizationType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nsiPlacingWay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105398">
              <w:rPr>
                <w:sz w:val="20"/>
              </w:rPr>
              <w:t>nsiPlanPositionChangeReason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Обоснования внесений </w:t>
            </w:r>
            <w:proofErr w:type="spellStart"/>
            <w:r>
              <w:rPr>
                <w:sz w:val="20"/>
              </w:rPr>
              <w:t>измений</w:t>
            </w:r>
            <w:proofErr w:type="spellEnd"/>
            <w:r>
              <w:rPr>
                <w:sz w:val="20"/>
              </w:rPr>
              <w:t xml:space="preserve"> в позиции планов-графиков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714FCE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980618">
              <w:rPr>
                <w:sz w:val="20"/>
              </w:rPr>
              <w:t>nsiPublicDiscuss</w:t>
            </w:r>
            <w:r w:rsidRPr="00980618">
              <w:rPr>
                <w:sz w:val="20"/>
              </w:rPr>
              <w:lastRenderedPageBreak/>
              <w:t>ionDecisions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43586D" w:rsidRPr="007C1AEE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lastRenderedPageBreak/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714FCE" w:rsidRDefault="0043586D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Справочник: Решения общественного </w:t>
            </w:r>
            <w:r w:rsidRPr="00980618">
              <w:rPr>
                <w:sz w:val="20"/>
              </w:rPr>
              <w:lastRenderedPageBreak/>
              <w:t>обсуждения и основания решений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714FCE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980618">
              <w:rPr>
                <w:sz w:val="20"/>
              </w:rPr>
              <w:t>nsiPublicDiscussionQuestionnarie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43586D" w:rsidRPr="007C1AEE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714FCE" w:rsidRDefault="0043586D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714FCE">
              <w:rPr>
                <w:sz w:val="20"/>
              </w:rPr>
              <w:t>nsiPurchaseDocumentTypes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F63426">
              <w:rPr>
                <w:sz w:val="20"/>
              </w:rPr>
              <w:t>nsiPurchasePreferences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 w:rsidRPr="00F63426">
              <w:rPr>
                <w:sz w:val="20"/>
              </w:rPr>
              <w:t>nsiPurchaseRejectReason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43586D" w:rsidRPr="008D6955" w:rsidRDefault="0043586D" w:rsidP="008E459C">
            <w:pPr>
              <w:spacing w:before="0" w:after="0"/>
              <w:jc w:val="center"/>
              <w:rPr>
                <w:b/>
                <w:sz w:val="20"/>
              </w:rPr>
            </w:pPr>
            <w:r w:rsidRPr="004358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43586D" w:rsidRPr="001A4780" w:rsidTr="008B11F3">
        <w:tc>
          <w:tcPr>
            <w:tcW w:w="545" w:type="pct"/>
            <w:shd w:val="clear" w:color="auto" w:fill="auto"/>
            <w:hideMark/>
          </w:tcPr>
          <w:p w:rsidR="0043586D" w:rsidRPr="00206066" w:rsidRDefault="0043586D" w:rsidP="008E459C">
            <w:pPr>
              <w:spacing w:before="0" w:after="0"/>
              <w:rPr>
                <w:sz w:val="20"/>
              </w:rPr>
            </w:pPr>
            <w:proofErr w:type="spellStart"/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5935E8" w:rsidRDefault="0043586D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206066" w:rsidRDefault="0043586D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43586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shd w:val="clear" w:color="auto" w:fill="auto"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</w:tcPr>
          <w:p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43586D" w:rsidRDefault="0043586D" w:rsidP="008E459C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8D6955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nsiBudget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81EF7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nsiBudget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202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202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E10F4" w:rsidRDefault="00681EF7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 xml:space="preserve">Перечень </w:t>
            </w:r>
            <w:proofErr w:type="gramStart"/>
            <w:r w:rsidRPr="00681EF7">
              <w:rPr>
                <w:b/>
                <w:sz w:val="20"/>
              </w:rPr>
              <w:t>бизнес-контролей</w:t>
            </w:r>
            <w:proofErr w:type="gramEnd"/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206066" w:rsidRDefault="00681EF7" w:rsidP="00F666BF">
            <w:pPr>
              <w:spacing w:before="0" w:after="0"/>
              <w:rPr>
                <w:sz w:val="20"/>
              </w:rPr>
            </w:pPr>
            <w:proofErr w:type="spellStart"/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nsiBusinessControl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81EF7" w:rsidRPr="005935E8" w:rsidRDefault="00681EF7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</w:t>
            </w:r>
            <w:proofErr w:type="gramStart"/>
            <w:r>
              <w:rPr>
                <w:sz w:val="20"/>
              </w:rPr>
              <w:t>бизнес-контроля</w:t>
            </w:r>
            <w:proofErr w:type="gramEnd"/>
          </w:p>
        </w:tc>
        <w:tc>
          <w:tcPr>
            <w:tcW w:w="108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5472C" w:rsidRPr="001A4780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5472C" w:rsidRPr="000464BE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2025" w:type="pct"/>
            <w:shd w:val="clear" w:color="auto" w:fill="auto"/>
          </w:tcPr>
          <w:p w:rsidR="0065472C" w:rsidRPr="003C5324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8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2025" w:type="pct"/>
            <w:shd w:val="clear" w:color="auto" w:fill="auto"/>
          </w:tcPr>
          <w:p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80" w:type="pct"/>
            <w:shd w:val="clear" w:color="auto" w:fill="auto"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80" w:type="pct"/>
            <w:shd w:val="clear" w:color="auto" w:fill="auto"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0464BE" w:rsidRPr="001A4780" w:rsidTr="008B11F3">
        <w:tc>
          <w:tcPr>
            <w:tcW w:w="545" w:type="pct"/>
            <w:shd w:val="clear" w:color="auto" w:fill="auto"/>
            <w:hideMark/>
          </w:tcPr>
          <w:p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0464BE" w:rsidRPr="00177007" w:rsidRDefault="000464BE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</w:tcPr>
          <w:p w:rsidR="000464BE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0464BE" w:rsidRPr="001A4780" w:rsidRDefault="000464BE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025" w:type="pct"/>
            <w:shd w:val="clear" w:color="auto" w:fill="auto"/>
          </w:tcPr>
          <w:p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80" w:type="pct"/>
            <w:shd w:val="clear" w:color="auto" w:fill="auto"/>
          </w:tcPr>
          <w:p w:rsidR="000464BE" w:rsidRPr="001A4780" w:rsidRDefault="000464BE" w:rsidP="00211CA0">
            <w:pPr>
              <w:spacing w:before="0" w:after="0"/>
              <w:rPr>
                <w:sz w:val="20"/>
              </w:rPr>
            </w:pP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80" w:type="pct"/>
            <w:shd w:val="clear" w:color="auto" w:fill="auto"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177007" w:rsidRDefault="00681EF7" w:rsidP="00681EF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81EF7">
              <w:rPr>
                <w:sz w:val="20"/>
                <w:lang w:val="en-US"/>
              </w:rPr>
              <w:t>subSystem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</w:tcPr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OOKZ - Общественное обсуждение крупных закупок (ООКЗ);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RPNZ - Реестр правил нормирования закупок (РПНЗ);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lastRenderedPageBreak/>
              <w:t>RZH - Реестр жалоб (РЖ);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 - Реестр результатов аудита.</w:t>
            </w:r>
          </w:p>
        </w:tc>
        <w:tc>
          <w:tcPr>
            <w:tcW w:w="1080" w:type="pct"/>
            <w:shd w:val="clear" w:color="auto" w:fill="auto"/>
          </w:tcPr>
          <w:p w:rsidR="00681EF7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681EF7" w:rsidRDefault="00681EF7" w:rsidP="00211CA0">
            <w:pPr>
              <w:spacing w:before="0" w:after="0"/>
              <w:rPr>
                <w:sz w:val="20"/>
              </w:rPr>
            </w:pP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RPNZ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RRK</w:t>
            </w:r>
            <w:r w:rsidRPr="00D05FEF">
              <w:rPr>
                <w:sz w:val="20"/>
              </w:rPr>
              <w:t>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lastRenderedPageBreak/>
              <w:t>RVP;</w:t>
            </w:r>
          </w:p>
          <w:p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177007" w:rsidRDefault="008B11F3" w:rsidP="00211CA0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E04B71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</w:tcPr>
          <w:p w:rsidR="00681EF7" w:rsidRDefault="008B11F3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</w:t>
            </w:r>
            <w:proofErr w:type="spellEnd"/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contractCancel</w:t>
            </w:r>
            <w:proofErr w:type="spellEnd"/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proofErr w:type="spellEnd"/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</w:t>
            </w:r>
            <w:proofErr w:type="spellEnd"/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proofErr w:type="spellEnd"/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proofErr w:type="spellEnd"/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проверки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</w: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Аннулировани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</w:t>
            </w:r>
            <w:proofErr w:type="spellEnd"/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плана-графика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sketchPlan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proofErr w:type="spellEnd"/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Протокол о признании электронного аукциона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несостоявшимся</w:t>
            </w:r>
            <w:proofErr w:type="gramEnd"/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Извещение о проведении закупки у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ЕП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(единственного поставщика)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Уведомление о продлении срока рассмотрения и оценки заявок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ОК</w:t>
            </w:r>
            <w:proofErr w:type="gramEnd"/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вскрытия конвертов и открытия доступа к электронным документам заявок участников в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ОК</w:t>
            </w:r>
            <w:proofErr w:type="gramEnd"/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рассмотрения и оценки заявок на участие в конкурсе в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ОК</w:t>
            </w:r>
            <w:proofErr w:type="gramEnd"/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рассмотрения единственной заявки в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ОК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 внесение изменений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</w:t>
            </w: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предквалификационного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отбора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окончательных заявок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ОК-ОУ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</w:t>
            </w: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предквалификационного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отбора в ОК-ОУ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рассмотрения единственной заявки в ОК-ОУ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предварительного отбора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в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ПО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Извещение о проведении </w:t>
            </w: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ЗакА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(закрытый аукцион)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Извещение о проведении </w:t>
            </w: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Зак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K</w:t>
            </w:r>
            <w:proofErr w:type="spellEnd"/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(закрытый конкурс)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Извещение о проведении </w:t>
            </w: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Зак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K</w:t>
            </w:r>
            <w:proofErr w:type="spellEnd"/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-Д (закрытый двухэтапный конкурс)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Извещение о проведении </w:t>
            </w: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Зак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K</w:t>
            </w:r>
            <w:proofErr w:type="spellEnd"/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-ОУ (закрытый конкурс с ограниченным участием)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K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(запрос котировок)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запроса предложений в ЗП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fcsProtocolZPFinal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протокола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признания участника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уклонившимся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от заключения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контракта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об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обязательном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общественном обсуждения крупной закупки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Ответ на комментарий обязательного общественного обсуждения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крупной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закупки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первого/второго этапа обязательного общественного обсуждения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крупной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закупки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addInfo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Версия запроса цен товаров, работ, услуг предусмотренных частью 5 статьи 22 закона №44-ФЗ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:rsidR="008B11F3" w:rsidRPr="001A4780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8B11F3" w:rsidRPr="00D05FEF" w:rsidRDefault="008B11F3" w:rsidP="008B11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bankGuaranteeInvalid</w:t>
            </w:r>
            <w:proofErr w:type="spellEnd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- 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fcsProtocolEFInvalidation</w:t>
            </w:r>
            <w:proofErr w:type="spellEnd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fcsProtocolOKOUSingleApp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  <w:proofErr w:type="spellEnd"/>
          </w:p>
          <w:p w:rsidR="008B11F3" w:rsidRPr="00D05FEF" w:rsidRDefault="004F3E66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proofErr w:type="spellEnd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proofErr w:type="spell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publicDiscussionLargePurchase</w:t>
            </w:r>
            <w:proofErr w:type="spellEnd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</w:t>
            </w:r>
            <w:proofErr w:type="spellEnd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)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customerReportSingleContractorInvalid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</w:t>
            </w:r>
            <w:proofErr w:type="spellEnd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requestForQuotationCancel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eventPlan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  <w:proofErr w:type="spellEnd"/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  <w:proofErr w:type="spellEnd"/>
          </w:p>
          <w:p w:rsidR="00681EF7" w:rsidRPr="001A4780" w:rsidRDefault="008B11F3" w:rsidP="008B11F3">
            <w:pPr>
              <w:spacing w:before="0" w:after="0"/>
              <w:rPr>
                <w:sz w:val="20"/>
              </w:rPr>
            </w:pPr>
            <w:proofErr w:type="spell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entCancel</w:t>
            </w:r>
            <w:proofErr w:type="spellEnd"/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8B11F3" w:rsidRDefault="00211CA0" w:rsidP="00211CA0">
            <w:pPr>
              <w:spacing w:before="0" w:after="0"/>
              <w:rPr>
                <w:sz w:val="20"/>
              </w:rPr>
            </w:pPr>
            <w:proofErr w:type="spellStart"/>
            <w:r w:rsidRPr="00211CA0">
              <w:rPr>
                <w:sz w:val="20"/>
              </w:rPr>
              <w:t>action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4" w:type="pct"/>
            <w:shd w:val="clear" w:color="auto" w:fill="auto"/>
          </w:tcPr>
          <w:p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025" w:type="pct"/>
            <w:shd w:val="clear" w:color="auto" w:fill="auto"/>
          </w:tcPr>
          <w:p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:rsidR="00211CA0" w:rsidRPr="00211CA0" w:rsidRDefault="00211CA0" w:rsidP="00211CA0">
            <w:pPr>
              <w:spacing w:before="0" w:after="0"/>
              <w:rPr>
                <w:sz w:val="20"/>
              </w:rPr>
            </w:pPr>
            <w:proofErr w:type="spellStart"/>
            <w:r w:rsidRPr="00211CA0">
              <w:rPr>
                <w:sz w:val="20"/>
              </w:rPr>
              <w:t>Add</w:t>
            </w:r>
            <w:proofErr w:type="spellEnd"/>
            <w:r w:rsidRPr="00211CA0">
              <w:rPr>
                <w:sz w:val="20"/>
              </w:rPr>
              <w:t xml:space="preserve"> - Сохранение проекта документа;</w:t>
            </w:r>
          </w:p>
          <w:p w:rsidR="00211CA0" w:rsidRPr="00211CA0" w:rsidRDefault="00211CA0" w:rsidP="00211CA0">
            <w:pPr>
              <w:spacing w:before="0" w:after="0"/>
              <w:rPr>
                <w:sz w:val="20"/>
              </w:rPr>
            </w:pPr>
            <w:proofErr w:type="spellStart"/>
            <w:r w:rsidRPr="00211CA0">
              <w:rPr>
                <w:sz w:val="20"/>
              </w:rPr>
              <w:t>Edit</w:t>
            </w:r>
            <w:proofErr w:type="spellEnd"/>
            <w:r w:rsidRPr="00211CA0">
              <w:rPr>
                <w:sz w:val="20"/>
              </w:rPr>
              <w:t xml:space="preserve"> - </w:t>
            </w:r>
            <w:proofErr w:type="spellStart"/>
            <w:r w:rsidRPr="00211CA0">
              <w:rPr>
                <w:sz w:val="20"/>
              </w:rPr>
              <w:t>Р</w:t>
            </w:r>
            <w:proofErr w:type="gramStart"/>
            <w:r w:rsidRPr="00211CA0">
              <w:rPr>
                <w:sz w:val="20"/>
              </w:rPr>
              <w:t>e</w:t>
            </w:r>
            <w:proofErr w:type="gramEnd"/>
            <w:r w:rsidRPr="00211CA0">
              <w:rPr>
                <w:sz w:val="20"/>
              </w:rPr>
              <w:t>дактирование</w:t>
            </w:r>
            <w:proofErr w:type="spellEnd"/>
            <w:r w:rsidRPr="00211CA0">
              <w:rPr>
                <w:sz w:val="20"/>
              </w:rPr>
              <w:t xml:space="preserve"> проекта документа;</w:t>
            </w:r>
          </w:p>
          <w:p w:rsidR="00211CA0" w:rsidRPr="00211CA0" w:rsidRDefault="00211CA0" w:rsidP="00211CA0">
            <w:pPr>
              <w:spacing w:before="0" w:after="0"/>
              <w:rPr>
                <w:sz w:val="20"/>
              </w:rPr>
            </w:pPr>
            <w:proofErr w:type="spellStart"/>
            <w:r w:rsidRPr="00211CA0">
              <w:rPr>
                <w:sz w:val="20"/>
              </w:rPr>
              <w:t>Delete</w:t>
            </w:r>
            <w:proofErr w:type="spellEnd"/>
            <w:r w:rsidRPr="00211CA0">
              <w:rPr>
                <w:sz w:val="20"/>
              </w:rPr>
              <w:t xml:space="preserve"> - Удаление проекта документа;</w:t>
            </w:r>
          </w:p>
          <w:p w:rsidR="00681EF7" w:rsidRPr="001A4780" w:rsidRDefault="00211CA0" w:rsidP="00211CA0">
            <w:pPr>
              <w:spacing w:before="0" w:after="0"/>
              <w:rPr>
                <w:sz w:val="20"/>
              </w:rPr>
            </w:pPr>
            <w:proofErr w:type="spellStart"/>
            <w:r w:rsidRPr="00211CA0">
              <w:rPr>
                <w:sz w:val="20"/>
              </w:rPr>
              <w:t>Publish</w:t>
            </w:r>
            <w:proofErr w:type="spellEnd"/>
            <w:r w:rsidRPr="00211CA0">
              <w:rPr>
                <w:sz w:val="20"/>
              </w:rPr>
              <w:t xml:space="preserve"> - Размещение (публикация) документа</w:t>
            </w:r>
          </w:p>
        </w:tc>
        <w:tc>
          <w:tcPr>
            <w:tcW w:w="1080" w:type="pct"/>
            <w:shd w:val="clear" w:color="auto" w:fill="auto"/>
          </w:tcPr>
          <w:p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81EF7" w:rsidRDefault="00681EF7" w:rsidP="00211CA0">
            <w:pPr>
              <w:spacing w:before="0" w:after="0"/>
              <w:rPr>
                <w:sz w:val="20"/>
              </w:rPr>
            </w:pPr>
          </w:p>
          <w:p w:rsidR="004F3E66" w:rsidRPr="00211CA0" w:rsidRDefault="004F3E66" w:rsidP="004F3E66">
            <w:pPr>
              <w:spacing w:before="0" w:after="0"/>
              <w:rPr>
                <w:sz w:val="20"/>
              </w:rPr>
            </w:pPr>
            <w:proofErr w:type="spellStart"/>
            <w:r w:rsidRPr="00211CA0">
              <w:rPr>
                <w:sz w:val="20"/>
              </w:rPr>
              <w:t>Add</w:t>
            </w:r>
            <w:proofErr w:type="spellEnd"/>
            <w:r w:rsidRPr="00211CA0">
              <w:rPr>
                <w:sz w:val="20"/>
              </w:rPr>
              <w:t>;</w:t>
            </w:r>
          </w:p>
          <w:p w:rsidR="004F3E66" w:rsidRPr="00211CA0" w:rsidRDefault="004F3E66" w:rsidP="004F3E66">
            <w:pPr>
              <w:spacing w:before="0" w:after="0"/>
              <w:rPr>
                <w:sz w:val="20"/>
              </w:rPr>
            </w:pPr>
            <w:proofErr w:type="spellStart"/>
            <w:r w:rsidRPr="00211CA0">
              <w:rPr>
                <w:sz w:val="20"/>
              </w:rPr>
              <w:t>Edit</w:t>
            </w:r>
            <w:proofErr w:type="spellEnd"/>
            <w:r w:rsidRPr="00211CA0">
              <w:rPr>
                <w:sz w:val="20"/>
              </w:rPr>
              <w:t>;</w:t>
            </w:r>
          </w:p>
          <w:p w:rsidR="004F3E66" w:rsidRPr="00211CA0" w:rsidRDefault="004F3E66" w:rsidP="004F3E66">
            <w:pPr>
              <w:spacing w:before="0" w:after="0"/>
              <w:rPr>
                <w:sz w:val="20"/>
              </w:rPr>
            </w:pPr>
            <w:proofErr w:type="spellStart"/>
            <w:r w:rsidRPr="00211CA0">
              <w:rPr>
                <w:sz w:val="20"/>
              </w:rPr>
              <w:t>Delete</w:t>
            </w:r>
            <w:proofErr w:type="spellEnd"/>
            <w:r w:rsidRPr="00211CA0">
              <w:rPr>
                <w:sz w:val="20"/>
              </w:rPr>
              <w:t>;</w:t>
            </w:r>
          </w:p>
          <w:p w:rsidR="004F3E66" w:rsidRPr="001A4780" w:rsidRDefault="004F3E66" w:rsidP="004F3E66">
            <w:pPr>
              <w:spacing w:before="0" w:after="0"/>
              <w:rPr>
                <w:sz w:val="20"/>
              </w:rPr>
            </w:pPr>
            <w:proofErr w:type="spellStart"/>
            <w:r w:rsidRPr="00211CA0">
              <w:rPr>
                <w:sz w:val="20"/>
              </w:rPr>
              <w:t>Publish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8B11F3" w:rsidRDefault="004F3E66" w:rsidP="004F3E66">
            <w:pPr>
              <w:spacing w:before="0" w:after="0"/>
              <w:rPr>
                <w:sz w:val="20"/>
              </w:rPr>
            </w:pPr>
            <w:proofErr w:type="spellStart"/>
            <w:r w:rsidRPr="004F3E66">
              <w:rPr>
                <w:sz w:val="20"/>
              </w:rPr>
              <w:t>level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4" w:type="pct"/>
            <w:shd w:val="clear" w:color="auto" w:fill="auto"/>
          </w:tcPr>
          <w:p w:rsidR="00681EF7" w:rsidRPr="00E04B71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025" w:type="pct"/>
            <w:shd w:val="clear" w:color="auto" w:fill="auto"/>
          </w:tcPr>
          <w:p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1 - Ошибка. Не допускает размещени</w:t>
            </w:r>
            <w:proofErr w:type="gramStart"/>
            <w:r w:rsidRPr="004F3E66">
              <w:rPr>
                <w:sz w:val="20"/>
              </w:rPr>
              <w:t>е(</w:t>
            </w:r>
            <w:proofErr w:type="gramEnd"/>
            <w:r w:rsidRPr="004F3E66">
              <w:rPr>
                <w:sz w:val="20"/>
              </w:rPr>
              <w:t>публикацию) ;</w:t>
            </w:r>
          </w:p>
          <w:p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t>(публикацию)</w:t>
            </w:r>
            <w:proofErr w:type="gramStart"/>
            <w:r w:rsidRPr="004F3E66">
              <w:rPr>
                <w:sz w:val="20"/>
              </w:rPr>
              <w:t xml:space="preserve"> ;</w:t>
            </w:r>
            <w:proofErr w:type="gramEnd"/>
          </w:p>
          <w:p w:rsidR="00681EF7" w:rsidRPr="001A4780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</w:t>
            </w:r>
            <w:proofErr w:type="gramStart"/>
            <w:r w:rsidRPr="004F3E66">
              <w:rPr>
                <w:sz w:val="20"/>
              </w:rPr>
              <w:t>е(</w:t>
            </w:r>
            <w:proofErr w:type="gramEnd"/>
            <w:r w:rsidRPr="004F3E66">
              <w:rPr>
                <w:sz w:val="20"/>
              </w:rPr>
              <w:t>публикацию) ;</w:t>
            </w:r>
          </w:p>
        </w:tc>
        <w:tc>
          <w:tcPr>
            <w:tcW w:w="1080" w:type="pct"/>
            <w:shd w:val="clear" w:color="auto" w:fill="auto"/>
          </w:tcPr>
          <w:p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81EF7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:rsidR="004F3E66" w:rsidRPr="001A4780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5472C" w:rsidRPr="008B11F3" w:rsidRDefault="004F3E66" w:rsidP="004F3E66">
            <w:pPr>
              <w:spacing w:before="0" w:after="0"/>
              <w:rPr>
                <w:sz w:val="20"/>
              </w:rPr>
            </w:pPr>
            <w:proofErr w:type="spellStart"/>
            <w:r w:rsidRPr="004F3E66">
              <w:rPr>
                <w:sz w:val="20"/>
              </w:rPr>
              <w:t>description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4F3E66" w:rsidP="00F666BF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8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0D2CF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CB5707">
              <w:rPr>
                <w:sz w:val="20"/>
                <w:lang w:val="en-US"/>
              </w:rPr>
              <w:t>dayDate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3415BD" w:rsidRDefault="0065472C" w:rsidP="00F666BF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B5707">
              <w:rPr>
                <w:sz w:val="20"/>
                <w:lang w:val="en-US"/>
              </w:rPr>
              <w:t>isWorkDay</w:t>
            </w:r>
            <w:proofErr w:type="spellEnd"/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3415BD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3415B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3415B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CB5707">
              <w:rPr>
                <w:sz w:val="20"/>
              </w:rPr>
              <w:t>kladrType</w:t>
            </w:r>
            <w:proofErr w:type="spellEnd"/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lastRenderedPageBreak/>
              <w:t>L-Улица.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B5707">
              <w:rPr>
                <w:sz w:val="20"/>
              </w:rPr>
              <w:t>kladrCode</w:t>
            </w:r>
            <w:proofErr w:type="spellEnd"/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B5707">
              <w:rPr>
                <w:sz w:val="20"/>
              </w:rPr>
              <w:t>fullName</w:t>
            </w:r>
            <w:proofErr w:type="spellEnd"/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commissionName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commissionMembers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owner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commissionMembers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commissionMember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commissionMember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role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Роль в комиссии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role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order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votes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Количество голосов, получаемых участниками, которые </w:t>
            </w:r>
            <w:proofErr w:type="gramStart"/>
            <w:r w:rsidRPr="001A4780">
              <w:rPr>
                <w:sz w:val="20"/>
              </w:rPr>
              <w:t>имеют данную роль</w:t>
            </w:r>
            <w:proofErr w:type="gramEnd"/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rightVote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B0298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owner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2D44C8" w:rsidRPr="001A4780" w:rsidTr="002D44C8">
        <w:tc>
          <w:tcPr>
            <w:tcW w:w="545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proofErr w:type="spellStart"/>
            <w:r w:rsidRPr="002D44C8">
              <w:rPr>
                <w:sz w:val="20"/>
              </w:rPr>
              <w:t>consRegistryNum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2D44C8" w:rsidRDefault="002D44C8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2D44C8" w:rsidRDefault="002D44C8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nsiCommissionRole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order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rightVote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Обоснования изменения цены контракта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F411F3" w:rsidRDefault="0065472C" w:rsidP="00F666BF">
            <w:pPr>
              <w:spacing w:before="0" w:after="0"/>
              <w:rPr>
                <w:b/>
                <w:sz w:val="20"/>
              </w:rPr>
            </w:pPr>
            <w:proofErr w:type="spellStart"/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A1552C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2F6F79">
              <w:rPr>
                <w:sz w:val="20"/>
              </w:rPr>
              <w:t>subsystemType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F21811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FZ</w:t>
            </w:r>
            <w:r>
              <w:rPr>
                <w:sz w:val="20"/>
              </w:rPr>
              <w:t>44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DC206D">
              <w:rPr>
                <w:b/>
                <w:bCs/>
                <w:sz w:val="20"/>
              </w:rPr>
              <w:t>nsiContractRefusalReason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BF2C2A" w:rsidRDefault="00136A2F" w:rsidP="00F666BF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F411F3" w:rsidRDefault="0065472C" w:rsidP="00F666BF">
            <w:pPr>
              <w:spacing w:before="0" w:after="0"/>
              <w:rPr>
                <w:b/>
                <w:sz w:val="20"/>
              </w:rPr>
            </w:pPr>
            <w:proofErr w:type="spellStart"/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A1552C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2F6F79">
              <w:rPr>
                <w:sz w:val="20"/>
              </w:rPr>
              <w:t>subsystemType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F21811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D779F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206066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nsiContractTerminationReason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Идентификатоор</w:t>
            </w:r>
            <w:proofErr w:type="spellEnd"/>
            <w:r>
              <w:rPr>
                <w:sz w:val="20"/>
              </w:rPr>
              <w:t xml:space="preserve">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2F6F79">
              <w:rPr>
                <w:sz w:val="20"/>
              </w:rPr>
              <w:t>subsystemType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F21811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nsiCurrency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digitalCode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3F4A7A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241790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criterionGroups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criterionCode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numericalCode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needExpertEval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81096" w:rsidRPr="00081096" w:rsidTr="008B11F3">
        <w:tc>
          <w:tcPr>
            <w:tcW w:w="5000" w:type="pct"/>
            <w:gridSpan w:val="6"/>
            <w:shd w:val="clear" w:color="auto" w:fill="auto"/>
            <w:hideMark/>
          </w:tcPr>
          <w:p w:rsidR="00081096" w:rsidRPr="00081096" w:rsidRDefault="00081096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 xml:space="preserve">Причины признания участника </w:t>
            </w:r>
            <w:proofErr w:type="gramStart"/>
            <w:r w:rsidRPr="00081096">
              <w:rPr>
                <w:b/>
                <w:bCs/>
                <w:sz w:val="20"/>
              </w:rPr>
              <w:t>уклонившимся</w:t>
            </w:r>
            <w:proofErr w:type="gramEnd"/>
            <w:r w:rsidRPr="00081096">
              <w:rPr>
                <w:b/>
                <w:bCs/>
                <w:sz w:val="20"/>
              </w:rPr>
              <w:t xml:space="preserve"> от заключения контракта</w:t>
            </w:r>
          </w:p>
        </w:tc>
      </w:tr>
      <w:tr w:rsidR="00081096" w:rsidRPr="001A4780" w:rsidTr="008B11F3">
        <w:tc>
          <w:tcPr>
            <w:tcW w:w="545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proofErr w:type="spellStart"/>
            <w:r w:rsidRPr="00081096">
              <w:rPr>
                <w:b/>
                <w:bCs/>
                <w:sz w:val="20"/>
              </w:rPr>
              <w:t>nsiDeviationFactFoundation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81096" w:rsidRPr="001A4780" w:rsidTr="008B11F3">
        <w:tc>
          <w:tcPr>
            <w:tcW w:w="545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081096" w:rsidRPr="003F4A7A" w:rsidRDefault="00081096" w:rsidP="0008109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081096" w:rsidRPr="00081096" w:rsidRDefault="00081096" w:rsidP="00D20B68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 xml:space="preserve">Код причины признания участника </w:t>
            </w:r>
            <w:proofErr w:type="gramStart"/>
            <w:r w:rsidRPr="00081096">
              <w:rPr>
                <w:sz w:val="20"/>
              </w:rPr>
              <w:t>уклонившимс</w:t>
            </w:r>
            <w:r>
              <w:rPr>
                <w:sz w:val="20"/>
              </w:rPr>
              <w:t>я</w:t>
            </w:r>
            <w:proofErr w:type="gramEnd"/>
          </w:p>
        </w:tc>
        <w:tc>
          <w:tcPr>
            <w:tcW w:w="108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81096" w:rsidRPr="001A4780" w:rsidTr="008B11F3">
        <w:tc>
          <w:tcPr>
            <w:tcW w:w="545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081096" w:rsidRPr="00241790" w:rsidRDefault="00081096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081096" w:rsidRPr="001A4780" w:rsidRDefault="00081096" w:rsidP="0008109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 xml:space="preserve">Наименование причины признания участника </w:t>
            </w:r>
            <w:proofErr w:type="gramStart"/>
            <w:r w:rsidRPr="00081096">
              <w:rPr>
                <w:sz w:val="20"/>
              </w:rPr>
              <w:t>уклонившимся</w:t>
            </w:r>
            <w:proofErr w:type="gramEnd"/>
          </w:p>
        </w:tc>
        <w:tc>
          <w:tcPr>
            <w:tcW w:w="108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955CD" w:rsidRPr="001A4780" w:rsidTr="008B11F3">
        <w:tc>
          <w:tcPr>
            <w:tcW w:w="545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lastRenderedPageBreak/>
              <w:t>Группы критериев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proofErr w:type="spellStart"/>
            <w:r w:rsidRPr="00FE4280">
              <w:rPr>
                <w:b/>
                <w:bCs/>
                <w:sz w:val="20"/>
              </w:rPr>
              <w:t>riterion</w:t>
            </w:r>
            <w:proofErr w:type="spellEnd"/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proofErr w:type="spellStart"/>
            <w:r w:rsidRPr="00FE4280">
              <w:rPr>
                <w:b/>
                <w:bCs/>
                <w:sz w:val="20"/>
              </w:rPr>
              <w:t>riterion</w:t>
            </w:r>
            <w:proofErr w:type="spellEnd"/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241790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placingWays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F08EE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Способы размещения заказа (определения поставщика)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BE1DED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placingWays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BE1DED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placingWay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BE1DE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BE1DED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241790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КБК-бюджеты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241790">
              <w:rPr>
                <w:b/>
                <w:bCs/>
                <w:sz w:val="20"/>
              </w:rPr>
              <w:t>nsiKBKBudget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kbk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241790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2F6F79">
              <w:rPr>
                <w:sz w:val="20"/>
              </w:rPr>
              <w:t>subsystemType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F21811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nsiKOSGU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762A67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FA4B59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nsiOKEI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section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group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localName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internationalName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localSymbol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internationalSymbol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section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group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t>Общероссийский классификатор организационно-правовых форм (ОКОПФ)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lastRenderedPageBreak/>
              <w:t>nsiOKOPF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0A601E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FA4B59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fullName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</w:tcPr>
          <w:p w:rsidR="0065472C" w:rsidRPr="00CB5707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</w:tcPr>
          <w:p w:rsidR="0065472C" w:rsidRPr="00CB5707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</w:tcPr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D4201F">
              <w:rPr>
                <w:b/>
                <w:bCs/>
                <w:sz w:val="20"/>
              </w:rPr>
              <w:t>nsiOKPD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D4201F" w:rsidRDefault="0065472C" w:rsidP="00F666B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EA33D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0A3E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D4201F" w:rsidRDefault="0065472C" w:rsidP="00F666B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EA33D8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parentId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0A3E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3B29BD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D4201F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Коментарий</w:t>
            </w:r>
            <w:proofErr w:type="spellEnd"/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C6003" w:rsidRPr="001A4780" w:rsidRDefault="00FC6003" w:rsidP="00FC6003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</w:t>
            </w:r>
            <w:proofErr w:type="gramStart"/>
            <w:r w:rsidRPr="00FC6003">
              <w:rPr>
                <w:b/>
                <w:bCs/>
                <w:sz w:val="20"/>
              </w:rPr>
              <w:t>ОК</w:t>
            </w:r>
            <w:proofErr w:type="gramEnd"/>
            <w:r w:rsidRPr="00FC6003">
              <w:rPr>
                <w:b/>
                <w:bCs/>
                <w:sz w:val="20"/>
              </w:rPr>
              <w:t xml:space="preserve">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FC6003" w:rsidRDefault="00FC6003" w:rsidP="00D20B68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4201F">
              <w:rPr>
                <w:b/>
                <w:bCs/>
                <w:sz w:val="20"/>
              </w:rPr>
              <w:t>nsiOKPD</w:t>
            </w:r>
            <w:proofErr w:type="spellEnd"/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</w:tcPr>
          <w:p w:rsidR="00FC6003" w:rsidRPr="00D4201F" w:rsidRDefault="00FC6003" w:rsidP="00D20B68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C6003" w:rsidRPr="00EA33D8" w:rsidRDefault="00FC6003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70" w:type="pct"/>
            <w:shd w:val="clear" w:color="auto" w:fill="auto"/>
          </w:tcPr>
          <w:p w:rsidR="00FC6003" w:rsidRPr="001A4780" w:rsidRDefault="00FC6003" w:rsidP="000A3E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80" w:type="pct"/>
            <w:shd w:val="clear" w:color="auto" w:fill="auto"/>
          </w:tcPr>
          <w:p w:rsidR="00FC6003" w:rsidRDefault="00FC6003" w:rsidP="00D20B68">
            <w:pPr>
              <w:spacing w:before="0" w:after="0"/>
              <w:rPr>
                <w:sz w:val="20"/>
              </w:rPr>
            </w:pPr>
          </w:p>
        </w:tc>
      </w:tr>
      <w:tr w:rsidR="00FC6003" w:rsidRPr="001A4780" w:rsidTr="008B11F3">
        <w:tc>
          <w:tcPr>
            <w:tcW w:w="545" w:type="pct"/>
            <w:shd w:val="clear" w:color="auto" w:fill="auto"/>
          </w:tcPr>
          <w:p w:rsidR="00FC6003" w:rsidRPr="00D4201F" w:rsidRDefault="00FC6003" w:rsidP="00D20B68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C6003" w:rsidRPr="00EA33D8" w:rsidRDefault="00FC6003" w:rsidP="00D20B68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parentId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FC6003" w:rsidRPr="001A4780" w:rsidRDefault="00FC6003" w:rsidP="000A3E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80" w:type="pct"/>
            <w:shd w:val="clear" w:color="auto" w:fill="auto"/>
          </w:tcPr>
          <w:p w:rsidR="00FC6003" w:rsidRDefault="00FC6003" w:rsidP="00D20B68">
            <w:pPr>
              <w:spacing w:before="0" w:after="0"/>
              <w:rPr>
                <w:sz w:val="20"/>
              </w:rPr>
            </w:pP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3B29BD" w:rsidRDefault="00FC6003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D4201F" w:rsidRDefault="00FC6003" w:rsidP="00D20B68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Коментарий</w:t>
            </w:r>
            <w:proofErr w:type="spellEnd"/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nsiO</w:t>
            </w:r>
            <w:proofErr w:type="spellEnd"/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D779F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nsiOKVED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объекта </w:t>
            </w:r>
            <w:r w:rsidR="00470F15">
              <w:rPr>
                <w:sz w:val="20"/>
              </w:rPr>
              <w:t>ЕИС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FA4B5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FA4B59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parentId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5433CC" w:rsidRPr="005433CC" w:rsidTr="008B11F3">
        <w:tc>
          <w:tcPr>
            <w:tcW w:w="5000" w:type="pct"/>
            <w:gridSpan w:val="6"/>
            <w:shd w:val="clear" w:color="auto" w:fill="auto"/>
            <w:hideMark/>
          </w:tcPr>
          <w:p w:rsidR="005433CC" w:rsidRPr="005433CC" w:rsidRDefault="005433CC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</w:t>
            </w:r>
            <w:proofErr w:type="gramStart"/>
            <w:r w:rsidRPr="005433CC">
              <w:rPr>
                <w:b/>
                <w:bCs/>
                <w:sz w:val="20"/>
              </w:rPr>
              <w:t>ОК</w:t>
            </w:r>
            <w:proofErr w:type="gramEnd"/>
            <w:r w:rsidRPr="005433CC">
              <w:rPr>
                <w:b/>
                <w:bCs/>
                <w:sz w:val="20"/>
              </w:rPr>
              <w:t xml:space="preserve">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nsiOKVED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объекта </w:t>
            </w:r>
            <w:r w:rsidR="00470F15">
              <w:rPr>
                <w:sz w:val="20"/>
              </w:rPr>
              <w:t>ЕИС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FA4B59" w:rsidRDefault="005433CC" w:rsidP="00D20B68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parentCode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631ED2" w:rsidRDefault="005433CC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proofErr w:type="spellStart"/>
            <w:r w:rsidRPr="005433CC">
              <w:rPr>
                <w:sz w:val="20"/>
              </w:rPr>
              <w:t>comment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631ED2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5433CC" w:rsidRDefault="005433CC" w:rsidP="00D20B68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FA0714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4201F">
              <w:rPr>
                <w:b/>
                <w:bCs/>
                <w:sz w:val="20"/>
              </w:rPr>
              <w:t>nsiOK</w:t>
            </w:r>
            <w:proofErr w:type="spellEnd"/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3B29BD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70" w:type="pct"/>
            <w:shd w:val="clear" w:color="auto" w:fill="auto"/>
          </w:tcPr>
          <w:p w:rsidR="0065472C" w:rsidRPr="000F1AA6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>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2D44C8" w:rsidRPr="001A4780" w:rsidTr="002D44C8">
        <w:tc>
          <w:tcPr>
            <w:tcW w:w="545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proofErr w:type="spellStart"/>
            <w:r w:rsidRPr="002D44C8">
              <w:rPr>
                <w:sz w:val="20"/>
              </w:rPr>
              <w:t>consRegistryNum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2D44C8" w:rsidRDefault="002D44C8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2D44C8" w:rsidRDefault="002D44C8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shortName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6551D8" w:rsidRDefault="0065472C" w:rsidP="00F666BF">
            <w:pPr>
              <w:spacing w:before="0" w:after="0"/>
              <w:jc w:val="center"/>
              <w:rPr>
                <w:sz w:val="20"/>
              </w:rPr>
            </w:pPr>
            <w:del w:id="35" w:author="Yugin Vitaly" w:date="2016-03-07T19:16:00Z">
              <w:r w:rsidRPr="001A4780" w:rsidDel="006551D8">
                <w:rPr>
                  <w:sz w:val="20"/>
                </w:rPr>
                <w:delText>O</w:delText>
              </w:r>
            </w:del>
            <w:ins w:id="36" w:author="Yugin Vitaly" w:date="2016-03-07T19:16:00Z">
              <w:r w:rsidR="006551D8">
                <w:rPr>
                  <w:sz w:val="20"/>
                </w:rPr>
                <w:t>Н</w:t>
              </w:r>
            </w:ins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834D3">
              <w:rPr>
                <w:sz w:val="20"/>
              </w:rPr>
              <w:t>GRBSCode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 xml:space="preserve">Банковский идентификационный код в соответствии с классификатором банковских идентификационных кодов, ведущимся Банком России. </w:t>
            </w:r>
            <w:proofErr w:type="gramStart"/>
            <w:r w:rsidRPr="006834D3">
              <w:rPr>
                <w:sz w:val="20"/>
              </w:rPr>
              <w:t>Указывается в случае если  у организации есть</w:t>
            </w:r>
            <w:proofErr w:type="gramEnd"/>
            <w:r w:rsidRPr="006834D3">
              <w:rPr>
                <w:sz w:val="20"/>
              </w:rPr>
              <w:t xml:space="preserve"> полномочие "Банк"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834D3">
              <w:rPr>
                <w:sz w:val="20"/>
              </w:rPr>
              <w:t>nomBank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 xml:space="preserve"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</w:t>
            </w:r>
            <w:proofErr w:type="gramStart"/>
            <w:r w:rsidRPr="006834D3">
              <w:rPr>
                <w:sz w:val="20"/>
              </w:rPr>
              <w:t>Указывается в случае если  у организации есть</w:t>
            </w:r>
            <w:proofErr w:type="gramEnd"/>
            <w:r w:rsidRPr="006834D3">
              <w:rPr>
                <w:sz w:val="20"/>
              </w:rPr>
              <w:t xml:space="preserve"> полномочие "Банк"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factualAddress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postalAddress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email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phone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fax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contactPerson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accounts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7A158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headAgency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orderingAgency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C87A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623F0" w:rsidRPr="001A4780" w:rsidTr="008B11F3">
        <w:tc>
          <w:tcPr>
            <w:tcW w:w="545" w:type="pct"/>
            <w:shd w:val="clear" w:color="auto" w:fill="auto"/>
            <w:hideMark/>
          </w:tcPr>
          <w:p w:rsidR="004623F0" w:rsidRPr="001A4780" w:rsidRDefault="004623F0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4623F0" w:rsidRPr="00C87A66" w:rsidRDefault="004623F0" w:rsidP="00D20B68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4623F0">
              <w:rPr>
                <w:sz w:val="20"/>
                <w:lang w:val="en-US"/>
              </w:rPr>
              <w:t>registrationDate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4623F0" w:rsidRPr="001A4780" w:rsidRDefault="004623F0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4623F0" w:rsidRPr="004623F0" w:rsidRDefault="004623F0" w:rsidP="00D20B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025" w:type="pct"/>
            <w:shd w:val="clear" w:color="auto" w:fill="auto"/>
            <w:hideMark/>
          </w:tcPr>
          <w:p w:rsidR="004623F0" w:rsidRPr="001A4780" w:rsidRDefault="004623F0" w:rsidP="00D20B68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80" w:type="pct"/>
            <w:shd w:val="clear" w:color="auto" w:fill="auto"/>
            <w:hideMark/>
          </w:tcPr>
          <w:p w:rsidR="004623F0" w:rsidRPr="001A4780" w:rsidRDefault="004623F0" w:rsidP="00D20B68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C87A66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834D3">
              <w:rPr>
                <w:sz w:val="20"/>
                <w:lang w:val="en-US"/>
              </w:rPr>
              <w:t>UBPCode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6834D3" w:rsidRDefault="00F666BF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666BF">
              <w:rPr>
                <w:sz w:val="20"/>
                <w:lang w:val="en-US"/>
              </w:rPr>
              <w:t>IKUInfo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F666BF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F666BF" w:rsidRPr="006834D3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8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C87A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6E40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del w:id="37" w:author="Yugin Vitaly" w:date="2016-03-07T19:51:00Z">
              <w:r w:rsidRPr="001A4780" w:rsidDel="006E4023">
                <w:rPr>
                  <w:sz w:val="20"/>
                </w:rPr>
                <w:delText>12</w:delText>
              </w:r>
            </w:del>
            <w:ins w:id="38" w:author="Yugin Vitaly" w:date="2016-03-07T19:51:00Z">
              <w:r w:rsidR="006E4023" w:rsidRPr="001A4780">
                <w:rPr>
                  <w:sz w:val="20"/>
                </w:rPr>
                <w:t>1</w:t>
              </w:r>
              <w:r w:rsidR="006E4023">
                <w:rPr>
                  <w:sz w:val="20"/>
                </w:rPr>
                <w:t>0</w:t>
              </w:r>
            </w:ins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47D5F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organizationRole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B96818" w:rsidRPr="00B96818" w:rsidRDefault="0065472C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="00B96818"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AI - Уполномоченное учреждение;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CA - Орган по регулированию контрактной системы в сфере закупок;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NA - Орган, устанавливающий правила нормирования;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DA - Орган, утверждающий требования к отдельным видам товаров, работ, услуг;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:rsidR="0065472C" w:rsidRPr="007E61CD" w:rsidRDefault="00B96818" w:rsidP="00B96818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80" w:type="pct"/>
            <w:shd w:val="clear" w:color="auto" w:fill="auto"/>
            <w:hideMark/>
          </w:tcPr>
          <w:p w:rsidR="00314395" w:rsidRPr="00314395" w:rsidRDefault="0065472C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="00314395"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AI;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:rsidR="00314395" w:rsidRPr="00C60F1D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:rsidR="00314395" w:rsidRPr="00C60F1D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:rsidR="00314395" w:rsidRPr="00C60F1D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:rsidR="0065472C" w:rsidRPr="00C60F1D" w:rsidRDefault="00314395" w:rsidP="00314395">
            <w:pPr>
              <w:spacing w:before="0" w:after="0"/>
              <w:rPr>
                <w:sz w:val="20"/>
                <w:lang w:val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C60F1D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organizationType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subordinationType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url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timeZone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proofErr w:type="gramStart"/>
            <w:r w:rsidRPr="001A4780">
              <w:rPr>
                <w:sz w:val="20"/>
              </w:rPr>
              <w:br/>
              <w:t>У</w:t>
            </w:r>
            <w:proofErr w:type="gramEnd"/>
            <w:r w:rsidRPr="001A4780">
              <w:rPr>
                <w:sz w:val="20"/>
              </w:rPr>
              <w:t>казывается смещение от Московского времени (MSK)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DA561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982E06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65472C" w:rsidRPr="00DA561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timeZone</w:t>
            </w:r>
            <w:proofErr w:type="spellEnd"/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 xml:space="preserve">Идентификатор часовой зоны заказчика в базе часовых поясов </w:t>
            </w:r>
            <w:proofErr w:type="spellStart"/>
            <w:r w:rsidRPr="00B77EE8">
              <w:rPr>
                <w:sz w:val="20"/>
              </w:rPr>
              <w:t>Olson</w:t>
            </w:r>
            <w:proofErr w:type="spellEnd"/>
            <w:r w:rsidRPr="00B77EE8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982E06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:rsidR="0065472C" w:rsidRPr="00982E06" w:rsidRDefault="0065472C" w:rsidP="00F666B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</w:t>
            </w:r>
            <w:proofErr w:type="spellStart"/>
            <w:r w:rsidRPr="00982E06">
              <w:rPr>
                <w:sz w:val="20"/>
              </w:rPr>
              <w:t>zA</w:t>
            </w:r>
            <w:proofErr w:type="spellEnd"/>
            <w:r w:rsidRPr="00982E06">
              <w:rPr>
                <w:sz w:val="20"/>
              </w:rPr>
              <w:t>-Z_/]+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7870A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 w:rsidR="007870AF"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 w:rsidR="00470F15">
              <w:rPr>
                <w:sz w:val="20"/>
              </w:rPr>
              <w:t>ЕИС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7870A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 w:rsidR="007870AF"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 w:rsidR="00470F15"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factualAddress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proofErr w:type="spellStart"/>
            <w:r w:rsidRPr="001A4780">
              <w:rPr>
                <w:sz w:val="20"/>
              </w:rPr>
              <w:t>окато</w:t>
            </w:r>
            <w:proofErr w:type="spellEnd"/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addressLine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area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building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country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filledManually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Признак, </w:t>
            </w:r>
            <w:proofErr w:type="gramStart"/>
            <w:r w:rsidRPr="001A4780">
              <w:rPr>
                <w:sz w:val="20"/>
              </w:rPr>
              <w:t>указывающий</w:t>
            </w:r>
            <w:proofErr w:type="gramEnd"/>
            <w:r w:rsidRPr="001A4780">
              <w:rPr>
                <w:sz w:val="20"/>
              </w:rPr>
              <w:t xml:space="preserve"> что улица заполнена вручную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office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region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settlement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</w:t>
            </w:r>
            <w:proofErr w:type="gramStart"/>
            <w:r w:rsidRPr="001A4780">
              <w:rPr>
                <w:sz w:val="20"/>
              </w:rPr>
              <w:t>кт в кл</w:t>
            </w:r>
            <w:proofErr w:type="gramEnd"/>
            <w:r w:rsidRPr="001A4780">
              <w:rPr>
                <w:sz w:val="20"/>
              </w:rPr>
              <w:t>ассификаторе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city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shortStreet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street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zip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area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kladrType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kladrCode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region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kladrType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kladrCode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</w:t>
            </w:r>
            <w:proofErr w:type="gramStart"/>
            <w:r w:rsidRPr="001A4780">
              <w:rPr>
                <w:b/>
                <w:bCs/>
                <w:sz w:val="20"/>
              </w:rPr>
              <w:t>кт в кл</w:t>
            </w:r>
            <w:proofErr w:type="gramEnd"/>
            <w:r w:rsidRPr="001A4780">
              <w:rPr>
                <w:b/>
                <w:bCs/>
                <w:sz w:val="20"/>
              </w:rPr>
              <w:t>ассификаторе КЛАДР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settlement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kladrType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kladrCode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city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kladrType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Справочное поле, определяющее тип элемента КЛАДР: страна, </w:t>
            </w:r>
            <w:r w:rsidRPr="001A4780">
              <w:rPr>
                <w:sz w:val="20"/>
              </w:rPr>
              <w:lastRenderedPageBreak/>
              <w:t>город и т.п.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kladrCode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street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kladrType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kladrCode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contactPerson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lastName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firstName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middleName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accounts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account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bankAddress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bankName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bik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corrAccount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paymentAccount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personalAccount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7A158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7A158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642435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1A4780">
              <w:rPr>
                <w:sz w:val="20"/>
              </w:rPr>
              <w:t>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headAgency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15FEF" w:rsidRPr="001A4780" w:rsidTr="00DD6473">
        <w:tc>
          <w:tcPr>
            <w:tcW w:w="54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proofErr w:type="spellStart"/>
            <w:r w:rsidRPr="002D44C8">
              <w:rPr>
                <w:sz w:val="20"/>
              </w:rPr>
              <w:t>consRegistryNum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A15FEF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A15FEF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orderingAgency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15FEF" w:rsidRPr="001A4780" w:rsidTr="00DD6473">
        <w:tc>
          <w:tcPr>
            <w:tcW w:w="54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proofErr w:type="spellStart"/>
            <w:r w:rsidRPr="002D44C8">
              <w:rPr>
                <w:sz w:val="20"/>
              </w:rPr>
              <w:t>consRegistryNum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A15FEF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A15FEF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</w:tcPr>
          <w:p w:rsidR="00F666BF" w:rsidRPr="00F666BF" w:rsidRDefault="00F666BF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C8215A" w:rsidRDefault="00F666BF" w:rsidP="00F666BF">
            <w:pPr>
              <w:spacing w:before="0" w:after="0"/>
              <w:rPr>
                <w:b/>
                <w:sz w:val="20"/>
              </w:rPr>
            </w:pPr>
            <w:proofErr w:type="spellStart"/>
            <w:r w:rsidRPr="00C8215A">
              <w:rPr>
                <w:b/>
                <w:sz w:val="20"/>
              </w:rPr>
              <w:t>IKUInfo</w:t>
            </w:r>
            <w:proofErr w:type="spellEnd"/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F666BF" w:rsidRPr="00C8215A" w:rsidRDefault="00581BE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F666BF">
              <w:rPr>
                <w:sz w:val="20"/>
              </w:rPr>
              <w:t>dateStIKU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F666BF">
              <w:rPr>
                <w:sz w:val="20"/>
              </w:rPr>
              <w:t>dateEndIKU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F666BF" w:rsidRPr="00C8215A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признания ИКУ </w:t>
            </w:r>
            <w:proofErr w:type="gramStart"/>
            <w:r>
              <w:rPr>
                <w:sz w:val="20"/>
              </w:rPr>
              <w:t>недействитель</w:t>
            </w:r>
            <w:r w:rsidRPr="00F666BF">
              <w:rPr>
                <w:sz w:val="20"/>
              </w:rPr>
              <w:t>ным</w:t>
            </w:r>
            <w:proofErr w:type="gramEnd"/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7A1588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7A1588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7065D8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8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7A1588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3415BD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assemblyAlgorithm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organizationType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4A0805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subordinationType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description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organizationLinks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organizationLinks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organizationLink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activeUntil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blockStatus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dependentOrganization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Подчиненная организация (например, Заказчик в случае связи </w:t>
            </w:r>
            <w:proofErr w:type="gramStart"/>
            <w:r w:rsidRPr="001A4780">
              <w:rPr>
                <w:sz w:val="20"/>
              </w:rPr>
              <w:t>СО</w:t>
            </w:r>
            <w:proofErr w:type="gramEnd"/>
            <w:r w:rsidRPr="001A4780">
              <w:rPr>
                <w:sz w:val="20"/>
              </w:rPr>
              <w:t xml:space="preserve">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linkUsers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ordersVisibilityType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EA33D8">
              <w:rPr>
                <w:sz w:val="20"/>
              </w:rPr>
              <w:t>lastModifyDate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8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Подчиненная организация (например, Заказчик в случае связи </w:t>
            </w:r>
            <w:proofErr w:type="gramStart"/>
            <w:r w:rsidRPr="001A4780">
              <w:rPr>
                <w:b/>
                <w:bCs/>
                <w:sz w:val="20"/>
              </w:rPr>
              <w:t>СО</w:t>
            </w:r>
            <w:proofErr w:type="gramEnd"/>
            <w:r w:rsidRPr="001A4780">
              <w:rPr>
                <w:b/>
                <w:bCs/>
                <w:sz w:val="20"/>
              </w:rPr>
              <w:t xml:space="preserve">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dependentOrganization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15FEF" w:rsidRPr="001A4780" w:rsidTr="00DD6473">
        <w:tc>
          <w:tcPr>
            <w:tcW w:w="54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proofErr w:type="spellStart"/>
            <w:r w:rsidRPr="002D44C8">
              <w:rPr>
                <w:sz w:val="20"/>
              </w:rPr>
              <w:t>consRegistryNu</w:t>
            </w:r>
            <w:r w:rsidRPr="002D44C8">
              <w:rPr>
                <w:sz w:val="20"/>
              </w:rPr>
              <w:lastRenderedPageBreak/>
              <w:t>m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A15FEF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A15FEF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Поле добавлено на развитие.</w:t>
            </w:r>
          </w:p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linkUsers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user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blockStatus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BE1DED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6A22EF">
              <w:rPr>
                <w:b/>
                <w:bCs/>
                <w:sz w:val="20"/>
              </w:rPr>
              <w:t>nsiOrganizationType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4A0805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4A0805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Код типа </w:t>
            </w:r>
            <w:proofErr w:type="spellStart"/>
            <w:r>
              <w:rPr>
                <w:sz w:val="20"/>
              </w:rPr>
              <w:t>органиазции</w:t>
            </w:r>
            <w:proofErr w:type="spellEnd"/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description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BE1DED" w:rsidRDefault="00F666BF" w:rsidP="00F666BF">
            <w:pPr>
              <w:spacing w:before="0" w:after="0"/>
              <w:jc w:val="center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>пособы</w:t>
            </w:r>
            <w:proofErr w:type="spellEnd"/>
            <w:r w:rsidRPr="0009748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nsiPlacingWay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placingWayId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2F6F79">
              <w:rPr>
                <w:sz w:val="20"/>
              </w:rPr>
              <w:t>Подспособ</w:t>
            </w:r>
            <w:proofErr w:type="spellEnd"/>
            <w:r w:rsidRPr="002F6F79">
              <w:rPr>
                <w:sz w:val="20"/>
              </w:rPr>
              <w:t xml:space="preserve"> размещения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 xml:space="preserve">Наименование </w:t>
            </w:r>
            <w:proofErr w:type="spellStart"/>
            <w:r w:rsidRPr="002F6F79">
              <w:rPr>
                <w:sz w:val="20"/>
              </w:rPr>
              <w:t>подспособа</w:t>
            </w:r>
            <w:proofErr w:type="spellEnd"/>
            <w:r w:rsidRPr="002F6F79">
              <w:rPr>
                <w:sz w:val="20"/>
              </w:rPr>
              <w:t xml:space="preserve"> размещения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2F6F79">
              <w:rPr>
                <w:sz w:val="20"/>
              </w:rPr>
              <w:t>subsystemType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:rsidR="00F666BF" w:rsidRPr="002F6F7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F666BF" w:rsidRPr="002F6F7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F666BF" w:rsidRPr="0067549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F666BF" w:rsidRPr="002F6F7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proofErr w:type="spellStart"/>
            <w:r w:rsidRPr="007C1AFF">
              <w:rPr>
                <w:sz w:val="20"/>
              </w:rPr>
              <w:t>documents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7C1AFF" w:rsidRPr="001A4780" w:rsidRDefault="00136A2F" w:rsidP="00D20B68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 по конкурентным процедурам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C1AF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7C1AFF" w:rsidRPr="00BE1DED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b/>
                <w:bCs/>
                <w:sz w:val="20"/>
              </w:rPr>
              <w:t>Документы, подтверждающие основание заключения контракта с единственным поставщиком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7C1AFF" w:rsidRDefault="007C1AFF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676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676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proofErr w:type="gramStart"/>
            <w:r w:rsidRPr="007C1AFF">
              <w:rPr>
                <w:sz w:val="20"/>
              </w:rPr>
              <w:t>с</w:t>
            </w:r>
            <w:proofErr w:type="gramEnd"/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4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proofErr w:type="spellStart"/>
            <w:r w:rsidRPr="007C1AFF">
              <w:rPr>
                <w:sz w:val="20"/>
              </w:rPr>
              <w:t>actual</w:t>
            </w:r>
            <w:proofErr w:type="spellEnd"/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7D779F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7D779F" w:rsidRDefault="00F666BF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nsiPlanPositionChangeReason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placingWayType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>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BB6B06">
              <w:rPr>
                <w:sz w:val="20"/>
                <w:lang w:val="en-US"/>
              </w:rPr>
              <w:t>placingWayCode</w:t>
            </w:r>
            <w:proofErr w:type="spellEnd"/>
          </w:p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 xml:space="preserve">Код </w:t>
            </w:r>
            <w:proofErr w:type="spellStart"/>
            <w:r w:rsidRPr="00BB6B06">
              <w:rPr>
                <w:sz w:val="20"/>
              </w:rPr>
              <w:t>подспособа</w:t>
            </w:r>
            <w:proofErr w:type="spellEnd"/>
            <w:r w:rsidRPr="00BB6B06">
              <w:rPr>
                <w:sz w:val="20"/>
              </w:rPr>
              <w:t xml:space="preserve"> размещения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810E1A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documentTypes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416F5">
              <w:rPr>
                <w:b/>
                <w:bCs/>
                <w:sz w:val="20"/>
                <w:lang w:val="en-US"/>
              </w:rPr>
              <w:t>documentTypes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documentType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</w:t>
            </w:r>
            <w:proofErr w:type="spellStart"/>
            <w:r>
              <w:rPr>
                <w:sz w:val="20"/>
              </w:rPr>
              <w:t>нестрктурированого</w:t>
            </w:r>
            <w:proofErr w:type="spellEnd"/>
            <w:r>
              <w:rPr>
                <w:sz w:val="20"/>
              </w:rPr>
              <w:t xml:space="preserve"> документа 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416F5">
              <w:rPr>
                <w:b/>
                <w:bCs/>
                <w:sz w:val="20"/>
                <w:lang w:val="en-US"/>
              </w:rPr>
              <w:t>documentType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4C6617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4C6617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095334">
              <w:rPr>
                <w:b/>
                <w:bCs/>
                <w:sz w:val="20"/>
              </w:rPr>
              <w:t>Преимущества при осуществлении закупок (требования к участникам закупки)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3426A6">
              <w:rPr>
                <w:b/>
                <w:bCs/>
                <w:sz w:val="20"/>
              </w:rPr>
              <w:t>nsiPurchasePreferences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Идентификатор преимущества (требования)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shortName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</w:t>
            </w:r>
            <w:proofErr w:type="spellStart"/>
            <w:r w:rsidRPr="001A4780">
              <w:rPr>
                <w:sz w:val="20"/>
              </w:rPr>
              <w:t>особеннности</w:t>
            </w:r>
            <w:proofErr w:type="spellEnd"/>
            <w:r w:rsidRPr="001A4780">
              <w:rPr>
                <w:sz w:val="20"/>
              </w:rPr>
              <w:br/>
              <w:t xml:space="preserve">F - </w:t>
            </w:r>
            <w:r>
              <w:rPr>
                <w:sz w:val="20"/>
              </w:rPr>
              <w:t>Требование</w:t>
            </w:r>
            <w:r w:rsidRPr="001A4780">
              <w:rPr>
                <w:sz w:val="20"/>
              </w:rPr>
              <w:t>;</w:t>
            </w:r>
            <w:r w:rsidRPr="001A4780">
              <w:rPr>
                <w:sz w:val="20"/>
              </w:rPr>
              <w:br/>
              <w:t xml:space="preserve">P - </w:t>
            </w:r>
            <w:r>
              <w:rPr>
                <w:sz w:val="20"/>
              </w:rPr>
              <w:t>Преимущество</w:t>
            </w:r>
            <w:r w:rsidRPr="001A4780">
              <w:rPr>
                <w:sz w:val="20"/>
              </w:rPr>
              <w:t>;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8A799B">
              <w:rPr>
                <w:sz w:val="20"/>
              </w:rPr>
              <w:t>prefEstimateApp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F666BF" w:rsidRPr="008A799B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8A799B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prefValue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placingWays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proofErr w:type="spellEnd"/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3E1DD8">
              <w:rPr>
                <w:b/>
                <w:bCs/>
                <w:sz w:val="20"/>
              </w:rPr>
              <w:t>Подспособы</w:t>
            </w:r>
            <w:proofErr w:type="spellEnd"/>
            <w:r w:rsidRPr="003E1DD8">
              <w:rPr>
                <w:b/>
                <w:bCs/>
                <w:sz w:val="20"/>
              </w:rPr>
              <w:t xml:space="preserve"> размещения заказа (определения поставщика)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3E1DD8" w:rsidRDefault="00F666BF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E1DD8">
              <w:rPr>
                <w:b/>
                <w:bCs/>
                <w:sz w:val="20"/>
              </w:rPr>
              <w:t>placingWays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3E1DD8" w:rsidRDefault="00F666BF" w:rsidP="00F666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3E1DD8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proofErr w:type="spellStart"/>
            <w:r w:rsidRPr="003E1DD8">
              <w:rPr>
                <w:sz w:val="20"/>
              </w:rPr>
              <w:t>подспособов</w:t>
            </w:r>
            <w:proofErr w:type="spellEnd"/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D877B1">
              <w:rPr>
                <w:b/>
                <w:bCs/>
                <w:sz w:val="20"/>
              </w:rPr>
              <w:t>nsiPurchaseRejectReason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5B474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</w:tcPr>
          <w:p w:rsidR="00F666BF" w:rsidRPr="005B474F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4" w:type="pct"/>
            <w:shd w:val="clear" w:color="auto" w:fill="auto"/>
          </w:tcPr>
          <w:p w:rsidR="00F666BF" w:rsidRPr="005B474F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reason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(1-250)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actual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EA33D8">
              <w:rPr>
                <w:sz w:val="20"/>
              </w:rPr>
              <w:t>subsystemType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F666BF" w:rsidRPr="00EA33D8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4" w:type="pct"/>
            <w:shd w:val="clear" w:color="auto" w:fill="auto"/>
          </w:tcPr>
          <w:p w:rsidR="00F666BF" w:rsidRPr="00EA33D8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F666BF" w:rsidRPr="00EA33D8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:rsidR="00F666BF" w:rsidRPr="00EA33D8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FZ44 - 44ФЗ.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login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password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Хэш</w:t>
            </w:r>
            <w:proofErr w:type="spellEnd"/>
            <w:r w:rsidRPr="001A4780">
              <w:rPr>
                <w:sz w:val="20"/>
              </w:rPr>
              <w:t xml:space="preserve"> пароля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firstName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middleName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lastName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codePhrase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position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phone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email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proofErr w:type="gramStart"/>
            <w:r w:rsidRPr="001A4780">
              <w:rPr>
                <w:sz w:val="20"/>
              </w:rPr>
              <w:t>[A-Za-z0-9/._%-]+@[A-Za-z0-9.</w:t>
            </w:r>
            <w:proofErr w:type="gramEnd"/>
            <w:r w:rsidRPr="001A4780">
              <w:rPr>
                <w:sz w:val="20"/>
              </w:rPr>
              <w:t>_-]+\.[A-</w:t>
            </w:r>
            <w:proofErr w:type="spellStart"/>
            <w:r w:rsidRPr="001A4780">
              <w:rPr>
                <w:sz w:val="20"/>
              </w:rPr>
              <w:t>Za</w:t>
            </w:r>
            <w:proofErr w:type="spellEnd"/>
            <w:r w:rsidRPr="001A4780">
              <w:rPr>
                <w:sz w:val="20"/>
              </w:rPr>
              <w:t>-z]{2,4}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organization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D056F3">
              <w:rPr>
                <w:sz w:val="20"/>
              </w:rPr>
              <w:t>certificateSN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D056F3">
              <w:rPr>
                <w:sz w:val="20"/>
              </w:rPr>
              <w:t>certificateMask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725761">
              <w:rPr>
                <w:sz w:val="20"/>
              </w:rPr>
              <w:t>esIssuerDN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725761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725761">
              <w:rPr>
                <w:sz w:val="20"/>
              </w:rPr>
              <w:t>esIssuerSN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725761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proofErr w:type="gramStart"/>
            <w:r w:rsidRPr="00725761">
              <w:rPr>
                <w:sz w:val="20"/>
              </w:rPr>
              <w:t>C</w:t>
            </w:r>
            <w:proofErr w:type="gramEnd"/>
            <w:r w:rsidRPr="00725761">
              <w:rPr>
                <w:sz w:val="20"/>
              </w:rPr>
              <w:t>ерийный</w:t>
            </w:r>
            <w:proofErr w:type="spellEnd"/>
            <w:r w:rsidRPr="00725761">
              <w:rPr>
                <w:sz w:val="20"/>
              </w:rPr>
              <w:t xml:space="preserve"> номер сертификата УЦ, выдавшего сертификат пользователя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F63426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725761">
              <w:rPr>
                <w:sz w:val="20"/>
              </w:rPr>
              <w:t>userOrganizationRole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:rsidR="00F666BF" w:rsidRPr="00D056F3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AA - Орган аудита;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NA - Орган, устанавливающий правила нормирования;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DA - Орган, утверждающий требования к отдельным видам товаров, работ, услуг;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:rsidR="00F666BF" w:rsidRPr="00E47D5F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 w:rsidR="00E47D5F">
              <w:rPr>
                <w:sz w:val="20"/>
              </w:rPr>
              <w:t>твенной (исполнительной) власти;</w:t>
            </w:r>
          </w:p>
          <w:p w:rsidR="00E47D5F" w:rsidRPr="00B96818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:rsidR="00E47D5F" w:rsidRPr="00B96818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E47D5F" w:rsidRPr="00B96818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:rsidR="00E47D5F" w:rsidRPr="00B96818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:rsidR="00E47D5F" w:rsidRPr="00E47D5F" w:rsidRDefault="00E47D5F" w:rsidP="00E47D5F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725761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:rsidR="00F666BF" w:rsidRPr="00675499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:rsidR="00F666BF" w:rsidRPr="00675499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:rsidR="00F666BF" w:rsidRPr="0067549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AI</w:t>
            </w:r>
          </w:p>
          <w:p w:rsidR="00F666BF" w:rsidRPr="00675499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675499">
              <w:rPr>
                <w:sz w:val="20"/>
              </w:rPr>
              <w:t xml:space="preserve"> 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:rsidR="00F666BF" w:rsidRPr="00BD5952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:rsidR="00F666BF" w:rsidRPr="00BD5952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:rsidR="00E47D5F" w:rsidRPr="00BD5952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:rsidR="00E47D5F" w:rsidRPr="00BD5952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:rsidR="00E47D5F" w:rsidRPr="00B96818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MP </w:t>
            </w:r>
          </w:p>
          <w:p w:rsidR="00E47D5F" w:rsidRPr="00B96818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</w:t>
            </w:r>
          </w:p>
          <w:p w:rsidR="00E47D5F" w:rsidRPr="00E47D5F" w:rsidRDefault="00E47D5F" w:rsidP="00E47D5F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E47D5F" w:rsidRDefault="00F666BF" w:rsidP="00F666BF">
            <w:pPr>
              <w:spacing w:before="0" w:after="0"/>
              <w:rPr>
                <w:sz w:val="20"/>
              </w:rPr>
            </w:pPr>
            <w:r w:rsidRPr="00295022">
              <w:rPr>
                <w:sz w:val="20"/>
                <w:lang w:val="en-US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ETPPrivileges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organization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15FEF" w:rsidRPr="001A4780" w:rsidTr="00DD6473">
        <w:tc>
          <w:tcPr>
            <w:tcW w:w="54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proofErr w:type="spellStart"/>
            <w:r w:rsidRPr="002D44C8">
              <w:rPr>
                <w:sz w:val="20"/>
              </w:rPr>
              <w:t>consRegistryNum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A15FEF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A15FEF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F922C0" w:rsidRDefault="00F666BF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ETPPrivileges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etp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etpAction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PRP - Размещение результатов рассмотрения первых частей заявок</w:t>
            </w:r>
            <w:r w:rsidRPr="001A4780">
              <w:rPr>
                <w:sz w:val="20"/>
              </w:rPr>
              <w:br/>
              <w:t>PR1 - Размещение протокола подведения итогов</w:t>
            </w:r>
            <w:r w:rsidRPr="001A4780">
              <w:rPr>
                <w:sz w:val="20"/>
              </w:rPr>
              <w:br/>
              <w:t>PR2- Размещение протокола отказа от заключения контракта</w:t>
            </w:r>
            <w:r w:rsidRPr="001A4780">
              <w:rPr>
                <w:sz w:val="20"/>
              </w:rPr>
              <w:br/>
              <w:t>PR3 - Подписание государственного (муниципального) контракта</w:t>
            </w:r>
            <w:r w:rsidRPr="001A4780">
              <w:rPr>
                <w:sz w:val="20"/>
              </w:rPr>
              <w:br/>
              <w:t>PR4 - Направление проекта контракта участнику размещения заказа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organization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Для какой организации. Если не </w:t>
            </w:r>
            <w:proofErr w:type="gramStart"/>
            <w:r w:rsidRPr="001A4780">
              <w:rPr>
                <w:sz w:val="20"/>
              </w:rPr>
              <w:t>указан</w:t>
            </w:r>
            <w:proofErr w:type="gramEnd"/>
            <w:r w:rsidRPr="001A4780">
              <w:rPr>
                <w:sz w:val="20"/>
              </w:rPr>
              <w:t>, то для своей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proofErr w:type="spellStart"/>
            <w:r>
              <w:rPr>
                <w:sz w:val="20"/>
              </w:rPr>
              <w:t>блкировку</w:t>
            </w:r>
            <w:proofErr w:type="spellEnd"/>
          </w:p>
        </w:tc>
        <w:tc>
          <w:tcPr>
            <w:tcW w:w="1080" w:type="pct"/>
            <w:shd w:val="clear" w:color="auto" w:fill="auto"/>
            <w:hideMark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:rsidR="00F666BF" w:rsidRPr="00EC60B5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:rsidR="00F666BF" w:rsidRPr="00EC60B5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etp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url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Для какой организации. Если не </w:t>
            </w:r>
            <w:proofErr w:type="gramStart"/>
            <w:r w:rsidRPr="001A4780">
              <w:rPr>
                <w:b/>
                <w:bCs/>
                <w:sz w:val="20"/>
              </w:rPr>
              <w:t>указан</w:t>
            </w:r>
            <w:proofErr w:type="gramEnd"/>
            <w:r w:rsidRPr="001A4780">
              <w:rPr>
                <w:b/>
                <w:bCs/>
                <w:sz w:val="20"/>
              </w:rPr>
              <w:t>, то для своей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organization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15FEF" w:rsidRPr="001A4780" w:rsidTr="00DD6473">
        <w:tc>
          <w:tcPr>
            <w:tcW w:w="54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proofErr w:type="spellStart"/>
            <w:r w:rsidRPr="002D44C8">
              <w:rPr>
                <w:sz w:val="20"/>
              </w:rPr>
              <w:t>consRegistryNum</w:t>
            </w:r>
            <w:proofErr w:type="spellEnd"/>
          </w:p>
        </w:tc>
        <w:tc>
          <w:tcPr>
            <w:tcW w:w="270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A15FEF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A15FEF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F730B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F730B" w:rsidRDefault="00F666BF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t>Виды внебюджетных средств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spellStart"/>
            <w:r w:rsidRPr="001F730B">
              <w:rPr>
                <w:b/>
                <w:bCs/>
                <w:sz w:val="20"/>
              </w:rPr>
              <w:t>nsiOffBudget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F730B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F730B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F6F79">
              <w:rPr>
                <w:sz w:val="20"/>
              </w:rPr>
              <w:t>subsystemType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  <w:p w:rsidR="00F666BF" w:rsidRPr="002F6F7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  <w:p w:rsidR="00F666BF" w:rsidRPr="00F21811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980618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980618" w:rsidRPr="001A4780" w:rsidTr="008B11F3">
        <w:tc>
          <w:tcPr>
            <w:tcW w:w="545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proofErr w:type="spellStart"/>
            <w:r w:rsidRPr="00980618">
              <w:rPr>
                <w:b/>
                <w:bCs/>
                <w:sz w:val="20"/>
              </w:rPr>
              <w:t>nsiPublicDiscussionDecisions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0618" w:rsidRPr="001A4780" w:rsidTr="008B11F3">
        <w:tc>
          <w:tcPr>
            <w:tcW w:w="545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proofErr w:type="spellStart"/>
            <w:r w:rsidRPr="00980618">
              <w:rPr>
                <w:sz w:val="20"/>
              </w:rPr>
              <w:t>id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80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</w:tr>
      <w:tr w:rsidR="00980618" w:rsidRPr="001A4780" w:rsidTr="008B11F3">
        <w:tc>
          <w:tcPr>
            <w:tcW w:w="545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proofErr w:type="spellStart"/>
            <w:r w:rsidRPr="00980618">
              <w:rPr>
                <w:sz w:val="20"/>
              </w:rPr>
              <w:t>code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202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80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</w:tr>
      <w:tr w:rsidR="00980618" w:rsidRPr="001A4780" w:rsidTr="008B11F3">
        <w:tc>
          <w:tcPr>
            <w:tcW w:w="54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</w:tcPr>
          <w:p w:rsidR="00980618" w:rsidRPr="00980618" w:rsidRDefault="0098061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80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</w:p>
        </w:tc>
      </w:tr>
      <w:tr w:rsidR="00980618" w:rsidRPr="001A4780" w:rsidTr="008B11F3">
        <w:tc>
          <w:tcPr>
            <w:tcW w:w="54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70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980618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80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</w:p>
        </w:tc>
      </w:tr>
      <w:tr w:rsidR="00980618" w:rsidRPr="001A4780" w:rsidTr="008B11F3">
        <w:tc>
          <w:tcPr>
            <w:tcW w:w="54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70" w:type="pct"/>
            <w:shd w:val="clear" w:color="auto" w:fill="auto"/>
          </w:tcPr>
          <w:p w:rsidR="00980618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80" w:type="pct"/>
            <w:shd w:val="clear" w:color="auto" w:fill="auto"/>
          </w:tcPr>
          <w:p w:rsidR="00745C3F" w:rsidRDefault="00745C3F" w:rsidP="00745C3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:rsidR="00745C3F" w:rsidRPr="00980618" w:rsidRDefault="00745C3F" w:rsidP="00745C3F">
            <w:pPr>
              <w:spacing w:before="0" w:after="0"/>
              <w:rPr>
                <w:sz w:val="20"/>
              </w:rPr>
            </w:pPr>
          </w:p>
          <w:p w:rsidR="00745C3F" w:rsidRPr="00980618" w:rsidRDefault="00745C3F" w:rsidP="00745C3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:rsidR="00980618" w:rsidRDefault="00745C3F" w:rsidP="00745C3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980618" w:rsidRPr="001A4780" w:rsidTr="008B11F3">
        <w:tc>
          <w:tcPr>
            <w:tcW w:w="54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80618" w:rsidRDefault="00745C3F" w:rsidP="00980618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70" w:type="pct"/>
            <w:shd w:val="clear" w:color="auto" w:fill="auto"/>
          </w:tcPr>
          <w:p w:rsidR="00980618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</w:tcPr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80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980618" w:rsidRDefault="00980618" w:rsidP="00745C3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980618" w:rsidRPr="001A4780" w:rsidTr="008B11F3">
        <w:tc>
          <w:tcPr>
            <w:tcW w:w="54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80618" w:rsidRDefault="00745C3F" w:rsidP="00980618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980618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980618" w:rsidRDefault="00745C3F" w:rsidP="00980618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</w:p>
        </w:tc>
      </w:tr>
      <w:tr w:rsidR="00745C3F" w:rsidRPr="00745C3F" w:rsidTr="008B11F3">
        <w:tc>
          <w:tcPr>
            <w:tcW w:w="5000" w:type="pct"/>
            <w:gridSpan w:val="6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745C3F" w:rsidRPr="00745C3F" w:rsidTr="008B11F3">
        <w:tc>
          <w:tcPr>
            <w:tcW w:w="545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676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92787" w:rsidRPr="00745C3F" w:rsidTr="008B11F3">
        <w:tc>
          <w:tcPr>
            <w:tcW w:w="54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proofErr w:type="spellStart"/>
            <w:r w:rsidRPr="00980618">
              <w:rPr>
                <w:sz w:val="20"/>
              </w:rPr>
              <w:t>id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proofErr w:type="spellStart"/>
            <w:r w:rsidRPr="00980618">
              <w:rPr>
                <w:sz w:val="20"/>
              </w:rPr>
              <w:t>code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</w:tcPr>
          <w:p w:rsidR="00592787" w:rsidRPr="00980618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proofErr w:type="spellStart"/>
            <w:r w:rsidRPr="00592787">
              <w:rPr>
                <w:b/>
                <w:bCs/>
                <w:sz w:val="20"/>
              </w:rPr>
              <w:t>nsiPublicDiscussionQuestionnarie</w:t>
            </w:r>
            <w:proofErr w:type="spellEnd"/>
          </w:p>
        </w:tc>
        <w:tc>
          <w:tcPr>
            <w:tcW w:w="676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proofErr w:type="spellStart"/>
            <w:r w:rsidRPr="00980618">
              <w:rPr>
                <w:sz w:val="20"/>
              </w:rPr>
              <w:t>id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proofErr w:type="spellStart"/>
            <w:r w:rsidRPr="00980618">
              <w:rPr>
                <w:sz w:val="20"/>
              </w:rPr>
              <w:t>code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592787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592787" w:rsidRPr="00980618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70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70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:rsidR="00592787" w:rsidRPr="00980618" w:rsidRDefault="00592787" w:rsidP="008E459C">
            <w:pPr>
              <w:spacing w:before="0" w:after="0"/>
              <w:rPr>
                <w:sz w:val="20"/>
              </w:rPr>
            </w:pPr>
          </w:p>
          <w:p w:rsidR="00592787" w:rsidRPr="00980618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:rsidR="00592787" w:rsidRPr="00980618" w:rsidRDefault="00592787" w:rsidP="008E459C">
            <w:pPr>
              <w:spacing w:before="0" w:after="0"/>
              <w:rPr>
                <w:sz w:val="20"/>
              </w:rPr>
            </w:pPr>
          </w:p>
          <w:p w:rsidR="00592787" w:rsidRPr="00980618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745C3F" w:rsidTr="008B11F3">
        <w:tc>
          <w:tcPr>
            <w:tcW w:w="5000" w:type="pct"/>
            <w:gridSpan w:val="6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592787" w:rsidRPr="00745C3F" w:rsidTr="008B11F3">
        <w:tc>
          <w:tcPr>
            <w:tcW w:w="54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92787" w:rsidRPr="00745C3F" w:rsidTr="008B11F3">
        <w:tc>
          <w:tcPr>
            <w:tcW w:w="54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proofErr w:type="spellStart"/>
            <w:r w:rsidRPr="00980618">
              <w:rPr>
                <w:sz w:val="20"/>
              </w:rPr>
              <w:t>id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proofErr w:type="spellStart"/>
            <w:r w:rsidRPr="00980618">
              <w:rPr>
                <w:sz w:val="20"/>
              </w:rPr>
              <w:t>code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</w:tcPr>
          <w:p w:rsidR="00592787" w:rsidRPr="00980618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92787">
              <w:rPr>
                <w:sz w:val="20"/>
                <w:lang w:val="en-US"/>
              </w:rPr>
              <w:t>anwsers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592787" w:rsidRPr="00980618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745C3F" w:rsidTr="008B11F3">
        <w:tc>
          <w:tcPr>
            <w:tcW w:w="5000" w:type="pct"/>
            <w:gridSpan w:val="6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592787" w:rsidRPr="00745C3F" w:rsidTr="008B11F3">
        <w:tc>
          <w:tcPr>
            <w:tcW w:w="54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92787" w:rsidRPr="00745C3F" w:rsidTr="008B11F3">
        <w:tc>
          <w:tcPr>
            <w:tcW w:w="54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92787">
              <w:rPr>
                <w:sz w:val="20"/>
                <w:lang w:val="en-US"/>
              </w:rPr>
              <w:t>anwser</w:t>
            </w:r>
            <w:proofErr w:type="spellEnd"/>
          </w:p>
        </w:tc>
        <w:tc>
          <w:tcPr>
            <w:tcW w:w="270" w:type="pct"/>
            <w:shd w:val="clear" w:color="auto" w:fill="auto"/>
          </w:tcPr>
          <w:p w:rsidR="00592787" w:rsidRPr="00980618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</w:tbl>
    <w:p w:rsidR="0065472C" w:rsidRDefault="0065472C" w:rsidP="00A0082B">
      <w:pPr>
        <w:pStyle w:val="20"/>
        <w:numPr>
          <w:ilvl w:val="0"/>
          <w:numId w:val="3"/>
        </w:numPr>
      </w:pPr>
      <w:bookmarkStart w:id="39" w:name="_Toc390789695"/>
      <w:r w:rsidRPr="00160B93">
        <w:t>Состав XML-</w:t>
      </w:r>
      <w:r>
        <w:t>файла</w:t>
      </w:r>
      <w:r w:rsidRPr="00160B93">
        <w:t xml:space="preserve">, </w:t>
      </w:r>
      <w:proofErr w:type="gramStart"/>
      <w:r w:rsidRPr="00160B93">
        <w:t>содержащего</w:t>
      </w:r>
      <w:proofErr w:type="gramEnd"/>
      <w:r>
        <w:t xml:space="preserve"> выгрузку опубликованных документов</w:t>
      </w:r>
      <w:bookmarkEnd w:id="39"/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</w:t>
      </w:r>
      <w:proofErr w:type="spellStart"/>
      <w:r w:rsidRPr="000534B4">
        <w:rPr>
          <w:sz w:val="28"/>
        </w:rPr>
        <w:t>ftp</w:t>
      </w:r>
      <w:proofErr w:type="spellEnd"/>
      <w:r w:rsidRPr="000534B4">
        <w:rPr>
          <w:sz w:val="28"/>
        </w:rPr>
        <w:t xml:space="preserve">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опубликованными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 xml:space="preserve">та, аннулирования контракта, </w:t>
      </w:r>
      <w:r w:rsidRPr="000534B4">
        <w:rPr>
          <w:sz w:val="28"/>
        </w:rPr>
        <w:lastRenderedPageBreak/>
        <w:t>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:rsidTr="00F666BF">
        <w:tc>
          <w:tcPr>
            <w:tcW w:w="487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495E28">
              <w:rPr>
                <w:b/>
                <w:bCs/>
                <w:sz w:val="20"/>
              </w:rPr>
              <w:t>Содерж</w:t>
            </w:r>
            <w:proofErr w:type="spellEnd"/>
            <w:r w:rsidRPr="00495E28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:rsidTr="00F666BF">
        <w:tc>
          <w:tcPr>
            <w:tcW w:w="5000" w:type="pct"/>
            <w:gridSpan w:val="6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:rsidTr="00F666BF">
        <w:tc>
          <w:tcPr>
            <w:tcW w:w="48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proofErr w:type="spellStart"/>
            <w:r w:rsidRPr="00495E28">
              <w:rPr>
                <w:b/>
                <w:bCs/>
                <w:sz w:val="20"/>
              </w:rPr>
              <w:t>export</w:t>
            </w:r>
            <w:proofErr w:type="spellEnd"/>
          </w:p>
        </w:tc>
        <w:tc>
          <w:tcPr>
            <w:tcW w:w="1039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:rsidR="0065472C" w:rsidRPr="00A64CAE" w:rsidRDefault="0065472C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F4458">
              <w:rPr>
                <w:sz w:val="20"/>
              </w:rPr>
              <w:t>bankGuarantee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E459C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8E459C" w:rsidRPr="00495E28" w:rsidRDefault="008E459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8E459C" w:rsidRPr="004F4458" w:rsidRDefault="008E459C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E459C">
              <w:rPr>
                <w:sz w:val="20"/>
              </w:rPr>
              <w:t>bankGuaranteeInvalid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E459C" w:rsidRDefault="008E459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8E459C" w:rsidRPr="00495E28" w:rsidRDefault="008E459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8E459C" w:rsidRPr="004F4458" w:rsidRDefault="008E459C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:rsidR="008E459C" w:rsidRDefault="008E459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</w:rPr>
              <w:t>bankGuaranteeRefusal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E459C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8E459C" w:rsidRPr="00495E28" w:rsidRDefault="008E459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8E459C" w:rsidRPr="001B3DF5" w:rsidRDefault="008E459C" w:rsidP="00CC6B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459C">
              <w:rPr>
                <w:sz w:val="20"/>
                <w:lang w:val="en-US"/>
              </w:rPr>
              <w:t>bankGuaranteeRefusalInvalid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E459C" w:rsidRDefault="008E459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8E459C" w:rsidRPr="00495E28" w:rsidRDefault="008E459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8E459C" w:rsidRPr="004F4458" w:rsidRDefault="008E459C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:rsidR="008E459C" w:rsidRPr="001A4780" w:rsidRDefault="008E459C" w:rsidP="00F666BF">
            <w:pPr>
              <w:spacing w:before="0" w:after="0"/>
              <w:rPr>
                <w:sz w:val="20"/>
              </w:rPr>
            </w:pP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1B3DF5" w:rsidRDefault="00C04E3B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CC6BD2">
              <w:rPr>
                <w:sz w:val="20"/>
                <w:lang w:val="en-US"/>
              </w:rPr>
              <w:t>bankGuaranteeTermination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C04E3B" w:rsidRDefault="00C04E3B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:rsidR="00C04E3B" w:rsidRPr="001A4780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C04E3B" w:rsidRDefault="00C04E3B" w:rsidP="00CC6BD2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C6BD2">
              <w:rPr>
                <w:sz w:val="20"/>
              </w:rPr>
              <w:t>bankGuaranteeTerminationInvalid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C04E3B" w:rsidRDefault="00C04E3B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:rsidR="00C04E3B" w:rsidRPr="001A4780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C04E3B" w:rsidRDefault="00C04E3B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04E3B">
              <w:rPr>
                <w:sz w:val="20"/>
              </w:rPr>
              <w:t>bankGuaranteeReturn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C04E3B" w:rsidRDefault="00C04E3B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:rsidR="00C04E3B" w:rsidRPr="001A4780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C04E3B" w:rsidRDefault="00C04E3B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04E3B">
              <w:rPr>
                <w:sz w:val="20"/>
              </w:rPr>
              <w:t>bankGuaranteeReturnInvalid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C04E3B" w:rsidRDefault="00C04E3B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:rsidR="00C04E3B" w:rsidRPr="001A4780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contractCancel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1B3DF5">
              <w:rPr>
                <w:sz w:val="20"/>
                <w:lang w:val="en-US"/>
              </w:rPr>
              <w:t>contractProcedure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contractProcedureCancel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4F4458" w:rsidRDefault="00C04E3B" w:rsidP="00C04E3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04E3B">
              <w:rPr>
                <w:sz w:val="20"/>
                <w:lang w:val="en-US"/>
              </w:rPr>
              <w:t>fcsClarification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C04E3B" w:rsidRPr="007D4611" w:rsidRDefault="00C04E3B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:rsidR="00C04E3B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C04E3B">
              <w:rPr>
                <w:sz w:val="20"/>
                <w:lang w:val="en-US"/>
              </w:rPr>
              <w:t>fcsContractSign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C04E3B" w:rsidRPr="007D4611" w:rsidRDefault="00C04E3B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:rsidR="00C04E3B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fcsNotificationEF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4F4458" w:rsidRDefault="00C04E3B" w:rsidP="00C04E3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04E3B">
              <w:rPr>
                <w:sz w:val="20"/>
                <w:lang w:val="en-US"/>
              </w:rPr>
              <w:t>fcs_notificationEFDateChange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C04E3B" w:rsidRPr="007D4611" w:rsidRDefault="00C04E3B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:rsidR="00C04E3B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fcsNotificationEP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у </w:t>
            </w:r>
            <w:proofErr w:type="gramStart"/>
            <w:r w:rsidRPr="004F4458">
              <w:rPr>
                <w:sz w:val="20"/>
              </w:rPr>
              <w:t>ЕП</w:t>
            </w:r>
            <w:proofErr w:type="gramEnd"/>
            <w:r w:rsidRPr="004F4458">
              <w:rPr>
                <w:sz w:val="20"/>
              </w:rPr>
              <w:t xml:space="preserve"> (единственного поставщика);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fcsNotificationISM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</w:t>
            </w:r>
            <w:proofErr w:type="spellStart"/>
            <w:r w:rsidRPr="004F4458">
              <w:rPr>
                <w:sz w:val="20"/>
              </w:rPr>
              <w:t>многолотовым</w:t>
            </w:r>
            <w:proofErr w:type="spellEnd"/>
            <w:r w:rsidRPr="004F4458">
              <w:rPr>
                <w:sz w:val="20"/>
              </w:rPr>
              <w:t xml:space="preserve"> ИС (иной способ); 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fcsNotificationISO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</w:t>
            </w:r>
            <w:proofErr w:type="spellStart"/>
            <w:r w:rsidRPr="004F4458">
              <w:rPr>
                <w:sz w:val="20"/>
              </w:rPr>
              <w:t>однолотовым</w:t>
            </w:r>
            <w:proofErr w:type="spellEnd"/>
            <w:r w:rsidRPr="004F4458">
              <w:rPr>
                <w:sz w:val="20"/>
              </w:rPr>
              <w:t xml:space="preserve"> ИС (иной способ);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fcsNotificationOK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fcsNotificationOKD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fcsNotificationOKOU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fcsNotificationPO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fcsNotificationZakA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</w:t>
            </w:r>
            <w:proofErr w:type="spellStart"/>
            <w:r w:rsidRPr="004F4458">
              <w:rPr>
                <w:sz w:val="20"/>
              </w:rPr>
              <w:t>ЗакА</w:t>
            </w:r>
            <w:proofErr w:type="spellEnd"/>
            <w:r w:rsidRPr="004F4458">
              <w:rPr>
                <w:sz w:val="20"/>
              </w:rPr>
              <w:t xml:space="preserve"> (закрытый аукцион);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fcsNotificationZakKD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</w:t>
            </w:r>
            <w:proofErr w:type="spellStart"/>
            <w:r w:rsidRPr="004F4458">
              <w:rPr>
                <w:sz w:val="20"/>
              </w:rPr>
              <w:t>Зак</w:t>
            </w:r>
            <w:proofErr w:type="gramStart"/>
            <w:r w:rsidRPr="004F4458">
              <w:rPr>
                <w:sz w:val="20"/>
              </w:rPr>
              <w:t>K</w:t>
            </w:r>
            <w:proofErr w:type="spellEnd"/>
            <w:proofErr w:type="gramEnd"/>
            <w:r w:rsidRPr="004F4458">
              <w:rPr>
                <w:sz w:val="20"/>
              </w:rPr>
              <w:t xml:space="preserve">-Д (закрытый двухэтапный конкурс); 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fcsNotificationZakKOU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</w:t>
            </w:r>
            <w:proofErr w:type="spellStart"/>
            <w:r w:rsidRPr="004F4458">
              <w:rPr>
                <w:sz w:val="20"/>
              </w:rPr>
              <w:t>Зак</w:t>
            </w:r>
            <w:proofErr w:type="gramStart"/>
            <w:r w:rsidRPr="004F4458">
              <w:rPr>
                <w:sz w:val="20"/>
              </w:rPr>
              <w:t>K</w:t>
            </w:r>
            <w:proofErr w:type="spellEnd"/>
            <w:proofErr w:type="gramEnd"/>
            <w:r w:rsidRPr="004F4458">
              <w:rPr>
                <w:sz w:val="20"/>
              </w:rPr>
              <w:t>-ОУ (закрытый конкурс с ограниченным участием);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fcsNotificationZakK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</w:t>
            </w:r>
            <w:proofErr w:type="spellStart"/>
            <w:r w:rsidRPr="004F4458">
              <w:rPr>
                <w:sz w:val="20"/>
              </w:rPr>
              <w:t>Зак</w:t>
            </w:r>
            <w:proofErr w:type="gramStart"/>
            <w:r w:rsidRPr="004F4458">
              <w:rPr>
                <w:sz w:val="20"/>
              </w:rPr>
              <w:t>K</w:t>
            </w:r>
            <w:proofErr w:type="spellEnd"/>
            <w:proofErr w:type="gramEnd"/>
            <w:r w:rsidRPr="004F4458">
              <w:rPr>
                <w:sz w:val="20"/>
              </w:rPr>
              <w:t xml:space="preserve"> (закрытый конкурс);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fcsNotificationZKBI</w:t>
            </w:r>
            <w:proofErr w:type="spellEnd"/>
          </w:p>
          <w:p w:rsidR="0065472C" w:rsidRPr="004F4458" w:rsidRDefault="0065472C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fcsNotificationZK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</w:t>
            </w:r>
            <w:proofErr w:type="gramStart"/>
            <w:r w:rsidRPr="004F4458">
              <w:rPr>
                <w:sz w:val="20"/>
              </w:rPr>
              <w:t>K</w:t>
            </w:r>
            <w:proofErr w:type="gramEnd"/>
            <w:r w:rsidRPr="004F4458">
              <w:rPr>
                <w:sz w:val="20"/>
              </w:rPr>
              <w:t xml:space="preserve"> (запрос котировок);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fcsNotificationZP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2402" w:rsidRPr="00495E28" w:rsidTr="00C04E3B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865D37" w:rsidRDefault="00582402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C04E3B">
              <w:rPr>
                <w:sz w:val="20"/>
                <w:lang w:val="en-US"/>
              </w:rPr>
              <w:t>fcsNotificationLotChange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582402" w:rsidRPr="007D4611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2402" w:rsidRPr="00495E28" w:rsidTr="00C04E3B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865D37" w:rsidRDefault="00582402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C04E3B">
              <w:rPr>
                <w:sz w:val="20"/>
                <w:lang w:val="en-US"/>
              </w:rPr>
              <w:t>fcsNotificationCancel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582402" w:rsidRPr="007D4611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2402" w:rsidRPr="00495E28" w:rsidTr="00C04E3B">
        <w:tc>
          <w:tcPr>
            <w:tcW w:w="487" w:type="pct"/>
            <w:vMerge/>
            <w:shd w:val="clear" w:color="auto" w:fill="auto"/>
            <w:vAlign w:val="center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865D37" w:rsidRDefault="00582402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C04E3B">
              <w:rPr>
                <w:sz w:val="20"/>
                <w:lang w:val="en-US"/>
              </w:rPr>
              <w:t>fcsNotificationCancelFailure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582402" w:rsidRPr="007D4611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:rsidR="00582402" w:rsidRDefault="00582402" w:rsidP="00F666BF">
            <w:pPr>
              <w:spacing w:before="0" w:after="0"/>
              <w:rPr>
                <w:sz w:val="20"/>
              </w:rPr>
            </w:pPr>
          </w:p>
        </w:tc>
      </w:tr>
      <w:tr w:rsidR="00582402" w:rsidRPr="00495E28" w:rsidTr="00C04E3B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865D37" w:rsidRDefault="00582402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C04E3B">
              <w:rPr>
                <w:sz w:val="20"/>
                <w:lang w:val="en-US"/>
              </w:rPr>
              <w:t>fcsNotificationLotCancel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582402" w:rsidRPr="007D4611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2402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4F4458" w:rsidRDefault="00582402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C04E3B">
              <w:rPr>
                <w:sz w:val="20"/>
                <w:lang w:val="en-US"/>
              </w:rPr>
              <w:t>fcsNotificationOrgChange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582402" w:rsidRPr="007D4611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F4458" w:rsidRDefault="00582402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:rsidR="00582402" w:rsidRDefault="00582402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fcsPurchaseDocument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2402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4F4458" w:rsidRDefault="00582402" w:rsidP="0058240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82402">
              <w:rPr>
                <w:sz w:val="20"/>
                <w:lang w:val="en-US"/>
              </w:rPr>
              <w:t>fcsPlacementResult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F4458" w:rsidRDefault="00582402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:rsidR="00582402" w:rsidRDefault="00582402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fcsPurchaseDocumentCancel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82402">
              <w:rPr>
                <w:sz w:val="20"/>
                <w:lang w:val="en-US"/>
              </w:rPr>
              <w:t>fcsPurchaseProlongationOK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82402">
              <w:rPr>
                <w:sz w:val="20"/>
              </w:rPr>
              <w:t>fcsPurchaseProlongationZK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 xml:space="preserve">Протокол вскрытия конвертов и открытия доступа к электронным документам заявок участников в </w:t>
            </w:r>
            <w:proofErr w:type="gramStart"/>
            <w:r w:rsidRPr="00582402">
              <w:rPr>
                <w:sz w:val="20"/>
              </w:rPr>
              <w:t>ОК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 xml:space="preserve">Протокол рассмотрения и оценки заявок на участие в конкурсе в </w:t>
            </w:r>
            <w:proofErr w:type="gramStart"/>
            <w:r w:rsidRPr="00582402">
              <w:rPr>
                <w:sz w:val="20"/>
              </w:rPr>
              <w:t>ОК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582402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82402">
              <w:rPr>
                <w:sz w:val="20"/>
              </w:rPr>
              <w:t>fcsProtocolOKSingleApp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 xml:space="preserve">Протокол рассмотрения единственной заявки в </w:t>
            </w:r>
            <w:proofErr w:type="gramStart"/>
            <w:r w:rsidRPr="00582402">
              <w:rPr>
                <w:sz w:val="20"/>
              </w:rPr>
              <w:t>ОК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 xml:space="preserve">Протокол </w:t>
            </w:r>
            <w:proofErr w:type="spellStart"/>
            <w:r w:rsidRPr="00582402">
              <w:rPr>
                <w:sz w:val="20"/>
              </w:rPr>
              <w:t>предквалификационного</w:t>
            </w:r>
            <w:proofErr w:type="spellEnd"/>
            <w:r w:rsidRPr="00582402">
              <w:rPr>
                <w:sz w:val="20"/>
              </w:rPr>
              <w:t xml:space="preserve"> отбора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582402">
            <w:pPr>
              <w:spacing w:before="0" w:after="0"/>
              <w:rPr>
                <w:sz w:val="20"/>
              </w:rPr>
            </w:pPr>
            <w:proofErr w:type="spellStart"/>
            <w:r w:rsidRPr="00582402">
              <w:rPr>
                <w:sz w:val="20"/>
              </w:rPr>
              <w:t>fcsProtocolOKDSingleApp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 xml:space="preserve">Протокол </w:t>
            </w:r>
            <w:proofErr w:type="spellStart"/>
            <w:r w:rsidRPr="00582402">
              <w:rPr>
                <w:sz w:val="20"/>
              </w:rPr>
              <w:t>предквалификационного</w:t>
            </w:r>
            <w:proofErr w:type="spellEnd"/>
            <w:r w:rsidRPr="00582402">
              <w:rPr>
                <w:sz w:val="20"/>
              </w:rPr>
              <w:t xml:space="preserve"> отбора в ОК-ОУ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82402">
              <w:rPr>
                <w:sz w:val="20"/>
              </w:rPr>
              <w:t>fcsProtocolOKOUSingleApp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82402">
              <w:rPr>
                <w:sz w:val="20"/>
              </w:rPr>
              <w:t>fcsProtocolPO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 xml:space="preserve">Протокол предварительного отбора </w:t>
            </w:r>
            <w:proofErr w:type="gramStart"/>
            <w:r w:rsidRPr="00582402">
              <w:rPr>
                <w:sz w:val="20"/>
              </w:rPr>
              <w:t>в</w:t>
            </w:r>
            <w:proofErr w:type="gramEnd"/>
            <w:r w:rsidRPr="00582402">
              <w:rPr>
                <w:sz w:val="20"/>
              </w:rPr>
              <w:t xml:space="preserve"> ПО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82402">
              <w:rPr>
                <w:sz w:val="20"/>
              </w:rPr>
              <w:t>fcsProtocolZKAfterProlong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582402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82402">
              <w:rPr>
                <w:sz w:val="20"/>
              </w:rPr>
              <w:t>fcsProtocolZK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82402">
              <w:rPr>
                <w:sz w:val="20"/>
              </w:rPr>
              <w:t>fcsProtocolZKBI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82402">
              <w:rPr>
                <w:sz w:val="20"/>
              </w:rPr>
              <w:t>fcsProtocolZPExtract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82402">
              <w:rPr>
                <w:sz w:val="20"/>
              </w:rPr>
              <w:t>fcsProtocolZPFinal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82402">
              <w:rPr>
                <w:sz w:val="20"/>
              </w:rPr>
              <w:t>fcsProtocolZP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fcsProtocolEvasion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fcsProtocolDeviation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Протокол признания участника </w:t>
            </w:r>
            <w:proofErr w:type="gramStart"/>
            <w:r w:rsidRPr="00B85121">
              <w:rPr>
                <w:sz w:val="20"/>
              </w:rPr>
              <w:t>уклонившимся</w:t>
            </w:r>
            <w:proofErr w:type="gramEnd"/>
            <w:r w:rsidRPr="00B85121">
              <w:rPr>
                <w:sz w:val="20"/>
              </w:rPr>
              <w:t xml:space="preserve">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B85121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B85121" w:rsidRDefault="00B85121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fcsProtocolEF</w:t>
            </w:r>
            <w:proofErr w:type="spellEnd"/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B85121" w:rsidRDefault="00B85121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fcsProtocolEF</w:t>
            </w:r>
            <w:proofErr w:type="spellEnd"/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fcsProtocolEFInvalidation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Протокол о признании электронного аукциона </w:t>
            </w:r>
            <w:proofErr w:type="gramStart"/>
            <w:r w:rsidRPr="00B85121">
              <w:rPr>
                <w:sz w:val="20"/>
              </w:rPr>
              <w:t>несостоявшимся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fcsProtocolEFSingleApp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fcsProtocolEFSinglePart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fcsProtocolCancel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fcsAddInfo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fcsAddInfoInvalid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Информация о </w:t>
            </w:r>
            <w:proofErr w:type="spellStart"/>
            <w:r w:rsidRPr="00B85121">
              <w:rPr>
                <w:sz w:val="20"/>
              </w:rPr>
              <w:t>недедействительности</w:t>
            </w:r>
            <w:proofErr w:type="spellEnd"/>
            <w:r w:rsidRPr="00B85121">
              <w:rPr>
                <w:sz w:val="20"/>
              </w:rPr>
              <w:t xml:space="preserve">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fcsСustomerReportContractExecution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fcsСustomerReportContractExecutionInvalid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fcsСustomerReportSmallScaleBusiness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fcsСustomerReportSmallScaleBusinessInvalid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fcsСustomerReportSingleContractor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fcsСustomerReportSingleContractorInvalid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fcsСustomerReportBigProjectMonitoring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fcsСustomerReportBigProjectMonitoringInvalid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fcsStandardContract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B85121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fcsStandardContractInvalid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B85121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fcsPublicDiscussionLargePurchase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Информация об </w:t>
            </w:r>
            <w:proofErr w:type="gramStart"/>
            <w:r w:rsidRPr="00B85121">
              <w:rPr>
                <w:sz w:val="20"/>
              </w:rPr>
              <w:t>обязательном</w:t>
            </w:r>
            <w:proofErr w:type="gramEnd"/>
            <w:r w:rsidRPr="00B85121">
              <w:rPr>
                <w:sz w:val="20"/>
              </w:rPr>
              <w:t xml:space="preserve"> общественном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fcsPublicDiscussionComment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Комментарий обязательного общественного обсуждения </w:t>
            </w:r>
            <w:proofErr w:type="gramStart"/>
            <w:r w:rsidRPr="00B85121">
              <w:rPr>
                <w:sz w:val="20"/>
              </w:rPr>
              <w:t>крупной</w:t>
            </w:r>
            <w:proofErr w:type="gramEnd"/>
            <w:r w:rsidRPr="00B85121">
              <w:rPr>
                <w:sz w:val="20"/>
              </w:rPr>
              <w:t xml:space="preserve"> закупки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B85121">
            <w:pPr>
              <w:spacing w:before="0" w:after="0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fcsPublicDiscussionForm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Анкета обязательного общественного обсуждения </w:t>
            </w:r>
            <w:proofErr w:type="gramStart"/>
            <w:r w:rsidRPr="00B85121">
              <w:rPr>
                <w:sz w:val="20"/>
              </w:rPr>
              <w:t>крупной</w:t>
            </w:r>
            <w:proofErr w:type="gramEnd"/>
            <w:r w:rsidRPr="00B85121">
              <w:rPr>
                <w:sz w:val="20"/>
              </w:rPr>
              <w:t xml:space="preserve"> закупки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B85121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fcsPublicDiscussionAnwser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Ответ на комментарий обязательного общественного обсуждения </w:t>
            </w:r>
            <w:proofErr w:type="gramStart"/>
            <w:r w:rsidRPr="00B85121">
              <w:rPr>
                <w:sz w:val="20"/>
              </w:rPr>
              <w:t>крупной</w:t>
            </w:r>
            <w:proofErr w:type="gramEnd"/>
            <w:r w:rsidRPr="00B85121">
              <w:rPr>
                <w:sz w:val="20"/>
              </w:rPr>
              <w:t xml:space="preserve"> закупки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fcsPublicDiscussionProtocol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Протокол первого/второго этапа обязательного общественного обсуждения </w:t>
            </w:r>
            <w:proofErr w:type="gramStart"/>
            <w:r w:rsidRPr="00B85121">
              <w:rPr>
                <w:sz w:val="20"/>
              </w:rPr>
              <w:t>крупной</w:t>
            </w:r>
            <w:proofErr w:type="gramEnd"/>
            <w:r w:rsidRPr="00B85121">
              <w:rPr>
                <w:sz w:val="20"/>
              </w:rPr>
              <w:t xml:space="preserve"> закупки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fcsPublicDiscussionPurchaseLink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proofErr w:type="gramStart"/>
            <w:r w:rsidRPr="00B85121">
              <w:rPr>
                <w:sz w:val="20"/>
              </w:rPr>
              <w:t>Связь обязательного общественного обсуждения крупной закупки с закупкой (лотом закупки)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B85121">
            <w:pPr>
              <w:spacing w:before="0" w:after="0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fcsRegulationRules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fcsRegulationRulesInvalid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fcsRequestForQuotation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fcsRequestForQuotationCancel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fcsAuditResult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121">
              <w:rPr>
                <w:sz w:val="20"/>
              </w:rPr>
              <w:t>publicDiscussionResult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sketchPlan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sketchPlanExecution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tenderPlan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tenderPlanUnstructured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31635D">
              <w:rPr>
                <w:sz w:val="20"/>
                <w:lang w:val="en-US"/>
              </w:rPr>
              <w:t>tenderPlanCancel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7B00BC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7B00BC" w:rsidRPr="00495E28" w:rsidRDefault="007B00B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7B00BC" w:rsidRPr="0031635D" w:rsidRDefault="007B00BC" w:rsidP="007B00BC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7B00BC">
              <w:rPr>
                <w:sz w:val="20"/>
                <w:lang w:val="en-US"/>
              </w:rPr>
              <w:t>purchasePlan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B00BC" w:rsidRPr="00495E28" w:rsidRDefault="007B00BC" w:rsidP="00DD64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7B00BC" w:rsidRPr="00495E28" w:rsidRDefault="007B00BC" w:rsidP="00DD6473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7B00BC" w:rsidRPr="0031635D" w:rsidRDefault="007B00BC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:rsidR="007B00BC" w:rsidRDefault="007B00BC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31635D">
              <w:rPr>
                <w:sz w:val="20"/>
                <w:lang w:val="en-US"/>
              </w:rPr>
              <w:t>complaintGroup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4F4458" w:rsidRDefault="0031635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31635D">
              <w:rPr>
                <w:sz w:val="20"/>
                <w:lang w:val="en-US"/>
              </w:rPr>
              <w:t>complaintCancel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31635D">
              <w:rPr>
                <w:sz w:val="20"/>
                <w:lang w:val="en-US"/>
              </w:rPr>
              <w:t>tenderSuspension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1635D">
              <w:rPr>
                <w:sz w:val="20"/>
              </w:rPr>
              <w:t>checkPlan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1635D">
              <w:rPr>
                <w:sz w:val="20"/>
              </w:rPr>
              <w:t>eventPlan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1635D">
              <w:rPr>
                <w:sz w:val="20"/>
              </w:rPr>
              <w:t>unfairSupplier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1635D">
              <w:rPr>
                <w:sz w:val="20"/>
              </w:rPr>
              <w:t>unplannedCheck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1635D">
              <w:rPr>
                <w:sz w:val="20"/>
              </w:rPr>
              <w:t>unplannedEvent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31635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1635D">
              <w:rPr>
                <w:sz w:val="20"/>
              </w:rPr>
              <w:t>unplannedCheckCancel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1635D">
              <w:rPr>
                <w:sz w:val="20"/>
              </w:rPr>
              <w:t>unplannedEventCancel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31635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1635D">
              <w:rPr>
                <w:sz w:val="20"/>
              </w:rPr>
              <w:t>checkResult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1635D">
              <w:rPr>
                <w:sz w:val="20"/>
              </w:rPr>
              <w:t>eventResult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1635D">
              <w:rPr>
                <w:sz w:val="20"/>
              </w:rPr>
              <w:t>checkResultCancel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1635D">
              <w:rPr>
                <w:sz w:val="20"/>
              </w:rPr>
              <w:t>eventResultCancel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F4458">
              <w:rPr>
                <w:sz w:val="20"/>
                <w:lang w:val="en-US"/>
              </w:rPr>
              <w:t>nsiBankGuaranteeRefusalReasonList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31635D">
              <w:rPr>
                <w:sz w:val="20"/>
                <w:lang w:val="en-US"/>
              </w:rPr>
              <w:t>nsiBudgetList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F666BF">
            <w:pPr>
              <w:spacing w:before="0" w:after="0"/>
              <w:rPr>
                <w:sz w:val="20"/>
              </w:rPr>
            </w:pPr>
            <w:proofErr w:type="spellStart"/>
            <w:proofErr w:type="gramStart"/>
            <w:r w:rsidRPr="0031635D">
              <w:rPr>
                <w:sz w:val="20"/>
              </w:rPr>
              <w:t>C</w:t>
            </w:r>
            <w:proofErr w:type="gramEnd"/>
            <w:r w:rsidRPr="0031635D">
              <w:rPr>
                <w:sz w:val="20"/>
              </w:rPr>
              <w:t>правочник</w:t>
            </w:r>
            <w:proofErr w:type="spellEnd"/>
            <w:r w:rsidRPr="0031635D">
              <w:rPr>
                <w:sz w:val="20"/>
              </w:rPr>
              <w:t xml:space="preserve"> бюджетов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nsiCalendarDayList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nsiCommissionList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nsiCommissionRoleList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nsiContractPriceChangeReasonList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nsiContractRefusalReasonList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nsiContractSingleCustomerReasonList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nsiContractTerminationReason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F541FE">
              <w:rPr>
                <w:sz w:val="20"/>
                <w:lang w:val="en-US"/>
              </w:rPr>
              <w:t>nsiContractModificationReason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F541FE" w:rsidRDefault="00F541FE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541FE">
              <w:rPr>
                <w:sz w:val="20"/>
              </w:rPr>
              <w:t>nsiContractExecutionDoc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F541FE" w:rsidRDefault="00F541FE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541FE">
              <w:rPr>
                <w:sz w:val="20"/>
              </w:rPr>
              <w:t>nsiContractReparationDoc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F541FE" w:rsidRDefault="00F541FE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541FE">
              <w:rPr>
                <w:sz w:val="20"/>
              </w:rPr>
              <w:t>nsiContractPenaltyReason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F541FE" w:rsidRDefault="00F541FE" w:rsidP="00F541FE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541FE">
              <w:rPr>
                <w:sz w:val="20"/>
              </w:rPr>
              <w:t>nsiContractOKOPFExtraBudget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F541FE" w:rsidRDefault="00F541FE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541FE">
              <w:rPr>
                <w:sz w:val="20"/>
              </w:rPr>
              <w:t>nsiContractCurrencyCBRF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nsiCurrencyList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nsiEvalCriterionList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nsiKBKBudgetList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nsiKOSGUList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nsiOffBudgetList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nsiOKEIList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nsiOKOPFList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nsiOKPDList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541FE">
              <w:rPr>
                <w:sz w:val="20"/>
              </w:rPr>
              <w:t>nsiOKSMList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024623" w:rsidRDefault="0031635D" w:rsidP="00F666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24623">
              <w:rPr>
                <w:sz w:val="20"/>
              </w:rPr>
              <w:t>nsiOKVEDList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F541FE">
              <w:rPr>
                <w:sz w:val="20"/>
                <w:lang w:val="en-US"/>
              </w:rPr>
              <w:t>nsiOKTMOList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nsiOrganizationList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nsiOrganizationRightsList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nsiOrganizationTypesList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nsiPlacingWayList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nsiPlanPositionChangeReasonList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nsiPurchaseDocumentTypesList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nsiPurchasePreferenceList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nsiPurchaseRejectReasonList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024623">
              <w:rPr>
                <w:sz w:val="20"/>
                <w:lang w:val="en-US"/>
              </w:rPr>
              <w:t>nsiUserList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3586D">
              <w:rPr>
                <w:sz w:val="20"/>
                <w:lang w:val="en-US"/>
              </w:rPr>
              <w:t>nsiAbandonedReasonList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 xml:space="preserve">Общероссийский классификатор продукции по видам экономической деятельности </w:t>
            </w:r>
            <w:proofErr w:type="gramStart"/>
            <w:r w:rsidRPr="0043586D">
              <w:rPr>
                <w:sz w:val="20"/>
              </w:rPr>
              <w:t>ОК</w:t>
            </w:r>
            <w:proofErr w:type="gramEnd"/>
            <w:r w:rsidRPr="0043586D">
              <w:rPr>
                <w:sz w:val="20"/>
              </w:rPr>
              <w:t xml:space="preserve"> 034-2014 (ОКПД2)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 xml:space="preserve">Общероссийский классификатор видов экономической деятельности </w:t>
            </w:r>
            <w:proofErr w:type="gramStart"/>
            <w:r w:rsidRPr="0043586D">
              <w:rPr>
                <w:sz w:val="20"/>
              </w:rPr>
              <w:t>ОК</w:t>
            </w:r>
            <w:proofErr w:type="gramEnd"/>
            <w:r w:rsidRPr="0043586D">
              <w:rPr>
                <w:sz w:val="20"/>
              </w:rPr>
              <w:t xml:space="preserve"> 029-2014 (ОКВЭД2)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3586D">
              <w:rPr>
                <w:sz w:val="20"/>
                <w:lang w:val="en-US"/>
              </w:rPr>
              <w:t>nsiDeviationFactFoundationList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 xml:space="preserve">Справочник: Причины признания участника </w:t>
            </w:r>
            <w:proofErr w:type="gramStart"/>
            <w:r w:rsidRPr="0043586D">
              <w:rPr>
                <w:sz w:val="20"/>
              </w:rPr>
              <w:t>уклонившимся</w:t>
            </w:r>
            <w:proofErr w:type="gramEnd"/>
            <w:r w:rsidRPr="0043586D">
              <w:rPr>
                <w:sz w:val="20"/>
              </w:rPr>
              <w:t xml:space="preserve">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3586D">
              <w:rPr>
                <w:sz w:val="20"/>
                <w:lang w:val="en-US"/>
              </w:rPr>
              <w:t>nsiPublicDiscussionQuestionnaries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3586D">
              <w:rPr>
                <w:sz w:val="20"/>
                <w:lang w:val="en-US"/>
              </w:rPr>
              <w:t>nsiPublicDiscussionDecisions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3586D">
              <w:rPr>
                <w:sz w:val="20"/>
                <w:lang w:val="en-US"/>
              </w:rPr>
              <w:t>nsiAuditActionSubjects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31635D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</w:tbl>
    <w:p w:rsidR="0065472C" w:rsidRDefault="0065472C" w:rsidP="0065472C"/>
    <w:p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744391E"/>
    <w:multiLevelType w:val="multilevel"/>
    <w:tmpl w:val="E202F63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spacing w:val="0"/>
      </w:rPr>
    </w:lvl>
    <w:lvl w:ilvl="3">
      <w:start w:val="1"/>
      <w:numFmt w:val="decimal"/>
      <w:suff w:val="space"/>
      <w:lvlText w:val="%1.%2.%3.%4"/>
      <w:lvlJc w:val="left"/>
      <w:pPr>
        <w:ind w:left="-141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3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5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7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8">
    <w:nsid w:val="227052E6"/>
    <w:multiLevelType w:val="hybridMultilevel"/>
    <w:tmpl w:val="DE10AFB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4">
    <w:nsid w:val="41C855FA"/>
    <w:multiLevelType w:val="hybridMultilevel"/>
    <w:tmpl w:val="258E388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1F139C"/>
    <w:multiLevelType w:val="hybridMultilevel"/>
    <w:tmpl w:val="5992953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9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4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6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7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A9E7355"/>
    <w:multiLevelType w:val="hybridMultilevel"/>
    <w:tmpl w:val="62EEA6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0">
    <w:nsid w:val="701410C3"/>
    <w:multiLevelType w:val="hybridMultilevel"/>
    <w:tmpl w:val="9CF4D57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2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DC670EF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4"/>
  </w:num>
  <w:num w:numId="3">
    <w:abstractNumId w:val="27"/>
  </w:num>
  <w:num w:numId="4">
    <w:abstractNumId w:val="39"/>
  </w:num>
  <w:num w:numId="5">
    <w:abstractNumId w:val="17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0"/>
  </w:num>
  <w:num w:numId="15">
    <w:abstractNumId w:val="3"/>
  </w:num>
  <w:num w:numId="16">
    <w:abstractNumId w:val="22"/>
  </w:num>
  <w:num w:numId="17">
    <w:abstractNumId w:val="35"/>
  </w:num>
  <w:num w:numId="18">
    <w:abstractNumId w:val="36"/>
  </w:num>
  <w:num w:numId="19">
    <w:abstractNumId w:val="42"/>
  </w:num>
  <w:num w:numId="20">
    <w:abstractNumId w:val="30"/>
  </w:num>
  <w:num w:numId="21">
    <w:abstractNumId w:val="11"/>
  </w:num>
  <w:num w:numId="22">
    <w:abstractNumId w:val="31"/>
  </w:num>
  <w:num w:numId="23">
    <w:abstractNumId w:val="37"/>
  </w:num>
  <w:num w:numId="24">
    <w:abstractNumId w:val="10"/>
  </w:num>
  <w:num w:numId="25">
    <w:abstractNumId w:val="28"/>
  </w:num>
  <w:num w:numId="26">
    <w:abstractNumId w:val="7"/>
  </w:num>
  <w:num w:numId="27">
    <w:abstractNumId w:val="13"/>
  </w:num>
  <w:num w:numId="28">
    <w:abstractNumId w:val="23"/>
  </w:num>
  <w:num w:numId="29">
    <w:abstractNumId w:val="41"/>
  </w:num>
  <w:num w:numId="30">
    <w:abstractNumId w:val="16"/>
  </w:num>
  <w:num w:numId="31">
    <w:abstractNumId w:val="14"/>
  </w:num>
  <w:num w:numId="32">
    <w:abstractNumId w:val="21"/>
  </w:num>
  <w:num w:numId="33">
    <w:abstractNumId w:val="29"/>
  </w:num>
  <w:num w:numId="34">
    <w:abstractNumId w:val="33"/>
  </w:num>
  <w:num w:numId="35">
    <w:abstractNumId w:val="25"/>
  </w:num>
  <w:num w:numId="36">
    <w:abstractNumId w:val="26"/>
  </w:num>
  <w:num w:numId="37">
    <w:abstractNumId w:val="24"/>
  </w:num>
  <w:num w:numId="38">
    <w:abstractNumId w:val="43"/>
  </w:num>
  <w:num w:numId="39">
    <w:abstractNumId w:val="40"/>
  </w:num>
  <w:num w:numId="40">
    <w:abstractNumId w:val="18"/>
  </w:num>
  <w:num w:numId="41">
    <w:abstractNumId w:val="12"/>
  </w:num>
  <w:num w:numId="42">
    <w:abstractNumId w:val="38"/>
  </w:num>
  <w:num w:numId="43">
    <w:abstractNumId w:val="44"/>
  </w:num>
  <w:num w:numId="44">
    <w:abstractNumId w:val="9"/>
  </w:num>
  <w:num w:numId="45">
    <w:abstractNumId w:val="32"/>
  </w:num>
  <w:numIdMacAtCleanup w:val="3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zgeldin Artur">
    <w15:presenceInfo w15:providerId="AD" w15:userId="S-1-5-21-1214440339-1383384898-1343024091-614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464BE"/>
    <w:rsid w:val="000779B9"/>
    <w:rsid w:val="00081096"/>
    <w:rsid w:val="00094368"/>
    <w:rsid w:val="000A3EF2"/>
    <w:rsid w:val="001107B2"/>
    <w:rsid w:val="00136A2F"/>
    <w:rsid w:val="00165926"/>
    <w:rsid w:val="00200F0C"/>
    <w:rsid w:val="002106B6"/>
    <w:rsid w:val="00211CA0"/>
    <w:rsid w:val="00283AB9"/>
    <w:rsid w:val="00285A2B"/>
    <w:rsid w:val="002A5EC2"/>
    <w:rsid w:val="002C751E"/>
    <w:rsid w:val="002D44C8"/>
    <w:rsid w:val="00314395"/>
    <w:rsid w:val="0031635D"/>
    <w:rsid w:val="003D1FE3"/>
    <w:rsid w:val="003F3CEF"/>
    <w:rsid w:val="0041011F"/>
    <w:rsid w:val="0043586D"/>
    <w:rsid w:val="0044299D"/>
    <w:rsid w:val="004623F0"/>
    <w:rsid w:val="00470F15"/>
    <w:rsid w:val="0048310E"/>
    <w:rsid w:val="004B4C45"/>
    <w:rsid w:val="004C53A8"/>
    <w:rsid w:val="004C6293"/>
    <w:rsid w:val="004F3E66"/>
    <w:rsid w:val="00532513"/>
    <w:rsid w:val="005433CC"/>
    <w:rsid w:val="0055151A"/>
    <w:rsid w:val="0058074D"/>
    <w:rsid w:val="00581BEF"/>
    <w:rsid w:val="00582402"/>
    <w:rsid w:val="00586106"/>
    <w:rsid w:val="00592787"/>
    <w:rsid w:val="005D2342"/>
    <w:rsid w:val="006148B6"/>
    <w:rsid w:val="00631ED2"/>
    <w:rsid w:val="0065472C"/>
    <w:rsid w:val="006551D8"/>
    <w:rsid w:val="00681EF7"/>
    <w:rsid w:val="006B6F98"/>
    <w:rsid w:val="006D4619"/>
    <w:rsid w:val="006E4023"/>
    <w:rsid w:val="00745C3F"/>
    <w:rsid w:val="007870AF"/>
    <w:rsid w:val="007A771C"/>
    <w:rsid w:val="007B00BC"/>
    <w:rsid w:val="007B4BAC"/>
    <w:rsid w:val="007C1AFF"/>
    <w:rsid w:val="007D1C10"/>
    <w:rsid w:val="007D4244"/>
    <w:rsid w:val="00800A88"/>
    <w:rsid w:val="00877A86"/>
    <w:rsid w:val="008B11F3"/>
    <w:rsid w:val="008E459C"/>
    <w:rsid w:val="009240EF"/>
    <w:rsid w:val="0095137A"/>
    <w:rsid w:val="009642E3"/>
    <w:rsid w:val="00972B08"/>
    <w:rsid w:val="00980618"/>
    <w:rsid w:val="009A14AC"/>
    <w:rsid w:val="009C1BA6"/>
    <w:rsid w:val="00A0082B"/>
    <w:rsid w:val="00A15FEF"/>
    <w:rsid w:val="00AB4BBF"/>
    <w:rsid w:val="00AC5774"/>
    <w:rsid w:val="00AD1698"/>
    <w:rsid w:val="00B339E5"/>
    <w:rsid w:val="00B74D93"/>
    <w:rsid w:val="00B85121"/>
    <w:rsid w:val="00B96818"/>
    <w:rsid w:val="00BC0B6E"/>
    <w:rsid w:val="00BD5952"/>
    <w:rsid w:val="00C04E3B"/>
    <w:rsid w:val="00C437E8"/>
    <w:rsid w:val="00C60F1D"/>
    <w:rsid w:val="00C71436"/>
    <w:rsid w:val="00C8215A"/>
    <w:rsid w:val="00C93565"/>
    <w:rsid w:val="00CC6BD2"/>
    <w:rsid w:val="00D05FEF"/>
    <w:rsid w:val="00D20B68"/>
    <w:rsid w:val="00D8368E"/>
    <w:rsid w:val="00DD6473"/>
    <w:rsid w:val="00DE61E6"/>
    <w:rsid w:val="00DF27B5"/>
    <w:rsid w:val="00E24372"/>
    <w:rsid w:val="00E47D5F"/>
    <w:rsid w:val="00E529A1"/>
    <w:rsid w:val="00F047B0"/>
    <w:rsid w:val="00F541FE"/>
    <w:rsid w:val="00F666BF"/>
    <w:rsid w:val="00F91F91"/>
    <w:rsid w:val="00F955CD"/>
    <w:rsid w:val="00FA075D"/>
    <w:rsid w:val="00FC6003"/>
    <w:rsid w:val="00FD15F3"/>
    <w:rsid w:val="00FD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886955-EB37-4EF6-9B6F-6A9DD6BF7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8FAE24-128D-467E-B2B9-6F8487B4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37</Pages>
  <Words>12756</Words>
  <Characters>72710</Characters>
  <Application>Microsoft Office Word</Application>
  <DocSecurity>0</DocSecurity>
  <Lines>605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70</cp:revision>
  <dcterms:created xsi:type="dcterms:W3CDTF">2014-10-22T08:51:00Z</dcterms:created>
  <dcterms:modified xsi:type="dcterms:W3CDTF">2016-03-21T15:13:00Z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