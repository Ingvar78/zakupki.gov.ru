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2C" w:rsidRPr="001C01C1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="0052259F">
        <w:t>7</w:t>
      </w:r>
    </w:p>
    <w:p w:rsidR="0065472C" w:rsidRPr="00195BCA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97AA5" w:rsidRPr="00E97AA5">
        <w:rPr>
          <w:sz w:val="28"/>
        </w:rPr>
        <w:t>6.</w:t>
      </w:r>
      <w:r w:rsidR="00195BCA" w:rsidRPr="00195BCA">
        <w:rPr>
          <w:sz w:val="28"/>
        </w:rPr>
        <w:t>2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</w:t>
      </w:r>
      <w:r w:rsidR="0052259F">
        <w:rPr>
          <w:b/>
          <w:sz w:val="28"/>
        </w:rPr>
        <w:t>ДОПОЛНИТЕЛЬНОЙ ИНФОРМАЦИИ О ЗАКУПКАХ, КОНТРАКТАХ</w:t>
      </w:r>
      <w:r w:rsidR="004C0B35">
        <w:rPr>
          <w:b/>
          <w:sz w:val="28"/>
        </w:rPr>
        <w:t xml:space="preserve">, </w:t>
      </w:r>
      <w:r w:rsidR="004B3A6F">
        <w:rPr>
          <w:b/>
          <w:sz w:val="28"/>
        </w:rPr>
        <w:t>БИБЛИОТЕКИ ТИПОВЫХ КОНТРАКТОВ, ПОДСИСТЕМЫ РАЗМЕЩЕНИЯ ЗАПРОСОВ ЦЕН</w:t>
      </w:r>
      <w:r w:rsidR="002802D2">
        <w:rPr>
          <w:b/>
          <w:sz w:val="28"/>
        </w:rPr>
        <w:t>, ПОДСИСТЕМЫ РАЗМЕЩЕНИЯ ОТЧЕТОВ ЗАКАЗЧИКОВ</w:t>
      </w:r>
      <w:r w:rsidR="005D72F8">
        <w:rPr>
          <w:b/>
          <w:sz w:val="28"/>
        </w:rPr>
        <w:t>, ПОДСИСТЕМЫ ОБЩЕСТВЕННОГО ОБСУЖДЕНИЯ КРУПНЫХ ЗАКУПОК</w:t>
      </w:r>
      <w:r w:rsidR="00DD7BF9">
        <w:rPr>
          <w:b/>
          <w:sz w:val="28"/>
        </w:rPr>
        <w:t>, РЕЕСТРА ПРАВИЛ НОРМИРОВАНИЯ В СФЕРЕ ЗАКУПОК</w:t>
      </w:r>
      <w:r w:rsidR="00C62AE7">
        <w:rPr>
          <w:b/>
          <w:sz w:val="28"/>
        </w:rPr>
        <w:t>, РЕЕСТРА РЕЗУЛЬТАТОВ АУДИТА</w:t>
      </w:r>
      <w:r w:rsidR="00DC418D">
        <w:rPr>
          <w:b/>
          <w:sz w:val="28"/>
        </w:rPr>
        <w:t>,  РЕЕСТРА РЕЗУЛЬТАТОВ КОНТРОЛЯ</w:t>
      </w:r>
      <w:r w:rsidR="00DC418D" w:rsidRPr="00DC418D">
        <w:rPr>
          <w:b/>
          <w:sz w:val="28"/>
        </w:rPr>
        <w:t xml:space="preserve"> </w:t>
      </w:r>
      <w:r w:rsidR="00DC418D">
        <w:rPr>
          <w:b/>
          <w:sz w:val="28"/>
        </w:rPr>
        <w:t xml:space="preserve">ДЛЯ ИНТЕГРАЦИИ </w:t>
      </w:r>
      <w:proofErr w:type="gramStart"/>
      <w:r w:rsidR="00DC418D">
        <w:rPr>
          <w:b/>
          <w:sz w:val="28"/>
        </w:rPr>
        <w:t>С</w:t>
      </w:r>
      <w:proofErr w:type="gramEnd"/>
      <w:r w:rsidR="00DC418D">
        <w:rPr>
          <w:b/>
          <w:sz w:val="28"/>
        </w:rPr>
        <w:t xml:space="preserve"> ОРГАНАМИ ВНУТРЕННЕГО КОНТРОЛЯ (ОВК), РЕЕСТРОВ ПЛАНОВЫХ И ВНЕПЛАНОВЫХ ПРОВЕРОК ДЛЯ ИНТЕГРАЦИИ С ОВК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52259F" w:rsidP="0052259F">
      <w:pPr>
        <w:pStyle w:val="20"/>
        <w:numPr>
          <w:ilvl w:val="0"/>
          <w:numId w:val="35"/>
        </w:numPr>
      </w:pPr>
      <w:r w:rsidRPr="0052259F">
        <w:lastRenderedPageBreak/>
        <w:t>Запись реестра дополнительной информации</w:t>
      </w:r>
    </w:p>
    <w:tbl>
      <w:tblPr>
        <w:tblW w:w="5049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A70E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52259F" w:rsidRDefault="0052259F" w:rsidP="0052259F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52259F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2259F" w:rsidRPr="009D0019" w:rsidRDefault="0052259F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Pr="0051501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70747C" w:rsidRDefault="0052259F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52259F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:rsidR="0052259F" w:rsidRDefault="0052259F" w:rsidP="0069092C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233FC8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21E33" w:rsidP="0063335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A2498A" w:rsidRDefault="00921E33" w:rsidP="006333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921E33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047DC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C64657" w:rsidRDefault="00C64657" w:rsidP="00C64657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3759B" w:rsidRPr="00DF3BE0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E87917" w:rsidRDefault="0023759B" w:rsidP="0023759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675499" w:rsidRDefault="00402EA0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4657" w:rsidRPr="00CF443D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Закупка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31E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631E34" w:rsidP="00631E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31E3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092C" w:rsidRPr="00675499" w:rsidRDefault="0069092C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</w:tc>
      </w:tr>
      <w:tr w:rsidR="00572B1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2B14" w:rsidRPr="00675499" w:rsidRDefault="00572B14" w:rsidP="00572B1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23759B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1B4316">
            <w:pPr>
              <w:spacing w:before="0" w:after="0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675F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7675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675F" w:rsidRPr="00C64657" w:rsidRDefault="00C7675F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7675F" w:rsidRDefault="00061C7F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C7675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500F79" w:rsidRDefault="00061C7F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Default="006E48F7" w:rsidP="006E48F7">
      <w:pPr>
        <w:pStyle w:val="20"/>
        <w:numPr>
          <w:ilvl w:val="0"/>
          <w:numId w:val="35"/>
        </w:numPr>
      </w:pPr>
      <w:r w:rsidRPr="006E48F7">
        <w:lastRenderedPageBreak/>
        <w:t>Информация о недействительности записи реестра дополнительной информации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6E48F7" w:rsidRPr="001A4780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E48F7" w:rsidRPr="0052259F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E48F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6E48F7" w:rsidRDefault="006E48F7" w:rsidP="006E48F7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6E48F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формы)</w:t>
            </w:r>
            <w:r w:rsidRPr="0052259F">
              <w:rPr>
                <w:sz w:val="20"/>
              </w:rPr>
              <w:t>:</w:t>
            </w:r>
          </w:p>
          <w:p w:rsidR="006E48F7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0342F9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233FC8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A2498A" w:rsidRDefault="006E48F7" w:rsidP="001B431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921E33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B15CB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A0577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7629C9" w:rsidRDefault="006E48F7" w:rsidP="001B431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A0577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lastRenderedPageBreak/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A95E4B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7675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:rsid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:rsidR="00B82D36" w:rsidRPr="006E48F7" w:rsidRDefault="00B82D3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E48F7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4C0B35" w:rsidRDefault="001B4316" w:rsidP="001B4316">
      <w:pPr>
        <w:pStyle w:val="20"/>
        <w:numPr>
          <w:ilvl w:val="0"/>
          <w:numId w:val="35"/>
        </w:numPr>
      </w:pPr>
      <w:r w:rsidRPr="001B4316">
        <w:t>Типовой контракт, типовые условия контракта</w:t>
      </w:r>
    </w:p>
    <w:tbl>
      <w:tblPr>
        <w:tblW w:w="5049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C0B3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C0B35" w:rsidRPr="001B4316" w:rsidRDefault="001B4316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CF443D" w:rsidRDefault="001B4316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C0B35" w:rsidRPr="00E232BB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C0B3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Default="001B4316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9C5A6A" w:rsidRDefault="004C0B35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 xml:space="preserve">Т - </w:t>
            </w:r>
            <w:proofErr w:type="gramStart"/>
            <w:r w:rsidRPr="001B4316">
              <w:rPr>
                <w:sz w:val="20"/>
                <w:lang w:val="en-US"/>
              </w:rPr>
              <w:t>типовые</w:t>
            </w:r>
            <w:proofErr w:type="gramEnd"/>
            <w:r w:rsidRPr="001B4316">
              <w:rPr>
                <w:sz w:val="20"/>
                <w:lang w:val="en-US"/>
              </w:rPr>
              <w:t xml:space="preserve">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</w:p>
          <w:p w:rsidR="004C0B35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4C0B35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A2498A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40A1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40A1" w:rsidRPr="001B3C27" w:rsidRDefault="00A140A1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220E8" w:rsidRPr="001A4780" w:rsidRDefault="00A140A1" w:rsidP="00A140A1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A140A1" w:rsidRDefault="00A140A1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A140A1" w:rsidP="001B4316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</w:t>
            </w:r>
            <w:proofErr w:type="gramStart"/>
            <w:r w:rsidRPr="00A140A1">
              <w:rPr>
                <w:sz w:val="20"/>
              </w:rPr>
              <w:t>2</w:t>
            </w:r>
            <w:proofErr w:type="gramEnd"/>
            <w:r w:rsidRPr="00A140A1">
              <w:rPr>
                <w:sz w:val="20"/>
              </w:rPr>
              <w:t>/ОКВЭД2</w:t>
            </w:r>
          </w:p>
        </w:tc>
        <w:tc>
          <w:tcPr>
            <w:tcW w:w="1387" w:type="pct"/>
            <w:shd w:val="clear" w:color="auto" w:fill="auto"/>
          </w:tcPr>
          <w:p w:rsidR="00D220E8" w:rsidRPr="002A6587" w:rsidRDefault="00D220E8" w:rsidP="001B4316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Организация, утвердившая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220E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220E8" w:rsidRPr="001B4316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70747C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51501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7685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</w:t>
            </w:r>
            <w:r>
              <w:rPr>
                <w:sz w:val="20"/>
                <w:lang w:eastAsia="en-US"/>
              </w:rPr>
              <w:lastRenderedPageBreak/>
              <w:t>процедурах приема (передачи) документов.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DF3BE0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2A6587" w:rsidP="00876F6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2A658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</w:t>
            </w:r>
            <w:proofErr w:type="gramStart"/>
            <w:r w:rsidR="001D6A9C" w:rsidRPr="001D6A9C">
              <w:rPr>
                <w:sz w:val="20"/>
              </w:rPr>
              <w:t>ОК</w:t>
            </w:r>
            <w:proofErr w:type="gramEnd"/>
            <w:r w:rsidR="001D6A9C" w:rsidRPr="001D6A9C">
              <w:rPr>
                <w:sz w:val="20"/>
              </w:rPr>
              <w:t xml:space="preserve"> 029-2014)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1B3C27" w:rsidRDefault="004E030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</w:t>
            </w:r>
            <w:proofErr w:type="gramStart"/>
            <w:r w:rsidR="001D6A9C" w:rsidRPr="001D6A9C">
              <w:rPr>
                <w:sz w:val="20"/>
              </w:rPr>
              <w:t>ОК</w:t>
            </w:r>
            <w:proofErr w:type="gramEnd"/>
            <w:r w:rsidR="001D6A9C" w:rsidRPr="001D6A9C">
              <w:rPr>
                <w:sz w:val="20"/>
              </w:rPr>
              <w:t xml:space="preserve"> 034-2014)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2A6587" w:rsidRDefault="002A6587" w:rsidP="002A658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0145EF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2A6587" w:rsidRDefault="002A6587" w:rsidP="002A65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A15F8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0145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A15F82" w:rsidP="00876F6A">
            <w:pPr>
              <w:spacing w:before="0" w:after="0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7F14DA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определении поставщика (подрядчика, исполнителя) закрытым способом, 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:rsidR="000145EF" w:rsidRPr="00515010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Допустимые значения: </w:t>
            </w:r>
          </w:p>
          <w:p w:rsidR="000145EF" w:rsidRDefault="000145EF" w:rsidP="00876F6A">
            <w:pPr>
              <w:spacing w:before="0" w:after="0"/>
              <w:rPr>
                <w:sz w:val="20"/>
              </w:rPr>
            </w:pP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:rsidR="00302732" w:rsidRP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64657" w:rsidRDefault="00302732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DF3BE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15CB" w:rsidRDefault="00302732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A0577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7629C9" w:rsidRDefault="00302732" w:rsidP="00876F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A0577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302732" w:rsidRDefault="00302732" w:rsidP="00302732">
      <w:pPr>
        <w:pStyle w:val="20"/>
        <w:numPr>
          <w:ilvl w:val="0"/>
          <w:numId w:val="35"/>
        </w:numPr>
      </w:pPr>
      <w:r w:rsidRPr="00302732">
        <w:t>Сведения о недействительности типового контракта, типовых условий контракта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302732" w:rsidRPr="001A4780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2732" w:rsidRPr="001B4316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02732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9C5A6A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</w:p>
          <w:p w:rsidR="00302732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8D27D4" w:rsidRPr="001A4780" w:rsidTr="004E030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27D4" w:rsidRPr="001B3C27" w:rsidRDefault="008D27D4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27D4" w:rsidRPr="00921E33" w:rsidRDefault="008D27D4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27D4" w:rsidRPr="00A140A1" w:rsidRDefault="008D27D4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</w:t>
            </w:r>
            <w:proofErr w:type="gramStart"/>
            <w:r w:rsidRPr="00A140A1">
              <w:rPr>
                <w:sz w:val="20"/>
              </w:rPr>
              <w:t>2</w:t>
            </w:r>
            <w:proofErr w:type="gramEnd"/>
            <w:r w:rsidRPr="00A140A1">
              <w:rPr>
                <w:sz w:val="20"/>
              </w:rPr>
              <w:t>/ОКВЭД2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A2498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7476AF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476AF" w:rsidRPr="001B4316" w:rsidRDefault="007476A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7476AF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9240EF" w:rsidRDefault="009240EF" w:rsidP="006A70E5"/>
    <w:p w:rsidR="004B3A6F" w:rsidRDefault="004B3A6F" w:rsidP="004B3A6F">
      <w:pPr>
        <w:pStyle w:val="20"/>
        <w:numPr>
          <w:ilvl w:val="0"/>
          <w:numId w:val="35"/>
        </w:numPr>
      </w:pPr>
      <w:r w:rsidRPr="004B3A6F">
        <w:t>Версия запроса цен товаров, работ, услуг</w:t>
      </w:r>
    </w:p>
    <w:tbl>
      <w:tblPr>
        <w:tblW w:w="5049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B3A6F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4B3A6F" w:rsidRPr="001B4316" w:rsidRDefault="004B3A6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B3A6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4B3A6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4B3A6F" w:rsidRPr="001B4316" w:rsidRDefault="004B3A6F" w:rsidP="00876F6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921E33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2C3A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232BB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Сроки предоставления ценовой </w:t>
            </w:r>
            <w:r w:rsidRPr="002C3ACF">
              <w:rPr>
                <w:sz w:val="20"/>
              </w:rPr>
              <w:lastRenderedPageBreak/>
              <w:t>информации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2C3ACF" w:rsidRDefault="002C3ACF" w:rsidP="002C3A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2C3AC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B4316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2C3ACF" w:rsidRPr="001B4316" w:rsidRDefault="002C3AC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\d{13}|\d{15}</w:t>
            </w:r>
          </w:p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707C" w:rsidRPr="001B3C2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C870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707C" w:rsidRPr="00AE7DD8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AE7DD8" w:rsidRDefault="00E0709E" w:rsidP="00ED680B">
            <w:pPr>
              <w:spacing w:before="0" w:after="0"/>
              <w:jc w:val="both"/>
              <w:rPr>
                <w:sz w:val="20"/>
              </w:rPr>
            </w:pP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C8707C" w:rsidRPr="00E0709E" w:rsidRDefault="00E0709E" w:rsidP="00BE3A70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</w:t>
            </w:r>
            <w:r w:rsidR="00BE3A70">
              <w:rPr>
                <w:sz w:val="20"/>
              </w:rPr>
              <w:t xml:space="preserve"> 15 Федерального закона № 44-ФЗ.</w:t>
            </w:r>
          </w:p>
        </w:tc>
      </w:tr>
      <w:tr w:rsidR="00471864" w:rsidRPr="001B4316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DF3BE0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71864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1864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442886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Ответственное должностное лицо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Сроки предоставления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442886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Объект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Классификация товаров, работ и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0145EF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0145EF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t>Единицы измерения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44288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876F6A" w:rsidRPr="00631E34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B87867" w:rsidRDefault="00B87867" w:rsidP="00B87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675499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B87867" w:rsidRPr="00675499" w:rsidRDefault="00B87867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1B15CB" w:rsidRDefault="00B87867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A05774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Default="00B87867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675499" w:rsidTr="0029374C">
        <w:trPr>
          <w:jc w:val="center"/>
        </w:trPr>
        <w:tc>
          <w:tcPr>
            <w:tcW w:w="4999" w:type="pct"/>
            <w:gridSpan w:val="6"/>
            <w:shd w:val="clear" w:color="auto" w:fill="auto"/>
            <w:vAlign w:val="center"/>
          </w:tcPr>
          <w:p w:rsidR="00B87867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4B3A6F" w:rsidRDefault="004B3A6F" w:rsidP="006A70E5"/>
    <w:p w:rsidR="005D72F8" w:rsidRDefault="005D72F8" w:rsidP="005D72F8">
      <w:pPr>
        <w:pStyle w:val="20"/>
        <w:numPr>
          <w:ilvl w:val="0"/>
          <w:numId w:val="35"/>
        </w:numPr>
      </w:pPr>
      <w:r w:rsidRPr="005D72F8">
        <w:t>Отмена запроса цен товаров, работ, услуг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5D72F8" w:rsidRPr="001A4780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D72F8" w:rsidRPr="001B4316" w:rsidRDefault="005D72F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D72F8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5D72F8" w:rsidRPr="001B4316" w:rsidRDefault="005D72F8" w:rsidP="00A94DE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52259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D7BF9" w:rsidRDefault="005D72F8" w:rsidP="00DD7B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DD7BF9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921E33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5D72F8" w:rsidRPr="00DD7BF9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7BF9" w:rsidRPr="00921E33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7BF9" w:rsidRPr="002C3AC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</w:tbl>
    <w:p w:rsidR="005D72F8" w:rsidRDefault="005D72F8" w:rsidP="006A70E5"/>
    <w:p w:rsidR="003E62A7" w:rsidRDefault="003E62A7" w:rsidP="003E62A7">
      <w:pPr>
        <w:pStyle w:val="20"/>
        <w:numPr>
          <w:ilvl w:val="0"/>
          <w:numId w:val="35"/>
        </w:numPr>
      </w:pPr>
      <w:r>
        <w:t>Отчет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564"/>
        <w:gridCol w:w="426"/>
        <w:gridCol w:w="1136"/>
        <w:gridCol w:w="2835"/>
        <w:gridCol w:w="2982"/>
      </w:tblGrid>
      <w:tr w:rsidR="003E62A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Default="00C8707C" w:rsidP="00ED680B">
            <w:pPr>
              <w:spacing w:before="0" w:after="0"/>
              <w:rPr>
                <w:sz w:val="20"/>
              </w:rPr>
            </w:pP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Pr="00E0709E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 xml:space="preserve">OAU - Заказчик, осуществляющий </w:t>
            </w:r>
            <w:r w:rsidRPr="00BE3A70">
              <w:rPr>
                <w:sz w:val="20"/>
              </w:rPr>
              <w:lastRenderedPageBreak/>
              <w:t>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02F8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PPOName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публично-правового образования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02F8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162CFC" w:rsidRDefault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Идентификационный код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\d{36}</w:t>
            </w:r>
          </w:p>
          <w:p w:rsidR="00162CFC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используется в импорте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P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</w:t>
            </w:r>
            <w:proofErr w:type="gramStart"/>
            <w:r w:rsidRPr="00B20B3A">
              <w:rPr>
                <w:sz w:val="20"/>
                <w:lang w:eastAsia="en-US"/>
              </w:rPr>
              <w:t>2</w:t>
            </w:r>
            <w:proofErr w:type="gramEnd"/>
            <w:r w:rsidRPr="00B20B3A">
              <w:rPr>
                <w:sz w:val="20"/>
                <w:lang w:eastAsia="en-US"/>
              </w:rPr>
              <w:t>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B20B3A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B20B3A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0B3A" w:rsidRDefault="00B20B3A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0B3A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Pr="00B20B3A" w:rsidRDefault="00B20B3A" w:rsidP="00ED680B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OKPD</w:t>
            </w:r>
            <w:r>
              <w:rPr>
                <w:sz w:val="20"/>
                <w:lang w:val="en-US"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P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</w:t>
            </w:r>
            <w:proofErr w:type="gramStart"/>
            <w:r>
              <w:rPr>
                <w:sz w:val="20"/>
                <w:lang w:eastAsia="en-US"/>
              </w:rPr>
              <w:t>2</w:t>
            </w:r>
            <w:proofErr w:type="gramEnd"/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B20B3A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="00B20B3A" w:rsidRPr="00B20B3A">
              <w:rPr>
                <w:b/>
                <w:sz w:val="20"/>
                <w:lang w:eastAsia="en-US"/>
              </w:rPr>
              <w:t xml:space="preserve"> </w:t>
            </w:r>
            <w:r w:rsidR="00B20B3A">
              <w:rPr>
                <w:b/>
                <w:sz w:val="20"/>
                <w:lang w:eastAsia="en-US"/>
              </w:rPr>
              <w:t>по ОКПД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0B3A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</w:t>
            </w:r>
            <w:proofErr w:type="gramStart"/>
            <w:r>
              <w:rPr>
                <w:b/>
                <w:sz w:val="20"/>
                <w:lang w:eastAsia="en-US"/>
              </w:rPr>
              <w:t>2</w:t>
            </w:r>
            <w:proofErr w:type="gramEnd"/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P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Источники финансирования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бюджет государственного внебюджетного фонда;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 – внебюджетные и иные источники финансового обеспечения.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Поставщики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ОКСМ организации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 w:rsidP="00B84A33">
            <w:pPr>
              <w:tabs>
                <w:tab w:val="left" w:pos="435"/>
                <w:tab w:val="center" w:pos="519"/>
              </w:tabs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del w:id="1" w:author="Yugin Vitaly" w:date="2016-03-07T19:55:00Z">
              <w:r w:rsidDel="00B84A33">
                <w:rPr>
                  <w:sz w:val="20"/>
                  <w:lang w:val="en-US" w:eastAsia="en-US"/>
                </w:rPr>
                <w:delText>12</w:delText>
              </w:r>
            </w:del>
            <w:ins w:id="2" w:author="Yugin Vitaly" w:date="2016-03-07T19:55:00Z">
              <w:r w:rsidR="00B84A33">
                <w:rPr>
                  <w:sz w:val="20"/>
                  <w:lang w:val="en-US" w:eastAsia="en-US"/>
                </w:rPr>
                <w:t>10</w:t>
              </w:r>
            </w:ins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исполнении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Количество (объем) поставляемых товаров, оказываемых услуг, </w:t>
            </w:r>
            <w:r>
              <w:rPr>
                <w:sz w:val="20"/>
                <w:lang w:eastAsia="en-US"/>
              </w:rPr>
              <w:lastRenderedPageBreak/>
              <w:t>выполняемых работ по контракту (по отдельному 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если аванс не предусмотрен</w:t>
            </w:r>
            <w:proofErr w:type="gramEnd"/>
          </w:p>
        </w:tc>
      </w:tr>
      <w:tr w:rsidR="003E62A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если аванс предусмотрен</w:t>
            </w:r>
            <w:proofErr w:type="gramEnd"/>
            <w:r>
              <w:rPr>
                <w:sz w:val="20"/>
                <w:lang w:eastAsia="en-US"/>
              </w:rPr>
              <w:t>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Дата</w:t>
            </w:r>
            <w:proofErr w:type="gramEnd"/>
            <w:r>
              <w:rPr>
                <w:sz w:val="20"/>
                <w:lang w:eastAsia="en-US"/>
              </w:rPr>
              <w:t xml:space="preserve">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Дата</w:t>
            </w:r>
            <w:proofErr w:type="gramEnd"/>
            <w:r>
              <w:rPr>
                <w:sz w:val="20"/>
                <w:lang w:eastAsia="en-US"/>
              </w:rPr>
              <w:t xml:space="preserve">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Цена</w:t>
            </w:r>
            <w:proofErr w:type="gramEnd"/>
            <w:r>
              <w:rPr>
                <w:sz w:val="20"/>
                <w:lang w:eastAsia="en-US"/>
              </w:rPr>
              <w:t xml:space="preserve">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Документ</w:t>
            </w:r>
            <w:proofErr w:type="gramEnd"/>
            <w:r>
              <w:rPr>
                <w:sz w:val="20"/>
                <w:lang w:eastAsia="en-US"/>
              </w:rPr>
              <w:t xml:space="preserve">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Документ</w:t>
            </w:r>
            <w:proofErr w:type="gramEnd"/>
            <w:r>
              <w:rPr>
                <w:sz w:val="20"/>
                <w:lang w:eastAsia="en-US"/>
              </w:rPr>
              <w:t xml:space="preserve">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Документ</w:t>
            </w:r>
            <w:proofErr w:type="gramEnd"/>
            <w:r>
              <w:rPr>
                <w:sz w:val="20"/>
                <w:lang w:eastAsia="en-US"/>
              </w:rPr>
              <w:t xml:space="preserve">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перечисления </w:t>
            </w:r>
            <w:proofErr w:type="gramStart"/>
            <w:r>
              <w:rPr>
                <w:sz w:val="20"/>
                <w:lang w:eastAsia="en-US"/>
              </w:rPr>
              <w:t>аванса</w:t>
            </w:r>
            <w:proofErr w:type="gramEnd"/>
            <w:r>
              <w:rPr>
                <w:sz w:val="20"/>
                <w:lang w:eastAsia="en-US"/>
              </w:rPr>
              <w:t xml:space="preserve">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 перечисления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контракт исполнен</w:t>
            </w:r>
            <w:proofErr w:type="gramEnd"/>
            <w:r>
              <w:rPr>
                <w:sz w:val="20"/>
                <w:lang w:eastAsia="en-US"/>
              </w:rPr>
              <w:t xml:space="preserve"> в соответствии с условиями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если контракт не исполнен</w:t>
            </w:r>
            <w:proofErr w:type="gramEnd"/>
            <w:r>
              <w:rPr>
                <w:sz w:val="20"/>
                <w:lang w:eastAsia="en-US"/>
              </w:rPr>
              <w:t xml:space="preserve"> в соответствии с условиями. Множественный элемент.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Ro1 - 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Ro4 - Нарушение поставщиком (подрядчиком, исполнителем) сроков исполнения обязательств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Ro5 - Ненадлежащее исполнение обязательств банком, выдавшим исполнителю банковскую гарантию для целей обеспечения </w:t>
            </w:r>
            <w:r>
              <w:rPr>
                <w:sz w:val="20"/>
                <w:lang w:eastAsia="en-US"/>
              </w:rPr>
              <w:lastRenderedPageBreak/>
              <w:t>исполнения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начисленной 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Докмент, </w:t>
            </w:r>
            <w:proofErr w:type="gramStart"/>
            <w:r>
              <w:rPr>
                <w:sz w:val="20"/>
                <w:lang w:eastAsia="en-US"/>
              </w:rPr>
              <w:t>подтверждающий</w:t>
            </w:r>
            <w:proofErr w:type="gramEnd"/>
            <w:r>
              <w:rPr>
                <w:sz w:val="20"/>
                <w:lang w:eastAsia="en-US"/>
              </w:rPr>
              <w:t xml:space="preserve">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3E62A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Информация о недействительности сведений отчета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Элемент не </w:t>
            </w:r>
            <w:r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E0709E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DF3BE0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0709E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Pr="00E0709E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592F0B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F085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объёме закупок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1.1. Совокупный годовой объем закупок, за исключением объема закупок, сведения о которых составляют государственную тайну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 Общий объем финансового обеспечения для оплаты контрактов в отчетном году в рамках осуществления закупок, предусмотренных частью 1.1 статьи 30 Федерального закона "О контрактной системе в сфере закупок товаров, работ, услуг для государственных и муниципальных нужд" (далее - Федеральный закон)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последующих полей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592F0B" w:rsidTr="00D97CAC">
        <w:trPr>
          <w:jc w:val="center"/>
          <w:ins w:id="3" w:author="Yugin Vitaly" w:date="2016-03-07T19:46:00Z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D97CAC">
            <w:pPr>
              <w:spacing w:before="0" w:after="0" w:line="256" w:lineRule="auto"/>
              <w:rPr>
                <w:ins w:id="4" w:author="Yugin Vitaly" w:date="2016-03-07T19:46:00Z"/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D97CAC">
            <w:pPr>
              <w:spacing w:before="0" w:after="0" w:line="256" w:lineRule="auto"/>
              <w:rPr>
                <w:ins w:id="5" w:author="Yugin Vitaly" w:date="2016-03-07T19:46:00Z"/>
                <w:sz w:val="20"/>
                <w:lang w:eastAsia="en-US"/>
              </w:rPr>
            </w:pPr>
            <w:ins w:id="6" w:author="Yugin Vitaly" w:date="2016-03-07T19:46:00Z">
              <w:r w:rsidRPr="00592F0B">
                <w:rPr>
                  <w:sz w:val="20"/>
                  <w:lang w:eastAsia="en-US"/>
                </w:rPr>
                <w:t>defending</w:t>
              </w:r>
            </w:ins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D97CAC">
            <w:pPr>
              <w:spacing w:before="0" w:after="0" w:line="256" w:lineRule="auto"/>
              <w:jc w:val="center"/>
              <w:rPr>
                <w:ins w:id="7" w:author="Yugin Vitaly" w:date="2016-03-07T19:46:00Z"/>
                <w:sz w:val="20"/>
                <w:lang w:eastAsia="en-US"/>
              </w:rPr>
            </w:pPr>
            <w:ins w:id="8" w:author="Yugin Vitaly" w:date="2016-03-07T19:46:00Z">
              <w:r>
                <w:rPr>
                  <w:sz w:val="20"/>
                  <w:lang w:eastAsia="en-US"/>
                </w:rPr>
                <w:t>О</w:t>
              </w:r>
            </w:ins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D97CAC">
            <w:pPr>
              <w:spacing w:before="0" w:after="0" w:line="256" w:lineRule="auto"/>
              <w:jc w:val="center"/>
              <w:rPr>
                <w:ins w:id="9" w:author="Yugin Vitaly" w:date="2016-03-07T19:46:00Z"/>
                <w:sz w:val="20"/>
                <w:lang w:eastAsia="en-US"/>
              </w:rPr>
            </w:pPr>
            <w:ins w:id="10" w:author="Yugin Vitaly" w:date="2016-03-07T19:46:00Z">
              <w:r>
                <w:rPr>
                  <w:sz w:val="20"/>
                  <w:lang w:eastAsia="en-US"/>
                </w:rPr>
                <w:t>N(25,5)</w:t>
              </w:r>
            </w:ins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D97CAC">
            <w:pPr>
              <w:spacing w:before="0" w:after="0" w:line="256" w:lineRule="auto"/>
              <w:rPr>
                <w:ins w:id="11" w:author="Yugin Vitaly" w:date="2016-03-07T19:46:00Z"/>
                <w:sz w:val="20"/>
                <w:lang w:eastAsia="en-US"/>
              </w:rPr>
            </w:pPr>
            <w:ins w:id="12" w:author="Yugin Vitaly" w:date="2016-03-07T19:46:00Z">
              <w:r w:rsidRPr="00592F0B">
                <w:rPr>
                  <w:sz w:val="20"/>
                  <w:lang w:eastAsia="en-US"/>
                </w:rPr>
                <w:t>1.2.1. Объем финансового обеспечения для оплаты в отчетном году контрактов, заключаемых для обеспечения обороны страны и безопасности государства,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  </w:r>
            </w:ins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D97CAC">
            <w:pPr>
              <w:spacing w:before="0" w:after="0" w:line="256" w:lineRule="auto"/>
              <w:rPr>
                <w:ins w:id="13" w:author="Yugin Vitaly" w:date="2016-03-07T19:46:00Z"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на оказание услуг по предоставлению кредитов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1.2.2. Объем финансового </w:t>
            </w:r>
            <w:r>
              <w:rPr>
                <w:sz w:val="20"/>
                <w:lang w:eastAsia="en-US"/>
              </w:rPr>
              <w:lastRenderedPageBreak/>
              <w:t xml:space="preserve">обеспечения для оплаты в отчетном году контрактов, заключаемых с единственным поставщиком (подрядчиком, исполнителем) 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в соответствии с частью 1 статьи 93  Федерального закона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1.2.3. Объем финансового обеспечения для оплаты в отчетном году контрактов, заключаемых на выполнение работ в области использования атомной энергии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1.2.4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1.3. Совокупный годовой объем закупок, рассчитанный за вычетом закупок, предусмотренных частью 1.1 статьи 30 Федерального закона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разнице полей 1.2 и 1.1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1.4. Объем закупок, который заказчик обязан осуществить у СМП, СОНО в отчетном году (не менее чем 15 процентов совокупного годового объема закупок, рассчитанного с учетом части 1.1   статьи 30 Федерального закона)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2.1. Объем закупок в отчетном году, осуществленных по результатам состоявшихся процедур определения поставщика (подрядчика, исполнителя), в извещении об осуществлении которых было установлено ограничение в отношении участников закупок, которыми могли быть только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2.2. Объем привлечения в отчетном году субподрядчиков, соисполнителей из числа СМП, СОНО к исполнению контрактов, заключенных по результатам определений поставщиков (подрядчиков, исполнителей), в </w:t>
            </w:r>
            <w:proofErr w:type="gramStart"/>
            <w:r>
              <w:rPr>
                <w:sz w:val="20"/>
                <w:lang w:eastAsia="en-US"/>
              </w:rPr>
              <w:t>извещениях</w:t>
            </w:r>
            <w:proofErr w:type="gramEnd"/>
            <w:r>
              <w:rPr>
                <w:sz w:val="20"/>
                <w:lang w:eastAsia="en-US"/>
              </w:rPr>
              <w:t xml:space="preserve"> об </w:t>
            </w:r>
            <w:r>
              <w:rPr>
                <w:sz w:val="20"/>
                <w:lang w:eastAsia="en-US"/>
              </w:rPr>
              <w:lastRenderedPageBreak/>
              <w:t>осуществлении которых было установлено требование к поставщику (подрядчику, 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2.3. Объем закупок, который заказчик осуществил у СМП, СОНО в отчетном году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полей 2.1 и 2.2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2.4. Доля закупок, которые заказчик осуществил у СМП, СОНО в отчетном году</w:t>
            </w:r>
            <w:proofErr w:type="gramStart"/>
            <w:r>
              <w:rPr>
                <w:sz w:val="20"/>
                <w:lang w:eastAsia="en-US"/>
              </w:rPr>
              <w:t xml:space="preserve"> (%)/ </w:t>
            </w:r>
            <w:proofErr w:type="gramEnd"/>
            <w:r>
              <w:rPr>
                <w:sz w:val="20"/>
                <w:lang w:eastAsia="en-US"/>
              </w:rPr>
              <w:t>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отношению полей 2.3 к 1.3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3.1. Сумма начальных (максимальных) цен контрактов несостоявшихся определений поставщиков (подрядчиков, исполнителей) с участием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-CON - Контракты, содержащие условие о привлечении к исполнению контрактов субподрядчиков, соисполнителей из числа субъектов малого предпринимательства, социально ориентированных некоммерческих организаций;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-S30 - Контракты, заключенные по основаниям, предусмотренным частью 1.1 статьи 30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-CRD - Контракты на оказание </w:t>
            </w:r>
            <w:r>
              <w:rPr>
                <w:sz w:val="20"/>
                <w:lang w:eastAsia="en-US"/>
              </w:rPr>
              <w:lastRenderedPageBreak/>
              <w:t>услуг по предоставлению кредитов;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-SGL - контракты, заключенные с единственным поставщиком (подрядчиком, исполнителем) в соответствии с частью 1 статьи 93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-ZK - контракты, при осуществлении которых применяются закрытые способы определения поставщиков (подрядчиков, исполнителей).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A140A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lastRenderedPageBreak/>
              <w:t>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63416F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Руководитель (уполномоченный </w:t>
            </w:r>
            <w:r>
              <w:rPr>
                <w:sz w:val="20"/>
                <w:lang w:eastAsia="en-US"/>
              </w:rPr>
              <w:lastRenderedPageBreak/>
              <w:t>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E0709E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E0709E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E0709E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E0709E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OCS -  Заказчик, </w:t>
            </w:r>
            <w:r w:rsidRPr="00BE3A70">
              <w:rPr>
                <w:sz w:val="20"/>
              </w:rPr>
              <w:lastRenderedPageBreak/>
              <w:t>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Pr="00E0709E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Информация о недействительности сведений отчета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63416F" w:rsidP="003E62A7">
      <w:r>
        <w:rPr>
          <w:b/>
          <w:sz w:val="20"/>
          <w:lang w:eastAsia="en-US"/>
        </w:rPr>
        <w:t>customerReportContractExecution</w:t>
      </w:r>
    </w:p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по мониторингу реализации крупных проектов с государственным участием</w:t>
      </w:r>
    </w:p>
    <w:tbl>
      <w:tblPr>
        <w:tblW w:w="5000" w:type="pct"/>
        <w:jc w:val="center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"/>
        <w:gridCol w:w="1560"/>
        <w:gridCol w:w="430"/>
        <w:gridCol w:w="1136"/>
        <w:gridCol w:w="2835"/>
        <w:gridCol w:w="2973"/>
      </w:tblGrid>
      <w:tr w:rsidR="00DD6B61" w:rsidTr="0029374C">
        <w:trPr>
          <w:tblHeader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DD6B61" w:rsidP="00DD6B6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DD6B61" w:rsidP="00DD6B61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Для реализации инвестиционного проекта должен заключаться 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Общая</w:t>
            </w:r>
            <w:proofErr w:type="gramEnd"/>
            <w:r>
              <w:rPr>
                <w:sz w:val="20"/>
                <w:lang w:eastAsia="en-US"/>
              </w:rPr>
              <w:t xml:space="preserve">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Общая</w:t>
            </w:r>
            <w:proofErr w:type="gramEnd"/>
            <w:r>
              <w:rPr>
                <w:sz w:val="20"/>
                <w:lang w:eastAsia="en-US"/>
              </w:rPr>
              <w:t xml:space="preserve">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</w:t>
            </w:r>
            <w:r>
              <w:rPr>
                <w:sz w:val="20"/>
                <w:lang w:eastAsia="en-US"/>
              </w:rPr>
              <w:lastRenderedPageBreak/>
              <w:t>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AI - Уполномоченное </w:t>
            </w:r>
            <w:r w:rsidRPr="00BE3A70">
              <w:rPr>
                <w:sz w:val="20"/>
              </w:rPr>
              <w:lastRenderedPageBreak/>
              <w:t>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Pr="00E0709E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OAI- Уполномоченное учреждение в качестве </w:t>
            </w:r>
            <w:r w:rsidRPr="00BE3A70">
              <w:rPr>
                <w:sz w:val="20"/>
              </w:rPr>
              <w:lastRenderedPageBreak/>
              <w:t>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Pr="00E0709E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застройщике или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constructor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если выбран</w:t>
            </w:r>
            <w:proofErr w:type="gramEnd"/>
            <w:r>
              <w:rPr>
                <w:sz w:val="20"/>
                <w:lang w:eastAsia="en-US"/>
              </w:rPr>
              <w:t xml:space="preserve"> 3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Механизм, в рамках которого </w:t>
            </w:r>
            <w:proofErr w:type="gramStart"/>
            <w:r>
              <w:rPr>
                <w:sz w:val="20"/>
                <w:lang w:eastAsia="en-US"/>
              </w:rPr>
              <w:t>представляются средства</w:t>
            </w:r>
            <w:proofErr w:type="gramEnd"/>
            <w:r>
              <w:rPr>
                <w:sz w:val="20"/>
                <w:lang w:eastAsia="en-US"/>
              </w:rPr>
              <w:t xml:space="preserve">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федеральная инвестиционная программа,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Иной механизм, в рамках которого </w:t>
            </w:r>
            <w:proofErr w:type="gramStart"/>
            <w:r>
              <w:rPr>
                <w:sz w:val="20"/>
                <w:lang w:eastAsia="en-US"/>
              </w:rPr>
              <w:t>представляются средства</w:t>
            </w:r>
            <w:proofErr w:type="gramEnd"/>
            <w:r>
              <w:rPr>
                <w:sz w:val="20"/>
                <w:lang w:eastAsia="en-US"/>
              </w:rPr>
              <w:t xml:space="preserve">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Указывается если выбран</w:t>
            </w:r>
            <w:proofErr w:type="gramEnd"/>
            <w:r>
              <w:rPr>
                <w:sz w:val="20"/>
                <w:lang w:eastAsia="en-US"/>
              </w:rPr>
              <w:t xml:space="preserve"> 4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contractors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\d{9}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на подтверждающий 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Допустимо указание либо </w:t>
            </w:r>
            <w:r>
              <w:rPr>
                <w:sz w:val="20"/>
                <w:lang w:eastAsia="en-US"/>
              </w:rPr>
              <w:lastRenderedPageBreak/>
              <w:t>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Наличие положительного заключения государственной </w:t>
            </w:r>
            <w:r>
              <w:rPr>
                <w:sz w:val="20"/>
                <w:lang w:eastAsia="en-US"/>
              </w:rPr>
              <w:lastRenderedPageBreak/>
              <w:t>экспертизы проектной документации и результатов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lastRenderedPageBreak/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</w:t>
            </w:r>
            <w:r>
              <w:rPr>
                <w:sz w:val="20"/>
                <w:lang w:eastAsia="en-US"/>
              </w:rPr>
              <w:lastRenderedPageBreak/>
              <w:t xml:space="preserve">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 соответствии с актом о предоставлении средств федерального бюджета на реализацию инвестиционного </w:t>
            </w:r>
            <w:r>
              <w:rPr>
                <w:sz w:val="20"/>
                <w:lang w:eastAsia="en-US"/>
              </w:rPr>
              <w:lastRenderedPageBreak/>
              <w:t xml:space="preserve">проекта (в случае если принятие такого акту предусмотрено Российской Федерацией), актом об утверждении паспорта инвестиционного проекта,  соглашением о предоставлении средств федерального бюджета, </w:t>
            </w:r>
            <w:proofErr w:type="gramStart"/>
            <w:r>
              <w:rPr>
                <w:sz w:val="20"/>
                <w:lang w:eastAsia="en-US"/>
              </w:rPr>
              <w:t>рассчитанная</w:t>
            </w:r>
            <w:proofErr w:type="gramEnd"/>
            <w:r>
              <w:rPr>
                <w:sz w:val="20"/>
                <w:lang w:eastAsia="en-US"/>
              </w:rPr>
              <w:t xml:space="preserve">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Экономия по результатам проведения конкурсных процедур по заключению государственного контракта (договора) на реализацию инвестиционного проекта,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</w:t>
            </w:r>
            <w:proofErr w:type="gramStart"/>
            <w:r>
              <w:rPr>
                <w:b/>
                <w:bCs/>
                <w:sz w:val="20"/>
                <w:lang w:eastAsia="en-US"/>
              </w:rPr>
              <w:t>рассчитанная</w:t>
            </w:r>
            <w:proofErr w:type="gramEnd"/>
            <w:r>
              <w:rPr>
                <w:b/>
                <w:bCs/>
                <w:sz w:val="20"/>
                <w:lang w:eastAsia="en-US"/>
              </w:rPr>
              <w:t xml:space="preserve">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По результатам заключения государственного контракта (договора на подрядные работы) по инвестиционному </w:t>
            </w:r>
            <w:r>
              <w:rPr>
                <w:b/>
                <w:bCs/>
                <w:sz w:val="20"/>
                <w:lang w:eastAsia="en-US"/>
              </w:rPr>
              <w:lastRenderedPageBreak/>
              <w:t>проекту с указанием сроков его исполнения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contract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Стоимость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b/>
                <w:bCs/>
                <w:sz w:val="20"/>
                <w:lang w:eastAsia="en-US"/>
              </w:rPr>
              <w:t>млн</w:t>
            </w:r>
            <w:proofErr w:type="gramEnd"/>
            <w:r>
              <w:rPr>
                <w:b/>
                <w:bCs/>
                <w:sz w:val="20"/>
                <w:lang w:eastAsia="en-US"/>
              </w:rPr>
              <w:t xml:space="preserve">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Стоимость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b/>
                <w:bCs/>
                <w:sz w:val="20"/>
                <w:lang w:eastAsia="en-US"/>
              </w:rPr>
              <w:t>млн</w:t>
            </w:r>
            <w:proofErr w:type="gramEnd"/>
            <w:r>
              <w:rPr>
                <w:b/>
                <w:bCs/>
                <w:sz w:val="20"/>
                <w:lang w:eastAsia="en-US"/>
              </w:rPr>
              <w:t xml:space="preserve">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Другие внебюджетные </w:t>
            </w:r>
            <w:r>
              <w:rPr>
                <w:sz w:val="20"/>
                <w:lang w:eastAsia="en-US"/>
              </w:rPr>
              <w:lastRenderedPageBreak/>
              <w:t>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Этапы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Стоимость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b/>
                <w:bCs/>
                <w:sz w:val="20"/>
                <w:lang w:eastAsia="en-US"/>
              </w:rPr>
              <w:t>млн</w:t>
            </w:r>
            <w:proofErr w:type="gramEnd"/>
            <w:r>
              <w:rPr>
                <w:b/>
                <w:bCs/>
                <w:sz w:val="20"/>
                <w:lang w:eastAsia="en-US"/>
              </w:rPr>
              <w:t xml:space="preserve">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Стоимость инвестиционного проекта, в </w:t>
            </w:r>
            <w:proofErr w:type="gramStart"/>
            <w:r>
              <w:rPr>
                <w:sz w:val="20"/>
                <w:lang w:eastAsia="en-US"/>
              </w:rPr>
              <w:t>млн</w:t>
            </w:r>
            <w:proofErr w:type="gramEnd"/>
            <w:r>
              <w:rPr>
                <w:sz w:val="20"/>
                <w:lang w:eastAsia="en-US"/>
              </w:rPr>
              <w:t xml:space="preserve">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Источники финансирования инвестиционного проекта, в </w:t>
            </w:r>
            <w:proofErr w:type="gramStart"/>
            <w:r>
              <w:rPr>
                <w:b/>
                <w:bCs/>
                <w:sz w:val="20"/>
                <w:lang w:eastAsia="en-US"/>
              </w:rPr>
              <w:t>млн</w:t>
            </w:r>
            <w:proofErr w:type="gramEnd"/>
            <w:r>
              <w:rPr>
                <w:b/>
                <w:bCs/>
                <w:sz w:val="20"/>
                <w:lang w:eastAsia="en-US"/>
              </w:rPr>
              <w:t xml:space="preserve">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tender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Обязателен</w:t>
            </w:r>
            <w:proofErr w:type="gramEnd"/>
            <w:r>
              <w:rPr>
                <w:sz w:val="20"/>
                <w:lang w:eastAsia="en-US"/>
              </w:rPr>
              <w:t xml:space="preserve">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Валюта начальной цены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подведения итогов 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победителя, с 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realization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выплаченного фонда 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Итоговая стоимость работ по </w:t>
            </w:r>
            <w:r>
              <w:rPr>
                <w:sz w:val="20"/>
                <w:lang w:eastAsia="en-US"/>
              </w:rPr>
              <w:lastRenderedPageBreak/>
              <w:t>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Общий объем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Итоговая стоимость работ по </w:t>
            </w:r>
            <w:r>
              <w:rPr>
                <w:sz w:val="20"/>
                <w:lang w:eastAsia="en-US"/>
              </w:rPr>
              <w:lastRenderedPageBreak/>
              <w:t>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Обязателен</w:t>
            </w:r>
            <w:proofErr w:type="gramEnd"/>
            <w:r>
              <w:rPr>
                <w:sz w:val="20"/>
                <w:lang w:eastAsia="en-US"/>
              </w:rPr>
              <w:t xml:space="preserve">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Единицы измерения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 xml:space="preserve">Информация о недействительности сведений отчета по мониторингу реализации крупных проектов с </w:t>
            </w:r>
            <w:r w:rsidRPr="00DD6B61">
              <w:rPr>
                <w:b/>
                <w:sz w:val="20"/>
                <w:lang w:eastAsia="en-US"/>
              </w:rPr>
              <w:lastRenderedPageBreak/>
              <w:t>государственным участием</w:t>
            </w:r>
          </w:p>
        </w:tc>
      </w:tr>
      <w:tr w:rsidR="003E62A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7F14DA" w:rsidRDefault="007F14DA" w:rsidP="005D72F8">
      <w:pPr>
        <w:pStyle w:val="20"/>
        <w:numPr>
          <w:ilvl w:val="0"/>
          <w:numId w:val="35"/>
        </w:numPr>
      </w:pPr>
      <w:r w:rsidRPr="007F14DA">
        <w:t xml:space="preserve">Информация об </w:t>
      </w:r>
      <w:proofErr w:type="gramStart"/>
      <w:r w:rsidRPr="007F14DA">
        <w:t>обязательном</w:t>
      </w:r>
      <w:proofErr w:type="gramEnd"/>
      <w:r w:rsidRPr="007F14DA">
        <w:t xml:space="preserve"> общественном обсуждения крупной закупки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7F14DA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7F14DA" w:rsidRPr="001A4780" w:rsidRDefault="007F14DA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14DA" w:rsidRPr="007F14DA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F14DA" w:rsidRPr="00662A2A" w:rsidRDefault="007F14DA" w:rsidP="007F14DA">
            <w:pPr>
              <w:spacing w:before="0" w:after="0"/>
              <w:jc w:val="center"/>
              <w:rPr>
                <w:b/>
                <w:sz w:val="20"/>
              </w:rPr>
            </w:pPr>
            <w:r w:rsidRPr="007F14DA">
              <w:rPr>
                <w:b/>
                <w:sz w:val="20"/>
              </w:rPr>
              <w:t xml:space="preserve">Информация об </w:t>
            </w:r>
            <w:proofErr w:type="gramStart"/>
            <w:r w:rsidRPr="007F14DA">
              <w:rPr>
                <w:b/>
                <w:sz w:val="20"/>
              </w:rPr>
              <w:t>обязательном</w:t>
            </w:r>
            <w:proofErr w:type="gramEnd"/>
            <w:r w:rsidRPr="007F14DA">
              <w:rPr>
                <w:b/>
                <w:sz w:val="20"/>
              </w:rPr>
              <w:t xml:space="preserve"> общественном обсуждения крупной закупки</w:t>
            </w: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7F14DA">
              <w:rPr>
                <w:b/>
                <w:sz w:val="20"/>
              </w:rPr>
              <w:t>publicDiscussionLargePurchase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7F14DA" w:rsidRPr="00CF443D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Default="007F14DA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7F14DA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7F14DA" w:rsidRPr="001B3C27" w:rsidRDefault="007F14DA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7F14DA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F14DA" w:rsidRPr="00BA402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7F14DA" w:rsidRPr="00BA402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publicDiscussionNum</w:t>
            </w:r>
          </w:p>
        </w:tc>
        <w:tc>
          <w:tcPr>
            <w:tcW w:w="198" w:type="pct"/>
            <w:shd w:val="clear" w:color="auto" w:fill="auto"/>
          </w:tcPr>
          <w:p w:rsidR="007F14DA" w:rsidRPr="009C5A6A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7F14DA" w:rsidRPr="009C5A6A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7F14DA" w:rsidRPr="00515010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  <w:lang w:val="en-US"/>
              </w:rPr>
              <w:t>Реестровый номер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7F14DA" w:rsidRDefault="007F14DA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7F14DA" w:rsidRPr="0052259F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Информация об организации, разместившей отчет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7F14DA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7F14DA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921E33" w:rsidRDefault="007F14DA" w:rsidP="00A233F0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Тема обсуждения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Default="007F14DA" w:rsidP="00A233F0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198" w:type="pct"/>
            <w:shd w:val="clear" w:color="auto" w:fill="auto"/>
          </w:tcPr>
          <w:p w:rsidR="007F14DA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7F14DA" w:rsidRPr="00745C3F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7F14DA" w:rsidRPr="00980618" w:rsidRDefault="007F14DA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7F14DA" w:rsidRPr="00980618" w:rsidRDefault="007F14DA" w:rsidP="00A233F0">
            <w:pPr>
              <w:spacing w:before="0" w:after="0"/>
              <w:rPr>
                <w:sz w:val="20"/>
              </w:rPr>
            </w:pPr>
          </w:p>
          <w:p w:rsidR="007F14DA" w:rsidRPr="00980618" w:rsidRDefault="007F14DA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7F14DA" w:rsidRDefault="007F14DA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384" w:type="pct"/>
            <w:shd w:val="clear" w:color="auto" w:fill="auto"/>
          </w:tcPr>
          <w:p w:rsidR="007F14DA" w:rsidRDefault="001375F5" w:rsidP="00A233F0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 w:rsidR="007F14DA" w:rsidRPr="00980618">
              <w:rPr>
                <w:sz w:val="20"/>
              </w:rPr>
              <w:t xml:space="preserve"> значения: </w:t>
            </w:r>
          </w:p>
          <w:p w:rsidR="007F14DA" w:rsidRPr="00980618" w:rsidRDefault="007F14DA" w:rsidP="00A233F0">
            <w:pPr>
              <w:spacing w:before="0" w:after="0"/>
              <w:rPr>
                <w:sz w:val="20"/>
              </w:rPr>
            </w:pPr>
          </w:p>
          <w:p w:rsidR="007F14DA" w:rsidRPr="00980618" w:rsidRDefault="007F14DA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7F14DA" w:rsidRDefault="007F14DA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7F14DA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1B3C2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7F14DA" w:rsidRPr="007F14DA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7F14DA" w:rsidRPr="007F14DA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Сведения о позиции плана-графика</w:t>
            </w:r>
          </w:p>
        </w:tc>
        <w:tc>
          <w:tcPr>
            <w:tcW w:w="1384" w:type="pct"/>
            <w:shd w:val="clear" w:color="auto" w:fill="auto"/>
          </w:tcPr>
          <w:p w:rsidR="007F14DA" w:rsidRPr="001A4780" w:rsidRDefault="007F14DA" w:rsidP="00A233F0">
            <w:pPr>
              <w:spacing w:before="0" w:after="0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921E33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D1C1E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14D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14DA" w:rsidRPr="00921E33" w:rsidRDefault="007F14DA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87917" w:rsidRDefault="007F14DA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DF3BE0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DF3BE0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Default="007F14DA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Default="007F14DA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7F14D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14DA" w:rsidRPr="00921E33" w:rsidRDefault="007F14DA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14DA">
              <w:rPr>
                <w:b/>
                <w:bCs/>
                <w:sz w:val="20"/>
              </w:rPr>
              <w:t>Сведения о позиции плана-графика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F14DA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CF443D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DF3BE0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87917" w:rsidRDefault="007F14DA" w:rsidP="007F14DA">
            <w:pPr>
              <w:spacing w:before="0" w:after="0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87917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7F14DA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позиции (номер заказа (лота)) в плане-графике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7F14DA" w:rsidRDefault="007F14DA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C64657" w:rsidRDefault="007F14DA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закупки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EB6F9F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EB6F9F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лота в извещении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F14DA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F14DA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Способ определения поставщика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EB6F9F">
            <w:pPr>
              <w:spacing w:before="0" w:after="0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F14DA" w:rsidRDefault="00EB6F9F" w:rsidP="00EB6F9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7F14DA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Год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1A4780">
              <w:rPr>
                <w:sz w:val="20"/>
              </w:rPr>
              <w:t>}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EB6F9F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7F14DA" w:rsidRDefault="007F14DA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7F14DA" w:rsidRPr="00A2498A" w:rsidRDefault="007F14DA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6F9F" w:rsidRPr="00EB6F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B6F9F" w:rsidRPr="00EB6F9F" w:rsidRDefault="00EB6F9F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EB6F9F" w:rsidRPr="00EB6F9F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EB6F9F" w:rsidRDefault="00EB6F9F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B6F9F" w:rsidRPr="00EB6F9F" w:rsidRDefault="00EB6F9F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EB6F9F" w:rsidRDefault="00EB6F9F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EB6F9F" w:rsidRDefault="00EB6F9F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B6F9F" w:rsidRDefault="00EB6F9F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B6F9F" w:rsidRPr="00EB6F9F" w:rsidRDefault="00EB6F9F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Pr="00E87917" w:rsidRDefault="00EB6F9F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DF3BE0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DF3BE0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DF3BE0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DF3BE0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C64657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Default="00EB6F9F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B6F9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B6F9F" w:rsidRPr="00CF443D" w:rsidRDefault="00EB6F9F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6F9F" w:rsidRPr="00DF3BE0" w:rsidRDefault="00EB6F9F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B6F9F" w:rsidRDefault="00EB6F9F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EB6F9F" w:rsidRPr="00E87917" w:rsidRDefault="00EB6F9F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E6221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8E6221" w:rsidRDefault="008E6221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8E6221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4D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14DA" w:rsidRPr="0070747C" w:rsidRDefault="007F14DA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F14DA" w:rsidRPr="008E6221" w:rsidRDefault="008E6221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14DA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14DA" w:rsidRPr="008E6221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F14DA" w:rsidRPr="00A2498A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14DA" w:rsidRPr="00E232BB" w:rsidRDefault="007F14DA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675499" w:rsidRDefault="008E6221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B15CB" w:rsidRDefault="008E6221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1B15CB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1B15CB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A0577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E6221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8E6221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D1C1E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D1C1E" w:rsidRPr="00921E33" w:rsidRDefault="00047DC0" w:rsidP="004E030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D1C1E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C64657" w:rsidRDefault="00AD1C1E" w:rsidP="004E030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doc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4E030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B87867" w:rsidRDefault="00B87867" w:rsidP="006A70E5"/>
    <w:p w:rsidR="008E6221" w:rsidRDefault="00160E92" w:rsidP="005D72F8">
      <w:pPr>
        <w:pStyle w:val="20"/>
        <w:numPr>
          <w:ilvl w:val="0"/>
          <w:numId w:val="35"/>
        </w:numPr>
      </w:pPr>
      <w:r w:rsidRPr="00160E92">
        <w:t xml:space="preserve">Ответ на комментарий обязательного общественного обсуждения </w:t>
      </w:r>
      <w:proofErr w:type="gramStart"/>
      <w:r w:rsidRPr="00160E92">
        <w:t>крупной</w:t>
      </w:r>
      <w:proofErr w:type="gramEnd"/>
      <w:r w:rsidRPr="00160E92">
        <w:t xml:space="preserve"> закупки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8E6221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160E92" w:rsidRPr="00160E92" w:rsidRDefault="00160E92" w:rsidP="00160E92">
            <w:pPr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 xml:space="preserve">Ответ на комментарий обязательного общественного обсуждения </w:t>
            </w:r>
            <w:proofErr w:type="gramStart"/>
            <w:r w:rsidRPr="00160E92">
              <w:rPr>
                <w:b/>
                <w:sz w:val="20"/>
              </w:rPr>
              <w:t>крупной</w:t>
            </w:r>
            <w:proofErr w:type="gramEnd"/>
            <w:r w:rsidRPr="00160E92">
              <w:rPr>
                <w:b/>
                <w:sz w:val="20"/>
              </w:rPr>
              <w:t xml:space="preserve"> закупки</w:t>
            </w: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160E92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E622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publicDiscussionNum</w:t>
            </w:r>
          </w:p>
        </w:tc>
        <w:tc>
          <w:tcPr>
            <w:tcW w:w="198" w:type="pct"/>
            <w:shd w:val="clear" w:color="auto" w:fill="auto"/>
          </w:tcPr>
          <w:p w:rsidR="008E6221" w:rsidRPr="009C5A6A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9C5A6A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Pr="00515010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  <w:lang w:val="en-US"/>
              </w:rPr>
              <w:t>Реестровый номер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\d{2</w:t>
            </w:r>
            <w:r w:rsidRPr="001A4780">
              <w:rPr>
                <w:sz w:val="20"/>
              </w:rPr>
              <w:t>}</w:t>
            </w: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Pr="0052259F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Информация об организации, разместившей отчет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B3A59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3A59" w:rsidRPr="001B3C27" w:rsidRDefault="008B3A59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3A59" w:rsidRPr="008B3A59" w:rsidRDefault="008B3A59" w:rsidP="00A233F0">
            <w:pPr>
              <w:spacing w:before="0" w:after="0"/>
              <w:jc w:val="both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3A59" w:rsidRPr="00DF3BE0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B3A59" w:rsidRPr="00C64657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B3A59" w:rsidRPr="001A4780" w:rsidRDefault="008B3A59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комментария. Элемент не используется при импорте.</w:t>
            </w:r>
          </w:p>
        </w:tc>
        <w:tc>
          <w:tcPr>
            <w:tcW w:w="1384" w:type="pct"/>
            <w:shd w:val="clear" w:color="auto" w:fill="auto"/>
          </w:tcPr>
          <w:p w:rsidR="008B3A59" w:rsidRPr="001A4780" w:rsidRDefault="008B3A59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B3A59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B3A59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B3A59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B3A59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Default="008E6221" w:rsidP="00A233F0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198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Pr="00745C3F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E6221" w:rsidRPr="00980618" w:rsidRDefault="008E6221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8E6221" w:rsidRPr="00980618" w:rsidRDefault="008E6221" w:rsidP="00A233F0">
            <w:pPr>
              <w:spacing w:before="0" w:after="0"/>
              <w:rPr>
                <w:sz w:val="20"/>
              </w:rPr>
            </w:pPr>
          </w:p>
          <w:p w:rsidR="008E6221" w:rsidRPr="00980618" w:rsidRDefault="008E6221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384" w:type="pct"/>
            <w:shd w:val="clear" w:color="auto" w:fill="auto"/>
          </w:tcPr>
          <w:p w:rsidR="008E6221" w:rsidRDefault="001375F5" w:rsidP="00A233F0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 w:rsidR="008E6221" w:rsidRPr="00980618">
              <w:rPr>
                <w:sz w:val="20"/>
              </w:rPr>
              <w:t xml:space="preserve"> значения: </w:t>
            </w:r>
          </w:p>
          <w:p w:rsidR="008E6221" w:rsidRPr="00980618" w:rsidRDefault="008E6221" w:rsidP="00A233F0">
            <w:pPr>
              <w:spacing w:before="0" w:after="0"/>
              <w:rPr>
                <w:sz w:val="20"/>
              </w:rPr>
            </w:pPr>
          </w:p>
          <w:p w:rsidR="008E6221" w:rsidRPr="00980618" w:rsidRDefault="008E6221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8E6221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Сведения о позиции плана-</w:t>
            </w:r>
            <w:r w:rsidRPr="007F14DA">
              <w:rPr>
                <w:sz w:val="20"/>
              </w:rPr>
              <w:lastRenderedPageBreak/>
              <w:t>графика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D1C1E" w:rsidRPr="00921E33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8E6221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E6221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14DA">
              <w:rPr>
                <w:b/>
                <w:bCs/>
                <w:sz w:val="20"/>
              </w:rPr>
              <w:t>Сведения о позиции плана-графика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F14DA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позиции (номер заказа (лота)) в плане-графике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закупки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лота в извещении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Способ определения поставщика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Год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1A4780">
              <w:rPr>
                <w:sz w:val="20"/>
              </w:rPr>
              <w:t>}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8E6221" w:rsidRPr="00A2498A" w:rsidRDefault="008E6221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EB6F9F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E6221" w:rsidRPr="00EB6F9F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8E6221" w:rsidRPr="00EB6F9F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B6F9F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EB6F9F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DF3BE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6465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DF3BE0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E6221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675499" w:rsidRDefault="008E6221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1B15CB" w:rsidRDefault="008E6221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1B15CB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1B15CB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A0577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Default="008E6221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6804F4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E6221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E6221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8E6221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A83433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E87917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8E6221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8E6221" w:rsidRPr="00E87917" w:rsidRDefault="008E6221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D1C1E" w:rsidRPr="00675499" w:rsidTr="004E030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D1C1E" w:rsidRPr="00921E33" w:rsidRDefault="00047DC0" w:rsidP="004E0307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D1C1E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C64657" w:rsidRDefault="00AD1C1E" w:rsidP="004E030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4E030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</w:t>
            </w:r>
            <w:r>
              <w:rPr>
                <w:sz w:val="20"/>
                <w:lang w:eastAsia="en-US"/>
              </w:rPr>
              <w:lastRenderedPageBreak/>
              <w:t>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8E6221" w:rsidRPr="00AD1C1E" w:rsidRDefault="008E6221" w:rsidP="006A70E5"/>
    <w:p w:rsidR="00A233F0" w:rsidRDefault="00160E92" w:rsidP="005D72F8">
      <w:pPr>
        <w:pStyle w:val="20"/>
        <w:numPr>
          <w:ilvl w:val="0"/>
          <w:numId w:val="35"/>
        </w:numPr>
      </w:pPr>
      <w:r w:rsidRPr="00160E92">
        <w:t xml:space="preserve">Комментарий обязательного общественного обсуждения </w:t>
      </w:r>
      <w:proofErr w:type="gramStart"/>
      <w:r w:rsidRPr="00160E92">
        <w:t>крупной</w:t>
      </w:r>
      <w:proofErr w:type="gramEnd"/>
      <w:r w:rsidRPr="00160E92">
        <w:t xml:space="preserve"> закупки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233F0" w:rsidRPr="001A4780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662A2A" w:rsidRDefault="00160E92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 xml:space="preserve">Комментарий обязательного общественного обсуждения </w:t>
            </w:r>
            <w:proofErr w:type="gramStart"/>
            <w:r w:rsidRPr="00160E92">
              <w:rPr>
                <w:b/>
                <w:sz w:val="20"/>
              </w:rPr>
              <w:t>крупной</w:t>
            </w:r>
            <w:proofErr w:type="gramEnd"/>
            <w:r w:rsidRPr="00160E92">
              <w:rPr>
                <w:b/>
                <w:sz w:val="20"/>
              </w:rPr>
              <w:t xml:space="preserve"> закупки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Default="00A233F0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A233F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233F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233F0" w:rsidRPr="00BA402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A233F0" w:rsidRPr="00BA402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publicDiscussionNum</w:t>
            </w:r>
          </w:p>
        </w:tc>
        <w:tc>
          <w:tcPr>
            <w:tcW w:w="198" w:type="pct"/>
            <w:shd w:val="clear" w:color="auto" w:fill="auto"/>
          </w:tcPr>
          <w:p w:rsidR="00A233F0" w:rsidRPr="009C5A6A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A233F0" w:rsidRPr="009C5A6A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233F0" w:rsidRPr="00515010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  <w:lang w:val="en-US"/>
              </w:rPr>
              <w:t>Реестровый номер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A233F0" w:rsidRPr="008E6221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\d{2</w:t>
            </w:r>
            <w:r w:rsidRPr="001A4780">
              <w:rPr>
                <w:sz w:val="20"/>
              </w:rPr>
              <w:t>}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 xml:space="preserve">Дата и время прохождения премодерации комментария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</w:tcPr>
          <w:p w:rsidR="00A233F0" w:rsidRPr="001A4780" w:rsidRDefault="00535664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A233F0" w:rsidRPr="0052259F" w:rsidRDefault="00535664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160E92" w:rsidP="00160E9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535664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8B3A59" w:rsidRDefault="00160E92" w:rsidP="00A233F0">
            <w:pPr>
              <w:spacing w:before="0" w:after="0"/>
              <w:jc w:val="both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535664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535664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8B3A59" w:rsidRDefault="00535664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160E92" w:rsidP="00A233F0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Default="00A233F0" w:rsidP="00A233F0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198" w:type="pct"/>
            <w:shd w:val="clear" w:color="auto" w:fill="auto"/>
          </w:tcPr>
          <w:p w:rsidR="00A233F0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A233F0" w:rsidRPr="00745C3F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233F0" w:rsidRPr="00980618" w:rsidRDefault="00A233F0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A233F0" w:rsidRPr="00980618" w:rsidRDefault="00A233F0" w:rsidP="00A233F0">
            <w:pPr>
              <w:spacing w:before="0" w:after="0"/>
              <w:rPr>
                <w:sz w:val="20"/>
              </w:rPr>
            </w:pPr>
          </w:p>
          <w:p w:rsidR="00A233F0" w:rsidRPr="00980618" w:rsidRDefault="00A233F0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A233F0" w:rsidRDefault="00A233F0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384" w:type="pct"/>
            <w:shd w:val="clear" w:color="auto" w:fill="auto"/>
          </w:tcPr>
          <w:p w:rsidR="00A233F0" w:rsidRDefault="001375F5" w:rsidP="00A233F0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 w:rsidR="00A233F0" w:rsidRPr="00980618">
              <w:rPr>
                <w:sz w:val="20"/>
              </w:rPr>
              <w:t xml:space="preserve"> значения: </w:t>
            </w:r>
          </w:p>
          <w:p w:rsidR="00A233F0" w:rsidRPr="00980618" w:rsidRDefault="00A233F0" w:rsidP="00A233F0">
            <w:pPr>
              <w:spacing w:before="0" w:after="0"/>
              <w:rPr>
                <w:sz w:val="20"/>
              </w:rPr>
            </w:pPr>
          </w:p>
          <w:p w:rsidR="00A233F0" w:rsidRPr="00980618" w:rsidRDefault="00A233F0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A233F0" w:rsidRDefault="00A233F0" w:rsidP="00A233F0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A233F0" w:rsidRPr="00B910C1" w:rsidRDefault="00B910C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233F0" w:rsidRPr="001A4780" w:rsidRDefault="00B910C1" w:rsidP="00A233F0">
            <w:pPr>
              <w:spacing w:before="0" w:after="0"/>
              <w:rPr>
                <w:sz w:val="20"/>
              </w:rPr>
            </w:pPr>
            <w:r w:rsidRPr="00B910C1">
              <w:rPr>
                <w:sz w:val="20"/>
              </w:rPr>
              <w:t>Сведения о позиции плана-графика, закупки.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Участник, заполнивший анкету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Имя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</w:t>
            </w:r>
            <w:r w:rsidRPr="00535664">
              <w:rPr>
                <w:sz w:val="20"/>
              </w:rPr>
              <w:t>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  <w:tr w:rsidR="00A233F0" w:rsidRPr="00675499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14DA">
              <w:rPr>
                <w:b/>
                <w:bCs/>
                <w:sz w:val="20"/>
              </w:rPr>
              <w:t>Сведения о позиции плана-графика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F14DA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позиции (номер заказа (лота)) в плане-графике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закупки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лота в извещении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Способ определения поставщика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Год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1A4780">
              <w:rPr>
                <w:sz w:val="20"/>
              </w:rPr>
              <w:t>}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 xml:space="preserve">Ориентировочная (начальная) максимальная стоимость </w:t>
            </w:r>
            <w:r w:rsidRPr="007F14DA">
              <w:rPr>
                <w:sz w:val="20"/>
              </w:rPr>
              <w:lastRenderedPageBreak/>
              <w:t>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7F14DA" w:rsidRDefault="00A233F0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A233F0" w:rsidRPr="00A2498A" w:rsidRDefault="00A233F0" w:rsidP="00A233F0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EB6F9F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EB6F9F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A233F0" w:rsidRPr="00EB6F9F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B6F9F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EB6F9F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Default="00A233F0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DF3BE0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A233F0" w:rsidRPr="00675499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233F0" w:rsidRPr="00675499" w:rsidRDefault="00A233F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1B15CB" w:rsidRDefault="00A233F0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B15CB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B15CB" w:rsidRDefault="00A233F0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A05774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233F0" w:rsidRDefault="00A233F0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6804F4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233F0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675499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233F0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A233F0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A83433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233F0" w:rsidRPr="00CF443D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E87917" w:rsidRDefault="00A233F0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233F0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A233F0" w:rsidRPr="00E87917" w:rsidRDefault="00A233F0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A233F0" w:rsidRDefault="00A233F0" w:rsidP="006A70E5">
      <w:pPr>
        <w:rPr>
          <w:lang w:val="en-US"/>
        </w:rPr>
      </w:pPr>
    </w:p>
    <w:p w:rsidR="00CF67AF" w:rsidRDefault="00CF67AF" w:rsidP="005D72F8">
      <w:pPr>
        <w:pStyle w:val="20"/>
        <w:numPr>
          <w:ilvl w:val="0"/>
          <w:numId w:val="35"/>
        </w:numPr>
      </w:pPr>
      <w:r w:rsidRPr="00CF67AF">
        <w:t>Протокол первого/второго этапа обязательного общественного обсуждения крупной закупки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F67AF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F67AF" w:rsidRPr="001A4780" w:rsidRDefault="00CF67AF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F67AF" w:rsidRPr="007F14DA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F67AF" w:rsidRPr="00662A2A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CF67AF">
              <w:rPr>
                <w:b/>
                <w:sz w:val="20"/>
              </w:rPr>
              <w:t>Протокол первого/второго этапа обязательного общественного обсуждения крупной закупки</w:t>
            </w: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CF67AF">
              <w:rPr>
                <w:b/>
                <w:sz w:val="20"/>
              </w:rPr>
              <w:t>publicDiscussionProtocol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F67AF" w:rsidRPr="00CF443D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Default="00CF67AF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F67AF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F67AF" w:rsidRPr="001B3C27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F67A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F67AF" w:rsidRPr="00BA402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F67AF" w:rsidRPr="00BA402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publicDiscussionNum</w:t>
            </w:r>
          </w:p>
        </w:tc>
        <w:tc>
          <w:tcPr>
            <w:tcW w:w="198" w:type="pct"/>
            <w:shd w:val="clear" w:color="auto" w:fill="auto"/>
          </w:tcPr>
          <w:p w:rsidR="00CF67AF" w:rsidRPr="009C5A6A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F67AF" w:rsidRPr="009C5A6A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F67AF" w:rsidRPr="00515010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  <w:lang w:val="en-US"/>
              </w:rPr>
              <w:t>Реестровый номер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F67AF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F67AF" w:rsidRPr="008E6221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\d{2</w:t>
            </w:r>
            <w:r w:rsidRPr="001A4780">
              <w:rPr>
                <w:sz w:val="20"/>
              </w:rPr>
              <w:t>}</w:t>
            </w: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F67AF" w:rsidRPr="00CF67AF" w:rsidRDefault="00CF67AF" w:rsidP="00CF67A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F67AF" w:rsidRPr="0052259F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F67AF" w:rsidRPr="0052259F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8B3A59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8B3A59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Тема обсуждения.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865C69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1B3C27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Default="00865C69" w:rsidP="00A94DE5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198" w:type="pct"/>
            <w:shd w:val="clear" w:color="auto" w:fill="auto"/>
          </w:tcPr>
          <w:p w:rsidR="00865C69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65C69" w:rsidRPr="00745C3F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65C69" w:rsidRPr="00980618" w:rsidRDefault="00865C69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865C69" w:rsidRPr="00980618" w:rsidRDefault="00865C69" w:rsidP="00A94DE5">
            <w:pPr>
              <w:spacing w:before="0" w:after="0"/>
              <w:rPr>
                <w:sz w:val="20"/>
              </w:rPr>
            </w:pPr>
          </w:p>
          <w:p w:rsidR="00865C69" w:rsidRPr="00980618" w:rsidRDefault="00865C69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865C69" w:rsidRDefault="00865C69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384" w:type="pct"/>
            <w:shd w:val="clear" w:color="auto" w:fill="auto"/>
          </w:tcPr>
          <w:p w:rsidR="00865C69" w:rsidRDefault="001375F5" w:rsidP="00A94DE5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 w:rsidR="00865C69" w:rsidRPr="00980618">
              <w:rPr>
                <w:sz w:val="20"/>
              </w:rPr>
              <w:t xml:space="preserve"> значения: </w:t>
            </w:r>
          </w:p>
          <w:p w:rsidR="00865C69" w:rsidRPr="00980618" w:rsidRDefault="00865C69" w:rsidP="00A94DE5">
            <w:pPr>
              <w:spacing w:before="0" w:after="0"/>
              <w:rPr>
                <w:sz w:val="20"/>
              </w:rPr>
            </w:pPr>
          </w:p>
          <w:p w:rsidR="00865C69" w:rsidRPr="00980618" w:rsidRDefault="00865C69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865C69" w:rsidRDefault="00865C69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865C69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865C69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Решение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8B3A59" w:rsidRDefault="00865C69" w:rsidP="00A94DE5">
            <w:pPr>
              <w:spacing w:before="0" w:after="0"/>
              <w:jc w:val="both"/>
              <w:rPr>
                <w:sz w:val="20"/>
                <w:highlight w:val="yellow"/>
              </w:rPr>
            </w:pPr>
            <w:r w:rsidRPr="00865C69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DF3BE0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865C69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Основание решения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1A4780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1B3C2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CF67AF" w:rsidRPr="00B910C1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  <w:r w:rsidRPr="00B910C1">
              <w:rPr>
                <w:sz w:val="20"/>
              </w:rPr>
              <w:t>Сведения о позиции плана-графика, закупки.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F67AF" w:rsidRPr="001A4780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D1C1E" w:rsidRPr="00921E33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865C69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65C69" w:rsidRPr="00921E33" w:rsidRDefault="00865C69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65C69" w:rsidRPr="0070747C" w:rsidRDefault="00865C69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70747C" w:rsidRDefault="00865C69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70747C" w:rsidRDefault="00865C69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70747C" w:rsidRDefault="00865C69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70747C" w:rsidRDefault="00865C69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E87917" w:rsidRDefault="00865C6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DF3BE0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DF3BE0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Default="00865C69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Default="00865C69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F67AF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F67AF" w:rsidRPr="00921E33" w:rsidRDefault="00865C69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65C69">
              <w:rPr>
                <w:b/>
                <w:bCs/>
                <w:sz w:val="20"/>
              </w:rPr>
              <w:t>Решение общественного обсуждения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64657" w:rsidRDefault="00865C69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65C69">
              <w:rPr>
                <w:b/>
                <w:sz w:val="20"/>
                <w:lang w:val="en-US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CF67AF" w:rsidRPr="0053566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Наименование решения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F67AF" w:rsidRPr="00921E33" w:rsidRDefault="00865C69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65C69">
              <w:rPr>
                <w:b/>
                <w:bCs/>
                <w:sz w:val="20"/>
              </w:rPr>
              <w:t>Основание решения общественного обсуждения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64657" w:rsidRDefault="00865C69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65C69"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</w:p>
        </w:tc>
      </w:tr>
      <w:tr w:rsidR="00865C69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65C69" w:rsidRPr="00CF443D" w:rsidRDefault="00865C6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65C69" w:rsidRPr="00DF3BE0" w:rsidRDefault="00865C69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535664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65C69" w:rsidRPr="00C64657" w:rsidRDefault="00865C6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  <w:r w:rsidRPr="00865C69">
              <w:rPr>
                <w:sz w:val="20"/>
              </w:rPr>
              <w:t>Наименование основания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65C69" w:rsidRPr="00E87917" w:rsidRDefault="00865C69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14DA">
              <w:rPr>
                <w:b/>
                <w:bCs/>
                <w:sz w:val="20"/>
              </w:rPr>
              <w:t>Сведения о позиции плана-графика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F14DA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позиции (номер заказа (лота)) в плане-графике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закупки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лота в извещении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Способ определения поставщика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Год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1A4780">
              <w:rPr>
                <w:sz w:val="20"/>
              </w:rPr>
              <w:t>}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70747C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921E33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7F14DA" w:rsidRDefault="00CF67AF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F67AF" w:rsidRPr="00A2498A" w:rsidRDefault="00CF67AF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232BB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EB6F9F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F67AF" w:rsidRPr="00EB6F9F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CF67AF" w:rsidRPr="00EB6F9F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B6F9F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F67AF" w:rsidRPr="00EB6F9F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DF3BE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DF3BE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DF3BE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DF3BE0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6465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Default="00CF67AF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DF3BE0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F67AF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F67AF" w:rsidRPr="00675499" w:rsidRDefault="00CF67AF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1B15CB" w:rsidRDefault="00CF67AF" w:rsidP="00A94DE5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1B15CB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1B15CB" w:rsidRDefault="00CF67AF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A05774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F67AF" w:rsidRDefault="00CF67AF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6804F4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E87917" w:rsidRDefault="00402EA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F67AF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675499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F67AF" w:rsidRPr="00675499" w:rsidRDefault="00402EA0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F67AF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CF443D" w:rsidRDefault="00402EA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A83433" w:rsidRDefault="00CF67AF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F67AF" w:rsidRPr="00CF443D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67AF" w:rsidRPr="00CF443D" w:rsidTr="00AD1C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67AF" w:rsidRPr="00E87917" w:rsidRDefault="00CF67AF" w:rsidP="00A94DE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F67AF" w:rsidRPr="00CF443D" w:rsidRDefault="00402EA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F67AF" w:rsidRPr="00E87917" w:rsidRDefault="00CF67AF" w:rsidP="00A94DE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D1C1E" w:rsidRPr="00AD1C1E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D1C1E" w:rsidRPr="00AD1C1E" w:rsidRDefault="00047DC0" w:rsidP="00AD1C1E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D1C1E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C64657" w:rsidRDefault="00AD1C1E" w:rsidP="004E0307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D1C1E" w:rsidRPr="0070747C" w:rsidRDefault="00AD1C1E" w:rsidP="004E030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Содержимое файла электронного </w:t>
            </w:r>
            <w:r>
              <w:rPr>
                <w:sz w:val="20"/>
                <w:lang w:eastAsia="en-US"/>
              </w:rPr>
              <w:lastRenderedPageBreak/>
              <w:t>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base64Binary</w:t>
            </w:r>
          </w:p>
          <w:p w:rsidR="00061C7F" w:rsidRPr="006804F4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4E0307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4E0307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4E0307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4E0307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CF67AF" w:rsidRPr="00AD1C1E" w:rsidRDefault="00CF67AF" w:rsidP="006A70E5"/>
    <w:p w:rsidR="00CD74E0" w:rsidRDefault="00CD74E0" w:rsidP="005D72F8">
      <w:pPr>
        <w:pStyle w:val="20"/>
        <w:numPr>
          <w:ilvl w:val="0"/>
          <w:numId w:val="35"/>
        </w:numPr>
      </w:pPr>
      <w:r w:rsidRPr="00CD74E0">
        <w:t>Связь обязательного общественного обсуждения крупной закупки с закупкой (лотом закупки)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D74E0" w:rsidRPr="001A4780" w:rsidTr="00A94DE5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D74E0" w:rsidRPr="001A4780" w:rsidRDefault="00CD74E0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D74E0" w:rsidRPr="00CD74E0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CD74E0" w:rsidRPr="00CD74E0" w:rsidRDefault="00CD74E0" w:rsidP="00CD74E0">
            <w:pPr>
              <w:jc w:val="center"/>
              <w:rPr>
                <w:b/>
                <w:sz w:val="20"/>
              </w:rPr>
            </w:pPr>
            <w:r w:rsidRPr="00CD74E0">
              <w:rPr>
                <w:b/>
                <w:sz w:val="20"/>
              </w:rPr>
              <w:t>Связь обязательного общественного обсуждения крупной закупки с закупкой (лотом закупки)</w:t>
            </w: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CD74E0">
              <w:rPr>
                <w:b/>
                <w:sz w:val="20"/>
              </w:rPr>
              <w:t>publicDiscussionPurchaseLink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D74E0" w:rsidRPr="00CF443D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Default="00CD74E0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74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D74E0" w:rsidRPr="001B3C27" w:rsidRDefault="00CD74E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74E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D74E0" w:rsidRPr="00BA402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74E0" w:rsidRPr="00BA402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publicDiscussionNum</w:t>
            </w:r>
          </w:p>
        </w:tc>
        <w:tc>
          <w:tcPr>
            <w:tcW w:w="198" w:type="pct"/>
            <w:shd w:val="clear" w:color="auto" w:fill="auto"/>
          </w:tcPr>
          <w:p w:rsidR="00CD74E0" w:rsidRPr="00CD74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74E0" w:rsidRPr="009C5A6A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D74E0" w:rsidRPr="0051501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  <w:lang w:val="en-US"/>
              </w:rPr>
              <w:t>Реестровый номер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74E0" w:rsidRDefault="00CD74E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D74E0" w:rsidRPr="008E6221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\d{2</w:t>
            </w:r>
            <w:r w:rsidRPr="001A4780">
              <w:rPr>
                <w:sz w:val="20"/>
              </w:rPr>
              <w:t>}</w:t>
            </w: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CD74E0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 xml:space="preserve">Дата публикации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74E0" w:rsidRPr="0052259F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Информация об организации, разместившей отчет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Тема обсуждения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Default="00CD74E0" w:rsidP="00A94DE5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198" w:type="pct"/>
            <w:shd w:val="clear" w:color="auto" w:fill="auto"/>
          </w:tcPr>
          <w:p w:rsidR="00CD74E0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74E0" w:rsidRPr="00745C3F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D74E0" w:rsidRPr="00980618" w:rsidRDefault="00CD74E0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CD74E0" w:rsidRPr="00980618" w:rsidRDefault="00CD74E0" w:rsidP="00A94DE5">
            <w:pPr>
              <w:spacing w:before="0" w:after="0"/>
              <w:rPr>
                <w:sz w:val="20"/>
              </w:rPr>
            </w:pPr>
          </w:p>
          <w:p w:rsidR="00CD74E0" w:rsidRPr="00980618" w:rsidRDefault="00CD74E0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CD74E0" w:rsidRDefault="00CD74E0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384" w:type="pct"/>
            <w:shd w:val="clear" w:color="auto" w:fill="auto"/>
          </w:tcPr>
          <w:p w:rsidR="00CD74E0" w:rsidRDefault="001375F5" w:rsidP="00A94DE5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 w:rsidRPr="00980618">
              <w:rPr>
                <w:sz w:val="20"/>
              </w:rPr>
              <w:t xml:space="preserve"> </w:t>
            </w:r>
            <w:r w:rsidR="00CD74E0" w:rsidRPr="00980618">
              <w:rPr>
                <w:sz w:val="20"/>
              </w:rPr>
              <w:t xml:space="preserve">значения: </w:t>
            </w:r>
          </w:p>
          <w:p w:rsidR="00CD74E0" w:rsidRPr="00980618" w:rsidRDefault="00CD74E0" w:rsidP="00A94DE5">
            <w:pPr>
              <w:spacing w:before="0" w:after="0"/>
              <w:rPr>
                <w:sz w:val="20"/>
              </w:rPr>
            </w:pPr>
          </w:p>
          <w:p w:rsidR="00CD74E0" w:rsidRPr="00980618" w:rsidRDefault="00CD74E0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CD74E0" w:rsidRDefault="00CD74E0" w:rsidP="00A94DE5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CD74E0" w:rsidRPr="001A4780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1B3C2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Сведения о позиции плана-графика</w:t>
            </w:r>
          </w:p>
        </w:tc>
        <w:tc>
          <w:tcPr>
            <w:tcW w:w="1384" w:type="pct"/>
            <w:shd w:val="clear" w:color="auto" w:fill="auto"/>
          </w:tcPr>
          <w:p w:rsidR="00CD74E0" w:rsidRPr="001A4780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Default="00CD74E0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Default="00CD74E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D74E0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F14DA">
              <w:rPr>
                <w:b/>
                <w:bCs/>
                <w:sz w:val="20"/>
              </w:rPr>
              <w:t>Сведения о позиции плана-графика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F14DA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позиции (номер заказа (лота)) в плане-графике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Реестровый номер закупки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Номер лота в извещении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Способ определения поставщика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Год плана-графика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1A4780">
              <w:rPr>
                <w:sz w:val="20"/>
              </w:rPr>
              <w:t>}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70747C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921E33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7F14DA" w:rsidRDefault="00CD74E0" w:rsidP="00A94D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D74E0" w:rsidRPr="00A2498A" w:rsidRDefault="00CD74E0" w:rsidP="00A94DE5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232BB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EB6F9F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D74E0" w:rsidRPr="00EB6F9F" w:rsidRDefault="00CD74E0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CD74E0" w:rsidRPr="00EB6F9F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B6F9F" w:rsidRDefault="00CD74E0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D74E0" w:rsidRPr="00EB6F9F" w:rsidRDefault="00CD74E0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DF3BE0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C6465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Default="00CD74E0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D74E0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74E0" w:rsidRPr="00CF443D" w:rsidRDefault="00CD74E0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4E0" w:rsidRPr="00DF3BE0" w:rsidRDefault="00CD74E0" w:rsidP="00A94DE5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D74E0" w:rsidRDefault="00CD74E0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D74E0" w:rsidRPr="00E87917" w:rsidRDefault="00CD74E0" w:rsidP="00A94DE5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</w:tbl>
    <w:p w:rsidR="00CD74E0" w:rsidRDefault="00CD74E0" w:rsidP="006A70E5"/>
    <w:p w:rsidR="00ED4951" w:rsidRDefault="00ED4951" w:rsidP="00ED4951">
      <w:pPr>
        <w:pStyle w:val="20"/>
        <w:numPr>
          <w:ilvl w:val="0"/>
          <w:numId w:val="35"/>
        </w:numPr>
      </w:pPr>
      <w:r w:rsidRPr="00ED4951">
        <w:t>Недействительность правил нормирования в сфере закупо</w:t>
      </w:r>
      <w:r w:rsidR="002459B2">
        <w:t>к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ED4951" w:rsidRPr="001A4780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51" w:rsidRPr="00662A2A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D4951" w:rsidRPr="00E232BB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D495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ED4951" w:rsidRPr="00CF67AF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E46C89" w:rsidRPr="00E46C89" w:rsidRDefault="00E46C89" w:rsidP="00E46C89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:rsidR="00E46C89" w:rsidRPr="00CF67AF" w:rsidRDefault="00E46C89" w:rsidP="00E46C89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16</w:t>
            </w:r>
            <w:r w:rsidRPr="001A4780">
              <w:rPr>
                <w:sz w:val="20"/>
              </w:rPr>
              <w:t>}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52259F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224621" w:rsidRPr="00224621" w:rsidRDefault="00224621" w:rsidP="00224621">
            <w:pPr>
              <w:spacing w:before="0" w:after="0"/>
              <w:rPr>
                <w:ins w:id="14" w:author="Yugin Vitaly" w:date="2016-03-25T18:29:00Z"/>
                <w:sz w:val="20"/>
              </w:rPr>
            </w:pPr>
            <w:ins w:id="15" w:author="Yugin Vitaly" w:date="2016-03-25T18:29:00Z">
              <w:r w:rsidRPr="00224621">
                <w:rPr>
                  <w:sz w:val="20"/>
                </w:rPr>
                <w:t>1. Общие правила нормирования в сфере закупок;</w:t>
              </w:r>
            </w:ins>
          </w:p>
          <w:p w:rsidR="00224621" w:rsidRPr="00224621" w:rsidRDefault="00224621" w:rsidP="00224621">
            <w:pPr>
              <w:spacing w:before="0" w:after="0"/>
              <w:rPr>
                <w:ins w:id="16" w:author="Yugin Vitaly" w:date="2016-03-25T18:29:00Z"/>
                <w:sz w:val="20"/>
              </w:rPr>
            </w:pPr>
            <w:ins w:id="17" w:author="Yugin Vitaly" w:date="2016-03-25T18:29:00Z">
              <w:r w:rsidRPr="00224621">
                <w:rPr>
                  <w:sz w:val="20"/>
                </w:rPr>
                <w:t>2. Общие требования к правовым актам по нормированию;</w:t>
              </w:r>
            </w:ins>
          </w:p>
          <w:p w:rsidR="00224621" w:rsidRPr="00224621" w:rsidRDefault="00224621" w:rsidP="00224621">
            <w:pPr>
              <w:spacing w:before="0" w:after="0"/>
              <w:rPr>
                <w:ins w:id="18" w:author="Yugin Vitaly" w:date="2016-03-25T18:29:00Z"/>
                <w:sz w:val="20"/>
              </w:rPr>
            </w:pPr>
            <w:ins w:id="19" w:author="Yugin Vitaly" w:date="2016-03-25T18:29:00Z">
              <w:r w:rsidRPr="00224621">
                <w:rPr>
                  <w:sz w:val="20"/>
                </w:rPr>
                <w:t>3. Общие правила определения требований к отдельным видам товаров, работ, услуг;</w:t>
              </w:r>
            </w:ins>
          </w:p>
          <w:p w:rsidR="00224621" w:rsidRPr="00224621" w:rsidRDefault="00224621" w:rsidP="00224621">
            <w:pPr>
              <w:spacing w:before="0" w:after="0"/>
              <w:rPr>
                <w:ins w:id="20" w:author="Yugin Vitaly" w:date="2016-03-25T18:29:00Z"/>
                <w:sz w:val="20"/>
              </w:rPr>
            </w:pPr>
            <w:ins w:id="21" w:author="Yugin Vitaly" w:date="2016-03-25T18:29:00Z">
              <w:r w:rsidRPr="00224621">
                <w:rPr>
                  <w:sz w:val="20"/>
                </w:rPr>
                <w:t>4. Общие правила определения нормативных затрат;</w:t>
              </w:r>
            </w:ins>
          </w:p>
          <w:p w:rsidR="00224621" w:rsidRPr="00224621" w:rsidRDefault="00224621" w:rsidP="00224621">
            <w:pPr>
              <w:spacing w:before="0" w:after="0"/>
              <w:rPr>
                <w:ins w:id="22" w:author="Yugin Vitaly" w:date="2016-03-25T18:29:00Z"/>
                <w:sz w:val="20"/>
              </w:rPr>
            </w:pPr>
            <w:ins w:id="23" w:author="Yugin Vitaly" w:date="2016-03-25T18:29:00Z">
              <w:r w:rsidRPr="00224621">
                <w:rPr>
                  <w:sz w:val="20"/>
                </w:rPr>
                <w:t>5. Правила нормиро</w:t>
              </w:r>
              <w:bookmarkStart w:id="24" w:name="_GoBack"/>
              <w:bookmarkEnd w:id="24"/>
              <w:r w:rsidRPr="00224621">
                <w:rPr>
                  <w:sz w:val="20"/>
                </w:rPr>
                <w:t>вания в сфере закупок;</w:t>
              </w:r>
            </w:ins>
          </w:p>
          <w:p w:rsidR="00224621" w:rsidRPr="00224621" w:rsidRDefault="00224621" w:rsidP="00224621">
            <w:pPr>
              <w:spacing w:before="0" w:after="0"/>
              <w:rPr>
                <w:ins w:id="25" w:author="Yugin Vitaly" w:date="2016-03-25T18:29:00Z"/>
                <w:sz w:val="20"/>
              </w:rPr>
            </w:pPr>
            <w:ins w:id="26" w:author="Yugin Vitaly" w:date="2016-03-25T18:29:00Z">
              <w:r w:rsidRPr="00224621">
                <w:rPr>
                  <w:sz w:val="20"/>
                </w:rPr>
                <w:t>6. Требования к правовым актам по нормированию;</w:t>
              </w:r>
            </w:ins>
          </w:p>
          <w:p w:rsidR="00224621" w:rsidRPr="00224621" w:rsidRDefault="00224621" w:rsidP="00224621">
            <w:pPr>
              <w:spacing w:before="0" w:after="0"/>
              <w:rPr>
                <w:ins w:id="27" w:author="Yugin Vitaly" w:date="2016-03-25T18:29:00Z"/>
                <w:sz w:val="20"/>
              </w:rPr>
            </w:pPr>
            <w:ins w:id="28" w:author="Yugin Vitaly" w:date="2016-03-25T18:29:00Z">
              <w:r w:rsidRPr="00224621">
                <w:rPr>
                  <w:sz w:val="20"/>
                </w:rPr>
                <w:t>7. Требования к отдельным видам товаров, работ, услуг;</w:t>
              </w:r>
            </w:ins>
          </w:p>
          <w:p w:rsidR="00224621" w:rsidRPr="00224621" w:rsidRDefault="00224621" w:rsidP="00224621">
            <w:pPr>
              <w:spacing w:before="0" w:after="0"/>
              <w:rPr>
                <w:ins w:id="29" w:author="Yugin Vitaly" w:date="2016-03-25T18:29:00Z"/>
                <w:sz w:val="20"/>
              </w:rPr>
            </w:pPr>
            <w:ins w:id="30" w:author="Yugin Vitaly" w:date="2016-03-25T18:29:00Z">
              <w:r w:rsidRPr="00224621">
                <w:rPr>
                  <w:sz w:val="20"/>
                </w:rPr>
                <w:t>8. Правила определения нормативных затрат;</w:t>
              </w:r>
            </w:ins>
          </w:p>
          <w:p w:rsidR="00224621" w:rsidRPr="00224621" w:rsidRDefault="00224621" w:rsidP="00224621">
            <w:pPr>
              <w:spacing w:before="0" w:after="0"/>
              <w:rPr>
                <w:ins w:id="31" w:author="Yugin Vitaly" w:date="2016-03-25T18:29:00Z"/>
                <w:sz w:val="20"/>
              </w:rPr>
            </w:pPr>
            <w:ins w:id="32" w:author="Yugin Vitaly" w:date="2016-03-25T18:29:00Z">
              <w:r w:rsidRPr="00224621">
                <w:rPr>
                  <w:sz w:val="20"/>
                </w:rPr>
                <w:t>9. Нормативные затраты;</w:t>
              </w:r>
            </w:ins>
          </w:p>
          <w:p w:rsidR="00224621" w:rsidRDefault="00224621" w:rsidP="00224621">
            <w:pPr>
              <w:spacing w:before="0" w:after="0"/>
              <w:rPr>
                <w:ins w:id="33" w:author="Yugin Vitaly" w:date="2016-03-25T18:29:00Z"/>
                <w:sz w:val="20"/>
                <w:lang w:val="en-US"/>
              </w:rPr>
            </w:pPr>
            <w:ins w:id="34" w:author="Yugin Vitaly" w:date="2016-03-25T18:29:00Z">
              <w:r w:rsidRPr="00224621">
                <w:rPr>
                  <w:sz w:val="20"/>
                </w:rPr>
                <w:t>10. Правила определения требований к отдельным видам товаров, работ, услуг.</w:t>
              </w:r>
            </w:ins>
          </w:p>
          <w:p w:rsidR="00224621" w:rsidRPr="00224621" w:rsidRDefault="00224621" w:rsidP="00224621">
            <w:pPr>
              <w:spacing w:before="0" w:after="0"/>
              <w:rPr>
                <w:sz w:val="20"/>
                <w:lang w:val="en-US"/>
              </w:rPr>
            </w:pPr>
          </w:p>
          <w:p w:rsidR="00ED4951" w:rsidRPr="00A94DE5" w:rsidDel="007D7CA6" w:rsidRDefault="00ED4951" w:rsidP="007D7CA6">
            <w:pPr>
              <w:spacing w:before="0" w:after="0"/>
              <w:rPr>
                <w:del w:id="35" w:author="Yugin Vitaly" w:date="2016-03-07T19:47:00Z"/>
                <w:sz w:val="20"/>
              </w:rPr>
            </w:pPr>
            <w:del w:id="36" w:author="Yugin Vitaly" w:date="2016-03-07T19:47:00Z">
              <w:r w:rsidRPr="00A94DE5" w:rsidDel="007D7CA6">
                <w:rPr>
                  <w:sz w:val="20"/>
                </w:rPr>
                <w:delText>1 - Общие правила нормирования в сфере закупок;</w:delText>
              </w:r>
            </w:del>
          </w:p>
          <w:p w:rsidR="00ED4951" w:rsidRPr="00A94DE5" w:rsidDel="007D7CA6" w:rsidRDefault="00ED4951" w:rsidP="00E548AA">
            <w:pPr>
              <w:spacing w:before="0" w:after="0"/>
              <w:rPr>
                <w:del w:id="37" w:author="Yugin Vitaly" w:date="2016-03-07T19:47:00Z"/>
                <w:sz w:val="20"/>
              </w:rPr>
            </w:pPr>
            <w:del w:id="38" w:author="Yugin Vitaly" w:date="2016-03-07T19:47:00Z">
              <w:r w:rsidRPr="00A94DE5" w:rsidDel="007D7CA6">
                <w:rPr>
                  <w:sz w:val="20"/>
                </w:rPr>
                <w:delText>2 - Общие требования к правовым актам по нормированию;</w:delText>
              </w:r>
            </w:del>
          </w:p>
          <w:p w:rsidR="00ED4951" w:rsidRPr="00A94DE5" w:rsidDel="007D7CA6" w:rsidRDefault="00ED4951" w:rsidP="00E548AA">
            <w:pPr>
              <w:spacing w:before="0" w:after="0"/>
              <w:rPr>
                <w:del w:id="39" w:author="Yugin Vitaly" w:date="2016-03-07T19:47:00Z"/>
                <w:sz w:val="20"/>
              </w:rPr>
            </w:pPr>
            <w:del w:id="40" w:author="Yugin Vitaly" w:date="2016-03-07T19:47:00Z">
              <w:r w:rsidRPr="00A94DE5" w:rsidDel="007D7CA6">
                <w:rPr>
                  <w:sz w:val="20"/>
                </w:rPr>
                <w:delText>3 - Общие требования к отдельным видам товаров, работ, услуг;</w:delText>
              </w:r>
            </w:del>
          </w:p>
          <w:p w:rsidR="00ED4951" w:rsidRPr="00A94DE5" w:rsidDel="007D7CA6" w:rsidRDefault="00ED4951" w:rsidP="00E548AA">
            <w:pPr>
              <w:spacing w:before="0" w:after="0"/>
              <w:rPr>
                <w:del w:id="41" w:author="Yugin Vitaly" w:date="2016-03-07T19:47:00Z"/>
                <w:sz w:val="20"/>
              </w:rPr>
            </w:pPr>
            <w:del w:id="42" w:author="Yugin Vitaly" w:date="2016-03-07T19:47:00Z">
              <w:r w:rsidRPr="00A94DE5" w:rsidDel="007D7CA6">
                <w:rPr>
                  <w:sz w:val="20"/>
                </w:rPr>
                <w:delText>4 - Общие требования к определению нормативных затрат;</w:delText>
              </w:r>
            </w:del>
          </w:p>
          <w:p w:rsidR="00ED4951" w:rsidRPr="00A94DE5" w:rsidDel="007D7CA6" w:rsidRDefault="00ED4951" w:rsidP="00E548AA">
            <w:pPr>
              <w:spacing w:before="0" w:after="0"/>
              <w:rPr>
                <w:del w:id="43" w:author="Yugin Vitaly" w:date="2016-03-07T19:47:00Z"/>
                <w:sz w:val="20"/>
              </w:rPr>
            </w:pPr>
            <w:del w:id="44" w:author="Yugin Vitaly" w:date="2016-03-07T19:47:00Z">
              <w:r w:rsidRPr="00A94DE5" w:rsidDel="007D7CA6">
                <w:rPr>
                  <w:sz w:val="20"/>
                </w:rPr>
                <w:delText>5 - Правила нормирования в сфере закупок;</w:delText>
              </w:r>
            </w:del>
          </w:p>
          <w:p w:rsidR="00ED4951" w:rsidRPr="00A94DE5" w:rsidDel="007D7CA6" w:rsidRDefault="00ED4951" w:rsidP="00E548AA">
            <w:pPr>
              <w:spacing w:before="0" w:after="0"/>
              <w:rPr>
                <w:del w:id="45" w:author="Yugin Vitaly" w:date="2016-03-07T19:47:00Z"/>
                <w:sz w:val="20"/>
              </w:rPr>
            </w:pPr>
            <w:del w:id="46" w:author="Yugin Vitaly" w:date="2016-03-07T19:47:00Z">
              <w:r w:rsidRPr="00A94DE5" w:rsidDel="007D7CA6">
                <w:rPr>
                  <w:sz w:val="20"/>
                </w:rPr>
                <w:delText>6 - Требования к правовым актам по нормированию;</w:delText>
              </w:r>
            </w:del>
          </w:p>
          <w:p w:rsidR="00ED4951" w:rsidRPr="00A94DE5" w:rsidDel="007D7CA6" w:rsidRDefault="00ED4951" w:rsidP="00E548AA">
            <w:pPr>
              <w:spacing w:before="0" w:after="0"/>
              <w:rPr>
                <w:del w:id="47" w:author="Yugin Vitaly" w:date="2016-03-07T19:47:00Z"/>
                <w:sz w:val="20"/>
              </w:rPr>
            </w:pPr>
            <w:del w:id="48" w:author="Yugin Vitaly" w:date="2016-03-07T19:47:00Z">
              <w:r w:rsidRPr="00A94DE5" w:rsidDel="007D7CA6">
                <w:rPr>
                  <w:sz w:val="20"/>
                </w:rPr>
                <w:delText>7 - Требования к отдельным видам товаров, работ, услуг;</w:delText>
              </w:r>
            </w:del>
          </w:p>
          <w:p w:rsidR="00ED4951" w:rsidRPr="00A94DE5" w:rsidDel="007D7CA6" w:rsidRDefault="00ED4951" w:rsidP="00E548AA">
            <w:pPr>
              <w:spacing w:before="0" w:after="0"/>
              <w:rPr>
                <w:del w:id="49" w:author="Yugin Vitaly" w:date="2016-03-07T19:47:00Z"/>
                <w:sz w:val="20"/>
              </w:rPr>
            </w:pPr>
            <w:del w:id="50" w:author="Yugin Vitaly" w:date="2016-03-07T19:47:00Z">
              <w:r w:rsidRPr="00A94DE5" w:rsidDel="007D7CA6">
                <w:rPr>
                  <w:sz w:val="20"/>
                </w:rPr>
                <w:delText>8 - Требования к определению нормативных затрат;</w:delText>
              </w:r>
            </w:del>
          </w:p>
          <w:p w:rsidR="00ED4951" w:rsidRPr="00A94DE5" w:rsidDel="007D7CA6" w:rsidRDefault="00ED4951" w:rsidP="00E548AA">
            <w:pPr>
              <w:spacing w:before="0" w:after="0"/>
              <w:rPr>
                <w:del w:id="51" w:author="Yugin Vitaly" w:date="2016-03-07T19:47:00Z"/>
                <w:sz w:val="20"/>
              </w:rPr>
            </w:pPr>
            <w:del w:id="52" w:author="Yugin Vitaly" w:date="2016-03-07T19:47:00Z">
              <w:r w:rsidRPr="00A94DE5" w:rsidDel="007D7CA6">
                <w:rPr>
                  <w:sz w:val="20"/>
                </w:rPr>
                <w:lastRenderedPageBreak/>
                <w:delText>9 - Иные документы по нормированию в сфере закупок;</w:delText>
              </w:r>
            </w:del>
          </w:p>
          <w:p w:rsidR="00ED4951" w:rsidDel="007D7CA6" w:rsidRDefault="00ED4951" w:rsidP="00E548AA">
            <w:pPr>
              <w:spacing w:before="0" w:after="0"/>
              <w:rPr>
                <w:del w:id="53" w:author="Yugin Vitaly" w:date="2016-03-07T19:47:00Z"/>
                <w:sz w:val="20"/>
              </w:rPr>
            </w:pPr>
            <w:del w:id="54" w:author="Yugin Vitaly" w:date="2016-03-07T19:47:00Z">
              <w:r w:rsidRPr="00A94DE5" w:rsidDel="007D7CA6">
                <w:rPr>
                  <w:sz w:val="20"/>
                </w:rPr>
                <w:delText>10 - Правила определения требований к отдельным видам товаров, работ, услуг.</w:delText>
              </w:r>
              <w:r w:rsidRPr="00A94DE5" w:rsidDel="007D7CA6">
                <w:rPr>
                  <w:sz w:val="20"/>
                </w:rPr>
                <w:cr/>
              </w:r>
            </w:del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lastRenderedPageBreak/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ED4951" w:rsidRPr="0022462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  <w:del w:id="55" w:author="Yugin Vitaly" w:date="2016-03-07T19:47:00Z">
              <w:r w:rsidRPr="00A94DE5" w:rsidDel="007D7CA6">
                <w:rPr>
                  <w:sz w:val="20"/>
                </w:rPr>
                <w:delText>;</w:delText>
              </w:r>
            </w:del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Pr="00E46C89" w:rsidRDefault="00E46C89" w:rsidP="004E0307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AA486A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AA486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ED4951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D4951">
            <w:pPr>
              <w:spacing w:before="0" w:after="0"/>
              <w:rPr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DF3BE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D80188" w:rsidRDefault="00D80188" w:rsidP="006A70E5"/>
    <w:p w:rsidR="00C62AE7" w:rsidRDefault="00443F67" w:rsidP="00443F67">
      <w:pPr>
        <w:pStyle w:val="20"/>
        <w:numPr>
          <w:ilvl w:val="0"/>
          <w:numId w:val="35"/>
        </w:numPr>
      </w:pPr>
      <w:r>
        <w:t xml:space="preserve"> </w:t>
      </w:r>
      <w:r w:rsidRPr="00443F67">
        <w:t>Обобщенная информация о результатах деятельности органа аудита в сфере закупок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62AE7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62AE7" w:rsidRPr="00171E95" w:rsidRDefault="00171E95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51501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1E95" w:rsidRPr="00921E33" w:rsidRDefault="00047DC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 - Результаты контрольной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:rsidR="00C62AE7" w:rsidRPr="001A4780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 - Результаты иной деятельности.</w:t>
            </w:r>
          </w:p>
        </w:tc>
        <w:tc>
          <w:tcPr>
            <w:tcW w:w="1384" w:type="pct"/>
            <w:shd w:val="clear" w:color="auto" w:fill="auto"/>
          </w:tcPr>
          <w:p w:rsidR="00171E95" w:rsidRPr="00351BEA" w:rsidRDefault="00171E95" w:rsidP="00171E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Default="00C62AE7" w:rsidP="00E548AA">
            <w:pPr>
              <w:spacing w:before="0" w:after="0"/>
              <w:rPr>
                <w:sz w:val="20"/>
              </w:rPr>
            </w:pP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:rsidR="00171E95" w:rsidRPr="001A4780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A2498A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Ссылка для скачивания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A05774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6804F4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047DC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lastRenderedPageBreak/>
              <w:t>odf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374C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9374C" w:rsidRPr="00CF443D" w:rsidRDefault="0029374C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548AA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548AA" w:rsidRDefault="00E548AA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8707C" w:rsidRPr="00CF443D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OCU - Заказчик в качестве организатора совместного </w:t>
            </w:r>
            <w:r w:rsidRPr="00BE3A70">
              <w:rPr>
                <w:sz w:val="20"/>
              </w:rPr>
              <w:lastRenderedPageBreak/>
              <w:t>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Pr="00E0709E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 xml:space="preserve">OAU - Заказчик, осуществляющий закупку на проведение обязательного аудита (код AU), в качестве </w:t>
            </w:r>
            <w:r w:rsidRPr="00BE3A70">
              <w:rPr>
                <w:sz w:val="20"/>
              </w:rPr>
              <w:lastRenderedPageBreak/>
              <w:t>организатора совместного конкурса (аукциона) согласно ст. 25 №44ФЗ.</w:t>
            </w: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921E33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lastRenderedPageBreak/>
              <w:t>Незарегистрированная организация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DF3BE0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DF3BE0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675499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D01BC8" w:rsidP="00D01BC8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1B15CB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A05774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Default="00D01BC8" w:rsidP="003A72E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402EA0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C62AE7" w:rsidRDefault="00C62AE7" w:rsidP="006A70E5"/>
    <w:p w:rsidR="003A72E3" w:rsidRDefault="006155E5" w:rsidP="003A72E3">
      <w:pPr>
        <w:pStyle w:val="20"/>
        <w:numPr>
          <w:ilvl w:val="0"/>
          <w:numId w:val="35"/>
        </w:numPr>
      </w:pPr>
      <w:r>
        <w:t>П</w:t>
      </w:r>
      <w:r w:rsidR="003A72E3">
        <w:t>лан мероприятий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3A72E3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6155E5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checkPlan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Список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Общая информация плана мероприятий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commonInfo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checkPlanNumber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Номер плана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versionNumber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createDate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и время создания 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confirmDate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242DA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утверждения 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и время публикации плана 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owner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владелец плана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владелец плана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owner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line="256" w:lineRule="auto"/>
              <w:ind w:firstLine="5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line="256" w:lineRule="auto"/>
              <w:ind w:firstLine="5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line="256" w:lineRule="auto"/>
              <w:ind w:firstLine="5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Окончание периода планирования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Список мероприятий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eventList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Мероприятие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Subject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субъекта контрольного мероприятия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224621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9" w:anchor="order_complaintType" w:history="1">
              <w:r w:rsidR="003A72E3" w:rsidRPr="009075E3">
                <w:rPr>
                  <w:sz w:val="20"/>
                </w:rPr>
                <w:t>event</w:t>
              </w:r>
              <w:r w:rsidR="003A72E3" w:rsidRPr="009075E3">
                <w:rPr>
                  <w:sz w:val="20"/>
                  <w:lang w:val="en-US"/>
                </w:rPr>
                <w:t>StartStage</w:t>
              </w:r>
            </w:hyperlink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Период начала мероприятия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rPr>
          <w:trHeight w:val="417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сведений о мероприятии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 основание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parentEventPlanNumber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связанного контрольного мероприятия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субъекта контрольного мероприятия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eventSubject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224621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0" w:anchor="customer_" w:history="1">
              <w:r w:rsidR="003A72E3" w:rsidRPr="009075E3">
                <w:rPr>
                  <w:sz w:val="20"/>
                </w:rPr>
                <w:t>customer</w:t>
              </w:r>
            </w:hyperlink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Заказчик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224621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1" w:anchor="authority_" w:history="1">
              <w:r w:rsidR="003A72E3" w:rsidRPr="009075E3">
                <w:rPr>
                  <w:sz w:val="20"/>
                </w:rPr>
                <w:t>authority</w:t>
              </w:r>
            </w:hyperlink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орган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authorityAgency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Уполномоченное учреждение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224621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2" w:anchor="specialized_" w:history="1">
              <w:r w:rsidR="003A72E3" w:rsidRPr="009075E3">
                <w:rPr>
                  <w:sz w:val="20"/>
                </w:rPr>
                <w:t>specialized</w:t>
              </w:r>
            </w:hyperlink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9075E3" w:rsidRDefault="00224621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3" w:anchor="EP_" w:history="1">
              <w:r w:rsidR="003A72E3" w:rsidRPr="009075E3">
                <w:rPr>
                  <w:sz w:val="20"/>
                </w:rPr>
                <w:t>EP</w:t>
              </w:r>
            </w:hyperlink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сommission44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commission94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contractServiceOfficer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Должностное лицо контрактной службы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Контрактный управляющий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OOS_authority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уполномоченный на ведение ЕИС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RC_authority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уполномоченный на ведение реестра контрактов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FC_authority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 государственного (муниципального) финансового контроля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от ФАС поле не может быть заполнено.</w:t>
            </w: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legalEntity44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legalEntity307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Юридическое лицо, осуществляющее закупки в </w:t>
            </w:r>
            <w:r>
              <w:rPr>
                <w:sz w:val="20"/>
                <w:lang w:eastAsia="en-US"/>
              </w:rPr>
              <w:lastRenderedPageBreak/>
              <w:t>соответствии со статьей 5 Федерального закона № 307-ФЗ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other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Заказчик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Уполномоченный орган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authority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8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Уполномоченное учреждение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authorityAgency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6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Специализированная организация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specialized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Оператор ЭП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EP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6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Комиссия по осуществлению закупок в соответствии с 44-ФЗ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сommission44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комиссия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сommission94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комиссия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к которой относится комиссия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Должностное лицо контрактной службы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contractServiceOfficer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должностное лицо контрактной службы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к которой относится должностное лицо контрактной службы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Контрактный управляющий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contractService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 контрактного управляющего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 контрактного управляющего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уполномоченный на ведение ЕИС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OOS_authority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уполномоченный на ведение реестра контрактов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RC_authority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 государственного (муниципального) финансового контроля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FC_authority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legalEntity44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legalEntity307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Иной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other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"С"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"По"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Период начала </w:t>
            </w:r>
            <w:r>
              <w:rPr>
                <w:b/>
                <w:sz w:val="20"/>
                <w:lang w:val="en-US" w:eastAsia="en-US"/>
              </w:rPr>
              <w:t>мер</w:t>
            </w:r>
            <w:r>
              <w:rPr>
                <w:b/>
                <w:sz w:val="20"/>
                <w:lang w:eastAsia="en-US"/>
              </w:rPr>
              <w:t>опр</w:t>
            </w:r>
            <w:r>
              <w:rPr>
                <w:b/>
                <w:sz w:val="20"/>
                <w:lang w:val="en-US" w:eastAsia="en-US"/>
              </w:rPr>
              <w:t>иятия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Электронный документ, полученный из внешней системы</w:t>
            </w:r>
          </w:p>
        </w:tc>
      </w:tr>
      <w:tr w:rsidR="003A72E3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</w:tbl>
    <w:p w:rsidR="00B82D36" w:rsidRDefault="00B82D36">
      <w:r>
        <w:br w:type="page"/>
      </w:r>
      <w:proofErr w:type="gramStart"/>
      <w:r>
        <w:rPr>
          <w:sz w:val="20"/>
          <w:lang w:val="en-US" w:eastAsia="en-US"/>
        </w:rPr>
        <w:lastRenderedPageBreak/>
        <w:t>xml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3"/>
        <w:gridCol w:w="424"/>
        <w:gridCol w:w="991"/>
        <w:gridCol w:w="2978"/>
        <w:gridCol w:w="2839"/>
      </w:tblGrid>
      <w:tr w:rsidR="00061C7F" w:rsidRPr="00A95E4B" w:rsidTr="008F5A00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8F5A00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3A72E3" w:rsidRDefault="003A72E3" w:rsidP="003A72E3"/>
    <w:p w:rsidR="003A72E3" w:rsidRDefault="006155E5" w:rsidP="003A72E3">
      <w:pPr>
        <w:pStyle w:val="20"/>
        <w:numPr>
          <w:ilvl w:val="0"/>
          <w:numId w:val="35"/>
        </w:numPr>
      </w:pPr>
      <w:r>
        <w:t>Р</w:t>
      </w:r>
      <w:r w:rsidR="003A72E3">
        <w:t>езультат контроля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7"/>
        <w:gridCol w:w="431"/>
        <w:gridCol w:w="996"/>
        <w:gridCol w:w="8"/>
        <w:gridCol w:w="2974"/>
        <w:gridCol w:w="17"/>
        <w:gridCol w:w="2812"/>
      </w:tblGrid>
      <w:tr w:rsidR="008F5A00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6155E5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gramStart"/>
            <w:r>
              <w:rPr>
                <w:sz w:val="20"/>
                <w:lang w:eastAsia="en-US"/>
              </w:rPr>
              <w:t>с</w:t>
            </w:r>
            <w:proofErr w:type="gramEnd"/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EF34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Общая информация о результате контроля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commonInfo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T(1-30)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createDate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создания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публикации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owner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владелец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RPr="00592F0B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result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Результат контроля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VIOLATIONS – Выявлены нарушения. Предписание выдано;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NO_VIOLATIONS - Нарушений не выявлено, Предписание не выдано;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COMPLAINT_VIOLATIONS – Жалоба признана обоснованной;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COMPLAINT_NO_VIOLATIONS – Жалоба признана не обоснованной;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 xml:space="preserve">COMPLAINT_PARTLY_VALID – </w:t>
            </w:r>
            <w:r>
              <w:rPr>
                <w:sz w:val="20"/>
                <w:lang w:eastAsia="en-US"/>
              </w:rPr>
              <w:t>Для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жалобы</w:t>
            </w:r>
            <w:r>
              <w:rPr>
                <w:sz w:val="20"/>
                <w:lang w:val="en-US" w:eastAsia="en-US"/>
              </w:rPr>
              <w:t xml:space="preserve">. </w:t>
            </w:r>
            <w:r>
              <w:rPr>
                <w:sz w:val="20"/>
                <w:lang w:eastAsia="en-US"/>
              </w:rPr>
              <w:t>Жалоба признана частично обоснованной. Предписание выдано;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 xml:space="preserve">COMPLAINT_NOT_MATCHED – </w:t>
            </w:r>
            <w:r>
              <w:rPr>
                <w:sz w:val="20"/>
                <w:lang w:eastAsia="en-US"/>
              </w:rPr>
              <w:t>Для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жалобы</w:t>
            </w:r>
            <w:r>
              <w:rPr>
                <w:sz w:val="20"/>
                <w:lang w:val="en-US" w:eastAsia="en-US"/>
              </w:rPr>
              <w:t xml:space="preserve">. </w:t>
            </w:r>
            <w:r>
              <w:rPr>
                <w:sz w:val="20"/>
                <w:lang w:eastAsia="en-US"/>
              </w:rPr>
              <w:t xml:space="preserve">Не относится к компетенции </w:t>
            </w:r>
            <w:proofErr w:type="gramStart"/>
            <w:r>
              <w:rPr>
                <w:sz w:val="20"/>
                <w:lang w:eastAsia="en-US"/>
              </w:rPr>
              <w:t>КО</w:t>
            </w:r>
            <w:proofErr w:type="gramEnd"/>
            <w:r>
              <w:rPr>
                <w:sz w:val="20"/>
                <w:lang w:eastAsia="en-US"/>
              </w:rPr>
              <w:t>. Предписание не выдано.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3A72E3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3A72E3">
              <w:rPr>
                <w:sz w:val="20"/>
                <w:lang w:val="en-US" w:eastAsia="en-US"/>
              </w:rPr>
              <w:t>: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VIOLATIONS;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NO_VIOLATIONS;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COMPLAINT_VIOLATIONS;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COMPLAINT_NO_VIOLATIONS;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COMPLAINT_PARTLY_VALID;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COMPLAINT_NOT_MATCHED</w:t>
            </w:r>
            <w:r w:rsidRPr="003A72E3">
              <w:rPr>
                <w:sz w:val="20"/>
                <w:lang w:val="en-US" w:eastAsia="en-US"/>
              </w:rPr>
              <w:t>.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владелец результата контроля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owner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29374C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  <w:proofErr w:type="gramStart"/>
            <w:r>
              <w:rPr>
                <w:sz w:val="20"/>
                <w:lang w:eastAsia="en-US"/>
              </w:rPr>
              <w:t>С</w:t>
            </w:r>
            <w:proofErr w:type="gramEnd"/>
            <w:r>
              <w:rPr>
                <w:sz w:val="20"/>
                <w:lang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Внеплановая проверка (рассмотрение жалобы)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unplannedCheck</w:t>
            </w:r>
            <w:proofErr w:type="gramStart"/>
            <w:r>
              <w:rPr>
                <w:b/>
                <w:sz w:val="20"/>
                <w:lang w:eastAsia="en-US"/>
              </w:rPr>
              <w:t>С</w:t>
            </w:r>
            <w:proofErr w:type="gramEnd"/>
            <w:r>
              <w:rPr>
                <w:b/>
                <w:sz w:val="20"/>
                <w:lang w:eastAsia="en-US"/>
              </w:rPr>
              <w:t>omplaint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complaintNumber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T(1-28)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checkSubjects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info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</w:t>
            </w: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Субъект контроля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checkSubjects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3A72E3" w:rsidRDefault="00224621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4" w:anchor="customer_" w:history="1">
              <w:r w:rsidR="003A72E3" w:rsidRPr="003A72E3">
                <w:rPr>
                  <w:sz w:val="20"/>
                </w:rPr>
                <w:t>customer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Заказчик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3A72E3" w:rsidRDefault="00224621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5" w:anchor="authority_" w:history="1">
              <w:r w:rsidR="003A72E3" w:rsidRPr="003A72E3">
                <w:rPr>
                  <w:sz w:val="20"/>
                </w:rPr>
                <w:t>authority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орган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authorityAgency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Уполномоченное учреждение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3A72E3" w:rsidRDefault="00224621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6" w:anchor="specialized_" w:history="1">
              <w:r w:rsidR="003A72E3" w:rsidRPr="003A72E3">
                <w:rPr>
                  <w:sz w:val="20"/>
                </w:rPr>
                <w:t>specialized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3A72E3" w:rsidRDefault="00224621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7" w:anchor="EP_" w:history="1">
              <w:r w:rsidR="003A72E3" w:rsidRPr="003A72E3">
                <w:rPr>
                  <w:sz w:val="20"/>
                </w:rPr>
                <w:t>EP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EP_refuse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 (отказ в аккредитации)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сommission44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Конкурсная, аукционная, </w:t>
            </w:r>
            <w:r>
              <w:rPr>
                <w:sz w:val="20"/>
                <w:lang w:eastAsia="en-US"/>
              </w:rPr>
              <w:lastRenderedPageBreak/>
              <w:t>котировочная или единая комиссия в соответствии с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commission94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contractServiceOfficer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Должностное лицо контрактной службы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Контрактный управляющий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legalEntity307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Заказчик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Уполномоченный орган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authority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Уполномоченное учреждение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authorityAgency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Специализированная организация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specialized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Оператор ЭП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EP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EP_failure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 (технический сбой)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Оператор ЭП (отказ в аккредитации)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EP_refuse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Комиссия по осуществлению закупок в соответствии с 44-ФЗ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сommission44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комиссия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сommission94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комиссия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к которой относится комиссия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Должностное лицо контрактной службы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contractServiceOfficer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Организация, к которой относится должностное лицо контрактной службы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Организация, к которой относится должностное лицо контрактной службы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Контрактный управляющий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contractService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organization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 контрактного управляющего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Организация контрактного управляющего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organization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legalEntity44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legalEntity307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жалобы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3A72E3"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 закупки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План-график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Закупка по 44-ФЗ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224621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8" w:anchor="lots_" w:history="1">
              <w:r w:rsidR="003A72E3" w:rsidRPr="001D788B">
                <w:rPr>
                  <w:rStyle w:val="affd"/>
                  <w:color w:val="000000" w:themeColor="text1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order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Pr="001D788B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Pr="001D788B" w:rsidRDefault="00224621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19" w:anchor="lots_" w:history="1">
              <w:r w:rsidR="003A72E3" w:rsidRPr="001D788B">
                <w:rPr>
                  <w:rStyle w:val="affd"/>
                  <w:color w:val="auto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Лоты, процедура проведения которых обжалуется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lots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Порядковый номер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Текстовое описание лотов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br/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План закупки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planPurchase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9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плана закупок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Период планирования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План-график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плана-графика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Решение по проверке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решения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Предписание по проверке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выдачи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документа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unplannedEventNumber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</w:t>
            </w:r>
            <w:r w:rsidR="00172594">
              <w:rPr>
                <w:sz w:val="20"/>
                <w:lang w:eastAsia="en-US"/>
              </w:rPr>
              <w:t>1-</w:t>
            </w:r>
            <w:r>
              <w:rPr>
                <w:sz w:val="20"/>
                <w:lang w:eastAsia="en-US"/>
              </w:rPr>
              <w:t>30)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Номер внепланового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594" w:rsidRDefault="00172594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4" w:rsidRDefault="00172594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4" w:rsidRDefault="00172594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4" w:rsidRPr="00172594" w:rsidRDefault="00172594" w:rsidP="001D788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4" w:rsidRPr="001D788B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Вид внеплановой проверки</w:t>
            </w:r>
            <w:r w:rsidRPr="001D788B">
              <w:rPr>
                <w:sz w:val="20"/>
                <w:lang w:eastAsia="en-US"/>
              </w:rPr>
              <w:t>^</w:t>
            </w:r>
          </w:p>
          <w:p w:rsidR="00172594" w:rsidRPr="001D788B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V-Выездная проверка</w:t>
            </w: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K-Камеральная проверка</w:t>
            </w: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VV–Встречная проверка в рамках выездной проверки</w:t>
            </w:r>
          </w:p>
          <w:p w:rsid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Доступные значения:</w:t>
            </w: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</w:t>
            </w: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K</w:t>
            </w:r>
          </w:p>
          <w:p w:rsidR="00172594" w:rsidRP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VV</w:t>
            </w:r>
          </w:p>
          <w:p w:rsidR="00172594" w:rsidRDefault="00172594" w:rsidP="001725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VK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B858E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 w:rsidR="003A72E3">
              <w:rPr>
                <w:sz w:val="20"/>
                <w:lang w:eastAsia="en-US"/>
              </w:rPr>
              <w:t>Subjects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info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B858E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858E0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  <w:r w:rsidR="00262FAA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9075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9075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9075E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8E0" w:rsidRDefault="00B858E0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8E0" w:rsidRDefault="00B858E0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8E0" w:rsidRDefault="00B858E0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58E0" w:rsidRDefault="00B858E0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8E0" w:rsidRDefault="00B858E0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E0" w:rsidRDefault="00B858E0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Субъект контроля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C26A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Subjects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B858E0" w:rsidRDefault="00224621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0" w:anchor="customer_" w:history="1">
              <w:r w:rsidR="003A72E3" w:rsidRPr="00B858E0">
                <w:rPr>
                  <w:sz w:val="20"/>
                </w:rPr>
                <w:t>customer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Заказчик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EC6E0A" w:rsidP="00EC6E0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Pr="00B858E0" w:rsidRDefault="00224621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1" w:anchor="authority_" w:history="1">
              <w:r w:rsidR="00EC6E0A" w:rsidRPr="00B858E0">
                <w:rPr>
                  <w:sz w:val="20"/>
                </w:rPr>
                <w:t>authority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орган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Pr="00B858E0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858E0">
              <w:rPr>
                <w:sz w:val="20"/>
                <w:lang w:eastAsia="en-US"/>
              </w:rPr>
              <w:t>authorityAgency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Уполномоченное учреждение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Pr="00B858E0" w:rsidRDefault="00224621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2" w:anchor="specialized_" w:history="1">
              <w:r w:rsidR="00EC6E0A" w:rsidRPr="00B858E0">
                <w:rPr>
                  <w:sz w:val="20"/>
                </w:rPr>
                <w:t>specialized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Pr="00B858E0" w:rsidRDefault="00224621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3" w:anchor="EP_" w:history="1">
              <w:r w:rsidR="00EC6E0A" w:rsidRPr="00B858E0">
                <w:rPr>
                  <w:sz w:val="20"/>
                </w:rPr>
                <w:t>EP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сommission44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commission94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contractServiceOfficer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Должностное лицо контрактной службы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Контрактный управляющий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OOS_authority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OOS_support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 по обслуживанию пользователей ЕИС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RC_authority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FC_authority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 государственного (муниципального) финансового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legalEntity307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6E0A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E0A" w:rsidRDefault="00EC6E0A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Pr="009075E3" w:rsidRDefault="00EC6E0A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Pr="009075E3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Pr="009075E3" w:rsidRDefault="00EC6E0A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Pr="009075E3" w:rsidRDefault="00EC6E0A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E0A" w:rsidRDefault="00EC6E0A"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EC6E0A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об объекте контроля «Закупка/Заказ»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orders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262FA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2000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Закупка по 44-ФЗ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224621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24" w:anchor="lots_" w:history="1">
              <w:r w:rsidR="003A72E3" w:rsidRPr="00262FAA">
                <w:rPr>
                  <w:rStyle w:val="affd"/>
                  <w:color w:val="auto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order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224621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25" w:anchor="lots_" w:history="1">
              <w:r w:rsidR="003A72E3" w:rsidRPr="00262FAA">
                <w:rPr>
                  <w:rStyle w:val="affd"/>
                  <w:color w:val="000000" w:themeColor="text1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Лоты, процедура проведения которых обжалуется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lots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Порядковый номер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Текстовое описание лотов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br/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262FAA" w:rsidP="00262FAA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Акт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акта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actDate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 акта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  <w:r w:rsidR="00262FAA"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262FAA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Решение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  <w:r w:rsidR="00262FAA"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Заключение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conclusion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262FA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Предписание по проверке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выдачи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  <w:r w:rsidR="00262FAA"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1D788B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C26A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Внеплановая </w:t>
            </w:r>
            <w:r w:rsidR="00C26AB0">
              <w:rPr>
                <w:b/>
                <w:sz w:val="20"/>
                <w:lang w:eastAsia="en-US"/>
              </w:rPr>
              <w:t>ревизия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C26AB0" w:rsidP="001D788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26AB0">
              <w:rPr>
                <w:b/>
                <w:sz w:val="20"/>
                <w:lang w:eastAsia="en-US"/>
              </w:rPr>
              <w:t>unplannedRevision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unplannedEventNumber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Номер внепланового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Subjects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  <w:p w:rsidR="00C26AB0" w:rsidRDefault="00C26AB0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info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858E0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C26AB0" w:rsidRDefault="00C26AB0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Информация об объекте контроля </w:t>
            </w:r>
            <w:r>
              <w:rPr>
                <w:sz w:val="20"/>
                <w:lang w:eastAsia="en-US"/>
              </w:rPr>
              <w:lastRenderedPageBreak/>
              <w:t>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</w:t>
            </w:r>
            <w:r>
              <w:rPr>
                <w:sz w:val="20"/>
                <w:lang w:eastAsia="en-US"/>
              </w:rPr>
              <w:lastRenderedPageBreak/>
              <w:t>приеме, заполняется при выгрузке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C26AB0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C26AB0" w:rsidP="00C26A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C26AB0" w:rsidP="00C26A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88B" w:rsidRDefault="001D788B" w:rsidP="001D788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88B" w:rsidRDefault="001D788B" w:rsidP="001D788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8B" w:rsidRDefault="00C26AB0" w:rsidP="00C26A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DD0AA9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unplannedEventNumber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Номер внепланового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D0AA9"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Pr="00172594" w:rsidRDefault="00DD0AA9" w:rsidP="00987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Вид внепланового обследования</w:t>
            </w:r>
          </w:p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OV-Обследование в рамках выездной проверки</w:t>
            </w:r>
          </w:p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OK-Обследование в рамках камеральной проверки</w:t>
            </w:r>
          </w:p>
          <w:p w:rsidR="00DD0AA9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8E09B6" w:rsidRPr="008E09B6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OK</w:t>
            </w:r>
            <w:r>
              <w:rPr>
                <w:sz w:val="20"/>
                <w:lang w:eastAsia="en-US"/>
              </w:rPr>
              <w:t>;</w:t>
            </w:r>
          </w:p>
          <w:p w:rsidR="00DD0AA9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E09B6">
              <w:rPr>
                <w:sz w:val="20"/>
                <w:lang w:eastAsia="en-US"/>
              </w:rPr>
              <w:t>OR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>Subjects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  <w:p w:rsidR="008E09B6" w:rsidRDefault="008E09B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info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858E0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Состав элемента см. выше</w:t>
            </w:r>
          </w:p>
          <w:p w:rsidR="008E09B6" w:rsidRDefault="008E09B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8E09B6" w:rsidRDefault="008E09B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8E09B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AA9" w:rsidRDefault="00DD0AA9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8E09B6" w:rsidP="008E09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5487C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F5487C">
              <w:rPr>
                <w:b/>
                <w:sz w:val="20"/>
                <w:lang w:eastAsia="en-US"/>
              </w:rPr>
              <w:t>Плановая проверка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F5487C">
              <w:rPr>
                <w:b/>
                <w:sz w:val="20"/>
                <w:lang w:eastAsia="en-US"/>
              </w:rPr>
              <w:t>plannedCheck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F5487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Номер планового к</w:t>
            </w:r>
            <w:r>
              <w:rPr>
                <w:sz w:val="20"/>
                <w:lang w:eastAsia="en-US"/>
              </w:rPr>
              <w:t>о</w:t>
            </w:r>
            <w:r w:rsidRPr="00F5487C">
              <w:rPr>
                <w:sz w:val="20"/>
                <w:lang w:eastAsia="en-US"/>
              </w:rPr>
              <w:t>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72594"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87C" w:rsidRPr="00172594" w:rsidRDefault="00F5487C" w:rsidP="00987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Вид плановой проверки</w:t>
            </w:r>
          </w:p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V-Выездная проверка</w:t>
            </w:r>
            <w:r>
              <w:rPr>
                <w:sz w:val="20"/>
                <w:lang w:eastAsia="en-US"/>
              </w:rPr>
              <w:t>;</w:t>
            </w: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K-Камеральная проверка</w:t>
            </w:r>
            <w:r>
              <w:rPr>
                <w:sz w:val="20"/>
                <w:lang w:eastAsia="en-US"/>
              </w:rPr>
              <w:t>;</w:t>
            </w: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VV–Встречная проверка в рамках выездной проверки</w:t>
            </w:r>
            <w:r>
              <w:rPr>
                <w:sz w:val="20"/>
                <w:lang w:eastAsia="en-US"/>
              </w:rPr>
              <w:t>;</w:t>
            </w:r>
          </w:p>
          <w:p w:rsidR="00F5487C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VK–Встречная проверка в рамках камеральной проверки</w:t>
            </w:r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 xml:space="preserve">Доступные значения: </w:t>
            </w: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</w:t>
            </w:r>
            <w:r>
              <w:rPr>
                <w:sz w:val="20"/>
                <w:lang w:eastAsia="en-US"/>
              </w:rPr>
              <w:t>;</w:t>
            </w: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K</w:t>
            </w:r>
            <w:r>
              <w:rPr>
                <w:sz w:val="20"/>
                <w:lang w:eastAsia="en-US"/>
              </w:rPr>
              <w:t>;</w:t>
            </w:r>
          </w:p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VV</w:t>
            </w:r>
            <w:r>
              <w:rPr>
                <w:sz w:val="20"/>
                <w:lang w:eastAsia="en-US"/>
              </w:rPr>
              <w:t>;</w:t>
            </w:r>
          </w:p>
          <w:p w:rsidR="00F5487C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VK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val="en-US" w:eastAsia="en-US"/>
              </w:rPr>
              <w:t>checkSubject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F5487C" w:rsidRDefault="00F5487C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Pr="00987F06" w:rsidRDefault="00987F06" w:rsidP="00987F0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P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P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F06" w:rsidRDefault="00987F06" w:rsidP="00987F0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87F0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F06" w:rsidRPr="00987F06" w:rsidRDefault="00987F06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Акт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акта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actDate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 акта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F06" w:rsidRDefault="00987F06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878F0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Pr="00987F06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Предписание по акту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actPrescription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выдачи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878F0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Pr="00987F06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Решение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решения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 по решению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878F0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Pr="00987F06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Предписание по решению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decisionPrescription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выдачи предписания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878F0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Pr="00987F06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Заключение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conclusion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878F0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878F0">
              <w:rPr>
                <w:b/>
                <w:sz w:val="20"/>
                <w:lang w:eastAsia="en-US"/>
              </w:rPr>
              <w:t>Плановая ревизия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878F0">
              <w:rPr>
                <w:b/>
                <w:sz w:val="20"/>
                <w:lang w:eastAsia="en-US"/>
              </w:rPr>
              <w:t>plannedRevision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Номер планового к</w:t>
            </w:r>
            <w:r>
              <w:rPr>
                <w:sz w:val="20"/>
                <w:lang w:eastAsia="en-US"/>
              </w:rPr>
              <w:t>о</w:t>
            </w:r>
            <w:r w:rsidRPr="00F5487C">
              <w:rPr>
                <w:sz w:val="20"/>
                <w:lang w:eastAsia="en-US"/>
              </w:rPr>
              <w:t>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val="en-US" w:eastAsia="en-US"/>
              </w:rPr>
              <w:t>checkSubject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Pr="00987F06" w:rsidRDefault="00D878F0" w:rsidP="00D70DB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Pr="00987F06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Pr="00987F06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878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8F0" w:rsidRDefault="00D878F0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BF236D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878F0">
              <w:rPr>
                <w:b/>
                <w:sz w:val="20"/>
                <w:lang w:eastAsia="en-US"/>
              </w:rPr>
              <w:lastRenderedPageBreak/>
              <w:t>Плановая ревизия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878F0">
              <w:rPr>
                <w:b/>
                <w:sz w:val="20"/>
                <w:lang w:eastAsia="en-US"/>
              </w:rPr>
              <w:t>plannedRevision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487C">
              <w:rPr>
                <w:sz w:val="20"/>
                <w:lang w:eastAsia="en-US"/>
              </w:rPr>
              <w:t>Номер планового к</w:t>
            </w:r>
            <w:r>
              <w:rPr>
                <w:sz w:val="20"/>
                <w:lang w:eastAsia="en-US"/>
              </w:rPr>
              <w:t>о</w:t>
            </w:r>
            <w:r w:rsidRPr="00F5487C">
              <w:rPr>
                <w:sz w:val="20"/>
                <w:lang w:eastAsia="en-US"/>
              </w:rPr>
              <w:t>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P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Вид планового обследования</w:t>
            </w: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OV–Обследование в рамках выездной проверки</w:t>
            </w:r>
            <w:r>
              <w:rPr>
                <w:sz w:val="20"/>
                <w:lang w:eastAsia="en-US"/>
              </w:rPr>
              <w:t>;</w:t>
            </w: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OK–Обследование в рамках камеральной проверки</w:t>
            </w:r>
            <w:r>
              <w:rPr>
                <w:sz w:val="20"/>
                <w:lang w:eastAsia="en-US"/>
              </w:rPr>
              <w:t>;</w:t>
            </w:r>
          </w:p>
          <w:p w:rsid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OR–Обследование в рамках ревизии</w:t>
            </w:r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Доступные значения:</w:t>
            </w: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OV</w:t>
            </w:r>
            <w:r>
              <w:rPr>
                <w:sz w:val="20"/>
                <w:lang w:eastAsia="en-US"/>
              </w:rPr>
              <w:t>;</w:t>
            </w:r>
          </w:p>
          <w:p w:rsidR="00BF236D" w:rsidRP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OK</w:t>
            </w:r>
            <w:r>
              <w:rPr>
                <w:sz w:val="20"/>
                <w:lang w:eastAsia="en-US"/>
              </w:rPr>
              <w:t>;</w:t>
            </w:r>
          </w:p>
          <w:p w:rsidR="00BF236D" w:rsidRDefault="00BF236D" w:rsidP="00BF236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F236D">
              <w:rPr>
                <w:sz w:val="20"/>
                <w:lang w:eastAsia="en-US"/>
              </w:rPr>
              <w:t>OR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val="en-US" w:eastAsia="en-US"/>
              </w:rPr>
              <w:t>checkSubject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при приеме, заполняется при выгрузке</w:t>
            </w:r>
          </w:p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075E3">
              <w:rPr>
                <w:sz w:val="20"/>
                <w:lang w:eastAsia="en-US"/>
              </w:rPr>
              <w:t>Сведения об объекте контроля "Закупка/Заказ"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о</w:t>
            </w:r>
            <w:proofErr w:type="gramEnd"/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«Иной»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приеме, заполняется при выгрузке</w:t>
            </w:r>
          </w:p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Pr="00987F06" w:rsidRDefault="00BF236D" w:rsidP="00D70DB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Pr="00987F06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Pr="00987F06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87F06">
              <w:rPr>
                <w:sz w:val="20"/>
                <w:lang w:eastAsia="en-US"/>
              </w:rPr>
              <w:t>Описание основания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Акт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Предписание 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36D" w:rsidRDefault="00BF236D" w:rsidP="00D70DB6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236D" w:rsidRDefault="00BF236D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8F0" w:rsidRDefault="00D878F0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Жалоба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complaint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complaintNumber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T(1-28)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checkSubjects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</w:t>
            </w: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cision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Решение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Субъект контроля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checkSubjects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subjectComplaint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subjectComplaintGroup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групповой жалобы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Субъект жалобы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subjectComplaint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Pr="00D70DB6" w:rsidRDefault="00224621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6" w:anchor="customer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customer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Заказчик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Pr="00D70DB6" w:rsidRDefault="00224621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7" w:anchor="authority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authority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орган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P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 w:rsidRPr="00D70DB6">
              <w:rPr>
                <w:sz w:val="20"/>
                <w:lang w:eastAsia="en-US"/>
              </w:rPr>
              <w:t>authorityAgency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Уполномоченное учреждение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Pr="00D70DB6" w:rsidRDefault="00224621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8" w:anchor="specialized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specialized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Pr="00D70DB6" w:rsidRDefault="00224621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hyperlink r:id="rId29" w:anchor="EP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EP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/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EP_refuse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 (отказ в аккредитации)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сommission44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commission94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contractServiceOfficer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Должностное лицо контрактной службы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Контрактный управляющий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legalEntity307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r w:rsidRPr="0092528E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Оператор ЭП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EP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EP_failure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 (технический сбой)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Субъект групповой жалобы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subjectComplaintGroup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EP_failure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 (технический сбой)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Оператор ЭП (технический сбой)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EP_failure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\d{1,11}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уполномоченный на ведение ЕИС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OOS_authority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уполномоченный на ведение реестра контрактов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RC_authority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Tr="005223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жалобы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object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 закупки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План-график 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Закупка по 44-ФЗ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Pr="00D70DB6" w:rsidRDefault="00224621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0" w:anchor="lots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P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70DB6"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order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P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P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DB6">
              <w:rPr>
                <w:sz w:val="20"/>
                <w:lang w:eastAsia="en-US"/>
              </w:rPr>
              <w:t>notificationNumber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извещения о проведении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\d{19}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Pr="00D70DB6" w:rsidRDefault="00224621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1" w:anchor="lots_" w:history="1">
              <w:r w:rsidR="00D70DB6" w:rsidRPr="00D70DB6">
                <w:rPr>
                  <w:rStyle w:val="affd"/>
                  <w:color w:val="auto"/>
                  <w:sz w:val="20"/>
                  <w:lang w:eastAsia="en-US"/>
                </w:rPr>
                <w:t>lots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Лоты, процедура проведения которых обжалуется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Лоты, процедура проведения которых обжалуется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lots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Порядковый номер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 w:rsidP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Текстовое описание лотов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br/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План закупки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planPurchase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8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Т(1-1000)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плана закупок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Период планирования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План-график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Т(1-1000)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плана-графика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Решение по проверке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решения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D70DB6" w:rsidTr="0029374C"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Предписание по проверке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T(1-20)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выдачи предписания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0DB6" w:rsidRDefault="00D70DB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  <w:r w:rsidR="00EF347F">
              <w:rPr>
                <w:sz w:val="20"/>
                <w:lang w:eastAsia="en-US"/>
              </w:rPr>
              <w:t>Описание см. выше</w:t>
            </w:r>
          </w:p>
        </w:tc>
      </w:tr>
    </w:tbl>
    <w:p w:rsidR="003A72E3" w:rsidRDefault="003A72E3" w:rsidP="003A72E3"/>
    <w:p w:rsidR="008F5A00" w:rsidRDefault="008F5A00" w:rsidP="009364F0">
      <w:pPr>
        <w:pStyle w:val="20"/>
        <w:numPr>
          <w:ilvl w:val="0"/>
          <w:numId w:val="35"/>
        </w:numPr>
      </w:pPr>
      <w:r>
        <w:t>Информация об отмене результата контроля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8F5A00" w:rsidRPr="001A4780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5A00" w:rsidRPr="00662A2A" w:rsidRDefault="008F5A00" w:rsidP="008F5A00">
            <w:pPr>
              <w:spacing w:before="0" w:after="0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t>Информация об отмене результата контроля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checkResult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F5A00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RPr="00592F0B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8F5A00" w:rsidRDefault="008F5A00" w:rsidP="008F5A0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9364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F5A00" w:rsidRDefault="00047DC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364F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364F0" w:rsidRPr="00662A2A" w:rsidRDefault="009364F0" w:rsidP="00A16E82">
            <w:pPr>
              <w:spacing w:before="0" w:after="0"/>
              <w:jc w:val="center"/>
              <w:rPr>
                <w:b/>
                <w:sz w:val="20"/>
              </w:rPr>
            </w:pPr>
            <w:r w:rsidRPr="009364F0">
              <w:rPr>
                <w:b/>
                <w:sz w:val="20"/>
                <w:lang w:eastAsia="en-US"/>
              </w:rPr>
              <w:t>Общая информация об отмене результата контроля</w:t>
            </w:r>
          </w:p>
        </w:tc>
      </w:tr>
      <w:tr w:rsidR="009364F0" w:rsidRPr="009364F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9364F0" w:rsidRDefault="009364F0" w:rsidP="00A16E82">
            <w:pPr>
              <w:spacing w:before="0" w:after="0"/>
              <w:jc w:val="both"/>
              <w:rPr>
                <w:b/>
                <w:sz w:val="20"/>
              </w:rPr>
            </w:pPr>
            <w:r w:rsidRPr="009364F0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9364F0" w:rsidRPr="009364F0" w:rsidRDefault="009364F0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364F0" w:rsidRPr="009364F0" w:rsidRDefault="009364F0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364F0" w:rsidRPr="009364F0" w:rsidRDefault="009364F0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9364F0" w:rsidRPr="009364F0" w:rsidRDefault="009364F0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3" w:type="pct"/>
            <w:shd w:val="clear" w:color="auto" w:fill="auto"/>
          </w:tcPr>
          <w:p w:rsidR="009364F0" w:rsidRPr="009364F0" w:rsidRDefault="009364F0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A16E8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eventResultNumber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A16E8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создания отмены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owner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364F0">
              <w:rPr>
                <w:sz w:val="20"/>
                <w:lang w:eastAsia="en-US"/>
              </w:rPr>
              <w:t>Организация, отменяющая результат контроля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364F0" w:rsidRPr="009364F0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364F0" w:rsidRPr="009364F0" w:rsidRDefault="009364F0" w:rsidP="00A16E82">
            <w:pPr>
              <w:spacing w:before="0" w:after="0"/>
              <w:jc w:val="center"/>
              <w:rPr>
                <w:b/>
                <w:sz w:val="20"/>
              </w:rPr>
            </w:pPr>
            <w:r w:rsidRPr="009364F0">
              <w:rPr>
                <w:b/>
                <w:sz w:val="20"/>
                <w:lang w:eastAsia="en-US"/>
              </w:rPr>
              <w:t>Организация, отменяющая результат контроля</w:t>
            </w: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A16E8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owner</w:t>
            </w:r>
          </w:p>
        </w:tc>
        <w:tc>
          <w:tcPr>
            <w:tcW w:w="790" w:type="pct"/>
            <w:shd w:val="clear" w:color="auto" w:fill="auto"/>
          </w:tcPr>
          <w:p w:rsidR="009364F0" w:rsidRPr="008F5A0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364F0" w:rsidRP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9364F0" w:rsidRPr="008F5A0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3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A16E8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  </w:t>
            </w:r>
          </w:p>
        </w:tc>
      </w:tr>
      <w:tr w:rsidR="00F276BC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F276BC" w:rsidRPr="001B3C27" w:rsidRDefault="00F276BC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9364F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9364F0" w:rsidRPr="001B3C27" w:rsidRDefault="009364F0" w:rsidP="00A16E8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198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</w:tcPr>
          <w:p w:rsidR="009364F0" w:rsidRDefault="009364F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</w:tbl>
    <w:p w:rsidR="00A16E82" w:rsidRDefault="00A16E82" w:rsidP="00A16E82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8"/>
        <w:gridCol w:w="431"/>
        <w:gridCol w:w="991"/>
        <w:gridCol w:w="2979"/>
        <w:gridCol w:w="2832"/>
      </w:tblGrid>
      <w:tr w:rsidR="00A16E82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16E82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внеплановой проверке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Вид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Субъект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>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047DC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222E7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3222E7">
              <w:rPr>
                <w:b/>
                <w:sz w:val="20"/>
                <w:lang w:eastAsia="en-US"/>
              </w:rPr>
              <w:t>Общая информация о контрольном мероприятии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commonInfo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P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event</w:t>
            </w:r>
            <w:r>
              <w:rPr>
                <w:sz w:val="20"/>
                <w:lang w:eastAsia="en-US"/>
              </w:rPr>
              <w:t xml:space="preserve">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createDate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P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создания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публикации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9B4A2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Pr="003222E7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E97BF3" w:rsidRPr="003A72E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parentEventPlanNumber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Номер  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parentUnplannedEventNumber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Номер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38D" w:rsidRPr="00E97BF3" w:rsidRDefault="00C6038D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6038D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38D" w:rsidRPr="00C6038D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6038D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38D" w:rsidRPr="00C6038D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осуществляющий проведение проверки</w:t>
            </w: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\d{1,11} </w:t>
            </w:r>
          </w:p>
        </w:tc>
      </w:tr>
      <w:tr w:rsidR="00F276B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276BC" w:rsidRDefault="00F276BC" w:rsidP="00522331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276BC" w:rsidRDefault="00F276BC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038D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Default="00C6038D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</w:t>
            </w:r>
          </w:p>
        </w:tc>
      </w:tr>
      <w:tr w:rsidR="0002110E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10E" w:rsidRPr="00C6038D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Субъект контрольного мероприятия</w:t>
            </w:r>
          </w:p>
        </w:tc>
      </w:tr>
      <w:tr w:rsidR="00C6038D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checkedSubject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C6038D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8D" w:rsidRPr="0002110E" w:rsidRDefault="00C6038D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02110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E97BF3" w:rsidRDefault="0022462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2" w:anchor="customer_" w:history="1">
              <w:r w:rsidR="0002110E" w:rsidRPr="00E97BF3">
                <w:rPr>
                  <w:rStyle w:val="affd"/>
                  <w:color w:val="auto"/>
                  <w:sz w:val="20"/>
                  <w:lang w:eastAsia="en-US"/>
                </w:rPr>
                <w:t>customer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Заказчик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E97BF3" w:rsidRDefault="0022462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3" w:anchor="authority_" w:history="1">
              <w:r w:rsidR="0002110E" w:rsidRPr="00E97BF3">
                <w:rPr>
                  <w:rStyle w:val="affd"/>
                  <w:color w:val="auto"/>
                  <w:sz w:val="20"/>
                  <w:lang w:eastAsia="en-US"/>
                </w:rPr>
                <w:t>authority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орган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E97BF3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authorityAgency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Уполномоченное учреждение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E97BF3" w:rsidRDefault="0022462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4" w:anchor="specialized_" w:history="1">
              <w:r w:rsidR="0002110E" w:rsidRPr="00E97BF3">
                <w:rPr>
                  <w:rStyle w:val="affd"/>
                  <w:color w:val="auto"/>
                  <w:sz w:val="20"/>
                  <w:lang w:eastAsia="en-US"/>
                </w:rPr>
                <w:t>specialized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E97BF3" w:rsidRDefault="0022462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hyperlink r:id="rId35" w:anchor="EP_" w:history="1">
              <w:r w:rsidR="0002110E" w:rsidRPr="00E97BF3">
                <w:rPr>
                  <w:rStyle w:val="affd"/>
                  <w:color w:val="auto"/>
                  <w:sz w:val="20"/>
                  <w:lang w:eastAsia="en-US"/>
                </w:rPr>
                <w:t>EP</w:t>
              </w:r>
            </w:hyperlink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Оператор ЭП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сommission44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commission94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contractServiceOfficer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Должностное лицо контрактной службы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contractService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Контрактный управляющий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OOS_authority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OOS_support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Организация по обслуживанию пользователей ЕИС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RC_authority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FC_authority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 государственного (муниципального) финансового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legalEntity44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legalEntity307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>
            <w:r w:rsidRPr="0054317F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02110E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10E" w:rsidRPr="00C6038D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02110E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gramStart"/>
            <w:r>
              <w:rPr>
                <w:sz w:val="20"/>
                <w:lang w:eastAsia="en-US"/>
              </w:rPr>
              <w:t>Контроль за</w:t>
            </w:r>
            <w:proofErr w:type="gramEnd"/>
            <w:r>
              <w:rPr>
                <w:sz w:val="20"/>
                <w:lang w:eastAsia="en-US"/>
              </w:rPr>
              <w:t xml:space="preserve"> исполнением 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110E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10E" w:rsidRPr="00C6038D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02110E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Default="0002110E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2110E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10E" w:rsidRPr="00C6038D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proofErr w:type="gramStart"/>
            <w:r w:rsidRPr="0002110E">
              <w:rPr>
                <w:b/>
                <w:sz w:val="20"/>
                <w:lang w:eastAsia="en-US"/>
              </w:rPr>
              <w:t>Контроль за</w:t>
            </w:r>
            <w:proofErr w:type="gramEnd"/>
            <w:r w:rsidRPr="0002110E">
              <w:rPr>
                <w:b/>
                <w:sz w:val="20"/>
                <w:lang w:eastAsia="en-US"/>
              </w:rPr>
              <w:t xml:space="preserve"> исполнением решения, предписания</w:t>
            </w:r>
          </w:p>
        </w:tc>
      </w:tr>
      <w:tr w:rsidR="0002110E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lastRenderedPageBreak/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10E" w:rsidRPr="0002110E" w:rsidRDefault="0002110E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1127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Данные о предписании, выданном </w:t>
            </w:r>
            <w:proofErr w:type="gramStart"/>
            <w:r>
              <w:rPr>
                <w:sz w:val="20"/>
                <w:lang w:eastAsia="en-US"/>
              </w:rPr>
              <w:t>КО</w:t>
            </w:r>
            <w:proofErr w:type="gramEnd"/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1127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Данные решения комиссии, инспекции, </w:t>
            </w:r>
            <w:proofErr w:type="gramStart"/>
            <w:r>
              <w:rPr>
                <w:sz w:val="20"/>
                <w:lang w:eastAsia="en-US"/>
              </w:rPr>
              <w:t>КО</w:t>
            </w:r>
            <w:proofErr w:type="gramEnd"/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1127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Данные о предписании, выданном </w:t>
            </w:r>
            <w:proofErr w:type="gramStart"/>
            <w:r>
              <w:rPr>
                <w:b/>
                <w:sz w:val="20"/>
                <w:lang w:eastAsia="en-US"/>
              </w:rPr>
              <w:t>КО</w:t>
            </w:r>
            <w:proofErr w:type="gramEnd"/>
          </w:p>
        </w:tc>
      </w:tr>
      <w:tr w:rsidR="003A112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112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A112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1127" w:rsidRDefault="003A112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B057D1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Данные решения комиссии, инспекции, </w:t>
            </w:r>
            <w:proofErr w:type="gramStart"/>
            <w:r>
              <w:rPr>
                <w:b/>
                <w:sz w:val="20"/>
                <w:lang w:eastAsia="en-US"/>
              </w:rPr>
              <w:t>КО</w:t>
            </w:r>
            <w:proofErr w:type="gramEnd"/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Принимаемые значения: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B057D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>№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B057D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2108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B057D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4E2108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B057D1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  <w:r w:rsidR="004E2108">
              <w:rPr>
                <w:sz w:val="20"/>
                <w:lang w:eastAsia="en-US"/>
              </w:rPr>
              <w:t>.</w:t>
            </w:r>
          </w:p>
          <w:p w:rsidR="004E2108" w:rsidRDefault="004E2108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Необязательный </w:t>
            </w:r>
            <w:r>
              <w:rPr>
                <w:sz w:val="20"/>
                <w:lang w:eastAsia="en-US"/>
              </w:rPr>
              <w:lastRenderedPageBreak/>
              <w:t>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D1" w:rsidRDefault="00B057D1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D1" w:rsidRDefault="00B057D1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Признак закупки у единственного поставщика (подрядчика, </w:t>
            </w:r>
            <w:r>
              <w:rPr>
                <w:sz w:val="20"/>
                <w:lang w:eastAsia="en-US"/>
              </w:rPr>
              <w:lastRenderedPageBreak/>
              <w:t>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proofErr w:type="gramStart"/>
            <w:r>
              <w:rPr>
                <w:b/>
                <w:sz w:val="20"/>
                <w:lang w:eastAsia="en-US"/>
              </w:rPr>
              <w:t>о</w:t>
            </w:r>
            <w:proofErr w:type="gramEnd"/>
            <w:r>
              <w:rPr>
                <w:b/>
                <w:sz w:val="20"/>
                <w:lang w:eastAsia="en-US"/>
              </w:rPr>
              <w:t>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057D1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44-ФЗ</w:t>
            </w: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D1" w:rsidRDefault="00B057D1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CD0F4C" w:rsidRDefault="00CD0F4C" w:rsidP="00CD0F4C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5"/>
        <w:gridCol w:w="424"/>
        <w:gridCol w:w="991"/>
        <w:gridCol w:w="2978"/>
        <w:gridCol w:w="2837"/>
      </w:tblGrid>
      <w:tr w:rsidR="00CD0F4C" w:rsidTr="003E62A7">
        <w:trPr>
          <w:tblHeader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:rsidTr="003E62A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CD0F4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t>Информация об отмене внепланового контрольного мероприятия</w:t>
            </w: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Pr="00CD0F4C" w:rsidRDefault="00CD0F4C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0F4C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047DC0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3E62A7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A16E82"/>
    <w:p w:rsidR="00ED680B" w:rsidDel="004E7B50" w:rsidRDefault="003846DE" w:rsidP="003846DE">
      <w:pPr>
        <w:pStyle w:val="20"/>
        <w:numPr>
          <w:ilvl w:val="0"/>
          <w:numId w:val="35"/>
        </w:numPr>
        <w:rPr>
          <w:del w:id="56" w:author="Yugin Vitaly" w:date="2016-03-07T19:56:00Z"/>
        </w:rPr>
      </w:pPr>
      <w:del w:id="57" w:author="Yugin Vitaly" w:date="2016-03-07T19:56:00Z">
        <w:r w:rsidRPr="003846DE" w:rsidDel="004E7B50">
          <w:delText xml:space="preserve">Проект </w:delText>
        </w:r>
        <w:r w:rsidDel="004E7B50">
          <w:delText>информации о жалобе</w:delText>
        </w:r>
      </w:del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5"/>
        <w:gridCol w:w="420"/>
        <w:gridCol w:w="1050"/>
        <w:gridCol w:w="2939"/>
        <w:gridCol w:w="2942"/>
      </w:tblGrid>
      <w:tr w:rsidR="00ED680B" w:rsidRPr="001A4780" w:rsidDel="004E7B50" w:rsidTr="00F276BC">
        <w:trPr>
          <w:tblHeader/>
          <w:jc w:val="center"/>
          <w:del w:id="58" w:author="Yugin Vitaly" w:date="2016-03-07T19:56:00Z"/>
        </w:trPr>
        <w:tc>
          <w:tcPr>
            <w:tcW w:w="744" w:type="pct"/>
            <w:shd w:val="clear" w:color="auto" w:fill="D9D9D9"/>
            <w:vAlign w:val="center"/>
            <w:hideMark/>
          </w:tcPr>
          <w:p w:rsidR="00ED680B" w:rsidRPr="001A4780" w:rsidDel="004E7B50" w:rsidRDefault="00ED680B" w:rsidP="00ED680B">
            <w:pPr>
              <w:ind w:firstLine="5"/>
              <w:jc w:val="center"/>
              <w:rPr>
                <w:del w:id="59" w:author="Yugin Vitaly" w:date="2016-03-07T19:56:00Z"/>
                <w:b/>
                <w:bCs/>
                <w:sz w:val="20"/>
              </w:rPr>
            </w:pPr>
            <w:del w:id="60" w:author="Yugin Vitaly" w:date="2016-03-07T19:56:00Z">
              <w:r w:rsidRPr="001A4780" w:rsidDel="004E7B50">
                <w:rPr>
                  <w:b/>
                  <w:bCs/>
                  <w:sz w:val="20"/>
                </w:rPr>
                <w:delText>Код элемента</w:delText>
              </w:r>
            </w:del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680B" w:rsidRPr="001A4780" w:rsidDel="004E7B50" w:rsidRDefault="00ED680B" w:rsidP="00ED680B">
            <w:pPr>
              <w:ind w:firstLine="5"/>
              <w:jc w:val="center"/>
              <w:rPr>
                <w:del w:id="61" w:author="Yugin Vitaly" w:date="2016-03-07T19:56:00Z"/>
                <w:b/>
                <w:bCs/>
                <w:sz w:val="20"/>
              </w:rPr>
            </w:pPr>
            <w:del w:id="62" w:author="Yugin Vitaly" w:date="2016-03-07T19:56:00Z">
              <w:r w:rsidRPr="001A4780" w:rsidDel="004E7B50">
                <w:rPr>
                  <w:b/>
                  <w:bCs/>
                  <w:sz w:val="20"/>
                </w:rPr>
                <w:delText>Содерж. элемента</w:delText>
              </w:r>
            </w:del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680B" w:rsidRPr="001A4780" w:rsidDel="004E7B50" w:rsidRDefault="00ED680B" w:rsidP="00ED680B">
            <w:pPr>
              <w:ind w:firstLine="5"/>
              <w:jc w:val="center"/>
              <w:rPr>
                <w:del w:id="63" w:author="Yugin Vitaly" w:date="2016-03-07T19:56:00Z"/>
                <w:b/>
                <w:bCs/>
                <w:sz w:val="20"/>
              </w:rPr>
            </w:pPr>
            <w:del w:id="64" w:author="Yugin Vitaly" w:date="2016-03-07T19:56:00Z">
              <w:r w:rsidRPr="001A4780" w:rsidDel="004E7B50">
                <w:rPr>
                  <w:b/>
                  <w:bCs/>
                  <w:sz w:val="20"/>
                </w:rPr>
                <w:delText>Тип</w:delText>
              </w:r>
            </w:del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D680B" w:rsidRPr="001A4780" w:rsidDel="004E7B50" w:rsidRDefault="00ED680B" w:rsidP="00ED680B">
            <w:pPr>
              <w:ind w:firstLine="5"/>
              <w:jc w:val="center"/>
              <w:rPr>
                <w:del w:id="65" w:author="Yugin Vitaly" w:date="2016-03-07T19:56:00Z"/>
                <w:b/>
                <w:bCs/>
                <w:sz w:val="20"/>
              </w:rPr>
            </w:pPr>
            <w:del w:id="66" w:author="Yugin Vitaly" w:date="2016-03-07T19:56:00Z">
              <w:r w:rsidRPr="001A4780" w:rsidDel="004E7B50">
                <w:rPr>
                  <w:b/>
                  <w:bCs/>
                  <w:sz w:val="20"/>
                </w:rPr>
                <w:delText>Формат</w:delText>
              </w:r>
            </w:del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680B" w:rsidRPr="001A4780" w:rsidDel="004E7B50" w:rsidRDefault="00ED680B" w:rsidP="00ED680B">
            <w:pPr>
              <w:ind w:firstLine="5"/>
              <w:jc w:val="center"/>
              <w:rPr>
                <w:del w:id="67" w:author="Yugin Vitaly" w:date="2016-03-07T19:56:00Z"/>
                <w:b/>
                <w:bCs/>
                <w:sz w:val="20"/>
              </w:rPr>
            </w:pPr>
            <w:del w:id="68" w:author="Yugin Vitaly" w:date="2016-03-07T19:56:00Z">
              <w:r w:rsidRPr="001A4780" w:rsidDel="004E7B50">
                <w:rPr>
                  <w:b/>
                  <w:bCs/>
                  <w:sz w:val="20"/>
                </w:rPr>
                <w:delText>Наименование</w:delText>
              </w:r>
            </w:del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D680B" w:rsidRPr="001A4780" w:rsidDel="004E7B50" w:rsidRDefault="00ED680B" w:rsidP="00ED680B">
            <w:pPr>
              <w:ind w:firstLine="5"/>
              <w:jc w:val="center"/>
              <w:rPr>
                <w:del w:id="69" w:author="Yugin Vitaly" w:date="2016-03-07T19:56:00Z"/>
                <w:b/>
                <w:bCs/>
                <w:sz w:val="20"/>
              </w:rPr>
            </w:pPr>
            <w:del w:id="70" w:author="Yugin Vitaly" w:date="2016-03-07T19:56:00Z">
              <w:r w:rsidRPr="001A4780" w:rsidDel="004E7B50">
                <w:rPr>
                  <w:b/>
                  <w:bCs/>
                  <w:sz w:val="20"/>
                </w:rPr>
                <w:delText>Дополнительная информация</w:delText>
              </w:r>
            </w:del>
          </w:p>
        </w:tc>
      </w:tr>
      <w:tr w:rsidR="00ED680B" w:rsidRPr="00675499" w:rsidDel="004E7B50" w:rsidTr="00F276BC">
        <w:trPr>
          <w:jc w:val="center"/>
          <w:del w:id="71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680B" w:rsidRPr="00E232BB" w:rsidDel="004E7B50" w:rsidRDefault="003846DE" w:rsidP="00ED680B">
            <w:pPr>
              <w:spacing w:before="0" w:after="0"/>
              <w:jc w:val="center"/>
              <w:rPr>
                <w:del w:id="72" w:author="Yugin Vitaly" w:date="2016-03-07T19:56:00Z"/>
                <w:b/>
                <w:bCs/>
                <w:sz w:val="20"/>
              </w:rPr>
            </w:pPr>
            <w:del w:id="73" w:author="Yugin Vitaly" w:date="2016-03-07T19:56:00Z">
              <w:r w:rsidRPr="003846DE" w:rsidDel="004E7B50">
                <w:rPr>
                  <w:b/>
                  <w:bCs/>
                  <w:sz w:val="20"/>
                </w:rPr>
                <w:delText>Проект информации по жалобе</w:delText>
              </w:r>
            </w:del>
          </w:p>
        </w:tc>
      </w:tr>
      <w:tr w:rsidR="00ED680B" w:rsidRPr="001A4780" w:rsidDel="004E7B50" w:rsidTr="00F276BC">
        <w:trPr>
          <w:jc w:val="center"/>
          <w:del w:id="7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3846DE" w:rsidP="00ED680B">
            <w:pPr>
              <w:spacing w:before="0" w:after="0"/>
              <w:jc w:val="both"/>
              <w:rPr>
                <w:del w:id="75" w:author="Yugin Vitaly" w:date="2016-03-07T19:56:00Z"/>
                <w:b/>
                <w:sz w:val="20"/>
              </w:rPr>
            </w:pPr>
            <w:del w:id="76" w:author="Yugin Vitaly" w:date="2016-03-07T19:56:00Z">
              <w:r w:rsidRPr="003846DE" w:rsidDel="004E7B50">
                <w:rPr>
                  <w:b/>
                  <w:sz w:val="20"/>
                </w:rPr>
                <w:delText>complaintProject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77" w:author="Yugin Vitaly" w:date="2016-03-07T19:56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78" w:author="Yugin Vitaly" w:date="2016-03-07T19:56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79" w:author="Yugin Vitaly" w:date="2016-03-07T19:56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80" w:author="Yugin Vitaly" w:date="2016-03-07T19:56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81" w:author="Yugin Vitaly" w:date="2016-03-07T19:56:00Z"/>
                <w:b/>
                <w:sz w:val="20"/>
              </w:rPr>
            </w:pPr>
          </w:p>
        </w:tc>
      </w:tr>
      <w:tr w:rsidR="003846DE" w:rsidRPr="001A4780" w:rsidDel="004E7B50" w:rsidTr="00F276BC">
        <w:trPr>
          <w:jc w:val="center"/>
          <w:del w:id="82" w:author="Yugin Vitaly" w:date="2016-03-07T19:56:00Z"/>
        </w:trPr>
        <w:tc>
          <w:tcPr>
            <w:tcW w:w="744" w:type="pct"/>
            <w:shd w:val="clear" w:color="auto" w:fill="auto"/>
          </w:tcPr>
          <w:p w:rsidR="003846DE" w:rsidRPr="001B3C27" w:rsidDel="004E7B50" w:rsidRDefault="003846DE" w:rsidP="00A95E4B">
            <w:pPr>
              <w:spacing w:before="0" w:after="0"/>
              <w:jc w:val="both"/>
              <w:rPr>
                <w:del w:id="83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46DE" w:rsidDel="004E7B50" w:rsidRDefault="003846DE" w:rsidP="00A95E4B">
            <w:pPr>
              <w:spacing w:before="0" w:after="0"/>
              <w:jc w:val="both"/>
              <w:rPr>
                <w:del w:id="84" w:author="Yugin Vitaly" w:date="2016-03-07T19:56:00Z"/>
                <w:sz w:val="20"/>
              </w:rPr>
            </w:pPr>
            <w:del w:id="85" w:author="Yugin Vitaly" w:date="2016-03-07T19:56:00Z">
              <w:r w:rsidDel="004E7B50">
                <w:rPr>
                  <w:sz w:val="20"/>
                  <w:lang w:val="en-US"/>
                </w:rPr>
                <w:delText>schemeVersion</w:delText>
              </w:r>
            </w:del>
          </w:p>
        </w:tc>
        <w:tc>
          <w:tcPr>
            <w:tcW w:w="198" w:type="pct"/>
            <w:shd w:val="clear" w:color="auto" w:fill="auto"/>
          </w:tcPr>
          <w:p w:rsidR="003846DE" w:rsidRPr="00E232BB" w:rsidDel="004E7B50" w:rsidRDefault="003846DE" w:rsidP="00A95E4B">
            <w:pPr>
              <w:spacing w:before="0" w:after="0"/>
              <w:jc w:val="center"/>
              <w:rPr>
                <w:del w:id="86" w:author="Yugin Vitaly" w:date="2016-03-07T19:56:00Z"/>
                <w:sz w:val="20"/>
              </w:rPr>
            </w:pPr>
            <w:del w:id="87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</w:tcPr>
          <w:p w:rsidR="003846DE" w:rsidDel="004E7B50" w:rsidRDefault="003846DE" w:rsidP="00A95E4B">
            <w:pPr>
              <w:spacing w:before="0" w:after="0"/>
              <w:jc w:val="center"/>
              <w:rPr>
                <w:del w:id="88" w:author="Yugin Vitaly" w:date="2016-03-07T19:56:00Z"/>
                <w:sz w:val="20"/>
              </w:rPr>
            </w:pPr>
            <w:del w:id="89" w:author="Yugin Vitaly" w:date="2016-03-07T19:56:00Z">
              <w:r w:rsidDel="004E7B50">
                <w:rPr>
                  <w:sz w:val="20"/>
                </w:rPr>
                <w:delText>Т</w:delText>
              </w:r>
            </w:del>
          </w:p>
        </w:tc>
        <w:tc>
          <w:tcPr>
            <w:tcW w:w="1386" w:type="pct"/>
            <w:shd w:val="clear" w:color="auto" w:fill="auto"/>
          </w:tcPr>
          <w:p w:rsidR="003846DE" w:rsidRPr="001B3C27" w:rsidDel="004E7B50" w:rsidRDefault="003846DE" w:rsidP="00A95E4B">
            <w:pPr>
              <w:spacing w:before="0" w:after="0"/>
              <w:rPr>
                <w:del w:id="90" w:author="Yugin Vitaly" w:date="2016-03-07T19:56:00Z"/>
                <w:sz w:val="20"/>
              </w:rPr>
            </w:pPr>
            <w:del w:id="91" w:author="Yugin Vitaly" w:date="2016-03-07T19:56:00Z">
              <w:r w:rsidDel="004E7B50">
                <w:rPr>
                  <w:sz w:val="20"/>
                </w:rPr>
                <w:delText>Атрибут. Принимаемый номер версии схемы элемента</w:delText>
              </w:r>
            </w:del>
          </w:p>
        </w:tc>
        <w:tc>
          <w:tcPr>
            <w:tcW w:w="1387" w:type="pct"/>
            <w:shd w:val="clear" w:color="auto" w:fill="auto"/>
          </w:tcPr>
          <w:p w:rsidR="009D0019" w:rsidRPr="00351BEA" w:rsidDel="004E7B50" w:rsidRDefault="009D0019" w:rsidP="009D0019">
            <w:pPr>
              <w:spacing w:before="0" w:after="0"/>
              <w:rPr>
                <w:del w:id="92" w:author="Yugin Vitaly" w:date="2016-03-07T19:56:00Z"/>
                <w:sz w:val="20"/>
              </w:rPr>
            </w:pPr>
            <w:del w:id="93" w:author="Yugin Vitaly" w:date="2016-03-07T19:56:00Z">
              <w:r w:rsidDel="004E7B50">
                <w:rPr>
                  <w:sz w:val="20"/>
                </w:rPr>
                <w:delText>Допустимые значения</w:delText>
              </w:r>
              <w:r w:rsidRPr="00351BEA" w:rsidDel="004E7B50">
                <w:rPr>
                  <w:sz w:val="20"/>
                </w:rPr>
                <w:delText>:</w:delText>
              </w:r>
            </w:del>
          </w:p>
          <w:p w:rsidR="003846DE" w:rsidRPr="003050C8" w:rsidDel="004E7B50" w:rsidRDefault="009D0019" w:rsidP="009D0019">
            <w:pPr>
              <w:spacing w:before="0" w:after="0"/>
              <w:jc w:val="both"/>
              <w:rPr>
                <w:del w:id="94" w:author="Yugin Vitaly" w:date="2016-03-07T19:56:00Z"/>
                <w:sz w:val="20"/>
              </w:rPr>
            </w:pPr>
            <w:del w:id="95" w:author="Yugin Vitaly" w:date="2016-03-07T19:56:00Z">
              <w:r w:rsidDel="004E7B50">
                <w:rPr>
                  <w:sz w:val="20"/>
                </w:rPr>
                <w:delText>6.0</w:delText>
              </w:r>
            </w:del>
            <w:r w:rsidR="006C5155">
              <w:rPr>
                <w:sz w:val="20"/>
              </w:rPr>
              <w:t>, 6.1, 6.2</w:t>
            </w:r>
          </w:p>
        </w:tc>
      </w:tr>
      <w:tr w:rsidR="003846DE" w:rsidRPr="001A4780" w:rsidDel="004E7B50" w:rsidTr="00F276BC">
        <w:trPr>
          <w:jc w:val="center"/>
          <w:del w:id="9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3846DE" w:rsidRPr="001B3C27" w:rsidDel="004E7B50" w:rsidRDefault="003846DE" w:rsidP="00A95E4B">
            <w:pPr>
              <w:spacing w:before="0" w:after="0"/>
              <w:jc w:val="both"/>
              <w:rPr>
                <w:del w:id="97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46DE" w:rsidRPr="001A4780" w:rsidDel="004E7B50" w:rsidRDefault="003846DE" w:rsidP="00A95E4B">
            <w:pPr>
              <w:spacing w:before="0" w:after="0"/>
              <w:rPr>
                <w:del w:id="98" w:author="Yugin Vitaly" w:date="2016-03-07T19:56:00Z"/>
                <w:sz w:val="20"/>
              </w:rPr>
            </w:pPr>
            <w:del w:id="99" w:author="Yugin Vitaly" w:date="2016-03-07T19:56:00Z">
              <w:r w:rsidRPr="001A4780" w:rsidDel="004E7B50">
                <w:rPr>
                  <w:sz w:val="20"/>
                </w:rPr>
                <w:delText xml:space="preserve">id </w:delText>
              </w:r>
            </w:del>
          </w:p>
        </w:tc>
        <w:tc>
          <w:tcPr>
            <w:tcW w:w="198" w:type="pct"/>
            <w:shd w:val="clear" w:color="auto" w:fill="auto"/>
          </w:tcPr>
          <w:p w:rsidR="003846DE" w:rsidRPr="001A4780" w:rsidDel="004E7B50" w:rsidRDefault="003846DE" w:rsidP="00A95E4B">
            <w:pPr>
              <w:spacing w:before="0" w:after="0"/>
              <w:jc w:val="center"/>
              <w:rPr>
                <w:del w:id="100" w:author="Yugin Vitaly" w:date="2016-03-07T19:56:00Z"/>
                <w:sz w:val="20"/>
              </w:rPr>
            </w:pPr>
            <w:del w:id="101" w:author="Yugin Vitaly" w:date="2016-03-07T19:56:00Z">
              <w:r w:rsidRPr="001A4780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</w:tcPr>
          <w:p w:rsidR="003846DE" w:rsidRPr="001A4780" w:rsidDel="004E7B50" w:rsidRDefault="003846DE" w:rsidP="00A95E4B">
            <w:pPr>
              <w:spacing w:before="0" w:after="0"/>
              <w:jc w:val="center"/>
              <w:rPr>
                <w:del w:id="102" w:author="Yugin Vitaly" w:date="2016-03-07T19:56:00Z"/>
                <w:sz w:val="20"/>
              </w:rPr>
            </w:pPr>
            <w:del w:id="103" w:author="Yugin Vitaly" w:date="2016-03-07T19:56:00Z">
              <w:r w:rsidRPr="001A4780" w:rsidDel="004E7B50">
                <w:rPr>
                  <w:sz w:val="20"/>
                </w:rPr>
                <w:delText>N</w:delText>
              </w:r>
            </w:del>
          </w:p>
        </w:tc>
        <w:tc>
          <w:tcPr>
            <w:tcW w:w="1386" w:type="pct"/>
            <w:shd w:val="clear" w:color="auto" w:fill="auto"/>
          </w:tcPr>
          <w:p w:rsidR="003846DE" w:rsidRPr="001A4780" w:rsidDel="004E7B50" w:rsidRDefault="003846DE" w:rsidP="00A95E4B">
            <w:pPr>
              <w:spacing w:before="0" w:after="0"/>
              <w:rPr>
                <w:del w:id="104" w:author="Yugin Vitaly" w:date="2016-03-07T19:56:00Z"/>
                <w:sz w:val="20"/>
              </w:rPr>
            </w:pPr>
            <w:del w:id="105" w:author="Yugin Vitaly" w:date="2016-03-07T19:56:00Z">
              <w:r w:rsidRPr="001A4780" w:rsidDel="004E7B50">
                <w:rPr>
                  <w:sz w:val="20"/>
                </w:rPr>
                <w:delText xml:space="preserve">Идентификатор документа </w:delText>
              </w:r>
              <w:r w:rsidDel="004E7B50">
                <w:rPr>
                  <w:sz w:val="20"/>
                </w:rPr>
                <w:delText>ЕИС</w:delText>
              </w:r>
            </w:del>
          </w:p>
        </w:tc>
        <w:tc>
          <w:tcPr>
            <w:tcW w:w="1387" w:type="pct"/>
            <w:shd w:val="clear" w:color="auto" w:fill="auto"/>
          </w:tcPr>
          <w:p w:rsidR="003846DE" w:rsidRPr="001A4780" w:rsidDel="004E7B50" w:rsidRDefault="003846DE" w:rsidP="00A95E4B">
            <w:pPr>
              <w:spacing w:before="0" w:after="0"/>
              <w:rPr>
                <w:del w:id="106" w:author="Yugin Vitaly" w:date="2016-03-07T19:56:00Z"/>
                <w:sz w:val="20"/>
              </w:rPr>
            </w:pPr>
            <w:del w:id="107" w:author="Yugin Vitaly" w:date="2016-03-07T19:56:00Z">
              <w:r w:rsidRPr="006F350D" w:rsidDel="004E7B50">
                <w:rPr>
                  <w:sz w:val="20"/>
                </w:rPr>
                <w:delText xml:space="preserve">Элемент обязателен для заполнения при корректировке ранее загруженного </w:delText>
              </w:r>
              <w:r w:rsidR="00686210" w:rsidDel="004E7B50">
                <w:rPr>
                  <w:sz w:val="20"/>
                </w:rPr>
                <w:delText>в ЕИС</w:delText>
              </w:r>
              <w:r w:rsidRPr="006F350D" w:rsidDel="004E7B50">
                <w:rPr>
                  <w:sz w:val="20"/>
                </w:rPr>
                <w:delText xml:space="preserve"> документа</w:delText>
              </w:r>
            </w:del>
          </w:p>
        </w:tc>
      </w:tr>
      <w:tr w:rsidR="003846DE" w:rsidRPr="001A4780" w:rsidDel="004E7B50" w:rsidTr="00F276BC">
        <w:trPr>
          <w:jc w:val="center"/>
          <w:del w:id="108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3846DE" w:rsidRPr="001B3C27" w:rsidDel="004E7B50" w:rsidRDefault="003846DE" w:rsidP="00A95E4B">
            <w:pPr>
              <w:spacing w:before="0" w:after="0"/>
              <w:jc w:val="both"/>
              <w:rPr>
                <w:del w:id="109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46DE" w:rsidRPr="001A4780" w:rsidDel="004E7B50" w:rsidRDefault="003846DE" w:rsidP="00A95E4B">
            <w:pPr>
              <w:spacing w:before="0" w:after="0"/>
              <w:rPr>
                <w:del w:id="110" w:author="Yugin Vitaly" w:date="2016-03-07T19:56:00Z"/>
                <w:sz w:val="20"/>
              </w:rPr>
            </w:pPr>
            <w:del w:id="111" w:author="Yugin Vitaly" w:date="2016-03-07T19:56:00Z">
              <w:r w:rsidRPr="00C67CB0" w:rsidDel="004E7B50">
                <w:rPr>
                  <w:sz w:val="20"/>
                </w:rPr>
                <w:delText>externalId</w:delText>
              </w:r>
            </w:del>
          </w:p>
        </w:tc>
        <w:tc>
          <w:tcPr>
            <w:tcW w:w="198" w:type="pct"/>
            <w:shd w:val="clear" w:color="auto" w:fill="auto"/>
          </w:tcPr>
          <w:p w:rsidR="003846DE" w:rsidRPr="00BA4027" w:rsidDel="004E7B50" w:rsidRDefault="003846DE" w:rsidP="00A95E4B">
            <w:pPr>
              <w:spacing w:before="0" w:after="0"/>
              <w:jc w:val="center"/>
              <w:rPr>
                <w:del w:id="112" w:author="Yugin Vitaly" w:date="2016-03-07T19:56:00Z"/>
                <w:sz w:val="20"/>
                <w:lang w:val="en-US"/>
              </w:rPr>
            </w:pPr>
            <w:del w:id="113" w:author="Yugin Vitaly" w:date="2016-03-07T19:56:00Z">
              <w:r w:rsidDel="004E7B50">
                <w:rPr>
                  <w:sz w:val="20"/>
                  <w:lang w:val="en-US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</w:tcPr>
          <w:p w:rsidR="003846DE" w:rsidRPr="00BA4027" w:rsidDel="004E7B50" w:rsidRDefault="003846DE" w:rsidP="00A95E4B">
            <w:pPr>
              <w:spacing w:before="0" w:after="0"/>
              <w:jc w:val="center"/>
              <w:rPr>
                <w:del w:id="114" w:author="Yugin Vitaly" w:date="2016-03-07T19:56:00Z"/>
                <w:sz w:val="20"/>
                <w:lang w:val="en-US"/>
              </w:rPr>
            </w:pPr>
            <w:del w:id="115" w:author="Yugin Vitaly" w:date="2016-03-07T19:56:00Z">
              <w:r w:rsidDel="004E7B50">
                <w:rPr>
                  <w:sz w:val="20"/>
                </w:rPr>
                <w:delText>T(</w:delText>
              </w:r>
              <w:r w:rsidDel="004E7B50">
                <w:rPr>
                  <w:sz w:val="20"/>
                  <w:lang w:val="en-US"/>
                </w:rPr>
                <w:delText>1-40</w:delText>
              </w:r>
              <w:r w:rsidDel="004E7B50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</w:tcPr>
          <w:p w:rsidR="003846DE" w:rsidRPr="001A4780" w:rsidDel="004E7B50" w:rsidRDefault="003846DE" w:rsidP="00A95E4B">
            <w:pPr>
              <w:spacing w:before="0" w:after="0"/>
              <w:rPr>
                <w:del w:id="116" w:author="Yugin Vitaly" w:date="2016-03-07T19:56:00Z"/>
                <w:sz w:val="20"/>
              </w:rPr>
            </w:pPr>
            <w:del w:id="117" w:author="Yugin Vitaly" w:date="2016-03-07T19:56:00Z">
              <w:r w:rsidRPr="00C67CB0" w:rsidDel="004E7B50">
                <w:rPr>
                  <w:sz w:val="20"/>
                </w:rPr>
                <w:delText>Внешний идентификатор документа</w:delText>
              </w:r>
            </w:del>
          </w:p>
        </w:tc>
        <w:tc>
          <w:tcPr>
            <w:tcW w:w="1387" w:type="pct"/>
            <w:shd w:val="clear" w:color="auto" w:fill="auto"/>
          </w:tcPr>
          <w:p w:rsidR="003846DE" w:rsidRPr="001A4780" w:rsidDel="004E7B50" w:rsidRDefault="003846DE" w:rsidP="00A95E4B">
            <w:pPr>
              <w:spacing w:before="0" w:after="0"/>
              <w:rPr>
                <w:del w:id="118" w:author="Yugin Vitaly" w:date="2016-03-07T19:56:00Z"/>
                <w:sz w:val="20"/>
              </w:rPr>
            </w:pPr>
          </w:p>
        </w:tc>
      </w:tr>
      <w:tr w:rsidR="00ED680B" w:rsidRPr="001A4780" w:rsidDel="004E7B50" w:rsidTr="00F276BC">
        <w:trPr>
          <w:jc w:val="center"/>
          <w:del w:id="119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Del="004E7B50" w:rsidRDefault="00ED680B" w:rsidP="00ED680B">
            <w:pPr>
              <w:spacing w:before="0" w:after="0"/>
              <w:jc w:val="both"/>
              <w:rPr>
                <w:del w:id="120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1B3C27" w:rsidDel="004E7B50" w:rsidRDefault="00ED680B" w:rsidP="00ED680B">
            <w:pPr>
              <w:spacing w:before="0" w:after="0"/>
              <w:jc w:val="both"/>
              <w:rPr>
                <w:del w:id="121" w:author="Yugin Vitaly" w:date="2016-03-07T19:56:00Z"/>
                <w:sz w:val="20"/>
              </w:rPr>
            </w:pPr>
            <w:del w:id="122" w:author="Yugin Vitaly" w:date="2016-03-07T19:56:00Z">
              <w:r w:rsidDel="004E7B50">
                <w:rPr>
                  <w:sz w:val="20"/>
                </w:rPr>
                <w:delText>commonInfo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123" w:author="Yugin Vitaly" w:date="2016-03-07T19:56:00Z"/>
                <w:sz w:val="20"/>
              </w:rPr>
            </w:pPr>
            <w:del w:id="124" w:author="Yugin Vitaly" w:date="2016-03-07T19:56:00Z">
              <w:r w:rsidRPr="00E232BB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B3C27" w:rsidDel="004E7B50" w:rsidRDefault="00ED680B" w:rsidP="00ED680B">
            <w:pPr>
              <w:spacing w:before="0" w:after="0"/>
              <w:jc w:val="center"/>
              <w:rPr>
                <w:del w:id="125" w:author="Yugin Vitaly" w:date="2016-03-07T19:56:00Z"/>
                <w:sz w:val="20"/>
              </w:rPr>
            </w:pPr>
            <w:del w:id="126" w:author="Yugin Vitaly" w:date="2016-03-07T19:56:00Z">
              <w:r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867D54" w:rsidDel="004E7B50" w:rsidRDefault="00ED680B" w:rsidP="00ED680B">
            <w:pPr>
              <w:spacing w:before="0" w:after="0"/>
              <w:rPr>
                <w:del w:id="127" w:author="Yugin Vitaly" w:date="2016-03-07T19:56:00Z"/>
                <w:sz w:val="20"/>
              </w:rPr>
            </w:pPr>
            <w:del w:id="128" w:author="Yugin Vitaly" w:date="2016-03-07T19:56:00Z">
              <w:r w:rsidRPr="001B3C27" w:rsidDel="004E7B50">
                <w:rPr>
                  <w:sz w:val="20"/>
                </w:rPr>
                <w:delText>Общая информация о жалобе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129" w:author="Yugin Vitaly" w:date="2016-03-07T19:56:00Z"/>
                <w:sz w:val="20"/>
              </w:rPr>
            </w:pPr>
          </w:p>
        </w:tc>
      </w:tr>
      <w:tr w:rsidR="00ED680B" w:rsidRPr="001A4780" w:rsidDel="004E7B50" w:rsidTr="00F276BC">
        <w:trPr>
          <w:jc w:val="center"/>
          <w:del w:id="130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Del="004E7B50" w:rsidRDefault="00ED680B" w:rsidP="00ED680B">
            <w:pPr>
              <w:spacing w:before="0" w:after="0"/>
              <w:jc w:val="both"/>
              <w:rPr>
                <w:del w:id="131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Del="004E7B50" w:rsidRDefault="004E7B50" w:rsidP="00ED680B">
            <w:pPr>
              <w:spacing w:before="0" w:after="0"/>
              <w:jc w:val="both"/>
              <w:rPr>
                <w:del w:id="132" w:author="Yugin Vitaly" w:date="2016-03-07T19:56:00Z"/>
                <w:sz w:val="20"/>
              </w:rPr>
            </w:pPr>
            <w:del w:id="133" w:author="Yugin Vitaly" w:date="2016-03-07T19:56:00Z">
              <w:r w:rsidDel="004E7B50">
                <w:fldChar w:fldCharType="begin"/>
              </w:r>
              <w:r w:rsidDel="004E7B50">
                <w:delInstrText xml:space="preserve"> HYPERLINK \l "indicted_complaintType" </w:delInstrText>
              </w:r>
              <w:r w:rsidDel="004E7B50">
                <w:fldChar w:fldCharType="separate"/>
              </w:r>
              <w:r w:rsidR="00ED680B" w:rsidRPr="00E232BB" w:rsidDel="004E7B50">
                <w:rPr>
                  <w:sz w:val="20"/>
                </w:rPr>
                <w:delText>indicted</w:delText>
              </w:r>
              <w:r w:rsidDel="004E7B50">
                <w:rPr>
                  <w:sz w:val="20"/>
                </w:rPr>
                <w:fldChar w:fldCharType="end"/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1B3C27" w:rsidDel="004E7B50" w:rsidRDefault="00ED680B" w:rsidP="00ED680B">
            <w:pPr>
              <w:spacing w:before="0" w:after="0"/>
              <w:jc w:val="center"/>
              <w:rPr>
                <w:del w:id="134" w:author="Yugin Vitaly" w:date="2016-03-07T19:56:00Z"/>
                <w:sz w:val="20"/>
              </w:rPr>
            </w:pPr>
            <w:del w:id="135" w:author="Yugin Vitaly" w:date="2016-03-07T19:56:00Z">
              <w:r w:rsidDel="004E7B50">
                <w:rPr>
                  <w:sz w:val="20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136" w:author="Yugin Vitaly" w:date="2016-03-07T19:56:00Z"/>
                <w:sz w:val="20"/>
              </w:rPr>
            </w:pPr>
            <w:del w:id="137" w:author="Yugin Vitaly" w:date="2016-03-07T19:56:00Z">
              <w:r w:rsidRPr="00E232BB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E232BB" w:rsidDel="004E7B50" w:rsidRDefault="00ED680B" w:rsidP="00ED680B">
            <w:pPr>
              <w:spacing w:before="0" w:after="0"/>
              <w:rPr>
                <w:del w:id="138" w:author="Yugin Vitaly" w:date="2016-03-07T19:56:00Z"/>
                <w:sz w:val="20"/>
              </w:rPr>
            </w:pPr>
            <w:del w:id="139" w:author="Yugin Vitaly" w:date="2016-03-07T19:56:00Z">
              <w:r w:rsidRPr="004D44AD" w:rsidDel="004E7B50">
                <w:rPr>
                  <w:sz w:val="20"/>
                </w:rPr>
                <w:delText>На кого подана жалоба, субъекты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2D6A69" w:rsidDel="004E7B50" w:rsidRDefault="00ED680B" w:rsidP="00ED680B">
            <w:pPr>
              <w:spacing w:before="0" w:after="0"/>
              <w:jc w:val="both"/>
              <w:rPr>
                <w:del w:id="140" w:author="Yugin Vitaly" w:date="2016-03-07T19:56:00Z"/>
                <w:sz w:val="20"/>
              </w:rPr>
            </w:pPr>
            <w:del w:id="141" w:author="Yugin Vitaly" w:date="2016-03-07T19:56:00Z">
              <w:r w:rsidRPr="001B3C27" w:rsidDel="004E7B50">
                <w:rPr>
                  <w:sz w:val="20"/>
                </w:rPr>
                <w:delText>Множественный элемент</w:delText>
              </w:r>
            </w:del>
          </w:p>
        </w:tc>
      </w:tr>
      <w:tr w:rsidR="00ED680B" w:rsidRPr="001A4780" w:rsidDel="004E7B50" w:rsidTr="00F276BC">
        <w:trPr>
          <w:jc w:val="center"/>
          <w:del w:id="14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Del="004E7B50" w:rsidRDefault="00ED680B" w:rsidP="00ED680B">
            <w:pPr>
              <w:spacing w:before="0" w:after="0"/>
              <w:jc w:val="both"/>
              <w:rPr>
                <w:del w:id="143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144" w:author="Yugin Vitaly" w:date="2016-03-07T19:56:00Z"/>
                <w:sz w:val="20"/>
              </w:rPr>
            </w:pPr>
            <w:del w:id="145" w:author="Yugin Vitaly" w:date="2016-03-07T19:56:00Z">
              <w:r w:rsidRPr="001B3C27" w:rsidDel="004E7B50">
                <w:rPr>
                  <w:sz w:val="20"/>
                </w:rPr>
                <w:delText>a</w:delText>
              </w:r>
              <w:r w:rsidRPr="006D3B8E" w:rsidDel="004E7B50">
                <w:rPr>
                  <w:sz w:val="20"/>
                </w:rPr>
                <w:delText>pplicant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146" w:author="Yugin Vitaly" w:date="2016-03-07T19:56:00Z"/>
                <w:sz w:val="20"/>
              </w:rPr>
            </w:pPr>
            <w:del w:id="147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148" w:author="Yugin Vitaly" w:date="2016-03-07T19:56:00Z"/>
                <w:sz w:val="20"/>
              </w:rPr>
            </w:pPr>
            <w:del w:id="149" w:author="Yugin Vitaly" w:date="2016-03-07T19:56:00Z">
              <w:r w:rsidRPr="00E232BB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6D3B8E" w:rsidDel="004E7B50" w:rsidRDefault="00ED680B" w:rsidP="00ED680B">
            <w:pPr>
              <w:spacing w:before="0" w:after="0"/>
              <w:rPr>
                <w:del w:id="150" w:author="Yugin Vitaly" w:date="2016-03-07T19:56:00Z"/>
                <w:sz w:val="20"/>
              </w:rPr>
            </w:pPr>
            <w:del w:id="151" w:author="Yugin Vitaly" w:date="2016-03-07T19:56:00Z">
              <w:r w:rsidDel="004E7B50">
                <w:rPr>
                  <w:sz w:val="20"/>
                </w:rPr>
                <w:delText>Заявитель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233FC8" w:rsidDel="004E7B50" w:rsidRDefault="00ED680B" w:rsidP="00ED680B">
            <w:pPr>
              <w:spacing w:before="0" w:after="0"/>
              <w:jc w:val="both"/>
              <w:rPr>
                <w:del w:id="152" w:author="Yugin Vitaly" w:date="2016-03-07T19:56:00Z"/>
                <w:sz w:val="20"/>
              </w:rPr>
            </w:pPr>
          </w:p>
        </w:tc>
      </w:tr>
      <w:tr w:rsidR="00ED680B" w:rsidRPr="001A4780" w:rsidDel="004E7B50" w:rsidTr="00F276BC">
        <w:trPr>
          <w:jc w:val="center"/>
          <w:del w:id="153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Del="004E7B50" w:rsidRDefault="00ED680B" w:rsidP="00ED680B">
            <w:pPr>
              <w:spacing w:before="0" w:after="0"/>
              <w:jc w:val="both"/>
              <w:rPr>
                <w:del w:id="154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155" w:author="Yugin Vitaly" w:date="2016-03-07T19:56:00Z"/>
                <w:sz w:val="20"/>
              </w:rPr>
            </w:pPr>
            <w:del w:id="156" w:author="Yugin Vitaly" w:date="2016-03-07T19:56:00Z">
              <w:r w:rsidRPr="00A2498A" w:rsidDel="004E7B50">
                <w:rPr>
                  <w:sz w:val="20"/>
                </w:rPr>
                <w:delText>object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3A2E47" w:rsidP="00ED680B">
            <w:pPr>
              <w:spacing w:before="0" w:after="0"/>
              <w:jc w:val="center"/>
              <w:rPr>
                <w:del w:id="157" w:author="Yugin Vitaly" w:date="2016-03-07T19:56:00Z"/>
                <w:sz w:val="20"/>
              </w:rPr>
            </w:pPr>
            <w:del w:id="158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B3C27" w:rsidDel="004E7B50" w:rsidRDefault="00ED680B" w:rsidP="00ED680B">
            <w:pPr>
              <w:spacing w:before="0" w:after="0"/>
              <w:jc w:val="center"/>
              <w:rPr>
                <w:del w:id="159" w:author="Yugin Vitaly" w:date="2016-03-07T19:56:00Z"/>
                <w:sz w:val="20"/>
              </w:rPr>
            </w:pPr>
            <w:del w:id="160" w:author="Yugin Vitaly" w:date="2016-03-07T19:56:00Z">
              <w:r w:rsidRPr="001B3C27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A2498A" w:rsidDel="004E7B50" w:rsidRDefault="00ED680B" w:rsidP="00ED680B">
            <w:pPr>
              <w:spacing w:before="0" w:after="0"/>
              <w:rPr>
                <w:del w:id="161" w:author="Yugin Vitaly" w:date="2016-03-07T19:56:00Z"/>
                <w:sz w:val="20"/>
              </w:rPr>
            </w:pPr>
            <w:del w:id="162" w:author="Yugin Vitaly" w:date="2016-03-07T19:56:00Z">
              <w:r w:rsidRPr="001B3C27" w:rsidDel="004E7B50">
                <w:rPr>
                  <w:sz w:val="20"/>
                </w:rPr>
                <w:delText xml:space="preserve">Предмет </w:delText>
              </w:r>
              <w:r w:rsidDel="004E7B50">
                <w:rPr>
                  <w:sz w:val="20"/>
                </w:rPr>
                <w:delText>жалобы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163" w:author="Yugin Vitaly" w:date="2016-03-07T19:56:00Z"/>
                <w:sz w:val="20"/>
              </w:rPr>
            </w:pPr>
          </w:p>
        </w:tc>
      </w:tr>
      <w:tr w:rsidR="00ED680B" w:rsidRPr="001A4780" w:rsidDel="004E7B50" w:rsidTr="00F276BC">
        <w:trPr>
          <w:jc w:val="center"/>
          <w:del w:id="16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Del="004E7B50" w:rsidRDefault="00ED680B" w:rsidP="00ED680B">
            <w:pPr>
              <w:spacing w:before="0" w:after="0"/>
              <w:jc w:val="both"/>
              <w:rPr>
                <w:del w:id="165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166" w:author="Yugin Vitaly" w:date="2016-03-07T19:56:00Z"/>
                <w:sz w:val="20"/>
              </w:rPr>
            </w:pPr>
            <w:del w:id="167" w:author="Yugin Vitaly" w:date="2016-03-07T19:56:00Z">
              <w:r w:rsidRPr="00E232BB" w:rsidDel="004E7B50">
                <w:rPr>
                  <w:sz w:val="20"/>
                </w:rPr>
                <w:delText>text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168" w:author="Yugin Vitaly" w:date="2016-03-07T19:56:00Z"/>
                <w:sz w:val="20"/>
              </w:rPr>
            </w:pPr>
            <w:del w:id="169" w:author="Yugin Vitaly" w:date="2016-03-07T19:56:00Z">
              <w:r w:rsidRPr="00E232BB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170" w:author="Yugin Vitaly" w:date="2016-03-07T19:56:00Z"/>
                <w:sz w:val="20"/>
              </w:rPr>
            </w:pPr>
            <w:del w:id="171" w:author="Yugin Vitaly" w:date="2016-03-07T19:56:00Z">
              <w:r w:rsidRPr="00E232BB" w:rsidDel="004E7B50">
                <w:rPr>
                  <w:sz w:val="20"/>
                </w:rPr>
                <w:delText>T(1-</w:delText>
              </w:r>
              <w:r w:rsidDel="004E7B50">
                <w:rPr>
                  <w:sz w:val="20"/>
                </w:rPr>
                <w:delText>2000</w:delText>
              </w:r>
              <w:r w:rsidRPr="00E232BB" w:rsidDel="004E7B50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E232BB" w:rsidDel="004E7B50" w:rsidRDefault="00ED680B" w:rsidP="00ED680B">
            <w:pPr>
              <w:spacing w:before="0" w:after="0"/>
              <w:rPr>
                <w:del w:id="172" w:author="Yugin Vitaly" w:date="2016-03-07T19:56:00Z"/>
                <w:sz w:val="20"/>
              </w:rPr>
            </w:pPr>
            <w:del w:id="173" w:author="Yugin Vitaly" w:date="2016-03-07T19:56:00Z">
              <w:r w:rsidRPr="00E232BB" w:rsidDel="004E7B50">
                <w:rPr>
                  <w:sz w:val="20"/>
                </w:rPr>
                <w:delText>Содержание жалобы (обжалуемые действия)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174" w:author="Yugin Vitaly" w:date="2016-03-07T19:56:00Z"/>
                <w:sz w:val="20"/>
              </w:rPr>
            </w:pPr>
          </w:p>
        </w:tc>
      </w:tr>
      <w:tr w:rsidR="00ED680B" w:rsidRPr="001A4780" w:rsidDel="004E7B50" w:rsidTr="00F276BC">
        <w:trPr>
          <w:jc w:val="center"/>
          <w:del w:id="175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Del="004E7B50" w:rsidRDefault="00ED680B" w:rsidP="00ED680B">
            <w:pPr>
              <w:spacing w:before="0" w:after="0"/>
              <w:jc w:val="both"/>
              <w:rPr>
                <w:del w:id="176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Del="004E7B50" w:rsidRDefault="004E7B50" w:rsidP="00ED680B">
            <w:pPr>
              <w:spacing w:before="0" w:after="0"/>
              <w:jc w:val="both"/>
              <w:rPr>
                <w:del w:id="177" w:author="Yugin Vitaly" w:date="2016-03-07T19:56:00Z"/>
                <w:sz w:val="20"/>
              </w:rPr>
            </w:pPr>
            <w:del w:id="178" w:author="Yugin Vitaly" w:date="2016-03-07T19:56:00Z">
              <w:r w:rsidDel="004E7B50">
                <w:fldChar w:fldCharType="begin"/>
              </w:r>
              <w:r w:rsidDel="004E7B50">
                <w:delInstrText xml:space="preserve"> HYPERLINK \l "printForm_complaintType" </w:delInstrText>
              </w:r>
              <w:r w:rsidDel="004E7B50">
                <w:fldChar w:fldCharType="separate"/>
              </w:r>
              <w:r w:rsidR="00ED680B" w:rsidRPr="00E232BB" w:rsidDel="004E7B50">
                <w:rPr>
                  <w:sz w:val="20"/>
                </w:rPr>
                <w:delText>printForm</w:delText>
              </w:r>
              <w:r w:rsidDel="004E7B50">
                <w:rPr>
                  <w:sz w:val="20"/>
                </w:rPr>
                <w:fldChar w:fldCharType="end"/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179" w:author="Yugin Vitaly" w:date="2016-03-07T19:56:00Z"/>
                <w:sz w:val="20"/>
              </w:rPr>
            </w:pPr>
            <w:del w:id="180" w:author="Yugin Vitaly" w:date="2016-03-07T19:56:00Z">
              <w:r w:rsidRPr="00E232BB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181" w:author="Yugin Vitaly" w:date="2016-03-07T19:56:00Z"/>
                <w:sz w:val="20"/>
              </w:rPr>
            </w:pPr>
            <w:del w:id="182" w:author="Yugin Vitaly" w:date="2016-03-07T19:56:00Z">
              <w:r w:rsidRPr="00E232BB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E232BB" w:rsidDel="004E7B50" w:rsidRDefault="00ED680B" w:rsidP="00ED680B">
            <w:pPr>
              <w:spacing w:before="0" w:after="0"/>
              <w:rPr>
                <w:del w:id="183" w:author="Yugin Vitaly" w:date="2016-03-07T19:56:00Z"/>
                <w:sz w:val="20"/>
              </w:rPr>
            </w:pPr>
            <w:del w:id="184" w:author="Yugin Vitaly" w:date="2016-03-07T19:56:00Z">
              <w:r w:rsidRPr="00E232BB" w:rsidDel="004E7B50">
                <w:rPr>
                  <w:sz w:val="20"/>
                </w:rPr>
                <w:delText>Печатная форма жалобы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185" w:author="Yugin Vitaly" w:date="2016-03-07T19:56:00Z"/>
                <w:sz w:val="20"/>
              </w:rPr>
            </w:pPr>
          </w:p>
        </w:tc>
      </w:tr>
      <w:tr w:rsidR="00ED680B" w:rsidRPr="001A4780" w:rsidDel="004E7B50" w:rsidTr="00F276BC">
        <w:trPr>
          <w:jc w:val="center"/>
          <w:del w:id="18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Del="004E7B50" w:rsidRDefault="00ED680B" w:rsidP="00ED680B">
            <w:pPr>
              <w:spacing w:before="0" w:after="0"/>
              <w:jc w:val="both"/>
              <w:rPr>
                <w:del w:id="187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188" w:author="Yugin Vitaly" w:date="2016-03-07T19:56:00Z"/>
                <w:sz w:val="20"/>
              </w:rPr>
            </w:pPr>
            <w:del w:id="189" w:author="Yugin Vitaly" w:date="2016-03-07T19:56:00Z">
              <w:r w:rsidDel="004E7B50">
                <w:rPr>
                  <w:sz w:val="20"/>
                  <w:lang w:eastAsia="en-US"/>
                </w:rPr>
                <w:delText>extPrintForm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190" w:author="Yugin Vitaly" w:date="2016-03-07T19:56:00Z"/>
                <w:sz w:val="20"/>
              </w:rPr>
            </w:pPr>
            <w:del w:id="191" w:author="Yugin Vitaly" w:date="2016-03-07T19:56:00Z">
              <w:r w:rsidDel="004E7B50">
                <w:rPr>
                  <w:sz w:val="20"/>
                  <w:lang w:eastAsia="en-US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192" w:author="Yugin Vitaly" w:date="2016-03-07T19:56:00Z"/>
                <w:sz w:val="20"/>
              </w:rPr>
            </w:pPr>
            <w:del w:id="193" w:author="Yugin Vitaly" w:date="2016-03-07T19:56:00Z">
              <w:r w:rsidDel="004E7B50">
                <w:rPr>
                  <w:sz w:val="20"/>
                  <w:lang w:val="en-US" w:eastAsia="en-US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194" w:author="Yugin Vitaly" w:date="2016-03-07T19:56:00Z"/>
                <w:sz w:val="20"/>
              </w:rPr>
            </w:pPr>
            <w:del w:id="195" w:author="Yugin Vitaly" w:date="2016-03-07T19:56:00Z">
              <w:r w:rsidDel="004E7B50">
                <w:rPr>
                  <w:sz w:val="20"/>
                  <w:lang w:eastAsia="en-US"/>
                </w:rPr>
                <w:delText>Электронный документ, полученный из внешней системы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196" w:author="Yugin Vitaly" w:date="2016-03-07T19:56:00Z"/>
                <w:sz w:val="20"/>
              </w:rPr>
            </w:pPr>
            <w:del w:id="197" w:author="Yugin Vitaly" w:date="2016-03-07T19:56:00Z">
              <w:r w:rsidDel="004E7B50">
                <w:rPr>
                  <w:sz w:val="20"/>
                  <w:lang w:eastAsia="en-US"/>
                </w:rPr>
                <w:delText xml:space="preserve">Элемент обязателен для заполнения при передаче </w:delText>
              </w:r>
              <w:r w:rsidR="00686210" w:rsidDel="004E7B50">
                <w:rPr>
                  <w:sz w:val="20"/>
                  <w:lang w:eastAsia="en-US"/>
                </w:rPr>
                <w:delText>в ЕИС</w:delText>
              </w:r>
              <w:r w:rsidDel="004E7B50">
                <w:rPr>
                  <w:sz w:val="20"/>
                  <w:lang w:eastAsia="en-US"/>
                </w:rPr>
                <w:delText xml:space="preserve"> в составе подписанного документа для автоматического размещения</w:delText>
              </w:r>
            </w:del>
          </w:p>
        </w:tc>
      </w:tr>
      <w:tr w:rsidR="00ED680B" w:rsidRPr="001A4780" w:rsidDel="004E7B50" w:rsidTr="00F276BC">
        <w:trPr>
          <w:jc w:val="center"/>
          <w:del w:id="198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B3C27" w:rsidDel="004E7B50" w:rsidRDefault="00ED680B" w:rsidP="00ED680B">
            <w:pPr>
              <w:spacing w:before="0" w:after="0"/>
              <w:jc w:val="both"/>
              <w:rPr>
                <w:del w:id="199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200" w:author="Yugin Vitaly" w:date="2016-03-07T19:56:00Z"/>
                <w:sz w:val="20"/>
              </w:rPr>
            </w:pPr>
            <w:del w:id="201" w:author="Yugin Vitaly" w:date="2016-03-07T19:56:00Z">
              <w:r w:rsidRPr="00FD65AC" w:rsidDel="004E7B50">
                <w:rPr>
                  <w:sz w:val="20"/>
                </w:rPr>
                <w:delText>attachments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202" w:author="Yugin Vitaly" w:date="2016-03-07T19:56:00Z"/>
                <w:sz w:val="20"/>
              </w:rPr>
            </w:pPr>
            <w:del w:id="203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204" w:author="Yugin Vitaly" w:date="2016-03-07T19:56:00Z"/>
                <w:sz w:val="20"/>
              </w:rPr>
            </w:pPr>
            <w:del w:id="205" w:author="Yugin Vitaly" w:date="2016-03-07T19:56:00Z">
              <w:r w:rsidRPr="00E232BB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E232BB" w:rsidDel="004E7B50" w:rsidRDefault="00ED680B" w:rsidP="00ED680B">
            <w:pPr>
              <w:spacing w:before="0" w:after="0"/>
              <w:rPr>
                <w:del w:id="206" w:author="Yugin Vitaly" w:date="2016-03-07T19:56:00Z"/>
                <w:sz w:val="20"/>
              </w:rPr>
            </w:pPr>
            <w:del w:id="207" w:author="Yugin Vitaly" w:date="2016-03-07T19:56:00Z">
              <w:r w:rsidRPr="00331DFF" w:rsidDel="004E7B50">
                <w:rPr>
                  <w:sz w:val="20"/>
                </w:rPr>
                <w:delText>Информация о прикрепленных документах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208" w:author="Yugin Vitaly" w:date="2016-03-07T19:56:00Z"/>
                <w:sz w:val="20"/>
              </w:rPr>
            </w:pPr>
          </w:p>
        </w:tc>
      </w:tr>
      <w:tr w:rsidR="00A713B6" w:rsidRPr="001A4780" w:rsidDel="004E7B50" w:rsidTr="00A713B6">
        <w:trPr>
          <w:jc w:val="center"/>
          <w:del w:id="209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A713B6" w:rsidRPr="001B3C27" w:rsidDel="004E7B50" w:rsidRDefault="00A713B6" w:rsidP="00A52CE2">
            <w:pPr>
              <w:spacing w:before="0" w:after="0"/>
              <w:jc w:val="both"/>
              <w:rPr>
                <w:del w:id="210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713B6" w:rsidRPr="00E0313D" w:rsidDel="004E7B50" w:rsidRDefault="00A713B6" w:rsidP="00A52CE2">
            <w:pPr>
              <w:spacing w:before="0" w:after="0"/>
              <w:jc w:val="both"/>
              <w:rPr>
                <w:del w:id="211" w:author="Yugin Vitaly" w:date="2016-03-07T19:56:00Z"/>
                <w:sz w:val="20"/>
              </w:rPr>
            </w:pPr>
            <w:del w:id="212" w:author="Yugin Vitaly" w:date="2016-03-07T19:56:00Z">
              <w:r w:rsidRPr="00E61361" w:rsidDel="004E7B50">
                <w:rPr>
                  <w:sz w:val="20"/>
                </w:rPr>
                <w:delText>returnInfo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A713B6" w:rsidRPr="00E0313D" w:rsidDel="004E7B50" w:rsidRDefault="00A713B6" w:rsidP="00A52CE2">
            <w:pPr>
              <w:spacing w:before="0" w:after="0"/>
              <w:jc w:val="center"/>
              <w:rPr>
                <w:del w:id="213" w:author="Yugin Vitaly" w:date="2016-03-07T19:56:00Z"/>
                <w:sz w:val="20"/>
              </w:rPr>
            </w:pPr>
            <w:del w:id="214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A713B6" w:rsidRPr="00E0313D" w:rsidDel="004E7B50" w:rsidRDefault="00A713B6" w:rsidP="00A52CE2">
            <w:pPr>
              <w:spacing w:before="0" w:after="0"/>
              <w:jc w:val="center"/>
              <w:rPr>
                <w:del w:id="215" w:author="Yugin Vitaly" w:date="2016-03-07T19:56:00Z"/>
                <w:sz w:val="20"/>
              </w:rPr>
            </w:pPr>
            <w:del w:id="216" w:author="Yugin Vitaly" w:date="2016-03-07T19:56:00Z">
              <w:r w:rsidRPr="00E0313D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</w:tcPr>
          <w:p w:rsidR="00A713B6" w:rsidRPr="00C112DD" w:rsidDel="004E7B50" w:rsidRDefault="00A713B6" w:rsidP="00A52CE2">
            <w:pPr>
              <w:spacing w:before="0" w:after="0"/>
              <w:rPr>
                <w:del w:id="217" w:author="Yugin Vitaly" w:date="2016-03-07T19:56:00Z"/>
                <w:sz w:val="20"/>
              </w:rPr>
            </w:pPr>
            <w:del w:id="218" w:author="Yugin Vitaly" w:date="2016-03-07T19:56:00Z">
              <w:r w:rsidRPr="00E0313D" w:rsidDel="004E7B50">
                <w:rPr>
                  <w:sz w:val="20"/>
                </w:rPr>
                <w:delText>Сведения о возврате жалобы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A713B6" w:rsidRPr="00E232BB" w:rsidDel="004E7B50" w:rsidRDefault="00A713B6" w:rsidP="00A52CE2">
            <w:pPr>
              <w:spacing w:before="0" w:after="0"/>
              <w:jc w:val="both"/>
              <w:rPr>
                <w:del w:id="219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220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221" w:author="Yugin Vitaly" w:date="2016-03-07T19:56:00Z"/>
                <w:b/>
                <w:bCs/>
                <w:sz w:val="20"/>
              </w:rPr>
            </w:pPr>
            <w:del w:id="222" w:author="Yugin Vitaly" w:date="2016-03-07T19:56:00Z">
              <w:r w:rsidRPr="00C40602" w:rsidDel="004E7B50">
                <w:rPr>
                  <w:b/>
                  <w:bCs/>
                  <w:sz w:val="20"/>
                </w:rPr>
                <w:delText>Общая информация</w:delText>
              </w:r>
              <w:r w:rsidRPr="00675499" w:rsidDel="004E7B50">
                <w:rPr>
                  <w:b/>
                  <w:bCs/>
                  <w:sz w:val="20"/>
                </w:rPr>
                <w:delText xml:space="preserve"> о жалобе</w:delText>
              </w:r>
            </w:del>
          </w:p>
        </w:tc>
      </w:tr>
      <w:tr w:rsidR="00ED680B" w:rsidRPr="00CF443D" w:rsidDel="004E7B50" w:rsidTr="00F276BC">
        <w:trPr>
          <w:jc w:val="center"/>
          <w:del w:id="223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224" w:author="Yugin Vitaly" w:date="2016-03-07T19:56:00Z"/>
                <w:b/>
                <w:sz w:val="20"/>
              </w:rPr>
            </w:pPr>
            <w:del w:id="225" w:author="Yugin Vitaly" w:date="2016-03-07T19:56:00Z">
              <w:r w:rsidRPr="00CF443D" w:rsidDel="004E7B50">
                <w:rPr>
                  <w:b/>
                  <w:sz w:val="20"/>
                </w:rPr>
                <w:delText>commonInfo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226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227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228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229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230" w:author="Yugin Vitaly" w:date="2016-03-07T19:56:00Z"/>
                <w:sz w:val="20"/>
              </w:rPr>
            </w:pPr>
          </w:p>
        </w:tc>
      </w:tr>
      <w:tr w:rsidR="00D94378" w:rsidRPr="00CF443D" w:rsidDel="004E7B50" w:rsidTr="00F276BC">
        <w:trPr>
          <w:jc w:val="center"/>
          <w:del w:id="231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D94378" w:rsidRPr="001A4780" w:rsidDel="004E7B50" w:rsidRDefault="00D94378" w:rsidP="00A95E4B">
            <w:pPr>
              <w:spacing w:before="0" w:after="0"/>
              <w:jc w:val="both"/>
              <w:rPr>
                <w:del w:id="232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E232BB" w:rsidDel="004E7B50" w:rsidRDefault="00D94378" w:rsidP="00A95E4B">
            <w:pPr>
              <w:spacing w:before="0" w:after="0"/>
              <w:jc w:val="both"/>
              <w:rPr>
                <w:del w:id="233" w:author="Yugin Vitaly" w:date="2016-03-07T19:56:00Z"/>
                <w:sz w:val="20"/>
              </w:rPr>
            </w:pPr>
            <w:del w:id="234" w:author="Yugin Vitaly" w:date="2016-03-07T19:56:00Z">
              <w:r w:rsidRPr="00E232BB" w:rsidDel="004E7B50">
                <w:rPr>
                  <w:sz w:val="20"/>
                </w:rPr>
                <w:delText>regDate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E232BB" w:rsidDel="004E7B50" w:rsidRDefault="00D94378" w:rsidP="00A95E4B">
            <w:pPr>
              <w:spacing w:before="0" w:after="0"/>
              <w:jc w:val="center"/>
              <w:rPr>
                <w:del w:id="235" w:author="Yugin Vitaly" w:date="2016-03-07T19:56:00Z"/>
                <w:sz w:val="20"/>
              </w:rPr>
            </w:pPr>
            <w:del w:id="236" w:author="Yugin Vitaly" w:date="2016-03-07T19:56:00Z">
              <w:r w:rsidRPr="00E232BB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D94A80" w:rsidDel="004E7B50" w:rsidRDefault="00D94378" w:rsidP="00A95E4B">
            <w:pPr>
              <w:spacing w:before="0" w:after="0"/>
              <w:jc w:val="center"/>
              <w:rPr>
                <w:del w:id="237" w:author="Yugin Vitaly" w:date="2016-03-07T19:56:00Z"/>
                <w:sz w:val="20"/>
                <w:lang w:val="en-US"/>
              </w:rPr>
            </w:pPr>
            <w:del w:id="238" w:author="Yugin Vitaly" w:date="2016-03-07T19:56:00Z">
              <w:r w:rsidRPr="00E232BB" w:rsidDel="004E7B50">
                <w:rPr>
                  <w:sz w:val="20"/>
                </w:rPr>
                <w:delText>D</w:delText>
              </w:r>
              <w:r w:rsidDel="004E7B50">
                <w:rPr>
                  <w:sz w:val="20"/>
                  <w:lang w:val="en-US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E232BB" w:rsidDel="004E7B50" w:rsidRDefault="00D94378" w:rsidP="00A95E4B">
            <w:pPr>
              <w:spacing w:before="0" w:after="0"/>
              <w:rPr>
                <w:del w:id="239" w:author="Yugin Vitaly" w:date="2016-03-07T19:56:00Z"/>
                <w:sz w:val="20"/>
              </w:rPr>
            </w:pPr>
            <w:del w:id="240" w:author="Yugin Vitaly" w:date="2016-03-07T19:56:00Z">
              <w:r w:rsidRPr="00E232BB" w:rsidDel="004E7B50">
                <w:rPr>
                  <w:sz w:val="20"/>
                </w:rPr>
                <w:delText>Дата поступления жалобы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E232BB" w:rsidDel="004E7B50" w:rsidRDefault="00D94378" w:rsidP="00A95E4B">
            <w:pPr>
              <w:spacing w:before="0" w:after="0"/>
              <w:jc w:val="both"/>
              <w:rPr>
                <w:del w:id="241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24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Del="004E7B50" w:rsidRDefault="00ED680B" w:rsidP="00ED680B">
            <w:pPr>
              <w:spacing w:before="0" w:after="0"/>
              <w:jc w:val="both"/>
              <w:rPr>
                <w:del w:id="243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244" w:author="Yugin Vitaly" w:date="2016-03-07T19:56:00Z"/>
                <w:sz w:val="20"/>
              </w:rPr>
            </w:pPr>
            <w:del w:id="245" w:author="Yugin Vitaly" w:date="2016-03-07T19:56:00Z">
              <w:r w:rsidRPr="00E232BB" w:rsidDel="004E7B50">
                <w:rPr>
                  <w:sz w:val="20"/>
                </w:rPr>
                <w:delText xml:space="preserve">complaintNumber </w:delText>
              </w:r>
            </w:del>
          </w:p>
        </w:tc>
        <w:tc>
          <w:tcPr>
            <w:tcW w:w="198" w:type="pct"/>
            <w:shd w:val="clear" w:color="auto" w:fill="auto"/>
          </w:tcPr>
          <w:p w:rsidR="00ED680B" w:rsidRPr="00E232BB" w:rsidDel="004E7B50" w:rsidRDefault="003A2E47" w:rsidP="00ED680B">
            <w:pPr>
              <w:spacing w:before="0" w:after="0"/>
              <w:jc w:val="center"/>
              <w:rPr>
                <w:del w:id="246" w:author="Yugin Vitaly" w:date="2016-03-07T19:56:00Z"/>
                <w:sz w:val="20"/>
              </w:rPr>
            </w:pPr>
            <w:del w:id="247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248" w:author="Yugin Vitaly" w:date="2016-03-07T19:56:00Z"/>
                <w:sz w:val="20"/>
              </w:rPr>
            </w:pPr>
            <w:del w:id="249" w:author="Yugin Vitaly" w:date="2016-03-07T19:56:00Z">
              <w:r w:rsidRPr="00E232BB" w:rsidDel="004E7B50">
                <w:rPr>
                  <w:sz w:val="20"/>
                </w:rPr>
                <w:delText>T(1-2</w:delText>
              </w:r>
              <w:r w:rsidDel="004E7B50">
                <w:rPr>
                  <w:sz w:val="20"/>
                </w:rPr>
                <w:delText>8</w:delText>
              </w:r>
              <w:r w:rsidRPr="00E232BB" w:rsidDel="004E7B50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E232BB" w:rsidDel="004E7B50" w:rsidRDefault="00ED680B" w:rsidP="00ED680B">
            <w:pPr>
              <w:spacing w:before="0" w:after="0"/>
              <w:rPr>
                <w:del w:id="250" w:author="Yugin Vitaly" w:date="2016-03-07T19:56:00Z"/>
                <w:sz w:val="20"/>
              </w:rPr>
            </w:pPr>
            <w:del w:id="251" w:author="Yugin Vitaly" w:date="2016-03-07T19:56:00Z">
              <w:r w:rsidRPr="00E232BB" w:rsidDel="004E7B50">
                <w:rPr>
                  <w:sz w:val="20"/>
                </w:rPr>
                <w:delText>Номер жалобы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252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253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Del="004E7B50" w:rsidRDefault="00ED680B" w:rsidP="00ED680B">
            <w:pPr>
              <w:spacing w:before="0" w:after="0"/>
              <w:jc w:val="both"/>
              <w:rPr>
                <w:del w:id="254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255" w:author="Yugin Vitaly" w:date="2016-03-07T19:56:00Z"/>
                <w:sz w:val="20"/>
              </w:rPr>
            </w:pPr>
            <w:del w:id="256" w:author="Yugin Vitaly" w:date="2016-03-07T19:56:00Z">
              <w:r w:rsidRPr="00E232BB" w:rsidDel="004E7B50">
                <w:rPr>
                  <w:sz w:val="20"/>
                </w:rPr>
                <w:delText>versionNumber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257" w:author="Yugin Vitaly" w:date="2016-03-07T19:56:00Z"/>
                <w:sz w:val="20"/>
              </w:rPr>
            </w:pPr>
            <w:del w:id="258" w:author="Yugin Vitaly" w:date="2016-03-07T19:56:00Z">
              <w:r w:rsidRPr="00E232BB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259" w:author="Yugin Vitaly" w:date="2016-03-07T19:56:00Z"/>
                <w:sz w:val="20"/>
              </w:rPr>
            </w:pPr>
            <w:del w:id="260" w:author="Yugin Vitaly" w:date="2016-03-07T19:56:00Z">
              <w:r w:rsidRPr="00E232BB" w:rsidDel="004E7B50">
                <w:rPr>
                  <w:sz w:val="20"/>
                </w:rPr>
                <w:delText>N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261" w:author="Yugin Vitaly" w:date="2016-03-07T19:56:00Z"/>
                <w:sz w:val="20"/>
              </w:rPr>
            </w:pPr>
            <w:del w:id="262" w:author="Yugin Vitaly" w:date="2016-03-07T19:56:00Z">
              <w:r w:rsidRPr="00E232BB" w:rsidDel="004E7B50">
                <w:rPr>
                  <w:sz w:val="20"/>
                </w:rPr>
                <w:delText>Номер редакции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263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26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Del="004E7B50" w:rsidRDefault="00ED680B" w:rsidP="00ED680B">
            <w:pPr>
              <w:spacing w:before="0" w:after="0"/>
              <w:jc w:val="both"/>
              <w:rPr>
                <w:del w:id="265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266" w:author="Yugin Vitaly" w:date="2016-03-07T19:56:00Z"/>
                <w:sz w:val="20"/>
              </w:rPr>
            </w:pPr>
            <w:del w:id="267" w:author="Yugin Vitaly" w:date="2016-03-07T19:56:00Z">
              <w:r w:rsidRPr="00E61361" w:rsidDel="004E7B50">
                <w:rPr>
                  <w:sz w:val="20"/>
                </w:rPr>
                <w:delText>planDecision</w:delText>
              </w:r>
              <w:r w:rsidRPr="00E232BB" w:rsidDel="004E7B50">
                <w:rPr>
                  <w:sz w:val="20"/>
                </w:rPr>
                <w:delText>Date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268" w:author="Yugin Vitaly" w:date="2016-03-07T19:56:00Z"/>
                <w:sz w:val="20"/>
              </w:rPr>
            </w:pPr>
            <w:del w:id="269" w:author="Yugin Vitaly" w:date="2016-03-07T19:56:00Z">
              <w:r w:rsidDel="004E7B50">
                <w:rPr>
                  <w:sz w:val="20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270" w:author="Yugin Vitaly" w:date="2016-03-07T19:56:00Z"/>
                <w:sz w:val="20"/>
              </w:rPr>
            </w:pPr>
            <w:del w:id="271" w:author="Yugin Vitaly" w:date="2016-03-07T19:56:00Z">
              <w:r w:rsidRPr="001A4780" w:rsidDel="004E7B50">
                <w:rPr>
                  <w:sz w:val="20"/>
                </w:rPr>
                <w:delText>DT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272" w:author="Yugin Vitaly" w:date="2016-03-07T19:56:00Z"/>
                <w:sz w:val="20"/>
              </w:rPr>
            </w:pPr>
            <w:del w:id="273" w:author="Yugin Vitaly" w:date="2016-03-07T19:56:00Z">
              <w:r w:rsidRPr="00E232BB" w:rsidDel="004E7B50">
                <w:rPr>
                  <w:sz w:val="20"/>
                </w:rPr>
                <w:delText xml:space="preserve">Дата </w:delText>
              </w:r>
              <w:r w:rsidDel="004E7B50">
                <w:rPr>
                  <w:sz w:val="20"/>
                </w:rPr>
                <w:delText>и время рассмотрения жалобы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274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275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Del="004E7B50" w:rsidRDefault="00ED680B" w:rsidP="00ED680B">
            <w:pPr>
              <w:spacing w:before="0" w:after="0"/>
              <w:jc w:val="both"/>
              <w:rPr>
                <w:del w:id="276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both"/>
              <w:rPr>
                <w:del w:id="277" w:author="Yugin Vitaly" w:date="2016-03-07T19:56:00Z"/>
                <w:sz w:val="20"/>
              </w:rPr>
            </w:pPr>
            <w:del w:id="278" w:author="Yugin Vitaly" w:date="2016-03-07T19:56:00Z">
              <w:r w:rsidRPr="00E61361" w:rsidDel="004E7B50">
                <w:rPr>
                  <w:sz w:val="20"/>
                </w:rPr>
                <w:delText>decisionPlace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center"/>
              <w:rPr>
                <w:del w:id="279" w:author="Yugin Vitaly" w:date="2016-03-07T19:56:00Z"/>
                <w:sz w:val="20"/>
              </w:rPr>
            </w:pPr>
            <w:del w:id="280" w:author="Yugin Vitaly" w:date="2016-03-07T19:56:00Z">
              <w:r w:rsidDel="004E7B50">
                <w:rPr>
                  <w:sz w:val="20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281" w:author="Yugin Vitaly" w:date="2016-03-07T19:56:00Z"/>
                <w:sz w:val="20"/>
              </w:rPr>
            </w:pPr>
            <w:del w:id="282" w:author="Yugin Vitaly" w:date="2016-03-07T19:56:00Z">
              <w:r w:rsidRPr="001A4780" w:rsidDel="004E7B50">
                <w:rPr>
                  <w:sz w:val="20"/>
                </w:rPr>
                <w:delText>T(1-</w:delText>
              </w:r>
              <w:r w:rsidDel="004E7B50">
                <w:rPr>
                  <w:sz w:val="20"/>
                </w:rPr>
                <w:delText>2000</w:delText>
              </w:r>
              <w:r w:rsidRPr="001A4780" w:rsidDel="004E7B50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283" w:author="Yugin Vitaly" w:date="2016-03-07T19:56:00Z"/>
                <w:sz w:val="20"/>
              </w:rPr>
            </w:pPr>
            <w:del w:id="284" w:author="Yugin Vitaly" w:date="2016-03-07T19:56:00Z">
              <w:r w:rsidDel="004E7B50">
                <w:rPr>
                  <w:sz w:val="20"/>
                </w:rPr>
                <w:delText>Место рассмотрения жалобы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285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28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Del="004E7B50" w:rsidRDefault="00ED680B" w:rsidP="00ED680B">
            <w:pPr>
              <w:spacing w:before="0" w:after="0"/>
              <w:jc w:val="both"/>
              <w:rPr>
                <w:del w:id="287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4E7B50" w:rsidP="00ED680B">
            <w:pPr>
              <w:spacing w:before="0" w:after="0"/>
              <w:jc w:val="both"/>
              <w:rPr>
                <w:del w:id="288" w:author="Yugin Vitaly" w:date="2016-03-07T19:56:00Z"/>
                <w:sz w:val="20"/>
              </w:rPr>
            </w:pPr>
            <w:del w:id="289" w:author="Yugin Vitaly" w:date="2016-03-07T19:56:00Z">
              <w:r w:rsidDel="004E7B50">
                <w:fldChar w:fldCharType="begin"/>
              </w:r>
              <w:r w:rsidDel="004E7B50">
                <w:delInstrText xml:space="preserve"> HYPERLINK \l "registrationKO_complaintType" </w:delInstrText>
              </w:r>
              <w:r w:rsidDel="004E7B50">
                <w:fldChar w:fldCharType="separate"/>
              </w:r>
              <w:r w:rsidR="00ED680B" w:rsidRPr="00E232BB" w:rsidDel="004E7B50">
                <w:rPr>
                  <w:sz w:val="20"/>
                </w:rPr>
                <w:delText>registrationKO</w:delText>
              </w:r>
              <w:r w:rsidDel="004E7B50">
                <w:rPr>
                  <w:sz w:val="20"/>
                </w:rPr>
                <w:fldChar w:fldCharType="end"/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290" w:author="Yugin Vitaly" w:date="2016-03-07T19:56:00Z"/>
                <w:sz w:val="20"/>
              </w:rPr>
            </w:pPr>
            <w:del w:id="291" w:author="Yugin Vitaly" w:date="2016-03-07T19:56:00Z">
              <w:r w:rsidRPr="00E232BB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292" w:author="Yugin Vitaly" w:date="2016-03-07T19:56:00Z"/>
                <w:sz w:val="20"/>
              </w:rPr>
            </w:pPr>
            <w:del w:id="293" w:author="Yugin Vitaly" w:date="2016-03-07T19:56:00Z">
              <w:r w:rsidRPr="00E232BB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294" w:author="Yugin Vitaly" w:date="2016-03-07T19:56:00Z"/>
                <w:sz w:val="20"/>
              </w:rPr>
            </w:pPr>
            <w:del w:id="295" w:author="Yugin Vitaly" w:date="2016-03-07T19:56:00Z">
              <w:r w:rsidRPr="00E232BB" w:rsidDel="004E7B50">
                <w:rPr>
                  <w:sz w:val="20"/>
                </w:rPr>
                <w:delText>Орган, осуществлявший регистрацию жалобы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296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297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Del="004E7B50" w:rsidRDefault="00ED680B" w:rsidP="00ED680B">
            <w:pPr>
              <w:spacing w:before="0" w:after="0"/>
              <w:jc w:val="both"/>
              <w:rPr>
                <w:del w:id="298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4E7B50" w:rsidP="00ED680B">
            <w:pPr>
              <w:spacing w:before="0" w:after="0"/>
              <w:jc w:val="both"/>
              <w:rPr>
                <w:del w:id="299" w:author="Yugin Vitaly" w:date="2016-03-07T19:56:00Z"/>
                <w:sz w:val="20"/>
              </w:rPr>
            </w:pPr>
            <w:del w:id="300" w:author="Yugin Vitaly" w:date="2016-03-07T19:56:00Z">
              <w:r w:rsidDel="004E7B50">
                <w:fldChar w:fldCharType="begin"/>
              </w:r>
              <w:r w:rsidDel="004E7B50">
                <w:delInstrText xml:space="preserve"> HYPERLINK \l "considerationKO_complaintType" </w:delInstrText>
              </w:r>
              <w:r w:rsidDel="004E7B50">
                <w:fldChar w:fldCharType="separate"/>
              </w:r>
              <w:r w:rsidR="00ED680B" w:rsidRPr="00E232BB" w:rsidDel="004E7B50">
                <w:rPr>
                  <w:sz w:val="20"/>
                </w:rPr>
                <w:delText>considerationKO</w:delText>
              </w:r>
              <w:r w:rsidDel="004E7B50">
                <w:rPr>
                  <w:sz w:val="20"/>
                </w:rPr>
                <w:fldChar w:fldCharType="end"/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301" w:author="Yugin Vitaly" w:date="2016-03-07T19:56:00Z"/>
                <w:sz w:val="20"/>
              </w:rPr>
            </w:pPr>
            <w:del w:id="302" w:author="Yugin Vitaly" w:date="2016-03-07T19:56:00Z">
              <w:r w:rsidRPr="00E232BB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303" w:author="Yugin Vitaly" w:date="2016-03-07T19:56:00Z"/>
                <w:sz w:val="20"/>
              </w:rPr>
            </w:pPr>
            <w:del w:id="304" w:author="Yugin Vitaly" w:date="2016-03-07T19:56:00Z">
              <w:r w:rsidRPr="00E232BB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305" w:author="Yugin Vitaly" w:date="2016-03-07T19:56:00Z"/>
                <w:sz w:val="20"/>
              </w:rPr>
            </w:pPr>
            <w:del w:id="306" w:author="Yugin Vitaly" w:date="2016-03-07T19:56:00Z">
              <w:r w:rsidRPr="00E232BB" w:rsidDel="004E7B50">
                <w:rPr>
                  <w:sz w:val="20"/>
                </w:rPr>
                <w:delText>Орган, осуществлявший рассмотрение жалобы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307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308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A4780" w:rsidDel="004E7B50" w:rsidRDefault="00ED680B" w:rsidP="00ED680B">
            <w:pPr>
              <w:spacing w:before="0" w:after="0"/>
              <w:jc w:val="both"/>
              <w:rPr>
                <w:del w:id="309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310" w:author="Yugin Vitaly" w:date="2016-03-07T19:56:00Z"/>
                <w:sz w:val="20"/>
              </w:rPr>
            </w:pPr>
            <w:del w:id="311" w:author="Yugin Vitaly" w:date="2016-03-07T19:56:00Z">
              <w:r w:rsidRPr="00E232BB" w:rsidDel="004E7B50">
                <w:rPr>
                  <w:sz w:val="20"/>
                </w:rPr>
                <w:delText>regType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312" w:author="Yugin Vitaly" w:date="2016-03-07T19:56:00Z"/>
                <w:sz w:val="20"/>
              </w:rPr>
            </w:pPr>
            <w:del w:id="313" w:author="Yugin Vitaly" w:date="2016-03-07T19:56:00Z">
              <w:r w:rsidRPr="00E232BB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314" w:author="Yugin Vitaly" w:date="2016-03-07T19:56:00Z"/>
                <w:sz w:val="20"/>
              </w:rPr>
            </w:pPr>
            <w:del w:id="315" w:author="Yugin Vitaly" w:date="2016-03-07T19:56:00Z">
              <w:r w:rsidRPr="00E232BB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316" w:author="Yugin Vitaly" w:date="2016-03-07T19:56:00Z"/>
                <w:sz w:val="20"/>
              </w:rPr>
            </w:pPr>
            <w:del w:id="317" w:author="Yugin Vitaly" w:date="2016-03-07T19:56:00Z">
              <w:r w:rsidRPr="00E232BB" w:rsidDel="004E7B50">
                <w:rPr>
                  <w:sz w:val="20"/>
                </w:rPr>
                <w:delText>Тип подачи жалобы</w:delText>
              </w:r>
              <w:r w:rsidRPr="00E232BB" w:rsidDel="004E7B50">
                <w:rPr>
                  <w:sz w:val="20"/>
                </w:rPr>
                <w:br/>
                <w:delText>M-ручное заведение жалобы</w:delText>
              </w:r>
              <w:r w:rsidRPr="00E232BB" w:rsidDel="004E7B50">
                <w:rPr>
                  <w:sz w:val="20"/>
                </w:rPr>
                <w:br/>
                <w:delText>E - электронная подача</w:delText>
              </w:r>
              <w:r w:rsidRPr="00E232BB" w:rsidDel="004E7B50">
                <w:rPr>
                  <w:sz w:val="20"/>
                </w:rPr>
                <w:br/>
                <w:delText>I - полученная по интеграции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318" w:author="Yugin Vitaly" w:date="2016-03-07T19:56:00Z"/>
                <w:sz w:val="20"/>
              </w:rPr>
            </w:pPr>
            <w:del w:id="319" w:author="Yugin Vitaly" w:date="2016-03-07T19:56:00Z">
              <w:r w:rsidRPr="00E232BB" w:rsidDel="004E7B50">
                <w:rPr>
                  <w:sz w:val="20"/>
                </w:rPr>
                <w:delText xml:space="preserve">Допустимые значения: </w:delText>
              </w:r>
              <w:r w:rsidRPr="00E232BB" w:rsidDel="004E7B50">
                <w:rPr>
                  <w:sz w:val="20"/>
                </w:rPr>
                <w:br/>
                <w:delText xml:space="preserve">M </w:delText>
              </w:r>
              <w:r w:rsidRPr="00E232BB" w:rsidDel="004E7B50">
                <w:rPr>
                  <w:sz w:val="20"/>
                </w:rPr>
                <w:br/>
                <w:delText xml:space="preserve">E </w:delText>
              </w:r>
              <w:r w:rsidRPr="00E232BB" w:rsidDel="004E7B50">
                <w:rPr>
                  <w:sz w:val="20"/>
                </w:rPr>
                <w:br/>
                <w:delText>I</w:delText>
              </w:r>
            </w:del>
          </w:p>
        </w:tc>
      </w:tr>
      <w:tr w:rsidR="00ED680B" w:rsidRPr="00675499" w:rsidDel="004E7B50" w:rsidTr="00F276BC">
        <w:trPr>
          <w:jc w:val="center"/>
          <w:del w:id="320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321" w:author="Yugin Vitaly" w:date="2016-03-07T19:56:00Z"/>
                <w:b/>
                <w:bCs/>
                <w:sz w:val="20"/>
              </w:rPr>
            </w:pPr>
            <w:del w:id="322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Орган, осуществлявший регистрацию жалобы</w:delText>
              </w:r>
            </w:del>
          </w:p>
        </w:tc>
      </w:tr>
      <w:tr w:rsidR="00ED680B" w:rsidRPr="00CF443D" w:rsidDel="004E7B50" w:rsidTr="00F276BC">
        <w:trPr>
          <w:jc w:val="center"/>
          <w:del w:id="323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324" w:author="Yugin Vitaly" w:date="2016-03-07T19:56:00Z"/>
                <w:b/>
                <w:sz w:val="20"/>
              </w:rPr>
            </w:pPr>
            <w:del w:id="325" w:author="Yugin Vitaly" w:date="2016-03-07T19:56:00Z">
              <w:r w:rsidRPr="00CF443D" w:rsidDel="004E7B50">
                <w:rPr>
                  <w:b/>
                  <w:sz w:val="20"/>
                </w:rPr>
                <w:delText>registrationKO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326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327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328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329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330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331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332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333" w:author="Yugin Vitaly" w:date="2016-03-07T19:56:00Z"/>
                <w:sz w:val="20"/>
              </w:rPr>
            </w:pPr>
            <w:del w:id="334" w:author="Yugin Vitaly" w:date="2016-03-07T19:56:00Z">
              <w:r w:rsidRPr="00E232BB" w:rsidDel="004E7B50">
                <w:rPr>
                  <w:sz w:val="20"/>
                </w:rPr>
                <w:delText>regNum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335" w:author="Yugin Vitaly" w:date="2016-03-07T19:56:00Z"/>
                <w:sz w:val="20"/>
              </w:rPr>
            </w:pPr>
            <w:del w:id="336" w:author="Yugin Vitaly" w:date="2016-03-07T19:56:00Z">
              <w:r w:rsidRPr="00E232BB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337" w:author="Yugin Vitaly" w:date="2016-03-07T19:56:00Z"/>
                <w:sz w:val="20"/>
              </w:rPr>
            </w:pPr>
            <w:del w:id="338" w:author="Yugin Vitaly" w:date="2016-03-07T19:56:00Z">
              <w:r w:rsidRPr="00E232BB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339" w:author="Yugin Vitaly" w:date="2016-03-07T19:56:00Z"/>
                <w:sz w:val="20"/>
              </w:rPr>
            </w:pPr>
            <w:del w:id="340" w:author="Yugin Vitaly" w:date="2016-03-07T19:56:00Z">
              <w:r w:rsidRPr="00E232BB" w:rsidDel="004E7B50">
                <w:rPr>
                  <w:sz w:val="20"/>
                </w:rPr>
                <w:delText>Реестровый номер в СПЗ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341" w:author="Yugin Vitaly" w:date="2016-03-07T19:56:00Z"/>
                <w:sz w:val="20"/>
              </w:rPr>
            </w:pPr>
            <w:del w:id="342" w:author="Yugin Vitaly" w:date="2016-03-07T19:56:00Z">
              <w:r w:rsidRPr="00E232BB" w:rsidDel="004E7B50">
                <w:rPr>
                  <w:sz w:val="20"/>
                </w:rPr>
                <w:delText>Шаблон значения: \d{1,11}</w:delText>
              </w:r>
            </w:del>
          </w:p>
        </w:tc>
      </w:tr>
      <w:tr w:rsidR="00F276BC" w:rsidRPr="00CF443D" w:rsidDel="004E7B50" w:rsidTr="00522331">
        <w:trPr>
          <w:jc w:val="center"/>
          <w:del w:id="343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Del="004E7B50" w:rsidRDefault="00F276BC" w:rsidP="00522331">
            <w:pPr>
              <w:spacing w:before="0" w:after="0"/>
              <w:jc w:val="both"/>
              <w:rPr>
                <w:del w:id="344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345" w:author="Yugin Vitaly" w:date="2016-03-07T19:56:00Z"/>
                <w:sz w:val="20"/>
                <w:lang w:eastAsia="en-US"/>
              </w:rPr>
            </w:pPr>
            <w:del w:id="346" w:author="Yugin Vitaly" w:date="2016-03-07T19:56:00Z">
              <w:r w:rsidDel="004E7B50">
                <w:rPr>
                  <w:sz w:val="20"/>
                  <w:lang w:eastAsia="en-US"/>
                </w:rPr>
                <w:delText>consRegistryNum</w:delText>
              </w:r>
            </w:del>
          </w:p>
        </w:tc>
        <w:tc>
          <w:tcPr>
            <w:tcW w:w="198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347" w:author="Yugin Vitaly" w:date="2016-03-07T19:56:00Z"/>
                <w:sz w:val="20"/>
                <w:lang w:eastAsia="en-US"/>
              </w:rPr>
            </w:pPr>
            <w:del w:id="348" w:author="Yugin Vitaly" w:date="2016-03-07T19:56:00Z">
              <w:r w:rsidDel="004E7B50">
                <w:rPr>
                  <w:sz w:val="20"/>
                  <w:lang w:eastAsia="en-US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349" w:author="Yugin Vitaly" w:date="2016-03-07T19:56:00Z"/>
                <w:sz w:val="20"/>
                <w:lang w:val="en-US" w:eastAsia="en-US"/>
              </w:rPr>
            </w:pPr>
            <w:del w:id="350" w:author="Yugin Vitaly" w:date="2016-03-07T19:56:00Z">
              <w:r w:rsidDel="004E7B50">
                <w:rPr>
                  <w:sz w:val="20"/>
                  <w:lang w:eastAsia="en-US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351" w:author="Yugin Vitaly" w:date="2016-03-07T19:56:00Z"/>
                <w:sz w:val="20"/>
                <w:lang w:eastAsia="en-US"/>
              </w:rPr>
            </w:pPr>
            <w:del w:id="352" w:author="Yugin Vitaly" w:date="2016-03-07T19:56:00Z">
              <w:r w:rsidDel="004E7B50">
                <w:rPr>
                  <w:sz w:val="20"/>
                  <w:lang w:eastAsia="en-US"/>
                </w:rPr>
                <w:delText>Код по Сводному Реестру</w:delText>
              </w:r>
            </w:del>
          </w:p>
        </w:tc>
        <w:tc>
          <w:tcPr>
            <w:tcW w:w="1387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2" w:lineRule="auto"/>
              <w:rPr>
                <w:del w:id="353" w:author="Yugin Vitaly" w:date="2016-03-07T19:56:00Z"/>
                <w:sz w:val="20"/>
                <w:lang w:eastAsia="en-US"/>
              </w:rPr>
            </w:pPr>
            <w:del w:id="354" w:author="Yugin Vitaly" w:date="2016-03-07T19:56:00Z">
              <w:r w:rsidDel="004E7B50">
                <w:rPr>
                  <w:sz w:val="20"/>
                  <w:lang w:eastAsia="en-US"/>
                </w:rPr>
                <w:delText>Шаблон значения: \d{8}</w:delText>
              </w:r>
            </w:del>
          </w:p>
          <w:p w:rsidR="00F276BC" w:rsidDel="004E7B50" w:rsidRDefault="00F276BC" w:rsidP="00522331">
            <w:pPr>
              <w:spacing w:before="0" w:after="0" w:line="252" w:lineRule="auto"/>
              <w:rPr>
                <w:del w:id="355" w:author="Yugin Vitaly" w:date="2016-03-07T19:56:00Z"/>
                <w:sz w:val="20"/>
                <w:lang w:eastAsia="en-US"/>
              </w:rPr>
            </w:pPr>
            <w:del w:id="356" w:author="Yugin Vitaly" w:date="2016-03-07T19:56:00Z">
              <w:r w:rsidDel="004E7B50">
                <w:rPr>
                  <w:sz w:val="20"/>
                  <w:lang w:eastAsia="en-US"/>
                </w:rPr>
                <w:delText>Поле добавлено на развитие.</w:delText>
              </w:r>
            </w:del>
          </w:p>
          <w:p w:rsidR="00F276BC" w:rsidDel="004E7B50" w:rsidRDefault="00F276BC" w:rsidP="00522331">
            <w:pPr>
              <w:spacing w:before="0" w:after="0" w:line="256" w:lineRule="auto"/>
              <w:rPr>
                <w:del w:id="357" w:author="Yugin Vitaly" w:date="2016-03-07T19:56:00Z"/>
                <w:sz w:val="20"/>
                <w:lang w:eastAsia="en-US"/>
              </w:rPr>
            </w:pPr>
            <w:del w:id="358" w:author="Yugin Vitaly" w:date="2016-03-07T19:56:00Z">
              <w:r w:rsidDel="004E7B50">
                <w:rPr>
                  <w:sz w:val="20"/>
                  <w:lang w:eastAsia="en-US"/>
                </w:rPr>
                <w:delText>Не используется в текущих процедурах приема (передачи) документов.</w:delText>
              </w:r>
            </w:del>
          </w:p>
        </w:tc>
      </w:tr>
      <w:tr w:rsidR="00ED680B" w:rsidRPr="00CF443D" w:rsidDel="004E7B50" w:rsidTr="00F276BC">
        <w:trPr>
          <w:jc w:val="center"/>
          <w:del w:id="359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360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361" w:author="Yugin Vitaly" w:date="2016-03-07T19:56:00Z"/>
                <w:sz w:val="20"/>
              </w:rPr>
            </w:pPr>
            <w:del w:id="362" w:author="Yugin Vitaly" w:date="2016-03-07T19:56:00Z">
              <w:r w:rsidRPr="00E232BB" w:rsidDel="004E7B50">
                <w:rPr>
                  <w:sz w:val="20"/>
                </w:rPr>
                <w:delText>fullName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363" w:author="Yugin Vitaly" w:date="2016-03-07T19:56:00Z"/>
                <w:sz w:val="20"/>
              </w:rPr>
            </w:pPr>
            <w:del w:id="364" w:author="Yugin Vitaly" w:date="2016-03-07T19:56:00Z">
              <w:r w:rsidRPr="00E232BB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365" w:author="Yugin Vitaly" w:date="2016-03-07T19:56:00Z"/>
                <w:sz w:val="20"/>
              </w:rPr>
            </w:pPr>
            <w:del w:id="366" w:author="Yugin Vitaly" w:date="2016-03-07T19:56:00Z">
              <w:r w:rsidRPr="00E232BB" w:rsidDel="004E7B50">
                <w:rPr>
                  <w:sz w:val="20"/>
                </w:rPr>
                <w:delText>T(1-2000)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367" w:author="Yugin Vitaly" w:date="2016-03-07T19:56:00Z"/>
                <w:sz w:val="20"/>
              </w:rPr>
            </w:pPr>
            <w:del w:id="368" w:author="Yugin Vitaly" w:date="2016-03-07T19:56:00Z">
              <w:r w:rsidRPr="00E232BB" w:rsidDel="004E7B50">
                <w:rPr>
                  <w:sz w:val="20"/>
                </w:rPr>
                <w:delText>Полное наименование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369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370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371" w:author="Yugin Vitaly" w:date="2016-03-07T19:56:00Z"/>
                <w:b/>
                <w:bCs/>
                <w:sz w:val="20"/>
              </w:rPr>
            </w:pPr>
            <w:del w:id="372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Орган, осуществлявший рассмотрение жалобы</w:delText>
              </w:r>
            </w:del>
          </w:p>
        </w:tc>
      </w:tr>
      <w:tr w:rsidR="00ED680B" w:rsidRPr="00CF443D" w:rsidDel="004E7B50" w:rsidTr="00F276BC">
        <w:trPr>
          <w:jc w:val="center"/>
          <w:del w:id="373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374" w:author="Yugin Vitaly" w:date="2016-03-07T19:56:00Z"/>
                <w:b/>
                <w:sz w:val="20"/>
              </w:rPr>
            </w:pPr>
            <w:del w:id="375" w:author="Yugin Vitaly" w:date="2016-03-07T19:56:00Z">
              <w:r w:rsidRPr="00CF443D" w:rsidDel="004E7B50">
                <w:rPr>
                  <w:b/>
                  <w:sz w:val="20"/>
                </w:rPr>
                <w:delText>considerationKO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376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377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378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379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380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381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382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383" w:author="Yugin Vitaly" w:date="2016-03-07T19:56:00Z"/>
                <w:sz w:val="20"/>
              </w:rPr>
            </w:pPr>
            <w:del w:id="384" w:author="Yugin Vitaly" w:date="2016-03-07T19:56:00Z">
              <w:r w:rsidRPr="00E232BB" w:rsidDel="004E7B50">
                <w:rPr>
                  <w:sz w:val="20"/>
                </w:rPr>
                <w:delText>regNum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385" w:author="Yugin Vitaly" w:date="2016-03-07T19:56:00Z"/>
                <w:sz w:val="20"/>
              </w:rPr>
            </w:pPr>
            <w:del w:id="386" w:author="Yugin Vitaly" w:date="2016-03-07T19:56:00Z">
              <w:r w:rsidRPr="00E232BB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387" w:author="Yugin Vitaly" w:date="2016-03-07T19:56:00Z"/>
                <w:sz w:val="20"/>
              </w:rPr>
            </w:pPr>
            <w:del w:id="388" w:author="Yugin Vitaly" w:date="2016-03-07T19:56:00Z">
              <w:r w:rsidRPr="00E232BB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389" w:author="Yugin Vitaly" w:date="2016-03-07T19:56:00Z"/>
                <w:sz w:val="20"/>
              </w:rPr>
            </w:pPr>
            <w:del w:id="390" w:author="Yugin Vitaly" w:date="2016-03-07T19:56:00Z">
              <w:r w:rsidRPr="00E232BB" w:rsidDel="004E7B50">
                <w:rPr>
                  <w:sz w:val="20"/>
                </w:rPr>
                <w:delText>Реестровый номер в СПЗ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391" w:author="Yugin Vitaly" w:date="2016-03-07T19:56:00Z"/>
                <w:sz w:val="20"/>
              </w:rPr>
            </w:pPr>
            <w:del w:id="392" w:author="Yugin Vitaly" w:date="2016-03-07T19:56:00Z">
              <w:r w:rsidRPr="00E232BB" w:rsidDel="004E7B50">
                <w:rPr>
                  <w:sz w:val="20"/>
                </w:rPr>
                <w:delText>Шаблон значения: \d{1,11}</w:delText>
              </w:r>
            </w:del>
          </w:p>
        </w:tc>
      </w:tr>
      <w:tr w:rsidR="00F276BC" w:rsidRPr="00CF443D" w:rsidDel="004E7B50" w:rsidTr="00522331">
        <w:trPr>
          <w:jc w:val="center"/>
          <w:del w:id="393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Del="004E7B50" w:rsidRDefault="00F276BC" w:rsidP="00522331">
            <w:pPr>
              <w:spacing w:before="0" w:after="0"/>
              <w:jc w:val="both"/>
              <w:rPr>
                <w:del w:id="394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395" w:author="Yugin Vitaly" w:date="2016-03-07T19:56:00Z"/>
                <w:sz w:val="20"/>
                <w:lang w:eastAsia="en-US"/>
              </w:rPr>
            </w:pPr>
            <w:del w:id="396" w:author="Yugin Vitaly" w:date="2016-03-07T19:56:00Z">
              <w:r w:rsidDel="004E7B50">
                <w:rPr>
                  <w:sz w:val="20"/>
                  <w:lang w:eastAsia="en-US"/>
                </w:rPr>
                <w:delText>consRegistryNum</w:delText>
              </w:r>
            </w:del>
          </w:p>
        </w:tc>
        <w:tc>
          <w:tcPr>
            <w:tcW w:w="198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397" w:author="Yugin Vitaly" w:date="2016-03-07T19:56:00Z"/>
                <w:sz w:val="20"/>
                <w:lang w:eastAsia="en-US"/>
              </w:rPr>
            </w:pPr>
            <w:del w:id="398" w:author="Yugin Vitaly" w:date="2016-03-07T19:56:00Z">
              <w:r w:rsidDel="004E7B50">
                <w:rPr>
                  <w:sz w:val="20"/>
                  <w:lang w:eastAsia="en-US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399" w:author="Yugin Vitaly" w:date="2016-03-07T19:56:00Z"/>
                <w:sz w:val="20"/>
                <w:lang w:val="en-US" w:eastAsia="en-US"/>
              </w:rPr>
            </w:pPr>
            <w:del w:id="400" w:author="Yugin Vitaly" w:date="2016-03-07T19:56:00Z">
              <w:r w:rsidDel="004E7B50">
                <w:rPr>
                  <w:sz w:val="20"/>
                  <w:lang w:eastAsia="en-US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401" w:author="Yugin Vitaly" w:date="2016-03-07T19:56:00Z"/>
                <w:sz w:val="20"/>
                <w:lang w:eastAsia="en-US"/>
              </w:rPr>
            </w:pPr>
            <w:del w:id="402" w:author="Yugin Vitaly" w:date="2016-03-07T19:56:00Z">
              <w:r w:rsidDel="004E7B50">
                <w:rPr>
                  <w:sz w:val="20"/>
                  <w:lang w:eastAsia="en-US"/>
                </w:rPr>
                <w:delText>Код по Сводному Реестру</w:delText>
              </w:r>
            </w:del>
          </w:p>
        </w:tc>
        <w:tc>
          <w:tcPr>
            <w:tcW w:w="1387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2" w:lineRule="auto"/>
              <w:rPr>
                <w:del w:id="403" w:author="Yugin Vitaly" w:date="2016-03-07T19:56:00Z"/>
                <w:sz w:val="20"/>
                <w:lang w:eastAsia="en-US"/>
              </w:rPr>
            </w:pPr>
            <w:del w:id="404" w:author="Yugin Vitaly" w:date="2016-03-07T19:56:00Z">
              <w:r w:rsidDel="004E7B50">
                <w:rPr>
                  <w:sz w:val="20"/>
                  <w:lang w:eastAsia="en-US"/>
                </w:rPr>
                <w:delText>Шаблон значения: \d{8}</w:delText>
              </w:r>
            </w:del>
          </w:p>
          <w:p w:rsidR="00F276BC" w:rsidDel="004E7B50" w:rsidRDefault="00F276BC" w:rsidP="00522331">
            <w:pPr>
              <w:spacing w:before="0" w:after="0" w:line="252" w:lineRule="auto"/>
              <w:rPr>
                <w:del w:id="405" w:author="Yugin Vitaly" w:date="2016-03-07T19:56:00Z"/>
                <w:sz w:val="20"/>
                <w:lang w:eastAsia="en-US"/>
              </w:rPr>
            </w:pPr>
            <w:del w:id="406" w:author="Yugin Vitaly" w:date="2016-03-07T19:56:00Z">
              <w:r w:rsidDel="004E7B50">
                <w:rPr>
                  <w:sz w:val="20"/>
                  <w:lang w:eastAsia="en-US"/>
                </w:rPr>
                <w:delText>Поле добавлено на развитие.</w:delText>
              </w:r>
            </w:del>
          </w:p>
          <w:p w:rsidR="00F276BC" w:rsidDel="004E7B50" w:rsidRDefault="00F276BC" w:rsidP="00522331">
            <w:pPr>
              <w:spacing w:before="0" w:after="0" w:line="256" w:lineRule="auto"/>
              <w:rPr>
                <w:del w:id="407" w:author="Yugin Vitaly" w:date="2016-03-07T19:56:00Z"/>
                <w:sz w:val="20"/>
                <w:lang w:eastAsia="en-US"/>
              </w:rPr>
            </w:pPr>
            <w:del w:id="408" w:author="Yugin Vitaly" w:date="2016-03-07T19:56:00Z">
              <w:r w:rsidDel="004E7B50">
                <w:rPr>
                  <w:sz w:val="20"/>
                  <w:lang w:eastAsia="en-US"/>
                </w:rPr>
                <w:delText>Не используется в текущих процедурах приема (передачи) документов.</w:delText>
              </w:r>
            </w:del>
          </w:p>
        </w:tc>
      </w:tr>
      <w:tr w:rsidR="00ED680B" w:rsidRPr="00CF443D" w:rsidDel="004E7B50" w:rsidTr="00F276BC">
        <w:trPr>
          <w:jc w:val="center"/>
          <w:del w:id="409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410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411" w:author="Yugin Vitaly" w:date="2016-03-07T19:56:00Z"/>
                <w:sz w:val="20"/>
              </w:rPr>
            </w:pPr>
            <w:del w:id="412" w:author="Yugin Vitaly" w:date="2016-03-07T19:56:00Z">
              <w:r w:rsidRPr="00E232BB" w:rsidDel="004E7B50">
                <w:rPr>
                  <w:sz w:val="20"/>
                </w:rPr>
                <w:delText>fullName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413" w:author="Yugin Vitaly" w:date="2016-03-07T19:56:00Z"/>
                <w:sz w:val="20"/>
              </w:rPr>
            </w:pPr>
            <w:del w:id="414" w:author="Yugin Vitaly" w:date="2016-03-07T19:56:00Z">
              <w:r w:rsidRPr="00E232BB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415" w:author="Yugin Vitaly" w:date="2016-03-07T19:56:00Z"/>
                <w:sz w:val="20"/>
              </w:rPr>
            </w:pPr>
            <w:del w:id="416" w:author="Yugin Vitaly" w:date="2016-03-07T19:56:00Z">
              <w:r w:rsidRPr="00E232BB" w:rsidDel="004E7B50">
                <w:rPr>
                  <w:sz w:val="20"/>
                </w:rPr>
                <w:delText>T(1-2000)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417" w:author="Yugin Vitaly" w:date="2016-03-07T19:56:00Z"/>
                <w:sz w:val="20"/>
              </w:rPr>
            </w:pPr>
            <w:del w:id="418" w:author="Yugin Vitaly" w:date="2016-03-07T19:56:00Z">
              <w:r w:rsidRPr="00E232BB" w:rsidDel="004E7B50">
                <w:rPr>
                  <w:sz w:val="20"/>
                </w:rPr>
                <w:delText>Полное наименование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419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420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421" w:author="Yugin Vitaly" w:date="2016-03-07T19:56:00Z"/>
                <w:b/>
                <w:bCs/>
                <w:sz w:val="20"/>
              </w:rPr>
            </w:pPr>
            <w:del w:id="422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На кого подана жалоба, субъекты</w:delText>
              </w:r>
            </w:del>
          </w:p>
        </w:tc>
      </w:tr>
      <w:tr w:rsidR="00ED680B" w:rsidRPr="00CF443D" w:rsidDel="004E7B50" w:rsidTr="00F276BC">
        <w:trPr>
          <w:jc w:val="center"/>
          <w:del w:id="423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Del="004E7B50" w:rsidRDefault="00ED680B" w:rsidP="00ED680B">
            <w:pPr>
              <w:spacing w:before="0" w:after="0"/>
              <w:jc w:val="both"/>
              <w:rPr>
                <w:del w:id="424" w:author="Yugin Vitaly" w:date="2016-03-07T19:56:00Z"/>
                <w:b/>
                <w:sz w:val="20"/>
              </w:rPr>
            </w:pPr>
            <w:del w:id="425" w:author="Yugin Vitaly" w:date="2016-03-07T19:56:00Z">
              <w:r w:rsidRPr="003F2611" w:rsidDel="004E7B50">
                <w:rPr>
                  <w:b/>
                  <w:sz w:val="20"/>
                </w:rPr>
                <w:delText>indicted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426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427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428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429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430" w:author="Yugin Vitaly" w:date="2016-03-07T19:56:00Z"/>
                <w:sz w:val="20"/>
              </w:rPr>
            </w:pPr>
          </w:p>
        </w:tc>
      </w:tr>
      <w:tr w:rsidR="00D94378" w:rsidRPr="00CF443D" w:rsidDel="004E7B50" w:rsidTr="00F276BC">
        <w:trPr>
          <w:jc w:val="center"/>
          <w:del w:id="431" w:author="Yugin Vitaly" w:date="2016-03-07T19:56:00Z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94378" w:rsidRPr="00CF443D" w:rsidDel="004E7B50" w:rsidRDefault="00D94378" w:rsidP="00ED680B">
            <w:pPr>
              <w:spacing w:before="0" w:after="0"/>
              <w:jc w:val="both"/>
              <w:rPr>
                <w:del w:id="432" w:author="Yugin Vitaly" w:date="2016-03-07T19:56:00Z"/>
                <w:sz w:val="20"/>
              </w:rPr>
            </w:pPr>
            <w:del w:id="433" w:author="Yugin Vitaly" w:date="2016-03-07T19:56:00Z">
              <w:r w:rsidDel="004E7B50">
                <w:rPr>
                  <w:sz w:val="20"/>
                </w:rPr>
                <w:delText>Допустимо указание только одного элемента</w:delText>
              </w:r>
            </w:del>
          </w:p>
        </w:tc>
        <w:tc>
          <w:tcPr>
            <w:tcW w:w="790" w:type="pct"/>
            <w:shd w:val="clear" w:color="auto" w:fill="auto"/>
          </w:tcPr>
          <w:p w:rsidR="00D94378" w:rsidRPr="00E232BB" w:rsidDel="004E7B50" w:rsidRDefault="004E7B50" w:rsidP="00ED680B">
            <w:pPr>
              <w:spacing w:before="0" w:after="0"/>
              <w:jc w:val="both"/>
              <w:rPr>
                <w:del w:id="434" w:author="Yugin Vitaly" w:date="2016-03-07T19:56:00Z"/>
                <w:sz w:val="20"/>
              </w:rPr>
            </w:pPr>
            <w:del w:id="435" w:author="Yugin Vitaly" w:date="2016-03-07T19:56:00Z">
              <w:r w:rsidDel="004E7B50">
                <w:fldChar w:fldCharType="begin"/>
              </w:r>
              <w:r w:rsidDel="004E7B50">
                <w:delInstrText xml:space="preserve"> HYPERLINK \l "customer_" </w:delInstrText>
              </w:r>
              <w:r w:rsidDel="004E7B50">
                <w:fldChar w:fldCharType="separate"/>
              </w:r>
              <w:r w:rsidR="00D94378" w:rsidRPr="00E232BB" w:rsidDel="004E7B50">
                <w:rPr>
                  <w:sz w:val="20"/>
                </w:rPr>
                <w:delText>customer</w:delText>
              </w:r>
              <w:r w:rsidDel="004E7B50">
                <w:rPr>
                  <w:sz w:val="20"/>
                </w:rPr>
                <w:fldChar w:fldCharType="end"/>
              </w:r>
            </w:del>
          </w:p>
        </w:tc>
        <w:tc>
          <w:tcPr>
            <w:tcW w:w="198" w:type="pct"/>
            <w:shd w:val="clear" w:color="auto" w:fill="auto"/>
          </w:tcPr>
          <w:p w:rsidR="00D94378" w:rsidRPr="00E232BB" w:rsidDel="004E7B50" w:rsidRDefault="00D94378" w:rsidP="00ED680B">
            <w:pPr>
              <w:spacing w:before="0" w:after="0"/>
              <w:jc w:val="center"/>
              <w:rPr>
                <w:del w:id="436" w:author="Yugin Vitaly" w:date="2016-03-07T19:56:00Z"/>
                <w:sz w:val="20"/>
              </w:rPr>
            </w:pPr>
            <w:del w:id="437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</w:tcPr>
          <w:p w:rsidR="00D94378" w:rsidRPr="00E232BB" w:rsidDel="004E7B50" w:rsidRDefault="00D94378" w:rsidP="00ED680B">
            <w:pPr>
              <w:spacing w:before="0" w:after="0"/>
              <w:jc w:val="center"/>
              <w:rPr>
                <w:del w:id="438" w:author="Yugin Vitaly" w:date="2016-03-07T19:56:00Z"/>
                <w:sz w:val="20"/>
              </w:rPr>
            </w:pPr>
            <w:del w:id="439" w:author="Yugin Vitaly" w:date="2016-03-07T19:56:00Z">
              <w:r w:rsidRPr="00E232BB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</w:tcPr>
          <w:p w:rsidR="00D94378" w:rsidRPr="00E232BB" w:rsidDel="004E7B50" w:rsidRDefault="00D94378" w:rsidP="00ED680B">
            <w:pPr>
              <w:spacing w:before="0" w:after="0"/>
              <w:rPr>
                <w:del w:id="440" w:author="Yugin Vitaly" w:date="2016-03-07T19:56:00Z"/>
                <w:sz w:val="20"/>
              </w:rPr>
            </w:pPr>
            <w:del w:id="441" w:author="Yugin Vitaly" w:date="2016-03-07T19:56:00Z">
              <w:r w:rsidRPr="00E232BB" w:rsidDel="004E7B50">
                <w:rPr>
                  <w:sz w:val="20"/>
                </w:rPr>
                <w:delText>Заказчик</w:delText>
              </w:r>
            </w:del>
          </w:p>
        </w:tc>
        <w:tc>
          <w:tcPr>
            <w:tcW w:w="1387" w:type="pct"/>
            <w:shd w:val="clear" w:color="auto" w:fill="auto"/>
          </w:tcPr>
          <w:p w:rsidR="00D94378" w:rsidRPr="00E232BB" w:rsidDel="004E7B50" w:rsidRDefault="00D94378" w:rsidP="00ED680B">
            <w:pPr>
              <w:spacing w:before="0" w:after="0"/>
              <w:jc w:val="both"/>
              <w:rPr>
                <w:del w:id="442" w:author="Yugin Vitaly" w:date="2016-03-07T19:56:00Z"/>
                <w:sz w:val="20"/>
              </w:rPr>
            </w:pPr>
            <w:del w:id="443" w:author="Yugin Vitaly" w:date="2016-03-07T19:56:00Z">
              <w:r w:rsidRPr="00E232BB" w:rsidDel="004E7B50">
                <w:rPr>
                  <w:sz w:val="20"/>
                </w:rPr>
                <w:br/>
              </w:r>
            </w:del>
          </w:p>
        </w:tc>
      </w:tr>
      <w:tr w:rsidR="00D94378" w:rsidRPr="00CF443D" w:rsidDel="004E7B50" w:rsidTr="00F276BC">
        <w:trPr>
          <w:jc w:val="center"/>
          <w:del w:id="444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Del="004E7B50" w:rsidRDefault="00D94378" w:rsidP="00ED680B">
            <w:pPr>
              <w:spacing w:before="0" w:after="0"/>
              <w:jc w:val="both"/>
              <w:rPr>
                <w:del w:id="445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E232BB" w:rsidDel="004E7B50" w:rsidRDefault="004E7B50" w:rsidP="00ED680B">
            <w:pPr>
              <w:spacing w:before="0" w:after="0"/>
              <w:jc w:val="both"/>
              <w:rPr>
                <w:del w:id="446" w:author="Yugin Vitaly" w:date="2016-03-07T19:56:00Z"/>
                <w:sz w:val="20"/>
              </w:rPr>
            </w:pPr>
            <w:del w:id="447" w:author="Yugin Vitaly" w:date="2016-03-07T19:56:00Z">
              <w:r w:rsidDel="004E7B50">
                <w:fldChar w:fldCharType="begin"/>
              </w:r>
              <w:r w:rsidDel="004E7B50">
                <w:delInstrText xml:space="preserve"> HYPERLINK \l "authority_" </w:delInstrText>
              </w:r>
              <w:r w:rsidDel="004E7B50">
                <w:fldChar w:fldCharType="separate"/>
              </w:r>
              <w:r w:rsidR="00D94378" w:rsidRPr="00E232BB" w:rsidDel="004E7B50">
                <w:rPr>
                  <w:sz w:val="20"/>
                </w:rPr>
                <w:delText>authority</w:delText>
              </w:r>
              <w:r w:rsidDel="004E7B50">
                <w:rPr>
                  <w:sz w:val="20"/>
                </w:rPr>
                <w:fldChar w:fldCharType="end"/>
              </w:r>
            </w:del>
          </w:p>
        </w:tc>
        <w:tc>
          <w:tcPr>
            <w:tcW w:w="198" w:type="pct"/>
            <w:shd w:val="clear" w:color="auto" w:fill="auto"/>
          </w:tcPr>
          <w:p w:rsidR="00D94378" w:rsidRPr="005437E9" w:rsidDel="004E7B50" w:rsidRDefault="00D94378" w:rsidP="00ED680B">
            <w:pPr>
              <w:spacing w:before="0" w:after="0"/>
              <w:jc w:val="center"/>
              <w:rPr>
                <w:del w:id="448" w:author="Yugin Vitaly" w:date="2016-03-07T19:56:00Z"/>
                <w:sz w:val="20"/>
              </w:rPr>
            </w:pPr>
            <w:del w:id="449" w:author="Yugin Vitaly" w:date="2016-03-07T19:56:00Z">
              <w:r w:rsidRPr="002A3897"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</w:tcPr>
          <w:p w:rsidR="00D94378" w:rsidRPr="00E232BB" w:rsidDel="004E7B50" w:rsidRDefault="00D94378" w:rsidP="00ED680B">
            <w:pPr>
              <w:spacing w:before="0" w:after="0"/>
              <w:jc w:val="center"/>
              <w:rPr>
                <w:del w:id="450" w:author="Yugin Vitaly" w:date="2016-03-07T19:56:00Z"/>
                <w:sz w:val="20"/>
              </w:rPr>
            </w:pPr>
            <w:del w:id="451" w:author="Yugin Vitaly" w:date="2016-03-07T19:56:00Z">
              <w:r w:rsidRPr="00E232BB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</w:tcPr>
          <w:p w:rsidR="00D94378" w:rsidRPr="00E232BB" w:rsidDel="004E7B50" w:rsidRDefault="00D94378" w:rsidP="00ED680B">
            <w:pPr>
              <w:spacing w:before="0" w:after="0"/>
              <w:rPr>
                <w:del w:id="452" w:author="Yugin Vitaly" w:date="2016-03-07T19:56:00Z"/>
                <w:sz w:val="20"/>
              </w:rPr>
            </w:pPr>
            <w:del w:id="453" w:author="Yugin Vitaly" w:date="2016-03-07T19:56:00Z">
              <w:r w:rsidRPr="00E232BB" w:rsidDel="004E7B50">
                <w:rPr>
                  <w:sz w:val="20"/>
                </w:rPr>
                <w:delText>Уполномоченный орган</w:delText>
              </w:r>
            </w:del>
          </w:p>
        </w:tc>
        <w:tc>
          <w:tcPr>
            <w:tcW w:w="1387" w:type="pct"/>
            <w:shd w:val="clear" w:color="auto" w:fill="auto"/>
          </w:tcPr>
          <w:p w:rsidR="00D94378" w:rsidRPr="00E232BB" w:rsidDel="004E7B50" w:rsidRDefault="00D94378" w:rsidP="00ED680B">
            <w:pPr>
              <w:spacing w:before="0" w:after="0"/>
              <w:jc w:val="both"/>
              <w:rPr>
                <w:del w:id="454" w:author="Yugin Vitaly" w:date="2016-03-07T19:56:00Z"/>
                <w:sz w:val="20"/>
              </w:rPr>
            </w:pPr>
          </w:p>
        </w:tc>
      </w:tr>
      <w:tr w:rsidR="00D94378" w:rsidRPr="00CF443D" w:rsidDel="004E7B50" w:rsidTr="00F276BC">
        <w:trPr>
          <w:jc w:val="center"/>
          <w:del w:id="455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Del="004E7B50" w:rsidRDefault="00D94378" w:rsidP="00ED680B">
            <w:pPr>
              <w:spacing w:before="0" w:after="0"/>
              <w:jc w:val="both"/>
              <w:rPr>
                <w:del w:id="456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E232BB" w:rsidDel="004E7B50" w:rsidRDefault="00D94378" w:rsidP="00ED680B">
            <w:pPr>
              <w:spacing w:before="0" w:after="0"/>
              <w:jc w:val="both"/>
              <w:rPr>
                <w:del w:id="457" w:author="Yugin Vitaly" w:date="2016-03-07T19:56:00Z"/>
                <w:sz w:val="20"/>
              </w:rPr>
            </w:pPr>
            <w:del w:id="458" w:author="Yugin Vitaly" w:date="2016-03-07T19:56:00Z">
              <w:r w:rsidRPr="005437E9" w:rsidDel="004E7B50">
                <w:rPr>
                  <w:sz w:val="20"/>
                </w:rPr>
                <w:delText>authorityAgency</w:delText>
              </w:r>
            </w:del>
          </w:p>
        </w:tc>
        <w:tc>
          <w:tcPr>
            <w:tcW w:w="198" w:type="pct"/>
            <w:shd w:val="clear" w:color="auto" w:fill="auto"/>
          </w:tcPr>
          <w:p w:rsidR="00D94378" w:rsidRPr="005437E9" w:rsidDel="004E7B50" w:rsidRDefault="00D94378" w:rsidP="00ED680B">
            <w:pPr>
              <w:spacing w:before="0" w:after="0"/>
              <w:jc w:val="center"/>
              <w:rPr>
                <w:del w:id="459" w:author="Yugin Vitaly" w:date="2016-03-07T19:56:00Z"/>
                <w:sz w:val="20"/>
              </w:rPr>
            </w:pPr>
            <w:del w:id="460" w:author="Yugin Vitaly" w:date="2016-03-07T19:56:00Z">
              <w:r w:rsidRPr="002A3897"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</w:tcPr>
          <w:p w:rsidR="00D94378" w:rsidRPr="00E232BB" w:rsidDel="004E7B50" w:rsidRDefault="00D94378" w:rsidP="00ED680B">
            <w:pPr>
              <w:spacing w:before="0" w:after="0"/>
              <w:jc w:val="center"/>
              <w:rPr>
                <w:del w:id="461" w:author="Yugin Vitaly" w:date="2016-03-07T19:56:00Z"/>
                <w:sz w:val="20"/>
              </w:rPr>
            </w:pPr>
            <w:del w:id="462" w:author="Yugin Vitaly" w:date="2016-03-07T19:56:00Z">
              <w:r w:rsidRPr="00E232BB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E232BB" w:rsidDel="004E7B50" w:rsidRDefault="00D94378" w:rsidP="00ED680B">
            <w:pPr>
              <w:spacing w:before="0" w:after="0"/>
              <w:rPr>
                <w:del w:id="463" w:author="Yugin Vitaly" w:date="2016-03-07T19:56:00Z"/>
                <w:sz w:val="20"/>
              </w:rPr>
            </w:pPr>
            <w:del w:id="464" w:author="Yugin Vitaly" w:date="2016-03-07T19:56:00Z">
              <w:r w:rsidDel="004E7B50">
                <w:rPr>
                  <w:sz w:val="20"/>
                </w:rPr>
                <w:delText>Уполномоченное учреждение</w:delText>
              </w:r>
            </w:del>
          </w:p>
        </w:tc>
        <w:tc>
          <w:tcPr>
            <w:tcW w:w="1387" w:type="pct"/>
            <w:shd w:val="clear" w:color="auto" w:fill="auto"/>
          </w:tcPr>
          <w:p w:rsidR="00D94378" w:rsidRPr="00CF443D" w:rsidDel="004E7B50" w:rsidRDefault="00D94378" w:rsidP="00ED680B">
            <w:pPr>
              <w:spacing w:before="0" w:after="0"/>
              <w:jc w:val="both"/>
              <w:rPr>
                <w:del w:id="465" w:author="Yugin Vitaly" w:date="2016-03-07T19:56:00Z"/>
                <w:sz w:val="20"/>
              </w:rPr>
            </w:pPr>
          </w:p>
        </w:tc>
      </w:tr>
      <w:tr w:rsidR="00D94378" w:rsidRPr="00CF443D" w:rsidDel="004E7B50" w:rsidTr="00F276BC">
        <w:trPr>
          <w:jc w:val="center"/>
          <w:del w:id="466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Del="004E7B50" w:rsidRDefault="00D94378" w:rsidP="00ED680B">
            <w:pPr>
              <w:spacing w:before="0" w:after="0"/>
              <w:jc w:val="both"/>
              <w:rPr>
                <w:del w:id="467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E232BB" w:rsidDel="004E7B50" w:rsidRDefault="004E7B50" w:rsidP="00ED680B">
            <w:pPr>
              <w:spacing w:before="0" w:after="0"/>
              <w:jc w:val="both"/>
              <w:rPr>
                <w:del w:id="468" w:author="Yugin Vitaly" w:date="2016-03-07T19:56:00Z"/>
                <w:sz w:val="20"/>
              </w:rPr>
            </w:pPr>
            <w:del w:id="469" w:author="Yugin Vitaly" w:date="2016-03-07T19:56:00Z">
              <w:r w:rsidDel="004E7B50">
                <w:fldChar w:fldCharType="begin"/>
              </w:r>
              <w:r w:rsidDel="004E7B50">
                <w:delInstrText xml:space="preserve"> HYPERLINK \l "specialized_" </w:delInstrText>
              </w:r>
              <w:r w:rsidDel="004E7B50">
                <w:fldChar w:fldCharType="separate"/>
              </w:r>
              <w:r w:rsidR="00D94378" w:rsidRPr="00E232BB" w:rsidDel="004E7B50">
                <w:rPr>
                  <w:sz w:val="20"/>
                </w:rPr>
                <w:delText>specialized</w:delText>
              </w:r>
              <w:r w:rsidDel="004E7B50">
                <w:rPr>
                  <w:sz w:val="20"/>
                </w:rPr>
                <w:fldChar w:fldCharType="end"/>
              </w:r>
            </w:del>
          </w:p>
        </w:tc>
        <w:tc>
          <w:tcPr>
            <w:tcW w:w="198" w:type="pct"/>
            <w:shd w:val="clear" w:color="auto" w:fill="auto"/>
          </w:tcPr>
          <w:p w:rsidR="00D94378" w:rsidRPr="005437E9" w:rsidDel="004E7B50" w:rsidRDefault="00D94378" w:rsidP="00ED680B">
            <w:pPr>
              <w:spacing w:before="0" w:after="0"/>
              <w:jc w:val="center"/>
              <w:rPr>
                <w:del w:id="470" w:author="Yugin Vitaly" w:date="2016-03-07T19:56:00Z"/>
                <w:sz w:val="20"/>
              </w:rPr>
            </w:pPr>
            <w:del w:id="471" w:author="Yugin Vitaly" w:date="2016-03-07T19:56:00Z">
              <w:r w:rsidRPr="002A3897"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</w:tcPr>
          <w:p w:rsidR="00D94378" w:rsidRPr="00E232BB" w:rsidDel="004E7B50" w:rsidRDefault="00D94378" w:rsidP="00ED680B">
            <w:pPr>
              <w:spacing w:before="0" w:after="0"/>
              <w:jc w:val="center"/>
              <w:rPr>
                <w:del w:id="472" w:author="Yugin Vitaly" w:date="2016-03-07T19:56:00Z"/>
                <w:sz w:val="20"/>
              </w:rPr>
            </w:pPr>
            <w:del w:id="473" w:author="Yugin Vitaly" w:date="2016-03-07T19:56:00Z">
              <w:r w:rsidRPr="00E232BB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E232BB" w:rsidDel="004E7B50" w:rsidRDefault="00D94378" w:rsidP="00ED680B">
            <w:pPr>
              <w:spacing w:before="0" w:after="0"/>
              <w:rPr>
                <w:del w:id="474" w:author="Yugin Vitaly" w:date="2016-03-07T19:56:00Z"/>
                <w:sz w:val="20"/>
              </w:rPr>
            </w:pPr>
            <w:del w:id="475" w:author="Yugin Vitaly" w:date="2016-03-07T19:56:00Z">
              <w:r w:rsidRPr="00E232BB" w:rsidDel="004E7B50">
                <w:rPr>
                  <w:sz w:val="20"/>
                </w:rPr>
                <w:delText>Специализированная организация</w:delText>
              </w:r>
            </w:del>
          </w:p>
        </w:tc>
        <w:tc>
          <w:tcPr>
            <w:tcW w:w="1387" w:type="pct"/>
            <w:shd w:val="clear" w:color="auto" w:fill="auto"/>
          </w:tcPr>
          <w:p w:rsidR="00D94378" w:rsidRPr="00CF443D" w:rsidDel="004E7B50" w:rsidRDefault="00D94378" w:rsidP="00ED680B">
            <w:pPr>
              <w:spacing w:before="0" w:after="0"/>
              <w:jc w:val="both"/>
              <w:rPr>
                <w:del w:id="476" w:author="Yugin Vitaly" w:date="2016-03-07T19:56:00Z"/>
                <w:sz w:val="20"/>
              </w:rPr>
            </w:pPr>
          </w:p>
        </w:tc>
      </w:tr>
      <w:tr w:rsidR="00D94378" w:rsidRPr="00CF443D" w:rsidDel="004E7B50" w:rsidTr="00F276BC">
        <w:trPr>
          <w:jc w:val="center"/>
          <w:del w:id="477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Del="004E7B50" w:rsidRDefault="00D94378" w:rsidP="00ED680B">
            <w:pPr>
              <w:spacing w:before="0" w:after="0"/>
              <w:jc w:val="both"/>
              <w:rPr>
                <w:del w:id="478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CF443D" w:rsidDel="004E7B50" w:rsidRDefault="00D94378" w:rsidP="00ED680B">
            <w:pPr>
              <w:spacing w:before="0" w:after="0"/>
              <w:jc w:val="both"/>
              <w:rPr>
                <w:del w:id="479" w:author="Yugin Vitaly" w:date="2016-03-07T19:56:00Z"/>
                <w:sz w:val="20"/>
              </w:rPr>
            </w:pPr>
            <w:del w:id="480" w:author="Yugin Vitaly" w:date="2016-03-07T19:56:00Z">
              <w:r w:rsidRPr="00CF443D" w:rsidDel="004E7B50">
                <w:rPr>
                  <w:sz w:val="20"/>
                </w:rPr>
                <w:delText>сommission44</w:delText>
              </w:r>
            </w:del>
          </w:p>
        </w:tc>
        <w:tc>
          <w:tcPr>
            <w:tcW w:w="198" w:type="pct"/>
            <w:shd w:val="clear" w:color="auto" w:fill="auto"/>
          </w:tcPr>
          <w:p w:rsidR="00D94378" w:rsidRPr="00CF443D" w:rsidDel="004E7B50" w:rsidRDefault="00D94378" w:rsidP="00ED680B">
            <w:pPr>
              <w:spacing w:before="0" w:after="0"/>
              <w:jc w:val="center"/>
              <w:rPr>
                <w:del w:id="481" w:author="Yugin Vitaly" w:date="2016-03-07T19:56:00Z"/>
                <w:sz w:val="20"/>
              </w:rPr>
            </w:pPr>
            <w:del w:id="482" w:author="Yugin Vitaly" w:date="2016-03-07T19:56:00Z">
              <w:r w:rsidRPr="00CF443D"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</w:tcPr>
          <w:p w:rsidR="00D94378" w:rsidRPr="00E232BB" w:rsidDel="004E7B50" w:rsidRDefault="00D94378" w:rsidP="00ED680B">
            <w:pPr>
              <w:spacing w:before="0" w:after="0"/>
              <w:jc w:val="center"/>
              <w:rPr>
                <w:del w:id="483" w:author="Yugin Vitaly" w:date="2016-03-07T19:56:00Z"/>
                <w:sz w:val="20"/>
              </w:rPr>
            </w:pPr>
            <w:del w:id="484" w:author="Yugin Vitaly" w:date="2016-03-07T19:56:00Z">
              <w:r w:rsidRPr="00E232BB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E232BB" w:rsidDel="004E7B50" w:rsidRDefault="00D94378" w:rsidP="00ED680B">
            <w:pPr>
              <w:spacing w:before="0" w:after="0"/>
              <w:rPr>
                <w:del w:id="485" w:author="Yugin Vitaly" w:date="2016-03-07T19:56:00Z"/>
                <w:sz w:val="20"/>
              </w:rPr>
            </w:pPr>
            <w:del w:id="486" w:author="Yugin Vitaly" w:date="2016-03-07T19:56:00Z">
              <w:r w:rsidRPr="003B7C0D" w:rsidDel="004E7B50">
                <w:rPr>
                  <w:sz w:val="20"/>
                </w:rPr>
                <w:delText>Конкурсная, аукционная, котировочная или ед</w:delText>
              </w:r>
              <w:r w:rsidDel="004E7B50">
                <w:rPr>
                  <w:sz w:val="20"/>
                </w:rPr>
                <w:delText>иная комиссия в соответствии с 4</w:delText>
              </w:r>
              <w:r w:rsidRPr="003B7C0D" w:rsidDel="004E7B50">
                <w:rPr>
                  <w:sz w:val="20"/>
                </w:rPr>
                <w:delText>4-ФЗ</w:delText>
              </w:r>
            </w:del>
          </w:p>
        </w:tc>
        <w:tc>
          <w:tcPr>
            <w:tcW w:w="1387" w:type="pct"/>
            <w:shd w:val="clear" w:color="auto" w:fill="auto"/>
          </w:tcPr>
          <w:p w:rsidR="00D94378" w:rsidRPr="00E232BB" w:rsidDel="004E7B50" w:rsidRDefault="00D94378" w:rsidP="00ED680B">
            <w:pPr>
              <w:spacing w:before="0" w:after="0"/>
              <w:jc w:val="both"/>
              <w:rPr>
                <w:del w:id="487" w:author="Yugin Vitaly" w:date="2016-03-07T19:56:00Z"/>
                <w:sz w:val="20"/>
              </w:rPr>
            </w:pPr>
          </w:p>
        </w:tc>
      </w:tr>
      <w:tr w:rsidR="00D94378" w:rsidRPr="00CF443D" w:rsidDel="004E7B50" w:rsidTr="00F276BC">
        <w:trPr>
          <w:jc w:val="center"/>
          <w:del w:id="488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Del="004E7B50" w:rsidRDefault="00D94378" w:rsidP="00ED680B">
            <w:pPr>
              <w:spacing w:before="0" w:after="0"/>
              <w:jc w:val="both"/>
              <w:rPr>
                <w:del w:id="489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CF443D" w:rsidDel="004E7B50" w:rsidRDefault="00D94378" w:rsidP="00ED680B">
            <w:pPr>
              <w:spacing w:before="0" w:after="0"/>
              <w:jc w:val="both"/>
              <w:rPr>
                <w:del w:id="490" w:author="Yugin Vitaly" w:date="2016-03-07T19:56:00Z"/>
                <w:sz w:val="20"/>
              </w:rPr>
            </w:pPr>
            <w:del w:id="491" w:author="Yugin Vitaly" w:date="2016-03-07T19:56:00Z">
              <w:r w:rsidRPr="00CF443D" w:rsidDel="004E7B50">
                <w:rPr>
                  <w:sz w:val="20"/>
                </w:rPr>
                <w:delText>commission94</w:delText>
              </w:r>
            </w:del>
          </w:p>
        </w:tc>
        <w:tc>
          <w:tcPr>
            <w:tcW w:w="198" w:type="pct"/>
            <w:shd w:val="clear" w:color="auto" w:fill="auto"/>
          </w:tcPr>
          <w:p w:rsidR="00D94378" w:rsidRPr="00CF443D" w:rsidDel="004E7B50" w:rsidRDefault="00D94378" w:rsidP="00ED680B">
            <w:pPr>
              <w:spacing w:before="0" w:after="0"/>
              <w:jc w:val="center"/>
              <w:rPr>
                <w:del w:id="492" w:author="Yugin Vitaly" w:date="2016-03-07T19:56:00Z"/>
                <w:sz w:val="20"/>
              </w:rPr>
            </w:pPr>
            <w:del w:id="493" w:author="Yugin Vitaly" w:date="2016-03-07T19:56:00Z">
              <w:r w:rsidRPr="00CF443D"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</w:tcPr>
          <w:p w:rsidR="00D94378" w:rsidRPr="00E232BB" w:rsidDel="004E7B50" w:rsidRDefault="00D94378" w:rsidP="00ED680B">
            <w:pPr>
              <w:spacing w:before="0" w:after="0"/>
              <w:jc w:val="center"/>
              <w:rPr>
                <w:del w:id="494" w:author="Yugin Vitaly" w:date="2016-03-07T19:56:00Z"/>
                <w:sz w:val="20"/>
              </w:rPr>
            </w:pPr>
            <w:del w:id="495" w:author="Yugin Vitaly" w:date="2016-03-07T19:56:00Z">
              <w:r w:rsidRPr="00E232BB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3B7C0D" w:rsidDel="004E7B50" w:rsidRDefault="00D94378" w:rsidP="00ED680B">
            <w:pPr>
              <w:spacing w:before="0" w:after="0"/>
              <w:rPr>
                <w:del w:id="496" w:author="Yugin Vitaly" w:date="2016-03-07T19:56:00Z"/>
                <w:sz w:val="20"/>
              </w:rPr>
            </w:pPr>
            <w:del w:id="497" w:author="Yugin Vitaly" w:date="2016-03-07T19:56:00Z">
              <w:r w:rsidRPr="00C8376F" w:rsidDel="004E7B50">
                <w:rPr>
                  <w:sz w:val="20"/>
                </w:rPr>
                <w:delText>Конкурсная, аукционная, котировочная или единая комиссия в соответствии с 94-ФЗ</w:delText>
              </w:r>
            </w:del>
          </w:p>
        </w:tc>
        <w:tc>
          <w:tcPr>
            <w:tcW w:w="1387" w:type="pct"/>
            <w:shd w:val="clear" w:color="auto" w:fill="auto"/>
          </w:tcPr>
          <w:p w:rsidR="00D94378" w:rsidRPr="00E232BB" w:rsidDel="004E7B50" w:rsidRDefault="00D94378" w:rsidP="00ED680B">
            <w:pPr>
              <w:spacing w:before="0" w:after="0"/>
              <w:jc w:val="both"/>
              <w:rPr>
                <w:del w:id="498" w:author="Yugin Vitaly" w:date="2016-03-07T19:56:00Z"/>
                <w:sz w:val="20"/>
              </w:rPr>
            </w:pPr>
          </w:p>
        </w:tc>
      </w:tr>
      <w:tr w:rsidR="00D94378" w:rsidRPr="00CF443D" w:rsidDel="004E7B50" w:rsidTr="00F276BC">
        <w:trPr>
          <w:jc w:val="center"/>
          <w:del w:id="499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Del="004E7B50" w:rsidRDefault="00D94378" w:rsidP="00ED680B">
            <w:pPr>
              <w:spacing w:before="0" w:after="0"/>
              <w:jc w:val="both"/>
              <w:rPr>
                <w:del w:id="500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CF443D" w:rsidDel="004E7B50" w:rsidRDefault="00D94378" w:rsidP="00ED680B">
            <w:pPr>
              <w:spacing w:before="0" w:after="0"/>
              <w:jc w:val="both"/>
              <w:rPr>
                <w:del w:id="501" w:author="Yugin Vitaly" w:date="2016-03-07T19:56:00Z"/>
                <w:sz w:val="20"/>
              </w:rPr>
            </w:pPr>
            <w:del w:id="502" w:author="Yugin Vitaly" w:date="2016-03-07T19:56:00Z">
              <w:r w:rsidRPr="00CF443D" w:rsidDel="004E7B50">
                <w:rPr>
                  <w:sz w:val="20"/>
                </w:rPr>
                <w:delText>contractServiceOfficer</w:delText>
              </w:r>
            </w:del>
          </w:p>
        </w:tc>
        <w:tc>
          <w:tcPr>
            <w:tcW w:w="198" w:type="pct"/>
            <w:shd w:val="clear" w:color="auto" w:fill="auto"/>
          </w:tcPr>
          <w:p w:rsidR="00D94378" w:rsidRPr="00CF443D" w:rsidDel="004E7B50" w:rsidRDefault="00D94378" w:rsidP="00ED680B">
            <w:pPr>
              <w:spacing w:before="0" w:after="0"/>
              <w:jc w:val="center"/>
              <w:rPr>
                <w:del w:id="503" w:author="Yugin Vitaly" w:date="2016-03-07T19:56:00Z"/>
                <w:sz w:val="20"/>
              </w:rPr>
            </w:pPr>
            <w:del w:id="504" w:author="Yugin Vitaly" w:date="2016-03-07T19:56:00Z">
              <w:r w:rsidRPr="00CF443D"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</w:tcPr>
          <w:p w:rsidR="00D94378" w:rsidRPr="00E232BB" w:rsidDel="004E7B50" w:rsidRDefault="00D94378" w:rsidP="00ED680B">
            <w:pPr>
              <w:spacing w:before="0" w:after="0"/>
              <w:jc w:val="center"/>
              <w:rPr>
                <w:del w:id="505" w:author="Yugin Vitaly" w:date="2016-03-07T19:56:00Z"/>
                <w:sz w:val="20"/>
              </w:rPr>
            </w:pPr>
            <w:del w:id="506" w:author="Yugin Vitaly" w:date="2016-03-07T19:56:00Z">
              <w:r w:rsidRPr="00E232BB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C8376F" w:rsidDel="004E7B50" w:rsidRDefault="00D94378" w:rsidP="00ED680B">
            <w:pPr>
              <w:spacing w:before="0" w:after="0"/>
              <w:rPr>
                <w:del w:id="507" w:author="Yugin Vitaly" w:date="2016-03-07T19:56:00Z"/>
                <w:sz w:val="20"/>
              </w:rPr>
            </w:pPr>
            <w:del w:id="508" w:author="Yugin Vitaly" w:date="2016-03-07T19:56:00Z">
              <w:r w:rsidRPr="0068628D" w:rsidDel="004E7B50">
                <w:rPr>
                  <w:sz w:val="20"/>
                </w:rPr>
                <w:delText>Должностное лицо контрактной службы</w:delText>
              </w:r>
            </w:del>
          </w:p>
        </w:tc>
        <w:tc>
          <w:tcPr>
            <w:tcW w:w="1387" w:type="pct"/>
            <w:shd w:val="clear" w:color="auto" w:fill="auto"/>
          </w:tcPr>
          <w:p w:rsidR="00D94378" w:rsidDel="004E7B50" w:rsidRDefault="00D94378" w:rsidP="00ED680B">
            <w:pPr>
              <w:spacing w:before="0" w:after="0"/>
              <w:jc w:val="both"/>
              <w:rPr>
                <w:del w:id="509" w:author="Yugin Vitaly" w:date="2016-03-07T19:56:00Z"/>
                <w:sz w:val="20"/>
              </w:rPr>
            </w:pPr>
          </w:p>
        </w:tc>
      </w:tr>
      <w:tr w:rsidR="00D94378" w:rsidRPr="00CF443D" w:rsidDel="004E7B50" w:rsidTr="00F276BC">
        <w:trPr>
          <w:jc w:val="center"/>
          <w:del w:id="510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CF443D" w:rsidDel="004E7B50" w:rsidRDefault="00D94378" w:rsidP="00ED680B">
            <w:pPr>
              <w:spacing w:before="0" w:after="0"/>
              <w:jc w:val="both"/>
              <w:rPr>
                <w:del w:id="511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4378" w:rsidRPr="00CF443D" w:rsidDel="004E7B50" w:rsidRDefault="00D94378" w:rsidP="00ED680B">
            <w:pPr>
              <w:spacing w:before="0" w:after="0"/>
              <w:jc w:val="both"/>
              <w:rPr>
                <w:del w:id="512" w:author="Yugin Vitaly" w:date="2016-03-07T19:56:00Z"/>
                <w:sz w:val="20"/>
              </w:rPr>
            </w:pPr>
            <w:del w:id="513" w:author="Yugin Vitaly" w:date="2016-03-07T19:56:00Z">
              <w:r w:rsidRPr="00CF443D" w:rsidDel="004E7B50">
                <w:rPr>
                  <w:sz w:val="20"/>
                </w:rPr>
                <w:delText>contractService</w:delText>
              </w:r>
            </w:del>
          </w:p>
        </w:tc>
        <w:tc>
          <w:tcPr>
            <w:tcW w:w="198" w:type="pct"/>
            <w:shd w:val="clear" w:color="auto" w:fill="auto"/>
          </w:tcPr>
          <w:p w:rsidR="00D94378" w:rsidRPr="00CF443D" w:rsidDel="004E7B50" w:rsidRDefault="00D94378" w:rsidP="00ED680B">
            <w:pPr>
              <w:spacing w:before="0" w:after="0"/>
              <w:jc w:val="center"/>
              <w:rPr>
                <w:del w:id="514" w:author="Yugin Vitaly" w:date="2016-03-07T19:56:00Z"/>
                <w:sz w:val="20"/>
              </w:rPr>
            </w:pPr>
            <w:del w:id="515" w:author="Yugin Vitaly" w:date="2016-03-07T19:56:00Z">
              <w:r w:rsidRPr="00CF443D"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</w:tcPr>
          <w:p w:rsidR="00D94378" w:rsidRPr="00E232BB" w:rsidDel="004E7B50" w:rsidRDefault="00D94378" w:rsidP="00ED680B">
            <w:pPr>
              <w:spacing w:before="0" w:after="0"/>
              <w:jc w:val="center"/>
              <w:rPr>
                <w:del w:id="516" w:author="Yugin Vitaly" w:date="2016-03-07T19:56:00Z"/>
                <w:sz w:val="20"/>
              </w:rPr>
            </w:pPr>
            <w:del w:id="517" w:author="Yugin Vitaly" w:date="2016-03-07T19:56:00Z">
              <w:r w:rsidRPr="00E232BB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68628D" w:rsidDel="004E7B50" w:rsidRDefault="00D94378" w:rsidP="00ED680B">
            <w:pPr>
              <w:spacing w:before="0" w:after="0"/>
              <w:rPr>
                <w:del w:id="518" w:author="Yugin Vitaly" w:date="2016-03-07T19:56:00Z"/>
                <w:sz w:val="20"/>
              </w:rPr>
            </w:pPr>
            <w:del w:id="519" w:author="Yugin Vitaly" w:date="2016-03-07T19:56:00Z">
              <w:r w:rsidRPr="0068628D" w:rsidDel="004E7B50">
                <w:rPr>
                  <w:sz w:val="20"/>
                </w:rPr>
                <w:delText>Контрактный управляющий</w:delText>
              </w:r>
            </w:del>
          </w:p>
        </w:tc>
        <w:tc>
          <w:tcPr>
            <w:tcW w:w="1387" w:type="pct"/>
            <w:shd w:val="clear" w:color="auto" w:fill="auto"/>
          </w:tcPr>
          <w:p w:rsidR="00D94378" w:rsidDel="004E7B50" w:rsidRDefault="00D94378" w:rsidP="00ED680B">
            <w:pPr>
              <w:spacing w:before="0" w:after="0"/>
              <w:jc w:val="both"/>
              <w:rPr>
                <w:del w:id="520" w:author="Yugin Vitaly" w:date="2016-03-07T19:56:00Z"/>
                <w:sz w:val="20"/>
              </w:rPr>
            </w:pPr>
          </w:p>
        </w:tc>
      </w:tr>
      <w:tr w:rsidR="00D94378" w:rsidRPr="00CF443D" w:rsidDel="004E7B50" w:rsidTr="00F276BC">
        <w:trPr>
          <w:jc w:val="center"/>
          <w:del w:id="521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3F2611" w:rsidDel="004E7B50" w:rsidRDefault="00D94378" w:rsidP="00A95E4B">
            <w:pPr>
              <w:spacing w:before="0" w:after="0"/>
              <w:jc w:val="both"/>
              <w:rPr>
                <w:del w:id="522" w:author="Yugin Vitaly" w:date="2016-03-07T19:56:00Z"/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both"/>
              <w:rPr>
                <w:del w:id="523" w:author="Yugin Vitaly" w:date="2016-03-07T19:56:00Z"/>
                <w:sz w:val="20"/>
              </w:rPr>
            </w:pPr>
            <w:del w:id="524" w:author="Yugin Vitaly" w:date="2016-03-07T19:56:00Z">
              <w:r w:rsidRPr="00D94378" w:rsidDel="004E7B50">
                <w:rPr>
                  <w:sz w:val="20"/>
                </w:rPr>
                <w:delText>legalEntity44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center"/>
              <w:rPr>
                <w:del w:id="525" w:author="Yugin Vitaly" w:date="2016-03-07T19:56:00Z"/>
                <w:sz w:val="20"/>
              </w:rPr>
            </w:pPr>
            <w:del w:id="526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D94378" w:rsidDel="004E7B50" w:rsidRDefault="00D94378" w:rsidP="00A95E4B">
            <w:pPr>
              <w:spacing w:before="0" w:after="0"/>
              <w:jc w:val="center"/>
              <w:rPr>
                <w:del w:id="527" w:author="Yugin Vitaly" w:date="2016-03-07T19:56:00Z"/>
                <w:sz w:val="20"/>
                <w:lang w:val="en-US"/>
              </w:rPr>
            </w:pPr>
            <w:del w:id="528" w:author="Yugin Vitaly" w:date="2016-03-07T19:56:00Z">
              <w:r w:rsidDel="004E7B50">
                <w:rPr>
                  <w:sz w:val="20"/>
                  <w:lang w:val="en-US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rPr>
                <w:del w:id="529" w:author="Yugin Vitaly" w:date="2016-03-07T19:56:00Z"/>
                <w:sz w:val="20"/>
              </w:rPr>
            </w:pPr>
            <w:del w:id="530" w:author="Yugin Vitaly" w:date="2016-03-07T19:56:00Z">
              <w:r w:rsidRPr="00D94378" w:rsidDel="004E7B50">
                <w:rPr>
                  <w:sz w:val="20"/>
                </w:rPr>
                <w:delTex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both"/>
              <w:rPr>
                <w:del w:id="531" w:author="Yugin Vitaly" w:date="2016-03-07T19:56:00Z"/>
                <w:sz w:val="20"/>
              </w:rPr>
            </w:pPr>
          </w:p>
        </w:tc>
      </w:tr>
      <w:tr w:rsidR="00D94378" w:rsidRPr="00CF443D" w:rsidDel="004E7B50" w:rsidTr="00F276BC">
        <w:trPr>
          <w:jc w:val="center"/>
          <w:del w:id="532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D94378" w:rsidRPr="003F2611" w:rsidDel="004E7B50" w:rsidRDefault="00D94378" w:rsidP="00A95E4B">
            <w:pPr>
              <w:spacing w:before="0" w:after="0"/>
              <w:jc w:val="both"/>
              <w:rPr>
                <w:del w:id="533" w:author="Yugin Vitaly" w:date="2016-03-07T19:56:00Z"/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both"/>
              <w:rPr>
                <w:del w:id="534" w:author="Yugin Vitaly" w:date="2016-03-07T19:56:00Z"/>
                <w:sz w:val="20"/>
              </w:rPr>
            </w:pPr>
            <w:del w:id="535" w:author="Yugin Vitaly" w:date="2016-03-07T19:56:00Z">
              <w:r w:rsidRPr="00D94378" w:rsidDel="004E7B50">
                <w:rPr>
                  <w:sz w:val="20"/>
                </w:rPr>
                <w:delText>legalEntity307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center"/>
              <w:rPr>
                <w:del w:id="536" w:author="Yugin Vitaly" w:date="2016-03-07T19:56:00Z"/>
                <w:sz w:val="20"/>
              </w:rPr>
            </w:pPr>
            <w:del w:id="537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D94378" w:rsidDel="004E7B50" w:rsidRDefault="00D94378" w:rsidP="00A95E4B">
            <w:pPr>
              <w:spacing w:before="0" w:after="0"/>
              <w:jc w:val="center"/>
              <w:rPr>
                <w:del w:id="538" w:author="Yugin Vitaly" w:date="2016-03-07T19:56:00Z"/>
                <w:sz w:val="20"/>
                <w:lang w:val="en-US"/>
              </w:rPr>
            </w:pPr>
            <w:del w:id="539" w:author="Yugin Vitaly" w:date="2016-03-07T19:56:00Z">
              <w:r w:rsidDel="004E7B50">
                <w:rPr>
                  <w:sz w:val="20"/>
                  <w:lang w:val="en-US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rPr>
                <w:del w:id="540" w:author="Yugin Vitaly" w:date="2016-03-07T19:56:00Z"/>
                <w:sz w:val="20"/>
              </w:rPr>
            </w:pPr>
            <w:del w:id="541" w:author="Yugin Vitaly" w:date="2016-03-07T19:56:00Z">
              <w:r w:rsidRPr="00D94378" w:rsidDel="004E7B50">
                <w:rPr>
                  <w:sz w:val="20"/>
                </w:rPr>
                <w:delText xml:space="preserve">Юридическое лицо, осуществляющее закупки в </w:delText>
              </w:r>
              <w:r w:rsidRPr="00D94378" w:rsidDel="004E7B50">
                <w:rPr>
                  <w:sz w:val="20"/>
                </w:rPr>
                <w:lastRenderedPageBreak/>
                <w:delText>соответствии со статьей 5 Федерального закона № 307-ФЗ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both"/>
              <w:rPr>
                <w:del w:id="542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543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544" w:author="Yugin Vitaly" w:date="2016-03-07T19:56:00Z"/>
                <w:b/>
                <w:bCs/>
                <w:sz w:val="20"/>
              </w:rPr>
            </w:pPr>
            <w:del w:id="545" w:author="Yugin Vitaly" w:date="2016-03-07T19:56:00Z">
              <w:r w:rsidRPr="00675499" w:rsidDel="004E7B50">
                <w:rPr>
                  <w:b/>
                  <w:bCs/>
                  <w:sz w:val="20"/>
                </w:rPr>
                <w:lastRenderedPageBreak/>
                <w:delText>Заказчик</w:delText>
              </w:r>
            </w:del>
          </w:p>
        </w:tc>
      </w:tr>
      <w:tr w:rsidR="00ED680B" w:rsidRPr="00CF443D" w:rsidDel="004E7B50" w:rsidTr="00F276BC">
        <w:trPr>
          <w:jc w:val="center"/>
          <w:del w:id="54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Del="004E7B50" w:rsidRDefault="00ED680B" w:rsidP="00ED680B">
            <w:pPr>
              <w:spacing w:before="0" w:after="0"/>
              <w:jc w:val="both"/>
              <w:rPr>
                <w:del w:id="547" w:author="Yugin Vitaly" w:date="2016-03-07T19:56:00Z"/>
                <w:b/>
                <w:sz w:val="20"/>
              </w:rPr>
            </w:pPr>
            <w:del w:id="548" w:author="Yugin Vitaly" w:date="2016-03-07T19:56:00Z">
              <w:r w:rsidRPr="003F2611" w:rsidDel="004E7B50">
                <w:rPr>
                  <w:b/>
                  <w:sz w:val="20"/>
                </w:rPr>
                <w:delText>customer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549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550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551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552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553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55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555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556" w:author="Yugin Vitaly" w:date="2016-03-07T19:56:00Z"/>
                <w:sz w:val="20"/>
              </w:rPr>
            </w:pPr>
            <w:del w:id="557" w:author="Yugin Vitaly" w:date="2016-03-07T19:56:00Z">
              <w:r w:rsidRPr="00E232BB" w:rsidDel="004E7B50">
                <w:rPr>
                  <w:sz w:val="20"/>
                </w:rPr>
                <w:delText>regNum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558" w:author="Yugin Vitaly" w:date="2016-03-07T19:56:00Z"/>
                <w:sz w:val="20"/>
              </w:rPr>
            </w:pPr>
            <w:del w:id="559" w:author="Yugin Vitaly" w:date="2016-03-07T19:56:00Z">
              <w:r w:rsidRPr="00E232BB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560" w:author="Yugin Vitaly" w:date="2016-03-07T19:56:00Z"/>
                <w:sz w:val="20"/>
              </w:rPr>
            </w:pPr>
            <w:del w:id="561" w:author="Yugin Vitaly" w:date="2016-03-07T19:56:00Z">
              <w:r w:rsidRPr="00E232BB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562" w:author="Yugin Vitaly" w:date="2016-03-07T19:56:00Z"/>
                <w:sz w:val="20"/>
              </w:rPr>
            </w:pPr>
            <w:del w:id="563" w:author="Yugin Vitaly" w:date="2016-03-07T19:56:00Z">
              <w:r w:rsidRPr="00E232BB" w:rsidDel="004E7B50">
                <w:rPr>
                  <w:sz w:val="20"/>
                </w:rPr>
                <w:delText>Реестровый номер в СПЗ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564" w:author="Yugin Vitaly" w:date="2016-03-07T19:56:00Z"/>
                <w:sz w:val="20"/>
              </w:rPr>
            </w:pPr>
            <w:del w:id="565" w:author="Yugin Vitaly" w:date="2016-03-07T19:56:00Z">
              <w:r w:rsidRPr="00E232BB" w:rsidDel="004E7B50">
                <w:rPr>
                  <w:sz w:val="20"/>
                </w:rPr>
                <w:delText>Шаблон значения: \d{1,11}</w:delText>
              </w:r>
            </w:del>
          </w:p>
        </w:tc>
      </w:tr>
      <w:tr w:rsidR="00F276BC" w:rsidRPr="00CF443D" w:rsidDel="004E7B50" w:rsidTr="00522331">
        <w:trPr>
          <w:jc w:val="center"/>
          <w:del w:id="56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Del="004E7B50" w:rsidRDefault="00F276BC" w:rsidP="00522331">
            <w:pPr>
              <w:spacing w:before="0" w:after="0"/>
              <w:jc w:val="both"/>
              <w:rPr>
                <w:del w:id="567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568" w:author="Yugin Vitaly" w:date="2016-03-07T19:56:00Z"/>
                <w:sz w:val="20"/>
                <w:lang w:eastAsia="en-US"/>
              </w:rPr>
            </w:pPr>
            <w:del w:id="569" w:author="Yugin Vitaly" w:date="2016-03-07T19:56:00Z">
              <w:r w:rsidDel="004E7B50">
                <w:rPr>
                  <w:sz w:val="20"/>
                  <w:lang w:eastAsia="en-US"/>
                </w:rPr>
                <w:delText>consRegistryNum</w:delText>
              </w:r>
            </w:del>
          </w:p>
        </w:tc>
        <w:tc>
          <w:tcPr>
            <w:tcW w:w="198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570" w:author="Yugin Vitaly" w:date="2016-03-07T19:56:00Z"/>
                <w:sz w:val="20"/>
                <w:lang w:eastAsia="en-US"/>
              </w:rPr>
            </w:pPr>
            <w:del w:id="571" w:author="Yugin Vitaly" w:date="2016-03-07T19:56:00Z">
              <w:r w:rsidDel="004E7B50">
                <w:rPr>
                  <w:sz w:val="20"/>
                  <w:lang w:eastAsia="en-US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572" w:author="Yugin Vitaly" w:date="2016-03-07T19:56:00Z"/>
                <w:sz w:val="20"/>
                <w:lang w:val="en-US" w:eastAsia="en-US"/>
              </w:rPr>
            </w:pPr>
            <w:del w:id="573" w:author="Yugin Vitaly" w:date="2016-03-07T19:56:00Z">
              <w:r w:rsidDel="004E7B50">
                <w:rPr>
                  <w:sz w:val="20"/>
                  <w:lang w:eastAsia="en-US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574" w:author="Yugin Vitaly" w:date="2016-03-07T19:56:00Z"/>
                <w:sz w:val="20"/>
                <w:lang w:eastAsia="en-US"/>
              </w:rPr>
            </w:pPr>
            <w:del w:id="575" w:author="Yugin Vitaly" w:date="2016-03-07T19:56:00Z">
              <w:r w:rsidDel="004E7B50">
                <w:rPr>
                  <w:sz w:val="20"/>
                  <w:lang w:eastAsia="en-US"/>
                </w:rPr>
                <w:delText>Код по Сводному Реестру</w:delText>
              </w:r>
            </w:del>
          </w:p>
        </w:tc>
        <w:tc>
          <w:tcPr>
            <w:tcW w:w="1387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2" w:lineRule="auto"/>
              <w:rPr>
                <w:del w:id="576" w:author="Yugin Vitaly" w:date="2016-03-07T19:56:00Z"/>
                <w:sz w:val="20"/>
                <w:lang w:eastAsia="en-US"/>
              </w:rPr>
            </w:pPr>
            <w:del w:id="577" w:author="Yugin Vitaly" w:date="2016-03-07T19:56:00Z">
              <w:r w:rsidDel="004E7B50">
                <w:rPr>
                  <w:sz w:val="20"/>
                  <w:lang w:eastAsia="en-US"/>
                </w:rPr>
                <w:delText>Шаблон значения: \d{8}</w:delText>
              </w:r>
            </w:del>
          </w:p>
          <w:p w:rsidR="00F276BC" w:rsidDel="004E7B50" w:rsidRDefault="00F276BC" w:rsidP="00522331">
            <w:pPr>
              <w:spacing w:before="0" w:after="0" w:line="252" w:lineRule="auto"/>
              <w:rPr>
                <w:del w:id="578" w:author="Yugin Vitaly" w:date="2016-03-07T19:56:00Z"/>
                <w:sz w:val="20"/>
                <w:lang w:eastAsia="en-US"/>
              </w:rPr>
            </w:pPr>
            <w:del w:id="579" w:author="Yugin Vitaly" w:date="2016-03-07T19:56:00Z">
              <w:r w:rsidDel="004E7B50">
                <w:rPr>
                  <w:sz w:val="20"/>
                  <w:lang w:eastAsia="en-US"/>
                </w:rPr>
                <w:delText>Поле добавлено на развитие.</w:delText>
              </w:r>
            </w:del>
          </w:p>
          <w:p w:rsidR="00F276BC" w:rsidDel="004E7B50" w:rsidRDefault="00F276BC" w:rsidP="00522331">
            <w:pPr>
              <w:spacing w:before="0" w:after="0" w:line="256" w:lineRule="auto"/>
              <w:rPr>
                <w:del w:id="580" w:author="Yugin Vitaly" w:date="2016-03-07T19:56:00Z"/>
                <w:sz w:val="20"/>
                <w:lang w:eastAsia="en-US"/>
              </w:rPr>
            </w:pPr>
            <w:del w:id="581" w:author="Yugin Vitaly" w:date="2016-03-07T19:56:00Z">
              <w:r w:rsidDel="004E7B50">
                <w:rPr>
                  <w:sz w:val="20"/>
                  <w:lang w:eastAsia="en-US"/>
                </w:rPr>
                <w:delText>Не используется в текущих процедурах приема (передачи) документов.</w:delText>
              </w:r>
            </w:del>
          </w:p>
        </w:tc>
      </w:tr>
      <w:tr w:rsidR="00ED680B" w:rsidRPr="00CF443D" w:rsidDel="004E7B50" w:rsidTr="00F276BC">
        <w:trPr>
          <w:jc w:val="center"/>
          <w:del w:id="58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Del="004E7B50" w:rsidRDefault="00ED680B" w:rsidP="00ED680B">
            <w:pPr>
              <w:spacing w:before="0" w:after="0"/>
              <w:jc w:val="center"/>
              <w:rPr>
                <w:del w:id="583" w:author="Yugin Vitaly" w:date="2016-03-07T19:56:00Z"/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584" w:author="Yugin Vitaly" w:date="2016-03-07T19:56:00Z"/>
                <w:sz w:val="20"/>
              </w:rPr>
            </w:pPr>
            <w:del w:id="585" w:author="Yugin Vitaly" w:date="2016-03-07T19:56:00Z">
              <w:r w:rsidRPr="00E232BB" w:rsidDel="004E7B50">
                <w:rPr>
                  <w:sz w:val="20"/>
                </w:rPr>
                <w:delText>fullName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586" w:author="Yugin Vitaly" w:date="2016-03-07T19:56:00Z"/>
                <w:sz w:val="20"/>
              </w:rPr>
            </w:pPr>
            <w:del w:id="587" w:author="Yugin Vitaly" w:date="2016-03-07T19:56:00Z">
              <w:r w:rsidRPr="00E232BB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588" w:author="Yugin Vitaly" w:date="2016-03-07T19:56:00Z"/>
                <w:sz w:val="20"/>
              </w:rPr>
            </w:pPr>
            <w:del w:id="589" w:author="Yugin Vitaly" w:date="2016-03-07T19:56:00Z">
              <w:r w:rsidRPr="00E232BB" w:rsidDel="004E7B50">
                <w:rPr>
                  <w:sz w:val="20"/>
                </w:rPr>
                <w:delText>T(1-2000)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590" w:author="Yugin Vitaly" w:date="2016-03-07T19:56:00Z"/>
                <w:sz w:val="20"/>
              </w:rPr>
            </w:pPr>
            <w:del w:id="591" w:author="Yugin Vitaly" w:date="2016-03-07T19:56:00Z">
              <w:r w:rsidRPr="00E232BB" w:rsidDel="004E7B50">
                <w:rPr>
                  <w:sz w:val="20"/>
                </w:rPr>
                <w:delText>Полное наименование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592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593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594" w:author="Yugin Vitaly" w:date="2016-03-07T19:56:00Z"/>
                <w:b/>
                <w:bCs/>
                <w:sz w:val="20"/>
              </w:rPr>
            </w:pPr>
            <w:del w:id="595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Уполномоченный орган</w:delText>
              </w:r>
            </w:del>
          </w:p>
        </w:tc>
      </w:tr>
      <w:tr w:rsidR="00ED680B" w:rsidRPr="00CF443D" w:rsidDel="004E7B50" w:rsidTr="00F276BC">
        <w:trPr>
          <w:jc w:val="center"/>
          <w:del w:id="59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Del="004E7B50" w:rsidRDefault="00ED680B" w:rsidP="00ED680B">
            <w:pPr>
              <w:spacing w:before="0" w:after="0"/>
              <w:jc w:val="both"/>
              <w:rPr>
                <w:del w:id="597" w:author="Yugin Vitaly" w:date="2016-03-07T19:56:00Z"/>
                <w:b/>
                <w:sz w:val="20"/>
              </w:rPr>
            </w:pPr>
            <w:del w:id="598" w:author="Yugin Vitaly" w:date="2016-03-07T19:56:00Z">
              <w:r w:rsidRPr="003F2611" w:rsidDel="004E7B50">
                <w:rPr>
                  <w:b/>
                  <w:sz w:val="20"/>
                </w:rPr>
                <w:delText>authority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599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600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601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602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603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60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605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606" w:author="Yugin Vitaly" w:date="2016-03-07T19:56:00Z"/>
                <w:sz w:val="20"/>
              </w:rPr>
            </w:pPr>
            <w:del w:id="607" w:author="Yugin Vitaly" w:date="2016-03-07T19:56:00Z">
              <w:r w:rsidRPr="00E232BB" w:rsidDel="004E7B50">
                <w:rPr>
                  <w:sz w:val="20"/>
                </w:rPr>
                <w:delText>regNum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608" w:author="Yugin Vitaly" w:date="2016-03-07T19:56:00Z"/>
                <w:sz w:val="20"/>
              </w:rPr>
            </w:pPr>
            <w:del w:id="609" w:author="Yugin Vitaly" w:date="2016-03-07T19:56:00Z">
              <w:r w:rsidRPr="00E232BB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610" w:author="Yugin Vitaly" w:date="2016-03-07T19:56:00Z"/>
                <w:sz w:val="20"/>
              </w:rPr>
            </w:pPr>
            <w:del w:id="611" w:author="Yugin Vitaly" w:date="2016-03-07T19:56:00Z">
              <w:r w:rsidRPr="00E232BB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612" w:author="Yugin Vitaly" w:date="2016-03-07T19:56:00Z"/>
                <w:sz w:val="20"/>
              </w:rPr>
            </w:pPr>
            <w:del w:id="613" w:author="Yugin Vitaly" w:date="2016-03-07T19:56:00Z">
              <w:r w:rsidRPr="00E232BB" w:rsidDel="004E7B50">
                <w:rPr>
                  <w:sz w:val="20"/>
                </w:rPr>
                <w:delText>Реестровый номер в СПЗ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614" w:author="Yugin Vitaly" w:date="2016-03-07T19:56:00Z"/>
                <w:sz w:val="20"/>
              </w:rPr>
            </w:pPr>
            <w:del w:id="615" w:author="Yugin Vitaly" w:date="2016-03-07T19:56:00Z">
              <w:r w:rsidRPr="00E232BB" w:rsidDel="004E7B50">
                <w:rPr>
                  <w:sz w:val="20"/>
                </w:rPr>
                <w:delText>Шаблон значения: \d{1,11}</w:delText>
              </w:r>
            </w:del>
          </w:p>
        </w:tc>
      </w:tr>
      <w:tr w:rsidR="00F276BC" w:rsidRPr="00CF443D" w:rsidDel="004E7B50" w:rsidTr="00522331">
        <w:trPr>
          <w:jc w:val="center"/>
          <w:del w:id="61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Del="004E7B50" w:rsidRDefault="00F276BC" w:rsidP="00522331">
            <w:pPr>
              <w:spacing w:before="0" w:after="0"/>
              <w:jc w:val="both"/>
              <w:rPr>
                <w:del w:id="617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618" w:author="Yugin Vitaly" w:date="2016-03-07T19:56:00Z"/>
                <w:sz w:val="20"/>
                <w:lang w:eastAsia="en-US"/>
              </w:rPr>
            </w:pPr>
            <w:del w:id="619" w:author="Yugin Vitaly" w:date="2016-03-07T19:56:00Z">
              <w:r w:rsidDel="004E7B50">
                <w:rPr>
                  <w:sz w:val="20"/>
                  <w:lang w:eastAsia="en-US"/>
                </w:rPr>
                <w:delText>consRegistryNum</w:delText>
              </w:r>
            </w:del>
          </w:p>
        </w:tc>
        <w:tc>
          <w:tcPr>
            <w:tcW w:w="198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620" w:author="Yugin Vitaly" w:date="2016-03-07T19:56:00Z"/>
                <w:sz w:val="20"/>
                <w:lang w:eastAsia="en-US"/>
              </w:rPr>
            </w:pPr>
            <w:del w:id="621" w:author="Yugin Vitaly" w:date="2016-03-07T19:56:00Z">
              <w:r w:rsidDel="004E7B50">
                <w:rPr>
                  <w:sz w:val="20"/>
                  <w:lang w:eastAsia="en-US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622" w:author="Yugin Vitaly" w:date="2016-03-07T19:56:00Z"/>
                <w:sz w:val="20"/>
                <w:lang w:val="en-US" w:eastAsia="en-US"/>
              </w:rPr>
            </w:pPr>
            <w:del w:id="623" w:author="Yugin Vitaly" w:date="2016-03-07T19:56:00Z">
              <w:r w:rsidDel="004E7B50">
                <w:rPr>
                  <w:sz w:val="20"/>
                  <w:lang w:eastAsia="en-US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624" w:author="Yugin Vitaly" w:date="2016-03-07T19:56:00Z"/>
                <w:sz w:val="20"/>
                <w:lang w:eastAsia="en-US"/>
              </w:rPr>
            </w:pPr>
            <w:del w:id="625" w:author="Yugin Vitaly" w:date="2016-03-07T19:56:00Z">
              <w:r w:rsidDel="004E7B50">
                <w:rPr>
                  <w:sz w:val="20"/>
                  <w:lang w:eastAsia="en-US"/>
                </w:rPr>
                <w:delText>Код по Сводному Реестру</w:delText>
              </w:r>
            </w:del>
          </w:p>
        </w:tc>
        <w:tc>
          <w:tcPr>
            <w:tcW w:w="1387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2" w:lineRule="auto"/>
              <w:rPr>
                <w:del w:id="626" w:author="Yugin Vitaly" w:date="2016-03-07T19:56:00Z"/>
                <w:sz w:val="20"/>
                <w:lang w:eastAsia="en-US"/>
              </w:rPr>
            </w:pPr>
            <w:del w:id="627" w:author="Yugin Vitaly" w:date="2016-03-07T19:56:00Z">
              <w:r w:rsidDel="004E7B50">
                <w:rPr>
                  <w:sz w:val="20"/>
                  <w:lang w:eastAsia="en-US"/>
                </w:rPr>
                <w:delText>Шаблон значения: \d{8}</w:delText>
              </w:r>
            </w:del>
          </w:p>
          <w:p w:rsidR="00F276BC" w:rsidDel="004E7B50" w:rsidRDefault="00F276BC" w:rsidP="00522331">
            <w:pPr>
              <w:spacing w:before="0" w:after="0" w:line="252" w:lineRule="auto"/>
              <w:rPr>
                <w:del w:id="628" w:author="Yugin Vitaly" w:date="2016-03-07T19:56:00Z"/>
                <w:sz w:val="20"/>
                <w:lang w:eastAsia="en-US"/>
              </w:rPr>
            </w:pPr>
            <w:del w:id="629" w:author="Yugin Vitaly" w:date="2016-03-07T19:56:00Z">
              <w:r w:rsidDel="004E7B50">
                <w:rPr>
                  <w:sz w:val="20"/>
                  <w:lang w:eastAsia="en-US"/>
                </w:rPr>
                <w:delText>Поле добавлено на развитие.</w:delText>
              </w:r>
            </w:del>
          </w:p>
          <w:p w:rsidR="00F276BC" w:rsidDel="004E7B50" w:rsidRDefault="00F276BC" w:rsidP="00522331">
            <w:pPr>
              <w:spacing w:before="0" w:after="0" w:line="256" w:lineRule="auto"/>
              <w:rPr>
                <w:del w:id="630" w:author="Yugin Vitaly" w:date="2016-03-07T19:56:00Z"/>
                <w:sz w:val="20"/>
                <w:lang w:eastAsia="en-US"/>
              </w:rPr>
            </w:pPr>
            <w:del w:id="631" w:author="Yugin Vitaly" w:date="2016-03-07T19:56:00Z">
              <w:r w:rsidDel="004E7B50">
                <w:rPr>
                  <w:sz w:val="20"/>
                  <w:lang w:eastAsia="en-US"/>
                </w:rPr>
                <w:delText>Не используется в текущих процедурах приема (передачи) документов.</w:delText>
              </w:r>
            </w:del>
          </w:p>
        </w:tc>
      </w:tr>
      <w:tr w:rsidR="00ED680B" w:rsidRPr="00CF443D" w:rsidDel="004E7B50" w:rsidTr="00F276BC">
        <w:trPr>
          <w:jc w:val="center"/>
          <w:del w:id="63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633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634" w:author="Yugin Vitaly" w:date="2016-03-07T19:56:00Z"/>
                <w:sz w:val="20"/>
              </w:rPr>
            </w:pPr>
            <w:del w:id="635" w:author="Yugin Vitaly" w:date="2016-03-07T19:56:00Z">
              <w:r w:rsidRPr="00E232BB" w:rsidDel="004E7B50">
                <w:rPr>
                  <w:sz w:val="20"/>
                </w:rPr>
                <w:delText>fullName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636" w:author="Yugin Vitaly" w:date="2016-03-07T19:56:00Z"/>
                <w:sz w:val="20"/>
              </w:rPr>
            </w:pPr>
            <w:del w:id="637" w:author="Yugin Vitaly" w:date="2016-03-07T19:56:00Z">
              <w:r w:rsidRPr="00E232BB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638" w:author="Yugin Vitaly" w:date="2016-03-07T19:56:00Z"/>
                <w:sz w:val="20"/>
              </w:rPr>
            </w:pPr>
            <w:del w:id="639" w:author="Yugin Vitaly" w:date="2016-03-07T19:56:00Z">
              <w:r w:rsidRPr="00E232BB" w:rsidDel="004E7B50">
                <w:rPr>
                  <w:sz w:val="20"/>
                </w:rPr>
                <w:delText>T(1-2000)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640" w:author="Yugin Vitaly" w:date="2016-03-07T19:56:00Z"/>
                <w:sz w:val="20"/>
              </w:rPr>
            </w:pPr>
            <w:del w:id="641" w:author="Yugin Vitaly" w:date="2016-03-07T19:56:00Z">
              <w:r w:rsidRPr="00E232BB" w:rsidDel="004E7B50">
                <w:rPr>
                  <w:sz w:val="20"/>
                </w:rPr>
                <w:delText>Полное наименование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642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643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644" w:author="Yugin Vitaly" w:date="2016-03-07T19:56:00Z"/>
                <w:b/>
                <w:bCs/>
                <w:sz w:val="20"/>
              </w:rPr>
            </w:pPr>
            <w:del w:id="645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Уполномоченное учреждение</w:delText>
              </w:r>
            </w:del>
          </w:p>
        </w:tc>
      </w:tr>
      <w:tr w:rsidR="00ED680B" w:rsidRPr="00CF443D" w:rsidDel="004E7B50" w:rsidTr="00F276BC">
        <w:trPr>
          <w:jc w:val="center"/>
          <w:del w:id="64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Del="004E7B50" w:rsidRDefault="00ED680B" w:rsidP="00ED680B">
            <w:pPr>
              <w:spacing w:before="0" w:after="0"/>
              <w:jc w:val="both"/>
              <w:rPr>
                <w:del w:id="647" w:author="Yugin Vitaly" w:date="2016-03-07T19:56:00Z"/>
                <w:b/>
                <w:sz w:val="20"/>
              </w:rPr>
            </w:pPr>
            <w:del w:id="648" w:author="Yugin Vitaly" w:date="2016-03-07T19:56:00Z">
              <w:r w:rsidRPr="003F2611" w:rsidDel="004E7B50">
                <w:rPr>
                  <w:b/>
                  <w:sz w:val="20"/>
                </w:rPr>
                <w:delText>authorityAgency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649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650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651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652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653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65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655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656" w:author="Yugin Vitaly" w:date="2016-03-07T19:56:00Z"/>
                <w:sz w:val="20"/>
              </w:rPr>
            </w:pPr>
            <w:del w:id="657" w:author="Yugin Vitaly" w:date="2016-03-07T19:56:00Z">
              <w:r w:rsidRPr="00E232BB" w:rsidDel="004E7B50">
                <w:rPr>
                  <w:sz w:val="20"/>
                </w:rPr>
                <w:delText>regNum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658" w:author="Yugin Vitaly" w:date="2016-03-07T19:56:00Z"/>
                <w:sz w:val="20"/>
              </w:rPr>
            </w:pPr>
            <w:del w:id="659" w:author="Yugin Vitaly" w:date="2016-03-07T19:56:00Z">
              <w:r w:rsidRPr="00E232BB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660" w:author="Yugin Vitaly" w:date="2016-03-07T19:56:00Z"/>
                <w:sz w:val="20"/>
              </w:rPr>
            </w:pPr>
            <w:del w:id="661" w:author="Yugin Vitaly" w:date="2016-03-07T19:56:00Z">
              <w:r w:rsidRPr="00E232BB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662" w:author="Yugin Vitaly" w:date="2016-03-07T19:56:00Z"/>
                <w:sz w:val="20"/>
              </w:rPr>
            </w:pPr>
            <w:del w:id="663" w:author="Yugin Vitaly" w:date="2016-03-07T19:56:00Z">
              <w:r w:rsidRPr="00E232BB" w:rsidDel="004E7B50">
                <w:rPr>
                  <w:sz w:val="20"/>
                </w:rPr>
                <w:delText>Реестровый номер в СПЗ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664" w:author="Yugin Vitaly" w:date="2016-03-07T19:56:00Z"/>
                <w:sz w:val="20"/>
              </w:rPr>
            </w:pPr>
            <w:del w:id="665" w:author="Yugin Vitaly" w:date="2016-03-07T19:56:00Z">
              <w:r w:rsidRPr="00E232BB" w:rsidDel="004E7B50">
                <w:rPr>
                  <w:sz w:val="20"/>
                </w:rPr>
                <w:delText>Шаблон значения: \d{1,11}</w:delText>
              </w:r>
            </w:del>
          </w:p>
        </w:tc>
      </w:tr>
      <w:tr w:rsidR="00F276BC" w:rsidRPr="00CF443D" w:rsidDel="004E7B50" w:rsidTr="00522331">
        <w:trPr>
          <w:jc w:val="center"/>
          <w:del w:id="66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Del="004E7B50" w:rsidRDefault="00F276BC" w:rsidP="00522331">
            <w:pPr>
              <w:spacing w:before="0" w:after="0"/>
              <w:jc w:val="both"/>
              <w:rPr>
                <w:del w:id="667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668" w:author="Yugin Vitaly" w:date="2016-03-07T19:56:00Z"/>
                <w:sz w:val="20"/>
                <w:lang w:eastAsia="en-US"/>
              </w:rPr>
            </w:pPr>
            <w:del w:id="669" w:author="Yugin Vitaly" w:date="2016-03-07T19:56:00Z">
              <w:r w:rsidDel="004E7B50">
                <w:rPr>
                  <w:sz w:val="20"/>
                  <w:lang w:eastAsia="en-US"/>
                </w:rPr>
                <w:delText>consRegistryNum</w:delText>
              </w:r>
            </w:del>
          </w:p>
        </w:tc>
        <w:tc>
          <w:tcPr>
            <w:tcW w:w="198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670" w:author="Yugin Vitaly" w:date="2016-03-07T19:56:00Z"/>
                <w:sz w:val="20"/>
                <w:lang w:eastAsia="en-US"/>
              </w:rPr>
            </w:pPr>
            <w:del w:id="671" w:author="Yugin Vitaly" w:date="2016-03-07T19:56:00Z">
              <w:r w:rsidDel="004E7B50">
                <w:rPr>
                  <w:sz w:val="20"/>
                  <w:lang w:eastAsia="en-US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672" w:author="Yugin Vitaly" w:date="2016-03-07T19:56:00Z"/>
                <w:sz w:val="20"/>
                <w:lang w:val="en-US" w:eastAsia="en-US"/>
              </w:rPr>
            </w:pPr>
            <w:del w:id="673" w:author="Yugin Vitaly" w:date="2016-03-07T19:56:00Z">
              <w:r w:rsidDel="004E7B50">
                <w:rPr>
                  <w:sz w:val="20"/>
                  <w:lang w:eastAsia="en-US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674" w:author="Yugin Vitaly" w:date="2016-03-07T19:56:00Z"/>
                <w:sz w:val="20"/>
                <w:lang w:eastAsia="en-US"/>
              </w:rPr>
            </w:pPr>
            <w:del w:id="675" w:author="Yugin Vitaly" w:date="2016-03-07T19:56:00Z">
              <w:r w:rsidDel="004E7B50">
                <w:rPr>
                  <w:sz w:val="20"/>
                  <w:lang w:eastAsia="en-US"/>
                </w:rPr>
                <w:delText>Код по Сводному Реестру</w:delText>
              </w:r>
            </w:del>
          </w:p>
        </w:tc>
        <w:tc>
          <w:tcPr>
            <w:tcW w:w="1387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2" w:lineRule="auto"/>
              <w:rPr>
                <w:del w:id="676" w:author="Yugin Vitaly" w:date="2016-03-07T19:56:00Z"/>
                <w:sz w:val="20"/>
                <w:lang w:eastAsia="en-US"/>
              </w:rPr>
            </w:pPr>
            <w:del w:id="677" w:author="Yugin Vitaly" w:date="2016-03-07T19:56:00Z">
              <w:r w:rsidDel="004E7B50">
                <w:rPr>
                  <w:sz w:val="20"/>
                  <w:lang w:eastAsia="en-US"/>
                </w:rPr>
                <w:delText>Шаблон значения: \d{8}</w:delText>
              </w:r>
            </w:del>
          </w:p>
          <w:p w:rsidR="00F276BC" w:rsidDel="004E7B50" w:rsidRDefault="00F276BC" w:rsidP="00522331">
            <w:pPr>
              <w:spacing w:before="0" w:after="0" w:line="252" w:lineRule="auto"/>
              <w:rPr>
                <w:del w:id="678" w:author="Yugin Vitaly" w:date="2016-03-07T19:56:00Z"/>
                <w:sz w:val="20"/>
                <w:lang w:eastAsia="en-US"/>
              </w:rPr>
            </w:pPr>
            <w:del w:id="679" w:author="Yugin Vitaly" w:date="2016-03-07T19:56:00Z">
              <w:r w:rsidDel="004E7B50">
                <w:rPr>
                  <w:sz w:val="20"/>
                  <w:lang w:eastAsia="en-US"/>
                </w:rPr>
                <w:delText>Поле добавлено на развитие.</w:delText>
              </w:r>
            </w:del>
          </w:p>
          <w:p w:rsidR="00F276BC" w:rsidDel="004E7B50" w:rsidRDefault="00F276BC" w:rsidP="00522331">
            <w:pPr>
              <w:spacing w:before="0" w:after="0" w:line="256" w:lineRule="auto"/>
              <w:rPr>
                <w:del w:id="680" w:author="Yugin Vitaly" w:date="2016-03-07T19:56:00Z"/>
                <w:sz w:val="20"/>
                <w:lang w:eastAsia="en-US"/>
              </w:rPr>
            </w:pPr>
            <w:del w:id="681" w:author="Yugin Vitaly" w:date="2016-03-07T19:56:00Z">
              <w:r w:rsidDel="004E7B50">
                <w:rPr>
                  <w:sz w:val="20"/>
                  <w:lang w:eastAsia="en-US"/>
                </w:rPr>
                <w:delText>Не используется в текущих процедурах приема (передачи) документов.</w:delText>
              </w:r>
            </w:del>
          </w:p>
        </w:tc>
      </w:tr>
      <w:tr w:rsidR="00ED680B" w:rsidRPr="00CF443D" w:rsidDel="004E7B50" w:rsidTr="00F276BC">
        <w:trPr>
          <w:jc w:val="center"/>
          <w:del w:id="68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683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684" w:author="Yugin Vitaly" w:date="2016-03-07T19:56:00Z"/>
                <w:sz w:val="20"/>
              </w:rPr>
            </w:pPr>
            <w:del w:id="685" w:author="Yugin Vitaly" w:date="2016-03-07T19:56:00Z">
              <w:r w:rsidRPr="00E232BB" w:rsidDel="004E7B50">
                <w:rPr>
                  <w:sz w:val="20"/>
                </w:rPr>
                <w:delText>fullName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686" w:author="Yugin Vitaly" w:date="2016-03-07T19:56:00Z"/>
                <w:sz w:val="20"/>
              </w:rPr>
            </w:pPr>
            <w:del w:id="687" w:author="Yugin Vitaly" w:date="2016-03-07T19:56:00Z">
              <w:r w:rsidRPr="00E232BB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688" w:author="Yugin Vitaly" w:date="2016-03-07T19:56:00Z"/>
                <w:sz w:val="20"/>
              </w:rPr>
            </w:pPr>
            <w:del w:id="689" w:author="Yugin Vitaly" w:date="2016-03-07T19:56:00Z">
              <w:r w:rsidRPr="00E232BB" w:rsidDel="004E7B50">
                <w:rPr>
                  <w:sz w:val="20"/>
                </w:rPr>
                <w:delText>T(1-2000)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690" w:author="Yugin Vitaly" w:date="2016-03-07T19:56:00Z"/>
                <w:sz w:val="20"/>
              </w:rPr>
            </w:pPr>
            <w:del w:id="691" w:author="Yugin Vitaly" w:date="2016-03-07T19:56:00Z">
              <w:r w:rsidRPr="00E232BB" w:rsidDel="004E7B50">
                <w:rPr>
                  <w:sz w:val="20"/>
                </w:rPr>
                <w:delText>Полное наименование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692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693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694" w:author="Yugin Vitaly" w:date="2016-03-07T19:56:00Z"/>
                <w:b/>
                <w:bCs/>
                <w:sz w:val="20"/>
              </w:rPr>
            </w:pPr>
            <w:del w:id="695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Специализированная организация</w:delText>
              </w:r>
            </w:del>
          </w:p>
        </w:tc>
      </w:tr>
      <w:tr w:rsidR="00ED680B" w:rsidRPr="00CF443D" w:rsidDel="004E7B50" w:rsidTr="00F276BC">
        <w:trPr>
          <w:jc w:val="center"/>
          <w:del w:id="69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3F2611" w:rsidDel="004E7B50" w:rsidRDefault="00ED680B" w:rsidP="00ED680B">
            <w:pPr>
              <w:spacing w:before="0" w:after="0"/>
              <w:jc w:val="both"/>
              <w:rPr>
                <w:del w:id="697" w:author="Yugin Vitaly" w:date="2016-03-07T19:56:00Z"/>
                <w:b/>
                <w:sz w:val="20"/>
              </w:rPr>
            </w:pPr>
            <w:del w:id="698" w:author="Yugin Vitaly" w:date="2016-03-07T19:56:00Z">
              <w:r w:rsidRPr="003F2611" w:rsidDel="004E7B50">
                <w:rPr>
                  <w:b/>
                  <w:sz w:val="20"/>
                </w:rPr>
                <w:delText>specialized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699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700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701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702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703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70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705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706" w:author="Yugin Vitaly" w:date="2016-03-07T19:56:00Z"/>
                <w:sz w:val="20"/>
              </w:rPr>
            </w:pPr>
            <w:del w:id="707" w:author="Yugin Vitaly" w:date="2016-03-07T19:56:00Z">
              <w:r w:rsidRPr="00E232BB" w:rsidDel="004E7B50">
                <w:rPr>
                  <w:sz w:val="20"/>
                </w:rPr>
                <w:delText>regNum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708" w:author="Yugin Vitaly" w:date="2016-03-07T19:56:00Z"/>
                <w:sz w:val="20"/>
              </w:rPr>
            </w:pPr>
            <w:del w:id="709" w:author="Yugin Vitaly" w:date="2016-03-07T19:56:00Z">
              <w:r w:rsidRPr="00E232BB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710" w:author="Yugin Vitaly" w:date="2016-03-07T19:56:00Z"/>
                <w:sz w:val="20"/>
              </w:rPr>
            </w:pPr>
            <w:del w:id="711" w:author="Yugin Vitaly" w:date="2016-03-07T19:56:00Z">
              <w:r w:rsidRPr="00E232BB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712" w:author="Yugin Vitaly" w:date="2016-03-07T19:56:00Z"/>
                <w:sz w:val="20"/>
              </w:rPr>
            </w:pPr>
            <w:del w:id="713" w:author="Yugin Vitaly" w:date="2016-03-07T19:56:00Z">
              <w:r w:rsidRPr="00E232BB" w:rsidDel="004E7B50">
                <w:rPr>
                  <w:sz w:val="20"/>
                </w:rPr>
                <w:delText>Реестровый номер в СПЗ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714" w:author="Yugin Vitaly" w:date="2016-03-07T19:56:00Z"/>
                <w:sz w:val="20"/>
              </w:rPr>
            </w:pPr>
            <w:del w:id="715" w:author="Yugin Vitaly" w:date="2016-03-07T19:56:00Z">
              <w:r w:rsidRPr="00E232BB" w:rsidDel="004E7B50">
                <w:rPr>
                  <w:sz w:val="20"/>
                </w:rPr>
                <w:delText>Шаблон значения: \d{1,11}</w:delText>
              </w:r>
            </w:del>
          </w:p>
        </w:tc>
      </w:tr>
      <w:tr w:rsidR="00F276BC" w:rsidRPr="00CF443D" w:rsidDel="004E7B50" w:rsidTr="00522331">
        <w:trPr>
          <w:jc w:val="center"/>
          <w:del w:id="71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Del="004E7B50" w:rsidRDefault="00F276BC" w:rsidP="00522331">
            <w:pPr>
              <w:spacing w:before="0" w:after="0"/>
              <w:jc w:val="both"/>
              <w:rPr>
                <w:del w:id="717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718" w:author="Yugin Vitaly" w:date="2016-03-07T19:56:00Z"/>
                <w:sz w:val="20"/>
                <w:lang w:eastAsia="en-US"/>
              </w:rPr>
            </w:pPr>
            <w:del w:id="719" w:author="Yugin Vitaly" w:date="2016-03-07T19:56:00Z">
              <w:r w:rsidDel="004E7B50">
                <w:rPr>
                  <w:sz w:val="20"/>
                  <w:lang w:eastAsia="en-US"/>
                </w:rPr>
                <w:delText>consRegistryNum</w:delText>
              </w:r>
            </w:del>
          </w:p>
        </w:tc>
        <w:tc>
          <w:tcPr>
            <w:tcW w:w="198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720" w:author="Yugin Vitaly" w:date="2016-03-07T19:56:00Z"/>
                <w:sz w:val="20"/>
                <w:lang w:eastAsia="en-US"/>
              </w:rPr>
            </w:pPr>
            <w:del w:id="721" w:author="Yugin Vitaly" w:date="2016-03-07T19:56:00Z">
              <w:r w:rsidDel="004E7B50">
                <w:rPr>
                  <w:sz w:val="20"/>
                  <w:lang w:eastAsia="en-US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722" w:author="Yugin Vitaly" w:date="2016-03-07T19:56:00Z"/>
                <w:sz w:val="20"/>
                <w:lang w:val="en-US" w:eastAsia="en-US"/>
              </w:rPr>
            </w:pPr>
            <w:del w:id="723" w:author="Yugin Vitaly" w:date="2016-03-07T19:56:00Z">
              <w:r w:rsidDel="004E7B50">
                <w:rPr>
                  <w:sz w:val="20"/>
                  <w:lang w:eastAsia="en-US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724" w:author="Yugin Vitaly" w:date="2016-03-07T19:56:00Z"/>
                <w:sz w:val="20"/>
                <w:lang w:eastAsia="en-US"/>
              </w:rPr>
            </w:pPr>
            <w:del w:id="725" w:author="Yugin Vitaly" w:date="2016-03-07T19:56:00Z">
              <w:r w:rsidDel="004E7B50">
                <w:rPr>
                  <w:sz w:val="20"/>
                  <w:lang w:eastAsia="en-US"/>
                </w:rPr>
                <w:delText>Код по Сводному Реестру</w:delText>
              </w:r>
            </w:del>
          </w:p>
        </w:tc>
        <w:tc>
          <w:tcPr>
            <w:tcW w:w="1387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2" w:lineRule="auto"/>
              <w:rPr>
                <w:del w:id="726" w:author="Yugin Vitaly" w:date="2016-03-07T19:56:00Z"/>
                <w:sz w:val="20"/>
                <w:lang w:eastAsia="en-US"/>
              </w:rPr>
            </w:pPr>
            <w:del w:id="727" w:author="Yugin Vitaly" w:date="2016-03-07T19:56:00Z">
              <w:r w:rsidDel="004E7B50">
                <w:rPr>
                  <w:sz w:val="20"/>
                  <w:lang w:eastAsia="en-US"/>
                </w:rPr>
                <w:delText>Шаблон значения: \d{8}</w:delText>
              </w:r>
            </w:del>
          </w:p>
          <w:p w:rsidR="00F276BC" w:rsidDel="004E7B50" w:rsidRDefault="00F276BC" w:rsidP="00522331">
            <w:pPr>
              <w:spacing w:before="0" w:after="0" w:line="252" w:lineRule="auto"/>
              <w:rPr>
                <w:del w:id="728" w:author="Yugin Vitaly" w:date="2016-03-07T19:56:00Z"/>
                <w:sz w:val="20"/>
                <w:lang w:eastAsia="en-US"/>
              </w:rPr>
            </w:pPr>
            <w:del w:id="729" w:author="Yugin Vitaly" w:date="2016-03-07T19:56:00Z">
              <w:r w:rsidDel="004E7B50">
                <w:rPr>
                  <w:sz w:val="20"/>
                  <w:lang w:eastAsia="en-US"/>
                </w:rPr>
                <w:delText>Поле добавлено на развитие.</w:delText>
              </w:r>
            </w:del>
          </w:p>
          <w:p w:rsidR="00F276BC" w:rsidDel="004E7B50" w:rsidRDefault="00F276BC" w:rsidP="00522331">
            <w:pPr>
              <w:spacing w:before="0" w:after="0" w:line="256" w:lineRule="auto"/>
              <w:rPr>
                <w:del w:id="730" w:author="Yugin Vitaly" w:date="2016-03-07T19:56:00Z"/>
                <w:sz w:val="20"/>
                <w:lang w:eastAsia="en-US"/>
              </w:rPr>
            </w:pPr>
            <w:del w:id="731" w:author="Yugin Vitaly" w:date="2016-03-07T19:56:00Z">
              <w:r w:rsidDel="004E7B50">
                <w:rPr>
                  <w:sz w:val="20"/>
                  <w:lang w:eastAsia="en-US"/>
                </w:rPr>
                <w:delText>Не используется в текущих процедурах приема (передачи) документов.</w:delText>
              </w:r>
            </w:del>
          </w:p>
        </w:tc>
      </w:tr>
      <w:tr w:rsidR="00ED680B" w:rsidRPr="00CF443D" w:rsidDel="004E7B50" w:rsidTr="00F276BC">
        <w:trPr>
          <w:jc w:val="center"/>
          <w:del w:id="73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733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734" w:author="Yugin Vitaly" w:date="2016-03-07T19:56:00Z"/>
                <w:sz w:val="20"/>
              </w:rPr>
            </w:pPr>
            <w:del w:id="735" w:author="Yugin Vitaly" w:date="2016-03-07T19:56:00Z">
              <w:r w:rsidRPr="00E232BB" w:rsidDel="004E7B50">
                <w:rPr>
                  <w:sz w:val="20"/>
                </w:rPr>
                <w:delText>fullName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736" w:author="Yugin Vitaly" w:date="2016-03-07T19:56:00Z"/>
                <w:sz w:val="20"/>
              </w:rPr>
            </w:pPr>
            <w:del w:id="737" w:author="Yugin Vitaly" w:date="2016-03-07T19:56:00Z">
              <w:r w:rsidRPr="00E232BB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center"/>
              <w:rPr>
                <w:del w:id="738" w:author="Yugin Vitaly" w:date="2016-03-07T19:56:00Z"/>
                <w:sz w:val="20"/>
              </w:rPr>
            </w:pPr>
            <w:del w:id="739" w:author="Yugin Vitaly" w:date="2016-03-07T19:56:00Z">
              <w:r w:rsidRPr="00E232BB" w:rsidDel="004E7B50">
                <w:rPr>
                  <w:sz w:val="20"/>
                </w:rPr>
                <w:delText>T(1-2000)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rPr>
                <w:del w:id="740" w:author="Yugin Vitaly" w:date="2016-03-07T19:56:00Z"/>
                <w:sz w:val="20"/>
              </w:rPr>
            </w:pPr>
            <w:del w:id="741" w:author="Yugin Vitaly" w:date="2016-03-07T19:56:00Z">
              <w:r w:rsidRPr="00E232BB" w:rsidDel="004E7B50">
                <w:rPr>
                  <w:sz w:val="20"/>
                </w:rPr>
                <w:delText>Полное наименование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232BB" w:rsidDel="004E7B50" w:rsidRDefault="00ED680B" w:rsidP="00ED680B">
            <w:pPr>
              <w:spacing w:before="0" w:after="0"/>
              <w:jc w:val="both"/>
              <w:rPr>
                <w:del w:id="742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743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744" w:author="Yugin Vitaly" w:date="2016-03-07T19:56:00Z"/>
                <w:b/>
                <w:bCs/>
                <w:sz w:val="20"/>
              </w:rPr>
            </w:pPr>
            <w:del w:id="745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Комиссия по осуществлению закупок в соответствии с 44-ФЗ</w:delText>
              </w:r>
            </w:del>
          </w:p>
        </w:tc>
      </w:tr>
      <w:tr w:rsidR="00ED680B" w:rsidRPr="00CF443D" w:rsidDel="004E7B50" w:rsidTr="00F276BC">
        <w:trPr>
          <w:jc w:val="center"/>
          <w:del w:id="74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Del="004E7B50" w:rsidRDefault="00ED680B" w:rsidP="00ED680B">
            <w:pPr>
              <w:spacing w:before="0" w:after="0"/>
              <w:jc w:val="both"/>
              <w:rPr>
                <w:del w:id="747" w:author="Yugin Vitaly" w:date="2016-03-07T19:56:00Z"/>
                <w:b/>
                <w:sz w:val="20"/>
              </w:rPr>
            </w:pPr>
            <w:del w:id="748" w:author="Yugin Vitaly" w:date="2016-03-07T19:56:00Z">
              <w:r w:rsidRPr="00CD1FDC" w:rsidDel="004E7B50">
                <w:rPr>
                  <w:b/>
                  <w:sz w:val="20"/>
                </w:rPr>
                <w:delText>сommission44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749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750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751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752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753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75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086934" w:rsidDel="004E7B50" w:rsidRDefault="00ED680B" w:rsidP="00ED680B">
            <w:pPr>
              <w:spacing w:before="0" w:after="0"/>
              <w:jc w:val="both"/>
              <w:rPr>
                <w:del w:id="755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both"/>
              <w:rPr>
                <w:del w:id="756" w:author="Yugin Vitaly" w:date="2016-03-07T19:56:00Z"/>
                <w:sz w:val="20"/>
              </w:rPr>
            </w:pPr>
            <w:del w:id="757" w:author="Yugin Vitaly" w:date="2016-03-07T19:56:00Z">
              <w:r w:rsidRPr="00E61361" w:rsidDel="004E7B50">
                <w:rPr>
                  <w:sz w:val="20"/>
                </w:rPr>
                <w:delText>organization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center"/>
              <w:rPr>
                <w:del w:id="758" w:author="Yugin Vitaly" w:date="2016-03-07T19:56:00Z"/>
                <w:sz w:val="20"/>
              </w:rPr>
            </w:pPr>
            <w:del w:id="759" w:author="Yugin Vitaly" w:date="2016-03-07T19:56:00Z">
              <w:r w:rsidRPr="00E232BB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center"/>
              <w:rPr>
                <w:del w:id="760" w:author="Yugin Vitaly" w:date="2016-03-07T19:56:00Z"/>
                <w:sz w:val="20"/>
              </w:rPr>
            </w:pPr>
            <w:del w:id="761" w:author="Yugin Vitaly" w:date="2016-03-07T19:56:00Z">
              <w:r w:rsidRPr="00F10512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rPr>
                <w:del w:id="762" w:author="Yugin Vitaly" w:date="2016-03-07T19:56:00Z"/>
                <w:sz w:val="20"/>
              </w:rPr>
            </w:pPr>
            <w:del w:id="763" w:author="Yugin Vitaly" w:date="2016-03-07T19:56:00Z">
              <w:r w:rsidRPr="00F10512" w:rsidDel="004E7B50">
                <w:rPr>
                  <w:sz w:val="20"/>
                </w:rPr>
                <w:delText>Организация, к которой относится комиссия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both"/>
              <w:rPr>
                <w:del w:id="764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765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086934" w:rsidDel="004E7B50" w:rsidRDefault="00ED680B" w:rsidP="00ED680B">
            <w:pPr>
              <w:spacing w:before="0" w:after="0"/>
              <w:jc w:val="both"/>
              <w:rPr>
                <w:del w:id="766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both"/>
              <w:rPr>
                <w:del w:id="767" w:author="Yugin Vitaly" w:date="2016-03-07T19:56:00Z"/>
                <w:sz w:val="20"/>
              </w:rPr>
            </w:pPr>
            <w:del w:id="768" w:author="Yugin Vitaly" w:date="2016-03-07T19:56:00Z">
              <w:r w:rsidRPr="00E61361" w:rsidDel="004E7B50">
                <w:rPr>
                  <w:sz w:val="20"/>
                </w:rPr>
                <w:delText>info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center"/>
              <w:rPr>
                <w:del w:id="769" w:author="Yugin Vitaly" w:date="2016-03-07T19:56:00Z"/>
                <w:sz w:val="20"/>
              </w:rPr>
            </w:pPr>
            <w:del w:id="770" w:author="Yugin Vitaly" w:date="2016-03-07T19:56:00Z">
              <w:r w:rsidRPr="00F10512" w:rsidDel="004E7B50">
                <w:rPr>
                  <w:sz w:val="20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center"/>
              <w:rPr>
                <w:del w:id="771" w:author="Yugin Vitaly" w:date="2016-03-07T19:56:00Z"/>
                <w:sz w:val="20"/>
              </w:rPr>
            </w:pPr>
            <w:del w:id="772" w:author="Yugin Vitaly" w:date="2016-03-07T19:56:00Z">
              <w:r w:rsidRPr="00F10512" w:rsidDel="004E7B50">
                <w:rPr>
                  <w:sz w:val="20"/>
                </w:rPr>
                <w:delText>T(1-</w:delText>
              </w:r>
              <w:r w:rsidDel="004E7B50">
                <w:rPr>
                  <w:sz w:val="20"/>
                </w:rPr>
                <w:delText>1000</w:delText>
              </w:r>
              <w:r w:rsidRPr="00F10512" w:rsidDel="004E7B50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rPr>
                <w:del w:id="773" w:author="Yugin Vitaly" w:date="2016-03-07T19:56:00Z"/>
                <w:sz w:val="20"/>
              </w:rPr>
            </w:pPr>
            <w:del w:id="774" w:author="Yugin Vitaly" w:date="2016-03-07T19:56:00Z">
              <w:r w:rsidRPr="00F10512" w:rsidDel="004E7B50">
                <w:rPr>
                  <w:sz w:val="20"/>
                </w:rPr>
                <w:delText>Информация о комиссии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both"/>
              <w:rPr>
                <w:del w:id="775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776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777" w:author="Yugin Vitaly" w:date="2016-03-07T19:56:00Z"/>
                <w:b/>
                <w:bCs/>
                <w:sz w:val="20"/>
              </w:rPr>
            </w:pPr>
            <w:del w:id="778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Конкурсная, аукционная, котировочная или единая комиссия в соответствии с 94-ФЗ</w:delText>
              </w:r>
            </w:del>
          </w:p>
        </w:tc>
      </w:tr>
      <w:tr w:rsidR="00ED680B" w:rsidRPr="00CF443D" w:rsidDel="004E7B50" w:rsidTr="00F276BC">
        <w:trPr>
          <w:jc w:val="center"/>
          <w:del w:id="779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Del="004E7B50" w:rsidRDefault="00ED680B" w:rsidP="00ED680B">
            <w:pPr>
              <w:spacing w:before="0" w:after="0"/>
              <w:rPr>
                <w:del w:id="780" w:author="Yugin Vitaly" w:date="2016-03-07T19:56:00Z"/>
                <w:b/>
                <w:sz w:val="20"/>
              </w:rPr>
            </w:pPr>
            <w:del w:id="781" w:author="Yugin Vitaly" w:date="2016-03-07T19:56:00Z">
              <w:r w:rsidRPr="00CD1FDC" w:rsidDel="004E7B50">
                <w:rPr>
                  <w:b/>
                  <w:sz w:val="20"/>
                </w:rPr>
                <w:delText>сommission94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782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783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784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785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786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787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086934" w:rsidDel="004E7B50" w:rsidRDefault="00ED680B" w:rsidP="00ED680B">
            <w:pPr>
              <w:spacing w:before="0" w:after="0"/>
              <w:jc w:val="both"/>
              <w:rPr>
                <w:del w:id="788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both"/>
              <w:rPr>
                <w:del w:id="789" w:author="Yugin Vitaly" w:date="2016-03-07T19:56:00Z"/>
                <w:sz w:val="20"/>
              </w:rPr>
            </w:pPr>
            <w:del w:id="790" w:author="Yugin Vitaly" w:date="2016-03-07T19:56:00Z">
              <w:r w:rsidRPr="00E61361" w:rsidDel="004E7B50">
                <w:rPr>
                  <w:sz w:val="20"/>
                </w:rPr>
                <w:delText>organization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center"/>
              <w:rPr>
                <w:del w:id="791" w:author="Yugin Vitaly" w:date="2016-03-07T19:56:00Z"/>
                <w:sz w:val="20"/>
              </w:rPr>
            </w:pPr>
            <w:del w:id="792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center"/>
              <w:rPr>
                <w:del w:id="793" w:author="Yugin Vitaly" w:date="2016-03-07T19:56:00Z"/>
                <w:sz w:val="20"/>
              </w:rPr>
            </w:pPr>
            <w:del w:id="794" w:author="Yugin Vitaly" w:date="2016-03-07T19:56:00Z">
              <w:r w:rsidRPr="00F10512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rPr>
                <w:del w:id="795" w:author="Yugin Vitaly" w:date="2016-03-07T19:56:00Z"/>
                <w:sz w:val="20"/>
              </w:rPr>
            </w:pPr>
            <w:del w:id="796" w:author="Yugin Vitaly" w:date="2016-03-07T19:56:00Z">
              <w:r w:rsidRPr="00F10512" w:rsidDel="004E7B50">
                <w:rPr>
                  <w:sz w:val="20"/>
                </w:rPr>
                <w:delText>Организация, к которой относится комиссия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both"/>
              <w:rPr>
                <w:del w:id="797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798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086934" w:rsidDel="004E7B50" w:rsidRDefault="00ED680B" w:rsidP="00ED680B">
            <w:pPr>
              <w:spacing w:before="0" w:after="0"/>
              <w:jc w:val="both"/>
              <w:rPr>
                <w:del w:id="799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both"/>
              <w:rPr>
                <w:del w:id="800" w:author="Yugin Vitaly" w:date="2016-03-07T19:56:00Z"/>
                <w:sz w:val="20"/>
              </w:rPr>
            </w:pPr>
            <w:del w:id="801" w:author="Yugin Vitaly" w:date="2016-03-07T19:56:00Z">
              <w:r w:rsidRPr="00E61361" w:rsidDel="004E7B50">
                <w:rPr>
                  <w:sz w:val="20"/>
                </w:rPr>
                <w:delText>info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center"/>
              <w:rPr>
                <w:del w:id="802" w:author="Yugin Vitaly" w:date="2016-03-07T19:56:00Z"/>
                <w:sz w:val="20"/>
              </w:rPr>
            </w:pPr>
            <w:del w:id="803" w:author="Yugin Vitaly" w:date="2016-03-07T19:56:00Z">
              <w:r w:rsidRPr="00F10512" w:rsidDel="004E7B50">
                <w:rPr>
                  <w:sz w:val="20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center"/>
              <w:rPr>
                <w:del w:id="804" w:author="Yugin Vitaly" w:date="2016-03-07T19:56:00Z"/>
                <w:sz w:val="20"/>
              </w:rPr>
            </w:pPr>
            <w:del w:id="805" w:author="Yugin Vitaly" w:date="2016-03-07T19:56:00Z">
              <w:r w:rsidRPr="00F10512" w:rsidDel="004E7B50">
                <w:rPr>
                  <w:sz w:val="20"/>
                </w:rPr>
                <w:delText>T(1-</w:delText>
              </w:r>
              <w:r w:rsidDel="004E7B50">
                <w:rPr>
                  <w:sz w:val="20"/>
                </w:rPr>
                <w:delText>1000</w:delText>
              </w:r>
              <w:r w:rsidRPr="00F10512" w:rsidDel="004E7B50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rPr>
                <w:del w:id="806" w:author="Yugin Vitaly" w:date="2016-03-07T19:56:00Z"/>
                <w:sz w:val="20"/>
              </w:rPr>
            </w:pPr>
            <w:del w:id="807" w:author="Yugin Vitaly" w:date="2016-03-07T19:56:00Z">
              <w:r w:rsidRPr="00F10512" w:rsidDel="004E7B50">
                <w:rPr>
                  <w:sz w:val="20"/>
                </w:rPr>
                <w:delText>Информация о комиссии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both"/>
              <w:rPr>
                <w:del w:id="808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809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810" w:author="Yugin Vitaly" w:date="2016-03-07T19:56:00Z"/>
                <w:b/>
                <w:bCs/>
                <w:sz w:val="20"/>
              </w:rPr>
            </w:pPr>
            <w:del w:id="811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Организация, к которой относится комиссия</w:delText>
              </w:r>
            </w:del>
          </w:p>
        </w:tc>
      </w:tr>
      <w:tr w:rsidR="00ED680B" w:rsidRPr="00CF443D" w:rsidDel="004E7B50" w:rsidTr="00F276BC">
        <w:trPr>
          <w:jc w:val="center"/>
          <w:del w:id="81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Del="004E7B50" w:rsidRDefault="00ED680B" w:rsidP="00ED680B">
            <w:pPr>
              <w:spacing w:before="0" w:after="0"/>
              <w:jc w:val="both"/>
              <w:rPr>
                <w:del w:id="813" w:author="Yugin Vitaly" w:date="2016-03-07T19:56:00Z"/>
                <w:b/>
                <w:sz w:val="20"/>
              </w:rPr>
            </w:pPr>
            <w:del w:id="814" w:author="Yugin Vitaly" w:date="2016-03-07T19:56:00Z">
              <w:r w:rsidRPr="00CD1FDC" w:rsidDel="004E7B50">
                <w:rPr>
                  <w:b/>
                  <w:sz w:val="20"/>
                </w:rPr>
                <w:delText>organization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815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816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817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818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819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820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821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both"/>
              <w:rPr>
                <w:del w:id="822" w:author="Yugin Vitaly" w:date="2016-03-07T19:56:00Z"/>
                <w:sz w:val="20"/>
              </w:rPr>
            </w:pPr>
            <w:del w:id="823" w:author="Yugin Vitaly" w:date="2016-03-07T19:56:00Z">
              <w:r w:rsidRPr="00F10512" w:rsidDel="004E7B50">
                <w:rPr>
                  <w:sz w:val="20"/>
                </w:rPr>
                <w:delText>regNum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center"/>
              <w:rPr>
                <w:del w:id="824" w:author="Yugin Vitaly" w:date="2016-03-07T19:56:00Z"/>
                <w:sz w:val="20"/>
              </w:rPr>
            </w:pPr>
            <w:del w:id="825" w:author="Yugin Vitaly" w:date="2016-03-07T19:56:00Z">
              <w:r w:rsidRPr="00F10512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center"/>
              <w:rPr>
                <w:del w:id="826" w:author="Yugin Vitaly" w:date="2016-03-07T19:56:00Z"/>
                <w:sz w:val="20"/>
              </w:rPr>
            </w:pPr>
            <w:del w:id="827" w:author="Yugin Vitaly" w:date="2016-03-07T19:56:00Z">
              <w:r w:rsidRPr="00F10512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rPr>
                <w:del w:id="828" w:author="Yugin Vitaly" w:date="2016-03-07T19:56:00Z"/>
                <w:sz w:val="20"/>
              </w:rPr>
            </w:pPr>
            <w:del w:id="829" w:author="Yugin Vitaly" w:date="2016-03-07T19:56:00Z">
              <w:r w:rsidRPr="00F10512" w:rsidDel="004E7B50">
                <w:rPr>
                  <w:sz w:val="20"/>
                </w:rPr>
                <w:delText>Реестровый номер в СПЗ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both"/>
              <w:rPr>
                <w:del w:id="830" w:author="Yugin Vitaly" w:date="2016-03-07T19:56:00Z"/>
                <w:sz w:val="20"/>
              </w:rPr>
            </w:pPr>
            <w:del w:id="831" w:author="Yugin Vitaly" w:date="2016-03-07T19:56:00Z">
              <w:r w:rsidRPr="00F10512" w:rsidDel="004E7B50">
                <w:rPr>
                  <w:sz w:val="20"/>
                </w:rPr>
                <w:delText>Шаблон значения: \d{1,11}</w:delText>
              </w:r>
            </w:del>
          </w:p>
        </w:tc>
      </w:tr>
      <w:tr w:rsidR="00F276BC" w:rsidRPr="00CF443D" w:rsidDel="004E7B50" w:rsidTr="00522331">
        <w:trPr>
          <w:jc w:val="center"/>
          <w:del w:id="83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Del="004E7B50" w:rsidRDefault="00F276BC" w:rsidP="00522331">
            <w:pPr>
              <w:spacing w:before="0" w:after="0"/>
              <w:jc w:val="both"/>
              <w:rPr>
                <w:del w:id="833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834" w:author="Yugin Vitaly" w:date="2016-03-07T19:56:00Z"/>
                <w:sz w:val="20"/>
                <w:lang w:eastAsia="en-US"/>
              </w:rPr>
            </w:pPr>
            <w:del w:id="835" w:author="Yugin Vitaly" w:date="2016-03-07T19:56:00Z">
              <w:r w:rsidDel="004E7B50">
                <w:rPr>
                  <w:sz w:val="20"/>
                  <w:lang w:eastAsia="en-US"/>
                </w:rPr>
                <w:delText>consRegistryNum</w:delText>
              </w:r>
            </w:del>
          </w:p>
        </w:tc>
        <w:tc>
          <w:tcPr>
            <w:tcW w:w="198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836" w:author="Yugin Vitaly" w:date="2016-03-07T19:56:00Z"/>
                <w:sz w:val="20"/>
                <w:lang w:eastAsia="en-US"/>
              </w:rPr>
            </w:pPr>
            <w:del w:id="837" w:author="Yugin Vitaly" w:date="2016-03-07T19:56:00Z">
              <w:r w:rsidDel="004E7B50">
                <w:rPr>
                  <w:sz w:val="20"/>
                  <w:lang w:eastAsia="en-US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838" w:author="Yugin Vitaly" w:date="2016-03-07T19:56:00Z"/>
                <w:sz w:val="20"/>
                <w:lang w:val="en-US" w:eastAsia="en-US"/>
              </w:rPr>
            </w:pPr>
            <w:del w:id="839" w:author="Yugin Vitaly" w:date="2016-03-07T19:56:00Z">
              <w:r w:rsidDel="004E7B50">
                <w:rPr>
                  <w:sz w:val="20"/>
                  <w:lang w:eastAsia="en-US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840" w:author="Yugin Vitaly" w:date="2016-03-07T19:56:00Z"/>
                <w:sz w:val="20"/>
                <w:lang w:eastAsia="en-US"/>
              </w:rPr>
            </w:pPr>
            <w:del w:id="841" w:author="Yugin Vitaly" w:date="2016-03-07T19:56:00Z">
              <w:r w:rsidDel="004E7B50">
                <w:rPr>
                  <w:sz w:val="20"/>
                  <w:lang w:eastAsia="en-US"/>
                </w:rPr>
                <w:delText>Код по Сводному Реестру</w:delText>
              </w:r>
            </w:del>
          </w:p>
        </w:tc>
        <w:tc>
          <w:tcPr>
            <w:tcW w:w="1387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2" w:lineRule="auto"/>
              <w:rPr>
                <w:del w:id="842" w:author="Yugin Vitaly" w:date="2016-03-07T19:56:00Z"/>
                <w:sz w:val="20"/>
                <w:lang w:eastAsia="en-US"/>
              </w:rPr>
            </w:pPr>
            <w:del w:id="843" w:author="Yugin Vitaly" w:date="2016-03-07T19:56:00Z">
              <w:r w:rsidDel="004E7B50">
                <w:rPr>
                  <w:sz w:val="20"/>
                  <w:lang w:eastAsia="en-US"/>
                </w:rPr>
                <w:delText>Шаблон значения: \d{8}</w:delText>
              </w:r>
            </w:del>
          </w:p>
          <w:p w:rsidR="00F276BC" w:rsidDel="004E7B50" w:rsidRDefault="00F276BC" w:rsidP="00522331">
            <w:pPr>
              <w:spacing w:before="0" w:after="0" w:line="252" w:lineRule="auto"/>
              <w:rPr>
                <w:del w:id="844" w:author="Yugin Vitaly" w:date="2016-03-07T19:56:00Z"/>
                <w:sz w:val="20"/>
                <w:lang w:eastAsia="en-US"/>
              </w:rPr>
            </w:pPr>
            <w:del w:id="845" w:author="Yugin Vitaly" w:date="2016-03-07T19:56:00Z">
              <w:r w:rsidDel="004E7B50">
                <w:rPr>
                  <w:sz w:val="20"/>
                  <w:lang w:eastAsia="en-US"/>
                </w:rPr>
                <w:delText>Поле добавлено на развитие.</w:delText>
              </w:r>
            </w:del>
          </w:p>
          <w:p w:rsidR="00F276BC" w:rsidDel="004E7B50" w:rsidRDefault="00F276BC" w:rsidP="00522331">
            <w:pPr>
              <w:spacing w:before="0" w:after="0" w:line="256" w:lineRule="auto"/>
              <w:rPr>
                <w:del w:id="846" w:author="Yugin Vitaly" w:date="2016-03-07T19:56:00Z"/>
                <w:sz w:val="20"/>
                <w:lang w:eastAsia="en-US"/>
              </w:rPr>
            </w:pPr>
            <w:del w:id="847" w:author="Yugin Vitaly" w:date="2016-03-07T19:56:00Z">
              <w:r w:rsidDel="004E7B50">
                <w:rPr>
                  <w:sz w:val="20"/>
                  <w:lang w:eastAsia="en-US"/>
                </w:rPr>
                <w:delText>Не используется в текущих процедурах приема (передачи) документов.</w:delText>
              </w:r>
            </w:del>
          </w:p>
        </w:tc>
      </w:tr>
      <w:tr w:rsidR="00ED680B" w:rsidRPr="00CF443D" w:rsidDel="004E7B50" w:rsidTr="00F276BC">
        <w:trPr>
          <w:jc w:val="center"/>
          <w:del w:id="848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849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both"/>
              <w:rPr>
                <w:del w:id="850" w:author="Yugin Vitaly" w:date="2016-03-07T19:56:00Z"/>
                <w:sz w:val="20"/>
              </w:rPr>
            </w:pPr>
            <w:del w:id="851" w:author="Yugin Vitaly" w:date="2016-03-07T19:56:00Z">
              <w:r w:rsidRPr="00F10512" w:rsidDel="004E7B50">
                <w:rPr>
                  <w:sz w:val="20"/>
                </w:rPr>
                <w:delText>fullName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center"/>
              <w:rPr>
                <w:del w:id="852" w:author="Yugin Vitaly" w:date="2016-03-07T19:56:00Z"/>
                <w:sz w:val="20"/>
              </w:rPr>
            </w:pPr>
            <w:del w:id="853" w:author="Yugin Vitaly" w:date="2016-03-07T19:56:00Z">
              <w:r w:rsidRPr="00F10512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center"/>
              <w:rPr>
                <w:del w:id="854" w:author="Yugin Vitaly" w:date="2016-03-07T19:56:00Z"/>
                <w:sz w:val="20"/>
              </w:rPr>
            </w:pPr>
            <w:del w:id="855" w:author="Yugin Vitaly" w:date="2016-03-07T19:56:00Z">
              <w:r w:rsidRPr="00F10512" w:rsidDel="004E7B50">
                <w:rPr>
                  <w:sz w:val="20"/>
                </w:rPr>
                <w:delText>T(1-2000)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rPr>
                <w:del w:id="856" w:author="Yugin Vitaly" w:date="2016-03-07T19:56:00Z"/>
                <w:sz w:val="20"/>
              </w:rPr>
            </w:pPr>
            <w:del w:id="857" w:author="Yugin Vitaly" w:date="2016-03-07T19:56:00Z">
              <w:r w:rsidRPr="00F10512" w:rsidDel="004E7B50">
                <w:rPr>
                  <w:sz w:val="20"/>
                </w:rPr>
                <w:delText>Полное наименование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both"/>
              <w:rPr>
                <w:del w:id="858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859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860" w:author="Yugin Vitaly" w:date="2016-03-07T19:56:00Z"/>
                <w:b/>
                <w:bCs/>
                <w:sz w:val="20"/>
              </w:rPr>
            </w:pPr>
            <w:del w:id="861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Должностное лицо контрактной службы</w:delText>
              </w:r>
            </w:del>
          </w:p>
        </w:tc>
      </w:tr>
      <w:tr w:rsidR="00ED680B" w:rsidRPr="00CF443D" w:rsidDel="004E7B50" w:rsidTr="00F276BC">
        <w:trPr>
          <w:jc w:val="center"/>
          <w:del w:id="86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Del="004E7B50" w:rsidRDefault="00ED680B" w:rsidP="00ED680B">
            <w:pPr>
              <w:spacing w:before="0" w:after="0"/>
              <w:rPr>
                <w:del w:id="863" w:author="Yugin Vitaly" w:date="2016-03-07T19:56:00Z"/>
                <w:b/>
                <w:sz w:val="20"/>
              </w:rPr>
            </w:pPr>
            <w:del w:id="864" w:author="Yugin Vitaly" w:date="2016-03-07T19:56:00Z">
              <w:r w:rsidRPr="00CD1FDC" w:rsidDel="004E7B50">
                <w:rPr>
                  <w:b/>
                  <w:sz w:val="20"/>
                </w:rPr>
                <w:delText>contractServiceOf</w:delText>
              </w:r>
              <w:r w:rsidRPr="00CD1FDC" w:rsidDel="004E7B50">
                <w:rPr>
                  <w:b/>
                  <w:sz w:val="20"/>
                </w:rPr>
                <w:lastRenderedPageBreak/>
                <w:delText>ficer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D1FDC" w:rsidDel="004E7B50" w:rsidRDefault="00ED680B" w:rsidP="00ED680B">
            <w:pPr>
              <w:spacing w:before="0" w:after="0"/>
              <w:jc w:val="center"/>
              <w:rPr>
                <w:del w:id="865" w:author="Yugin Vitaly" w:date="2016-03-07T19:56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D1FDC" w:rsidDel="004E7B50" w:rsidRDefault="00ED680B" w:rsidP="00ED680B">
            <w:pPr>
              <w:spacing w:before="0" w:after="0"/>
              <w:jc w:val="center"/>
              <w:rPr>
                <w:del w:id="866" w:author="Yugin Vitaly" w:date="2016-03-07T19:56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D1FDC" w:rsidDel="004E7B50" w:rsidRDefault="00ED680B" w:rsidP="00ED680B">
            <w:pPr>
              <w:spacing w:before="0" w:after="0"/>
              <w:jc w:val="center"/>
              <w:rPr>
                <w:del w:id="867" w:author="Yugin Vitaly" w:date="2016-03-07T19:56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D1FDC" w:rsidDel="004E7B50" w:rsidRDefault="00ED680B" w:rsidP="00ED680B">
            <w:pPr>
              <w:spacing w:before="0" w:after="0"/>
              <w:rPr>
                <w:del w:id="868" w:author="Yugin Vitaly" w:date="2016-03-07T19:56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D1FDC" w:rsidDel="004E7B50" w:rsidRDefault="00ED680B" w:rsidP="00ED680B">
            <w:pPr>
              <w:spacing w:before="0" w:after="0"/>
              <w:jc w:val="center"/>
              <w:rPr>
                <w:del w:id="869" w:author="Yugin Vitaly" w:date="2016-03-07T19:56:00Z"/>
                <w:b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870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871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both"/>
              <w:rPr>
                <w:del w:id="872" w:author="Yugin Vitaly" w:date="2016-03-07T19:56:00Z"/>
                <w:sz w:val="20"/>
              </w:rPr>
            </w:pPr>
            <w:del w:id="873" w:author="Yugin Vitaly" w:date="2016-03-07T19:56:00Z">
              <w:r w:rsidRPr="00E61361" w:rsidDel="004E7B50">
                <w:rPr>
                  <w:sz w:val="20"/>
                </w:rPr>
                <w:delText>organization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center"/>
              <w:rPr>
                <w:del w:id="874" w:author="Yugin Vitaly" w:date="2016-03-07T19:56:00Z"/>
                <w:sz w:val="20"/>
              </w:rPr>
            </w:pPr>
            <w:del w:id="875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center"/>
              <w:rPr>
                <w:del w:id="876" w:author="Yugin Vitaly" w:date="2016-03-07T19:56:00Z"/>
                <w:sz w:val="20"/>
              </w:rPr>
            </w:pPr>
            <w:del w:id="877" w:author="Yugin Vitaly" w:date="2016-03-07T19:56:00Z">
              <w:r w:rsidRPr="00F10512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rPr>
                <w:del w:id="878" w:author="Yugin Vitaly" w:date="2016-03-07T19:56:00Z"/>
                <w:sz w:val="20"/>
              </w:rPr>
            </w:pPr>
            <w:del w:id="879" w:author="Yugin Vitaly" w:date="2016-03-07T19:56:00Z">
              <w:r w:rsidRPr="00F10512" w:rsidDel="004E7B50">
                <w:rPr>
                  <w:sz w:val="20"/>
                </w:rPr>
                <w:delText xml:space="preserve">Организация, к которой относится </w:delText>
              </w:r>
              <w:r w:rsidDel="004E7B50">
                <w:rPr>
                  <w:sz w:val="20"/>
                </w:rPr>
                <w:delText>должностное лицо контрактной службы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both"/>
              <w:rPr>
                <w:del w:id="880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881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882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both"/>
              <w:rPr>
                <w:del w:id="883" w:author="Yugin Vitaly" w:date="2016-03-07T19:56:00Z"/>
                <w:sz w:val="20"/>
              </w:rPr>
            </w:pPr>
            <w:del w:id="884" w:author="Yugin Vitaly" w:date="2016-03-07T19:56:00Z">
              <w:r w:rsidRPr="00E61361" w:rsidDel="004E7B50">
                <w:rPr>
                  <w:sz w:val="20"/>
                </w:rPr>
                <w:delText>info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center"/>
              <w:rPr>
                <w:del w:id="885" w:author="Yugin Vitaly" w:date="2016-03-07T19:56:00Z"/>
                <w:sz w:val="20"/>
              </w:rPr>
            </w:pPr>
            <w:del w:id="886" w:author="Yugin Vitaly" w:date="2016-03-07T19:56:00Z">
              <w:r w:rsidRPr="00F10512" w:rsidDel="004E7B50">
                <w:rPr>
                  <w:sz w:val="20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center"/>
              <w:rPr>
                <w:del w:id="887" w:author="Yugin Vitaly" w:date="2016-03-07T19:56:00Z"/>
                <w:sz w:val="20"/>
              </w:rPr>
            </w:pPr>
            <w:del w:id="888" w:author="Yugin Vitaly" w:date="2016-03-07T19:56:00Z">
              <w:r w:rsidDel="004E7B50">
                <w:rPr>
                  <w:sz w:val="20"/>
                </w:rPr>
                <w:delText>T(1000</w:delText>
              </w:r>
              <w:r w:rsidRPr="00F10512" w:rsidDel="004E7B50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rPr>
                <w:del w:id="889" w:author="Yugin Vitaly" w:date="2016-03-07T19:56:00Z"/>
                <w:sz w:val="20"/>
              </w:rPr>
            </w:pPr>
            <w:del w:id="890" w:author="Yugin Vitaly" w:date="2016-03-07T19:56:00Z">
              <w:r w:rsidRPr="00F10512" w:rsidDel="004E7B50">
                <w:rPr>
                  <w:sz w:val="20"/>
                </w:rPr>
                <w:delText>Информация о комиссии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both"/>
              <w:rPr>
                <w:del w:id="891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892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893" w:author="Yugin Vitaly" w:date="2016-03-07T19:56:00Z"/>
                <w:b/>
                <w:bCs/>
                <w:sz w:val="20"/>
              </w:rPr>
            </w:pPr>
            <w:del w:id="894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Организация, к которой относится должностное лицо контрактной службы</w:delText>
              </w:r>
            </w:del>
          </w:p>
        </w:tc>
      </w:tr>
      <w:tr w:rsidR="00ED680B" w:rsidRPr="00CF443D" w:rsidDel="004E7B50" w:rsidTr="00F276BC">
        <w:trPr>
          <w:jc w:val="center"/>
          <w:del w:id="895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Del="004E7B50" w:rsidRDefault="00ED680B" w:rsidP="00ED680B">
            <w:pPr>
              <w:spacing w:before="0" w:after="0"/>
              <w:jc w:val="both"/>
              <w:rPr>
                <w:del w:id="896" w:author="Yugin Vitaly" w:date="2016-03-07T19:56:00Z"/>
                <w:b/>
                <w:sz w:val="20"/>
              </w:rPr>
            </w:pPr>
            <w:del w:id="897" w:author="Yugin Vitaly" w:date="2016-03-07T19:56:00Z">
              <w:r w:rsidRPr="00CD1FDC" w:rsidDel="004E7B50">
                <w:rPr>
                  <w:b/>
                  <w:sz w:val="20"/>
                </w:rPr>
                <w:delText>organization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898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899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900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901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902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903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904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both"/>
              <w:rPr>
                <w:del w:id="905" w:author="Yugin Vitaly" w:date="2016-03-07T19:56:00Z"/>
                <w:sz w:val="20"/>
              </w:rPr>
            </w:pPr>
            <w:del w:id="906" w:author="Yugin Vitaly" w:date="2016-03-07T19:56:00Z">
              <w:r w:rsidRPr="00F10512" w:rsidDel="004E7B50">
                <w:rPr>
                  <w:sz w:val="20"/>
                </w:rPr>
                <w:delText>regNum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center"/>
              <w:rPr>
                <w:del w:id="907" w:author="Yugin Vitaly" w:date="2016-03-07T19:56:00Z"/>
                <w:sz w:val="20"/>
              </w:rPr>
            </w:pPr>
            <w:del w:id="908" w:author="Yugin Vitaly" w:date="2016-03-07T19:56:00Z">
              <w:r w:rsidRPr="00F10512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center"/>
              <w:rPr>
                <w:del w:id="909" w:author="Yugin Vitaly" w:date="2016-03-07T19:56:00Z"/>
                <w:sz w:val="20"/>
              </w:rPr>
            </w:pPr>
            <w:del w:id="910" w:author="Yugin Vitaly" w:date="2016-03-07T19:56:00Z">
              <w:r w:rsidRPr="00F10512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rPr>
                <w:del w:id="911" w:author="Yugin Vitaly" w:date="2016-03-07T19:56:00Z"/>
                <w:sz w:val="20"/>
              </w:rPr>
            </w:pPr>
            <w:del w:id="912" w:author="Yugin Vitaly" w:date="2016-03-07T19:56:00Z">
              <w:r w:rsidRPr="00F10512" w:rsidDel="004E7B50">
                <w:rPr>
                  <w:sz w:val="20"/>
                </w:rPr>
                <w:delText>Реестровый номер в СПЗ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both"/>
              <w:rPr>
                <w:del w:id="913" w:author="Yugin Vitaly" w:date="2016-03-07T19:56:00Z"/>
                <w:sz w:val="20"/>
              </w:rPr>
            </w:pPr>
            <w:del w:id="914" w:author="Yugin Vitaly" w:date="2016-03-07T19:56:00Z">
              <w:r w:rsidRPr="00F10512" w:rsidDel="004E7B50">
                <w:rPr>
                  <w:sz w:val="20"/>
                </w:rPr>
                <w:delText>Шаблон значения: \d{1,11}</w:delText>
              </w:r>
            </w:del>
          </w:p>
        </w:tc>
      </w:tr>
      <w:tr w:rsidR="00F276BC" w:rsidRPr="00CF443D" w:rsidDel="004E7B50" w:rsidTr="00522331">
        <w:trPr>
          <w:jc w:val="center"/>
          <w:del w:id="915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Del="004E7B50" w:rsidRDefault="00F276BC" w:rsidP="00522331">
            <w:pPr>
              <w:spacing w:before="0" w:after="0"/>
              <w:jc w:val="both"/>
              <w:rPr>
                <w:del w:id="916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917" w:author="Yugin Vitaly" w:date="2016-03-07T19:56:00Z"/>
                <w:sz w:val="20"/>
                <w:lang w:eastAsia="en-US"/>
              </w:rPr>
            </w:pPr>
            <w:del w:id="918" w:author="Yugin Vitaly" w:date="2016-03-07T19:56:00Z">
              <w:r w:rsidDel="004E7B50">
                <w:rPr>
                  <w:sz w:val="20"/>
                  <w:lang w:eastAsia="en-US"/>
                </w:rPr>
                <w:delText>consRegistryNum</w:delText>
              </w:r>
            </w:del>
          </w:p>
        </w:tc>
        <w:tc>
          <w:tcPr>
            <w:tcW w:w="198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919" w:author="Yugin Vitaly" w:date="2016-03-07T19:56:00Z"/>
                <w:sz w:val="20"/>
                <w:lang w:eastAsia="en-US"/>
              </w:rPr>
            </w:pPr>
            <w:del w:id="920" w:author="Yugin Vitaly" w:date="2016-03-07T19:56:00Z">
              <w:r w:rsidDel="004E7B50">
                <w:rPr>
                  <w:sz w:val="20"/>
                  <w:lang w:eastAsia="en-US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921" w:author="Yugin Vitaly" w:date="2016-03-07T19:56:00Z"/>
                <w:sz w:val="20"/>
                <w:lang w:val="en-US" w:eastAsia="en-US"/>
              </w:rPr>
            </w:pPr>
            <w:del w:id="922" w:author="Yugin Vitaly" w:date="2016-03-07T19:56:00Z">
              <w:r w:rsidDel="004E7B50">
                <w:rPr>
                  <w:sz w:val="20"/>
                  <w:lang w:eastAsia="en-US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923" w:author="Yugin Vitaly" w:date="2016-03-07T19:56:00Z"/>
                <w:sz w:val="20"/>
                <w:lang w:eastAsia="en-US"/>
              </w:rPr>
            </w:pPr>
            <w:del w:id="924" w:author="Yugin Vitaly" w:date="2016-03-07T19:56:00Z">
              <w:r w:rsidDel="004E7B50">
                <w:rPr>
                  <w:sz w:val="20"/>
                  <w:lang w:eastAsia="en-US"/>
                </w:rPr>
                <w:delText>Код по Сводному Реестру</w:delText>
              </w:r>
            </w:del>
          </w:p>
        </w:tc>
        <w:tc>
          <w:tcPr>
            <w:tcW w:w="1387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2" w:lineRule="auto"/>
              <w:rPr>
                <w:del w:id="925" w:author="Yugin Vitaly" w:date="2016-03-07T19:56:00Z"/>
                <w:sz w:val="20"/>
                <w:lang w:eastAsia="en-US"/>
              </w:rPr>
            </w:pPr>
            <w:del w:id="926" w:author="Yugin Vitaly" w:date="2016-03-07T19:56:00Z">
              <w:r w:rsidDel="004E7B50">
                <w:rPr>
                  <w:sz w:val="20"/>
                  <w:lang w:eastAsia="en-US"/>
                </w:rPr>
                <w:delText>Шаблон значения: \d{8}</w:delText>
              </w:r>
            </w:del>
          </w:p>
          <w:p w:rsidR="00F276BC" w:rsidDel="004E7B50" w:rsidRDefault="00F276BC" w:rsidP="00522331">
            <w:pPr>
              <w:spacing w:before="0" w:after="0" w:line="252" w:lineRule="auto"/>
              <w:rPr>
                <w:del w:id="927" w:author="Yugin Vitaly" w:date="2016-03-07T19:56:00Z"/>
                <w:sz w:val="20"/>
                <w:lang w:eastAsia="en-US"/>
              </w:rPr>
            </w:pPr>
            <w:del w:id="928" w:author="Yugin Vitaly" w:date="2016-03-07T19:56:00Z">
              <w:r w:rsidDel="004E7B50">
                <w:rPr>
                  <w:sz w:val="20"/>
                  <w:lang w:eastAsia="en-US"/>
                </w:rPr>
                <w:delText>Поле добавлено на развитие.</w:delText>
              </w:r>
            </w:del>
          </w:p>
          <w:p w:rsidR="00F276BC" w:rsidDel="004E7B50" w:rsidRDefault="00F276BC" w:rsidP="00522331">
            <w:pPr>
              <w:spacing w:before="0" w:after="0" w:line="256" w:lineRule="auto"/>
              <w:rPr>
                <w:del w:id="929" w:author="Yugin Vitaly" w:date="2016-03-07T19:56:00Z"/>
                <w:sz w:val="20"/>
                <w:lang w:eastAsia="en-US"/>
              </w:rPr>
            </w:pPr>
            <w:del w:id="930" w:author="Yugin Vitaly" w:date="2016-03-07T19:56:00Z">
              <w:r w:rsidDel="004E7B50">
                <w:rPr>
                  <w:sz w:val="20"/>
                  <w:lang w:eastAsia="en-US"/>
                </w:rPr>
                <w:delText>Не используется в текущих процедурах приема (передачи) документов.</w:delText>
              </w:r>
            </w:del>
          </w:p>
        </w:tc>
      </w:tr>
      <w:tr w:rsidR="00ED680B" w:rsidRPr="00CF443D" w:rsidDel="004E7B50" w:rsidTr="00F276BC">
        <w:trPr>
          <w:jc w:val="center"/>
          <w:del w:id="931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932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both"/>
              <w:rPr>
                <w:del w:id="933" w:author="Yugin Vitaly" w:date="2016-03-07T19:56:00Z"/>
                <w:sz w:val="20"/>
              </w:rPr>
            </w:pPr>
            <w:del w:id="934" w:author="Yugin Vitaly" w:date="2016-03-07T19:56:00Z">
              <w:r w:rsidRPr="00F10512" w:rsidDel="004E7B50">
                <w:rPr>
                  <w:sz w:val="20"/>
                </w:rPr>
                <w:delText>fullName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center"/>
              <w:rPr>
                <w:del w:id="935" w:author="Yugin Vitaly" w:date="2016-03-07T19:56:00Z"/>
                <w:sz w:val="20"/>
              </w:rPr>
            </w:pPr>
            <w:del w:id="936" w:author="Yugin Vitaly" w:date="2016-03-07T19:56:00Z">
              <w:r w:rsidRPr="00F10512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center"/>
              <w:rPr>
                <w:del w:id="937" w:author="Yugin Vitaly" w:date="2016-03-07T19:56:00Z"/>
                <w:sz w:val="20"/>
              </w:rPr>
            </w:pPr>
            <w:del w:id="938" w:author="Yugin Vitaly" w:date="2016-03-07T19:56:00Z">
              <w:r w:rsidRPr="00F10512" w:rsidDel="004E7B50">
                <w:rPr>
                  <w:sz w:val="20"/>
                </w:rPr>
                <w:delText>T(1-2000)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rPr>
                <w:del w:id="939" w:author="Yugin Vitaly" w:date="2016-03-07T19:56:00Z"/>
                <w:sz w:val="20"/>
              </w:rPr>
            </w:pPr>
            <w:del w:id="940" w:author="Yugin Vitaly" w:date="2016-03-07T19:56:00Z">
              <w:r w:rsidRPr="00F10512" w:rsidDel="004E7B50">
                <w:rPr>
                  <w:sz w:val="20"/>
                </w:rPr>
                <w:delText>Полное наименование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both"/>
              <w:rPr>
                <w:del w:id="941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942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943" w:author="Yugin Vitaly" w:date="2016-03-07T19:56:00Z"/>
                <w:b/>
                <w:bCs/>
                <w:sz w:val="20"/>
              </w:rPr>
            </w:pPr>
            <w:del w:id="944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Контрактный управляющий</w:delText>
              </w:r>
            </w:del>
          </w:p>
        </w:tc>
      </w:tr>
      <w:tr w:rsidR="00ED680B" w:rsidRPr="00CF443D" w:rsidDel="004E7B50" w:rsidTr="00F276BC">
        <w:trPr>
          <w:jc w:val="center"/>
          <w:del w:id="945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D1FDC" w:rsidDel="004E7B50" w:rsidRDefault="00ED680B" w:rsidP="00ED680B">
            <w:pPr>
              <w:spacing w:before="0" w:after="0"/>
              <w:jc w:val="both"/>
              <w:rPr>
                <w:del w:id="946" w:author="Yugin Vitaly" w:date="2016-03-07T19:56:00Z"/>
                <w:b/>
                <w:sz w:val="20"/>
              </w:rPr>
            </w:pPr>
            <w:del w:id="947" w:author="Yugin Vitaly" w:date="2016-03-07T19:56:00Z">
              <w:r w:rsidRPr="00CD1FDC" w:rsidDel="004E7B50">
                <w:rPr>
                  <w:b/>
                  <w:sz w:val="20"/>
                </w:rPr>
                <w:delText>contractService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948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949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950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951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952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953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954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both"/>
              <w:rPr>
                <w:del w:id="955" w:author="Yugin Vitaly" w:date="2016-03-07T19:56:00Z"/>
                <w:sz w:val="20"/>
              </w:rPr>
            </w:pPr>
            <w:del w:id="956" w:author="Yugin Vitaly" w:date="2016-03-07T19:56:00Z">
              <w:r w:rsidRPr="00E61361" w:rsidDel="004E7B50">
                <w:rPr>
                  <w:sz w:val="20"/>
                </w:rPr>
                <w:delText>organization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center"/>
              <w:rPr>
                <w:del w:id="957" w:author="Yugin Vitaly" w:date="2016-03-07T19:56:00Z"/>
                <w:sz w:val="20"/>
              </w:rPr>
            </w:pPr>
            <w:del w:id="958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center"/>
              <w:rPr>
                <w:del w:id="959" w:author="Yugin Vitaly" w:date="2016-03-07T19:56:00Z"/>
                <w:sz w:val="20"/>
              </w:rPr>
            </w:pPr>
            <w:del w:id="960" w:author="Yugin Vitaly" w:date="2016-03-07T19:56:00Z">
              <w:r w:rsidRPr="00F10512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rPr>
                <w:del w:id="961" w:author="Yugin Vitaly" w:date="2016-03-07T19:56:00Z"/>
                <w:sz w:val="20"/>
              </w:rPr>
            </w:pPr>
            <w:del w:id="962" w:author="Yugin Vitaly" w:date="2016-03-07T19:56:00Z">
              <w:r w:rsidRPr="00F10512" w:rsidDel="004E7B50">
                <w:rPr>
                  <w:sz w:val="20"/>
                </w:rPr>
                <w:delText>Организация</w:delText>
              </w:r>
              <w:r w:rsidDel="004E7B50">
                <w:rPr>
                  <w:sz w:val="20"/>
                </w:rPr>
                <w:delText xml:space="preserve"> контрактного управляющего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both"/>
              <w:rPr>
                <w:del w:id="963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96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965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both"/>
              <w:rPr>
                <w:del w:id="966" w:author="Yugin Vitaly" w:date="2016-03-07T19:56:00Z"/>
                <w:sz w:val="20"/>
              </w:rPr>
            </w:pPr>
            <w:del w:id="967" w:author="Yugin Vitaly" w:date="2016-03-07T19:56:00Z">
              <w:r w:rsidRPr="00E61361" w:rsidDel="004E7B50">
                <w:rPr>
                  <w:sz w:val="20"/>
                </w:rPr>
                <w:delText>info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center"/>
              <w:rPr>
                <w:del w:id="968" w:author="Yugin Vitaly" w:date="2016-03-07T19:56:00Z"/>
                <w:sz w:val="20"/>
              </w:rPr>
            </w:pPr>
            <w:del w:id="969" w:author="Yugin Vitaly" w:date="2016-03-07T19:56:00Z">
              <w:r w:rsidRPr="00F10512" w:rsidDel="004E7B50">
                <w:rPr>
                  <w:sz w:val="20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center"/>
              <w:rPr>
                <w:del w:id="970" w:author="Yugin Vitaly" w:date="2016-03-07T19:56:00Z"/>
                <w:sz w:val="20"/>
              </w:rPr>
            </w:pPr>
            <w:del w:id="971" w:author="Yugin Vitaly" w:date="2016-03-07T19:56:00Z">
              <w:r w:rsidDel="004E7B50">
                <w:rPr>
                  <w:sz w:val="20"/>
                </w:rPr>
                <w:delText>T(1000</w:delText>
              </w:r>
              <w:r w:rsidRPr="00F10512" w:rsidDel="004E7B50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D94378" w:rsidDel="004E7B50" w:rsidRDefault="00ED680B" w:rsidP="00D94378">
            <w:pPr>
              <w:spacing w:before="0" w:after="0"/>
              <w:rPr>
                <w:del w:id="972" w:author="Yugin Vitaly" w:date="2016-03-07T19:56:00Z"/>
                <w:sz w:val="20"/>
              </w:rPr>
            </w:pPr>
            <w:del w:id="973" w:author="Yugin Vitaly" w:date="2016-03-07T19:56:00Z">
              <w:r w:rsidRPr="00F10512" w:rsidDel="004E7B50">
                <w:rPr>
                  <w:sz w:val="20"/>
                </w:rPr>
                <w:delText>Информация о</w:delText>
              </w:r>
              <w:r w:rsidR="00D94378" w:rsidDel="004E7B50">
                <w:rPr>
                  <w:sz w:val="20"/>
                </w:rPr>
                <w:delText xml:space="preserve"> контрактном</w:delText>
              </w:r>
              <w:r w:rsidR="00D94378" w:rsidDel="004E7B50">
                <w:rPr>
                  <w:sz w:val="20"/>
                  <w:lang w:val="en-US"/>
                </w:rPr>
                <w:delText xml:space="preserve"> упр</w:delText>
              </w:r>
              <w:r w:rsidR="00D94378" w:rsidDel="004E7B50">
                <w:rPr>
                  <w:sz w:val="20"/>
                </w:rPr>
                <w:delText>ав</w:delText>
              </w:r>
              <w:r w:rsidR="00D94378" w:rsidDel="004E7B50">
                <w:rPr>
                  <w:sz w:val="20"/>
                  <w:lang w:val="en-US"/>
                </w:rPr>
                <w:delText>ляющем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F10512" w:rsidDel="004E7B50" w:rsidRDefault="00ED680B" w:rsidP="00ED680B">
            <w:pPr>
              <w:spacing w:before="0" w:after="0"/>
              <w:jc w:val="both"/>
              <w:rPr>
                <w:del w:id="974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975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976" w:author="Yugin Vitaly" w:date="2016-03-07T19:56:00Z"/>
                <w:b/>
                <w:bCs/>
                <w:sz w:val="20"/>
              </w:rPr>
            </w:pPr>
            <w:del w:id="977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Организация контрактного управляющего</w:delText>
              </w:r>
            </w:del>
          </w:p>
        </w:tc>
      </w:tr>
      <w:tr w:rsidR="00ED680B" w:rsidRPr="00CF443D" w:rsidDel="004E7B50" w:rsidTr="00F276BC">
        <w:trPr>
          <w:jc w:val="center"/>
          <w:del w:id="978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both"/>
              <w:rPr>
                <w:del w:id="979" w:author="Yugin Vitaly" w:date="2016-03-07T19:56:00Z"/>
                <w:b/>
                <w:sz w:val="20"/>
              </w:rPr>
            </w:pPr>
            <w:del w:id="980" w:author="Yugin Vitaly" w:date="2016-03-07T19:56:00Z">
              <w:r w:rsidRPr="00137D81" w:rsidDel="004E7B50">
                <w:rPr>
                  <w:b/>
                  <w:sz w:val="20"/>
                </w:rPr>
                <w:delText>organization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981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982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983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984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985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98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987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both"/>
              <w:rPr>
                <w:del w:id="988" w:author="Yugin Vitaly" w:date="2016-03-07T19:56:00Z"/>
                <w:sz w:val="20"/>
              </w:rPr>
            </w:pPr>
            <w:del w:id="989" w:author="Yugin Vitaly" w:date="2016-03-07T19:56:00Z">
              <w:r w:rsidRPr="00F10512" w:rsidDel="004E7B50">
                <w:rPr>
                  <w:sz w:val="20"/>
                </w:rPr>
                <w:delText>regNum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center"/>
              <w:rPr>
                <w:del w:id="990" w:author="Yugin Vitaly" w:date="2016-03-07T19:56:00Z"/>
                <w:sz w:val="20"/>
              </w:rPr>
            </w:pPr>
            <w:del w:id="991" w:author="Yugin Vitaly" w:date="2016-03-07T19:56:00Z">
              <w:r w:rsidRPr="00F10512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center"/>
              <w:rPr>
                <w:del w:id="992" w:author="Yugin Vitaly" w:date="2016-03-07T19:56:00Z"/>
                <w:sz w:val="20"/>
              </w:rPr>
            </w:pPr>
            <w:del w:id="993" w:author="Yugin Vitaly" w:date="2016-03-07T19:56:00Z">
              <w:r w:rsidRPr="00F10512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rPr>
                <w:del w:id="994" w:author="Yugin Vitaly" w:date="2016-03-07T19:56:00Z"/>
                <w:sz w:val="20"/>
              </w:rPr>
            </w:pPr>
            <w:del w:id="995" w:author="Yugin Vitaly" w:date="2016-03-07T19:56:00Z">
              <w:r w:rsidRPr="00F10512" w:rsidDel="004E7B50">
                <w:rPr>
                  <w:sz w:val="20"/>
                </w:rPr>
                <w:delText>Реестровый номер в СПЗ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both"/>
              <w:rPr>
                <w:del w:id="996" w:author="Yugin Vitaly" w:date="2016-03-07T19:56:00Z"/>
                <w:sz w:val="20"/>
              </w:rPr>
            </w:pPr>
            <w:del w:id="997" w:author="Yugin Vitaly" w:date="2016-03-07T19:56:00Z">
              <w:r w:rsidRPr="00F10512" w:rsidDel="004E7B50">
                <w:rPr>
                  <w:sz w:val="20"/>
                </w:rPr>
                <w:delText>Шаблон значения: \d{1,11}</w:delText>
              </w:r>
            </w:del>
          </w:p>
        </w:tc>
      </w:tr>
      <w:tr w:rsidR="00F276BC" w:rsidRPr="00CF443D" w:rsidDel="004E7B50" w:rsidTr="00522331">
        <w:trPr>
          <w:jc w:val="center"/>
          <w:del w:id="998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F276BC" w:rsidRPr="00CF443D" w:rsidDel="004E7B50" w:rsidRDefault="00F276BC" w:rsidP="00522331">
            <w:pPr>
              <w:spacing w:before="0" w:after="0"/>
              <w:jc w:val="both"/>
              <w:rPr>
                <w:del w:id="999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1000" w:author="Yugin Vitaly" w:date="2016-03-07T19:56:00Z"/>
                <w:sz w:val="20"/>
                <w:lang w:eastAsia="en-US"/>
              </w:rPr>
            </w:pPr>
            <w:del w:id="1001" w:author="Yugin Vitaly" w:date="2016-03-07T19:56:00Z">
              <w:r w:rsidDel="004E7B50">
                <w:rPr>
                  <w:sz w:val="20"/>
                  <w:lang w:eastAsia="en-US"/>
                </w:rPr>
                <w:delText>consRegistryNum</w:delText>
              </w:r>
            </w:del>
          </w:p>
        </w:tc>
        <w:tc>
          <w:tcPr>
            <w:tcW w:w="198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1002" w:author="Yugin Vitaly" w:date="2016-03-07T19:56:00Z"/>
                <w:sz w:val="20"/>
                <w:lang w:eastAsia="en-US"/>
              </w:rPr>
            </w:pPr>
            <w:del w:id="1003" w:author="Yugin Vitaly" w:date="2016-03-07T19:56:00Z">
              <w:r w:rsidDel="004E7B50">
                <w:rPr>
                  <w:sz w:val="20"/>
                  <w:lang w:eastAsia="en-US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ind w:firstLine="51"/>
              <w:jc w:val="center"/>
              <w:rPr>
                <w:del w:id="1004" w:author="Yugin Vitaly" w:date="2016-03-07T19:56:00Z"/>
                <w:sz w:val="20"/>
                <w:lang w:val="en-US" w:eastAsia="en-US"/>
              </w:rPr>
            </w:pPr>
            <w:del w:id="1005" w:author="Yugin Vitaly" w:date="2016-03-07T19:56:00Z">
              <w:r w:rsidDel="004E7B50">
                <w:rPr>
                  <w:sz w:val="20"/>
                  <w:lang w:eastAsia="en-US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6" w:lineRule="auto"/>
              <w:rPr>
                <w:del w:id="1006" w:author="Yugin Vitaly" w:date="2016-03-07T19:56:00Z"/>
                <w:sz w:val="20"/>
                <w:lang w:eastAsia="en-US"/>
              </w:rPr>
            </w:pPr>
            <w:del w:id="1007" w:author="Yugin Vitaly" w:date="2016-03-07T19:56:00Z">
              <w:r w:rsidDel="004E7B50">
                <w:rPr>
                  <w:sz w:val="20"/>
                  <w:lang w:eastAsia="en-US"/>
                </w:rPr>
                <w:delText>Код по Сводному Реестру</w:delText>
              </w:r>
            </w:del>
          </w:p>
        </w:tc>
        <w:tc>
          <w:tcPr>
            <w:tcW w:w="1387" w:type="pct"/>
            <w:shd w:val="clear" w:color="auto" w:fill="auto"/>
          </w:tcPr>
          <w:p w:rsidR="00F276BC" w:rsidDel="004E7B50" w:rsidRDefault="00F276BC" w:rsidP="00522331">
            <w:pPr>
              <w:spacing w:before="0" w:after="0" w:line="252" w:lineRule="auto"/>
              <w:rPr>
                <w:del w:id="1008" w:author="Yugin Vitaly" w:date="2016-03-07T19:56:00Z"/>
                <w:sz w:val="20"/>
                <w:lang w:eastAsia="en-US"/>
              </w:rPr>
            </w:pPr>
            <w:del w:id="1009" w:author="Yugin Vitaly" w:date="2016-03-07T19:56:00Z">
              <w:r w:rsidDel="004E7B50">
                <w:rPr>
                  <w:sz w:val="20"/>
                  <w:lang w:eastAsia="en-US"/>
                </w:rPr>
                <w:delText>Шаблон значения: \d{8}</w:delText>
              </w:r>
            </w:del>
          </w:p>
          <w:p w:rsidR="00F276BC" w:rsidDel="004E7B50" w:rsidRDefault="00F276BC" w:rsidP="00522331">
            <w:pPr>
              <w:spacing w:before="0" w:after="0" w:line="252" w:lineRule="auto"/>
              <w:rPr>
                <w:del w:id="1010" w:author="Yugin Vitaly" w:date="2016-03-07T19:56:00Z"/>
                <w:sz w:val="20"/>
                <w:lang w:eastAsia="en-US"/>
              </w:rPr>
            </w:pPr>
            <w:del w:id="1011" w:author="Yugin Vitaly" w:date="2016-03-07T19:56:00Z">
              <w:r w:rsidDel="004E7B50">
                <w:rPr>
                  <w:sz w:val="20"/>
                  <w:lang w:eastAsia="en-US"/>
                </w:rPr>
                <w:delText>Поле добавлено на развитие.</w:delText>
              </w:r>
            </w:del>
          </w:p>
          <w:p w:rsidR="00F276BC" w:rsidDel="004E7B50" w:rsidRDefault="00F276BC" w:rsidP="00522331">
            <w:pPr>
              <w:spacing w:before="0" w:after="0" w:line="256" w:lineRule="auto"/>
              <w:rPr>
                <w:del w:id="1012" w:author="Yugin Vitaly" w:date="2016-03-07T19:56:00Z"/>
                <w:sz w:val="20"/>
                <w:lang w:eastAsia="en-US"/>
              </w:rPr>
            </w:pPr>
            <w:del w:id="1013" w:author="Yugin Vitaly" w:date="2016-03-07T19:56:00Z">
              <w:r w:rsidDel="004E7B50">
                <w:rPr>
                  <w:sz w:val="20"/>
                  <w:lang w:eastAsia="en-US"/>
                </w:rPr>
                <w:delText>Не используется в текущих процедурах приема (передачи) документов.</w:delText>
              </w:r>
            </w:del>
          </w:p>
        </w:tc>
      </w:tr>
      <w:tr w:rsidR="00ED680B" w:rsidRPr="00CF443D" w:rsidDel="004E7B50" w:rsidTr="00F276BC">
        <w:trPr>
          <w:jc w:val="center"/>
          <w:del w:id="101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015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both"/>
              <w:rPr>
                <w:del w:id="1016" w:author="Yugin Vitaly" w:date="2016-03-07T19:56:00Z"/>
                <w:sz w:val="20"/>
              </w:rPr>
            </w:pPr>
            <w:del w:id="1017" w:author="Yugin Vitaly" w:date="2016-03-07T19:56:00Z">
              <w:r w:rsidRPr="00F10512" w:rsidDel="004E7B50">
                <w:rPr>
                  <w:sz w:val="20"/>
                </w:rPr>
                <w:delText>fullName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center"/>
              <w:rPr>
                <w:del w:id="1018" w:author="Yugin Vitaly" w:date="2016-03-07T19:56:00Z"/>
                <w:sz w:val="20"/>
              </w:rPr>
            </w:pPr>
            <w:del w:id="1019" w:author="Yugin Vitaly" w:date="2016-03-07T19:56:00Z">
              <w:r w:rsidRPr="00F10512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center"/>
              <w:rPr>
                <w:del w:id="1020" w:author="Yugin Vitaly" w:date="2016-03-07T19:56:00Z"/>
                <w:sz w:val="20"/>
              </w:rPr>
            </w:pPr>
            <w:del w:id="1021" w:author="Yugin Vitaly" w:date="2016-03-07T19:56:00Z">
              <w:r w:rsidRPr="00F10512" w:rsidDel="004E7B50">
                <w:rPr>
                  <w:sz w:val="20"/>
                </w:rPr>
                <w:delText>T(1-2000)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rPr>
                <w:del w:id="1022" w:author="Yugin Vitaly" w:date="2016-03-07T19:56:00Z"/>
                <w:sz w:val="20"/>
              </w:rPr>
            </w:pPr>
            <w:del w:id="1023" w:author="Yugin Vitaly" w:date="2016-03-07T19:56:00Z">
              <w:r w:rsidRPr="00F10512" w:rsidDel="004E7B50">
                <w:rPr>
                  <w:sz w:val="20"/>
                </w:rPr>
                <w:delText>Полное наименование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61361" w:rsidDel="004E7B50" w:rsidRDefault="00ED680B" w:rsidP="00ED680B">
            <w:pPr>
              <w:spacing w:before="0" w:after="0"/>
              <w:jc w:val="both"/>
              <w:rPr>
                <w:del w:id="1024" w:author="Yugin Vitaly" w:date="2016-03-07T19:56:00Z"/>
                <w:sz w:val="20"/>
              </w:rPr>
            </w:pPr>
          </w:p>
        </w:tc>
      </w:tr>
      <w:tr w:rsidR="00D94378" w:rsidRPr="00675499" w:rsidDel="004E7B50" w:rsidTr="00F276BC">
        <w:trPr>
          <w:jc w:val="center"/>
          <w:del w:id="1025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4378" w:rsidRPr="00675499" w:rsidDel="004E7B50" w:rsidRDefault="00D94378" w:rsidP="00A95E4B">
            <w:pPr>
              <w:spacing w:before="0" w:after="0"/>
              <w:jc w:val="center"/>
              <w:rPr>
                <w:del w:id="1026" w:author="Yugin Vitaly" w:date="2016-03-07T19:56:00Z"/>
                <w:b/>
                <w:bCs/>
                <w:sz w:val="20"/>
              </w:rPr>
            </w:pPr>
            <w:del w:id="1027" w:author="Yugin Vitaly" w:date="2016-03-07T19:56:00Z">
              <w:r w:rsidRPr="00D94378" w:rsidDel="004E7B50">
                <w:rPr>
                  <w:b/>
                  <w:bCs/>
                  <w:sz w:val="20"/>
                </w:rPr>
                <w:delTex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delText>
              </w:r>
            </w:del>
          </w:p>
        </w:tc>
      </w:tr>
      <w:tr w:rsidR="00D94378" w:rsidRPr="00CF443D" w:rsidDel="004E7B50" w:rsidTr="00F276BC">
        <w:trPr>
          <w:jc w:val="center"/>
          <w:del w:id="1028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D94378" w:rsidRPr="00CD1FDC" w:rsidDel="004E7B50" w:rsidRDefault="00D94378" w:rsidP="00A95E4B">
            <w:pPr>
              <w:spacing w:before="0" w:after="0"/>
              <w:jc w:val="both"/>
              <w:rPr>
                <w:del w:id="1029" w:author="Yugin Vitaly" w:date="2016-03-07T19:56:00Z"/>
                <w:b/>
                <w:sz w:val="20"/>
              </w:rPr>
            </w:pPr>
            <w:del w:id="1030" w:author="Yugin Vitaly" w:date="2016-03-07T19:56:00Z">
              <w:r w:rsidRPr="00D94378" w:rsidDel="004E7B50">
                <w:rPr>
                  <w:b/>
                  <w:sz w:val="20"/>
                </w:rPr>
                <w:delText>legalEntity44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both"/>
              <w:rPr>
                <w:del w:id="1031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center"/>
              <w:rPr>
                <w:del w:id="1032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center"/>
              <w:rPr>
                <w:del w:id="1033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rPr>
                <w:del w:id="1034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both"/>
              <w:rPr>
                <w:del w:id="1035" w:author="Yugin Vitaly" w:date="2016-03-07T19:56:00Z"/>
                <w:sz w:val="20"/>
              </w:rPr>
            </w:pPr>
          </w:p>
        </w:tc>
      </w:tr>
      <w:tr w:rsidR="00D94378" w:rsidRPr="00CF443D" w:rsidDel="004E7B50" w:rsidTr="00F276BC">
        <w:trPr>
          <w:jc w:val="center"/>
          <w:del w:id="103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both"/>
              <w:rPr>
                <w:del w:id="1037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jc w:val="both"/>
              <w:rPr>
                <w:del w:id="1038" w:author="Yugin Vitaly" w:date="2016-03-07T19:56:00Z"/>
                <w:sz w:val="20"/>
              </w:rPr>
            </w:pPr>
            <w:del w:id="1039" w:author="Yugin Vitaly" w:date="2016-03-07T19:56:00Z">
              <w:r w:rsidRPr="00E61361" w:rsidDel="004E7B50">
                <w:rPr>
                  <w:sz w:val="20"/>
                </w:rPr>
                <w:delText>organization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jc w:val="center"/>
              <w:rPr>
                <w:del w:id="1040" w:author="Yugin Vitaly" w:date="2016-03-07T19:56:00Z"/>
                <w:sz w:val="20"/>
              </w:rPr>
            </w:pPr>
            <w:del w:id="1041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jc w:val="center"/>
              <w:rPr>
                <w:del w:id="1042" w:author="Yugin Vitaly" w:date="2016-03-07T19:56:00Z"/>
                <w:sz w:val="20"/>
              </w:rPr>
            </w:pPr>
            <w:del w:id="1043" w:author="Yugin Vitaly" w:date="2016-03-07T19:56:00Z">
              <w:r w:rsidRPr="00F10512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rPr>
                <w:del w:id="1044" w:author="Yugin Vitaly" w:date="2016-03-07T19:56:00Z"/>
                <w:sz w:val="20"/>
              </w:rPr>
            </w:pPr>
            <w:del w:id="1045" w:author="Yugin Vitaly" w:date="2016-03-07T19:56:00Z">
              <w:r w:rsidRPr="00D94378" w:rsidDel="004E7B50">
                <w:rPr>
                  <w:sz w:val="20"/>
                </w:rPr>
                <w:delText>Организация юридического лица (часть 6 статьи 15 Федерального закона № 44-ФЗ)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jc w:val="both"/>
              <w:rPr>
                <w:del w:id="1046" w:author="Yugin Vitaly" w:date="2016-03-07T19:56:00Z"/>
                <w:sz w:val="20"/>
              </w:rPr>
            </w:pPr>
            <w:del w:id="1047" w:author="Yugin Vitaly" w:date="2016-03-07T19:56:00Z">
              <w:r w:rsidDel="004E7B50">
                <w:rPr>
                  <w:sz w:val="20"/>
                </w:rPr>
                <w:delText>Состав узла см. выше</w:delText>
              </w:r>
            </w:del>
          </w:p>
        </w:tc>
      </w:tr>
      <w:tr w:rsidR="00D94378" w:rsidRPr="00CF443D" w:rsidDel="004E7B50" w:rsidTr="00F276BC">
        <w:trPr>
          <w:jc w:val="center"/>
          <w:del w:id="1048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both"/>
              <w:rPr>
                <w:del w:id="1049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jc w:val="both"/>
              <w:rPr>
                <w:del w:id="1050" w:author="Yugin Vitaly" w:date="2016-03-07T19:56:00Z"/>
                <w:sz w:val="20"/>
              </w:rPr>
            </w:pPr>
            <w:del w:id="1051" w:author="Yugin Vitaly" w:date="2016-03-07T19:56:00Z">
              <w:r w:rsidRPr="00E61361" w:rsidDel="004E7B50">
                <w:rPr>
                  <w:sz w:val="20"/>
                </w:rPr>
                <w:delText>info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jc w:val="center"/>
              <w:rPr>
                <w:del w:id="1052" w:author="Yugin Vitaly" w:date="2016-03-07T19:56:00Z"/>
                <w:sz w:val="20"/>
              </w:rPr>
            </w:pPr>
            <w:del w:id="1053" w:author="Yugin Vitaly" w:date="2016-03-07T19:56:00Z">
              <w:r w:rsidRPr="00F10512" w:rsidDel="004E7B50">
                <w:rPr>
                  <w:sz w:val="20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jc w:val="center"/>
              <w:rPr>
                <w:del w:id="1054" w:author="Yugin Vitaly" w:date="2016-03-07T19:56:00Z"/>
                <w:sz w:val="20"/>
              </w:rPr>
            </w:pPr>
            <w:del w:id="1055" w:author="Yugin Vitaly" w:date="2016-03-07T19:56:00Z">
              <w:r w:rsidDel="004E7B50">
                <w:rPr>
                  <w:sz w:val="20"/>
                </w:rPr>
                <w:delText>T(1000</w:delText>
              </w:r>
              <w:r w:rsidRPr="00F10512" w:rsidDel="004E7B50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rPr>
                <w:del w:id="1056" w:author="Yugin Vitaly" w:date="2016-03-07T19:56:00Z"/>
                <w:sz w:val="20"/>
              </w:rPr>
            </w:pPr>
            <w:del w:id="1057" w:author="Yugin Vitaly" w:date="2016-03-07T19:56:00Z">
              <w:r w:rsidRPr="00D94378" w:rsidDel="004E7B50">
                <w:rPr>
                  <w:sz w:val="20"/>
                </w:rPr>
                <w:delText>Сведения о юридическом лице  (часть 6 статьи 15 Федерального закона № 44-ФЗ)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jc w:val="both"/>
              <w:rPr>
                <w:del w:id="1058" w:author="Yugin Vitaly" w:date="2016-03-07T19:56:00Z"/>
                <w:sz w:val="20"/>
              </w:rPr>
            </w:pPr>
          </w:p>
        </w:tc>
      </w:tr>
      <w:tr w:rsidR="00D94378" w:rsidRPr="00675499" w:rsidDel="004E7B50" w:rsidTr="00F276BC">
        <w:trPr>
          <w:jc w:val="center"/>
          <w:del w:id="1059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4378" w:rsidRPr="00675499" w:rsidDel="004E7B50" w:rsidRDefault="00D94378" w:rsidP="00A95E4B">
            <w:pPr>
              <w:spacing w:before="0" w:after="0"/>
              <w:jc w:val="center"/>
              <w:rPr>
                <w:del w:id="1060" w:author="Yugin Vitaly" w:date="2016-03-07T19:56:00Z"/>
                <w:b/>
                <w:bCs/>
                <w:sz w:val="20"/>
              </w:rPr>
            </w:pPr>
            <w:del w:id="1061" w:author="Yugin Vitaly" w:date="2016-03-07T19:56:00Z">
              <w:r w:rsidRPr="00D94378" w:rsidDel="004E7B50">
                <w:rPr>
                  <w:b/>
                  <w:bCs/>
                  <w:sz w:val="20"/>
                </w:rPr>
                <w:delTex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delText>
              </w:r>
            </w:del>
          </w:p>
        </w:tc>
      </w:tr>
      <w:tr w:rsidR="00D94378" w:rsidRPr="00CF443D" w:rsidDel="004E7B50" w:rsidTr="00F276BC">
        <w:trPr>
          <w:jc w:val="center"/>
          <w:del w:id="106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D94378" w:rsidRPr="00CD1FDC" w:rsidDel="004E7B50" w:rsidRDefault="00D94378" w:rsidP="00A95E4B">
            <w:pPr>
              <w:spacing w:before="0" w:after="0"/>
              <w:jc w:val="both"/>
              <w:rPr>
                <w:del w:id="1063" w:author="Yugin Vitaly" w:date="2016-03-07T19:56:00Z"/>
                <w:b/>
                <w:sz w:val="20"/>
              </w:rPr>
            </w:pPr>
            <w:del w:id="1064" w:author="Yugin Vitaly" w:date="2016-03-07T19:56:00Z">
              <w:r w:rsidRPr="00D94378" w:rsidDel="004E7B50">
                <w:rPr>
                  <w:b/>
                  <w:sz w:val="20"/>
                </w:rPr>
                <w:delText>legalEntity44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both"/>
              <w:rPr>
                <w:del w:id="1065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center"/>
              <w:rPr>
                <w:del w:id="1066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center"/>
              <w:rPr>
                <w:del w:id="1067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rPr>
                <w:del w:id="1068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both"/>
              <w:rPr>
                <w:del w:id="1069" w:author="Yugin Vitaly" w:date="2016-03-07T19:56:00Z"/>
                <w:sz w:val="20"/>
              </w:rPr>
            </w:pPr>
          </w:p>
        </w:tc>
      </w:tr>
      <w:tr w:rsidR="00D94378" w:rsidRPr="00CF443D" w:rsidDel="004E7B50" w:rsidTr="00F276BC">
        <w:trPr>
          <w:jc w:val="center"/>
          <w:del w:id="1070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both"/>
              <w:rPr>
                <w:del w:id="1071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jc w:val="both"/>
              <w:rPr>
                <w:del w:id="1072" w:author="Yugin Vitaly" w:date="2016-03-07T19:56:00Z"/>
                <w:sz w:val="20"/>
              </w:rPr>
            </w:pPr>
            <w:del w:id="1073" w:author="Yugin Vitaly" w:date="2016-03-07T19:56:00Z">
              <w:r w:rsidRPr="00E61361" w:rsidDel="004E7B50">
                <w:rPr>
                  <w:sz w:val="20"/>
                </w:rPr>
                <w:delText>organization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jc w:val="center"/>
              <w:rPr>
                <w:del w:id="1074" w:author="Yugin Vitaly" w:date="2016-03-07T19:56:00Z"/>
                <w:sz w:val="20"/>
              </w:rPr>
            </w:pPr>
            <w:del w:id="1075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jc w:val="center"/>
              <w:rPr>
                <w:del w:id="1076" w:author="Yugin Vitaly" w:date="2016-03-07T19:56:00Z"/>
                <w:sz w:val="20"/>
              </w:rPr>
            </w:pPr>
            <w:del w:id="1077" w:author="Yugin Vitaly" w:date="2016-03-07T19:56:00Z">
              <w:r w:rsidRPr="00F10512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rPr>
                <w:del w:id="1078" w:author="Yugin Vitaly" w:date="2016-03-07T19:56:00Z"/>
                <w:sz w:val="20"/>
              </w:rPr>
            </w:pPr>
            <w:del w:id="1079" w:author="Yugin Vitaly" w:date="2016-03-07T19:56:00Z">
              <w:r w:rsidRPr="00D94378" w:rsidDel="004E7B50">
                <w:rPr>
                  <w:sz w:val="20"/>
                </w:rPr>
                <w:delText>Организация юридического лица (часть 6 статьи 15 Федерального закона № 44-ФЗ)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F10512" w:rsidDel="004E7B50" w:rsidRDefault="00A95E4B" w:rsidP="00A95E4B">
            <w:pPr>
              <w:spacing w:before="0" w:after="0"/>
              <w:jc w:val="both"/>
              <w:rPr>
                <w:del w:id="1080" w:author="Yugin Vitaly" w:date="2016-03-07T19:56:00Z"/>
                <w:sz w:val="20"/>
              </w:rPr>
            </w:pPr>
            <w:del w:id="1081" w:author="Yugin Vitaly" w:date="2016-03-07T19:56:00Z">
              <w:r w:rsidDel="004E7B50">
                <w:rPr>
                  <w:sz w:val="20"/>
                </w:rPr>
                <w:delText>Состав узла см. выше</w:delText>
              </w:r>
            </w:del>
          </w:p>
        </w:tc>
      </w:tr>
      <w:tr w:rsidR="00D94378" w:rsidRPr="00CF443D" w:rsidDel="004E7B50" w:rsidTr="00F276BC">
        <w:trPr>
          <w:jc w:val="center"/>
          <w:del w:id="108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D94378" w:rsidRPr="00CF443D" w:rsidDel="004E7B50" w:rsidRDefault="00D94378" w:rsidP="00A95E4B">
            <w:pPr>
              <w:spacing w:before="0" w:after="0"/>
              <w:jc w:val="both"/>
              <w:rPr>
                <w:del w:id="1083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jc w:val="both"/>
              <w:rPr>
                <w:del w:id="1084" w:author="Yugin Vitaly" w:date="2016-03-07T19:56:00Z"/>
                <w:sz w:val="20"/>
              </w:rPr>
            </w:pPr>
            <w:del w:id="1085" w:author="Yugin Vitaly" w:date="2016-03-07T19:56:00Z">
              <w:r w:rsidRPr="00E61361" w:rsidDel="004E7B50">
                <w:rPr>
                  <w:sz w:val="20"/>
                </w:rPr>
                <w:delText>info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jc w:val="center"/>
              <w:rPr>
                <w:del w:id="1086" w:author="Yugin Vitaly" w:date="2016-03-07T19:56:00Z"/>
                <w:sz w:val="20"/>
              </w:rPr>
            </w:pPr>
            <w:del w:id="1087" w:author="Yugin Vitaly" w:date="2016-03-07T19:56:00Z">
              <w:r w:rsidRPr="00F10512" w:rsidDel="004E7B50">
                <w:rPr>
                  <w:sz w:val="20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jc w:val="center"/>
              <w:rPr>
                <w:del w:id="1088" w:author="Yugin Vitaly" w:date="2016-03-07T19:56:00Z"/>
                <w:sz w:val="20"/>
              </w:rPr>
            </w:pPr>
            <w:del w:id="1089" w:author="Yugin Vitaly" w:date="2016-03-07T19:56:00Z">
              <w:r w:rsidDel="004E7B50">
                <w:rPr>
                  <w:sz w:val="20"/>
                </w:rPr>
                <w:delText>T(1000</w:delText>
              </w:r>
              <w:r w:rsidRPr="00F10512" w:rsidDel="004E7B50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rPr>
                <w:del w:id="1090" w:author="Yugin Vitaly" w:date="2016-03-07T19:56:00Z"/>
                <w:sz w:val="20"/>
              </w:rPr>
            </w:pPr>
            <w:del w:id="1091" w:author="Yugin Vitaly" w:date="2016-03-07T19:56:00Z">
              <w:r w:rsidRPr="00D94378" w:rsidDel="004E7B50">
                <w:rPr>
                  <w:sz w:val="20"/>
                </w:rPr>
                <w:delText>Сведения о юридическом лице  (часть 6 статьи 15 Федерального закона № 44-ФЗ)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D94378" w:rsidRPr="00F10512" w:rsidDel="004E7B50" w:rsidRDefault="00D94378" w:rsidP="00A95E4B">
            <w:pPr>
              <w:spacing w:before="0" w:after="0"/>
              <w:jc w:val="both"/>
              <w:rPr>
                <w:del w:id="1092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1093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094" w:author="Yugin Vitaly" w:date="2016-03-07T19:56:00Z"/>
                <w:b/>
                <w:bCs/>
                <w:sz w:val="20"/>
              </w:rPr>
            </w:pPr>
            <w:del w:id="1095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Заявитель</w:delText>
              </w:r>
            </w:del>
          </w:p>
        </w:tc>
      </w:tr>
      <w:tr w:rsidR="00ED680B" w:rsidRPr="00CF443D" w:rsidDel="004E7B50" w:rsidTr="00F276BC">
        <w:trPr>
          <w:jc w:val="center"/>
          <w:del w:id="109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rPr>
                <w:del w:id="1097" w:author="Yugin Vitaly" w:date="2016-03-07T19:56:00Z"/>
                <w:b/>
                <w:sz w:val="20"/>
              </w:rPr>
            </w:pPr>
            <w:del w:id="1098" w:author="Yugin Vitaly" w:date="2016-03-07T19:56:00Z">
              <w:r w:rsidRPr="00137D81" w:rsidDel="004E7B50">
                <w:rPr>
                  <w:b/>
                  <w:sz w:val="20"/>
                </w:rPr>
                <w:delText>applicant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099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100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101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1102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103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10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105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106" w:author="Yugin Vitaly" w:date="2016-03-07T19:56:00Z"/>
                <w:sz w:val="20"/>
              </w:rPr>
            </w:pPr>
            <w:del w:id="1107" w:author="Yugin Vitaly" w:date="2016-03-07T19:56:00Z">
              <w:r w:rsidRPr="00C42277" w:rsidDel="004E7B50">
                <w:rPr>
                  <w:sz w:val="20"/>
                </w:rPr>
                <w:delText>applicantType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Del="004E7B50" w:rsidRDefault="00ED680B" w:rsidP="00ED680B">
            <w:pPr>
              <w:spacing w:before="0" w:after="0"/>
              <w:jc w:val="center"/>
              <w:rPr>
                <w:del w:id="1108" w:author="Yugin Vitaly" w:date="2016-03-07T19:56:00Z"/>
                <w:sz w:val="20"/>
              </w:rPr>
            </w:pPr>
            <w:del w:id="1109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110" w:author="Yugin Vitaly" w:date="2016-03-07T19:56:00Z"/>
                <w:sz w:val="20"/>
              </w:rPr>
            </w:pPr>
            <w:del w:id="1111" w:author="Yugin Vitaly" w:date="2016-03-07T19:56:00Z">
              <w:r w:rsidRPr="00CF443D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Del="004E7B50" w:rsidRDefault="00ED680B" w:rsidP="00ED680B">
            <w:pPr>
              <w:spacing w:before="0" w:after="0"/>
              <w:rPr>
                <w:del w:id="1112" w:author="Yugin Vitaly" w:date="2016-03-07T19:56:00Z"/>
                <w:sz w:val="20"/>
              </w:rPr>
            </w:pPr>
            <w:del w:id="1113" w:author="Yugin Vitaly" w:date="2016-03-07T19:56:00Z">
              <w:r w:rsidDel="004E7B50">
                <w:rPr>
                  <w:sz w:val="20"/>
                </w:rPr>
                <w:delText>Тип заявителя:</w:delText>
              </w:r>
            </w:del>
          </w:p>
          <w:p w:rsidR="00ED680B" w:rsidDel="004E7B50" w:rsidRDefault="00ED680B" w:rsidP="00ED680B">
            <w:pPr>
              <w:spacing w:before="0" w:after="0"/>
              <w:jc w:val="both"/>
              <w:rPr>
                <w:del w:id="1114" w:author="Yugin Vitaly" w:date="2016-03-07T19:56:00Z"/>
                <w:sz w:val="20"/>
              </w:rPr>
            </w:pPr>
          </w:p>
          <w:p w:rsidR="00ED680B" w:rsidRPr="00C42277" w:rsidDel="004E7B50" w:rsidRDefault="00ED680B" w:rsidP="00ED680B">
            <w:pPr>
              <w:spacing w:before="0" w:after="0"/>
              <w:jc w:val="both"/>
              <w:rPr>
                <w:del w:id="1115" w:author="Yugin Vitaly" w:date="2016-03-07T19:56:00Z"/>
                <w:sz w:val="20"/>
              </w:rPr>
            </w:pPr>
            <w:del w:id="1116" w:author="Yugin Vitaly" w:date="2016-03-07T19:56:00Z">
              <w:r w:rsidDel="004E7B50">
                <w:rPr>
                  <w:sz w:val="20"/>
                </w:rPr>
                <w:delText>P - Физическое лицо;</w:delText>
              </w:r>
            </w:del>
          </w:p>
          <w:p w:rsidR="00ED680B" w:rsidDel="004E7B50" w:rsidRDefault="00ED680B" w:rsidP="00ED680B">
            <w:pPr>
              <w:spacing w:before="0" w:after="0"/>
              <w:jc w:val="both"/>
              <w:rPr>
                <w:del w:id="1117" w:author="Yugin Vitaly" w:date="2016-03-07T19:56:00Z"/>
                <w:sz w:val="20"/>
              </w:rPr>
            </w:pPr>
            <w:del w:id="1118" w:author="Yugin Vitaly" w:date="2016-03-07T19:56:00Z">
              <w:r w:rsidRPr="00C42277" w:rsidDel="004E7B50">
                <w:rPr>
                  <w:sz w:val="20"/>
                </w:rPr>
                <w:delText>U - Юридическое лицо</w:delText>
              </w:r>
              <w:r w:rsidDel="004E7B50">
                <w:rPr>
                  <w:sz w:val="20"/>
                </w:rPr>
                <w:delText>;</w:delText>
              </w:r>
            </w:del>
          </w:p>
          <w:p w:rsidR="00ED680B" w:rsidRPr="00C42277" w:rsidDel="004E7B50" w:rsidRDefault="00ED680B" w:rsidP="00ED680B">
            <w:pPr>
              <w:spacing w:before="0" w:after="0"/>
              <w:rPr>
                <w:del w:id="1119" w:author="Yugin Vitaly" w:date="2016-03-07T19:56:00Z"/>
                <w:sz w:val="20"/>
              </w:rPr>
            </w:pPr>
            <w:del w:id="1120" w:author="Yugin Vitaly" w:date="2016-03-07T19:56:00Z">
              <w:r w:rsidDel="004E7B50">
                <w:rPr>
                  <w:sz w:val="20"/>
                  <w:lang w:val="en-US"/>
                </w:rPr>
                <w:delText>I</w:delText>
              </w:r>
              <w:r w:rsidDel="004E7B50">
                <w:rPr>
                  <w:sz w:val="20"/>
                </w:rPr>
                <w:delText xml:space="preserve"> - Индивидуальный предприниматель.</w:delText>
              </w:r>
            </w:del>
          </w:p>
        </w:tc>
        <w:tc>
          <w:tcPr>
            <w:tcW w:w="1387" w:type="pct"/>
            <w:shd w:val="clear" w:color="auto" w:fill="auto"/>
          </w:tcPr>
          <w:p w:rsidR="00ED680B" w:rsidDel="004E7B50" w:rsidRDefault="00ED680B" w:rsidP="00ED680B">
            <w:pPr>
              <w:spacing w:before="0" w:after="0"/>
              <w:jc w:val="both"/>
              <w:rPr>
                <w:del w:id="1121" w:author="Yugin Vitaly" w:date="2016-03-07T19:56:00Z"/>
                <w:sz w:val="20"/>
              </w:rPr>
            </w:pPr>
            <w:del w:id="1122" w:author="Yugin Vitaly" w:date="2016-03-07T19:56:00Z">
              <w:r w:rsidDel="004E7B50">
                <w:rPr>
                  <w:sz w:val="20"/>
                </w:rPr>
                <w:delText xml:space="preserve">Допустимые значения: </w:delText>
              </w:r>
            </w:del>
          </w:p>
          <w:p w:rsidR="00ED680B" w:rsidRPr="00C42277" w:rsidDel="004E7B50" w:rsidRDefault="00ED680B" w:rsidP="00ED680B">
            <w:pPr>
              <w:spacing w:before="0" w:after="0"/>
              <w:jc w:val="both"/>
              <w:rPr>
                <w:del w:id="1123" w:author="Yugin Vitaly" w:date="2016-03-07T19:56:00Z"/>
                <w:sz w:val="20"/>
              </w:rPr>
            </w:pPr>
            <w:del w:id="1124" w:author="Yugin Vitaly" w:date="2016-03-07T19:56:00Z">
              <w:r w:rsidRPr="00C42277" w:rsidDel="004E7B50">
                <w:rPr>
                  <w:sz w:val="20"/>
                </w:rPr>
                <w:delText>P</w:delText>
              </w:r>
            </w:del>
          </w:p>
          <w:p w:rsidR="00ED680B" w:rsidDel="004E7B50" w:rsidRDefault="00ED680B" w:rsidP="00ED680B">
            <w:pPr>
              <w:spacing w:before="0" w:after="0"/>
              <w:jc w:val="both"/>
              <w:rPr>
                <w:del w:id="1125" w:author="Yugin Vitaly" w:date="2016-03-07T19:56:00Z"/>
                <w:sz w:val="20"/>
              </w:rPr>
            </w:pPr>
            <w:del w:id="1126" w:author="Yugin Vitaly" w:date="2016-03-07T19:56:00Z">
              <w:r w:rsidRPr="00C42277" w:rsidDel="004E7B50">
                <w:rPr>
                  <w:sz w:val="20"/>
                </w:rPr>
                <w:delText>U</w:delText>
              </w:r>
            </w:del>
          </w:p>
          <w:p w:rsidR="00ED680B" w:rsidRPr="009575F3" w:rsidDel="004E7B50" w:rsidRDefault="00ED680B" w:rsidP="00ED680B">
            <w:pPr>
              <w:spacing w:before="0" w:after="0"/>
              <w:jc w:val="both"/>
              <w:rPr>
                <w:del w:id="1127" w:author="Yugin Vitaly" w:date="2016-03-07T19:56:00Z"/>
                <w:sz w:val="20"/>
              </w:rPr>
            </w:pPr>
            <w:del w:id="1128" w:author="Yugin Vitaly" w:date="2016-03-07T19:56:00Z">
              <w:r w:rsidDel="004E7B50">
                <w:rPr>
                  <w:sz w:val="20"/>
                  <w:lang w:val="en-US"/>
                </w:rPr>
                <w:delText>I</w:delText>
              </w:r>
            </w:del>
          </w:p>
        </w:tc>
      </w:tr>
      <w:tr w:rsidR="00ED680B" w:rsidRPr="00CF443D" w:rsidDel="004E7B50" w:rsidTr="00F276BC">
        <w:trPr>
          <w:jc w:val="center"/>
          <w:del w:id="1129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130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131" w:author="Yugin Vitaly" w:date="2016-03-07T19:56:00Z"/>
                <w:sz w:val="20"/>
              </w:rPr>
            </w:pPr>
            <w:del w:id="1132" w:author="Yugin Vitaly" w:date="2016-03-07T19:56:00Z">
              <w:r w:rsidRPr="00E87917" w:rsidDel="004E7B50">
                <w:rPr>
                  <w:sz w:val="20"/>
                </w:rPr>
                <w:delText>organizationName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133" w:author="Yugin Vitaly" w:date="2016-03-07T19:56:00Z"/>
                <w:sz w:val="20"/>
              </w:rPr>
            </w:pPr>
            <w:del w:id="1134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135" w:author="Yugin Vitaly" w:date="2016-03-07T19:56:00Z"/>
                <w:sz w:val="20"/>
              </w:rPr>
            </w:pPr>
            <w:del w:id="1136" w:author="Yugin Vitaly" w:date="2016-03-07T19:56:00Z">
              <w:r w:rsidRPr="00E87917" w:rsidDel="004E7B50">
                <w:rPr>
                  <w:sz w:val="20"/>
                </w:rPr>
                <w:delText>T(1-</w:delText>
              </w:r>
              <w:r w:rsidDel="004E7B50">
                <w:rPr>
                  <w:sz w:val="20"/>
                </w:rPr>
                <w:delText>1</w:delText>
              </w:r>
              <w:r w:rsidRPr="00E87917" w:rsidDel="004E7B50">
                <w:rPr>
                  <w:sz w:val="20"/>
                </w:rPr>
                <w:delText>000)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137" w:author="Yugin Vitaly" w:date="2016-03-07T19:56:00Z"/>
                <w:sz w:val="20"/>
              </w:rPr>
            </w:pPr>
            <w:del w:id="1138" w:author="Yugin Vitaly" w:date="2016-03-07T19:56:00Z">
              <w:r w:rsidRPr="00D46133" w:rsidDel="004E7B50">
                <w:rPr>
                  <w:sz w:val="20"/>
                </w:rPr>
                <w:delText>Наименование юр. лица/Фамилия Имя Отчество для физ.лица</w:delText>
              </w:r>
            </w:del>
          </w:p>
        </w:tc>
        <w:tc>
          <w:tcPr>
            <w:tcW w:w="1387" w:type="pct"/>
            <w:shd w:val="clear" w:color="auto" w:fill="auto"/>
          </w:tcPr>
          <w:p w:rsidR="00ED680B" w:rsidRPr="00725761" w:rsidDel="004E7B50" w:rsidRDefault="00ED680B" w:rsidP="00ED680B">
            <w:pPr>
              <w:spacing w:before="0" w:after="0"/>
              <w:jc w:val="both"/>
              <w:rPr>
                <w:del w:id="1139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140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141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142" w:author="Yugin Vitaly" w:date="2016-03-07T19:56:00Z"/>
                <w:sz w:val="20"/>
              </w:rPr>
            </w:pPr>
            <w:del w:id="1143" w:author="Yugin Vitaly" w:date="2016-03-07T19:56:00Z">
              <w:r w:rsidRPr="00E87917" w:rsidDel="004E7B50">
                <w:rPr>
                  <w:sz w:val="20"/>
                </w:rPr>
                <w:delText>factualAddress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144" w:author="Yugin Vitaly" w:date="2016-03-07T19:56:00Z"/>
                <w:sz w:val="20"/>
              </w:rPr>
            </w:pPr>
            <w:del w:id="1145" w:author="Yugin Vitaly" w:date="2016-03-07T19:56:00Z">
              <w:r w:rsidRPr="00E87917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146" w:author="Yugin Vitaly" w:date="2016-03-07T19:56:00Z"/>
                <w:sz w:val="20"/>
              </w:rPr>
            </w:pPr>
            <w:del w:id="1147" w:author="Yugin Vitaly" w:date="2016-03-07T19:56:00Z">
              <w:r w:rsidRPr="00E87917" w:rsidDel="004E7B50">
                <w:rPr>
                  <w:sz w:val="20"/>
                </w:rPr>
                <w:delText>T(1-1024)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rPr>
                <w:del w:id="1148" w:author="Yugin Vitaly" w:date="2016-03-07T19:56:00Z"/>
                <w:sz w:val="20"/>
              </w:rPr>
            </w:pPr>
            <w:del w:id="1149" w:author="Yugin Vitaly" w:date="2016-03-07T19:56:00Z">
              <w:r w:rsidDel="004E7B50">
                <w:rPr>
                  <w:sz w:val="20"/>
                </w:rPr>
                <w:delText>Место нахождения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F1C6C" w:rsidDel="004E7B50" w:rsidRDefault="00ED680B" w:rsidP="00ED680B">
            <w:pPr>
              <w:spacing w:before="0" w:after="0"/>
              <w:jc w:val="both"/>
              <w:rPr>
                <w:del w:id="1150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151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152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153" w:author="Yugin Vitaly" w:date="2016-03-07T19:56:00Z"/>
                <w:sz w:val="20"/>
              </w:rPr>
            </w:pPr>
            <w:del w:id="1154" w:author="Yugin Vitaly" w:date="2016-03-07T19:56:00Z">
              <w:r w:rsidRPr="00E87917" w:rsidDel="004E7B50">
                <w:rPr>
                  <w:sz w:val="20"/>
                </w:rPr>
                <w:delText>postAddress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155" w:author="Yugin Vitaly" w:date="2016-03-07T19:56:00Z"/>
                <w:sz w:val="20"/>
              </w:rPr>
            </w:pPr>
            <w:del w:id="1156" w:author="Yugin Vitaly" w:date="2016-03-07T19:56:00Z">
              <w:r w:rsidRPr="00E87917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157" w:author="Yugin Vitaly" w:date="2016-03-07T19:56:00Z"/>
                <w:sz w:val="20"/>
              </w:rPr>
            </w:pPr>
            <w:del w:id="1158" w:author="Yugin Vitaly" w:date="2016-03-07T19:56:00Z">
              <w:r w:rsidRPr="00E87917" w:rsidDel="004E7B50">
                <w:rPr>
                  <w:sz w:val="20"/>
                </w:rPr>
                <w:delText>T(1-1024)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rPr>
                <w:del w:id="1159" w:author="Yugin Vitaly" w:date="2016-03-07T19:56:00Z"/>
                <w:sz w:val="20"/>
              </w:rPr>
            </w:pPr>
            <w:del w:id="1160" w:author="Yugin Vitaly" w:date="2016-03-07T19:56:00Z">
              <w:r w:rsidRPr="00E87917" w:rsidDel="004E7B50">
                <w:rPr>
                  <w:sz w:val="20"/>
                </w:rPr>
                <w:delText>Почтовый адрес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F1C6C" w:rsidDel="004E7B50" w:rsidRDefault="00ED680B" w:rsidP="00ED680B">
            <w:pPr>
              <w:spacing w:before="0" w:after="0"/>
              <w:jc w:val="both"/>
              <w:rPr>
                <w:del w:id="1161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16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163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164" w:author="Yugin Vitaly" w:date="2016-03-07T19:56:00Z"/>
                <w:sz w:val="20"/>
              </w:rPr>
            </w:pPr>
            <w:del w:id="1165" w:author="Yugin Vitaly" w:date="2016-03-07T19:56:00Z">
              <w:r w:rsidRPr="00E87917" w:rsidDel="004E7B50">
                <w:rPr>
                  <w:sz w:val="20"/>
                </w:rPr>
                <w:delText>contactEMail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166" w:author="Yugin Vitaly" w:date="2016-03-07T19:56:00Z"/>
                <w:sz w:val="20"/>
              </w:rPr>
            </w:pPr>
            <w:del w:id="1167" w:author="Yugin Vitaly" w:date="2016-03-07T19:56:00Z">
              <w:r w:rsidRPr="00E87917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168" w:author="Yugin Vitaly" w:date="2016-03-07T19:56:00Z"/>
                <w:sz w:val="20"/>
              </w:rPr>
            </w:pPr>
            <w:del w:id="1169" w:author="Yugin Vitaly" w:date="2016-03-07T19:56:00Z">
              <w:r w:rsidRPr="00E87917" w:rsidDel="004E7B50">
                <w:rPr>
                  <w:sz w:val="20"/>
                </w:rPr>
                <w:delText>T(1-256)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rPr>
                <w:del w:id="1170" w:author="Yugin Vitaly" w:date="2016-03-07T19:56:00Z"/>
                <w:sz w:val="20"/>
              </w:rPr>
            </w:pPr>
            <w:del w:id="1171" w:author="Yugin Vitaly" w:date="2016-03-07T19:56:00Z">
              <w:r w:rsidRPr="00356193" w:rsidDel="004E7B50">
                <w:rPr>
                  <w:sz w:val="20"/>
                </w:rPr>
                <w:delText>Адрес электронной почты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6804F4" w:rsidDel="004E7B50" w:rsidRDefault="00ED680B" w:rsidP="00ED680B">
            <w:pPr>
              <w:spacing w:before="0" w:after="0"/>
              <w:jc w:val="both"/>
              <w:rPr>
                <w:del w:id="1172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173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174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175" w:author="Yugin Vitaly" w:date="2016-03-07T19:56:00Z"/>
                <w:sz w:val="20"/>
              </w:rPr>
            </w:pPr>
            <w:del w:id="1176" w:author="Yugin Vitaly" w:date="2016-03-07T19:56:00Z">
              <w:r w:rsidRPr="00E87917" w:rsidDel="004E7B50">
                <w:rPr>
                  <w:sz w:val="20"/>
                </w:rPr>
                <w:delText>contactPhone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177" w:author="Yugin Vitaly" w:date="2016-03-07T19:56:00Z"/>
                <w:sz w:val="20"/>
              </w:rPr>
            </w:pPr>
            <w:del w:id="1178" w:author="Yugin Vitaly" w:date="2016-03-07T19:56:00Z">
              <w:r w:rsidRPr="00E87917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179" w:author="Yugin Vitaly" w:date="2016-03-07T19:56:00Z"/>
                <w:sz w:val="20"/>
              </w:rPr>
            </w:pPr>
            <w:del w:id="1180" w:author="Yugin Vitaly" w:date="2016-03-07T19:56:00Z">
              <w:r w:rsidRPr="00E87917" w:rsidDel="004E7B50">
                <w:rPr>
                  <w:sz w:val="20"/>
                </w:rPr>
                <w:delText>T(1-30)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rPr>
                <w:del w:id="1181" w:author="Yugin Vitaly" w:date="2016-03-07T19:56:00Z"/>
                <w:sz w:val="20"/>
              </w:rPr>
            </w:pPr>
            <w:del w:id="1182" w:author="Yugin Vitaly" w:date="2016-03-07T19:56:00Z">
              <w:r w:rsidRPr="00356193" w:rsidDel="004E7B50">
                <w:rPr>
                  <w:sz w:val="20"/>
                </w:rPr>
                <w:delText>Номер контактного телефона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F1C6C" w:rsidDel="004E7B50" w:rsidRDefault="00ED680B" w:rsidP="00ED680B">
            <w:pPr>
              <w:spacing w:before="0" w:after="0"/>
              <w:jc w:val="both"/>
              <w:rPr>
                <w:del w:id="1183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18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185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186" w:author="Yugin Vitaly" w:date="2016-03-07T19:56:00Z"/>
                <w:sz w:val="20"/>
              </w:rPr>
            </w:pPr>
            <w:del w:id="1187" w:author="Yugin Vitaly" w:date="2016-03-07T19:56:00Z">
              <w:r w:rsidRPr="00E87917" w:rsidDel="004E7B50">
                <w:rPr>
                  <w:sz w:val="20"/>
                </w:rPr>
                <w:delText>contactFax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188" w:author="Yugin Vitaly" w:date="2016-03-07T19:56:00Z"/>
                <w:sz w:val="20"/>
              </w:rPr>
            </w:pPr>
            <w:del w:id="1189" w:author="Yugin Vitaly" w:date="2016-03-07T19:56:00Z">
              <w:r w:rsidRPr="00E87917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190" w:author="Yugin Vitaly" w:date="2016-03-07T19:56:00Z"/>
                <w:sz w:val="20"/>
              </w:rPr>
            </w:pPr>
            <w:del w:id="1191" w:author="Yugin Vitaly" w:date="2016-03-07T19:56:00Z">
              <w:r w:rsidRPr="00E87917" w:rsidDel="004E7B50">
                <w:rPr>
                  <w:sz w:val="20"/>
                </w:rPr>
                <w:delText>T(1-30)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rPr>
                <w:del w:id="1192" w:author="Yugin Vitaly" w:date="2016-03-07T19:56:00Z"/>
                <w:sz w:val="20"/>
              </w:rPr>
            </w:pPr>
            <w:del w:id="1193" w:author="Yugin Vitaly" w:date="2016-03-07T19:56:00Z">
              <w:r w:rsidRPr="00E87917" w:rsidDel="004E7B50">
                <w:rPr>
                  <w:sz w:val="20"/>
                </w:rPr>
                <w:delText>Факс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F1C6C" w:rsidDel="004E7B50" w:rsidRDefault="00ED680B" w:rsidP="00ED680B">
            <w:pPr>
              <w:spacing w:before="0" w:after="0"/>
              <w:jc w:val="both"/>
              <w:rPr>
                <w:del w:id="1194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1195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196" w:author="Yugin Vitaly" w:date="2016-03-07T19:56:00Z"/>
                <w:b/>
                <w:bCs/>
                <w:sz w:val="20"/>
              </w:rPr>
            </w:pPr>
            <w:del w:id="1197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Предмет жалобы</w:delText>
              </w:r>
            </w:del>
          </w:p>
        </w:tc>
      </w:tr>
      <w:tr w:rsidR="00ED680B" w:rsidRPr="00CF443D" w:rsidDel="004E7B50" w:rsidTr="00F276BC">
        <w:trPr>
          <w:jc w:val="center"/>
          <w:del w:id="1198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both"/>
              <w:rPr>
                <w:del w:id="1199" w:author="Yugin Vitaly" w:date="2016-03-07T19:56:00Z"/>
                <w:b/>
                <w:sz w:val="20"/>
              </w:rPr>
            </w:pPr>
            <w:del w:id="1200" w:author="Yugin Vitaly" w:date="2016-03-07T19:56:00Z">
              <w:r w:rsidRPr="00137D81" w:rsidDel="004E7B50">
                <w:rPr>
                  <w:b/>
                  <w:sz w:val="20"/>
                </w:rPr>
                <w:delText>object</w:delText>
              </w:r>
            </w:del>
          </w:p>
        </w:tc>
        <w:tc>
          <w:tcPr>
            <w:tcW w:w="790" w:type="pct"/>
            <w:shd w:val="clear" w:color="auto" w:fill="auto"/>
          </w:tcPr>
          <w:p w:rsidR="00ED680B" w:rsidRPr="00137D81" w:rsidDel="004E7B50" w:rsidRDefault="00ED680B" w:rsidP="00ED680B">
            <w:pPr>
              <w:spacing w:before="0" w:after="0"/>
              <w:jc w:val="both"/>
              <w:rPr>
                <w:del w:id="1201" w:author="Yugin Vitaly" w:date="2016-03-07T19:56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center"/>
              <w:rPr>
                <w:del w:id="1202" w:author="Yugin Vitaly" w:date="2016-03-07T19:56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center"/>
              <w:rPr>
                <w:del w:id="1203" w:author="Yugin Vitaly" w:date="2016-03-07T19:56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D680B" w:rsidRPr="00137D81" w:rsidDel="004E7B50" w:rsidRDefault="00ED680B" w:rsidP="00ED680B">
            <w:pPr>
              <w:spacing w:before="0" w:after="0"/>
              <w:rPr>
                <w:del w:id="1204" w:author="Yugin Vitaly" w:date="2016-03-07T19:56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both"/>
              <w:rPr>
                <w:del w:id="1205" w:author="Yugin Vitaly" w:date="2016-03-07T19:56:00Z"/>
                <w:b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206" w:author="Yugin Vitaly" w:date="2016-03-07T19:56:00Z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207" w:author="Yugin Vitaly" w:date="2016-03-07T19:56:00Z"/>
                <w:sz w:val="20"/>
              </w:rPr>
            </w:pPr>
            <w:del w:id="1208" w:author="Yugin Vitaly" w:date="2016-03-07T19:56:00Z">
              <w:r w:rsidDel="004E7B50">
                <w:rPr>
                  <w:sz w:val="20"/>
                </w:rPr>
                <w:delText>Допустимо указание только одного элемента</w:delText>
              </w:r>
            </w:del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209" w:author="Yugin Vitaly" w:date="2016-03-07T19:56:00Z"/>
                <w:sz w:val="20"/>
              </w:rPr>
            </w:pPr>
            <w:del w:id="1210" w:author="Yugin Vitaly" w:date="2016-03-07T19:56:00Z">
              <w:r w:rsidRPr="00E008C7" w:rsidDel="004E7B50">
                <w:rPr>
                  <w:sz w:val="20"/>
                </w:rPr>
                <w:delText>purchase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211" w:author="Yugin Vitaly" w:date="2016-03-07T19:56:00Z"/>
                <w:sz w:val="20"/>
              </w:rPr>
            </w:pPr>
            <w:del w:id="1212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213" w:author="Yugin Vitaly" w:date="2016-03-07T19:56:00Z"/>
                <w:sz w:val="20"/>
              </w:rPr>
            </w:pPr>
            <w:del w:id="1214" w:author="Yugin Vitaly" w:date="2016-03-07T19:56:00Z">
              <w:r w:rsidRPr="000037C6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rPr>
                <w:del w:id="1215" w:author="Yugin Vitaly" w:date="2016-03-07T19:56:00Z"/>
                <w:sz w:val="20"/>
              </w:rPr>
            </w:pPr>
            <w:del w:id="1216" w:author="Yugin Vitaly" w:date="2016-03-07T19:56:00Z">
              <w:r w:rsidRPr="00E008C7" w:rsidDel="004E7B50">
                <w:rPr>
                  <w:sz w:val="20"/>
                </w:rPr>
                <w:delText>Закупка по 44-ФЗ</w:delText>
              </w:r>
            </w:del>
          </w:p>
        </w:tc>
        <w:tc>
          <w:tcPr>
            <w:tcW w:w="1387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217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218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219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220" w:author="Yugin Vitaly" w:date="2016-03-07T19:56:00Z"/>
                <w:sz w:val="20"/>
              </w:rPr>
            </w:pPr>
            <w:del w:id="1221" w:author="Yugin Vitaly" w:date="2016-03-07T19:56:00Z">
              <w:r w:rsidRPr="00E008C7" w:rsidDel="004E7B50">
                <w:rPr>
                  <w:sz w:val="20"/>
                </w:rPr>
                <w:delText>order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222" w:author="Yugin Vitaly" w:date="2016-03-07T19:56:00Z"/>
                <w:sz w:val="20"/>
              </w:rPr>
            </w:pPr>
            <w:del w:id="1223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224" w:author="Yugin Vitaly" w:date="2016-03-07T19:56:00Z"/>
                <w:sz w:val="20"/>
              </w:rPr>
            </w:pPr>
            <w:del w:id="1225" w:author="Yugin Vitaly" w:date="2016-03-07T19:56:00Z">
              <w:r w:rsidRPr="000037C6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rPr>
                <w:del w:id="1226" w:author="Yugin Vitaly" w:date="2016-03-07T19:56:00Z"/>
                <w:sz w:val="20"/>
              </w:rPr>
            </w:pPr>
            <w:del w:id="1227" w:author="Yugin Vitaly" w:date="2016-03-07T19:56:00Z">
              <w:r w:rsidRPr="00E008C7" w:rsidDel="004E7B50">
                <w:rPr>
                  <w:sz w:val="20"/>
                </w:rPr>
                <w:delText>Заказ по 94-ФЗ</w:delText>
              </w:r>
            </w:del>
          </w:p>
        </w:tc>
        <w:tc>
          <w:tcPr>
            <w:tcW w:w="1387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228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229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230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231" w:author="Yugin Vitaly" w:date="2016-03-07T19:56:00Z"/>
                <w:sz w:val="20"/>
              </w:rPr>
            </w:pPr>
            <w:del w:id="1232" w:author="Yugin Vitaly" w:date="2016-03-07T19:56:00Z">
              <w:r w:rsidRPr="00E226F0" w:rsidDel="004E7B50">
                <w:rPr>
                  <w:sz w:val="20"/>
                </w:rPr>
                <w:delText>sketchPlan</w:delText>
              </w:r>
            </w:del>
          </w:p>
        </w:tc>
        <w:tc>
          <w:tcPr>
            <w:tcW w:w="198" w:type="pct"/>
            <w:shd w:val="clear" w:color="auto" w:fill="auto"/>
          </w:tcPr>
          <w:p w:rsidR="00ED680B" w:rsidRPr="005F3922" w:rsidDel="004E7B50" w:rsidRDefault="00ED680B" w:rsidP="00ED680B">
            <w:pPr>
              <w:spacing w:before="0" w:after="0"/>
              <w:jc w:val="center"/>
              <w:rPr>
                <w:del w:id="1233" w:author="Yugin Vitaly" w:date="2016-03-07T19:56:00Z"/>
                <w:sz w:val="20"/>
              </w:rPr>
            </w:pPr>
            <w:del w:id="1234" w:author="Yugin Vitaly" w:date="2016-03-07T19:56:00Z">
              <w:r w:rsidRPr="00DF26C2"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235" w:author="Yugin Vitaly" w:date="2016-03-07T19:56:00Z"/>
                <w:sz w:val="20"/>
              </w:rPr>
            </w:pPr>
            <w:del w:id="1236" w:author="Yugin Vitaly" w:date="2016-03-07T19:56:00Z">
              <w:r w:rsidRPr="000037C6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rPr>
                <w:del w:id="1237" w:author="Yugin Vitaly" w:date="2016-03-07T19:56:00Z"/>
                <w:sz w:val="20"/>
              </w:rPr>
            </w:pPr>
            <w:del w:id="1238" w:author="Yugin Vitaly" w:date="2016-03-07T19:56:00Z">
              <w:r w:rsidDel="004E7B50">
                <w:rPr>
                  <w:sz w:val="20"/>
                </w:rPr>
                <w:delText>План закупки</w:delText>
              </w:r>
            </w:del>
          </w:p>
        </w:tc>
        <w:tc>
          <w:tcPr>
            <w:tcW w:w="1387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239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240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241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242" w:author="Yugin Vitaly" w:date="2016-03-07T19:56:00Z"/>
                <w:sz w:val="20"/>
              </w:rPr>
            </w:pPr>
            <w:del w:id="1243" w:author="Yugin Vitaly" w:date="2016-03-07T19:56:00Z">
              <w:r w:rsidRPr="00E226F0" w:rsidDel="004E7B50">
                <w:rPr>
                  <w:sz w:val="20"/>
                </w:rPr>
                <w:delText>tenderPlan</w:delText>
              </w:r>
            </w:del>
          </w:p>
        </w:tc>
        <w:tc>
          <w:tcPr>
            <w:tcW w:w="198" w:type="pct"/>
            <w:shd w:val="clear" w:color="auto" w:fill="auto"/>
          </w:tcPr>
          <w:p w:rsidR="00ED680B" w:rsidRPr="005F3922" w:rsidDel="004E7B50" w:rsidRDefault="00ED680B" w:rsidP="00ED680B">
            <w:pPr>
              <w:spacing w:before="0" w:after="0"/>
              <w:jc w:val="center"/>
              <w:rPr>
                <w:del w:id="1244" w:author="Yugin Vitaly" w:date="2016-03-07T19:56:00Z"/>
                <w:sz w:val="20"/>
              </w:rPr>
            </w:pPr>
            <w:del w:id="1245" w:author="Yugin Vitaly" w:date="2016-03-07T19:56:00Z">
              <w:r w:rsidRPr="00DF26C2"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246" w:author="Yugin Vitaly" w:date="2016-03-07T19:56:00Z"/>
                <w:sz w:val="20"/>
              </w:rPr>
            </w:pPr>
            <w:del w:id="1247" w:author="Yugin Vitaly" w:date="2016-03-07T19:56:00Z">
              <w:r w:rsidRPr="000037C6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rPr>
                <w:del w:id="1248" w:author="Yugin Vitaly" w:date="2016-03-07T19:56:00Z"/>
                <w:sz w:val="20"/>
              </w:rPr>
            </w:pPr>
            <w:del w:id="1249" w:author="Yugin Vitaly" w:date="2016-03-07T19:56:00Z">
              <w:r w:rsidDel="004E7B50">
                <w:rPr>
                  <w:sz w:val="20"/>
                </w:rPr>
                <w:delText>План-график</w:delText>
              </w:r>
            </w:del>
          </w:p>
        </w:tc>
        <w:tc>
          <w:tcPr>
            <w:tcW w:w="1387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250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1251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252" w:author="Yugin Vitaly" w:date="2016-03-07T19:56:00Z"/>
                <w:b/>
                <w:bCs/>
                <w:sz w:val="20"/>
              </w:rPr>
            </w:pPr>
            <w:del w:id="1253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Закупка по 44-ФЗ</w:delText>
              </w:r>
            </w:del>
          </w:p>
        </w:tc>
      </w:tr>
      <w:tr w:rsidR="00ED680B" w:rsidRPr="00CF443D" w:rsidDel="004E7B50" w:rsidTr="00F276BC">
        <w:trPr>
          <w:jc w:val="center"/>
          <w:del w:id="125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both"/>
              <w:rPr>
                <w:del w:id="1255" w:author="Yugin Vitaly" w:date="2016-03-07T19:56:00Z"/>
                <w:b/>
                <w:sz w:val="20"/>
              </w:rPr>
            </w:pPr>
            <w:del w:id="1256" w:author="Yugin Vitaly" w:date="2016-03-07T19:56:00Z">
              <w:r w:rsidRPr="00137D81" w:rsidDel="004E7B50">
                <w:rPr>
                  <w:b/>
                  <w:sz w:val="20"/>
                </w:rPr>
                <w:delText>purchase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both"/>
              <w:rPr>
                <w:del w:id="1257" w:author="Yugin Vitaly" w:date="2016-03-07T19:56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center"/>
              <w:rPr>
                <w:del w:id="1258" w:author="Yugin Vitaly" w:date="2016-03-07T19:56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center"/>
              <w:rPr>
                <w:del w:id="1259" w:author="Yugin Vitaly" w:date="2016-03-07T19:56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rPr>
                <w:del w:id="1260" w:author="Yugin Vitaly" w:date="2016-03-07T19:56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both"/>
              <w:rPr>
                <w:del w:id="1261" w:author="Yugin Vitaly" w:date="2016-03-07T19:56:00Z"/>
                <w:b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26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263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264" w:author="Yugin Vitaly" w:date="2016-03-07T19:56:00Z"/>
                <w:sz w:val="20"/>
              </w:rPr>
            </w:pPr>
            <w:del w:id="1265" w:author="Yugin Vitaly" w:date="2016-03-07T19:56:00Z">
              <w:r w:rsidRPr="00E87917" w:rsidDel="004E7B50">
                <w:rPr>
                  <w:sz w:val="20"/>
                </w:rPr>
                <w:delText>notificationNumber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266" w:author="Yugin Vitaly" w:date="2016-03-07T19:56:00Z"/>
                <w:sz w:val="20"/>
              </w:rPr>
            </w:pPr>
            <w:del w:id="1267" w:author="Yugin Vitaly" w:date="2016-03-07T19:56:00Z">
              <w:r w:rsidRPr="00E87917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268" w:author="Yugin Vitaly" w:date="2016-03-07T19:56:00Z"/>
                <w:sz w:val="20"/>
              </w:rPr>
            </w:pPr>
            <w:del w:id="1269" w:author="Yugin Vitaly" w:date="2016-03-07T19:56:00Z">
              <w:r w:rsidRPr="00E87917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270" w:author="Yugin Vitaly" w:date="2016-03-07T19:56:00Z"/>
                <w:sz w:val="20"/>
              </w:rPr>
            </w:pPr>
            <w:del w:id="1271" w:author="Yugin Vitaly" w:date="2016-03-07T19:56:00Z">
              <w:r w:rsidRPr="00E87917" w:rsidDel="004E7B50">
                <w:rPr>
                  <w:sz w:val="20"/>
                </w:rPr>
                <w:delText>Номер извещения о проведении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272" w:author="Yugin Vitaly" w:date="2016-03-07T19:56:00Z"/>
                <w:sz w:val="20"/>
              </w:rPr>
            </w:pPr>
            <w:del w:id="1273" w:author="Yugin Vitaly" w:date="2016-03-07T19:56:00Z">
              <w:r w:rsidRPr="00E87917" w:rsidDel="004E7B50">
                <w:rPr>
                  <w:sz w:val="20"/>
                </w:rPr>
                <w:delText>Шаблон значения: \d{19}</w:delText>
              </w:r>
            </w:del>
          </w:p>
        </w:tc>
      </w:tr>
      <w:tr w:rsidR="00ED680B" w:rsidRPr="00CF443D" w:rsidDel="004E7B50" w:rsidTr="00F276BC">
        <w:trPr>
          <w:jc w:val="center"/>
          <w:del w:id="127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275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Del="004E7B50" w:rsidRDefault="004E7B50" w:rsidP="00ED680B">
            <w:pPr>
              <w:spacing w:before="0" w:after="0"/>
              <w:jc w:val="both"/>
              <w:rPr>
                <w:del w:id="1276" w:author="Yugin Vitaly" w:date="2016-03-07T19:56:00Z"/>
                <w:sz w:val="20"/>
              </w:rPr>
            </w:pPr>
            <w:del w:id="1277" w:author="Yugin Vitaly" w:date="2016-03-07T19:56:00Z">
              <w:r w:rsidDel="004E7B50">
                <w:fldChar w:fldCharType="begin"/>
              </w:r>
              <w:r w:rsidDel="004E7B50">
                <w:delInstrText xml:space="preserve"> HYPERLINK \l "lots_" </w:delInstrText>
              </w:r>
              <w:r w:rsidDel="004E7B50">
                <w:fldChar w:fldCharType="separate"/>
              </w:r>
              <w:r w:rsidR="00ED680B" w:rsidRPr="00E87917" w:rsidDel="004E7B50">
                <w:rPr>
                  <w:sz w:val="20"/>
                </w:rPr>
                <w:delText>lots</w:delText>
              </w:r>
              <w:r w:rsidDel="004E7B50">
                <w:rPr>
                  <w:sz w:val="20"/>
                </w:rPr>
                <w:fldChar w:fldCharType="end"/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278" w:author="Yugin Vitaly" w:date="2016-03-07T19:56:00Z"/>
                <w:sz w:val="20"/>
              </w:rPr>
            </w:pPr>
            <w:del w:id="1279" w:author="Yugin Vitaly" w:date="2016-03-07T19:56:00Z">
              <w:r w:rsidRPr="00E87917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280" w:author="Yugin Vitaly" w:date="2016-03-07T19:56:00Z"/>
                <w:sz w:val="20"/>
              </w:rPr>
            </w:pPr>
            <w:del w:id="1281" w:author="Yugin Vitaly" w:date="2016-03-07T19:56:00Z">
              <w:r w:rsidRPr="00E87917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282" w:author="Yugin Vitaly" w:date="2016-03-07T19:56:00Z"/>
                <w:sz w:val="20"/>
              </w:rPr>
            </w:pPr>
            <w:del w:id="1283" w:author="Yugin Vitaly" w:date="2016-03-07T19:56:00Z">
              <w:r w:rsidRPr="00E87917" w:rsidDel="004E7B50">
                <w:rPr>
                  <w:sz w:val="20"/>
                </w:rPr>
                <w:delText>Лоты, процедура проведения которых обжалуется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284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1285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286" w:author="Yugin Vitaly" w:date="2016-03-07T19:56:00Z"/>
                <w:b/>
                <w:bCs/>
                <w:sz w:val="20"/>
              </w:rPr>
            </w:pPr>
            <w:del w:id="1287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Заказ по 94-ФЗ</w:delText>
              </w:r>
            </w:del>
          </w:p>
        </w:tc>
      </w:tr>
      <w:tr w:rsidR="00ED680B" w:rsidRPr="00CF443D" w:rsidDel="004E7B50" w:rsidTr="00F276BC">
        <w:trPr>
          <w:jc w:val="center"/>
          <w:del w:id="1288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both"/>
              <w:rPr>
                <w:del w:id="1289" w:author="Yugin Vitaly" w:date="2016-03-07T19:56:00Z"/>
                <w:b/>
                <w:sz w:val="20"/>
              </w:rPr>
            </w:pPr>
            <w:del w:id="1290" w:author="Yugin Vitaly" w:date="2016-03-07T19:56:00Z">
              <w:r w:rsidRPr="00137D81" w:rsidDel="004E7B50">
                <w:rPr>
                  <w:b/>
                  <w:sz w:val="20"/>
                </w:rPr>
                <w:delText>order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both"/>
              <w:rPr>
                <w:del w:id="1291" w:author="Yugin Vitaly" w:date="2016-03-07T19:56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center"/>
              <w:rPr>
                <w:del w:id="1292" w:author="Yugin Vitaly" w:date="2016-03-07T19:56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center"/>
              <w:rPr>
                <w:del w:id="1293" w:author="Yugin Vitaly" w:date="2016-03-07T19:56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rPr>
                <w:del w:id="1294" w:author="Yugin Vitaly" w:date="2016-03-07T19:56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both"/>
              <w:rPr>
                <w:del w:id="1295" w:author="Yugin Vitaly" w:date="2016-03-07T19:56:00Z"/>
                <w:b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29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297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298" w:author="Yugin Vitaly" w:date="2016-03-07T19:56:00Z"/>
                <w:sz w:val="20"/>
              </w:rPr>
            </w:pPr>
            <w:del w:id="1299" w:author="Yugin Vitaly" w:date="2016-03-07T19:56:00Z">
              <w:r w:rsidRPr="00E87917" w:rsidDel="004E7B50">
                <w:rPr>
                  <w:sz w:val="20"/>
                </w:rPr>
                <w:delText>notificationNumber</w:delText>
              </w:r>
            </w:del>
          </w:p>
        </w:tc>
        <w:tc>
          <w:tcPr>
            <w:tcW w:w="198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300" w:author="Yugin Vitaly" w:date="2016-03-07T19:56:00Z"/>
                <w:sz w:val="20"/>
              </w:rPr>
            </w:pPr>
            <w:del w:id="1301" w:author="Yugin Vitaly" w:date="2016-03-07T19:56:00Z">
              <w:r w:rsidRPr="00E87917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302" w:author="Yugin Vitaly" w:date="2016-03-07T19:56:00Z"/>
                <w:sz w:val="20"/>
              </w:rPr>
            </w:pPr>
            <w:del w:id="1303" w:author="Yugin Vitaly" w:date="2016-03-07T19:56:00Z">
              <w:r w:rsidRPr="00E87917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304" w:author="Yugin Vitaly" w:date="2016-03-07T19:56:00Z"/>
                <w:sz w:val="20"/>
              </w:rPr>
            </w:pPr>
            <w:del w:id="1305" w:author="Yugin Vitaly" w:date="2016-03-07T19:56:00Z">
              <w:r w:rsidRPr="00E87917" w:rsidDel="004E7B50">
                <w:rPr>
                  <w:sz w:val="20"/>
                </w:rPr>
                <w:delText>Номер извещения о проведении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306" w:author="Yugin Vitaly" w:date="2016-03-07T19:56:00Z"/>
                <w:sz w:val="20"/>
              </w:rPr>
            </w:pPr>
            <w:del w:id="1307" w:author="Yugin Vitaly" w:date="2016-03-07T19:56:00Z">
              <w:r w:rsidRPr="00E87917" w:rsidDel="004E7B50">
                <w:rPr>
                  <w:sz w:val="20"/>
                </w:rPr>
                <w:delText>Шаблон значения: \d{19}</w:delText>
              </w:r>
            </w:del>
          </w:p>
        </w:tc>
      </w:tr>
      <w:tr w:rsidR="00ED680B" w:rsidRPr="00CF443D" w:rsidDel="004E7B50" w:rsidTr="00F276BC">
        <w:trPr>
          <w:jc w:val="center"/>
          <w:del w:id="1308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309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Del="004E7B50" w:rsidRDefault="004E7B50" w:rsidP="00ED680B">
            <w:pPr>
              <w:spacing w:before="0" w:after="0"/>
              <w:jc w:val="both"/>
              <w:rPr>
                <w:del w:id="1310" w:author="Yugin Vitaly" w:date="2016-03-07T19:56:00Z"/>
                <w:sz w:val="20"/>
              </w:rPr>
            </w:pPr>
            <w:del w:id="1311" w:author="Yugin Vitaly" w:date="2016-03-07T19:56:00Z">
              <w:r w:rsidDel="004E7B50">
                <w:fldChar w:fldCharType="begin"/>
              </w:r>
              <w:r w:rsidDel="004E7B50">
                <w:delInstrText xml:space="preserve"> HYPERLINK \l "lots_" </w:delInstrText>
              </w:r>
              <w:r w:rsidDel="004E7B50">
                <w:fldChar w:fldCharType="separate"/>
              </w:r>
              <w:r w:rsidR="00ED680B" w:rsidRPr="00E87917" w:rsidDel="004E7B50">
                <w:rPr>
                  <w:sz w:val="20"/>
                </w:rPr>
                <w:delText>lots</w:delText>
              </w:r>
              <w:r w:rsidDel="004E7B50">
                <w:rPr>
                  <w:sz w:val="20"/>
                </w:rPr>
                <w:fldChar w:fldCharType="end"/>
              </w:r>
            </w:del>
          </w:p>
        </w:tc>
        <w:tc>
          <w:tcPr>
            <w:tcW w:w="198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312" w:author="Yugin Vitaly" w:date="2016-03-07T19:56:00Z"/>
                <w:sz w:val="20"/>
              </w:rPr>
            </w:pPr>
            <w:del w:id="1313" w:author="Yugin Vitaly" w:date="2016-03-07T19:56:00Z">
              <w:r w:rsidRPr="00E87917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314" w:author="Yugin Vitaly" w:date="2016-03-07T19:56:00Z"/>
                <w:sz w:val="20"/>
              </w:rPr>
            </w:pPr>
            <w:del w:id="1315" w:author="Yugin Vitaly" w:date="2016-03-07T19:56:00Z">
              <w:r w:rsidRPr="00E87917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316" w:author="Yugin Vitaly" w:date="2016-03-07T19:56:00Z"/>
                <w:sz w:val="20"/>
              </w:rPr>
            </w:pPr>
            <w:del w:id="1317" w:author="Yugin Vitaly" w:date="2016-03-07T19:56:00Z">
              <w:r w:rsidRPr="00E87917" w:rsidDel="004E7B50">
                <w:rPr>
                  <w:sz w:val="20"/>
                </w:rPr>
                <w:delText>Лоты, процедура проведения которых обжалуется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318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1319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320" w:author="Yugin Vitaly" w:date="2016-03-07T19:56:00Z"/>
                <w:b/>
                <w:bCs/>
                <w:sz w:val="20"/>
              </w:rPr>
            </w:pPr>
            <w:del w:id="1321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Лоты, процедура проведения которых обжалуется</w:delText>
              </w:r>
            </w:del>
          </w:p>
        </w:tc>
      </w:tr>
      <w:tr w:rsidR="00ED680B" w:rsidRPr="00CF443D" w:rsidDel="004E7B50" w:rsidTr="00F276BC">
        <w:trPr>
          <w:jc w:val="center"/>
          <w:del w:id="132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both"/>
              <w:rPr>
                <w:del w:id="1323" w:author="Yugin Vitaly" w:date="2016-03-07T19:56:00Z"/>
                <w:b/>
                <w:sz w:val="20"/>
              </w:rPr>
            </w:pPr>
            <w:del w:id="1324" w:author="Yugin Vitaly" w:date="2016-03-07T19:56:00Z">
              <w:r w:rsidRPr="00137D81" w:rsidDel="004E7B50">
                <w:rPr>
                  <w:b/>
                  <w:sz w:val="20"/>
                </w:rPr>
                <w:delText>lots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F1C6C" w:rsidDel="004E7B50" w:rsidRDefault="00ED680B" w:rsidP="00ED680B">
            <w:pPr>
              <w:spacing w:before="0" w:after="0"/>
              <w:jc w:val="both"/>
              <w:rPr>
                <w:del w:id="1325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F1C6C" w:rsidDel="004E7B50" w:rsidRDefault="00ED680B" w:rsidP="00ED680B">
            <w:pPr>
              <w:spacing w:before="0" w:after="0"/>
              <w:jc w:val="center"/>
              <w:rPr>
                <w:del w:id="1326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F1C6C" w:rsidDel="004E7B50" w:rsidRDefault="00ED680B" w:rsidP="00ED680B">
            <w:pPr>
              <w:spacing w:before="0" w:after="0"/>
              <w:jc w:val="center"/>
              <w:rPr>
                <w:del w:id="1327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F1C6C" w:rsidDel="004E7B50" w:rsidRDefault="00ED680B" w:rsidP="00ED680B">
            <w:pPr>
              <w:spacing w:before="0" w:after="0"/>
              <w:rPr>
                <w:del w:id="1328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F1C6C" w:rsidDel="004E7B50" w:rsidRDefault="00ED680B" w:rsidP="00ED680B">
            <w:pPr>
              <w:spacing w:before="0" w:after="0"/>
              <w:jc w:val="both"/>
              <w:rPr>
                <w:del w:id="1329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330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331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332" w:author="Yugin Vitaly" w:date="2016-03-07T19:56:00Z"/>
                <w:sz w:val="20"/>
              </w:rPr>
            </w:pPr>
            <w:del w:id="1333" w:author="Yugin Vitaly" w:date="2016-03-07T19:56:00Z">
              <w:r w:rsidRPr="00E87917" w:rsidDel="004E7B50">
                <w:rPr>
                  <w:sz w:val="20"/>
                </w:rPr>
                <w:delText>lotNumber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334" w:author="Yugin Vitaly" w:date="2016-03-07T19:56:00Z"/>
                <w:sz w:val="20"/>
              </w:rPr>
            </w:pPr>
            <w:del w:id="1335" w:author="Yugin Vitaly" w:date="2016-03-07T19:56:00Z">
              <w:r w:rsidRPr="00E87917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336" w:author="Yugin Vitaly" w:date="2016-03-07T19:56:00Z"/>
                <w:sz w:val="20"/>
              </w:rPr>
            </w:pPr>
            <w:del w:id="1337" w:author="Yugin Vitaly" w:date="2016-03-07T19:56:00Z">
              <w:r w:rsidRPr="00E87917" w:rsidDel="004E7B50">
                <w:rPr>
                  <w:sz w:val="20"/>
                </w:rPr>
                <w:delText>N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338" w:author="Yugin Vitaly" w:date="2016-03-07T19:56:00Z"/>
                <w:sz w:val="20"/>
              </w:rPr>
            </w:pPr>
            <w:del w:id="1339" w:author="Yugin Vitaly" w:date="2016-03-07T19:56:00Z">
              <w:r w:rsidRPr="00E87917" w:rsidDel="004E7B50">
                <w:rPr>
                  <w:sz w:val="20"/>
                </w:rPr>
                <w:delText>Порядковый номер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340" w:author="Yugin Vitaly" w:date="2016-03-07T19:56:00Z"/>
                <w:sz w:val="20"/>
              </w:rPr>
            </w:pPr>
            <w:del w:id="1341" w:author="Yugin Vitaly" w:date="2016-03-07T19:56:00Z">
              <w:r w:rsidRPr="00E87917" w:rsidDel="004E7B50">
                <w:rPr>
                  <w:sz w:val="20"/>
                </w:rPr>
                <w:delText>Множественный элемент</w:delText>
              </w:r>
            </w:del>
          </w:p>
        </w:tc>
      </w:tr>
      <w:tr w:rsidR="00ED680B" w:rsidRPr="00CF443D" w:rsidDel="004E7B50" w:rsidTr="00F276BC">
        <w:trPr>
          <w:jc w:val="center"/>
          <w:del w:id="134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343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F1C6C" w:rsidDel="004E7B50" w:rsidRDefault="00ED680B" w:rsidP="00ED680B">
            <w:pPr>
              <w:spacing w:before="0" w:after="0"/>
              <w:jc w:val="both"/>
              <w:rPr>
                <w:del w:id="1344" w:author="Yugin Vitaly" w:date="2016-03-07T19:56:00Z"/>
                <w:sz w:val="20"/>
              </w:rPr>
            </w:pPr>
            <w:del w:id="1345" w:author="Yugin Vitaly" w:date="2016-03-07T19:56:00Z">
              <w:r w:rsidRPr="00AF1C6C" w:rsidDel="004E7B50">
                <w:rPr>
                  <w:sz w:val="20"/>
                </w:rPr>
                <w:delText>info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346" w:author="Yugin Vitaly" w:date="2016-03-07T19:56:00Z"/>
                <w:sz w:val="20"/>
              </w:rPr>
            </w:pPr>
            <w:del w:id="1347" w:author="Yugin Vitaly" w:date="2016-03-07T19:56:00Z">
              <w:r w:rsidRPr="00E87917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F1C6C" w:rsidDel="004E7B50" w:rsidRDefault="00ED680B" w:rsidP="00ED680B">
            <w:pPr>
              <w:spacing w:before="0" w:after="0"/>
              <w:jc w:val="center"/>
              <w:rPr>
                <w:del w:id="1348" w:author="Yugin Vitaly" w:date="2016-03-07T19:56:00Z"/>
                <w:sz w:val="20"/>
              </w:rPr>
            </w:pPr>
            <w:del w:id="1349" w:author="Yugin Vitaly" w:date="2016-03-07T19:56:00Z">
              <w:r w:rsidRPr="00AF1C6C" w:rsidDel="004E7B50">
                <w:rPr>
                  <w:sz w:val="20"/>
                </w:rPr>
                <w:delText>T(1-</w:delText>
              </w:r>
              <w:r w:rsidDel="004E7B50">
                <w:rPr>
                  <w:sz w:val="20"/>
                </w:rPr>
                <w:delText>2000</w:delText>
              </w:r>
              <w:r w:rsidRPr="00AF1C6C" w:rsidDel="004E7B50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350" w:author="Yugin Vitaly" w:date="2016-03-07T19:56:00Z"/>
                <w:sz w:val="20"/>
              </w:rPr>
            </w:pPr>
            <w:del w:id="1351" w:author="Yugin Vitaly" w:date="2016-03-07T19:56:00Z">
              <w:r w:rsidDel="004E7B50">
                <w:rPr>
                  <w:sz w:val="20"/>
                </w:rPr>
                <w:delText>Текстовое описание лотов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352" w:author="Yugin Vitaly" w:date="2016-03-07T19:56:00Z"/>
                <w:sz w:val="20"/>
              </w:rPr>
            </w:pPr>
            <w:del w:id="1353" w:author="Yugin Vitaly" w:date="2016-03-07T19:56:00Z">
              <w:r w:rsidRPr="00E87917" w:rsidDel="004E7B50">
                <w:rPr>
                  <w:sz w:val="20"/>
                </w:rPr>
                <w:br/>
              </w:r>
            </w:del>
          </w:p>
        </w:tc>
      </w:tr>
      <w:tr w:rsidR="00ED680B" w:rsidRPr="00675499" w:rsidDel="004E7B50" w:rsidTr="00F276BC">
        <w:trPr>
          <w:jc w:val="center"/>
          <w:del w:id="1354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355" w:author="Yugin Vitaly" w:date="2016-03-07T19:56:00Z"/>
                <w:b/>
                <w:bCs/>
                <w:sz w:val="20"/>
              </w:rPr>
            </w:pPr>
            <w:del w:id="1356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План закупки</w:delText>
              </w:r>
            </w:del>
          </w:p>
        </w:tc>
      </w:tr>
      <w:tr w:rsidR="00ED680B" w:rsidRPr="00675499" w:rsidDel="004E7B50" w:rsidTr="00F276BC">
        <w:trPr>
          <w:jc w:val="center"/>
          <w:del w:id="1357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137D81" w:rsidDel="004E7B50" w:rsidRDefault="00ED680B" w:rsidP="00ED680B">
            <w:pPr>
              <w:spacing w:before="0" w:after="0"/>
              <w:jc w:val="both"/>
              <w:rPr>
                <w:del w:id="1358" w:author="Yugin Vitaly" w:date="2016-03-07T19:56:00Z"/>
                <w:b/>
                <w:sz w:val="20"/>
              </w:rPr>
            </w:pPr>
            <w:del w:id="1359" w:author="Yugin Vitaly" w:date="2016-03-07T19:56:00Z">
              <w:r w:rsidRPr="00675499" w:rsidDel="004E7B50">
                <w:rPr>
                  <w:b/>
                  <w:sz w:val="20"/>
                </w:rPr>
                <w:delText>sketchPlan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both"/>
              <w:rPr>
                <w:del w:id="1360" w:author="Yugin Vitaly" w:date="2016-03-07T19:56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361" w:author="Yugin Vitaly" w:date="2016-03-07T19:56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362" w:author="Yugin Vitaly" w:date="2016-03-07T19:56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both"/>
              <w:rPr>
                <w:del w:id="1363" w:author="Yugin Vitaly" w:date="2016-03-07T19:56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both"/>
              <w:rPr>
                <w:del w:id="1364" w:author="Yugin Vitaly" w:date="2016-03-07T19:56:00Z"/>
                <w:b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365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366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F1C6C" w:rsidDel="004E7B50" w:rsidRDefault="00ED680B" w:rsidP="00ED680B">
            <w:pPr>
              <w:spacing w:before="0" w:after="0"/>
              <w:jc w:val="both"/>
              <w:rPr>
                <w:del w:id="1367" w:author="Yugin Vitaly" w:date="2016-03-07T19:56:00Z"/>
                <w:sz w:val="20"/>
              </w:rPr>
            </w:pPr>
            <w:del w:id="1368" w:author="Yugin Vitaly" w:date="2016-03-07T19:56:00Z">
              <w:r w:rsidRPr="004B0DF9" w:rsidDel="004E7B50">
                <w:rPr>
                  <w:sz w:val="20"/>
                </w:rPr>
                <w:delText>planDescription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369" w:author="Yugin Vitaly" w:date="2016-03-07T19:56:00Z"/>
                <w:sz w:val="20"/>
              </w:rPr>
            </w:pPr>
            <w:del w:id="1370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F1C6C" w:rsidDel="004E7B50" w:rsidRDefault="00ED680B" w:rsidP="00ED680B">
            <w:pPr>
              <w:spacing w:before="0" w:after="0"/>
              <w:jc w:val="center"/>
              <w:rPr>
                <w:del w:id="1371" w:author="Yugin Vitaly" w:date="2016-03-07T19:56:00Z"/>
                <w:sz w:val="20"/>
              </w:rPr>
            </w:pPr>
            <w:del w:id="1372" w:author="Yugin Vitaly" w:date="2016-03-07T19:56:00Z">
              <w:r w:rsidDel="004E7B50">
                <w:rPr>
                  <w:sz w:val="20"/>
                </w:rPr>
                <w:delText>Т(1-1000)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Del="004E7B50" w:rsidRDefault="00ED680B" w:rsidP="00ED680B">
            <w:pPr>
              <w:spacing w:before="0" w:after="0"/>
              <w:rPr>
                <w:del w:id="1373" w:author="Yugin Vitaly" w:date="2016-03-07T19:56:00Z"/>
                <w:sz w:val="20"/>
              </w:rPr>
            </w:pPr>
            <w:del w:id="1374" w:author="Yugin Vitaly" w:date="2016-03-07T19:56:00Z">
              <w:r w:rsidDel="004E7B50">
                <w:rPr>
                  <w:sz w:val="20"/>
                </w:rPr>
                <w:delText>Описание плана закупок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375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37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377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F1C6C" w:rsidDel="004E7B50" w:rsidRDefault="00ED680B" w:rsidP="00ED680B">
            <w:pPr>
              <w:spacing w:before="0" w:after="0"/>
              <w:jc w:val="both"/>
              <w:rPr>
                <w:del w:id="1378" w:author="Yugin Vitaly" w:date="2016-03-07T19:56:00Z"/>
                <w:sz w:val="20"/>
              </w:rPr>
            </w:pPr>
            <w:del w:id="1379" w:author="Yugin Vitaly" w:date="2016-03-07T19:56:00Z">
              <w:r w:rsidRPr="00474AF0" w:rsidDel="004E7B50">
                <w:rPr>
                  <w:sz w:val="20"/>
                </w:rPr>
                <w:delText>yearPlan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380" w:author="Yugin Vitaly" w:date="2016-03-07T19:56:00Z"/>
                <w:sz w:val="20"/>
              </w:rPr>
            </w:pPr>
            <w:del w:id="1381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382" w:author="Yugin Vitaly" w:date="2016-03-07T19:56:00Z"/>
                <w:sz w:val="20"/>
              </w:rPr>
            </w:pPr>
            <w:del w:id="1383" w:author="Yugin Vitaly" w:date="2016-03-07T19:56:00Z">
              <w:r w:rsidRPr="00CF443D" w:rsidDel="004E7B50">
                <w:rPr>
                  <w:sz w:val="20"/>
                </w:rPr>
                <w:delText>N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474AF0" w:rsidDel="004E7B50" w:rsidRDefault="00ED680B" w:rsidP="00ED680B">
            <w:pPr>
              <w:spacing w:before="0" w:after="0"/>
              <w:rPr>
                <w:del w:id="1384" w:author="Yugin Vitaly" w:date="2016-03-07T19:56:00Z"/>
                <w:sz w:val="20"/>
              </w:rPr>
            </w:pPr>
            <w:del w:id="1385" w:author="Yugin Vitaly" w:date="2016-03-07T19:56:00Z">
              <w:r w:rsidRPr="00CF443D" w:rsidDel="004E7B50">
                <w:rPr>
                  <w:sz w:val="20"/>
                </w:rPr>
                <w:delText>Период планирования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386" w:author="Yugin Vitaly" w:date="2016-03-07T19:56:00Z"/>
                <w:sz w:val="20"/>
              </w:rPr>
            </w:pPr>
            <w:del w:id="1387" w:author="Yugin Vitaly" w:date="2016-03-07T19:56:00Z">
              <w:r w:rsidRPr="001A4780" w:rsidDel="004E7B50">
                <w:rPr>
                  <w:sz w:val="20"/>
                </w:rPr>
                <w:delText>Шаблон значения: \d{4}</w:delText>
              </w:r>
            </w:del>
          </w:p>
        </w:tc>
      </w:tr>
      <w:tr w:rsidR="00ED680B" w:rsidRPr="00675499" w:rsidDel="004E7B50" w:rsidTr="00F276BC">
        <w:trPr>
          <w:jc w:val="center"/>
          <w:del w:id="1388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389" w:author="Yugin Vitaly" w:date="2016-03-07T19:56:00Z"/>
                <w:b/>
                <w:bCs/>
                <w:sz w:val="20"/>
              </w:rPr>
            </w:pPr>
            <w:del w:id="1390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План-график</w:delText>
              </w:r>
            </w:del>
          </w:p>
        </w:tc>
      </w:tr>
      <w:tr w:rsidR="00ED680B" w:rsidRPr="00675499" w:rsidDel="004E7B50" w:rsidTr="00F276BC">
        <w:trPr>
          <w:jc w:val="center"/>
          <w:del w:id="1391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70747C" w:rsidDel="004E7B50" w:rsidRDefault="00ED680B" w:rsidP="00ED680B">
            <w:pPr>
              <w:spacing w:before="0" w:after="0"/>
              <w:jc w:val="both"/>
              <w:rPr>
                <w:del w:id="1392" w:author="Yugin Vitaly" w:date="2016-03-07T19:56:00Z"/>
                <w:b/>
                <w:sz w:val="20"/>
              </w:rPr>
            </w:pPr>
            <w:del w:id="1393" w:author="Yugin Vitaly" w:date="2016-03-07T19:56:00Z">
              <w:r w:rsidRPr="00675499" w:rsidDel="004E7B50">
                <w:rPr>
                  <w:b/>
                  <w:sz w:val="20"/>
                </w:rPr>
                <w:delText>tender</w:delText>
              </w:r>
              <w:r w:rsidRPr="0070747C" w:rsidDel="004E7B50">
                <w:rPr>
                  <w:b/>
                  <w:sz w:val="20"/>
                </w:rPr>
                <w:delText>Plan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both"/>
              <w:rPr>
                <w:del w:id="1394" w:author="Yugin Vitaly" w:date="2016-03-07T19:56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395" w:author="Yugin Vitaly" w:date="2016-03-07T19:56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396" w:author="Yugin Vitaly" w:date="2016-03-07T19:56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both"/>
              <w:rPr>
                <w:del w:id="1397" w:author="Yugin Vitaly" w:date="2016-03-07T19:56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both"/>
              <w:rPr>
                <w:del w:id="1398" w:author="Yugin Vitaly" w:date="2016-03-07T19:56:00Z"/>
                <w:b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399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400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F1C6C" w:rsidDel="004E7B50" w:rsidRDefault="00ED680B" w:rsidP="00ED680B">
            <w:pPr>
              <w:spacing w:before="0" w:after="0"/>
              <w:jc w:val="both"/>
              <w:rPr>
                <w:del w:id="1401" w:author="Yugin Vitaly" w:date="2016-03-07T19:56:00Z"/>
                <w:sz w:val="20"/>
              </w:rPr>
            </w:pPr>
            <w:del w:id="1402" w:author="Yugin Vitaly" w:date="2016-03-07T19:56:00Z">
              <w:r w:rsidRPr="0031505A" w:rsidDel="004E7B50">
                <w:rPr>
                  <w:sz w:val="20"/>
                </w:rPr>
                <w:delText>description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403" w:author="Yugin Vitaly" w:date="2016-03-07T19:56:00Z"/>
                <w:sz w:val="20"/>
              </w:rPr>
            </w:pPr>
            <w:del w:id="1404" w:author="Yugin Vitaly" w:date="2016-03-07T19:56:00Z">
              <w:r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F1C6C" w:rsidDel="004E7B50" w:rsidRDefault="00ED680B" w:rsidP="00ED680B">
            <w:pPr>
              <w:spacing w:before="0" w:after="0"/>
              <w:jc w:val="center"/>
              <w:rPr>
                <w:del w:id="1405" w:author="Yugin Vitaly" w:date="2016-03-07T19:56:00Z"/>
                <w:sz w:val="20"/>
              </w:rPr>
            </w:pPr>
            <w:del w:id="1406" w:author="Yugin Vitaly" w:date="2016-03-07T19:56:00Z">
              <w:r w:rsidDel="004E7B50">
                <w:rPr>
                  <w:sz w:val="20"/>
                </w:rPr>
                <w:delText>Т(1-1000)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96328A" w:rsidDel="004E7B50" w:rsidRDefault="00ED680B" w:rsidP="00ED680B">
            <w:pPr>
              <w:spacing w:before="0" w:after="0"/>
              <w:rPr>
                <w:del w:id="1407" w:author="Yugin Vitaly" w:date="2016-03-07T19:56:00Z"/>
                <w:sz w:val="20"/>
              </w:rPr>
            </w:pPr>
            <w:del w:id="1408" w:author="Yugin Vitaly" w:date="2016-03-07T19:56:00Z">
              <w:r w:rsidRPr="00CF443D" w:rsidDel="004E7B50">
                <w:rPr>
                  <w:sz w:val="20"/>
                </w:rPr>
                <w:delText>Описание плана-графика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409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1410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411" w:author="Yugin Vitaly" w:date="2016-03-07T19:56:00Z"/>
                <w:b/>
                <w:bCs/>
                <w:sz w:val="20"/>
              </w:rPr>
            </w:pPr>
            <w:del w:id="1412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Печатная форма жалобы</w:delText>
              </w:r>
            </w:del>
          </w:p>
        </w:tc>
      </w:tr>
      <w:tr w:rsidR="00ED680B" w:rsidRPr="00CF443D" w:rsidDel="004E7B50" w:rsidTr="00F276BC">
        <w:trPr>
          <w:jc w:val="center"/>
          <w:del w:id="1413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70747C" w:rsidDel="004E7B50" w:rsidRDefault="00ED680B" w:rsidP="00ED680B">
            <w:pPr>
              <w:spacing w:before="0" w:after="0"/>
              <w:jc w:val="both"/>
              <w:rPr>
                <w:del w:id="1414" w:author="Yugin Vitaly" w:date="2016-03-07T19:56:00Z"/>
                <w:b/>
                <w:sz w:val="20"/>
              </w:rPr>
            </w:pPr>
            <w:del w:id="1415" w:author="Yugin Vitaly" w:date="2016-03-07T19:56:00Z">
              <w:r w:rsidRPr="0070747C" w:rsidDel="004E7B50">
                <w:rPr>
                  <w:b/>
                  <w:sz w:val="20"/>
                </w:rPr>
                <w:delText>printForm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70747C" w:rsidDel="004E7B50" w:rsidRDefault="00ED680B" w:rsidP="00ED680B">
            <w:pPr>
              <w:spacing w:before="0" w:after="0"/>
              <w:jc w:val="both"/>
              <w:rPr>
                <w:del w:id="1416" w:author="Yugin Vitaly" w:date="2016-03-07T19:56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70747C" w:rsidDel="004E7B50" w:rsidRDefault="00ED680B" w:rsidP="00ED680B">
            <w:pPr>
              <w:spacing w:before="0" w:after="0"/>
              <w:jc w:val="center"/>
              <w:rPr>
                <w:del w:id="1417" w:author="Yugin Vitaly" w:date="2016-03-07T19:56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70747C" w:rsidDel="004E7B50" w:rsidRDefault="00ED680B" w:rsidP="00ED680B">
            <w:pPr>
              <w:spacing w:before="0" w:after="0"/>
              <w:jc w:val="center"/>
              <w:rPr>
                <w:del w:id="1418" w:author="Yugin Vitaly" w:date="2016-03-07T19:56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70747C" w:rsidDel="004E7B50" w:rsidRDefault="00ED680B" w:rsidP="00ED680B">
            <w:pPr>
              <w:spacing w:before="0" w:after="0"/>
              <w:rPr>
                <w:del w:id="1419" w:author="Yugin Vitaly" w:date="2016-03-07T19:56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70747C" w:rsidDel="004E7B50" w:rsidRDefault="00ED680B" w:rsidP="00ED680B">
            <w:pPr>
              <w:spacing w:before="0" w:after="0"/>
              <w:jc w:val="both"/>
              <w:rPr>
                <w:del w:id="1420" w:author="Yugin Vitaly" w:date="2016-03-07T19:56:00Z"/>
                <w:b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421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422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DF3BE0" w:rsidDel="004E7B50" w:rsidRDefault="00ED680B" w:rsidP="00ED680B">
            <w:pPr>
              <w:spacing w:before="0" w:after="0"/>
              <w:jc w:val="both"/>
              <w:rPr>
                <w:del w:id="1423" w:author="Yugin Vitaly" w:date="2016-03-07T19:56:00Z"/>
                <w:sz w:val="20"/>
              </w:rPr>
            </w:pPr>
            <w:del w:id="1424" w:author="Yugin Vitaly" w:date="2016-03-07T19:56:00Z">
              <w:r w:rsidRPr="00DF3BE0" w:rsidDel="004E7B50">
                <w:rPr>
                  <w:sz w:val="20"/>
                </w:rPr>
                <w:delText>url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425" w:author="Yugin Vitaly" w:date="2016-03-07T19:56:00Z"/>
                <w:sz w:val="20"/>
              </w:rPr>
            </w:pPr>
            <w:del w:id="1426" w:author="Yugin Vitaly" w:date="2016-03-07T19:56:00Z">
              <w:r w:rsidRPr="00E87917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427" w:author="Yugin Vitaly" w:date="2016-03-07T19:56:00Z"/>
                <w:sz w:val="20"/>
              </w:rPr>
            </w:pPr>
            <w:del w:id="1428" w:author="Yugin Vitaly" w:date="2016-03-07T19:56:00Z">
              <w:r w:rsidRPr="00E87917" w:rsidDel="004E7B50">
                <w:rPr>
                  <w:sz w:val="20"/>
                </w:rPr>
                <w:delText>T(1-1024)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429" w:author="Yugin Vitaly" w:date="2016-03-07T19:56:00Z"/>
                <w:sz w:val="20"/>
              </w:rPr>
            </w:pPr>
            <w:del w:id="1430" w:author="Yugin Vitaly" w:date="2016-03-07T19:56:00Z">
              <w:r w:rsidRPr="00E87917" w:rsidDel="004E7B50">
                <w:rPr>
                  <w:sz w:val="20"/>
                </w:rPr>
                <w:delText>Ссылка для скачивания документа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431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43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433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DF3BE0" w:rsidDel="004E7B50" w:rsidRDefault="00ED680B" w:rsidP="00ED680B">
            <w:pPr>
              <w:spacing w:before="0" w:after="0"/>
              <w:jc w:val="both"/>
              <w:rPr>
                <w:del w:id="1434" w:author="Yugin Vitaly" w:date="2016-03-07T19:56:00Z"/>
                <w:sz w:val="20"/>
              </w:rPr>
            </w:pPr>
            <w:del w:id="1435" w:author="Yugin Vitaly" w:date="2016-03-07T19:56:00Z">
              <w:r w:rsidRPr="00CF443D" w:rsidDel="004E7B50">
                <w:rPr>
                  <w:sz w:val="20"/>
                </w:rPr>
                <w:delText>signature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DF3BE0" w:rsidDel="004E7B50" w:rsidRDefault="00ED680B" w:rsidP="00ED680B">
            <w:pPr>
              <w:spacing w:before="0" w:after="0"/>
              <w:jc w:val="center"/>
              <w:rPr>
                <w:del w:id="1436" w:author="Yugin Vitaly" w:date="2016-03-07T19:56:00Z"/>
                <w:sz w:val="20"/>
              </w:rPr>
            </w:pPr>
            <w:del w:id="1437" w:author="Yugin Vitaly" w:date="2016-03-07T19:56:00Z">
              <w:r w:rsidRPr="00CF443D" w:rsidDel="004E7B50">
                <w:rPr>
                  <w:sz w:val="20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438" w:author="Yugin Vitaly" w:date="2016-03-07T19:56:00Z"/>
                <w:sz w:val="20"/>
              </w:rPr>
            </w:pPr>
            <w:del w:id="1439" w:author="Yugin Vitaly" w:date="2016-03-07T19:56:00Z">
              <w:r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440" w:author="Yugin Vitaly" w:date="2016-03-07T19:56:00Z"/>
                <w:sz w:val="20"/>
              </w:rPr>
            </w:pPr>
            <w:del w:id="1441" w:author="Yugin Vitaly" w:date="2016-03-07T19:56:00Z">
              <w:r w:rsidDel="004E7B50">
                <w:rPr>
                  <w:sz w:val="20"/>
                </w:rPr>
                <w:delText>Электронная подпись</w:delText>
              </w:r>
              <w:r w:rsidRPr="00DF3BE0" w:rsidDel="004E7B50">
                <w:rPr>
                  <w:sz w:val="20"/>
                </w:rPr>
                <w:delText xml:space="preserve"> печатной формы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442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1443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444" w:author="Yugin Vitaly" w:date="2016-03-07T19:56:00Z"/>
                <w:b/>
                <w:bCs/>
                <w:sz w:val="20"/>
              </w:rPr>
            </w:pPr>
            <w:del w:id="1445" w:author="Yugin Vitaly" w:date="2016-03-07T19:56:00Z">
              <w:r w:rsidRPr="00494FAF" w:rsidDel="004E7B50">
                <w:rPr>
                  <w:b/>
                  <w:sz w:val="20"/>
                </w:rPr>
                <w:delText>Электронная подпись</w:delText>
              </w:r>
              <w:r w:rsidRPr="00675499" w:rsidDel="004E7B50">
                <w:rPr>
                  <w:b/>
                  <w:bCs/>
                  <w:sz w:val="20"/>
                </w:rPr>
                <w:delText xml:space="preserve"> печатной формы</w:delText>
              </w:r>
            </w:del>
          </w:p>
        </w:tc>
      </w:tr>
      <w:tr w:rsidR="00ED680B" w:rsidRPr="00675499" w:rsidDel="004E7B50" w:rsidTr="00F276BC">
        <w:trPr>
          <w:jc w:val="center"/>
          <w:del w:id="144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447" w:author="Yugin Vitaly" w:date="2016-03-07T19:56:00Z"/>
                <w:b/>
                <w:sz w:val="20"/>
              </w:rPr>
            </w:pPr>
            <w:del w:id="1448" w:author="Yugin Vitaly" w:date="2016-03-07T19:56:00Z">
              <w:r w:rsidRPr="00A83433" w:rsidDel="004E7B50">
                <w:rPr>
                  <w:b/>
                  <w:sz w:val="20"/>
                </w:rPr>
                <w:delText>signature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449" w:author="Yugin Vitaly" w:date="2016-03-07T19:56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450" w:author="Yugin Vitaly" w:date="2016-03-07T19:56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451" w:author="Yugin Vitaly" w:date="2016-03-07T19:56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452" w:author="Yugin Vitaly" w:date="2016-03-07T19:56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453" w:author="Yugin Vitaly" w:date="2016-03-07T19:56:00Z"/>
                <w:b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45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455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456" w:author="Yugin Vitaly" w:date="2016-03-07T19:56:00Z"/>
                <w:sz w:val="20"/>
              </w:rPr>
            </w:pPr>
            <w:del w:id="1457" w:author="Yugin Vitaly" w:date="2016-03-07T19:56:00Z">
              <w:r w:rsidRPr="00E87917" w:rsidDel="004E7B50">
                <w:rPr>
                  <w:sz w:val="20"/>
                </w:rPr>
                <w:delText>type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458" w:author="Yugin Vitaly" w:date="2016-03-07T19:56:00Z"/>
                <w:sz w:val="20"/>
              </w:rPr>
            </w:pPr>
            <w:del w:id="1459" w:author="Yugin Vitaly" w:date="2016-03-07T19:56:00Z">
              <w:r w:rsidRPr="00E87917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460" w:author="Yugin Vitaly" w:date="2016-03-07T19:56:00Z"/>
                <w:sz w:val="20"/>
              </w:rPr>
            </w:pPr>
            <w:del w:id="1461" w:author="Yugin Vitaly" w:date="2016-03-07T19:56:00Z">
              <w:r w:rsidRPr="00E87917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rPr>
                <w:del w:id="1462" w:author="Yugin Vitaly" w:date="2016-03-07T19:56:00Z"/>
                <w:sz w:val="20"/>
              </w:rPr>
            </w:pPr>
            <w:del w:id="1463" w:author="Yugin Vitaly" w:date="2016-03-07T19:56:00Z">
              <w:r w:rsidRPr="00E87917" w:rsidDel="004E7B50">
                <w:rPr>
                  <w:sz w:val="20"/>
                </w:rPr>
                <w:delText>Тип</w:delText>
              </w:r>
              <w:r w:rsidDel="004E7B50">
                <w:rPr>
                  <w:sz w:val="20"/>
                </w:rPr>
                <w:delText xml:space="preserve"> электронной подписи</w:delText>
              </w:r>
            </w:del>
          </w:p>
        </w:tc>
        <w:tc>
          <w:tcPr>
            <w:tcW w:w="1387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rPr>
                <w:del w:id="1464" w:author="Yugin Vitaly" w:date="2016-03-07T19:56:00Z"/>
                <w:sz w:val="20"/>
              </w:rPr>
            </w:pPr>
            <w:del w:id="1465" w:author="Yugin Vitaly" w:date="2016-03-07T19:56:00Z">
              <w:r w:rsidRPr="00E87917" w:rsidDel="004E7B50">
                <w:rPr>
                  <w:sz w:val="20"/>
                </w:rPr>
                <w:delText xml:space="preserve">Допустимые значения: </w:delText>
              </w:r>
              <w:r w:rsidRPr="00E87917" w:rsidDel="004E7B50">
                <w:rPr>
                  <w:sz w:val="20"/>
                </w:rPr>
                <w:br/>
                <w:delText xml:space="preserve">CAdES-BES </w:delText>
              </w:r>
              <w:r w:rsidRPr="00E87917" w:rsidDel="004E7B50">
                <w:rPr>
                  <w:sz w:val="20"/>
                </w:rPr>
                <w:br/>
                <w:delText>CAdES-A</w:delText>
              </w:r>
            </w:del>
          </w:p>
        </w:tc>
      </w:tr>
      <w:tr w:rsidR="00ED680B" w:rsidRPr="00675499" w:rsidDel="004E7B50" w:rsidTr="00F276BC">
        <w:trPr>
          <w:jc w:val="center"/>
          <w:del w:id="1466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467" w:author="Yugin Vitaly" w:date="2016-03-07T19:56:00Z"/>
                <w:b/>
                <w:bCs/>
                <w:sz w:val="20"/>
              </w:rPr>
            </w:pPr>
            <w:del w:id="1468" w:author="Yugin Vitaly" w:date="2016-03-07T19:56:00Z">
              <w:r w:rsidDel="004E7B50">
                <w:rPr>
                  <w:b/>
                  <w:bCs/>
                  <w:sz w:val="20"/>
                  <w:lang w:eastAsia="en-US"/>
                </w:rPr>
                <w:delText>Электронный документ, полученный из внешней системы</w:delText>
              </w:r>
            </w:del>
          </w:p>
        </w:tc>
      </w:tr>
      <w:tr w:rsidR="00ED680B" w:rsidRPr="00675499" w:rsidDel="004E7B50" w:rsidTr="00F276BC">
        <w:trPr>
          <w:jc w:val="center"/>
          <w:del w:id="1469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470" w:author="Yugin Vitaly" w:date="2016-03-07T19:56:00Z"/>
                <w:b/>
                <w:sz w:val="20"/>
              </w:rPr>
            </w:pPr>
            <w:del w:id="1471" w:author="Yugin Vitaly" w:date="2016-03-07T19:56:00Z">
              <w:r w:rsidDel="004E7B50">
                <w:rPr>
                  <w:b/>
                  <w:sz w:val="20"/>
                  <w:lang w:val="en-US" w:eastAsia="en-US"/>
                </w:rPr>
                <w:delText>extPrintForm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472" w:author="Yugin Vitaly" w:date="2016-03-07T19:56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473" w:author="Yugin Vitaly" w:date="2016-03-07T19:56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474" w:author="Yugin Vitaly" w:date="2016-03-07T19:56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475" w:author="Yugin Vitaly" w:date="2016-03-07T19:56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476" w:author="Yugin Vitaly" w:date="2016-03-07T19:56:00Z"/>
                <w:b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477" w:author="Yugin Vitaly" w:date="2016-03-07T19:56:00Z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478" w:author="Yugin Vitaly" w:date="2016-03-07T19:56:00Z"/>
                <w:sz w:val="20"/>
              </w:rPr>
            </w:pPr>
            <w:del w:id="1479" w:author="Yugin Vitaly" w:date="2016-03-07T19:56:00Z">
              <w:r w:rsidDel="004E7B50">
                <w:rPr>
                  <w:sz w:val="20"/>
                  <w:lang w:eastAsia="en-US"/>
                </w:rPr>
                <w:delText>Допустимо указание только одного элемента</w:delText>
              </w:r>
            </w:del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480" w:author="Yugin Vitaly" w:date="2016-03-07T19:56:00Z"/>
                <w:sz w:val="20"/>
              </w:rPr>
            </w:pPr>
            <w:del w:id="1481" w:author="Yugin Vitaly" w:date="2016-03-07T19:56:00Z">
              <w:r w:rsidDel="004E7B50">
                <w:rPr>
                  <w:sz w:val="20"/>
                  <w:lang w:eastAsia="en-US"/>
                </w:rPr>
                <w:delText>content</w:delText>
              </w:r>
            </w:del>
          </w:p>
        </w:tc>
        <w:tc>
          <w:tcPr>
            <w:tcW w:w="198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482" w:author="Yugin Vitaly" w:date="2016-03-07T19:56:00Z"/>
                <w:sz w:val="20"/>
              </w:rPr>
            </w:pPr>
            <w:del w:id="1483" w:author="Yugin Vitaly" w:date="2016-03-07T19:56:00Z">
              <w:r w:rsidDel="004E7B50">
                <w:rPr>
                  <w:sz w:val="20"/>
                  <w:lang w:eastAsia="en-US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484" w:author="Yugin Vitaly" w:date="2016-03-07T19:56:00Z"/>
                <w:sz w:val="20"/>
              </w:rPr>
            </w:pPr>
            <w:del w:id="1485" w:author="Yugin Vitaly" w:date="2016-03-07T19:56:00Z">
              <w:r w:rsidDel="004E7B50">
                <w:rPr>
                  <w:sz w:val="20"/>
                  <w:lang w:eastAsia="en-US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rPr>
                <w:del w:id="1486" w:author="Yugin Vitaly" w:date="2016-03-07T19:56:00Z"/>
                <w:sz w:val="20"/>
              </w:rPr>
            </w:pPr>
            <w:del w:id="1487" w:author="Yugin Vitaly" w:date="2016-03-07T19:56:00Z">
              <w:r w:rsidDel="004E7B50">
                <w:rPr>
                  <w:sz w:val="20"/>
                  <w:lang w:eastAsia="en-US"/>
                </w:rPr>
                <w:delText>Содержимое файла электронного документа</w:delText>
              </w:r>
            </w:del>
          </w:p>
        </w:tc>
        <w:tc>
          <w:tcPr>
            <w:tcW w:w="1387" w:type="pct"/>
            <w:shd w:val="clear" w:color="auto" w:fill="auto"/>
          </w:tcPr>
          <w:p w:rsidR="00ED680B" w:rsidDel="004E7B50" w:rsidRDefault="00ED680B" w:rsidP="00ED680B">
            <w:pPr>
              <w:spacing w:before="0" w:after="0" w:line="256" w:lineRule="auto"/>
              <w:jc w:val="both"/>
              <w:rPr>
                <w:del w:id="1488" w:author="Yugin Vitaly" w:date="2016-03-07T19:56:00Z"/>
                <w:sz w:val="20"/>
                <w:lang w:eastAsia="en-US"/>
              </w:rPr>
            </w:pPr>
            <w:del w:id="1489" w:author="Yugin Vitaly" w:date="2016-03-07T19:56:00Z">
              <w:r w:rsidDel="004E7B50">
                <w:rPr>
                  <w:sz w:val="20"/>
                  <w:lang w:eastAsia="en-US"/>
                </w:rPr>
                <w:delText>base64Binary</w:delText>
              </w:r>
            </w:del>
          </w:p>
          <w:p w:rsidR="00ED680B" w:rsidRPr="00E87917" w:rsidDel="004E7B50" w:rsidRDefault="00ED680B" w:rsidP="00ED680B">
            <w:pPr>
              <w:spacing w:before="0" w:after="0"/>
              <w:rPr>
                <w:del w:id="1490" w:author="Yugin Vitaly" w:date="2016-03-07T19:56:00Z"/>
                <w:sz w:val="20"/>
              </w:rPr>
            </w:pPr>
            <w:del w:id="1491" w:author="Yugin Vitaly" w:date="2016-03-07T19:56:00Z">
              <w:r w:rsidDel="004E7B50">
                <w:rPr>
                  <w:sz w:val="20"/>
                  <w:lang w:eastAsia="en-US"/>
                </w:rPr>
                <w:delText xml:space="preserve">При приеме </w:delText>
              </w:r>
              <w:r w:rsidR="00686210" w:rsidDel="004E7B50">
                <w:rPr>
                  <w:sz w:val="20"/>
                  <w:lang w:eastAsia="en-US"/>
                </w:rPr>
                <w:delText>в ЕИС</w:delText>
              </w:r>
              <w:r w:rsidDel="004E7B50">
                <w:rPr>
                  <w:sz w:val="20"/>
                  <w:lang w:eastAsia="en-US"/>
                </w:rPr>
                <w:delText xml:space="preserve"> контролируется обязательность заполнения данного поля</w:delText>
              </w:r>
            </w:del>
          </w:p>
        </w:tc>
      </w:tr>
      <w:tr w:rsidR="00ED680B" w:rsidRPr="00CF443D" w:rsidDel="004E7B50" w:rsidTr="00F276BC">
        <w:trPr>
          <w:jc w:val="center"/>
          <w:del w:id="1492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493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494" w:author="Yugin Vitaly" w:date="2016-03-07T19:56:00Z"/>
                <w:sz w:val="20"/>
              </w:rPr>
            </w:pPr>
            <w:del w:id="1495" w:author="Yugin Vitaly" w:date="2016-03-07T19:56:00Z">
              <w:r w:rsidDel="004E7B50">
                <w:rPr>
                  <w:sz w:val="20"/>
                  <w:lang w:eastAsia="en-US"/>
                </w:rPr>
                <w:delText>url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496" w:author="Yugin Vitaly" w:date="2016-03-07T19:56:00Z"/>
                <w:sz w:val="20"/>
              </w:rPr>
            </w:pPr>
            <w:del w:id="1497" w:author="Yugin Vitaly" w:date="2016-03-07T19:56:00Z">
              <w:r w:rsidDel="004E7B50">
                <w:rPr>
                  <w:sz w:val="20"/>
                  <w:lang w:eastAsia="en-US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498" w:author="Yugin Vitaly" w:date="2016-03-07T19:56:00Z"/>
                <w:sz w:val="20"/>
              </w:rPr>
            </w:pPr>
            <w:del w:id="1499" w:author="Yugin Vitaly" w:date="2016-03-07T19:56:00Z">
              <w:r w:rsidDel="004E7B50">
                <w:rPr>
                  <w:sz w:val="20"/>
                  <w:lang w:eastAsia="en-US"/>
                </w:rPr>
                <w:delText>T(1-1024)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1500" w:author="Yugin Vitaly" w:date="2016-03-07T19:56:00Z"/>
                <w:sz w:val="20"/>
              </w:rPr>
            </w:pPr>
            <w:del w:id="1501" w:author="Yugin Vitaly" w:date="2016-03-07T19:56:00Z">
              <w:r w:rsidDel="004E7B50">
                <w:rPr>
                  <w:sz w:val="20"/>
                  <w:lang w:eastAsia="en-US"/>
                </w:rPr>
                <w:delText>Ссылка для скачивания электронного документа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502" w:author="Yugin Vitaly" w:date="2016-03-07T19:56:00Z"/>
                <w:sz w:val="20"/>
              </w:rPr>
            </w:pPr>
            <w:del w:id="1503" w:author="Yugin Vitaly" w:date="2016-03-07T19:56:00Z">
              <w:r w:rsidDel="004E7B50">
                <w:rPr>
                  <w:sz w:val="20"/>
                  <w:lang w:eastAsia="en-US"/>
                </w:rPr>
                <w:delText>Заполняется при передаче от ЕИС  документа</w:delText>
              </w:r>
            </w:del>
          </w:p>
        </w:tc>
      </w:tr>
      <w:tr w:rsidR="00ED680B" w:rsidRPr="00CF443D" w:rsidDel="004E7B50" w:rsidTr="00F276BC">
        <w:trPr>
          <w:jc w:val="center"/>
          <w:del w:id="150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505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506" w:author="Yugin Vitaly" w:date="2016-03-07T19:56:00Z"/>
                <w:sz w:val="20"/>
              </w:rPr>
            </w:pPr>
            <w:del w:id="1507" w:author="Yugin Vitaly" w:date="2016-03-07T19:56:00Z">
              <w:r w:rsidDel="004E7B50">
                <w:rPr>
                  <w:sz w:val="20"/>
                  <w:lang w:eastAsia="en-US"/>
                </w:rPr>
                <w:delText>signature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508" w:author="Yugin Vitaly" w:date="2016-03-07T19:56:00Z"/>
                <w:sz w:val="20"/>
              </w:rPr>
            </w:pPr>
            <w:del w:id="1509" w:author="Yugin Vitaly" w:date="2016-03-07T19:56:00Z">
              <w:r w:rsidDel="004E7B50">
                <w:rPr>
                  <w:sz w:val="20"/>
                  <w:lang w:eastAsia="en-US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510" w:author="Yugin Vitaly" w:date="2016-03-07T19:56:00Z"/>
                <w:sz w:val="20"/>
              </w:rPr>
            </w:pPr>
            <w:del w:id="1511" w:author="Yugin Vitaly" w:date="2016-03-07T19:56:00Z">
              <w:r w:rsidDel="004E7B50">
                <w:rPr>
                  <w:sz w:val="20"/>
                  <w:lang w:eastAsia="en-US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1512" w:author="Yugin Vitaly" w:date="2016-03-07T19:56:00Z"/>
                <w:sz w:val="20"/>
              </w:rPr>
            </w:pPr>
            <w:del w:id="1513" w:author="Yugin Vitaly" w:date="2016-03-07T19:56:00Z">
              <w:r w:rsidDel="004E7B50">
                <w:rPr>
                  <w:sz w:val="20"/>
                </w:rPr>
                <w:delText>Электронная подпись</w:delText>
              </w:r>
              <w:r w:rsidDel="004E7B50">
                <w:rPr>
                  <w:sz w:val="20"/>
                  <w:lang w:eastAsia="en-US"/>
                </w:rPr>
                <w:delText xml:space="preserve"> электронного документа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514" w:author="Yugin Vitaly" w:date="2016-03-07T19:56:00Z"/>
                <w:sz w:val="20"/>
              </w:rPr>
            </w:pPr>
          </w:p>
        </w:tc>
      </w:tr>
      <w:tr w:rsidR="00ED680B" w:rsidRPr="00A95E4B" w:rsidDel="004E7B50" w:rsidTr="00F276BC">
        <w:trPr>
          <w:jc w:val="center"/>
          <w:del w:id="1515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516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517" w:author="Yugin Vitaly" w:date="2016-03-07T19:56:00Z"/>
                <w:sz w:val="20"/>
              </w:rPr>
            </w:pPr>
            <w:del w:id="1518" w:author="Yugin Vitaly" w:date="2016-03-07T19:56:00Z">
              <w:r w:rsidDel="004E7B50">
                <w:rPr>
                  <w:sz w:val="20"/>
                  <w:lang w:eastAsia="en-US"/>
                </w:rPr>
                <w:delText>fileType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519" w:author="Yugin Vitaly" w:date="2016-03-07T19:56:00Z"/>
                <w:sz w:val="20"/>
              </w:rPr>
            </w:pPr>
            <w:del w:id="1520" w:author="Yugin Vitaly" w:date="2016-03-07T19:56:00Z">
              <w:r w:rsidDel="004E7B50">
                <w:rPr>
                  <w:sz w:val="20"/>
                  <w:lang w:eastAsia="en-US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521" w:author="Yugin Vitaly" w:date="2016-03-07T19:56:00Z"/>
                <w:sz w:val="20"/>
              </w:rPr>
            </w:pPr>
            <w:del w:id="1522" w:author="Yugin Vitaly" w:date="2016-03-07T19:56:00Z">
              <w:r w:rsidDel="004E7B50">
                <w:rPr>
                  <w:sz w:val="20"/>
                  <w:lang w:val="en-US" w:eastAsia="en-US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rPr>
                <w:del w:id="1523" w:author="Yugin Vitaly" w:date="2016-03-07T19:56:00Z"/>
                <w:sz w:val="20"/>
              </w:rPr>
            </w:pPr>
            <w:del w:id="1524" w:author="Yugin Vitaly" w:date="2016-03-07T19:56:00Z">
              <w:r w:rsidDel="004E7B50">
                <w:rPr>
                  <w:sz w:val="20"/>
                  <w:lang w:eastAsia="en-US"/>
                </w:rPr>
                <w:delText>Тип файла электронного документа</w:delText>
              </w:r>
            </w:del>
          </w:p>
        </w:tc>
        <w:tc>
          <w:tcPr>
            <w:tcW w:w="1387" w:type="pct"/>
            <w:shd w:val="clear" w:color="auto" w:fill="auto"/>
          </w:tcPr>
          <w:p w:rsidR="00ED680B" w:rsidDel="004E7B50" w:rsidRDefault="00ED680B" w:rsidP="00ED680B">
            <w:pPr>
              <w:spacing w:before="0" w:after="0" w:line="256" w:lineRule="auto"/>
              <w:rPr>
                <w:del w:id="1525" w:author="Yugin Vitaly" w:date="2016-03-07T19:56:00Z"/>
                <w:sz w:val="20"/>
                <w:lang w:eastAsia="en-US"/>
              </w:rPr>
            </w:pPr>
            <w:del w:id="1526" w:author="Yugin Vitaly" w:date="2016-03-07T19:56:00Z">
              <w:r w:rsidDel="004E7B50">
                <w:rPr>
                  <w:sz w:val="20"/>
                  <w:lang w:eastAsia="en-US"/>
                </w:rPr>
                <w:delText>Допустимые значения: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27" w:author="Yugin Vitaly" w:date="2016-03-07T19:56:00Z"/>
                <w:sz w:val="20"/>
                <w:lang w:eastAsia="en-US"/>
              </w:rPr>
            </w:pPr>
            <w:del w:id="1528" w:author="Yugin Vitaly" w:date="2016-03-07T19:56:00Z">
              <w:r w:rsidDel="004E7B50">
                <w:rPr>
                  <w:sz w:val="20"/>
                  <w:lang w:eastAsia="en-US"/>
                </w:rPr>
                <w:delText>pdf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29" w:author="Yugin Vitaly" w:date="2016-03-07T19:56:00Z"/>
                <w:sz w:val="20"/>
                <w:lang w:eastAsia="en-US"/>
              </w:rPr>
            </w:pPr>
            <w:del w:id="1530" w:author="Yugin Vitaly" w:date="2016-03-07T19:56:00Z">
              <w:r w:rsidDel="004E7B50">
                <w:rPr>
                  <w:sz w:val="20"/>
                  <w:lang w:eastAsia="en-US"/>
                </w:rPr>
                <w:delText>docx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31" w:author="Yugin Vitaly" w:date="2016-03-07T19:56:00Z"/>
                <w:sz w:val="20"/>
                <w:lang w:eastAsia="en-US"/>
              </w:rPr>
            </w:pPr>
            <w:del w:id="1532" w:author="Yugin Vitaly" w:date="2016-03-07T19:56:00Z">
              <w:r w:rsidDel="004E7B50">
                <w:rPr>
                  <w:sz w:val="20"/>
                  <w:lang w:eastAsia="en-US"/>
                </w:rPr>
                <w:delText>doc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33" w:author="Yugin Vitaly" w:date="2016-03-07T19:56:00Z"/>
                <w:sz w:val="20"/>
                <w:lang w:eastAsia="en-US"/>
              </w:rPr>
            </w:pPr>
            <w:del w:id="1534" w:author="Yugin Vitaly" w:date="2016-03-07T19:56:00Z">
              <w:r w:rsidDel="004E7B50">
                <w:rPr>
                  <w:sz w:val="20"/>
                  <w:lang w:eastAsia="en-US"/>
                </w:rPr>
                <w:delText>rtf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35" w:author="Yugin Vitaly" w:date="2016-03-07T19:56:00Z"/>
                <w:sz w:val="20"/>
                <w:lang w:eastAsia="en-US"/>
              </w:rPr>
            </w:pPr>
            <w:del w:id="1536" w:author="Yugin Vitaly" w:date="2016-03-07T19:56:00Z">
              <w:r w:rsidDel="004E7B50">
                <w:rPr>
                  <w:sz w:val="20"/>
                  <w:lang w:eastAsia="en-US"/>
                </w:rPr>
                <w:delText>xls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37" w:author="Yugin Vitaly" w:date="2016-03-07T19:56:00Z"/>
                <w:sz w:val="20"/>
                <w:lang w:eastAsia="en-US"/>
              </w:rPr>
            </w:pPr>
            <w:del w:id="1538" w:author="Yugin Vitaly" w:date="2016-03-07T19:56:00Z">
              <w:r w:rsidDel="004E7B50">
                <w:rPr>
                  <w:sz w:val="20"/>
                  <w:lang w:eastAsia="en-US"/>
                </w:rPr>
                <w:delText>xlsx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39" w:author="Yugin Vitaly" w:date="2016-03-07T19:56:00Z"/>
                <w:sz w:val="20"/>
                <w:lang w:eastAsia="en-US"/>
              </w:rPr>
            </w:pPr>
            <w:del w:id="1540" w:author="Yugin Vitaly" w:date="2016-03-07T19:56:00Z">
              <w:r w:rsidDel="004E7B50">
                <w:rPr>
                  <w:sz w:val="20"/>
                  <w:lang w:eastAsia="en-US"/>
                </w:rPr>
                <w:delText>jpeg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41" w:author="Yugin Vitaly" w:date="2016-03-07T19:56:00Z"/>
                <w:sz w:val="20"/>
                <w:lang w:eastAsia="en-US"/>
              </w:rPr>
            </w:pPr>
            <w:del w:id="1542" w:author="Yugin Vitaly" w:date="2016-03-07T19:56:00Z">
              <w:r w:rsidDel="004E7B50">
                <w:rPr>
                  <w:sz w:val="20"/>
                  <w:lang w:eastAsia="en-US"/>
                </w:rPr>
                <w:delText>jpg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43" w:author="Yugin Vitaly" w:date="2016-03-07T19:56:00Z"/>
                <w:sz w:val="20"/>
                <w:lang w:eastAsia="en-US"/>
              </w:rPr>
            </w:pPr>
            <w:del w:id="1544" w:author="Yugin Vitaly" w:date="2016-03-07T19:56:00Z">
              <w:r w:rsidDel="004E7B50">
                <w:rPr>
                  <w:sz w:val="20"/>
                  <w:lang w:eastAsia="en-US"/>
                </w:rPr>
                <w:lastRenderedPageBreak/>
                <w:delText>bmp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45" w:author="Yugin Vitaly" w:date="2016-03-07T19:56:00Z"/>
                <w:sz w:val="20"/>
                <w:lang w:eastAsia="en-US"/>
              </w:rPr>
            </w:pPr>
            <w:del w:id="1546" w:author="Yugin Vitaly" w:date="2016-03-07T19:56:00Z">
              <w:r w:rsidDel="004E7B50">
                <w:rPr>
                  <w:sz w:val="20"/>
                  <w:lang w:eastAsia="en-US"/>
                </w:rPr>
                <w:delText>tif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47" w:author="Yugin Vitaly" w:date="2016-03-07T19:56:00Z"/>
                <w:sz w:val="20"/>
                <w:lang w:val="en-US" w:eastAsia="en-US"/>
              </w:rPr>
            </w:pPr>
            <w:del w:id="1548" w:author="Yugin Vitaly" w:date="2016-03-07T19:56:00Z">
              <w:r w:rsidDel="004E7B50">
                <w:rPr>
                  <w:sz w:val="20"/>
                  <w:lang w:val="en-US" w:eastAsia="en-US"/>
                </w:rPr>
                <w:delText>tiff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49" w:author="Yugin Vitaly" w:date="2016-03-07T19:56:00Z"/>
                <w:sz w:val="20"/>
                <w:lang w:val="en-US" w:eastAsia="en-US"/>
              </w:rPr>
            </w:pPr>
            <w:del w:id="1550" w:author="Yugin Vitaly" w:date="2016-03-07T19:56:00Z">
              <w:r w:rsidDel="004E7B50">
                <w:rPr>
                  <w:sz w:val="20"/>
                  <w:lang w:val="en-US" w:eastAsia="en-US"/>
                </w:rPr>
                <w:delText>txt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51" w:author="Yugin Vitaly" w:date="2016-03-07T19:56:00Z"/>
                <w:sz w:val="20"/>
                <w:lang w:val="en-US" w:eastAsia="en-US"/>
              </w:rPr>
            </w:pPr>
            <w:del w:id="1552" w:author="Yugin Vitaly" w:date="2016-03-07T19:56:00Z">
              <w:r w:rsidDel="004E7B50">
                <w:rPr>
                  <w:sz w:val="20"/>
                  <w:lang w:val="en-US" w:eastAsia="en-US"/>
                </w:rPr>
                <w:delText>zip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53" w:author="Yugin Vitaly" w:date="2016-03-07T19:56:00Z"/>
                <w:sz w:val="20"/>
                <w:lang w:val="en-US" w:eastAsia="en-US"/>
              </w:rPr>
            </w:pPr>
            <w:del w:id="1554" w:author="Yugin Vitaly" w:date="2016-03-07T19:56:00Z">
              <w:r w:rsidDel="004E7B50">
                <w:rPr>
                  <w:sz w:val="20"/>
                  <w:lang w:val="en-US" w:eastAsia="en-US"/>
                </w:rPr>
                <w:delText>rar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55" w:author="Yugin Vitaly" w:date="2016-03-07T19:56:00Z"/>
                <w:sz w:val="20"/>
                <w:lang w:val="en-US" w:eastAsia="en-US"/>
              </w:rPr>
            </w:pPr>
            <w:del w:id="1556" w:author="Yugin Vitaly" w:date="2016-03-07T19:56:00Z">
              <w:r w:rsidDel="004E7B50">
                <w:rPr>
                  <w:sz w:val="20"/>
                  <w:lang w:val="en-US" w:eastAsia="en-US"/>
                </w:rPr>
                <w:delText>gif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57" w:author="Yugin Vitaly" w:date="2016-03-07T19:56:00Z"/>
                <w:sz w:val="20"/>
                <w:lang w:val="en-US" w:eastAsia="en-US"/>
              </w:rPr>
            </w:pPr>
            <w:del w:id="1558" w:author="Yugin Vitaly" w:date="2016-03-07T19:56:00Z">
              <w:r w:rsidDel="004E7B50">
                <w:rPr>
                  <w:sz w:val="20"/>
                  <w:lang w:val="en-US" w:eastAsia="en-US"/>
                </w:rPr>
                <w:delText>csv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59" w:author="Yugin Vitaly" w:date="2016-03-07T19:56:00Z"/>
                <w:sz w:val="20"/>
                <w:lang w:val="en-US" w:eastAsia="en-US"/>
              </w:rPr>
            </w:pPr>
            <w:del w:id="1560" w:author="Yugin Vitaly" w:date="2016-03-07T19:56:00Z">
              <w:r w:rsidDel="004E7B50">
                <w:rPr>
                  <w:sz w:val="20"/>
                  <w:lang w:val="en-US" w:eastAsia="en-US"/>
                </w:rPr>
                <w:delText>odp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61" w:author="Yugin Vitaly" w:date="2016-03-07T19:56:00Z"/>
                <w:sz w:val="20"/>
                <w:lang w:val="en-US" w:eastAsia="en-US"/>
              </w:rPr>
            </w:pPr>
            <w:del w:id="1562" w:author="Yugin Vitaly" w:date="2016-03-07T19:56:00Z">
              <w:r w:rsidDel="004E7B50">
                <w:rPr>
                  <w:sz w:val="20"/>
                  <w:lang w:val="en-US" w:eastAsia="en-US"/>
                </w:rPr>
                <w:delText>odf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63" w:author="Yugin Vitaly" w:date="2016-03-07T19:56:00Z"/>
                <w:sz w:val="20"/>
                <w:lang w:val="en-US" w:eastAsia="en-US"/>
              </w:rPr>
            </w:pPr>
            <w:del w:id="1564" w:author="Yugin Vitaly" w:date="2016-03-07T19:56:00Z">
              <w:r w:rsidDel="004E7B50">
                <w:rPr>
                  <w:sz w:val="20"/>
                  <w:lang w:val="en-US" w:eastAsia="en-US"/>
                </w:rPr>
                <w:delText>ods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65" w:author="Yugin Vitaly" w:date="2016-03-07T19:56:00Z"/>
                <w:sz w:val="20"/>
                <w:lang w:val="en-US" w:eastAsia="en-US"/>
              </w:rPr>
            </w:pPr>
            <w:del w:id="1566" w:author="Yugin Vitaly" w:date="2016-03-07T19:56:00Z">
              <w:r w:rsidDel="004E7B50">
                <w:rPr>
                  <w:sz w:val="20"/>
                  <w:lang w:val="en-US" w:eastAsia="en-US"/>
                </w:rPr>
                <w:delText>odt</w:delText>
              </w:r>
            </w:del>
          </w:p>
          <w:p w:rsidR="00ED680B" w:rsidDel="004E7B50" w:rsidRDefault="00ED680B" w:rsidP="00ED680B">
            <w:pPr>
              <w:spacing w:before="0" w:after="0" w:line="256" w:lineRule="auto"/>
              <w:rPr>
                <w:del w:id="1567" w:author="Yugin Vitaly" w:date="2016-03-07T19:56:00Z"/>
                <w:sz w:val="20"/>
                <w:lang w:val="en-US" w:eastAsia="en-US"/>
              </w:rPr>
            </w:pPr>
            <w:del w:id="1568" w:author="Yugin Vitaly" w:date="2016-03-07T19:56:00Z">
              <w:r w:rsidDel="004E7B50">
                <w:rPr>
                  <w:sz w:val="20"/>
                  <w:lang w:val="en-US" w:eastAsia="en-US"/>
                </w:rPr>
                <w:delText>sxc</w:delText>
              </w:r>
            </w:del>
          </w:p>
          <w:p w:rsidR="00ED680B" w:rsidDel="004E7B50" w:rsidRDefault="00ED680B" w:rsidP="00ED680B">
            <w:pPr>
              <w:spacing w:before="0" w:after="0"/>
              <w:rPr>
                <w:del w:id="1569" w:author="Yugin Vitaly" w:date="2016-03-07T19:56:00Z"/>
                <w:sz w:val="20"/>
                <w:lang w:val="en-US" w:eastAsia="en-US"/>
              </w:rPr>
            </w:pPr>
            <w:del w:id="1570" w:author="Yugin Vitaly" w:date="2016-03-07T19:56:00Z">
              <w:r w:rsidDel="004E7B50">
                <w:rPr>
                  <w:sz w:val="20"/>
                  <w:lang w:val="en-US" w:eastAsia="en-US"/>
                </w:rPr>
                <w:delText>sxw</w:delText>
              </w:r>
            </w:del>
          </w:p>
          <w:p w:rsidR="00B82D36" w:rsidRPr="00A47C6C" w:rsidDel="004E7B50" w:rsidRDefault="00B82D36" w:rsidP="00ED680B">
            <w:pPr>
              <w:spacing w:before="0" w:after="0"/>
              <w:rPr>
                <w:del w:id="1571" w:author="Yugin Vitaly" w:date="2016-03-07T19:56:00Z"/>
                <w:sz w:val="20"/>
                <w:lang w:val="en-US"/>
              </w:rPr>
            </w:pPr>
            <w:del w:id="1572" w:author="Yugin Vitaly" w:date="2016-03-07T19:56:00Z">
              <w:r w:rsidDel="004E7B50">
                <w:rPr>
                  <w:sz w:val="20"/>
                  <w:lang w:val="en-US" w:eastAsia="en-US"/>
                </w:rPr>
                <w:delText>xml</w:delText>
              </w:r>
            </w:del>
          </w:p>
        </w:tc>
      </w:tr>
      <w:tr w:rsidR="00ED680B" w:rsidRPr="00CF443D" w:rsidDel="004E7B50" w:rsidTr="00F276BC">
        <w:trPr>
          <w:jc w:val="center"/>
          <w:del w:id="1573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A47C6C" w:rsidDel="004E7B50" w:rsidRDefault="00ED680B" w:rsidP="00ED680B">
            <w:pPr>
              <w:spacing w:before="0" w:after="0"/>
              <w:jc w:val="both"/>
              <w:rPr>
                <w:del w:id="1574" w:author="Yugin Vitaly" w:date="2016-03-07T19:56:00Z"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575" w:author="Yugin Vitaly" w:date="2016-03-07T19:56:00Z"/>
                <w:sz w:val="20"/>
              </w:rPr>
            </w:pPr>
            <w:del w:id="1576" w:author="Yugin Vitaly" w:date="2016-03-07T19:56:00Z">
              <w:r w:rsidDel="004E7B50">
                <w:rPr>
                  <w:sz w:val="20"/>
                  <w:lang w:eastAsia="en-US"/>
                </w:rPr>
                <w:delText>controlPersonalSignature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577" w:author="Yugin Vitaly" w:date="2016-03-07T19:56:00Z"/>
                <w:sz w:val="20"/>
              </w:rPr>
            </w:pPr>
            <w:del w:id="1578" w:author="Yugin Vitaly" w:date="2016-03-07T19:56:00Z">
              <w:r w:rsidDel="004E7B50">
                <w:rPr>
                  <w:sz w:val="20"/>
                  <w:lang w:eastAsia="en-US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579" w:author="Yugin Vitaly" w:date="2016-03-07T19:56:00Z"/>
                <w:sz w:val="20"/>
              </w:rPr>
            </w:pPr>
            <w:del w:id="1580" w:author="Yugin Vitaly" w:date="2016-03-07T19:56:00Z">
              <w:r w:rsidDel="004E7B50">
                <w:rPr>
                  <w:sz w:val="20"/>
                  <w:lang w:eastAsia="en-US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1581" w:author="Yugin Vitaly" w:date="2016-03-07T19:56:00Z"/>
                <w:sz w:val="20"/>
              </w:rPr>
            </w:pPr>
            <w:del w:id="1582" w:author="Yugin Vitaly" w:date="2016-03-07T19:56:00Z">
              <w:r w:rsidDel="004E7B50">
                <w:rPr>
                  <w:sz w:val="20"/>
                </w:rPr>
                <w:delText>Электронная подпись</w:delText>
              </w:r>
              <w:r w:rsidDel="004E7B50">
                <w:rPr>
                  <w:sz w:val="20"/>
                  <w:lang w:eastAsia="en-US"/>
                </w:rPr>
                <w:delText xml:space="preserve"> электронного документа лицом, уполномоченным на проведение контроля в соответствии с ч.5 ст.99 закона №44-ФЗ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583" w:author="Yugin Vitaly" w:date="2016-03-07T19:56:00Z"/>
                <w:sz w:val="20"/>
              </w:rPr>
            </w:pPr>
            <w:del w:id="1584" w:author="Yugin Vitaly" w:date="2016-03-07T19:56:00Z">
              <w:r w:rsidDel="004E7B50">
                <w:rPr>
                  <w:sz w:val="20"/>
                  <w:lang w:eastAsia="en-US"/>
                </w:rPr>
                <w:delText>Заполняется в случае, если на стороне внешней системы пройден контроль  по ст.99 закона №44-ФЗ</w:delText>
              </w:r>
            </w:del>
          </w:p>
        </w:tc>
      </w:tr>
      <w:tr w:rsidR="00ED680B" w:rsidRPr="00675499" w:rsidDel="004E7B50" w:rsidTr="00F276BC">
        <w:trPr>
          <w:jc w:val="center"/>
          <w:del w:id="1585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586" w:author="Yugin Vitaly" w:date="2016-03-07T19:56:00Z"/>
                <w:b/>
                <w:bCs/>
                <w:sz w:val="20"/>
              </w:rPr>
            </w:pPr>
            <w:del w:id="1587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Информация о прикрепленных документах</w:delText>
              </w:r>
            </w:del>
          </w:p>
        </w:tc>
      </w:tr>
      <w:tr w:rsidR="00ED680B" w:rsidRPr="00CF443D" w:rsidDel="004E7B50" w:rsidTr="00F276BC">
        <w:trPr>
          <w:jc w:val="center"/>
          <w:del w:id="1588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rPr>
                <w:del w:id="1589" w:author="Yugin Vitaly" w:date="2016-03-07T19:56:00Z"/>
                <w:b/>
                <w:sz w:val="20"/>
              </w:rPr>
            </w:pPr>
            <w:del w:id="1590" w:author="Yugin Vitaly" w:date="2016-03-07T19:56:00Z">
              <w:r w:rsidRPr="00A83433" w:rsidDel="004E7B50">
                <w:rPr>
                  <w:b/>
                  <w:sz w:val="20"/>
                </w:rPr>
                <w:delText>attachments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591" w:author="Yugin Vitaly" w:date="2016-03-07T19:56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592" w:author="Yugin Vitaly" w:date="2016-03-07T19:56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593" w:author="Yugin Vitaly" w:date="2016-03-07T19:56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rPr>
                <w:del w:id="1594" w:author="Yugin Vitaly" w:date="2016-03-07T19:56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595" w:author="Yugin Vitaly" w:date="2016-03-07T19:56:00Z"/>
                <w:b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59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597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598" w:author="Yugin Vitaly" w:date="2016-03-07T19:56:00Z"/>
                <w:sz w:val="20"/>
              </w:rPr>
            </w:pPr>
            <w:del w:id="1599" w:author="Yugin Vitaly" w:date="2016-03-07T19:56:00Z">
              <w:r w:rsidRPr="00FD65AC" w:rsidDel="004E7B50">
                <w:rPr>
                  <w:sz w:val="20"/>
                </w:rPr>
                <w:delText>attachment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600" w:author="Yugin Vitaly" w:date="2016-03-07T19:56:00Z"/>
                <w:sz w:val="20"/>
              </w:rPr>
            </w:pPr>
            <w:del w:id="1601" w:author="Yugin Vitaly" w:date="2016-03-07T19:56:00Z">
              <w:r w:rsidRPr="00E87917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602" w:author="Yugin Vitaly" w:date="2016-03-07T19:56:00Z"/>
                <w:sz w:val="20"/>
              </w:rPr>
            </w:pPr>
            <w:del w:id="1603" w:author="Yugin Vitaly" w:date="2016-03-07T19:56:00Z">
              <w:r w:rsidRPr="00E87917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604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605" w:author="Yugin Vitaly" w:date="2016-03-07T19:56:00Z"/>
                <w:sz w:val="20"/>
              </w:rPr>
            </w:pPr>
            <w:del w:id="1606" w:author="Yugin Vitaly" w:date="2016-03-07T19:56:00Z">
              <w:r w:rsidRPr="00E87917" w:rsidDel="004E7B50">
                <w:rPr>
                  <w:sz w:val="20"/>
                </w:rPr>
                <w:delText>Множественный элемент</w:delText>
              </w:r>
            </w:del>
          </w:p>
        </w:tc>
      </w:tr>
      <w:tr w:rsidR="00ED680B" w:rsidRPr="00CF443D" w:rsidDel="004E7B50" w:rsidTr="00F276BC">
        <w:trPr>
          <w:jc w:val="center"/>
          <w:del w:id="1607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608" w:author="Yugin Vitaly" w:date="2016-03-07T19:56:00Z"/>
                <w:b/>
                <w:sz w:val="20"/>
              </w:rPr>
            </w:pPr>
            <w:del w:id="1609" w:author="Yugin Vitaly" w:date="2016-03-07T19:56:00Z">
              <w:r w:rsidRPr="00A83433" w:rsidDel="004E7B50">
                <w:rPr>
                  <w:b/>
                  <w:sz w:val="20"/>
                </w:rPr>
                <w:delText>attachment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610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611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612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1613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614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615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616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1B15CB" w:rsidDel="004E7B50" w:rsidRDefault="00ED680B" w:rsidP="00ED680B">
            <w:pPr>
              <w:spacing w:before="0" w:after="0"/>
              <w:jc w:val="both"/>
              <w:rPr>
                <w:del w:id="1617" w:author="Yugin Vitaly" w:date="2016-03-07T19:56:00Z"/>
                <w:sz w:val="20"/>
                <w:lang w:val="en-US"/>
              </w:rPr>
            </w:pPr>
            <w:del w:id="1618" w:author="Yugin Vitaly" w:date="2016-03-07T19:56:00Z">
              <w:r w:rsidRPr="0093429A" w:rsidDel="004E7B50">
                <w:rPr>
                  <w:sz w:val="20"/>
                  <w:lang w:val="en-US"/>
                </w:rPr>
                <w:delText>publishedContentId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1B15CB" w:rsidDel="004E7B50" w:rsidRDefault="00ED680B" w:rsidP="00ED680B">
            <w:pPr>
              <w:spacing w:before="0" w:after="0"/>
              <w:jc w:val="center"/>
              <w:rPr>
                <w:del w:id="1619" w:author="Yugin Vitaly" w:date="2016-03-07T19:56:00Z"/>
                <w:sz w:val="20"/>
                <w:lang w:val="en-US"/>
              </w:rPr>
            </w:pPr>
            <w:del w:id="1620" w:author="Yugin Vitaly" w:date="2016-03-07T19:56:00Z">
              <w:r w:rsidDel="004E7B50">
                <w:rPr>
                  <w:sz w:val="20"/>
                  <w:lang w:val="en-US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1B15CB" w:rsidDel="004E7B50" w:rsidRDefault="00ED680B" w:rsidP="00ED680B">
            <w:pPr>
              <w:spacing w:before="0" w:after="0"/>
              <w:jc w:val="center"/>
              <w:rPr>
                <w:del w:id="1621" w:author="Yugin Vitaly" w:date="2016-03-07T19:56:00Z"/>
                <w:sz w:val="20"/>
                <w:lang w:val="en-US"/>
              </w:rPr>
            </w:pPr>
            <w:del w:id="1622" w:author="Yugin Vitaly" w:date="2016-03-07T19:56:00Z">
              <w:r w:rsidRPr="001A4780" w:rsidDel="004E7B50">
                <w:rPr>
                  <w:sz w:val="20"/>
                </w:rPr>
                <w:delText>T(</w:delText>
              </w:r>
              <w:r w:rsidDel="004E7B50">
                <w:rPr>
                  <w:sz w:val="20"/>
                  <w:lang w:val="en-US"/>
                </w:rPr>
                <w:delText>32</w:delText>
              </w:r>
              <w:r w:rsidRPr="001A4780" w:rsidDel="004E7B50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623" w:author="Yugin Vitaly" w:date="2016-03-07T19:56:00Z"/>
                <w:sz w:val="20"/>
              </w:rPr>
            </w:pPr>
            <w:del w:id="1624" w:author="Yugin Vitaly" w:date="2016-03-07T19:56:00Z">
              <w:r w:rsidDel="004E7B50">
                <w:rPr>
                  <w:sz w:val="20"/>
                </w:rPr>
                <w:delText xml:space="preserve">Уникальный идентификатор контента документа </w:delText>
              </w:r>
              <w:r w:rsidR="00686210" w:rsidDel="004E7B50">
                <w:rPr>
                  <w:sz w:val="20"/>
                </w:rPr>
                <w:delText>в ЕИС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625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626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627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628" w:author="Yugin Vitaly" w:date="2016-03-07T19:56:00Z"/>
                <w:sz w:val="20"/>
              </w:rPr>
            </w:pPr>
            <w:del w:id="1629" w:author="Yugin Vitaly" w:date="2016-03-07T19:56:00Z">
              <w:r w:rsidRPr="00E87917" w:rsidDel="004E7B50">
                <w:rPr>
                  <w:sz w:val="20"/>
                </w:rPr>
                <w:delText>fileName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630" w:author="Yugin Vitaly" w:date="2016-03-07T19:56:00Z"/>
                <w:sz w:val="20"/>
              </w:rPr>
            </w:pPr>
            <w:del w:id="1631" w:author="Yugin Vitaly" w:date="2016-03-07T19:56:00Z">
              <w:r w:rsidRPr="00E87917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632" w:author="Yugin Vitaly" w:date="2016-03-07T19:56:00Z"/>
                <w:sz w:val="20"/>
              </w:rPr>
            </w:pPr>
            <w:del w:id="1633" w:author="Yugin Vitaly" w:date="2016-03-07T19:56:00Z">
              <w:r w:rsidRPr="00E87917" w:rsidDel="004E7B50">
                <w:rPr>
                  <w:sz w:val="20"/>
                </w:rPr>
                <w:delText>T(1-1024)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634" w:author="Yugin Vitaly" w:date="2016-03-07T19:56:00Z"/>
                <w:sz w:val="20"/>
              </w:rPr>
            </w:pPr>
            <w:del w:id="1635" w:author="Yugin Vitaly" w:date="2016-03-07T19:56:00Z">
              <w:r w:rsidRPr="00E87917" w:rsidDel="004E7B50">
                <w:rPr>
                  <w:sz w:val="20"/>
                </w:rPr>
                <w:delText>Имя файла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636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637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638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639" w:author="Yugin Vitaly" w:date="2016-03-07T19:56:00Z"/>
                <w:sz w:val="20"/>
              </w:rPr>
            </w:pPr>
            <w:del w:id="1640" w:author="Yugin Vitaly" w:date="2016-03-07T19:56:00Z">
              <w:r w:rsidRPr="00B80981" w:rsidDel="004E7B50">
                <w:rPr>
                  <w:sz w:val="20"/>
                </w:rPr>
                <w:delText>fileSize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641" w:author="Yugin Vitaly" w:date="2016-03-07T19:56:00Z"/>
                <w:sz w:val="20"/>
              </w:rPr>
            </w:pPr>
            <w:del w:id="1642" w:author="Yugin Vitaly" w:date="2016-03-07T19:56:00Z">
              <w:r w:rsidDel="004E7B50">
                <w:rPr>
                  <w:sz w:val="20"/>
                  <w:lang w:val="en-US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643" w:author="Yugin Vitaly" w:date="2016-03-07T19:56:00Z"/>
                <w:sz w:val="20"/>
              </w:rPr>
            </w:pPr>
            <w:del w:id="1644" w:author="Yugin Vitaly" w:date="2016-03-07T19:56:00Z">
              <w:r w:rsidDel="004E7B50">
                <w:rPr>
                  <w:sz w:val="20"/>
                </w:rPr>
                <w:delText>T(1-</w:delText>
              </w:r>
              <w:r w:rsidDel="004E7B50">
                <w:rPr>
                  <w:sz w:val="20"/>
                  <w:lang w:val="en-US"/>
                </w:rPr>
                <w:delText>40)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645" w:author="Yugin Vitaly" w:date="2016-03-07T19:56:00Z"/>
                <w:sz w:val="20"/>
              </w:rPr>
            </w:pPr>
            <w:del w:id="1646" w:author="Yugin Vitaly" w:date="2016-03-07T19:56:00Z">
              <w:r w:rsidRPr="00B80981" w:rsidDel="004E7B50">
                <w:rPr>
                  <w:sz w:val="20"/>
                </w:rPr>
                <w:delText>Размер файла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647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648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649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650" w:author="Yugin Vitaly" w:date="2016-03-07T19:56:00Z"/>
                <w:sz w:val="20"/>
              </w:rPr>
            </w:pPr>
            <w:del w:id="1651" w:author="Yugin Vitaly" w:date="2016-03-07T19:56:00Z">
              <w:r w:rsidRPr="00E87917" w:rsidDel="004E7B50">
                <w:rPr>
                  <w:sz w:val="20"/>
                </w:rPr>
                <w:delText>docDescription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652" w:author="Yugin Vitaly" w:date="2016-03-07T19:56:00Z"/>
                <w:sz w:val="20"/>
              </w:rPr>
            </w:pPr>
            <w:del w:id="1653" w:author="Yugin Vitaly" w:date="2016-03-07T19:56:00Z">
              <w:r w:rsidRPr="00E87917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654" w:author="Yugin Vitaly" w:date="2016-03-07T19:56:00Z"/>
                <w:sz w:val="20"/>
              </w:rPr>
            </w:pPr>
            <w:del w:id="1655" w:author="Yugin Vitaly" w:date="2016-03-07T19:56:00Z">
              <w:r w:rsidRPr="00E87917" w:rsidDel="004E7B50">
                <w:rPr>
                  <w:sz w:val="20"/>
                </w:rPr>
                <w:delText>T(1-1024)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656" w:author="Yugin Vitaly" w:date="2016-03-07T19:56:00Z"/>
                <w:sz w:val="20"/>
              </w:rPr>
            </w:pPr>
            <w:del w:id="1657" w:author="Yugin Vitaly" w:date="2016-03-07T19:56:00Z">
              <w:r w:rsidRPr="00E87917" w:rsidDel="004E7B50">
                <w:rPr>
                  <w:sz w:val="20"/>
                </w:rPr>
                <w:delText>Описание прикрепляемого документа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658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659" w:author="Yugin Vitaly" w:date="2016-03-07T19:56:00Z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660" w:author="Yugin Vitaly" w:date="2016-03-07T19:56:00Z"/>
                <w:sz w:val="20"/>
              </w:rPr>
            </w:pPr>
            <w:del w:id="1661" w:author="Yugin Vitaly" w:date="2016-03-07T19:56:00Z">
              <w:r w:rsidDel="004E7B50">
                <w:rPr>
                  <w:sz w:val="20"/>
                </w:rPr>
                <w:delText>Допустимо указание только одного элемента</w:delText>
              </w:r>
            </w:del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662" w:author="Yugin Vitaly" w:date="2016-03-07T19:56:00Z"/>
                <w:sz w:val="20"/>
              </w:rPr>
            </w:pPr>
            <w:del w:id="1663" w:author="Yugin Vitaly" w:date="2016-03-07T19:56:00Z">
              <w:r w:rsidRPr="00E87917" w:rsidDel="004E7B50">
                <w:rPr>
                  <w:sz w:val="20"/>
                </w:rPr>
                <w:delText>url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664" w:author="Yugin Vitaly" w:date="2016-03-07T19:56:00Z"/>
                <w:sz w:val="20"/>
              </w:rPr>
            </w:pPr>
            <w:del w:id="1665" w:author="Yugin Vitaly" w:date="2016-03-07T19:56:00Z">
              <w:r w:rsidRPr="00E87917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666" w:author="Yugin Vitaly" w:date="2016-03-07T19:56:00Z"/>
                <w:sz w:val="20"/>
              </w:rPr>
            </w:pPr>
            <w:del w:id="1667" w:author="Yugin Vitaly" w:date="2016-03-07T19:56:00Z">
              <w:r w:rsidRPr="00E87917" w:rsidDel="004E7B50">
                <w:rPr>
                  <w:sz w:val="20"/>
                </w:rPr>
                <w:delText>T(1-1024)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668" w:author="Yugin Vitaly" w:date="2016-03-07T19:56:00Z"/>
                <w:sz w:val="20"/>
              </w:rPr>
            </w:pPr>
            <w:del w:id="1669" w:author="Yugin Vitaly" w:date="2016-03-07T19:56:00Z">
              <w:r w:rsidRPr="00E87917" w:rsidDel="004E7B50">
                <w:rPr>
                  <w:sz w:val="20"/>
                </w:rPr>
                <w:delText>Ссылка для скачивания документа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670" w:author="Yugin Vitaly" w:date="2016-03-07T19:56:00Z"/>
                <w:sz w:val="20"/>
              </w:rPr>
            </w:pPr>
            <w:del w:id="1671" w:author="Yugin Vitaly" w:date="2016-03-07T19:56:00Z">
              <w:r w:rsidDel="004E7B50">
                <w:rPr>
                  <w:sz w:val="20"/>
                </w:rPr>
                <w:delText xml:space="preserve">При приеме </w:delText>
              </w:r>
              <w:r w:rsidR="00686210" w:rsidDel="004E7B50">
                <w:rPr>
                  <w:sz w:val="20"/>
                </w:rPr>
                <w:delText>в ЕИС</w:delText>
              </w:r>
              <w:r w:rsidDel="004E7B50">
                <w:rPr>
                  <w:sz w:val="20"/>
                </w:rPr>
                <w:delText xml:space="preserve"> контролируется обязательность заполнения данного поля</w:delText>
              </w:r>
            </w:del>
          </w:p>
        </w:tc>
      </w:tr>
      <w:tr w:rsidR="00ED680B" w:rsidRPr="00CF443D" w:rsidDel="004E7B50" w:rsidTr="00F276BC">
        <w:trPr>
          <w:jc w:val="center"/>
          <w:del w:id="1672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6804F4" w:rsidDel="004E7B50" w:rsidRDefault="00ED680B" w:rsidP="00ED680B">
            <w:pPr>
              <w:spacing w:before="0" w:after="0"/>
              <w:jc w:val="both"/>
              <w:rPr>
                <w:del w:id="1673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6804F4" w:rsidDel="004E7B50" w:rsidRDefault="00ED680B" w:rsidP="00ED680B">
            <w:pPr>
              <w:spacing w:before="0" w:after="0"/>
              <w:jc w:val="both"/>
              <w:rPr>
                <w:del w:id="1674" w:author="Yugin Vitaly" w:date="2016-03-07T19:56:00Z"/>
                <w:sz w:val="20"/>
              </w:rPr>
            </w:pPr>
            <w:del w:id="1675" w:author="Yugin Vitaly" w:date="2016-03-07T19:56:00Z">
              <w:r w:rsidRPr="00A05774" w:rsidDel="004E7B50">
                <w:rPr>
                  <w:sz w:val="20"/>
                </w:rPr>
                <w:delText>contentId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6804F4" w:rsidDel="004E7B50" w:rsidRDefault="00ED680B" w:rsidP="00ED680B">
            <w:pPr>
              <w:spacing w:before="0" w:after="0"/>
              <w:jc w:val="center"/>
              <w:rPr>
                <w:del w:id="1676" w:author="Yugin Vitaly" w:date="2016-03-07T19:56:00Z"/>
                <w:sz w:val="20"/>
              </w:rPr>
            </w:pPr>
            <w:del w:id="1677" w:author="Yugin Vitaly" w:date="2016-03-07T19:56:00Z">
              <w:r w:rsidRPr="00E87917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6804F4" w:rsidDel="004E7B50" w:rsidRDefault="00ED680B" w:rsidP="00ED680B">
            <w:pPr>
              <w:spacing w:before="0" w:after="0"/>
              <w:jc w:val="center"/>
              <w:rPr>
                <w:del w:id="1678" w:author="Yugin Vitaly" w:date="2016-03-07T19:56:00Z"/>
                <w:sz w:val="20"/>
              </w:rPr>
            </w:pPr>
            <w:del w:id="1679" w:author="Yugin Vitaly" w:date="2016-03-07T19:56:00Z">
              <w:r w:rsidRPr="001A4780" w:rsidDel="004E7B50">
                <w:rPr>
                  <w:sz w:val="20"/>
                </w:rPr>
                <w:delText>T(</w:delText>
              </w:r>
              <w:r w:rsidDel="004E7B50">
                <w:rPr>
                  <w:sz w:val="20"/>
                  <w:lang w:val="en-US"/>
                </w:rPr>
                <w:delText>32</w:delText>
              </w:r>
              <w:r w:rsidRPr="001A4780" w:rsidDel="004E7B50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6804F4" w:rsidDel="004E7B50" w:rsidRDefault="00ED680B" w:rsidP="00ED680B">
            <w:pPr>
              <w:spacing w:before="0" w:after="0"/>
              <w:rPr>
                <w:del w:id="1680" w:author="Yugin Vitaly" w:date="2016-03-07T19:56:00Z"/>
                <w:sz w:val="20"/>
              </w:rPr>
            </w:pPr>
            <w:del w:id="1681" w:author="Yugin Vitaly" w:date="2016-03-07T19:56:00Z">
              <w:r w:rsidDel="004E7B50">
                <w:rPr>
                  <w:sz w:val="20"/>
                </w:rPr>
                <w:delText xml:space="preserve">Уникальный идентификатор документа </w:delText>
              </w:r>
              <w:r w:rsidR="00686210" w:rsidDel="004E7B50">
                <w:rPr>
                  <w:sz w:val="20"/>
                </w:rPr>
                <w:delText>в ЕИС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6804F4" w:rsidDel="004E7B50" w:rsidRDefault="00ED680B" w:rsidP="00ED680B">
            <w:pPr>
              <w:spacing w:before="0" w:after="0"/>
              <w:jc w:val="both"/>
              <w:rPr>
                <w:del w:id="1682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683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6804F4" w:rsidDel="004E7B50" w:rsidRDefault="00ED680B" w:rsidP="00ED680B">
            <w:pPr>
              <w:spacing w:before="0" w:after="0"/>
              <w:jc w:val="both"/>
              <w:rPr>
                <w:del w:id="1684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A05774" w:rsidDel="004E7B50" w:rsidRDefault="00ED680B" w:rsidP="00ED680B">
            <w:pPr>
              <w:spacing w:before="0" w:after="0"/>
              <w:jc w:val="both"/>
              <w:rPr>
                <w:del w:id="1685" w:author="Yugin Vitaly" w:date="2016-03-07T19:56:00Z"/>
                <w:sz w:val="20"/>
              </w:rPr>
            </w:pPr>
            <w:del w:id="1686" w:author="Yugin Vitaly" w:date="2016-03-07T19:56:00Z">
              <w:r w:rsidRPr="001A4780" w:rsidDel="004E7B50">
                <w:rPr>
                  <w:sz w:val="20"/>
                </w:rPr>
                <w:delText xml:space="preserve">content </w:delText>
              </w:r>
            </w:del>
          </w:p>
        </w:tc>
        <w:tc>
          <w:tcPr>
            <w:tcW w:w="198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687" w:author="Yugin Vitaly" w:date="2016-03-07T19:56:00Z"/>
                <w:sz w:val="20"/>
              </w:rPr>
            </w:pPr>
            <w:del w:id="1688" w:author="Yugin Vitaly" w:date="2016-03-07T19:56:00Z">
              <w:r w:rsidRPr="001A4780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689" w:author="Yugin Vitaly" w:date="2016-03-07T19:56:00Z"/>
                <w:sz w:val="20"/>
              </w:rPr>
            </w:pPr>
            <w:del w:id="1690" w:author="Yugin Vitaly" w:date="2016-03-07T19:56:00Z">
              <w:r w:rsidRPr="001A4780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Del="004E7B50" w:rsidRDefault="00ED680B" w:rsidP="00ED680B">
            <w:pPr>
              <w:spacing w:before="0" w:after="0"/>
              <w:rPr>
                <w:del w:id="1691" w:author="Yugin Vitaly" w:date="2016-03-07T19:56:00Z"/>
                <w:sz w:val="20"/>
              </w:rPr>
            </w:pPr>
            <w:del w:id="1692" w:author="Yugin Vitaly" w:date="2016-03-07T19:56:00Z">
              <w:r w:rsidRPr="001A4780" w:rsidDel="004E7B50">
                <w:rPr>
                  <w:sz w:val="20"/>
                </w:rPr>
                <w:delText>Содержимое файла</w:delText>
              </w:r>
            </w:del>
          </w:p>
        </w:tc>
        <w:tc>
          <w:tcPr>
            <w:tcW w:w="1387" w:type="pct"/>
            <w:shd w:val="clear" w:color="auto" w:fill="auto"/>
          </w:tcPr>
          <w:p w:rsidR="00ED680B" w:rsidRPr="006804F4" w:rsidDel="004E7B50" w:rsidRDefault="00ED680B" w:rsidP="00ED680B">
            <w:pPr>
              <w:spacing w:before="0" w:after="0"/>
              <w:jc w:val="both"/>
              <w:rPr>
                <w:del w:id="1693" w:author="Yugin Vitaly" w:date="2016-03-07T19:56:00Z"/>
                <w:sz w:val="20"/>
              </w:rPr>
            </w:pPr>
            <w:del w:id="1694" w:author="Yugin Vitaly" w:date="2016-03-07T19:56:00Z">
              <w:r w:rsidRPr="001A4780" w:rsidDel="004E7B50">
                <w:rPr>
                  <w:sz w:val="20"/>
                </w:rPr>
                <w:delText>base64Binary</w:delText>
              </w:r>
            </w:del>
          </w:p>
        </w:tc>
      </w:tr>
      <w:tr w:rsidR="00ED680B" w:rsidRPr="00CF443D" w:rsidDel="004E7B50" w:rsidTr="00F276BC">
        <w:trPr>
          <w:jc w:val="center"/>
          <w:del w:id="1695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6804F4" w:rsidDel="004E7B50" w:rsidRDefault="00ED680B" w:rsidP="00ED680B">
            <w:pPr>
              <w:spacing w:before="0" w:after="0"/>
              <w:jc w:val="both"/>
              <w:rPr>
                <w:del w:id="1696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697" w:author="Yugin Vitaly" w:date="2016-03-07T19:56:00Z"/>
                <w:sz w:val="20"/>
              </w:rPr>
            </w:pPr>
            <w:del w:id="1698" w:author="Yugin Vitaly" w:date="2016-03-07T19:56:00Z">
              <w:r w:rsidRPr="00407EBF" w:rsidDel="004E7B50">
                <w:rPr>
                  <w:sz w:val="20"/>
                </w:rPr>
                <w:delText>cryptoSigns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699" w:author="Yugin Vitaly" w:date="2016-03-07T19:56:00Z"/>
                <w:sz w:val="20"/>
              </w:rPr>
            </w:pPr>
            <w:del w:id="1700" w:author="Yugin Vitaly" w:date="2016-03-07T19:56:00Z">
              <w:r w:rsidDel="004E7B50">
                <w:rPr>
                  <w:sz w:val="20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701" w:author="Yugin Vitaly" w:date="2016-03-07T19:56:00Z"/>
                <w:sz w:val="20"/>
              </w:rPr>
            </w:pPr>
            <w:del w:id="1702" w:author="Yugin Vitaly" w:date="2016-03-07T19:56:00Z">
              <w:r w:rsidRPr="00CF443D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703" w:author="Yugin Vitaly" w:date="2016-03-07T19:56:00Z"/>
                <w:sz w:val="20"/>
              </w:rPr>
            </w:pPr>
            <w:del w:id="1704" w:author="Yugin Vitaly" w:date="2016-03-07T19:56:00Z">
              <w:r w:rsidDel="004E7B50">
                <w:rPr>
                  <w:sz w:val="20"/>
                </w:rPr>
                <w:delText>Электронная подпись документа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705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1706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707" w:author="Yugin Vitaly" w:date="2016-03-07T19:56:00Z"/>
                <w:b/>
                <w:bCs/>
                <w:sz w:val="20"/>
              </w:rPr>
            </w:pPr>
            <w:del w:id="1708" w:author="Yugin Vitaly" w:date="2016-03-07T19:56:00Z">
              <w:r w:rsidRPr="00494FAF" w:rsidDel="004E7B50">
                <w:rPr>
                  <w:b/>
                  <w:sz w:val="20"/>
                </w:rPr>
                <w:delText>Электронная подпись</w:delText>
              </w:r>
              <w:r w:rsidRPr="00675499" w:rsidDel="004E7B50">
                <w:rPr>
                  <w:b/>
                  <w:bCs/>
                  <w:sz w:val="20"/>
                </w:rPr>
                <w:delText xml:space="preserve"> документа</w:delText>
              </w:r>
            </w:del>
          </w:p>
        </w:tc>
      </w:tr>
      <w:tr w:rsidR="00ED680B" w:rsidRPr="00CF443D" w:rsidDel="004E7B50" w:rsidTr="00F276BC">
        <w:trPr>
          <w:jc w:val="center"/>
          <w:del w:id="1709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rPr>
                <w:del w:id="1710" w:author="Yugin Vitaly" w:date="2016-03-07T19:56:00Z"/>
                <w:b/>
                <w:sz w:val="20"/>
              </w:rPr>
            </w:pPr>
            <w:del w:id="1711" w:author="Yugin Vitaly" w:date="2016-03-07T19:56:00Z">
              <w:r w:rsidRPr="00A83433" w:rsidDel="004E7B50">
                <w:rPr>
                  <w:b/>
                  <w:sz w:val="20"/>
                </w:rPr>
                <w:delText>cryptoSigns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712" w:author="Yugin Vitaly" w:date="2016-03-07T19:56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713" w:author="Yugin Vitaly" w:date="2016-03-07T19:56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714" w:author="Yugin Vitaly" w:date="2016-03-07T19:56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rPr>
                <w:del w:id="1715" w:author="Yugin Vitaly" w:date="2016-03-07T19:56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716" w:author="Yugin Vitaly" w:date="2016-03-07T19:56:00Z"/>
                <w:b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717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718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719" w:author="Yugin Vitaly" w:date="2016-03-07T19:56:00Z"/>
                <w:sz w:val="20"/>
              </w:rPr>
            </w:pPr>
            <w:del w:id="1720" w:author="Yugin Vitaly" w:date="2016-03-07T19:56:00Z">
              <w:r w:rsidRPr="00CF443D" w:rsidDel="004E7B50">
                <w:rPr>
                  <w:sz w:val="20"/>
                </w:rPr>
                <w:delText>signature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721" w:author="Yugin Vitaly" w:date="2016-03-07T19:56:00Z"/>
                <w:sz w:val="20"/>
              </w:rPr>
            </w:pPr>
            <w:del w:id="1722" w:author="Yugin Vitaly" w:date="2016-03-07T19:56:00Z">
              <w:r w:rsidRPr="00CF443D"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723" w:author="Yugin Vitaly" w:date="2016-03-07T19:56:00Z"/>
                <w:sz w:val="20"/>
              </w:rPr>
            </w:pPr>
            <w:del w:id="1724" w:author="Yugin Vitaly" w:date="2016-03-07T19:56:00Z">
              <w:r w:rsidRPr="00CF443D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1725" w:author="Yugin Vitaly" w:date="2016-03-07T19:56:00Z"/>
                <w:sz w:val="20"/>
              </w:rPr>
            </w:pPr>
            <w:del w:id="1726" w:author="Yugin Vitaly" w:date="2016-03-07T19:56:00Z">
              <w:r w:rsidDel="004E7B50">
                <w:rPr>
                  <w:sz w:val="20"/>
                </w:rPr>
                <w:delText>Электронная подпись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727" w:author="Yugin Vitaly" w:date="2016-03-07T19:56:00Z"/>
                <w:sz w:val="20"/>
              </w:rPr>
            </w:pPr>
            <w:del w:id="1728" w:author="Yugin Vitaly" w:date="2016-03-07T19:56:00Z">
              <w:r w:rsidRPr="00CF443D" w:rsidDel="004E7B50">
                <w:rPr>
                  <w:sz w:val="20"/>
                </w:rPr>
                <w:delText>Множественный элемент</w:delText>
              </w:r>
            </w:del>
          </w:p>
        </w:tc>
      </w:tr>
      <w:tr w:rsidR="00ED680B" w:rsidRPr="00CF443D" w:rsidDel="004E7B50" w:rsidTr="00F276BC">
        <w:trPr>
          <w:jc w:val="center"/>
          <w:del w:id="1729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730" w:author="Yugin Vitaly" w:date="2016-03-07T19:56:00Z"/>
                <w:b/>
                <w:sz w:val="20"/>
              </w:rPr>
            </w:pPr>
            <w:del w:id="1731" w:author="Yugin Vitaly" w:date="2016-03-07T19:56:00Z">
              <w:r w:rsidRPr="00A83433" w:rsidDel="004E7B50">
                <w:rPr>
                  <w:b/>
                  <w:sz w:val="20"/>
                </w:rPr>
                <w:delText>signature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732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733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734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1735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736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737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738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739" w:author="Yugin Vitaly" w:date="2016-03-07T19:56:00Z"/>
                <w:sz w:val="20"/>
              </w:rPr>
            </w:pPr>
            <w:del w:id="1740" w:author="Yugin Vitaly" w:date="2016-03-07T19:56:00Z">
              <w:r w:rsidRPr="00E87917" w:rsidDel="004E7B50">
                <w:rPr>
                  <w:sz w:val="20"/>
                </w:rPr>
                <w:delText>type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741" w:author="Yugin Vitaly" w:date="2016-03-07T19:56:00Z"/>
                <w:sz w:val="20"/>
              </w:rPr>
            </w:pPr>
            <w:del w:id="1742" w:author="Yugin Vitaly" w:date="2016-03-07T19:56:00Z">
              <w:r w:rsidRPr="00E87917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743" w:author="Yugin Vitaly" w:date="2016-03-07T19:56:00Z"/>
                <w:sz w:val="20"/>
              </w:rPr>
            </w:pPr>
            <w:del w:id="1744" w:author="Yugin Vitaly" w:date="2016-03-07T19:56:00Z">
              <w:r w:rsidRPr="00E87917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rPr>
                <w:del w:id="1745" w:author="Yugin Vitaly" w:date="2016-03-07T19:56:00Z"/>
                <w:sz w:val="20"/>
              </w:rPr>
            </w:pPr>
            <w:del w:id="1746" w:author="Yugin Vitaly" w:date="2016-03-07T19:56:00Z">
              <w:r w:rsidRPr="00E87917" w:rsidDel="004E7B50">
                <w:rPr>
                  <w:sz w:val="20"/>
                </w:rPr>
                <w:delText>Тип</w:delText>
              </w:r>
              <w:r w:rsidDel="004E7B50">
                <w:rPr>
                  <w:sz w:val="20"/>
                </w:rPr>
                <w:delText xml:space="preserve"> электронной подписи</w:delText>
              </w:r>
            </w:del>
          </w:p>
        </w:tc>
        <w:tc>
          <w:tcPr>
            <w:tcW w:w="1387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rPr>
                <w:del w:id="1747" w:author="Yugin Vitaly" w:date="2016-03-07T19:56:00Z"/>
                <w:sz w:val="20"/>
              </w:rPr>
            </w:pPr>
            <w:del w:id="1748" w:author="Yugin Vitaly" w:date="2016-03-07T19:56:00Z">
              <w:r w:rsidRPr="00E87917" w:rsidDel="004E7B50">
                <w:rPr>
                  <w:sz w:val="20"/>
                </w:rPr>
                <w:delText xml:space="preserve">Допустимые значения: </w:delText>
              </w:r>
              <w:r w:rsidRPr="00E87917" w:rsidDel="004E7B50">
                <w:rPr>
                  <w:sz w:val="20"/>
                </w:rPr>
                <w:br/>
                <w:delText xml:space="preserve">CAdES-BES </w:delText>
              </w:r>
              <w:r w:rsidRPr="00E87917" w:rsidDel="004E7B50">
                <w:rPr>
                  <w:sz w:val="20"/>
                </w:rPr>
                <w:br/>
                <w:delText>CAdES-A</w:delText>
              </w:r>
            </w:del>
          </w:p>
        </w:tc>
      </w:tr>
      <w:tr w:rsidR="00ED680B" w:rsidRPr="00675499" w:rsidDel="004E7B50" w:rsidTr="00F276BC">
        <w:trPr>
          <w:jc w:val="center"/>
          <w:del w:id="1749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750" w:author="Yugin Vitaly" w:date="2016-03-07T19:56:00Z"/>
                <w:b/>
                <w:bCs/>
                <w:sz w:val="20"/>
              </w:rPr>
            </w:pPr>
            <w:del w:id="1751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Сведения о возврате жалобы</w:delText>
              </w:r>
            </w:del>
          </w:p>
        </w:tc>
      </w:tr>
      <w:tr w:rsidR="00ED680B" w:rsidRPr="00CF443D" w:rsidDel="004E7B50" w:rsidTr="00F276BC">
        <w:trPr>
          <w:jc w:val="center"/>
          <w:del w:id="175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rPr>
                <w:del w:id="1753" w:author="Yugin Vitaly" w:date="2016-03-07T19:56:00Z"/>
                <w:b/>
                <w:sz w:val="20"/>
              </w:rPr>
            </w:pPr>
            <w:del w:id="1754" w:author="Yugin Vitaly" w:date="2016-03-07T19:56:00Z">
              <w:r w:rsidRPr="00A83433" w:rsidDel="004E7B50">
                <w:rPr>
                  <w:b/>
                  <w:sz w:val="20"/>
                </w:rPr>
                <w:delText>returnInfo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755" w:author="Yugin Vitaly" w:date="2016-03-07T19:56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756" w:author="Yugin Vitaly" w:date="2016-03-07T19:56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757" w:author="Yugin Vitaly" w:date="2016-03-07T19:56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rPr>
                <w:del w:id="1758" w:author="Yugin Vitaly" w:date="2016-03-07T19:56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759" w:author="Yugin Vitaly" w:date="2016-03-07T19:56:00Z"/>
                <w:b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760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761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0313D" w:rsidDel="004E7B50" w:rsidRDefault="00ED680B" w:rsidP="00ED680B">
            <w:pPr>
              <w:spacing w:before="0" w:after="0"/>
              <w:jc w:val="both"/>
              <w:rPr>
                <w:del w:id="1762" w:author="Yugin Vitaly" w:date="2016-03-07T19:56:00Z"/>
                <w:sz w:val="20"/>
              </w:rPr>
            </w:pPr>
            <w:del w:id="1763" w:author="Yugin Vitaly" w:date="2016-03-07T19:56:00Z">
              <w:r w:rsidRPr="00CF443D" w:rsidDel="004E7B50">
                <w:rPr>
                  <w:sz w:val="20"/>
                </w:rPr>
                <w:delText>base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0313D" w:rsidDel="004E7B50" w:rsidRDefault="00ED680B" w:rsidP="00ED680B">
            <w:pPr>
              <w:spacing w:before="0" w:after="0"/>
              <w:jc w:val="center"/>
              <w:rPr>
                <w:del w:id="1764" w:author="Yugin Vitaly" w:date="2016-03-07T19:56:00Z"/>
                <w:sz w:val="20"/>
              </w:rPr>
            </w:pPr>
            <w:del w:id="1765" w:author="Yugin Vitaly" w:date="2016-03-07T19:56:00Z">
              <w:r w:rsidRPr="00CF443D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0313D" w:rsidDel="004E7B50" w:rsidRDefault="00ED680B" w:rsidP="00ED680B">
            <w:pPr>
              <w:spacing w:before="0" w:after="0"/>
              <w:jc w:val="center"/>
              <w:rPr>
                <w:del w:id="1766" w:author="Yugin Vitaly" w:date="2016-03-07T19:56:00Z"/>
                <w:sz w:val="20"/>
              </w:rPr>
            </w:pPr>
            <w:del w:id="1767" w:author="Yugin Vitaly" w:date="2016-03-07T19:56:00Z">
              <w:r w:rsidRPr="00E0313D" w:rsidDel="004E7B50">
                <w:rPr>
                  <w:sz w:val="20"/>
                </w:rPr>
                <w:delText>T(1-10</w:delText>
              </w:r>
              <w:r w:rsidRPr="00CF443D" w:rsidDel="004E7B50">
                <w:rPr>
                  <w:sz w:val="20"/>
                </w:rPr>
                <w:delText>00</w:delText>
              </w:r>
              <w:r w:rsidRPr="00E0313D" w:rsidDel="004E7B50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E0313D" w:rsidDel="004E7B50" w:rsidRDefault="00ED680B" w:rsidP="00ED680B">
            <w:pPr>
              <w:spacing w:before="0" w:after="0"/>
              <w:rPr>
                <w:del w:id="1768" w:author="Yugin Vitaly" w:date="2016-03-07T19:56:00Z"/>
                <w:sz w:val="20"/>
              </w:rPr>
            </w:pPr>
            <w:del w:id="1769" w:author="Yugin Vitaly" w:date="2016-03-07T19:56:00Z">
              <w:r w:rsidRPr="00E0313D" w:rsidDel="004E7B50">
                <w:rPr>
                  <w:sz w:val="20"/>
                </w:rPr>
                <w:delText>Основание возврата жалобы</w:delText>
              </w:r>
            </w:del>
          </w:p>
        </w:tc>
        <w:tc>
          <w:tcPr>
            <w:tcW w:w="1387" w:type="pct"/>
            <w:shd w:val="clear" w:color="auto" w:fill="auto"/>
          </w:tcPr>
          <w:p w:rsidR="00ED680B" w:rsidRPr="00E0313D" w:rsidDel="004E7B50" w:rsidRDefault="00ED680B" w:rsidP="00ED680B">
            <w:pPr>
              <w:spacing w:before="0" w:after="0"/>
              <w:jc w:val="both"/>
              <w:rPr>
                <w:del w:id="1770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771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772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773" w:author="Yugin Vitaly" w:date="2016-03-07T19:56:00Z"/>
                <w:sz w:val="20"/>
              </w:rPr>
            </w:pPr>
            <w:del w:id="1774" w:author="Yugin Vitaly" w:date="2016-03-07T19:56:00Z">
              <w:r w:rsidRPr="00B9282E" w:rsidDel="004E7B50">
                <w:rPr>
                  <w:sz w:val="20"/>
                </w:rPr>
                <w:delText>attachments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775" w:author="Yugin Vitaly" w:date="2016-03-07T19:56:00Z"/>
                <w:sz w:val="20"/>
              </w:rPr>
            </w:pPr>
            <w:del w:id="1776" w:author="Yugin Vitaly" w:date="2016-03-07T19:56:00Z">
              <w:r w:rsidRPr="00E87917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0313D" w:rsidDel="004E7B50" w:rsidRDefault="00ED680B" w:rsidP="00ED680B">
            <w:pPr>
              <w:spacing w:before="0" w:after="0"/>
              <w:jc w:val="center"/>
              <w:rPr>
                <w:del w:id="1777" w:author="Yugin Vitaly" w:date="2016-03-07T19:56:00Z"/>
                <w:sz w:val="20"/>
              </w:rPr>
            </w:pPr>
            <w:del w:id="1778" w:author="Yugin Vitaly" w:date="2016-03-07T19:56:00Z">
              <w:r w:rsidRPr="00E0313D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7629C9" w:rsidDel="004E7B50" w:rsidRDefault="00ED680B" w:rsidP="00ED680B">
            <w:pPr>
              <w:spacing w:before="0" w:after="0"/>
              <w:rPr>
                <w:del w:id="1779" w:author="Yugin Vitaly" w:date="2016-03-07T19:56:00Z"/>
                <w:sz w:val="20"/>
              </w:rPr>
            </w:pPr>
            <w:del w:id="1780" w:author="Yugin Vitaly" w:date="2016-03-07T19:56:00Z">
              <w:r w:rsidRPr="00CF443D" w:rsidDel="004E7B50">
                <w:rPr>
                  <w:sz w:val="20"/>
                </w:rPr>
                <w:delText>Информация о прикрепленных документах</w:delText>
              </w:r>
            </w:del>
          </w:p>
        </w:tc>
        <w:tc>
          <w:tcPr>
            <w:tcW w:w="1387" w:type="pct"/>
            <w:shd w:val="clear" w:color="auto" w:fill="auto"/>
          </w:tcPr>
          <w:p w:rsidR="00ED680B" w:rsidRPr="00E0313D" w:rsidDel="004E7B50" w:rsidRDefault="00ED680B" w:rsidP="00ED680B">
            <w:pPr>
              <w:spacing w:before="0" w:after="0"/>
              <w:jc w:val="both"/>
              <w:rPr>
                <w:del w:id="1781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1782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783" w:author="Yugin Vitaly" w:date="2016-03-07T19:56:00Z"/>
                <w:b/>
                <w:bCs/>
                <w:sz w:val="20"/>
              </w:rPr>
            </w:pPr>
            <w:del w:id="1784" w:author="Yugin Vitaly" w:date="2016-03-07T19:56:00Z">
              <w:r w:rsidRPr="00675499" w:rsidDel="004E7B50">
                <w:rPr>
                  <w:b/>
                  <w:bCs/>
                  <w:sz w:val="20"/>
                </w:rPr>
                <w:delText>Информация о прикрепленных документах</w:delText>
              </w:r>
            </w:del>
          </w:p>
        </w:tc>
      </w:tr>
      <w:tr w:rsidR="00ED680B" w:rsidRPr="00675499" w:rsidDel="004E7B50" w:rsidTr="00F276BC">
        <w:trPr>
          <w:jc w:val="center"/>
          <w:del w:id="1785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786" w:author="Yugin Vitaly" w:date="2016-03-07T19:56:00Z"/>
                <w:b/>
                <w:sz w:val="20"/>
              </w:rPr>
            </w:pPr>
            <w:del w:id="1787" w:author="Yugin Vitaly" w:date="2016-03-07T19:56:00Z">
              <w:r w:rsidRPr="00A83433" w:rsidDel="004E7B50">
                <w:rPr>
                  <w:b/>
                  <w:sz w:val="20"/>
                </w:rPr>
                <w:delText>attachments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788" w:author="Yugin Vitaly" w:date="2016-03-07T19:56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789" w:author="Yugin Vitaly" w:date="2016-03-07T19:56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790" w:author="Yugin Vitaly" w:date="2016-03-07T19:56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791" w:author="Yugin Vitaly" w:date="2016-03-07T19:56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792" w:author="Yugin Vitaly" w:date="2016-03-07T19:56:00Z"/>
                <w:b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793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794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795" w:author="Yugin Vitaly" w:date="2016-03-07T19:56:00Z"/>
                <w:sz w:val="20"/>
              </w:rPr>
            </w:pPr>
            <w:del w:id="1796" w:author="Yugin Vitaly" w:date="2016-03-07T19:56:00Z">
              <w:r w:rsidRPr="00FD65AC" w:rsidDel="004E7B50">
                <w:rPr>
                  <w:sz w:val="20"/>
                </w:rPr>
                <w:delText>attachment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797" w:author="Yugin Vitaly" w:date="2016-03-07T19:56:00Z"/>
                <w:sz w:val="20"/>
              </w:rPr>
            </w:pPr>
            <w:del w:id="1798" w:author="Yugin Vitaly" w:date="2016-03-07T19:56:00Z">
              <w:r w:rsidRPr="00E87917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799" w:author="Yugin Vitaly" w:date="2016-03-07T19:56:00Z"/>
                <w:sz w:val="20"/>
              </w:rPr>
            </w:pPr>
            <w:del w:id="1800" w:author="Yugin Vitaly" w:date="2016-03-07T19:56:00Z">
              <w:r w:rsidRPr="00E87917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801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02" w:author="Yugin Vitaly" w:date="2016-03-07T19:56:00Z"/>
                <w:sz w:val="20"/>
              </w:rPr>
            </w:pPr>
            <w:del w:id="1803" w:author="Yugin Vitaly" w:date="2016-03-07T19:56:00Z">
              <w:r w:rsidRPr="00E87917" w:rsidDel="004E7B50">
                <w:rPr>
                  <w:sz w:val="20"/>
                </w:rPr>
                <w:delText>Множественный элемент</w:delText>
              </w:r>
            </w:del>
          </w:p>
        </w:tc>
      </w:tr>
      <w:tr w:rsidR="00ED680B" w:rsidRPr="00CF443D" w:rsidDel="004E7B50" w:rsidTr="00F276BC">
        <w:trPr>
          <w:jc w:val="center"/>
          <w:del w:id="180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805" w:author="Yugin Vitaly" w:date="2016-03-07T19:56:00Z"/>
                <w:b/>
                <w:sz w:val="20"/>
              </w:rPr>
            </w:pPr>
            <w:del w:id="1806" w:author="Yugin Vitaly" w:date="2016-03-07T19:56:00Z">
              <w:r w:rsidRPr="00A83433" w:rsidDel="004E7B50">
                <w:rPr>
                  <w:b/>
                  <w:sz w:val="20"/>
                </w:rPr>
                <w:delText>attachment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807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808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809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1810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811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812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13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14" w:author="Yugin Vitaly" w:date="2016-03-07T19:56:00Z"/>
                <w:sz w:val="20"/>
              </w:rPr>
            </w:pPr>
            <w:del w:id="1815" w:author="Yugin Vitaly" w:date="2016-03-07T19:56:00Z">
              <w:r w:rsidRPr="0093429A" w:rsidDel="004E7B50">
                <w:rPr>
                  <w:sz w:val="20"/>
                  <w:lang w:val="en-US"/>
                </w:rPr>
                <w:delText>publishedContentId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816" w:author="Yugin Vitaly" w:date="2016-03-07T19:56:00Z"/>
                <w:sz w:val="20"/>
              </w:rPr>
            </w:pPr>
            <w:del w:id="1817" w:author="Yugin Vitaly" w:date="2016-03-07T19:56:00Z">
              <w:r w:rsidDel="004E7B50">
                <w:rPr>
                  <w:sz w:val="20"/>
                  <w:lang w:val="en-US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818" w:author="Yugin Vitaly" w:date="2016-03-07T19:56:00Z"/>
                <w:sz w:val="20"/>
              </w:rPr>
            </w:pPr>
            <w:del w:id="1819" w:author="Yugin Vitaly" w:date="2016-03-07T19:56:00Z">
              <w:r w:rsidRPr="001A4780" w:rsidDel="004E7B50">
                <w:rPr>
                  <w:sz w:val="20"/>
                </w:rPr>
                <w:delText>T(</w:delText>
              </w:r>
              <w:r w:rsidDel="004E7B50">
                <w:rPr>
                  <w:sz w:val="20"/>
                  <w:lang w:val="en-US"/>
                </w:rPr>
                <w:delText>32</w:delText>
              </w:r>
              <w:r w:rsidRPr="001A4780" w:rsidDel="004E7B50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820" w:author="Yugin Vitaly" w:date="2016-03-07T19:56:00Z"/>
                <w:sz w:val="20"/>
              </w:rPr>
            </w:pPr>
            <w:del w:id="1821" w:author="Yugin Vitaly" w:date="2016-03-07T19:56:00Z">
              <w:r w:rsidDel="004E7B50">
                <w:rPr>
                  <w:sz w:val="20"/>
                </w:rPr>
                <w:delText xml:space="preserve">Уникальный идентификатор контента документа </w:delText>
              </w:r>
              <w:r w:rsidR="00686210" w:rsidDel="004E7B50">
                <w:rPr>
                  <w:sz w:val="20"/>
                </w:rPr>
                <w:delText>в ЕИС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22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823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24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25" w:author="Yugin Vitaly" w:date="2016-03-07T19:56:00Z"/>
                <w:sz w:val="20"/>
              </w:rPr>
            </w:pPr>
            <w:del w:id="1826" w:author="Yugin Vitaly" w:date="2016-03-07T19:56:00Z">
              <w:r w:rsidRPr="00E87917" w:rsidDel="004E7B50">
                <w:rPr>
                  <w:sz w:val="20"/>
                </w:rPr>
                <w:delText>fileName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827" w:author="Yugin Vitaly" w:date="2016-03-07T19:56:00Z"/>
                <w:sz w:val="20"/>
              </w:rPr>
            </w:pPr>
            <w:del w:id="1828" w:author="Yugin Vitaly" w:date="2016-03-07T19:56:00Z">
              <w:r w:rsidRPr="00E87917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829" w:author="Yugin Vitaly" w:date="2016-03-07T19:56:00Z"/>
                <w:sz w:val="20"/>
              </w:rPr>
            </w:pPr>
            <w:del w:id="1830" w:author="Yugin Vitaly" w:date="2016-03-07T19:56:00Z">
              <w:r w:rsidRPr="00E87917" w:rsidDel="004E7B50">
                <w:rPr>
                  <w:sz w:val="20"/>
                </w:rPr>
                <w:delText>T(1-1024)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831" w:author="Yugin Vitaly" w:date="2016-03-07T19:56:00Z"/>
                <w:sz w:val="20"/>
              </w:rPr>
            </w:pPr>
            <w:del w:id="1832" w:author="Yugin Vitaly" w:date="2016-03-07T19:56:00Z">
              <w:r w:rsidRPr="00E87917" w:rsidDel="004E7B50">
                <w:rPr>
                  <w:sz w:val="20"/>
                </w:rPr>
                <w:delText>Имя файла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33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834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35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36" w:author="Yugin Vitaly" w:date="2016-03-07T19:56:00Z"/>
                <w:sz w:val="20"/>
              </w:rPr>
            </w:pPr>
            <w:del w:id="1837" w:author="Yugin Vitaly" w:date="2016-03-07T19:56:00Z">
              <w:r w:rsidRPr="00B80981" w:rsidDel="004E7B50">
                <w:rPr>
                  <w:sz w:val="20"/>
                </w:rPr>
                <w:delText>fileSize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838" w:author="Yugin Vitaly" w:date="2016-03-07T19:56:00Z"/>
                <w:sz w:val="20"/>
              </w:rPr>
            </w:pPr>
            <w:del w:id="1839" w:author="Yugin Vitaly" w:date="2016-03-07T19:56:00Z">
              <w:r w:rsidDel="004E7B50">
                <w:rPr>
                  <w:sz w:val="20"/>
                  <w:lang w:val="en-US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840" w:author="Yugin Vitaly" w:date="2016-03-07T19:56:00Z"/>
                <w:sz w:val="20"/>
              </w:rPr>
            </w:pPr>
            <w:del w:id="1841" w:author="Yugin Vitaly" w:date="2016-03-07T19:56:00Z">
              <w:r w:rsidDel="004E7B50">
                <w:rPr>
                  <w:sz w:val="20"/>
                </w:rPr>
                <w:delText>T(1-</w:delText>
              </w:r>
              <w:r w:rsidDel="004E7B50">
                <w:rPr>
                  <w:sz w:val="20"/>
                  <w:lang w:val="en-US"/>
                </w:rPr>
                <w:delText>40)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842" w:author="Yugin Vitaly" w:date="2016-03-07T19:56:00Z"/>
                <w:sz w:val="20"/>
              </w:rPr>
            </w:pPr>
            <w:del w:id="1843" w:author="Yugin Vitaly" w:date="2016-03-07T19:56:00Z">
              <w:r w:rsidRPr="00B80981" w:rsidDel="004E7B50">
                <w:rPr>
                  <w:sz w:val="20"/>
                </w:rPr>
                <w:delText>Размер файла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44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845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46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47" w:author="Yugin Vitaly" w:date="2016-03-07T19:56:00Z"/>
                <w:sz w:val="20"/>
              </w:rPr>
            </w:pPr>
            <w:del w:id="1848" w:author="Yugin Vitaly" w:date="2016-03-07T19:56:00Z">
              <w:r w:rsidRPr="00E87917" w:rsidDel="004E7B50">
                <w:rPr>
                  <w:sz w:val="20"/>
                </w:rPr>
                <w:delText>docDescription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849" w:author="Yugin Vitaly" w:date="2016-03-07T19:56:00Z"/>
                <w:sz w:val="20"/>
              </w:rPr>
            </w:pPr>
            <w:del w:id="1850" w:author="Yugin Vitaly" w:date="2016-03-07T19:56:00Z">
              <w:r w:rsidRPr="00E87917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851" w:author="Yugin Vitaly" w:date="2016-03-07T19:56:00Z"/>
                <w:sz w:val="20"/>
              </w:rPr>
            </w:pPr>
            <w:del w:id="1852" w:author="Yugin Vitaly" w:date="2016-03-07T19:56:00Z">
              <w:r w:rsidRPr="00E87917" w:rsidDel="004E7B50">
                <w:rPr>
                  <w:sz w:val="20"/>
                </w:rPr>
                <w:delText>T(1-1024)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853" w:author="Yugin Vitaly" w:date="2016-03-07T19:56:00Z"/>
                <w:sz w:val="20"/>
              </w:rPr>
            </w:pPr>
            <w:del w:id="1854" w:author="Yugin Vitaly" w:date="2016-03-07T19:56:00Z">
              <w:r w:rsidRPr="00E87917" w:rsidDel="004E7B50">
                <w:rPr>
                  <w:sz w:val="20"/>
                </w:rPr>
                <w:delText>Описание прикрепляемого документа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55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856" w:author="Yugin Vitaly" w:date="2016-03-07T19:56:00Z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57" w:author="Yugin Vitaly" w:date="2016-03-07T19:56:00Z"/>
                <w:sz w:val="20"/>
              </w:rPr>
            </w:pPr>
            <w:del w:id="1858" w:author="Yugin Vitaly" w:date="2016-03-07T19:56:00Z">
              <w:r w:rsidDel="004E7B50">
                <w:rPr>
                  <w:sz w:val="20"/>
                </w:rPr>
                <w:delText xml:space="preserve">Допустимо </w:delText>
              </w:r>
              <w:r w:rsidDel="004E7B50">
                <w:rPr>
                  <w:sz w:val="20"/>
                </w:rPr>
                <w:lastRenderedPageBreak/>
                <w:delText>указание только одного элемента</w:delText>
              </w:r>
            </w:del>
          </w:p>
        </w:tc>
        <w:tc>
          <w:tcPr>
            <w:tcW w:w="790" w:type="pct"/>
            <w:shd w:val="clear" w:color="auto" w:fill="auto"/>
          </w:tcPr>
          <w:p w:rsidR="00ED680B" w:rsidDel="004E7B50" w:rsidRDefault="00ED680B" w:rsidP="00ED680B">
            <w:pPr>
              <w:spacing w:before="0" w:after="0"/>
              <w:jc w:val="both"/>
              <w:rPr>
                <w:del w:id="1859" w:author="Yugin Vitaly" w:date="2016-03-07T19:56:00Z"/>
                <w:sz w:val="20"/>
              </w:rPr>
            </w:pPr>
            <w:del w:id="1860" w:author="Yugin Vitaly" w:date="2016-03-07T19:56:00Z">
              <w:r w:rsidRPr="00E87917" w:rsidDel="004E7B50">
                <w:rPr>
                  <w:sz w:val="20"/>
                </w:rPr>
                <w:lastRenderedPageBreak/>
                <w:delText>url</w:delText>
              </w:r>
            </w:del>
          </w:p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61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862" w:author="Yugin Vitaly" w:date="2016-03-07T19:56:00Z"/>
                <w:sz w:val="20"/>
              </w:rPr>
            </w:pPr>
            <w:del w:id="1863" w:author="Yugin Vitaly" w:date="2016-03-07T19:56:00Z">
              <w:r w:rsidRPr="00E87917" w:rsidDel="004E7B50">
                <w:rPr>
                  <w:sz w:val="20"/>
                </w:rPr>
                <w:lastRenderedPageBreak/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864" w:author="Yugin Vitaly" w:date="2016-03-07T19:56:00Z"/>
                <w:sz w:val="20"/>
              </w:rPr>
            </w:pPr>
            <w:del w:id="1865" w:author="Yugin Vitaly" w:date="2016-03-07T19:56:00Z">
              <w:r w:rsidRPr="00E87917" w:rsidDel="004E7B50">
                <w:rPr>
                  <w:sz w:val="20"/>
                </w:rPr>
                <w:delText>T(1-1024)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866" w:author="Yugin Vitaly" w:date="2016-03-07T19:56:00Z"/>
                <w:sz w:val="20"/>
              </w:rPr>
            </w:pPr>
            <w:del w:id="1867" w:author="Yugin Vitaly" w:date="2016-03-07T19:56:00Z">
              <w:r w:rsidRPr="00E87917" w:rsidDel="004E7B50">
                <w:rPr>
                  <w:sz w:val="20"/>
                </w:rPr>
                <w:delText xml:space="preserve">Ссылка для скачивания </w:delText>
              </w:r>
              <w:r w:rsidRPr="00E87917" w:rsidDel="004E7B50">
                <w:rPr>
                  <w:sz w:val="20"/>
                </w:rPr>
                <w:lastRenderedPageBreak/>
                <w:delText>документа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68" w:author="Yugin Vitaly" w:date="2016-03-07T19:56:00Z"/>
                <w:sz w:val="20"/>
              </w:rPr>
            </w:pPr>
            <w:del w:id="1869" w:author="Yugin Vitaly" w:date="2016-03-07T19:56:00Z">
              <w:r w:rsidDel="004E7B50">
                <w:rPr>
                  <w:sz w:val="20"/>
                </w:rPr>
                <w:lastRenderedPageBreak/>
                <w:delText xml:space="preserve">При приеме </w:delText>
              </w:r>
              <w:r w:rsidR="00686210" w:rsidDel="004E7B50">
                <w:rPr>
                  <w:sz w:val="20"/>
                </w:rPr>
                <w:delText>в ЕИС</w:delText>
              </w:r>
              <w:r w:rsidDel="004E7B50">
                <w:rPr>
                  <w:sz w:val="20"/>
                </w:rPr>
                <w:delText xml:space="preserve"> </w:delText>
              </w:r>
              <w:r w:rsidDel="004E7B50">
                <w:rPr>
                  <w:sz w:val="20"/>
                </w:rPr>
                <w:lastRenderedPageBreak/>
                <w:delText>контролируется обязательность заполнения данного поля</w:delText>
              </w:r>
            </w:del>
          </w:p>
        </w:tc>
      </w:tr>
      <w:tr w:rsidR="00ED680B" w:rsidRPr="00CF443D" w:rsidDel="004E7B50" w:rsidTr="00F276BC">
        <w:trPr>
          <w:jc w:val="center"/>
          <w:del w:id="1870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6804F4" w:rsidDel="004E7B50" w:rsidRDefault="00ED680B" w:rsidP="00ED680B">
            <w:pPr>
              <w:spacing w:before="0" w:after="0"/>
              <w:jc w:val="both"/>
              <w:rPr>
                <w:del w:id="1871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6804F4" w:rsidDel="004E7B50" w:rsidRDefault="00ED680B" w:rsidP="00ED680B">
            <w:pPr>
              <w:spacing w:before="0" w:after="0"/>
              <w:jc w:val="both"/>
              <w:rPr>
                <w:del w:id="1872" w:author="Yugin Vitaly" w:date="2016-03-07T19:56:00Z"/>
                <w:sz w:val="20"/>
              </w:rPr>
            </w:pPr>
            <w:del w:id="1873" w:author="Yugin Vitaly" w:date="2016-03-07T19:56:00Z">
              <w:r w:rsidRPr="00A05774" w:rsidDel="004E7B50">
                <w:rPr>
                  <w:sz w:val="20"/>
                </w:rPr>
                <w:delText>contentId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6804F4" w:rsidDel="004E7B50" w:rsidRDefault="00ED680B" w:rsidP="00ED680B">
            <w:pPr>
              <w:spacing w:before="0" w:after="0"/>
              <w:jc w:val="center"/>
              <w:rPr>
                <w:del w:id="1874" w:author="Yugin Vitaly" w:date="2016-03-07T19:56:00Z"/>
                <w:sz w:val="20"/>
              </w:rPr>
            </w:pPr>
            <w:del w:id="1875" w:author="Yugin Vitaly" w:date="2016-03-07T19:56:00Z">
              <w:r w:rsidRPr="00E87917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6804F4" w:rsidDel="004E7B50" w:rsidRDefault="00ED680B" w:rsidP="00ED680B">
            <w:pPr>
              <w:spacing w:before="0" w:after="0"/>
              <w:jc w:val="center"/>
              <w:rPr>
                <w:del w:id="1876" w:author="Yugin Vitaly" w:date="2016-03-07T19:56:00Z"/>
                <w:sz w:val="20"/>
              </w:rPr>
            </w:pPr>
            <w:del w:id="1877" w:author="Yugin Vitaly" w:date="2016-03-07T19:56:00Z">
              <w:r w:rsidRPr="001A4780" w:rsidDel="004E7B50">
                <w:rPr>
                  <w:sz w:val="20"/>
                </w:rPr>
                <w:delText>T(</w:delText>
              </w:r>
              <w:r w:rsidDel="004E7B50">
                <w:rPr>
                  <w:sz w:val="20"/>
                  <w:lang w:val="en-US"/>
                </w:rPr>
                <w:delText>32</w:delText>
              </w:r>
              <w:r w:rsidRPr="001A4780" w:rsidDel="004E7B50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6804F4" w:rsidDel="004E7B50" w:rsidRDefault="00ED680B" w:rsidP="00ED680B">
            <w:pPr>
              <w:spacing w:before="0" w:after="0"/>
              <w:rPr>
                <w:del w:id="1878" w:author="Yugin Vitaly" w:date="2016-03-07T19:56:00Z"/>
                <w:sz w:val="20"/>
              </w:rPr>
            </w:pPr>
            <w:del w:id="1879" w:author="Yugin Vitaly" w:date="2016-03-07T19:56:00Z">
              <w:r w:rsidDel="004E7B50">
                <w:rPr>
                  <w:sz w:val="20"/>
                </w:rPr>
                <w:delText>Уникальный идентификатор документа на ФКС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6804F4" w:rsidDel="004E7B50" w:rsidRDefault="00ED680B" w:rsidP="00ED680B">
            <w:pPr>
              <w:spacing w:before="0" w:after="0"/>
              <w:jc w:val="both"/>
              <w:rPr>
                <w:del w:id="1880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881" w:author="Yugin Vitaly" w:date="2016-03-07T19:56:00Z"/>
        </w:trPr>
        <w:tc>
          <w:tcPr>
            <w:tcW w:w="744" w:type="pct"/>
            <w:vMerge/>
            <w:shd w:val="clear" w:color="auto" w:fill="auto"/>
            <w:vAlign w:val="center"/>
          </w:tcPr>
          <w:p w:rsidR="00ED680B" w:rsidRPr="006804F4" w:rsidDel="004E7B50" w:rsidRDefault="00ED680B" w:rsidP="00ED680B">
            <w:pPr>
              <w:spacing w:before="0" w:after="0"/>
              <w:jc w:val="both"/>
              <w:rPr>
                <w:del w:id="1882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A05774" w:rsidDel="004E7B50" w:rsidRDefault="00ED680B" w:rsidP="00ED680B">
            <w:pPr>
              <w:spacing w:before="0" w:after="0"/>
              <w:jc w:val="both"/>
              <w:rPr>
                <w:del w:id="1883" w:author="Yugin Vitaly" w:date="2016-03-07T19:56:00Z"/>
                <w:sz w:val="20"/>
              </w:rPr>
            </w:pPr>
            <w:del w:id="1884" w:author="Yugin Vitaly" w:date="2016-03-07T19:56:00Z">
              <w:r w:rsidRPr="001A4780" w:rsidDel="004E7B50">
                <w:rPr>
                  <w:sz w:val="20"/>
                </w:rPr>
                <w:delText xml:space="preserve">content </w:delText>
              </w:r>
            </w:del>
          </w:p>
        </w:tc>
        <w:tc>
          <w:tcPr>
            <w:tcW w:w="198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885" w:author="Yugin Vitaly" w:date="2016-03-07T19:56:00Z"/>
                <w:sz w:val="20"/>
              </w:rPr>
            </w:pPr>
            <w:del w:id="1886" w:author="Yugin Vitaly" w:date="2016-03-07T19:56:00Z">
              <w:r w:rsidRPr="001A4780" w:rsidDel="004E7B50">
                <w:rPr>
                  <w:sz w:val="20"/>
                </w:rPr>
                <w:delText>O</w:delText>
              </w:r>
            </w:del>
          </w:p>
        </w:tc>
        <w:tc>
          <w:tcPr>
            <w:tcW w:w="495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887" w:author="Yugin Vitaly" w:date="2016-03-07T19:56:00Z"/>
                <w:sz w:val="20"/>
              </w:rPr>
            </w:pPr>
            <w:del w:id="1888" w:author="Yugin Vitaly" w:date="2016-03-07T19:56:00Z">
              <w:r w:rsidRPr="001A4780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Del="004E7B50" w:rsidRDefault="00ED680B" w:rsidP="00ED680B">
            <w:pPr>
              <w:spacing w:before="0" w:after="0"/>
              <w:rPr>
                <w:del w:id="1889" w:author="Yugin Vitaly" w:date="2016-03-07T19:56:00Z"/>
                <w:sz w:val="20"/>
              </w:rPr>
            </w:pPr>
            <w:del w:id="1890" w:author="Yugin Vitaly" w:date="2016-03-07T19:56:00Z">
              <w:r w:rsidRPr="001A4780" w:rsidDel="004E7B50">
                <w:rPr>
                  <w:sz w:val="20"/>
                </w:rPr>
                <w:delText>Содержимое файла</w:delText>
              </w:r>
            </w:del>
          </w:p>
        </w:tc>
        <w:tc>
          <w:tcPr>
            <w:tcW w:w="1387" w:type="pct"/>
            <w:shd w:val="clear" w:color="auto" w:fill="auto"/>
          </w:tcPr>
          <w:p w:rsidR="00ED680B" w:rsidRPr="006804F4" w:rsidDel="004E7B50" w:rsidRDefault="00ED680B" w:rsidP="00ED680B">
            <w:pPr>
              <w:spacing w:before="0" w:after="0"/>
              <w:jc w:val="both"/>
              <w:rPr>
                <w:del w:id="1891" w:author="Yugin Vitaly" w:date="2016-03-07T19:56:00Z"/>
                <w:sz w:val="20"/>
              </w:rPr>
            </w:pPr>
            <w:del w:id="1892" w:author="Yugin Vitaly" w:date="2016-03-07T19:56:00Z">
              <w:r w:rsidRPr="001A4780" w:rsidDel="004E7B50">
                <w:rPr>
                  <w:sz w:val="20"/>
                </w:rPr>
                <w:delText>base64Binary</w:delText>
              </w:r>
            </w:del>
          </w:p>
        </w:tc>
      </w:tr>
      <w:tr w:rsidR="00ED680B" w:rsidRPr="00CF443D" w:rsidDel="004E7B50" w:rsidTr="00F276BC">
        <w:trPr>
          <w:jc w:val="center"/>
          <w:del w:id="1893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6804F4" w:rsidDel="004E7B50" w:rsidRDefault="00ED680B" w:rsidP="00ED680B">
            <w:pPr>
              <w:spacing w:before="0" w:after="0"/>
              <w:jc w:val="both"/>
              <w:rPr>
                <w:del w:id="1894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895" w:author="Yugin Vitaly" w:date="2016-03-07T19:56:00Z"/>
                <w:sz w:val="20"/>
              </w:rPr>
            </w:pPr>
            <w:del w:id="1896" w:author="Yugin Vitaly" w:date="2016-03-07T19:56:00Z">
              <w:r w:rsidRPr="00407EBF" w:rsidDel="004E7B50">
                <w:rPr>
                  <w:sz w:val="20"/>
                </w:rPr>
                <w:delText>cryptoSigns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897" w:author="Yugin Vitaly" w:date="2016-03-07T19:56:00Z"/>
                <w:sz w:val="20"/>
              </w:rPr>
            </w:pPr>
            <w:del w:id="1898" w:author="Yugin Vitaly" w:date="2016-03-07T19:56:00Z">
              <w:r w:rsidDel="004E7B50">
                <w:rPr>
                  <w:sz w:val="20"/>
                </w:rPr>
                <w:delText>Н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899" w:author="Yugin Vitaly" w:date="2016-03-07T19:56:00Z"/>
                <w:sz w:val="20"/>
              </w:rPr>
            </w:pPr>
            <w:del w:id="1900" w:author="Yugin Vitaly" w:date="2016-03-07T19:56:00Z">
              <w:r w:rsidRPr="00CF443D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rPr>
                <w:del w:id="1901" w:author="Yugin Vitaly" w:date="2016-03-07T19:56:00Z"/>
                <w:sz w:val="20"/>
              </w:rPr>
            </w:pPr>
            <w:del w:id="1902" w:author="Yugin Vitaly" w:date="2016-03-07T19:56:00Z">
              <w:r w:rsidDel="004E7B50">
                <w:rPr>
                  <w:sz w:val="20"/>
                </w:rPr>
                <w:delText>Электронная подпись документа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903" w:author="Yugin Vitaly" w:date="2016-03-07T19:56:00Z"/>
                <w:sz w:val="20"/>
              </w:rPr>
            </w:pPr>
          </w:p>
        </w:tc>
      </w:tr>
      <w:tr w:rsidR="00ED680B" w:rsidRPr="00675499" w:rsidDel="004E7B50" w:rsidTr="00F276BC">
        <w:trPr>
          <w:jc w:val="center"/>
          <w:del w:id="1904" w:author="Yugin Vitaly" w:date="2016-03-07T19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680B" w:rsidRPr="00675499" w:rsidDel="004E7B50" w:rsidRDefault="00ED680B" w:rsidP="00ED680B">
            <w:pPr>
              <w:spacing w:before="0" w:after="0"/>
              <w:jc w:val="center"/>
              <w:rPr>
                <w:del w:id="1905" w:author="Yugin Vitaly" w:date="2016-03-07T19:56:00Z"/>
                <w:b/>
                <w:bCs/>
                <w:sz w:val="20"/>
              </w:rPr>
            </w:pPr>
            <w:del w:id="1906" w:author="Yugin Vitaly" w:date="2016-03-07T19:56:00Z">
              <w:r w:rsidRPr="00494FAF" w:rsidDel="004E7B50">
                <w:rPr>
                  <w:b/>
                  <w:sz w:val="20"/>
                </w:rPr>
                <w:delText>Электронная подпись</w:delText>
              </w:r>
              <w:r w:rsidRPr="00675499" w:rsidDel="004E7B50">
                <w:rPr>
                  <w:b/>
                  <w:bCs/>
                  <w:sz w:val="20"/>
                </w:rPr>
                <w:delText xml:space="preserve"> документа</w:delText>
              </w:r>
            </w:del>
          </w:p>
        </w:tc>
      </w:tr>
      <w:tr w:rsidR="00ED680B" w:rsidRPr="00675499" w:rsidDel="004E7B50" w:rsidTr="00F276BC">
        <w:trPr>
          <w:jc w:val="center"/>
          <w:del w:id="1907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908" w:author="Yugin Vitaly" w:date="2016-03-07T19:56:00Z"/>
                <w:b/>
                <w:sz w:val="20"/>
              </w:rPr>
            </w:pPr>
            <w:del w:id="1909" w:author="Yugin Vitaly" w:date="2016-03-07T19:56:00Z">
              <w:r w:rsidRPr="00A83433" w:rsidDel="004E7B50">
                <w:rPr>
                  <w:b/>
                  <w:sz w:val="20"/>
                </w:rPr>
                <w:delText>cryptoSigns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910" w:author="Yugin Vitaly" w:date="2016-03-07T19:56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911" w:author="Yugin Vitaly" w:date="2016-03-07T19:56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center"/>
              <w:rPr>
                <w:del w:id="1912" w:author="Yugin Vitaly" w:date="2016-03-07T19:56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913" w:author="Yugin Vitaly" w:date="2016-03-07T19:56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914" w:author="Yugin Vitaly" w:date="2016-03-07T19:56:00Z"/>
                <w:b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915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916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917" w:author="Yugin Vitaly" w:date="2016-03-07T19:56:00Z"/>
                <w:sz w:val="20"/>
              </w:rPr>
            </w:pPr>
            <w:del w:id="1918" w:author="Yugin Vitaly" w:date="2016-03-07T19:56:00Z">
              <w:r w:rsidRPr="00CF443D" w:rsidDel="004E7B50">
                <w:rPr>
                  <w:sz w:val="20"/>
                </w:rPr>
                <w:delText>signature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919" w:author="Yugin Vitaly" w:date="2016-03-07T19:56:00Z"/>
                <w:sz w:val="20"/>
              </w:rPr>
            </w:pPr>
            <w:del w:id="1920" w:author="Yugin Vitaly" w:date="2016-03-07T19:56:00Z">
              <w:r w:rsidRPr="00CF443D" w:rsidDel="004E7B50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921" w:author="Yugin Vitaly" w:date="2016-03-07T19:56:00Z"/>
                <w:sz w:val="20"/>
              </w:rPr>
            </w:pPr>
            <w:del w:id="1922" w:author="Yugin Vitaly" w:date="2016-03-07T19:56:00Z">
              <w:r w:rsidRPr="00CF443D" w:rsidDel="004E7B50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1923" w:author="Yugin Vitaly" w:date="2016-03-07T19:56:00Z"/>
                <w:sz w:val="20"/>
              </w:rPr>
            </w:pPr>
            <w:del w:id="1924" w:author="Yugin Vitaly" w:date="2016-03-07T19:56:00Z">
              <w:r w:rsidDel="004E7B50">
                <w:rPr>
                  <w:sz w:val="20"/>
                </w:rPr>
                <w:delText>Электронная подпись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925" w:author="Yugin Vitaly" w:date="2016-03-07T19:56:00Z"/>
                <w:sz w:val="20"/>
              </w:rPr>
            </w:pPr>
            <w:del w:id="1926" w:author="Yugin Vitaly" w:date="2016-03-07T19:56:00Z">
              <w:r w:rsidRPr="00CF443D" w:rsidDel="004E7B50">
                <w:rPr>
                  <w:sz w:val="20"/>
                </w:rPr>
                <w:delText>Множественный элемент</w:delText>
              </w:r>
            </w:del>
          </w:p>
        </w:tc>
      </w:tr>
      <w:tr w:rsidR="00ED680B" w:rsidRPr="00CF443D" w:rsidDel="004E7B50" w:rsidTr="00F276BC">
        <w:trPr>
          <w:jc w:val="center"/>
          <w:del w:id="1927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A83433" w:rsidDel="004E7B50" w:rsidRDefault="00ED680B" w:rsidP="00ED680B">
            <w:pPr>
              <w:spacing w:before="0" w:after="0"/>
              <w:jc w:val="both"/>
              <w:rPr>
                <w:del w:id="1928" w:author="Yugin Vitaly" w:date="2016-03-07T19:56:00Z"/>
                <w:b/>
                <w:sz w:val="20"/>
              </w:rPr>
            </w:pPr>
            <w:del w:id="1929" w:author="Yugin Vitaly" w:date="2016-03-07T19:56:00Z">
              <w:r w:rsidRPr="00A83433" w:rsidDel="004E7B50">
                <w:rPr>
                  <w:b/>
                  <w:sz w:val="20"/>
                </w:rPr>
                <w:delText>signature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930" w:author="Yugin Vitaly" w:date="2016-03-07T19:56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931" w:author="Yugin Vitaly" w:date="2016-03-07T19:56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center"/>
              <w:rPr>
                <w:del w:id="1932" w:author="Yugin Vitaly" w:date="2016-03-07T19:56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rPr>
                <w:del w:id="1933" w:author="Yugin Vitaly" w:date="2016-03-07T19:56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680B" w:rsidRPr="00CF443D" w:rsidDel="004E7B50" w:rsidRDefault="00ED680B" w:rsidP="00ED680B">
            <w:pPr>
              <w:spacing w:before="0" w:after="0"/>
              <w:jc w:val="both"/>
              <w:rPr>
                <w:del w:id="1934" w:author="Yugin Vitaly" w:date="2016-03-07T19:56:00Z"/>
                <w:sz w:val="20"/>
              </w:rPr>
            </w:pPr>
          </w:p>
        </w:tc>
      </w:tr>
      <w:tr w:rsidR="00ED680B" w:rsidRPr="00CF443D" w:rsidDel="004E7B50" w:rsidTr="00F276BC">
        <w:trPr>
          <w:jc w:val="center"/>
          <w:del w:id="1935" w:author="Yugin Vitaly" w:date="2016-03-07T19:56:00Z"/>
        </w:trPr>
        <w:tc>
          <w:tcPr>
            <w:tcW w:w="744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936" w:author="Yugin Vitaly" w:date="2016-03-07T19:5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jc w:val="both"/>
              <w:rPr>
                <w:del w:id="1937" w:author="Yugin Vitaly" w:date="2016-03-07T19:56:00Z"/>
                <w:sz w:val="20"/>
              </w:rPr>
            </w:pPr>
            <w:del w:id="1938" w:author="Yugin Vitaly" w:date="2016-03-07T19:56:00Z">
              <w:r w:rsidRPr="00E87917" w:rsidDel="004E7B50">
                <w:rPr>
                  <w:sz w:val="20"/>
                </w:rPr>
                <w:delText>type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939" w:author="Yugin Vitaly" w:date="2016-03-07T19:56:00Z"/>
                <w:sz w:val="20"/>
              </w:rPr>
            </w:pPr>
            <w:del w:id="1940" w:author="Yugin Vitaly" w:date="2016-03-07T19:56:00Z">
              <w:r w:rsidRPr="00E87917" w:rsidDel="004E7B50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ED680B" w:rsidRPr="00E87917" w:rsidDel="004E7B50" w:rsidRDefault="00ED680B" w:rsidP="00ED680B">
            <w:pPr>
              <w:spacing w:before="0" w:after="0"/>
              <w:jc w:val="center"/>
              <w:rPr>
                <w:del w:id="1941" w:author="Yugin Vitaly" w:date="2016-03-07T19:56:00Z"/>
                <w:sz w:val="20"/>
              </w:rPr>
            </w:pPr>
            <w:del w:id="1942" w:author="Yugin Vitaly" w:date="2016-03-07T19:56:00Z">
              <w:r w:rsidRPr="00E87917" w:rsidDel="004E7B50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</w:tcPr>
          <w:p w:rsidR="00ED680B" w:rsidRPr="00CF443D" w:rsidDel="004E7B50" w:rsidRDefault="00ED680B" w:rsidP="00ED680B">
            <w:pPr>
              <w:spacing w:before="0" w:after="0"/>
              <w:rPr>
                <w:del w:id="1943" w:author="Yugin Vitaly" w:date="2016-03-07T19:56:00Z"/>
                <w:sz w:val="20"/>
              </w:rPr>
            </w:pPr>
            <w:del w:id="1944" w:author="Yugin Vitaly" w:date="2016-03-07T19:56:00Z">
              <w:r w:rsidRPr="00E87917" w:rsidDel="004E7B50">
                <w:rPr>
                  <w:sz w:val="20"/>
                </w:rPr>
                <w:delText>Тип</w:delText>
              </w:r>
              <w:r w:rsidRPr="00CF443D" w:rsidDel="004E7B50">
                <w:rPr>
                  <w:sz w:val="20"/>
                </w:rPr>
                <w:delText xml:space="preserve"> </w:delText>
              </w:r>
              <w:r w:rsidDel="004E7B50">
                <w:rPr>
                  <w:sz w:val="20"/>
                </w:rPr>
                <w:delText>электронной подписи</w:delText>
              </w:r>
            </w:del>
          </w:p>
        </w:tc>
        <w:tc>
          <w:tcPr>
            <w:tcW w:w="1387" w:type="pct"/>
            <w:shd w:val="clear" w:color="auto" w:fill="auto"/>
          </w:tcPr>
          <w:p w:rsidR="00ED680B" w:rsidRPr="00E87917" w:rsidDel="004E7B50" w:rsidRDefault="00ED680B" w:rsidP="00ED680B">
            <w:pPr>
              <w:spacing w:before="0" w:after="0"/>
              <w:rPr>
                <w:del w:id="1945" w:author="Yugin Vitaly" w:date="2016-03-07T19:56:00Z"/>
                <w:sz w:val="20"/>
              </w:rPr>
            </w:pPr>
            <w:del w:id="1946" w:author="Yugin Vitaly" w:date="2016-03-07T19:56:00Z">
              <w:r w:rsidRPr="00E87917" w:rsidDel="004E7B50">
                <w:rPr>
                  <w:sz w:val="20"/>
                </w:rPr>
                <w:delText xml:space="preserve">Допустимые значения: </w:delText>
              </w:r>
              <w:r w:rsidRPr="00E87917" w:rsidDel="004E7B50">
                <w:rPr>
                  <w:sz w:val="20"/>
                </w:rPr>
                <w:br/>
                <w:delText xml:space="preserve">CAdES-BES </w:delText>
              </w:r>
              <w:r w:rsidRPr="00E87917" w:rsidDel="004E7B50">
                <w:rPr>
                  <w:sz w:val="20"/>
                </w:rPr>
                <w:br/>
                <w:delText>CAdES-A</w:delText>
              </w:r>
            </w:del>
          </w:p>
        </w:tc>
      </w:tr>
    </w:tbl>
    <w:p w:rsidR="00ED680B" w:rsidRPr="00CF443D" w:rsidDel="004E7B50" w:rsidRDefault="00ED680B" w:rsidP="00ED680B">
      <w:pPr>
        <w:spacing w:before="0" w:after="0"/>
        <w:jc w:val="both"/>
        <w:rPr>
          <w:del w:id="1947" w:author="Yugin Vitaly" w:date="2016-03-07T19:56:00Z"/>
          <w:sz w:val="20"/>
        </w:rPr>
      </w:pPr>
    </w:p>
    <w:p w:rsidR="00522331" w:rsidRDefault="00522331" w:rsidP="00522331">
      <w:pPr>
        <w:pStyle w:val="20"/>
        <w:numPr>
          <w:ilvl w:val="0"/>
          <w:numId w:val="35"/>
        </w:numPr>
      </w:pPr>
      <w:r w:rsidRPr="00522331">
        <w:t>План закупок в структурированной форме</w:t>
      </w:r>
    </w:p>
    <w:tbl>
      <w:tblPr>
        <w:tblW w:w="5051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838"/>
        <w:gridCol w:w="104"/>
      </w:tblGrid>
      <w:tr w:rsidR="00522331" w:rsidRPr="001A4780" w:rsidTr="00BB6C34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522331" w:rsidRPr="001A4780" w:rsidRDefault="00522331" w:rsidP="0052233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2331" w:rsidRPr="00522331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522331" w:rsidRPr="00522331" w:rsidRDefault="00522331" w:rsidP="00522331">
            <w:pPr>
              <w:spacing w:before="0" w:after="0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Default="00995FA5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95FA5" w:rsidRPr="00E232BB" w:rsidRDefault="00995FA5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Default="00995FA5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995FA5" w:rsidRPr="001B3C27" w:rsidRDefault="00995FA5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95FA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6.1, 6.2</w:t>
            </w: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522331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522331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522331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522331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522331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localInfo</w:t>
            </w:r>
          </w:p>
        </w:tc>
        <w:tc>
          <w:tcPr>
            <w:tcW w:w="198" w:type="pct"/>
            <w:shd w:val="clear" w:color="auto" w:fill="auto"/>
          </w:tcPr>
          <w:p w:rsidR="00522331" w:rsidRPr="00995FA5" w:rsidRDefault="00995FA5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Дополнительные сведения о плане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522331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providedPurchases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522331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Предусмотренные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995FA5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522331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995FA5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Default="00995FA5" w:rsidP="0052233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995FA5" w:rsidP="00522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331" w:rsidRPr="00522331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522331" w:rsidRPr="001B3C27" w:rsidRDefault="00522331" w:rsidP="0052233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3050C8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22331" w:rsidRPr="00995FA5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522331" w:rsidRPr="00995FA5" w:rsidRDefault="00995FA5" w:rsidP="00522331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22331" w:rsidRPr="00995FA5" w:rsidRDefault="00995FA5" w:rsidP="00522331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2331" w:rsidRPr="00CF443D" w:rsidRDefault="00522331" w:rsidP="005223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522331" w:rsidRPr="00CF443D" w:rsidRDefault="00522331" w:rsidP="0052233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331" w:rsidRPr="00BA4027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331" w:rsidRPr="00BA4027" w:rsidRDefault="00522331" w:rsidP="005223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22331" w:rsidRPr="001A4780" w:rsidRDefault="00522331" w:rsidP="00522331">
            <w:pPr>
              <w:spacing w:before="0" w:after="0"/>
              <w:rPr>
                <w:sz w:val="20"/>
              </w:rPr>
            </w:pPr>
          </w:p>
        </w:tc>
      </w:tr>
      <w:tr w:rsidR="0052233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22331" w:rsidRPr="001B3C27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331" w:rsidRPr="001B3C27" w:rsidRDefault="00995FA5" w:rsidP="00522331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522331" w:rsidRPr="00E232BB" w:rsidRDefault="00995FA5" w:rsidP="00995F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331" w:rsidRPr="001B3C27" w:rsidRDefault="00995FA5" w:rsidP="00995F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Т(1-15)</w:t>
            </w:r>
          </w:p>
        </w:tc>
        <w:tc>
          <w:tcPr>
            <w:tcW w:w="1386" w:type="pct"/>
            <w:shd w:val="clear" w:color="auto" w:fill="auto"/>
          </w:tcPr>
          <w:p w:rsidR="00522331" w:rsidRPr="00867D54" w:rsidRDefault="00995FA5" w:rsidP="00522331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522331" w:rsidRPr="00E232BB" w:rsidRDefault="00522331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995FA5" w:rsidRDefault="00995FA5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52259F" w:rsidRDefault="00995FA5" w:rsidP="00A52C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95FA5" w:rsidRPr="001A4780" w:rsidRDefault="00995FA5" w:rsidP="00A52C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995FA5" w:rsidRPr="001A4780" w:rsidRDefault="00995FA5" w:rsidP="00A52C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995FA5" w:rsidRPr="0052259F" w:rsidRDefault="00995FA5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995FA5" w:rsidP="00995FA5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owner</w:t>
            </w:r>
          </w:p>
        </w:tc>
        <w:tc>
          <w:tcPr>
            <w:tcW w:w="198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995FA5" w:rsidP="00995FA5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Юридическое лицо, </w:t>
            </w:r>
          </w:p>
          <w:p w:rsidR="00995FA5" w:rsidRPr="00995FA5" w:rsidRDefault="00995FA5" w:rsidP="00995FA5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осуществляющее формирование, утверждение и ведение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995FA5" w:rsidRPr="005D58E6" w:rsidRDefault="005D58E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95FA5" w:rsidRPr="005D58E6" w:rsidRDefault="005D58E6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5D58E6" w:rsidP="00A52CE2">
            <w:pPr>
              <w:spacing w:before="0" w:after="0"/>
              <w:jc w:val="both"/>
              <w:rPr>
                <w:sz w:val="20"/>
              </w:rPr>
            </w:pPr>
            <w:r w:rsidRPr="005D58E6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</w:tcPr>
          <w:p w:rsidR="00995FA5" w:rsidRDefault="005D58E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Default="005D58E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995FA5" w:rsidP="00A52CE2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утверждения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5D58E6" w:rsidRDefault="005D58E6" w:rsidP="00A52CE2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:rsidR="00995FA5" w:rsidRPr="005D58E6" w:rsidRDefault="005D58E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Pr="005D58E6" w:rsidRDefault="005D58E6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5D58E6" w:rsidRDefault="000A2BA5" w:rsidP="005D58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Нормативно-правовой акт (</w:t>
            </w:r>
            <w:r w:rsidR="005D58E6" w:rsidRPr="005D58E6">
              <w:rPr>
                <w:sz w:val="20"/>
              </w:rPr>
              <w:t>НПА</w:t>
            </w:r>
            <w:r>
              <w:rPr>
                <w:sz w:val="20"/>
              </w:rPr>
              <w:t>)</w:t>
            </w:r>
            <w:r w:rsidR="005D58E6" w:rsidRPr="005D58E6">
              <w:rPr>
                <w:sz w:val="20"/>
              </w:rPr>
              <w:t>, на основании которого составлен план закупок:</w:t>
            </w:r>
          </w:p>
          <w:p w:rsidR="005D58E6" w:rsidRPr="005D58E6" w:rsidRDefault="005D58E6" w:rsidP="005D58E6">
            <w:pPr>
              <w:spacing w:before="0" w:after="0"/>
              <w:rPr>
                <w:sz w:val="20"/>
              </w:rPr>
            </w:pPr>
          </w:p>
          <w:p w:rsidR="005D58E6" w:rsidRPr="005D58E6" w:rsidRDefault="005D58E6" w:rsidP="005D58E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 xml:space="preserve">PPF552 - Постановление правительства РФ №552 от </w:t>
            </w:r>
            <w:r w:rsidRPr="005D58E6">
              <w:rPr>
                <w:sz w:val="20"/>
              </w:rPr>
              <w:lastRenderedPageBreak/>
              <w:t>05.06.2015 (федеральное);</w:t>
            </w:r>
          </w:p>
          <w:p w:rsidR="005D58E6" w:rsidRDefault="005D58E6" w:rsidP="005D58E6">
            <w:pPr>
              <w:spacing w:before="0" w:after="0"/>
              <w:rPr>
                <w:sz w:val="20"/>
              </w:rPr>
            </w:pPr>
          </w:p>
          <w:p w:rsidR="00995FA5" w:rsidRPr="00995FA5" w:rsidRDefault="005D58E6" w:rsidP="005D58E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D58E6" w:rsidRPr="00351BEA" w:rsidRDefault="005D58E6" w:rsidP="005D58E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995FA5" w:rsidRDefault="005D58E6" w:rsidP="005D58E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:rsidR="005D58E6" w:rsidRPr="00E232BB" w:rsidRDefault="005D58E6" w:rsidP="005D58E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</w:tc>
      </w:tr>
      <w:tr w:rsidR="00A51F1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1F10" w:rsidRPr="001B3C27" w:rsidRDefault="00A51F1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1F10" w:rsidRPr="00995FA5" w:rsidRDefault="00A51F10" w:rsidP="00A52CE2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A51F10" w:rsidRPr="005D58E6" w:rsidRDefault="00A51F1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51F10" w:rsidRPr="005D58E6" w:rsidRDefault="00A51F1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A51F10" w:rsidRPr="00995FA5" w:rsidRDefault="00A51F10" w:rsidP="00A52CE2">
            <w:pPr>
              <w:spacing w:before="0" w:after="0"/>
              <w:rPr>
                <w:sz w:val="20"/>
              </w:rPr>
            </w:pPr>
            <w:r w:rsidRPr="00A51F10">
              <w:rPr>
                <w:sz w:val="20"/>
              </w:rPr>
              <w:t>Дата публикации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1F10" w:rsidRPr="00E232BB" w:rsidRDefault="00A51F1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51F10" w:rsidRPr="00995FA5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A51F10" w:rsidRPr="00995FA5" w:rsidRDefault="00A51F10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A51F1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1F10" w:rsidRPr="00995FA5" w:rsidRDefault="00A51F10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1F10" w:rsidRPr="00CF443D" w:rsidRDefault="00A51F1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1F10" w:rsidRPr="00CF443D" w:rsidRDefault="00A51F1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1F10" w:rsidRPr="00CF443D" w:rsidRDefault="00A51F1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51F10" w:rsidRPr="00CF443D" w:rsidRDefault="00A51F10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A51F10" w:rsidRPr="00CF443D" w:rsidRDefault="00A51F1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51F1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1F10" w:rsidRPr="001B3C27" w:rsidRDefault="00A51F1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1F10" w:rsidRDefault="00A51F10" w:rsidP="00A52C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nextYear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1F10" w:rsidRP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Очередной финансовый год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1F10" w:rsidRPr="00E232BB" w:rsidRDefault="00A51F10" w:rsidP="00A51F1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A51F1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1F10" w:rsidRPr="001B3C27" w:rsidRDefault="00A51F1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1F10" w:rsidRDefault="00A51F10" w:rsidP="00A52C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1F10" w:rsidRP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1F10" w:rsidRPr="00E232BB" w:rsidRDefault="00A51F10" w:rsidP="00A52CE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A51F1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1F10" w:rsidRPr="001B3C27" w:rsidRDefault="00A51F1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1F10" w:rsidRDefault="00A51F10" w:rsidP="00A52C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1F10" w:rsidRPr="00A51F10" w:rsidRDefault="00A51F10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F10" w:rsidRDefault="00A51F1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1F10" w:rsidRPr="00E232BB" w:rsidRDefault="00A51F10" w:rsidP="00A52CE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F7300" w:rsidRPr="00DF7300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DF7300" w:rsidRPr="00DF7300" w:rsidRDefault="00DF7300" w:rsidP="00DF7300">
            <w:pPr>
              <w:spacing w:before="0" w:after="0"/>
              <w:jc w:val="center"/>
              <w:rPr>
                <w:b/>
                <w:sz w:val="20"/>
              </w:rPr>
            </w:pPr>
            <w:r w:rsidRPr="00DF7300">
              <w:rPr>
                <w:b/>
                <w:sz w:val="20"/>
              </w:rPr>
              <w:t>Юридическое лицо, осуществляющее формирование, утверждение и ведение плана закупок</w:t>
            </w: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E53C0" w:rsidRDefault="001E53C0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owner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7300" w:rsidRPr="00CF443D" w:rsidRDefault="00DF730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CF443D" w:rsidRDefault="00DF730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F443D" w:rsidRDefault="00DF730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F7300" w:rsidRPr="00CF443D" w:rsidRDefault="00DF7300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F7300" w:rsidRPr="00CF443D" w:rsidRDefault="00DF730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B3C2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64657" w:rsidRDefault="00DF730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F7300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CF443D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7300" w:rsidRDefault="00DF730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F7300" w:rsidRDefault="00DF7300" w:rsidP="00A52CE2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7300" w:rsidRDefault="00DF7300" w:rsidP="00A52CE2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F7300" w:rsidRDefault="00DF730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F7300" w:rsidRDefault="00DF7300" w:rsidP="00A52CE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F7300" w:rsidRDefault="00DF7300" w:rsidP="00A52CE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F7300" w:rsidRDefault="00DF730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B3C2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64657" w:rsidRDefault="00DF730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B3C2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64657" w:rsidRDefault="00DF730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F7300" w:rsidRPr="00D20ABE" w:rsidRDefault="00DF7300" w:rsidP="00A52CE2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B3C2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7300" w:rsidRPr="00DF3BE0" w:rsidRDefault="00F76EB8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64657" w:rsidRDefault="00DF7300" w:rsidP="00F76E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F76EB8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F7300" w:rsidRPr="00E87917" w:rsidRDefault="00F76EB8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Телефон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F7300" w:rsidRPr="00E87917" w:rsidRDefault="00DF7300" w:rsidP="00A52CE2">
            <w:pPr>
              <w:spacing w:before="0" w:after="0"/>
              <w:rPr>
                <w:sz w:val="20"/>
              </w:rPr>
            </w:pPr>
          </w:p>
        </w:tc>
      </w:tr>
      <w:tr w:rsidR="00DF730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F7300" w:rsidRPr="001B3C27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7300" w:rsidRPr="00995FA5" w:rsidRDefault="00F76EB8" w:rsidP="00A52CE2">
            <w:pPr>
              <w:spacing w:before="0" w:after="0"/>
              <w:jc w:val="both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7300" w:rsidRPr="00DF3BE0" w:rsidRDefault="00DF730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7300" w:rsidRPr="00C64657" w:rsidRDefault="00DF730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F76EB8">
              <w:rPr>
                <w:sz w:val="20"/>
                <w:lang w:val="en-US"/>
              </w:rPr>
              <w:t>256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F7300" w:rsidRPr="00995FA5" w:rsidRDefault="00F76EB8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F7300" w:rsidRPr="00E232BB" w:rsidRDefault="00DF730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6EB8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6EB8" w:rsidRPr="001B3C27" w:rsidRDefault="00F76EB8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76EB8" w:rsidRPr="00DF3BE0" w:rsidRDefault="00F76EB8" w:rsidP="00A52CE2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76EB8" w:rsidRPr="00E87917" w:rsidRDefault="00F76EB8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76EB8" w:rsidRPr="00E87917" w:rsidRDefault="00F76EB8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76EB8" w:rsidRPr="00E87917" w:rsidRDefault="00F76EB8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у.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76EB8" w:rsidRDefault="00F76EB8" w:rsidP="00F76E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76EB8" w:rsidRDefault="00F76EB8" w:rsidP="00F76EB8">
            <w:pPr>
              <w:spacing w:before="0" w:after="0"/>
              <w:rPr>
                <w:sz w:val="20"/>
              </w:rPr>
            </w:pPr>
          </w:p>
          <w:p w:rsidR="00E0709E" w:rsidRPr="00C8707C" w:rsidRDefault="00E0709E" w:rsidP="00E0709E">
            <w:pPr>
              <w:spacing w:before="0" w:after="0"/>
              <w:jc w:val="both"/>
              <w:rPr>
                <w:sz w:val="20"/>
              </w:rPr>
            </w:pPr>
            <w:r w:rsidRPr="00C8707C">
              <w:rPr>
                <w:sz w:val="20"/>
              </w:rPr>
              <w:t>CU - Заказчик;</w:t>
            </w:r>
          </w:p>
          <w:p w:rsidR="00E0709E" w:rsidRPr="00C8707C" w:rsidRDefault="00E0709E" w:rsidP="00E0709E">
            <w:pPr>
              <w:spacing w:before="0" w:after="0"/>
              <w:jc w:val="both"/>
              <w:rPr>
                <w:sz w:val="20"/>
              </w:rPr>
            </w:pPr>
            <w:r w:rsidRPr="00C8707C">
              <w:rPr>
                <w:sz w:val="20"/>
              </w:rPr>
              <w:t>RA - Уполномоченный орган;</w:t>
            </w:r>
          </w:p>
          <w:p w:rsidR="00E0709E" w:rsidRPr="00C8707C" w:rsidRDefault="00E0709E" w:rsidP="00E0709E">
            <w:pPr>
              <w:spacing w:before="0" w:after="0"/>
              <w:jc w:val="both"/>
              <w:rPr>
                <w:sz w:val="20"/>
              </w:rPr>
            </w:pPr>
            <w:r w:rsidRPr="00C8707C">
              <w:rPr>
                <w:sz w:val="20"/>
              </w:rPr>
              <w:t>AI - Уполномоченное учреждение;</w:t>
            </w:r>
          </w:p>
          <w:p w:rsidR="00F76EB8" w:rsidRPr="00E232BB" w:rsidRDefault="00E0709E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 xml:space="preserve">OA - Организация, осуществляющая полномочия заказчика на осуществление закупок на </w:t>
            </w:r>
            <w:r>
              <w:rPr>
                <w:sz w:val="20"/>
              </w:rPr>
              <w:t>основании договора (соглашения).</w:t>
            </w: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D75E9" w:rsidRPr="001B3C27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D75E9" w:rsidRPr="00E232BB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D75E9" w:rsidRPr="001B3C27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75E9" w:rsidRDefault="00CD75E9" w:rsidP="00CD75E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ОКПО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D75E9" w:rsidRPr="00E232BB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5E9" w:rsidTr="00BB6C34">
        <w:trPr>
          <w:gridAfter w:val="1"/>
          <w:wAfter w:w="49" w:type="pct"/>
          <w:jc w:val="center"/>
        </w:trPr>
        <w:tc>
          <w:tcPr>
            <w:tcW w:w="495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Pr="00CD75E9" w:rsidRDefault="00CD75E9" w:rsidP="00A52CE2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OKTMO</w:t>
            </w: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D75E9" w:rsidRP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75E9" w:rsidTr="00BB6C34">
        <w:trPr>
          <w:gridAfter w:val="1"/>
          <w:wAfter w:w="49" w:type="pct"/>
          <w:jc w:val="center"/>
        </w:trPr>
        <w:tc>
          <w:tcPr>
            <w:tcW w:w="495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5E9" w:rsidRPr="00CD75E9" w:rsidRDefault="00CD75E9" w:rsidP="00CD75E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ОКПО</w:t>
            </w: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Pr="00CD75E9" w:rsidRDefault="00CD75E9" w:rsidP="00A52CE2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D75E9">
              <w:rPr>
                <w:b/>
                <w:sz w:val="20"/>
                <w:lang w:val="en-US"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D75E9" w:rsidRPr="00CD75E9" w:rsidRDefault="00CD75E9" w:rsidP="00B84A3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del w:id="1948" w:author="Yugin Vitaly" w:date="2016-03-07T19:55:00Z">
              <w:r w:rsidDel="00B84A33">
                <w:rPr>
                  <w:sz w:val="20"/>
                  <w:lang w:val="en-US" w:eastAsia="en-US"/>
                </w:rPr>
                <w:delText>1</w:delText>
              </w:r>
              <w:r w:rsidDel="00B84A33">
                <w:rPr>
                  <w:sz w:val="20"/>
                  <w:lang w:eastAsia="en-US"/>
                </w:rPr>
                <w:delText>2</w:delText>
              </w:r>
            </w:del>
            <w:ins w:id="1949" w:author="Yugin Vitaly" w:date="2016-03-07T19:55:00Z">
              <w:r w:rsidR="00B84A33">
                <w:rPr>
                  <w:sz w:val="20"/>
                  <w:lang w:val="en-US" w:eastAsia="en-US"/>
                </w:rPr>
                <w:t>10</w:t>
              </w:r>
            </w:ins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D75E9" w:rsidRDefault="00CD75E9" w:rsidP="00CD75E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D75E9" w:rsidRDefault="00CD75E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E53C0" w:rsidRPr="00DF7300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1E53C0" w:rsidRPr="00DF7300" w:rsidRDefault="001E53C0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1E53C0">
              <w:rPr>
                <w:b/>
                <w:sz w:val="20"/>
              </w:rPr>
              <w:t>Сведения о заказчике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E53C0" w:rsidRDefault="001E53C0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E53C0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1E53C0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1E53C0" w:rsidRPr="00E232BB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E53C0" w:rsidRPr="00522331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rPr>
                <w:sz w:val="20"/>
              </w:rPr>
            </w:pPr>
            <w:r w:rsidRPr="001E53C0">
              <w:rPr>
                <w:sz w:val="20"/>
              </w:rPr>
              <w:t>Заказчик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232BB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1E53C0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:rsidR="001E53C0" w:rsidRPr="00E232BB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E53C0" w:rsidRPr="00522331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rPr>
                <w:sz w:val="20"/>
              </w:rPr>
            </w:pPr>
            <w:r w:rsidRPr="001E53C0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232BB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1E53C0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1E53C0" w:rsidRPr="00E232BB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E53C0" w:rsidRPr="00522331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E53C0" w:rsidRPr="001E53C0" w:rsidRDefault="001E53C0" w:rsidP="001E53C0">
            <w:pPr>
              <w:spacing w:before="0" w:after="0"/>
              <w:rPr>
                <w:sz w:val="20"/>
              </w:rPr>
            </w:pPr>
            <w:r w:rsidRPr="001E53C0">
              <w:rPr>
                <w:sz w:val="20"/>
              </w:rPr>
              <w:t xml:space="preserve">Сведения о лице, утвердившем </w:t>
            </w:r>
          </w:p>
          <w:p w:rsidR="001E53C0" w:rsidRPr="00995FA5" w:rsidRDefault="001E53C0" w:rsidP="001E53C0">
            <w:pPr>
              <w:spacing w:before="0" w:after="0"/>
              <w:rPr>
                <w:sz w:val="20"/>
              </w:rPr>
            </w:pPr>
            <w:r w:rsidRPr="001E53C0">
              <w:rPr>
                <w:sz w:val="20"/>
              </w:rPr>
              <w:t>план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232BB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E53C0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1E53C0" w:rsidRPr="00E17527" w:rsidRDefault="001E53C0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E17527">
              <w:rPr>
                <w:b/>
                <w:sz w:val="20"/>
              </w:rPr>
              <w:t>Заказчик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E53C0" w:rsidRDefault="001E53C0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owner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1E53C0" w:rsidRPr="00CF443D" w:rsidRDefault="001E53C0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E53C0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CF443D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E53C0" w:rsidRDefault="001E53C0" w:rsidP="00A52CE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1E53C0" w:rsidRDefault="001E53C0" w:rsidP="00A52CE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Не используется в текущих процедурах приема (передачи) документов.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1E53C0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Телефон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1E53C0" w:rsidRPr="00995FA5" w:rsidRDefault="001E53C0" w:rsidP="00A52CE2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Pr="00E232BB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1E53C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DF3BE0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C64657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Default="001E53C0" w:rsidP="00A52C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DF3BE0" w:rsidRDefault="001E53C0" w:rsidP="001E53C0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Default="001E53C0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:rsidR="001E53C0" w:rsidRPr="00E87917" w:rsidRDefault="001E53C0" w:rsidP="00A52CE2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Pr="001E53C0" w:rsidRDefault="001E53C0" w:rsidP="001E53C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Default="001E53C0" w:rsidP="001E53C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53C0">
              <w:rPr>
                <w:sz w:val="20"/>
                <w:lang w:eastAsia="en-US"/>
              </w:rPr>
              <w:t>ОКОПФ организации</w:t>
            </w:r>
            <w:r>
              <w:rPr>
                <w:sz w:val="20"/>
                <w:lang w:eastAsia="en-US"/>
              </w:rPr>
              <w:t xml:space="preserve"> 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Default="001E53C0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1E53C0" w:rsidRPr="001E53C0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Default="001E53C0" w:rsidP="001E53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Default="001E53C0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1E53C0" w:rsidRPr="001E53C0" w:rsidRDefault="001E53C0" w:rsidP="00A52CE2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53C0" w:rsidRPr="001B3C27" w:rsidRDefault="001E53C0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53C0" w:rsidRDefault="001E53C0" w:rsidP="001E53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ОКПО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E53C0" w:rsidRDefault="001E53C0" w:rsidP="001E53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1E53C0" w:rsidRPr="00E232BB" w:rsidRDefault="001E53C0" w:rsidP="001E53C0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1E53C0" w:rsidTr="00BB6C34">
        <w:trPr>
          <w:gridAfter w:val="1"/>
          <w:wAfter w:w="49" w:type="pct"/>
          <w:jc w:val="center"/>
        </w:trPr>
        <w:tc>
          <w:tcPr>
            <w:tcW w:w="495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3C0" w:rsidRPr="001E53C0" w:rsidRDefault="001E53C0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E53C0">
              <w:rPr>
                <w:b/>
                <w:sz w:val="20"/>
                <w:lang w:eastAsia="en-US"/>
              </w:rPr>
              <w:t>ОКОПФ организации</w:t>
            </w: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1E53C0" w:rsidRPr="00CD75E9" w:rsidRDefault="00E77709" w:rsidP="00A52CE2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OKOPF</w:t>
            </w:r>
          </w:p>
        </w:tc>
        <w:tc>
          <w:tcPr>
            <w:tcW w:w="790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E53C0" w:rsidRPr="00CD75E9" w:rsidRDefault="001E53C0" w:rsidP="00E7770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E77709">
              <w:rPr>
                <w:sz w:val="20"/>
                <w:lang w:val="en-US" w:eastAsia="en-US"/>
              </w:rPr>
              <w:t>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E53C0" w:rsidRDefault="00E7770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E53C0" w:rsidRPr="001A4780" w:rsidTr="00BB6C34">
        <w:trPr>
          <w:jc w:val="center"/>
        </w:trPr>
        <w:tc>
          <w:tcPr>
            <w:tcW w:w="744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1E53C0" w:rsidRDefault="00E7770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7709">
              <w:rPr>
                <w:sz w:val="20"/>
                <w:lang w:eastAsia="en-US"/>
              </w:rPr>
              <w:t>singularName</w:t>
            </w:r>
          </w:p>
        </w:tc>
        <w:tc>
          <w:tcPr>
            <w:tcW w:w="198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 w:rsidR="00E77709">
              <w:rPr>
                <w:sz w:val="20"/>
                <w:lang w:eastAsia="en-US"/>
              </w:rPr>
              <w:t>2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1E53C0" w:rsidRDefault="00E77709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  <w:r w:rsidR="001E53C0">
              <w:rPr>
                <w:sz w:val="20"/>
                <w:lang w:eastAsia="en-US"/>
              </w:rPr>
              <w:t>аименование</w:t>
            </w:r>
            <w:r>
              <w:rPr>
                <w:sz w:val="20"/>
                <w:lang w:eastAsia="en-US"/>
              </w:rPr>
              <w:t xml:space="preserve"> в единственном числе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E53C0" w:rsidRDefault="001E53C0" w:rsidP="00A52C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17527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E17527" w:rsidRPr="00E17527" w:rsidRDefault="00E17527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E17527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E53C0" w:rsidRDefault="00E17527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17527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23759B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23759B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7527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E17527" w:rsidRPr="00E17527" w:rsidRDefault="00E17527" w:rsidP="00E17527">
            <w:pPr>
              <w:spacing w:before="0" w:after="0"/>
              <w:jc w:val="center"/>
              <w:rPr>
                <w:b/>
                <w:sz w:val="20"/>
              </w:rPr>
            </w:pPr>
            <w:r w:rsidRPr="00E17527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E53C0" w:rsidRDefault="00E17527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17527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CF443D" w:rsidRDefault="00E17527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E17527" w:rsidRPr="00CF443D" w:rsidRDefault="00E1752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631E34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23759B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752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17527" w:rsidRPr="001B3C27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17527" w:rsidRPr="0023759B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17527" w:rsidRPr="00921E33" w:rsidRDefault="00E17527" w:rsidP="00A52C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17527" w:rsidRPr="00E232BB" w:rsidRDefault="00E17527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75E9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D75E9" w:rsidRPr="001B3C27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D75E9" w:rsidRPr="00995FA5" w:rsidRDefault="00E17527" w:rsidP="00A52CE2">
            <w:pPr>
              <w:spacing w:before="0" w:after="0"/>
              <w:jc w:val="both"/>
              <w:rPr>
                <w:sz w:val="20"/>
              </w:rPr>
            </w:pPr>
            <w:r w:rsidRPr="00E17527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</w:tcPr>
          <w:p w:rsidR="00CD75E9" w:rsidRPr="00E17527" w:rsidRDefault="00E1752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D75E9" w:rsidRPr="00E17527" w:rsidRDefault="00E17527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CD75E9" w:rsidRPr="00995FA5" w:rsidRDefault="00E17527" w:rsidP="00A52CE2">
            <w:pPr>
              <w:spacing w:before="0" w:after="0"/>
              <w:rPr>
                <w:sz w:val="20"/>
              </w:rPr>
            </w:pPr>
            <w:r w:rsidRPr="00E17527">
              <w:rPr>
                <w:sz w:val="20"/>
              </w:rPr>
              <w:t>Должность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D75E9" w:rsidRPr="00E232BB" w:rsidRDefault="00CD75E9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C106CF" w:rsidRPr="00E17527" w:rsidRDefault="00C106CF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C106CF">
              <w:rPr>
                <w:b/>
                <w:sz w:val="20"/>
              </w:rPr>
              <w:t>Дополнительные сведения о плане закупок, установленные субъектом или муниципальным образованием Российской Федерации</w:t>
            </w: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E53C0" w:rsidRDefault="00C106CF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106CF">
              <w:rPr>
                <w:b/>
                <w:sz w:val="20"/>
                <w:lang w:val="en-US"/>
              </w:rPr>
              <w:t>localInfo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C106CF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Дополнительные сведения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Прикрепленный документ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C106CF" w:rsidRPr="00E17527" w:rsidRDefault="00C106CF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C106CF">
              <w:rPr>
                <w:b/>
                <w:sz w:val="20"/>
              </w:rPr>
              <w:t>Предусмотренные закупки</w:t>
            </w: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E53C0" w:rsidRDefault="00C106CF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106CF">
              <w:rPr>
                <w:b/>
                <w:sz w:val="20"/>
                <w:lang w:val="en-US"/>
              </w:rPr>
              <w:t>providedPurchases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106CF" w:rsidRPr="00CF443D" w:rsidRDefault="00C106CF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C106CF" w:rsidRPr="00CF443D" w:rsidRDefault="00C106CF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106CF">
              <w:rPr>
                <w:sz w:val="20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C106CF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specialPurchases</w:t>
            </w:r>
          </w:p>
        </w:tc>
        <w:tc>
          <w:tcPr>
            <w:tcW w:w="198" w:type="pct"/>
            <w:shd w:val="clear" w:color="auto" w:fill="auto"/>
          </w:tcPr>
          <w:p w:rsid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finances</w:t>
            </w:r>
          </w:p>
        </w:tc>
        <w:tc>
          <w:tcPr>
            <w:tcW w:w="198" w:type="pct"/>
            <w:shd w:val="clear" w:color="auto" w:fill="auto"/>
          </w:tcPr>
          <w:p w:rsid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Финансовое обеспечение по БК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totalContractFinances</w:t>
            </w:r>
          </w:p>
        </w:tc>
        <w:tc>
          <w:tcPr>
            <w:tcW w:w="198" w:type="pct"/>
            <w:shd w:val="clear" w:color="auto" w:fill="auto"/>
          </w:tcPr>
          <w:p w:rsid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Итого на заключение контрактов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106CF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106CF" w:rsidRPr="001B3C27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totalPurchaseFinances</w:t>
            </w:r>
          </w:p>
        </w:tc>
        <w:tc>
          <w:tcPr>
            <w:tcW w:w="198" w:type="pct"/>
            <w:shd w:val="clear" w:color="auto" w:fill="auto"/>
          </w:tcPr>
          <w:p w:rsidR="00C106CF" w:rsidRDefault="00C106CF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106CF" w:rsidRPr="00C106CF" w:rsidRDefault="00C106CF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106CF" w:rsidRPr="00995FA5" w:rsidRDefault="00C106CF" w:rsidP="00A52CE2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 xml:space="preserve">Итого для </w:t>
            </w:r>
            <w:r w:rsidR="000056E3">
              <w:rPr>
                <w:sz w:val="20"/>
              </w:rPr>
              <w:t>о</w:t>
            </w:r>
            <w:r w:rsidRPr="00C106CF">
              <w:rPr>
                <w:sz w:val="20"/>
              </w:rPr>
              <w:t>существления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106CF" w:rsidRPr="00E232BB" w:rsidRDefault="00C106CF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0056E3" w:rsidRPr="00E17527" w:rsidRDefault="000056E3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0056E3">
              <w:rPr>
                <w:b/>
                <w:sz w:val="20"/>
              </w:rPr>
              <w:t>Позиции плана закупок</w:t>
            </w: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E53C0" w:rsidRDefault="000056E3" w:rsidP="00A52C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0056E3">
              <w:rPr>
                <w:b/>
                <w:sz w:val="20"/>
                <w:lang w:val="en-US"/>
              </w:rPr>
              <w:lastRenderedPageBreak/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995FA5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</w:tcPr>
          <w:p w:rsidR="000056E3" w:rsidRDefault="000056E3" w:rsidP="00A52CE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056E3" w:rsidRDefault="000056E3" w:rsidP="00A52CE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0056E3" w:rsidRPr="00995FA5" w:rsidRDefault="000056E3" w:rsidP="00A52CE2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Позиция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056E3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0056E3" w:rsidRPr="00E17527" w:rsidRDefault="000056E3" w:rsidP="00A52C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0056E3">
              <w:rPr>
                <w:b/>
                <w:sz w:val="20"/>
              </w:rPr>
              <w:t xml:space="preserve"> плана закупок</w:t>
            </w: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0056E3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056E3" w:rsidRPr="00E232BB" w:rsidRDefault="000056E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Pr="00522331" w:rsidRDefault="000056E3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1B3C27" w:rsidRDefault="000056E3" w:rsidP="000056E3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</w:t>
            </w:r>
            <w:r>
              <w:rPr>
                <w:sz w:val="20"/>
              </w:rPr>
              <w:t>ие сведения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995FA5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financeInfo</w:t>
            </w:r>
          </w:p>
        </w:tc>
        <w:tc>
          <w:tcPr>
            <w:tcW w:w="198" w:type="pct"/>
            <w:shd w:val="clear" w:color="auto" w:fill="auto"/>
          </w:tcPr>
          <w:p w:rsidR="000056E3" w:rsidRDefault="000056E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Pr="000056E3" w:rsidRDefault="000056E3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995FA5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Финансовое обеспечение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995FA5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localInfo</w:t>
            </w:r>
          </w:p>
        </w:tc>
        <w:tc>
          <w:tcPr>
            <w:tcW w:w="198" w:type="pct"/>
            <w:shd w:val="clear" w:color="auto" w:fill="auto"/>
          </w:tcPr>
          <w:p w:rsidR="000056E3" w:rsidRDefault="000056E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Pr="000056E3" w:rsidRDefault="000056E3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995FA5" w:rsidRDefault="000056E3" w:rsidP="00A52CE2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0056E3" w:rsidRPr="00E17527" w:rsidRDefault="000056E3" w:rsidP="00A52C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0056E3">
              <w:rPr>
                <w:b/>
                <w:sz w:val="20"/>
              </w:rPr>
              <w:t xml:space="preserve"> плана закупок</w:t>
            </w: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0056E3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056E3" w:rsidRPr="00CF443D" w:rsidRDefault="000056E3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056E3" w:rsidRPr="00CF443D" w:rsidRDefault="000056E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995FA5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95FA5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0056E3" w:rsidP="00A52CE2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Номер позиции в плане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995FA5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455D4" w:rsidRDefault="00B455D4" w:rsidP="00B455D4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</w:p>
          <w:p w:rsidR="00995FA5" w:rsidRPr="00E232BB" w:rsidRDefault="00B455D4" w:rsidP="00B455D4">
            <w:pPr>
              <w:spacing w:before="0" w:after="0"/>
              <w:jc w:val="both"/>
              <w:rPr>
                <w:sz w:val="20"/>
              </w:rPr>
            </w:pPr>
            <w:r w:rsidRPr="00B455D4">
              <w:rPr>
                <w:sz w:val="20"/>
              </w:rPr>
              <w:t>\d{36}</w:t>
            </w: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995FA5" w:rsidRDefault="00B455D4" w:rsidP="00995F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Pr="007C67CB" w:rsidRDefault="007C67CB" w:rsidP="00995F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0056E3" w:rsidP="00522331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Классификация по ОКПД</w:t>
            </w:r>
            <w:proofErr w:type="gramStart"/>
            <w:r w:rsidRPr="000056E3">
              <w:rPr>
                <w:sz w:val="20"/>
              </w:rPr>
              <w:t>2</w:t>
            </w:r>
            <w:proofErr w:type="gramEnd"/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95FA5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95FA5" w:rsidRPr="001B3C27" w:rsidRDefault="00995FA5" w:rsidP="005223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95FA5" w:rsidRPr="00995FA5" w:rsidRDefault="000056E3" w:rsidP="00522331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995FA5" w:rsidRDefault="00B455D4" w:rsidP="00995F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95FA5" w:rsidRPr="007C67CB" w:rsidRDefault="007C67CB" w:rsidP="00995F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95FA5" w:rsidRPr="00995FA5" w:rsidRDefault="000056E3" w:rsidP="00522331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95FA5" w:rsidRPr="00E232BB" w:rsidRDefault="00995FA5" w:rsidP="0052233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B455D4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0056E3" w:rsidP="00A52CE2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Описание позиции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0056E3" w:rsidP="00A52CE2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complexity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Pr="007C67CB" w:rsidRDefault="007C67CB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 xml:space="preserve">Сведения о </w:t>
            </w:r>
          </w:p>
          <w:p w:rsidR="000056E3" w:rsidRPr="000056E3" w:rsidRDefault="000056E3" w:rsidP="000056E3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технической сложности, инновационности, высокотехнологичности или специальном характере закупки (да или нет)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complexityInfo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81492" w:rsidRPr="00481492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 xml:space="preserve">Дополнительная информация о </w:t>
            </w:r>
          </w:p>
          <w:p w:rsidR="00481492" w:rsidRPr="00481492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 xml:space="preserve">технической сложности, инновационности, </w:t>
            </w:r>
          </w:p>
          <w:p w:rsidR="000056E3" w:rsidRPr="000056E3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 xml:space="preserve">высокотехнологичности или специальном </w:t>
            </w:r>
            <w:proofErr w:type="gramStart"/>
            <w:r w:rsidRPr="00481492">
              <w:rPr>
                <w:sz w:val="20"/>
              </w:rPr>
              <w:t>характере</w:t>
            </w:r>
            <w:proofErr w:type="gramEnd"/>
            <w:r w:rsidRPr="00481492">
              <w:rPr>
                <w:sz w:val="20"/>
              </w:rPr>
              <w:t xml:space="preserve">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jc w:val="both"/>
              <w:rPr>
                <w:sz w:val="20"/>
              </w:rPr>
            </w:pPr>
            <w:r w:rsidRPr="00481492">
              <w:rPr>
                <w:sz w:val="20"/>
              </w:rPr>
              <w:t>publicDiscussion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481492" w:rsidRPr="00481492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 xml:space="preserve">Сведения об обязательном общественном обсуждении закупки </w:t>
            </w:r>
          </w:p>
          <w:p w:rsidR="000056E3" w:rsidRPr="000056E3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(да или нет) в соответствии со статьей 20 Федерального закона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jc w:val="both"/>
              <w:rPr>
                <w:sz w:val="20"/>
              </w:rPr>
            </w:pPr>
            <w:r w:rsidRPr="00481492">
              <w:rPr>
                <w:sz w:val="20"/>
              </w:rPr>
              <w:t>execution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Pr="007C67CB" w:rsidRDefault="007C67CB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Осуществление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48149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Обоснование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jc w:val="both"/>
              <w:rPr>
                <w:sz w:val="20"/>
              </w:rPr>
            </w:pPr>
            <w:r w:rsidRPr="00481492">
              <w:rPr>
                <w:sz w:val="20"/>
              </w:rPr>
              <w:t>purpose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056E3" w:rsidRPr="007C67CB" w:rsidRDefault="007C67CB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Цель осуществления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jc w:val="both"/>
              <w:rPr>
                <w:sz w:val="20"/>
              </w:rPr>
            </w:pPr>
            <w:r w:rsidRPr="00481492">
              <w:rPr>
                <w:sz w:val="20"/>
              </w:rPr>
              <w:t>positionCanceled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Позиция отменена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056E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056E3" w:rsidRPr="001B3C27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jc w:val="both"/>
              <w:rPr>
                <w:sz w:val="20"/>
              </w:rPr>
            </w:pPr>
            <w:r w:rsidRPr="00481492">
              <w:rPr>
                <w:sz w:val="20"/>
              </w:rPr>
              <w:t>positionModification</w:t>
            </w:r>
          </w:p>
        </w:tc>
        <w:tc>
          <w:tcPr>
            <w:tcW w:w="198" w:type="pct"/>
            <w:shd w:val="clear" w:color="auto" w:fill="auto"/>
          </w:tcPr>
          <w:p w:rsidR="000056E3" w:rsidRDefault="00B455D4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056E3" w:rsidRDefault="007C67CB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056E3" w:rsidRPr="000056E3" w:rsidRDefault="00481492" w:rsidP="00A52CE2">
            <w:pPr>
              <w:spacing w:before="0" w:after="0"/>
              <w:rPr>
                <w:sz w:val="20"/>
              </w:rPr>
            </w:pPr>
            <w:r w:rsidRPr="00481492">
              <w:rPr>
                <w:sz w:val="20"/>
              </w:rPr>
              <w:t>Основание внесения изменений в позицию плана закупок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056E3" w:rsidRPr="00E232BB" w:rsidRDefault="000056E3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0F8C" w:rsidRPr="002A658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680F8C" w:rsidRPr="002A6587" w:rsidRDefault="00680F8C" w:rsidP="00A52CE2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proofErr w:type="gramStart"/>
            <w:r w:rsidRPr="002A6587">
              <w:rPr>
                <w:b/>
                <w:sz w:val="20"/>
              </w:rPr>
              <w:t>ОК</w:t>
            </w:r>
            <w:proofErr w:type="gramEnd"/>
            <w:r w:rsidRPr="002A6587">
              <w:rPr>
                <w:b/>
                <w:sz w:val="20"/>
              </w:rPr>
              <w:t xml:space="preserve"> 034-2014</w:t>
            </w:r>
            <w:r>
              <w:rPr>
                <w:b/>
                <w:sz w:val="20"/>
              </w:rPr>
              <w:t>)</w:t>
            </w:r>
          </w:p>
        </w:tc>
      </w:tr>
      <w:tr w:rsidR="00680F8C" w:rsidRPr="000145EF" w:rsidTr="00BB6C34">
        <w:trPr>
          <w:jc w:val="center"/>
        </w:trPr>
        <w:tc>
          <w:tcPr>
            <w:tcW w:w="744" w:type="pct"/>
            <w:shd w:val="clear" w:color="auto" w:fill="auto"/>
          </w:tcPr>
          <w:p w:rsidR="00680F8C" w:rsidRPr="00680F8C" w:rsidRDefault="00680F8C" w:rsidP="00A52CE2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0F8C" w:rsidRPr="000145EF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0F8C" w:rsidRPr="000145EF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0F8C" w:rsidRPr="000145EF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0F8C" w:rsidRPr="000145EF" w:rsidRDefault="00680F8C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0F8C" w:rsidRPr="000145EF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0F8C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70747C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145EF" w:rsidRDefault="00680F8C" w:rsidP="00A52C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680F8C" w:rsidRPr="000145EF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0F8C" w:rsidRPr="001B4316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6" w:type="pct"/>
            <w:shd w:val="clear" w:color="auto" w:fill="auto"/>
          </w:tcPr>
          <w:p w:rsidR="00680F8C" w:rsidRPr="00515010" w:rsidRDefault="00680F8C" w:rsidP="00A52CE2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0F8C" w:rsidRPr="001A4780" w:rsidRDefault="00680F8C" w:rsidP="00A52CE2">
            <w:pPr>
              <w:spacing w:before="0" w:after="0"/>
              <w:rPr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145EF" w:rsidRDefault="00680F8C" w:rsidP="00A52C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80F8C" w:rsidRPr="001A4780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80F8C" w:rsidRPr="001A4780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6" w:type="pct"/>
            <w:shd w:val="clear" w:color="auto" w:fill="auto"/>
          </w:tcPr>
          <w:p w:rsidR="00680F8C" w:rsidRPr="001A4780" w:rsidRDefault="00680F8C" w:rsidP="00A52CE2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0F8C" w:rsidRPr="001A4780" w:rsidRDefault="00680F8C" w:rsidP="00A52CE2">
            <w:pPr>
              <w:spacing w:before="0" w:after="0"/>
              <w:rPr>
                <w:sz w:val="20"/>
              </w:rPr>
            </w:pPr>
          </w:p>
        </w:tc>
      </w:tr>
      <w:tr w:rsidR="00680F8C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680F8C" w:rsidRPr="00E17527" w:rsidRDefault="00680F8C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680F8C">
              <w:rPr>
                <w:b/>
                <w:sz w:val="20"/>
              </w:rPr>
              <w:t>Осуществление закупки</w:t>
            </w: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0056E3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680F8C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0F8C" w:rsidRPr="00CF443D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0F8C" w:rsidRPr="00CF443D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0F8C" w:rsidRPr="00CF443D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0F8C" w:rsidRPr="00CF443D" w:rsidRDefault="00680F8C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0F8C" w:rsidRPr="00CF443D" w:rsidRDefault="00680F8C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680F8C" w:rsidP="00A52CE2">
            <w:pPr>
              <w:spacing w:before="0" w:after="0"/>
              <w:jc w:val="both"/>
              <w:rPr>
                <w:sz w:val="20"/>
              </w:rPr>
            </w:pPr>
            <w:r w:rsidRPr="00680F8C">
              <w:rPr>
                <w:sz w:val="20"/>
              </w:rPr>
              <w:t>terms</w:t>
            </w:r>
          </w:p>
        </w:tc>
        <w:tc>
          <w:tcPr>
            <w:tcW w:w="198" w:type="pct"/>
            <w:shd w:val="clear" w:color="auto" w:fill="auto"/>
          </w:tcPr>
          <w:p w:rsidR="00680F8C" w:rsidRPr="00680F8C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0F8C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680F8C" w:rsidRPr="00680F8C" w:rsidRDefault="00680F8C" w:rsidP="00680F8C">
            <w:pPr>
              <w:spacing w:before="0" w:after="0"/>
              <w:rPr>
                <w:sz w:val="20"/>
              </w:rPr>
            </w:pPr>
            <w:r w:rsidRPr="00680F8C">
              <w:rPr>
                <w:sz w:val="20"/>
              </w:rPr>
              <w:t xml:space="preserve">Срок (сроки) поставки товаров, выполнения работ, </w:t>
            </w:r>
          </w:p>
          <w:p w:rsidR="00680F8C" w:rsidRPr="000056E3" w:rsidRDefault="00680F8C" w:rsidP="00680F8C">
            <w:pPr>
              <w:spacing w:before="0" w:after="0"/>
              <w:rPr>
                <w:sz w:val="20"/>
              </w:rPr>
            </w:pPr>
            <w:r w:rsidRPr="00680F8C">
              <w:rPr>
                <w:sz w:val="20"/>
              </w:rPr>
              <w:t>оказания услуг на квартал, год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Pr="00E232BB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680F8C" w:rsidP="00680F8C">
            <w:pPr>
              <w:spacing w:before="0" w:after="0"/>
              <w:rPr>
                <w:sz w:val="20"/>
              </w:rPr>
            </w:pPr>
            <w:r w:rsidRPr="00680F8C">
              <w:rPr>
                <w:sz w:val="20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:rsidR="00680F8C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0F8C" w:rsidRPr="00680F8C" w:rsidRDefault="00680F8C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</w:rPr>
              <w:t xml:space="preserve">Периодичность поставки товаров, 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</w:rPr>
              <w:t>выполнения работ, оказания услуг</w:t>
            </w:r>
            <w:r>
              <w:rPr>
                <w:sz w:val="20"/>
              </w:rPr>
              <w:t>: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</w:p>
          <w:p w:rsidR="00680F8C" w:rsidRPr="003A2E47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W</w:t>
            </w:r>
            <w:r w:rsidRPr="003A2E47">
              <w:rPr>
                <w:sz w:val="20"/>
              </w:rPr>
              <w:t xml:space="preserve"> - еженедельно;</w:t>
            </w:r>
          </w:p>
          <w:p w:rsidR="00680F8C" w:rsidRPr="003A2E47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B</w:t>
            </w:r>
            <w:r w:rsidRPr="003A2E47">
              <w:rPr>
                <w:sz w:val="20"/>
              </w:rPr>
              <w:t xml:space="preserve"> - два раза в месяц; </w:t>
            </w:r>
          </w:p>
          <w:p w:rsidR="00680F8C" w:rsidRPr="003A2E47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M</w:t>
            </w:r>
            <w:r w:rsidRPr="003A2E47">
              <w:rPr>
                <w:sz w:val="20"/>
              </w:rPr>
              <w:t xml:space="preserve"> - ежемесячно;</w:t>
            </w:r>
          </w:p>
          <w:p w:rsidR="00680F8C" w:rsidRPr="003A2E47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Q</w:t>
            </w:r>
            <w:r w:rsidRPr="003A2E47">
              <w:rPr>
                <w:sz w:val="20"/>
              </w:rPr>
              <w:t xml:space="preserve"> - ежеквартально;</w:t>
            </w:r>
          </w:p>
          <w:p w:rsidR="00680F8C" w:rsidRPr="003A2E47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S</w:t>
            </w:r>
            <w:r w:rsidRPr="003A2E47">
              <w:rPr>
                <w:sz w:val="20"/>
              </w:rPr>
              <w:t xml:space="preserve"> - один раз в полгода;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Y</w:t>
            </w:r>
            <w:r w:rsidRPr="00680F8C">
              <w:rPr>
                <w:sz w:val="20"/>
              </w:rPr>
              <w:t xml:space="preserve"> - </w:t>
            </w:r>
            <w:proofErr w:type="gramStart"/>
            <w:r w:rsidRPr="00680F8C">
              <w:rPr>
                <w:sz w:val="20"/>
              </w:rPr>
              <w:t>один</w:t>
            </w:r>
            <w:proofErr w:type="gramEnd"/>
            <w:r w:rsidRPr="00680F8C">
              <w:rPr>
                <w:sz w:val="20"/>
              </w:rPr>
              <w:t xml:space="preserve"> раз в год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Default="00680F8C" w:rsidP="00680F8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W</w:t>
            </w:r>
            <w:r w:rsidRPr="00680F8C">
              <w:rPr>
                <w:sz w:val="20"/>
              </w:rPr>
              <w:t>;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B</w:t>
            </w:r>
            <w:r w:rsidRPr="00680F8C">
              <w:rPr>
                <w:sz w:val="20"/>
              </w:rPr>
              <w:t xml:space="preserve">; 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M</w:t>
            </w:r>
            <w:r w:rsidRPr="00680F8C">
              <w:rPr>
                <w:sz w:val="20"/>
              </w:rPr>
              <w:t>;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Q</w:t>
            </w:r>
            <w:r w:rsidRPr="00680F8C">
              <w:rPr>
                <w:sz w:val="20"/>
              </w:rPr>
              <w:t>;</w:t>
            </w:r>
          </w:p>
          <w:p w:rsidR="00680F8C" w:rsidRPr="00680F8C" w:rsidRDefault="00680F8C" w:rsidP="00680F8C">
            <w:pPr>
              <w:tabs>
                <w:tab w:val="left" w:pos="956"/>
              </w:tabs>
              <w:spacing w:before="0" w:after="0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S</w:t>
            </w:r>
            <w:r w:rsidRPr="00680F8C">
              <w:rPr>
                <w:sz w:val="20"/>
              </w:rPr>
              <w:t>;</w:t>
            </w:r>
          </w:p>
          <w:p w:rsidR="00680F8C" w:rsidRPr="00680F8C" w:rsidRDefault="00680F8C" w:rsidP="00680F8C">
            <w:pPr>
              <w:spacing w:before="0" w:after="0"/>
              <w:jc w:val="both"/>
              <w:rPr>
                <w:sz w:val="20"/>
              </w:rPr>
            </w:pPr>
            <w:r w:rsidRPr="00680F8C">
              <w:rPr>
                <w:sz w:val="20"/>
                <w:lang w:val="en-US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BE22C3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BE22C3" w:rsidRPr="00E17527" w:rsidRDefault="00BE22C3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BE22C3">
              <w:rPr>
                <w:b/>
                <w:sz w:val="20"/>
              </w:rPr>
              <w:lastRenderedPageBreak/>
              <w:t>Цель осуществления закупки</w:t>
            </w:r>
          </w:p>
        </w:tc>
      </w:tr>
      <w:tr w:rsidR="00BE22C3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2C3" w:rsidRPr="000056E3" w:rsidRDefault="00BE22C3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BE22C3">
              <w:rPr>
                <w:b/>
                <w:sz w:val="20"/>
                <w:lang w:val="en-US"/>
              </w:rPr>
              <w:t>purpose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E22C3" w:rsidRPr="00CF443D" w:rsidRDefault="00BE22C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E22C3" w:rsidRPr="00CF443D" w:rsidRDefault="00BE22C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E22C3" w:rsidRPr="00CF443D" w:rsidRDefault="00BE22C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E22C3" w:rsidRPr="00CF443D" w:rsidRDefault="00BE22C3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BE22C3" w:rsidRPr="00CF443D" w:rsidRDefault="00BE22C3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BE22C3" w:rsidP="00A52CE2">
            <w:pPr>
              <w:spacing w:before="0" w:after="0"/>
              <w:jc w:val="both"/>
              <w:rPr>
                <w:sz w:val="20"/>
              </w:rPr>
            </w:pPr>
            <w:r w:rsidRPr="00BE22C3">
              <w:rPr>
                <w:sz w:val="20"/>
              </w:rPr>
              <w:t>program</w:t>
            </w:r>
          </w:p>
        </w:tc>
        <w:tc>
          <w:tcPr>
            <w:tcW w:w="198" w:type="pct"/>
            <w:shd w:val="clear" w:color="auto" w:fill="auto"/>
          </w:tcPr>
          <w:p w:rsidR="00680F8C" w:rsidRDefault="00BE22C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0F8C" w:rsidRDefault="00BE22C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BE22C3" w:rsidRPr="00BE22C3" w:rsidRDefault="00BE22C3" w:rsidP="00BE22C3">
            <w:pPr>
              <w:spacing w:before="0" w:after="0"/>
              <w:rPr>
                <w:sz w:val="20"/>
              </w:rPr>
            </w:pPr>
            <w:r w:rsidRPr="00BE22C3">
              <w:rPr>
                <w:sz w:val="20"/>
              </w:rPr>
              <w:t xml:space="preserve">Наименование мероприятия или документа стратегического и программно-целевого </w:t>
            </w:r>
          </w:p>
          <w:p w:rsidR="00680F8C" w:rsidRPr="000056E3" w:rsidRDefault="00BE22C3" w:rsidP="00BE22C3">
            <w:pPr>
              <w:spacing w:before="0" w:after="0"/>
              <w:rPr>
                <w:sz w:val="20"/>
              </w:rPr>
            </w:pPr>
            <w:r w:rsidRPr="00BE22C3">
              <w:rPr>
                <w:sz w:val="20"/>
              </w:rPr>
              <w:t>планирования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Pr="00E232BB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BE22C3" w:rsidP="00A52CE2">
            <w:pPr>
              <w:spacing w:before="0" w:after="0"/>
              <w:jc w:val="both"/>
              <w:rPr>
                <w:sz w:val="20"/>
              </w:rPr>
            </w:pPr>
            <w:r w:rsidRPr="00BE22C3">
              <w:rPr>
                <w:sz w:val="20"/>
              </w:rPr>
              <w:t>result</w:t>
            </w:r>
          </w:p>
        </w:tc>
        <w:tc>
          <w:tcPr>
            <w:tcW w:w="198" w:type="pct"/>
            <w:shd w:val="clear" w:color="auto" w:fill="auto"/>
          </w:tcPr>
          <w:p w:rsidR="00680F8C" w:rsidRDefault="00BE22C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80F8C" w:rsidRDefault="00BE22C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680F8C" w:rsidRPr="000056E3" w:rsidRDefault="00BE22C3" w:rsidP="00A52CE2">
            <w:pPr>
              <w:spacing w:before="0" w:after="0"/>
              <w:rPr>
                <w:sz w:val="20"/>
              </w:rPr>
            </w:pPr>
            <w:r w:rsidRPr="00BE22C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Pr="00E232BB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75F7" w:rsidRPr="00E1752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F875F7" w:rsidRPr="00E17527" w:rsidRDefault="00F875F7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F875F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75F7" w:rsidRPr="000056E3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  <w:lang w:val="en-US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75F7" w:rsidRPr="00CF443D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75F7" w:rsidRPr="00CF443D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75F7" w:rsidRPr="00CF443D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75F7" w:rsidRPr="00CF443D" w:rsidRDefault="00F875F7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875F7" w:rsidRPr="00CF443D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F875F7" w:rsidP="00A52CE2">
            <w:pPr>
              <w:spacing w:before="0" w:after="0"/>
              <w:jc w:val="both"/>
              <w:rPr>
                <w:sz w:val="20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680F8C" w:rsidRDefault="00F875F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0F8C" w:rsidRPr="00F875F7" w:rsidRDefault="00F875F7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80F8C" w:rsidRPr="000056E3" w:rsidRDefault="00F875F7" w:rsidP="00F875F7">
            <w:pPr>
              <w:spacing w:before="0" w:after="0"/>
              <w:rPr>
                <w:sz w:val="20"/>
              </w:rPr>
            </w:pPr>
            <w:r w:rsidRPr="00F875F7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Pr="00E232BB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0F8C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0F8C" w:rsidRPr="001B3C27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0F8C" w:rsidRPr="000056E3" w:rsidRDefault="00F875F7" w:rsidP="00A52CE2">
            <w:pPr>
              <w:spacing w:before="0" w:after="0"/>
              <w:jc w:val="both"/>
              <w:rPr>
                <w:sz w:val="20"/>
              </w:rPr>
            </w:pPr>
            <w:r w:rsidRPr="00F875F7">
              <w:rPr>
                <w:sz w:val="20"/>
              </w:rPr>
              <w:t>additionalInfo</w:t>
            </w:r>
          </w:p>
        </w:tc>
        <w:tc>
          <w:tcPr>
            <w:tcW w:w="198" w:type="pct"/>
            <w:shd w:val="clear" w:color="auto" w:fill="auto"/>
          </w:tcPr>
          <w:p w:rsidR="00680F8C" w:rsidRDefault="00F875F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80F8C" w:rsidRDefault="00F875F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680F8C" w:rsidRPr="000056E3" w:rsidRDefault="00F875F7" w:rsidP="00A52CE2">
            <w:pPr>
              <w:spacing w:before="0" w:after="0"/>
              <w:rPr>
                <w:sz w:val="20"/>
              </w:rPr>
            </w:pPr>
            <w:r w:rsidRPr="00F875F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0F8C" w:rsidRPr="00E232BB" w:rsidRDefault="00680F8C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75F7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F875F7" w:rsidRPr="00F875F7" w:rsidRDefault="00F875F7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Основание внесения из справочника</w:t>
            </w:r>
          </w:p>
        </w:tc>
      </w:tr>
      <w:tr w:rsidR="00F875F7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75F7" w:rsidRPr="00F875F7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75F7" w:rsidRPr="00F875F7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75F7" w:rsidRPr="00F875F7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875F7" w:rsidRPr="00F875F7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75F7" w:rsidRPr="00F875F7" w:rsidRDefault="00F875F7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875F7" w:rsidRPr="00F875F7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75F7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75F7" w:rsidRPr="0070747C" w:rsidRDefault="00F875F7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75F7" w:rsidRPr="000145EF" w:rsidRDefault="00F875F7" w:rsidP="00A52C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F875F7" w:rsidRPr="000145EF" w:rsidRDefault="00F875F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875F7" w:rsidRPr="001B4316" w:rsidRDefault="00F875F7" w:rsidP="00F875F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875F7" w:rsidRPr="00F875F7" w:rsidRDefault="00F875F7" w:rsidP="00F875F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875F7" w:rsidRPr="001A4780" w:rsidRDefault="008E428E" w:rsidP="008E42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 «Основания внесения изменений в позицию плана закупок»</w:t>
            </w:r>
          </w:p>
        </w:tc>
      </w:tr>
      <w:tr w:rsidR="00F875F7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75F7" w:rsidRPr="001B3C27" w:rsidRDefault="00F875F7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75F7" w:rsidRPr="000145EF" w:rsidRDefault="00F875F7" w:rsidP="00A52C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F875F7" w:rsidRPr="001A4780" w:rsidRDefault="00F875F7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875F7" w:rsidRPr="001A4780" w:rsidRDefault="00F875F7" w:rsidP="00F875F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875F7" w:rsidRPr="001A4780" w:rsidRDefault="00F875F7" w:rsidP="00F875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875F7" w:rsidRPr="001A4780" w:rsidRDefault="00F875F7" w:rsidP="00A52CE2">
            <w:pPr>
              <w:spacing w:before="0" w:after="0"/>
              <w:rPr>
                <w:sz w:val="20"/>
              </w:rPr>
            </w:pPr>
          </w:p>
        </w:tc>
      </w:tr>
      <w:tr w:rsidR="00A52CE2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A52CE2" w:rsidRPr="00F875F7" w:rsidRDefault="00A52CE2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A52CE2">
              <w:rPr>
                <w:b/>
                <w:sz w:val="20"/>
              </w:rPr>
              <w:t>Финансовое обеспечение</w:t>
            </w:r>
          </w:p>
        </w:tc>
      </w:tr>
      <w:tr w:rsidR="00A52CE2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2CE2" w:rsidRPr="00F875F7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A52CE2">
              <w:rPr>
                <w:b/>
                <w:sz w:val="20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2CE2" w:rsidRPr="00F875F7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2CE2" w:rsidRPr="00F875F7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2CE2" w:rsidRPr="00F875F7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52CE2" w:rsidRPr="00F875F7" w:rsidRDefault="00A52CE2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A52CE2" w:rsidRPr="00F875F7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52CE2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2CE2" w:rsidRPr="001B3C27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jc w:val="both"/>
              <w:rPr>
                <w:sz w:val="20"/>
              </w:rPr>
            </w:pPr>
            <w:r w:rsidRPr="00A52CE2">
              <w:rPr>
                <w:sz w:val="20"/>
              </w:rPr>
              <w:t>publishYear</w:t>
            </w:r>
          </w:p>
        </w:tc>
        <w:tc>
          <w:tcPr>
            <w:tcW w:w="198" w:type="pct"/>
            <w:shd w:val="clear" w:color="auto" w:fill="auto"/>
          </w:tcPr>
          <w:p w:rsidR="00A52CE2" w:rsidRDefault="00A52CE2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52CE2" w:rsidRDefault="00A52CE2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Планируемый год размещения извещения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2CE2" w:rsidRDefault="00A52CE2" w:rsidP="00A52CE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</w:p>
          <w:p w:rsidR="00A52CE2" w:rsidRPr="00E232BB" w:rsidRDefault="00A52CE2" w:rsidP="00A52CE2">
            <w:pPr>
              <w:spacing w:before="0" w:after="0"/>
              <w:jc w:val="both"/>
              <w:rPr>
                <w:sz w:val="20"/>
              </w:rPr>
            </w:pPr>
            <w:r w:rsidRPr="00B455D4">
              <w:rPr>
                <w:sz w:val="20"/>
              </w:rPr>
              <w:t>\d{</w:t>
            </w:r>
            <w:r>
              <w:rPr>
                <w:sz w:val="20"/>
              </w:rPr>
              <w:t>4</w:t>
            </w:r>
            <w:r w:rsidRPr="00B455D4">
              <w:rPr>
                <w:sz w:val="20"/>
              </w:rPr>
              <w:t>}</w:t>
            </w:r>
          </w:p>
        </w:tc>
      </w:tr>
      <w:tr w:rsidR="00A52CE2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2CE2" w:rsidRPr="001B3C27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finances</w:t>
            </w:r>
          </w:p>
        </w:tc>
        <w:tc>
          <w:tcPr>
            <w:tcW w:w="198" w:type="pct"/>
            <w:shd w:val="clear" w:color="auto" w:fill="auto"/>
          </w:tcPr>
          <w:p w:rsidR="00A52CE2" w:rsidRDefault="00A52CE2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52CE2" w:rsidRPr="00A52CE2" w:rsidRDefault="00A52CE2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Финансовое обеспечение по БК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2CE2" w:rsidRPr="00E232BB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52CE2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2CE2" w:rsidRPr="001B3C27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jc w:val="both"/>
              <w:rPr>
                <w:sz w:val="20"/>
              </w:rPr>
            </w:pPr>
            <w:r w:rsidRPr="00A52CE2">
              <w:rPr>
                <w:sz w:val="20"/>
              </w:rPr>
              <w:t>yearFinances</w:t>
            </w:r>
          </w:p>
        </w:tc>
        <w:tc>
          <w:tcPr>
            <w:tcW w:w="198" w:type="pct"/>
            <w:shd w:val="clear" w:color="auto" w:fill="auto"/>
          </w:tcPr>
          <w:p w:rsidR="00A52CE2" w:rsidRPr="00A52CE2" w:rsidRDefault="00A52CE2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52CE2" w:rsidRPr="00A52CE2" w:rsidRDefault="00A52CE2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Финансовое обеспечение по году размещения извещения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2CE2" w:rsidRPr="00E232BB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52CE2" w:rsidRPr="00A52CE2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A52CE2" w:rsidRPr="00A52CE2" w:rsidRDefault="00A52CE2" w:rsidP="00A52CE2">
            <w:pPr>
              <w:spacing w:before="0" w:after="0"/>
              <w:jc w:val="center"/>
              <w:rPr>
                <w:b/>
                <w:sz w:val="20"/>
              </w:rPr>
            </w:pPr>
            <w:r w:rsidRPr="00A52CE2">
              <w:rPr>
                <w:b/>
                <w:sz w:val="20"/>
              </w:rPr>
              <w:t>Финансовое обеспечение по БК</w:t>
            </w:r>
          </w:p>
        </w:tc>
      </w:tr>
      <w:tr w:rsidR="00A52CE2" w:rsidRPr="00A52CE2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52CE2" w:rsidRPr="00A52CE2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  <w:r w:rsidRPr="00A52CE2">
              <w:rPr>
                <w:b/>
                <w:sz w:val="20"/>
              </w:rPr>
              <w:t>finances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2CE2" w:rsidRPr="00A52CE2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2CE2" w:rsidRPr="00A52CE2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2CE2" w:rsidRPr="00A52CE2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52CE2" w:rsidRPr="00A52CE2" w:rsidRDefault="00A52CE2" w:rsidP="00A52C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A52CE2" w:rsidRPr="00A52CE2" w:rsidRDefault="00A52CE2" w:rsidP="00A52C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52CE2" w:rsidRPr="001A4780" w:rsidTr="00BB6C3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52CE2" w:rsidRPr="001B3C27" w:rsidRDefault="00A52CE2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52CE2" w:rsidRPr="000056E3" w:rsidRDefault="004F19B3" w:rsidP="00A52CE2">
            <w:pPr>
              <w:spacing w:before="0" w:after="0"/>
              <w:jc w:val="both"/>
              <w:rPr>
                <w:sz w:val="20"/>
              </w:rPr>
            </w:pPr>
            <w:r w:rsidRPr="004F19B3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</w:tcPr>
          <w:p w:rsidR="00A52CE2" w:rsidRDefault="004F19B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52CE2" w:rsidRPr="004F19B3" w:rsidRDefault="004F19B3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Детализация по справочнику "Коды видов расходов" (КВР)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2CE2" w:rsidRPr="004F19B3" w:rsidRDefault="004F19B3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52CE2" w:rsidRPr="001A4780" w:rsidTr="00BB6C3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2CE2" w:rsidRPr="001B3C27" w:rsidRDefault="00A52CE2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52CE2" w:rsidRPr="000056E3" w:rsidRDefault="004F19B3" w:rsidP="00A52CE2">
            <w:pPr>
              <w:spacing w:before="0" w:after="0"/>
              <w:jc w:val="both"/>
              <w:rPr>
                <w:sz w:val="20"/>
              </w:rPr>
            </w:pPr>
            <w:r w:rsidRPr="004F19B3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A52CE2" w:rsidRDefault="004F19B3" w:rsidP="00A52C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52CE2" w:rsidRPr="004F19B3" w:rsidRDefault="004F19B3" w:rsidP="00A52C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52CE2" w:rsidRPr="000056E3" w:rsidRDefault="00A52CE2" w:rsidP="00A52CE2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Детализация по справочнику "Коды бюджетной классификации" (КБК)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52CE2" w:rsidRPr="00E232BB" w:rsidRDefault="004F19B3" w:rsidP="00A52C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70404" w:rsidRPr="00D70404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D70404" w:rsidRPr="00D70404" w:rsidRDefault="00D70404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D70404">
              <w:rPr>
                <w:b/>
                <w:sz w:val="20"/>
              </w:rPr>
              <w:t>Детализация по справочнику "Коды видов расходов" (КВР)</w:t>
            </w:r>
          </w:p>
        </w:tc>
      </w:tr>
      <w:tr w:rsidR="00D70404" w:rsidRPr="00D70404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D70404"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145EF" w:rsidRDefault="00D70404" w:rsidP="0015020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70404" w:rsidRPr="000145EF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Pr="001B4316" w:rsidRDefault="00D70404" w:rsidP="00D704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T(3)</w:t>
            </w:r>
          </w:p>
        </w:tc>
        <w:tc>
          <w:tcPr>
            <w:tcW w:w="1386" w:type="pct"/>
            <w:shd w:val="clear" w:color="auto" w:fill="auto"/>
          </w:tcPr>
          <w:p w:rsidR="00D70404" w:rsidRPr="00D70404" w:rsidRDefault="00D70404" w:rsidP="00D7040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</w:t>
            </w:r>
            <w:r>
              <w:rPr>
                <w:sz w:val="20"/>
                <w:lang w:val="en-US"/>
              </w:rPr>
              <w:t>сходов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E232BB" w:rsidRDefault="00D70404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A52C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145EF" w:rsidRDefault="00D70404" w:rsidP="00150200">
            <w:pPr>
              <w:spacing w:before="0" w:after="0"/>
              <w:rPr>
                <w:sz w:val="20"/>
                <w:lang w:val="en-US"/>
              </w:rPr>
            </w:pPr>
            <w:r w:rsidRPr="00D70404">
              <w:rPr>
                <w:sz w:val="20"/>
                <w:lang w:val="en-US"/>
              </w:rPr>
              <w:t>amounts</w:t>
            </w:r>
          </w:p>
        </w:tc>
        <w:tc>
          <w:tcPr>
            <w:tcW w:w="198" w:type="pct"/>
            <w:shd w:val="clear" w:color="auto" w:fill="auto"/>
          </w:tcPr>
          <w:p w:rsidR="00D70404" w:rsidRP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Pr="001A4780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70404" w:rsidRPr="001A4780" w:rsidRDefault="00D70404" w:rsidP="00150200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Классификация позиции по КВР и по годам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E232BB" w:rsidRDefault="00D70404" w:rsidP="00A52C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0404" w:rsidRPr="00D70404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D70404" w:rsidRDefault="00D70404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D70404">
              <w:rPr>
                <w:b/>
                <w:sz w:val="20"/>
              </w:rPr>
              <w:t>Классификация позиции по КВР и по годам</w:t>
            </w:r>
            <w:r w:rsidR="008171CC">
              <w:rPr>
                <w:b/>
                <w:sz w:val="20"/>
              </w:rPr>
              <w:t>;</w:t>
            </w:r>
          </w:p>
          <w:p w:rsidR="008171CC" w:rsidRPr="008171CC" w:rsidRDefault="008171CC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8171CC">
              <w:rPr>
                <w:b/>
                <w:sz w:val="20"/>
              </w:rPr>
              <w:t>Итого на заключение контрактов;</w:t>
            </w:r>
          </w:p>
          <w:p w:rsidR="008171CC" w:rsidRPr="00D70404" w:rsidRDefault="008171CC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8171CC">
              <w:rPr>
                <w:b/>
                <w:sz w:val="20"/>
              </w:rPr>
              <w:t>Итого для осуществления закупок</w:t>
            </w:r>
          </w:p>
        </w:tc>
      </w:tr>
      <w:tr w:rsidR="00D70404" w:rsidRPr="00D70404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8171CC" w:rsidRDefault="008171CC" w:rsidP="0015020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a</w:t>
            </w:r>
            <w:r w:rsidR="00D70404" w:rsidRPr="00D70404">
              <w:rPr>
                <w:b/>
                <w:sz w:val="20"/>
                <w:lang w:val="en-US"/>
              </w:rPr>
              <w:t>mounts</w:t>
            </w:r>
            <w:r>
              <w:rPr>
                <w:b/>
                <w:sz w:val="20"/>
              </w:rPr>
              <w:t>;</w:t>
            </w:r>
          </w:p>
          <w:p w:rsidR="008171CC" w:rsidRDefault="008171CC" w:rsidP="008171CC">
            <w:pPr>
              <w:spacing w:before="0" w:after="0"/>
              <w:jc w:val="both"/>
              <w:rPr>
                <w:b/>
                <w:sz w:val="20"/>
              </w:rPr>
            </w:pPr>
            <w:r w:rsidRPr="008171CC">
              <w:rPr>
                <w:b/>
                <w:sz w:val="20"/>
              </w:rPr>
              <w:t>totalContractFinances</w:t>
            </w:r>
            <w:r>
              <w:rPr>
                <w:b/>
                <w:sz w:val="20"/>
              </w:rPr>
              <w:t>;</w:t>
            </w:r>
          </w:p>
          <w:p w:rsidR="008171CC" w:rsidRPr="008171CC" w:rsidRDefault="008171CC" w:rsidP="008171CC">
            <w:pPr>
              <w:spacing w:before="0" w:after="0"/>
              <w:jc w:val="both"/>
              <w:rPr>
                <w:b/>
                <w:sz w:val="20"/>
              </w:rPr>
            </w:pPr>
            <w:r w:rsidRPr="008171CC">
              <w:rPr>
                <w:b/>
                <w:sz w:val="20"/>
              </w:rPr>
              <w:t>totalPurchaseFinances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0404" w:rsidRPr="00D70404" w:rsidRDefault="00D70404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70404" w:rsidRPr="00D70404" w:rsidRDefault="00D7040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jc w:val="both"/>
              <w:rPr>
                <w:sz w:val="20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Объем финансового обеспечения на текущий финансовый год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0145EF" w:rsidRDefault="00D70404" w:rsidP="00D704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70404" w:rsidRPr="00E232BB" w:rsidRDefault="00D70404" w:rsidP="00D70404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jc w:val="both"/>
              <w:rPr>
                <w:sz w:val="20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Объем финансового обеспечения на первый плановый финансовый год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0145EF" w:rsidRDefault="00D70404" w:rsidP="00D704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70404" w:rsidRPr="00E232BB" w:rsidRDefault="00D70404" w:rsidP="00D70404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jc w:val="both"/>
              <w:rPr>
                <w:sz w:val="20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Объем финансового обеспечения на второй плановый финансовый год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0145EF" w:rsidRDefault="00D70404" w:rsidP="00D704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70404" w:rsidRPr="00E232BB" w:rsidRDefault="00D70404" w:rsidP="00D70404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jc w:val="both"/>
              <w:rPr>
                <w:sz w:val="20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Объем финансового обеспечения на последующие годы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0145EF" w:rsidRDefault="00D70404" w:rsidP="00D704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70404" w:rsidRPr="00E232BB" w:rsidRDefault="00D70404" w:rsidP="00D70404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D70404" w:rsidP="00150200">
            <w:pPr>
              <w:spacing w:before="0" w:after="0"/>
              <w:jc w:val="both"/>
              <w:rPr>
                <w:sz w:val="20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Default="00D7040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D70404" w:rsidP="00D70404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>Общий объем финансового обеспечения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0145EF" w:rsidRDefault="00D70404" w:rsidP="00D704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70404" w:rsidRPr="00E232BB" w:rsidRDefault="00D70404" w:rsidP="00D70404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811F38" w:rsidRPr="00D70404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811F38" w:rsidRPr="00D70404" w:rsidRDefault="00811F38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D70404">
              <w:rPr>
                <w:b/>
                <w:sz w:val="20"/>
              </w:rPr>
              <w:t>Детализация по справочнику "Коды видов расходов" (КВР)</w:t>
            </w:r>
          </w:p>
        </w:tc>
      </w:tr>
      <w:tr w:rsidR="00811F38" w:rsidRPr="00D70404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1F38" w:rsidRPr="00D70404" w:rsidRDefault="00811F38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D70404">
              <w:rPr>
                <w:b/>
                <w:sz w:val="20"/>
              </w:rPr>
              <w:lastRenderedPageBreak/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1F38" w:rsidRPr="00D70404" w:rsidRDefault="00811F38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1F38" w:rsidRPr="00D70404" w:rsidRDefault="00811F38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1F38" w:rsidRPr="00D70404" w:rsidRDefault="00811F38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1F38" w:rsidRPr="00D70404" w:rsidRDefault="00811F38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11F38" w:rsidRPr="00D70404" w:rsidRDefault="00811F38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11F38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1F38" w:rsidRPr="001B3C27" w:rsidRDefault="00811F38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11F38" w:rsidRPr="000145EF" w:rsidRDefault="00811F38" w:rsidP="0015020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11F38" w:rsidRPr="000145EF" w:rsidRDefault="00811F38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11F38" w:rsidRPr="001B4316" w:rsidRDefault="00811F38" w:rsidP="00811F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11F38" w:rsidRPr="00811F38" w:rsidRDefault="00811F38" w:rsidP="00811F3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11F38" w:rsidRPr="00E232BB" w:rsidRDefault="00811F38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11F38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1F38" w:rsidRPr="001B3C27" w:rsidRDefault="00811F38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11F38" w:rsidRPr="000145EF" w:rsidRDefault="00811F38" w:rsidP="00150200">
            <w:pPr>
              <w:spacing w:before="0" w:after="0"/>
              <w:rPr>
                <w:sz w:val="20"/>
                <w:lang w:val="en-US"/>
              </w:rPr>
            </w:pPr>
            <w:r w:rsidRPr="00D70404">
              <w:rPr>
                <w:sz w:val="20"/>
                <w:lang w:val="en-US"/>
              </w:rPr>
              <w:t>amounts</w:t>
            </w:r>
          </w:p>
        </w:tc>
        <w:tc>
          <w:tcPr>
            <w:tcW w:w="198" w:type="pct"/>
            <w:shd w:val="clear" w:color="auto" w:fill="auto"/>
          </w:tcPr>
          <w:p w:rsidR="00811F38" w:rsidRPr="00D70404" w:rsidRDefault="00811F38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11F38" w:rsidRPr="001A4780" w:rsidRDefault="00811F38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11F38" w:rsidRPr="001A4780" w:rsidRDefault="00811F38" w:rsidP="00811F38">
            <w:pPr>
              <w:spacing w:before="0" w:after="0"/>
              <w:rPr>
                <w:sz w:val="20"/>
              </w:rPr>
            </w:pPr>
            <w:r w:rsidRPr="00D70404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КБК</w:t>
            </w:r>
            <w:r w:rsidRPr="00D70404">
              <w:rPr>
                <w:sz w:val="20"/>
              </w:rPr>
              <w:t xml:space="preserve"> и по годам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11F38" w:rsidRPr="00E232BB" w:rsidRDefault="00D059F5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</w:t>
            </w:r>
            <w:r w:rsidR="00811F38">
              <w:rPr>
                <w:sz w:val="20"/>
              </w:rPr>
              <w:t xml:space="preserve"> элемента см. выше «</w:t>
            </w:r>
            <w:r w:rsidR="00811F38" w:rsidRPr="00811F38">
              <w:rPr>
                <w:sz w:val="20"/>
              </w:rPr>
              <w:t>Классификация позиции по КВР и по годам»</w:t>
            </w:r>
          </w:p>
        </w:tc>
      </w:tr>
      <w:tr w:rsidR="00D059F5" w:rsidRPr="00A52CE2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D059F5" w:rsidRPr="00A52CE2" w:rsidRDefault="00D059F5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D059F5">
              <w:rPr>
                <w:b/>
                <w:sz w:val="20"/>
              </w:rPr>
              <w:t>Финансовое обеспечение по году размещения извещени</w:t>
            </w:r>
            <w:r>
              <w:rPr>
                <w:b/>
                <w:sz w:val="20"/>
              </w:rPr>
              <w:t>я</w:t>
            </w:r>
          </w:p>
        </w:tc>
      </w:tr>
      <w:tr w:rsidR="00D059F5" w:rsidRPr="00A52CE2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059F5" w:rsidRPr="00A52CE2" w:rsidRDefault="00D059F5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D059F5">
              <w:rPr>
                <w:b/>
                <w:sz w:val="20"/>
              </w:rPr>
              <w:t>yearFinances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59F5" w:rsidRPr="00A52CE2" w:rsidRDefault="00D059F5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59F5" w:rsidRPr="00A52CE2" w:rsidRDefault="00D059F5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059F5" w:rsidRPr="00A52CE2" w:rsidRDefault="00D059F5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59F5" w:rsidRPr="00A52CE2" w:rsidRDefault="00D059F5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059F5" w:rsidRPr="00A52CE2" w:rsidRDefault="00D059F5" w:rsidP="0015020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Состав элемента см. выше «</w:t>
            </w:r>
            <w:r w:rsidRPr="00811F38">
              <w:rPr>
                <w:sz w:val="20"/>
              </w:rPr>
              <w:t>Классификация позиции по КВР и по годам»</w:t>
            </w:r>
          </w:p>
        </w:tc>
      </w:tr>
      <w:tr w:rsidR="003862C1" w:rsidRPr="00D70404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3862C1" w:rsidRPr="00D70404" w:rsidRDefault="003862C1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3862C1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862C1" w:rsidRPr="00D70404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62C1" w:rsidRPr="00D70404" w:rsidRDefault="003862C1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3862C1">
              <w:rPr>
                <w:b/>
                <w:sz w:val="20"/>
              </w:rPr>
              <w:t>localInfo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62C1" w:rsidRPr="00D70404" w:rsidRDefault="003862C1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62C1" w:rsidRPr="00D70404" w:rsidRDefault="003862C1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62C1" w:rsidRPr="00D70404" w:rsidRDefault="003862C1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62C1" w:rsidRPr="00D70404" w:rsidRDefault="003862C1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862C1" w:rsidRPr="00D70404" w:rsidRDefault="003862C1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62C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62C1" w:rsidRPr="001B3C27" w:rsidRDefault="003862C1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62C1" w:rsidRPr="00995FA5" w:rsidRDefault="003862C1" w:rsidP="00150200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862C1" w:rsidRPr="00C106CF" w:rsidRDefault="003862C1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3862C1" w:rsidRPr="00C106CF" w:rsidRDefault="003862C1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862C1" w:rsidRPr="00995FA5" w:rsidRDefault="003862C1" w:rsidP="00150200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Дополнительные сведения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862C1" w:rsidRPr="00E232BB" w:rsidRDefault="003862C1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62C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62C1" w:rsidRPr="001B3C27" w:rsidRDefault="003862C1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62C1" w:rsidRPr="00995FA5" w:rsidRDefault="003862C1" w:rsidP="00150200">
            <w:pPr>
              <w:spacing w:before="0" w:after="0"/>
              <w:jc w:val="both"/>
              <w:rPr>
                <w:sz w:val="20"/>
              </w:rPr>
            </w:pPr>
            <w:r w:rsidRPr="00C106CF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</w:tcPr>
          <w:p w:rsidR="003862C1" w:rsidRPr="00C106CF" w:rsidRDefault="003862C1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62C1" w:rsidRPr="00C106CF" w:rsidRDefault="003862C1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62C1" w:rsidRPr="00995FA5" w:rsidRDefault="003862C1" w:rsidP="00150200">
            <w:pPr>
              <w:spacing w:before="0" w:after="0"/>
              <w:rPr>
                <w:sz w:val="20"/>
              </w:rPr>
            </w:pPr>
            <w:r w:rsidRPr="00C106CF">
              <w:rPr>
                <w:sz w:val="20"/>
              </w:rPr>
              <w:t>Прикрепленный документ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862C1" w:rsidRPr="00E232BB" w:rsidRDefault="003862C1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428E" w:rsidRPr="00D70404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8E428E" w:rsidRPr="00D70404" w:rsidRDefault="008E428E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8E428E">
              <w:rPr>
                <w:b/>
                <w:sz w:val="20"/>
              </w:rPr>
              <w:t>Особые закупки</w:t>
            </w:r>
          </w:p>
        </w:tc>
      </w:tr>
      <w:tr w:rsidR="008E428E" w:rsidRPr="00D70404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E428E" w:rsidRPr="00D70404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8E428E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428E" w:rsidRPr="00D70404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428E" w:rsidRPr="00D70404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E428E" w:rsidRPr="00D70404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428E" w:rsidRPr="00D70404" w:rsidRDefault="008E428E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E428E" w:rsidRPr="00D70404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8E428E" w:rsidP="00150200">
            <w:pPr>
              <w:spacing w:before="0" w:after="0"/>
              <w:jc w:val="both"/>
              <w:rPr>
                <w:sz w:val="20"/>
              </w:rPr>
            </w:pPr>
            <w:r w:rsidRPr="008E428E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D70404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Pr="008E428E" w:rsidRDefault="008E428E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8E428E" w:rsidP="00150200">
            <w:pPr>
              <w:spacing w:before="0" w:after="0"/>
              <w:rPr>
                <w:sz w:val="20"/>
              </w:rPr>
            </w:pPr>
            <w:r w:rsidRPr="008E428E">
              <w:rPr>
                <w:sz w:val="20"/>
              </w:rPr>
              <w:t>Тип особой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E232BB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8E428E" w:rsidP="00150200">
            <w:pPr>
              <w:spacing w:before="0" w:after="0"/>
              <w:jc w:val="both"/>
              <w:rPr>
                <w:sz w:val="20"/>
              </w:rPr>
            </w:pPr>
            <w:r w:rsidRPr="008E428E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D70404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Pr="008E428E" w:rsidRDefault="008E428E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8E428E" w:rsidP="00150200">
            <w:pPr>
              <w:spacing w:before="0" w:after="0"/>
              <w:rPr>
                <w:sz w:val="20"/>
              </w:rPr>
            </w:pPr>
            <w:r w:rsidRPr="008E428E">
              <w:rPr>
                <w:sz w:val="20"/>
              </w:rPr>
              <w:t>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E232BB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55F01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55F01" w:rsidRPr="001B3C27" w:rsidRDefault="00655F01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55F01" w:rsidRPr="000056E3" w:rsidRDefault="00655F01" w:rsidP="00150200">
            <w:pPr>
              <w:spacing w:before="0" w:after="0"/>
              <w:jc w:val="both"/>
              <w:rPr>
                <w:sz w:val="20"/>
              </w:rPr>
            </w:pPr>
            <w:r w:rsidRPr="00655F01">
              <w:rPr>
                <w:sz w:val="20"/>
              </w:rPr>
              <w:t>totalSpecialPurchaseFinances</w:t>
            </w:r>
          </w:p>
        </w:tc>
        <w:tc>
          <w:tcPr>
            <w:tcW w:w="198" w:type="pct"/>
            <w:shd w:val="clear" w:color="auto" w:fill="auto"/>
          </w:tcPr>
          <w:p w:rsidR="00655F01" w:rsidRDefault="00655F01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55F01" w:rsidRPr="00655F01" w:rsidRDefault="00655F01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6" w:type="pct"/>
            <w:shd w:val="clear" w:color="auto" w:fill="auto"/>
          </w:tcPr>
          <w:p w:rsidR="00655F01" w:rsidRPr="00655F01" w:rsidRDefault="00655F01" w:rsidP="00655F01">
            <w:pPr>
              <w:spacing w:before="0" w:after="0"/>
              <w:rPr>
                <w:sz w:val="20"/>
              </w:rPr>
            </w:pPr>
            <w:r w:rsidRPr="00655F01">
              <w:rPr>
                <w:sz w:val="20"/>
              </w:rPr>
              <w:t>Итого по особым закупкам</w:t>
            </w:r>
            <w:r>
              <w:rPr>
                <w:sz w:val="20"/>
              </w:rPr>
              <w:t>,</w:t>
            </w:r>
            <w:r w:rsidRPr="00655F01">
              <w:rPr>
                <w:sz w:val="20"/>
              </w:rPr>
              <w:t xml:space="preserve"> </w:t>
            </w:r>
            <w:r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55F01" w:rsidRPr="000145EF" w:rsidRDefault="00655F01" w:rsidP="00655F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655F01" w:rsidRPr="00E232BB" w:rsidRDefault="00655F01" w:rsidP="00655F01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8E428E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8E428E" w:rsidRPr="00F875F7" w:rsidRDefault="008E428E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8E428E">
              <w:rPr>
                <w:b/>
                <w:sz w:val="20"/>
              </w:rPr>
              <w:t>Тип особой закупки</w:t>
            </w:r>
          </w:p>
        </w:tc>
      </w:tr>
      <w:tr w:rsidR="008E428E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E428E" w:rsidRPr="00F875F7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8E428E">
              <w:rPr>
                <w:b/>
                <w:sz w:val="20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428E" w:rsidRPr="00F875F7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428E" w:rsidRPr="00F875F7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E428E" w:rsidRPr="00F875F7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428E" w:rsidRPr="00F875F7" w:rsidRDefault="008E428E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E428E" w:rsidRPr="00F875F7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428E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E428E" w:rsidRPr="0070747C" w:rsidRDefault="008E428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428E" w:rsidRPr="00655F01" w:rsidRDefault="008E428E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E428E" w:rsidRPr="000145EF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E428E" w:rsidRPr="001B4316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655F01">
              <w:rPr>
                <w:sz w:val="20"/>
              </w:rPr>
              <w:t>(1-10)</w:t>
            </w:r>
          </w:p>
        </w:tc>
        <w:tc>
          <w:tcPr>
            <w:tcW w:w="1386" w:type="pct"/>
            <w:shd w:val="clear" w:color="auto" w:fill="auto"/>
          </w:tcPr>
          <w:p w:rsidR="008E428E" w:rsidRPr="00F875F7" w:rsidRDefault="008E428E" w:rsidP="00150200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E428E" w:rsidRPr="008E428E" w:rsidRDefault="008E428E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 «Типы особых закупок»</w:t>
            </w:r>
          </w:p>
        </w:tc>
      </w:tr>
      <w:tr w:rsidR="008E428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E428E" w:rsidRPr="001B3C27" w:rsidRDefault="008E428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E428E" w:rsidRPr="000145EF" w:rsidRDefault="008E428E" w:rsidP="0015020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E428E" w:rsidRPr="001A4780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E428E" w:rsidRPr="001A4780" w:rsidRDefault="008E428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8E428E" w:rsidRPr="001A4780" w:rsidRDefault="008E428E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E428E" w:rsidRPr="001A4780" w:rsidRDefault="008E428E" w:rsidP="00150200">
            <w:pPr>
              <w:spacing w:before="0" w:after="0"/>
              <w:rPr>
                <w:sz w:val="20"/>
              </w:rPr>
            </w:pPr>
          </w:p>
        </w:tc>
      </w:tr>
      <w:tr w:rsidR="00A351CE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A351CE" w:rsidRPr="00F875F7" w:rsidRDefault="00A351CE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A351CE">
              <w:rPr>
                <w:b/>
                <w:sz w:val="20"/>
              </w:rPr>
              <w:t>Закупки</w:t>
            </w:r>
          </w:p>
        </w:tc>
      </w:tr>
      <w:tr w:rsidR="00A351CE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A351CE">
              <w:rPr>
                <w:b/>
                <w:sz w:val="20"/>
              </w:rPr>
              <w:t>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0404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0404" w:rsidRPr="001B3C27" w:rsidRDefault="00D7040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0404" w:rsidRPr="000056E3" w:rsidRDefault="00A351CE" w:rsidP="00150200">
            <w:pPr>
              <w:spacing w:before="0" w:after="0"/>
              <w:jc w:val="both"/>
              <w:rPr>
                <w:sz w:val="20"/>
              </w:rPr>
            </w:pPr>
            <w:r w:rsidRPr="00A351CE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D70404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0404" w:rsidRPr="00A351CE" w:rsidRDefault="00A351CE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70404" w:rsidRPr="000056E3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Закупка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70404" w:rsidRPr="00E232BB" w:rsidRDefault="00A351CE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351CE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A351CE" w:rsidRPr="00A351CE" w:rsidRDefault="00A351CE" w:rsidP="0015020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Закупка</w:t>
            </w:r>
          </w:p>
        </w:tc>
      </w:tr>
      <w:tr w:rsidR="00A351CE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351CE" w:rsidRPr="00F875F7" w:rsidRDefault="00A351CE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A351CE" w:rsidRPr="00F875F7" w:rsidRDefault="00A351CE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91BBB" w:rsidRPr="001A4780" w:rsidTr="00E92078">
        <w:trPr>
          <w:jc w:val="center"/>
          <w:ins w:id="1950" w:author="Yugin Vitaly" w:date="2016-03-07T19:50:00Z"/>
        </w:trPr>
        <w:tc>
          <w:tcPr>
            <w:tcW w:w="744" w:type="pct"/>
            <w:shd w:val="clear" w:color="auto" w:fill="auto"/>
            <w:vAlign w:val="center"/>
          </w:tcPr>
          <w:p w:rsidR="00791BBB" w:rsidRPr="001B3C27" w:rsidRDefault="00791BBB" w:rsidP="00E92078">
            <w:pPr>
              <w:spacing w:before="0" w:after="0"/>
              <w:jc w:val="both"/>
              <w:rPr>
                <w:ins w:id="1951" w:author="Yugin Vitaly" w:date="2016-03-07T19:50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91BBB" w:rsidRPr="00995FA5" w:rsidRDefault="00791BBB" w:rsidP="00E92078">
            <w:pPr>
              <w:spacing w:before="0" w:after="0"/>
              <w:jc w:val="both"/>
              <w:rPr>
                <w:ins w:id="1952" w:author="Yugin Vitaly" w:date="2016-03-07T19:50:00Z"/>
                <w:sz w:val="20"/>
              </w:rPr>
            </w:pPr>
            <w:ins w:id="1953" w:author="Yugin Vitaly" w:date="2016-03-07T19:50:00Z">
              <w:r w:rsidRPr="000056E3">
                <w:rPr>
                  <w:sz w:val="20"/>
                </w:rPr>
                <w:t>positionNumber</w:t>
              </w:r>
            </w:ins>
          </w:p>
        </w:tc>
        <w:tc>
          <w:tcPr>
            <w:tcW w:w="198" w:type="pct"/>
            <w:shd w:val="clear" w:color="auto" w:fill="auto"/>
          </w:tcPr>
          <w:p w:rsidR="00791BBB" w:rsidRDefault="00791BBB" w:rsidP="00E92078">
            <w:pPr>
              <w:spacing w:before="0" w:after="0"/>
              <w:jc w:val="center"/>
              <w:rPr>
                <w:ins w:id="1954" w:author="Yugin Vitaly" w:date="2016-03-07T19:50:00Z"/>
                <w:sz w:val="20"/>
              </w:rPr>
            </w:pPr>
            <w:ins w:id="1955" w:author="Yugin Vitaly" w:date="2016-03-07T19:50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</w:tcPr>
          <w:p w:rsidR="00791BBB" w:rsidRDefault="00791BBB" w:rsidP="00E92078">
            <w:pPr>
              <w:spacing w:before="0" w:after="0"/>
              <w:jc w:val="center"/>
              <w:rPr>
                <w:ins w:id="1956" w:author="Yugin Vitaly" w:date="2016-03-07T19:50:00Z"/>
                <w:sz w:val="20"/>
              </w:rPr>
            </w:pPr>
            <w:ins w:id="1957" w:author="Yugin Vitaly" w:date="2016-03-07T19:50:00Z">
              <w:r>
                <w:rPr>
                  <w:sz w:val="20"/>
                </w:rPr>
                <w:t>Т(1-27)</w:t>
              </w:r>
            </w:ins>
          </w:p>
        </w:tc>
        <w:tc>
          <w:tcPr>
            <w:tcW w:w="1386" w:type="pct"/>
            <w:shd w:val="clear" w:color="auto" w:fill="auto"/>
          </w:tcPr>
          <w:p w:rsidR="00791BBB" w:rsidRPr="00995FA5" w:rsidRDefault="00791BBB" w:rsidP="00E92078">
            <w:pPr>
              <w:spacing w:before="0" w:after="0"/>
              <w:rPr>
                <w:ins w:id="1958" w:author="Yugin Vitaly" w:date="2016-03-07T19:50:00Z"/>
                <w:sz w:val="20"/>
              </w:rPr>
            </w:pPr>
            <w:ins w:id="1959" w:author="Yugin Vitaly" w:date="2016-03-07T19:50:00Z">
              <w:r w:rsidRPr="000056E3">
                <w:rPr>
                  <w:sz w:val="20"/>
                </w:rPr>
                <w:t>Номер позиции в плане закупок</w:t>
              </w:r>
            </w:ins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91BBB" w:rsidRPr="00E232BB" w:rsidRDefault="00791BBB" w:rsidP="00E92078">
            <w:pPr>
              <w:spacing w:before="0" w:after="0"/>
              <w:jc w:val="both"/>
              <w:rPr>
                <w:ins w:id="1960" w:author="Yugin Vitaly" w:date="2016-03-07T19:50:00Z"/>
                <w:sz w:val="20"/>
              </w:rPr>
            </w:pPr>
          </w:p>
        </w:tc>
      </w:tr>
      <w:tr w:rsidR="00A351C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1B3C27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51CE" w:rsidRPr="00995FA5" w:rsidRDefault="00A351CE" w:rsidP="00150200">
            <w:pPr>
              <w:spacing w:before="0" w:after="0"/>
              <w:jc w:val="both"/>
              <w:rPr>
                <w:sz w:val="20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A351CE" w:rsidRPr="00995FA5" w:rsidRDefault="00A351CE" w:rsidP="00150200">
            <w:pPr>
              <w:spacing w:before="0" w:after="0"/>
              <w:rPr>
                <w:sz w:val="20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351CE" w:rsidRDefault="00A351CE" w:rsidP="0015020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</w:p>
          <w:p w:rsidR="00A351CE" w:rsidRPr="00E232BB" w:rsidRDefault="00A351CE" w:rsidP="00150200">
            <w:pPr>
              <w:spacing w:before="0" w:after="0"/>
              <w:jc w:val="both"/>
              <w:rPr>
                <w:sz w:val="20"/>
              </w:rPr>
            </w:pPr>
            <w:r w:rsidRPr="00B455D4">
              <w:rPr>
                <w:sz w:val="20"/>
              </w:rPr>
              <w:t>\d{36}</w:t>
            </w:r>
          </w:p>
        </w:tc>
      </w:tr>
      <w:tr w:rsidR="00A351C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1B3C27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51CE" w:rsidRPr="00995FA5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publishYear</w:t>
            </w:r>
          </w:p>
        </w:tc>
        <w:tc>
          <w:tcPr>
            <w:tcW w:w="198" w:type="pct"/>
            <w:shd w:val="clear" w:color="auto" w:fill="auto"/>
          </w:tcPr>
          <w:p w:rsidR="00A351CE" w:rsidRP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351CE" w:rsidRPr="007C67CB" w:rsidRDefault="00A351CE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351CE" w:rsidRPr="00995FA5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Планируемый год размещения извещения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351CE" w:rsidRPr="00E232BB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51C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1B3C27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51CE" w:rsidRPr="00995FA5" w:rsidRDefault="00A351CE" w:rsidP="00A351CE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finances</w:t>
            </w:r>
          </w:p>
        </w:tc>
        <w:tc>
          <w:tcPr>
            <w:tcW w:w="198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351CE" w:rsidRPr="00A351CE" w:rsidRDefault="00A351CE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351CE" w:rsidRPr="00995FA5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Финансовое обеспечение по БК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351CE" w:rsidRPr="00E40A8C" w:rsidRDefault="00E40A8C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элемента см. выше состав элемента </w:t>
            </w:r>
            <w:r w:rsidRPr="00E40A8C">
              <w:rPr>
                <w:sz w:val="20"/>
              </w:rPr>
              <w:t>«Финансовое обеспечение по БК»</w:t>
            </w:r>
          </w:p>
        </w:tc>
      </w:tr>
      <w:tr w:rsidR="00A351C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1B3C27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51CE" w:rsidRPr="00B455D4" w:rsidRDefault="00A351CE" w:rsidP="00A351CE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yearFinances</w:t>
            </w:r>
          </w:p>
        </w:tc>
        <w:tc>
          <w:tcPr>
            <w:tcW w:w="198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351CE" w:rsidRPr="00E40A8C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E40A8C">
              <w:rPr>
                <w:sz w:val="20"/>
              </w:rPr>
              <w:t>(1-21)</w:t>
            </w:r>
          </w:p>
        </w:tc>
        <w:tc>
          <w:tcPr>
            <w:tcW w:w="1386" w:type="pct"/>
            <w:shd w:val="clear" w:color="auto" w:fill="auto"/>
          </w:tcPr>
          <w:p w:rsidR="00A351CE" w:rsidRPr="000056E3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Годовой объем финансового обеспечения</w:t>
            </w:r>
            <w:r w:rsidR="00655F01">
              <w:rPr>
                <w:sz w:val="20"/>
              </w:rPr>
              <w:t>,</w:t>
            </w:r>
            <w:r w:rsidR="00655F01" w:rsidRPr="00655F01">
              <w:rPr>
                <w:sz w:val="20"/>
              </w:rPr>
              <w:t xml:space="preserve"> </w:t>
            </w:r>
            <w:r w:rsidR="00655F01">
              <w:rPr>
                <w:sz w:val="20"/>
              </w:rPr>
              <w:t>тыс. руб.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351CE" w:rsidRPr="000145EF" w:rsidRDefault="00A351CE" w:rsidP="00A351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351CE" w:rsidRPr="00E232BB" w:rsidRDefault="00A351CE" w:rsidP="00A351CE">
            <w:pPr>
              <w:spacing w:before="0" w:after="0"/>
              <w:jc w:val="both"/>
              <w:rPr>
                <w:sz w:val="20"/>
              </w:rPr>
            </w:pPr>
            <w:r w:rsidRPr="000145EF">
              <w:rPr>
                <w:sz w:val="20"/>
              </w:rPr>
              <w:t>(-)?\d+(\.\d{1,</w:t>
            </w:r>
            <w:r>
              <w:rPr>
                <w:sz w:val="20"/>
              </w:rPr>
              <w:t>5</w:t>
            </w:r>
            <w:r w:rsidRPr="000145EF">
              <w:rPr>
                <w:sz w:val="20"/>
              </w:rPr>
              <w:t>})?</w:t>
            </w:r>
          </w:p>
        </w:tc>
      </w:tr>
      <w:tr w:rsidR="00A351CE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351CE" w:rsidRPr="001B3C27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351CE" w:rsidRPr="000056E3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351CE" w:rsidRDefault="00A351CE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E40A8C">
              <w:rPr>
                <w:sz w:val="20"/>
              </w:rPr>
              <w:t>(1</w:t>
            </w:r>
            <w:r>
              <w:rPr>
                <w:sz w:val="20"/>
                <w:lang w:val="en-US"/>
              </w:rPr>
              <w:t>-2000)</w:t>
            </w:r>
          </w:p>
        </w:tc>
        <w:tc>
          <w:tcPr>
            <w:tcW w:w="1386" w:type="pct"/>
            <w:shd w:val="clear" w:color="auto" w:fill="auto"/>
          </w:tcPr>
          <w:p w:rsidR="00A351CE" w:rsidRPr="000056E3" w:rsidRDefault="00A351CE" w:rsidP="00150200">
            <w:pPr>
              <w:spacing w:before="0" w:after="0"/>
              <w:rPr>
                <w:sz w:val="20"/>
              </w:rPr>
            </w:pPr>
            <w:r w:rsidRPr="00A351CE">
              <w:rPr>
                <w:sz w:val="20"/>
              </w:rPr>
              <w:t>Дополнительные сведения об особой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351CE" w:rsidRPr="00E232BB" w:rsidRDefault="00A351CE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B72A6" w:rsidRPr="00F875F7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  <w:hideMark/>
          </w:tcPr>
          <w:p w:rsidR="002B72A6" w:rsidRPr="00A351CE" w:rsidRDefault="002B72A6" w:rsidP="00150200">
            <w:pPr>
              <w:spacing w:before="0" w:after="0"/>
              <w:jc w:val="center"/>
              <w:rPr>
                <w:b/>
                <w:sz w:val="20"/>
              </w:rPr>
            </w:pPr>
            <w:r w:rsidRPr="002B72A6">
              <w:rPr>
                <w:b/>
                <w:sz w:val="20"/>
              </w:rPr>
              <w:t>Финансовое обеспечение по БК</w:t>
            </w:r>
          </w:p>
        </w:tc>
      </w:tr>
      <w:tr w:rsidR="002B72A6" w:rsidRPr="00F875F7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B72A6" w:rsidRPr="00F875F7" w:rsidRDefault="002B72A6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2B72A6">
              <w:rPr>
                <w:b/>
                <w:sz w:val="20"/>
              </w:rPr>
              <w:t>finances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B72A6" w:rsidRPr="00F875F7" w:rsidRDefault="002B72A6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B72A6" w:rsidRPr="00F875F7" w:rsidRDefault="002B72A6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B72A6" w:rsidRPr="00F875F7" w:rsidRDefault="002B72A6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B72A6" w:rsidRPr="00F875F7" w:rsidRDefault="002B72A6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2B72A6" w:rsidRPr="00F875F7" w:rsidRDefault="002B72A6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B72A6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B72A6" w:rsidRPr="001B3C27" w:rsidRDefault="002B72A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B72A6" w:rsidRPr="000056E3" w:rsidRDefault="002B72A6" w:rsidP="00150200">
            <w:pPr>
              <w:spacing w:before="0" w:after="0"/>
              <w:jc w:val="both"/>
              <w:rPr>
                <w:sz w:val="20"/>
              </w:rPr>
            </w:pPr>
            <w:r w:rsidRPr="004F19B3">
              <w:rPr>
                <w:sz w:val="20"/>
              </w:rPr>
              <w:t>KVR</w:t>
            </w:r>
          </w:p>
        </w:tc>
        <w:tc>
          <w:tcPr>
            <w:tcW w:w="198" w:type="pct"/>
            <w:shd w:val="clear" w:color="auto" w:fill="auto"/>
          </w:tcPr>
          <w:p w:rsidR="002B72A6" w:rsidRPr="002B72A6" w:rsidRDefault="002B72A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B72A6" w:rsidRPr="004F19B3" w:rsidRDefault="002B72A6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B72A6" w:rsidRPr="000056E3" w:rsidRDefault="002B72A6" w:rsidP="00150200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Детализация по справочнику "Коды видов расходов" (КВР)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2B72A6" w:rsidRPr="00E232BB" w:rsidRDefault="002B72A6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2B72A6" w:rsidRPr="001A4780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B72A6" w:rsidRPr="001B3C27" w:rsidRDefault="002B72A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B72A6" w:rsidRPr="000056E3" w:rsidRDefault="002B72A6" w:rsidP="00150200">
            <w:pPr>
              <w:spacing w:before="0" w:after="0"/>
              <w:jc w:val="both"/>
              <w:rPr>
                <w:sz w:val="20"/>
              </w:rPr>
            </w:pPr>
            <w:r w:rsidRPr="004F19B3">
              <w:rPr>
                <w:sz w:val="20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2B72A6" w:rsidRDefault="002B72A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B72A6" w:rsidRPr="002B72A6" w:rsidRDefault="002B72A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B72A6" w:rsidRPr="000056E3" w:rsidRDefault="002B72A6" w:rsidP="00150200">
            <w:pPr>
              <w:spacing w:before="0" w:after="0"/>
              <w:rPr>
                <w:sz w:val="20"/>
              </w:rPr>
            </w:pPr>
            <w:r w:rsidRPr="00A52CE2">
              <w:rPr>
                <w:sz w:val="20"/>
              </w:rPr>
              <w:t>Детализация по справочнику "Коды бюджетной классификации" (КБК)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2B72A6" w:rsidRPr="00E232BB" w:rsidRDefault="002B72A6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570D26" w:rsidRPr="00675499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570D26" w:rsidRPr="00675499" w:rsidRDefault="00570D26" w:rsidP="0015020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1B15CB" w:rsidRDefault="00570D26" w:rsidP="0015020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1B15CB" w:rsidRDefault="00570D26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1B15CB" w:rsidRDefault="00570D26" w:rsidP="0015020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A05774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570D26" w:rsidRDefault="00570D26" w:rsidP="001502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6804F4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675499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570D26" w:rsidRPr="00675499" w:rsidRDefault="00570D26" w:rsidP="0015020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A83433" w:rsidRDefault="00570D26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70D26" w:rsidRPr="00CF443D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0D26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0D26" w:rsidRPr="00E87917" w:rsidRDefault="00570D26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0D26" w:rsidRPr="00E87917" w:rsidRDefault="00570D26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570D26" w:rsidRPr="00CF443D" w:rsidRDefault="00570D26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570D26" w:rsidRPr="00E87917" w:rsidRDefault="00570D26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B6C34" w:rsidRPr="00675499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BB6C34" w:rsidRPr="00675499" w:rsidRDefault="00BB6C34" w:rsidP="0015020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70747C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DF3BE0" w:rsidRDefault="00BB6C34" w:rsidP="00150200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DF3BE0" w:rsidRDefault="00BB6C34" w:rsidP="0015020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DF3BE0" w:rsidRDefault="00BB6C34" w:rsidP="0015020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B6C34" w:rsidRPr="00675499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BB6C34" w:rsidRPr="00675499" w:rsidRDefault="00BB6C34" w:rsidP="0015020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BB6C34" w:rsidRPr="00675499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B6C34" w:rsidRPr="00675499" w:rsidTr="00BB6C34">
        <w:trPr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BB6C34" w:rsidRPr="00675499" w:rsidRDefault="00BB6C34" w:rsidP="0015020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BB6C34" w:rsidRPr="00675499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A83433" w:rsidRDefault="00BB6C34" w:rsidP="001502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BB6C34" w:rsidRDefault="00BB6C34" w:rsidP="00150200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</w:p>
        </w:tc>
      </w:tr>
      <w:tr w:rsidR="00BB6C34" w:rsidRPr="00A95E4B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BB6C34" w:rsidRDefault="00BB6C34" w:rsidP="001502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BB6C34" w:rsidRDefault="00BB6C34" w:rsidP="0015020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B6C34" w:rsidRPr="00A47C6C" w:rsidRDefault="00BB6C34" w:rsidP="0015020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lastRenderedPageBreak/>
              <w:t>xml</w:t>
            </w:r>
          </w:p>
        </w:tc>
      </w:tr>
      <w:tr w:rsidR="00BB6C34" w:rsidRPr="00CF443D" w:rsidTr="00BB6C3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B6C34" w:rsidRPr="00A47C6C" w:rsidRDefault="00BB6C34" w:rsidP="0015020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BB6C34" w:rsidRPr="00E87917" w:rsidRDefault="00BB6C34" w:rsidP="001502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6C34" w:rsidRPr="00CF443D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B6C34" w:rsidRPr="00E87917" w:rsidRDefault="00BB6C34" w:rsidP="0015020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ED680B" w:rsidRDefault="00ED680B" w:rsidP="00A16E82"/>
    <w:sectPr w:rsidR="00ED680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681263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3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6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1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2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5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7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8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35"/>
  </w:num>
  <w:num w:numId="3">
    <w:abstractNumId w:val="29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9"/>
  </w:num>
  <w:num w:numId="13">
    <w:abstractNumId w:val="3"/>
  </w:num>
  <w:num w:numId="14">
    <w:abstractNumId w:val="24"/>
  </w:num>
  <w:num w:numId="15">
    <w:abstractNumId w:val="36"/>
  </w:num>
  <w:num w:numId="16">
    <w:abstractNumId w:val="37"/>
  </w:num>
  <w:num w:numId="17">
    <w:abstractNumId w:val="40"/>
  </w:num>
  <w:num w:numId="18">
    <w:abstractNumId w:val="32"/>
  </w:num>
  <w:num w:numId="19">
    <w:abstractNumId w:val="11"/>
  </w:num>
  <w:num w:numId="20">
    <w:abstractNumId w:val="33"/>
  </w:num>
  <w:num w:numId="21">
    <w:abstractNumId w:val="38"/>
  </w:num>
  <w:num w:numId="22">
    <w:abstractNumId w:val="9"/>
  </w:num>
  <w:num w:numId="23">
    <w:abstractNumId w:val="30"/>
  </w:num>
  <w:num w:numId="24">
    <w:abstractNumId w:val="7"/>
  </w:num>
  <w:num w:numId="25">
    <w:abstractNumId w:val="12"/>
  </w:num>
  <w:num w:numId="26">
    <w:abstractNumId w:val="25"/>
  </w:num>
  <w:num w:numId="27">
    <w:abstractNumId w:val="39"/>
  </w:num>
  <w:num w:numId="28">
    <w:abstractNumId w:val="15"/>
  </w:num>
  <w:num w:numId="29">
    <w:abstractNumId w:val="13"/>
  </w:num>
  <w:num w:numId="30">
    <w:abstractNumId w:val="22"/>
  </w:num>
  <w:num w:numId="31">
    <w:abstractNumId w:val="31"/>
  </w:num>
  <w:num w:numId="32">
    <w:abstractNumId w:val="34"/>
  </w:num>
  <w:num w:numId="33">
    <w:abstractNumId w:val="26"/>
  </w:num>
  <w:num w:numId="34">
    <w:abstractNumId w:val="27"/>
  </w:num>
  <w:num w:numId="35">
    <w:abstractNumId w:val="18"/>
  </w:num>
  <w:num w:numId="36">
    <w:abstractNumId w:val="20"/>
  </w:num>
  <w:num w:numId="37">
    <w:abstractNumId w:val="23"/>
  </w:num>
  <w:num w:numId="38">
    <w:abstractNumId w:val="28"/>
  </w:num>
  <w:num w:numId="39">
    <w:abstractNumId w:val="10"/>
  </w:num>
  <w:num w:numId="40">
    <w:abstractNumId w:val="21"/>
  </w:num>
  <w:num w:numId="41">
    <w:abstractNumId w:val="16"/>
  </w:num>
  <w:numIdMacAtCleanup w:val="3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izgeldin Artur">
    <w15:presenceInfo w15:providerId="AD" w15:userId="S-1-5-21-1214440339-1383384898-1343024091-61440"/>
  </w15:person>
  <w15:person w15:author="Cherepovich Elvina">
    <w15:presenceInfo w15:providerId="AD" w15:userId="S-1-5-21-1214440339-1383384898-1343024091-345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56E3"/>
    <w:rsid w:val="00012A12"/>
    <w:rsid w:val="000145EF"/>
    <w:rsid w:val="00020960"/>
    <w:rsid w:val="00020DBC"/>
    <w:rsid w:val="0002110E"/>
    <w:rsid w:val="00031814"/>
    <w:rsid w:val="000342F9"/>
    <w:rsid w:val="00044F60"/>
    <w:rsid w:val="00045FA0"/>
    <w:rsid w:val="00047DC0"/>
    <w:rsid w:val="00061C7F"/>
    <w:rsid w:val="000704DC"/>
    <w:rsid w:val="00080D05"/>
    <w:rsid w:val="00091190"/>
    <w:rsid w:val="00091B44"/>
    <w:rsid w:val="00094368"/>
    <w:rsid w:val="00097427"/>
    <w:rsid w:val="000A2BA5"/>
    <w:rsid w:val="000C03EE"/>
    <w:rsid w:val="000C3016"/>
    <w:rsid w:val="000C4B4E"/>
    <w:rsid w:val="000C4D30"/>
    <w:rsid w:val="000E05B5"/>
    <w:rsid w:val="000F2DC8"/>
    <w:rsid w:val="000F37CD"/>
    <w:rsid w:val="001034AF"/>
    <w:rsid w:val="00134805"/>
    <w:rsid w:val="00136692"/>
    <w:rsid w:val="00136EFA"/>
    <w:rsid w:val="001375F5"/>
    <w:rsid w:val="001438E7"/>
    <w:rsid w:val="00157E73"/>
    <w:rsid w:val="00160E92"/>
    <w:rsid w:val="00162CFC"/>
    <w:rsid w:val="00164687"/>
    <w:rsid w:val="0016619A"/>
    <w:rsid w:val="00171E95"/>
    <w:rsid w:val="00172594"/>
    <w:rsid w:val="00180667"/>
    <w:rsid w:val="00182848"/>
    <w:rsid w:val="00193D00"/>
    <w:rsid w:val="00195BCA"/>
    <w:rsid w:val="001B4316"/>
    <w:rsid w:val="001C1662"/>
    <w:rsid w:val="001D499D"/>
    <w:rsid w:val="001D6A9C"/>
    <w:rsid w:val="001D788B"/>
    <w:rsid w:val="001E3E0E"/>
    <w:rsid w:val="001E53C0"/>
    <w:rsid w:val="001F264F"/>
    <w:rsid w:val="0020444A"/>
    <w:rsid w:val="00211596"/>
    <w:rsid w:val="00216DF3"/>
    <w:rsid w:val="00224621"/>
    <w:rsid w:val="0023759B"/>
    <w:rsid w:val="00242DA2"/>
    <w:rsid w:val="002438A6"/>
    <w:rsid w:val="002459B2"/>
    <w:rsid w:val="002478D9"/>
    <w:rsid w:val="0025144D"/>
    <w:rsid w:val="00262FAA"/>
    <w:rsid w:val="00270A82"/>
    <w:rsid w:val="002802D2"/>
    <w:rsid w:val="00290C91"/>
    <w:rsid w:val="002911DD"/>
    <w:rsid w:val="0029374C"/>
    <w:rsid w:val="00294591"/>
    <w:rsid w:val="0029638C"/>
    <w:rsid w:val="002A293B"/>
    <w:rsid w:val="002A54E2"/>
    <w:rsid w:val="002A6006"/>
    <w:rsid w:val="002A6587"/>
    <w:rsid w:val="002B72A6"/>
    <w:rsid w:val="002C3ACF"/>
    <w:rsid w:val="002C75EC"/>
    <w:rsid w:val="00301076"/>
    <w:rsid w:val="00302732"/>
    <w:rsid w:val="003050C8"/>
    <w:rsid w:val="00317AFD"/>
    <w:rsid w:val="003222E7"/>
    <w:rsid w:val="00335456"/>
    <w:rsid w:val="00343A18"/>
    <w:rsid w:val="00343A27"/>
    <w:rsid w:val="00353117"/>
    <w:rsid w:val="00365BF0"/>
    <w:rsid w:val="003740AD"/>
    <w:rsid w:val="003752BE"/>
    <w:rsid w:val="003835C1"/>
    <w:rsid w:val="003846DE"/>
    <w:rsid w:val="003862C1"/>
    <w:rsid w:val="00395925"/>
    <w:rsid w:val="003971EF"/>
    <w:rsid w:val="003A1127"/>
    <w:rsid w:val="003A2E47"/>
    <w:rsid w:val="003A72E3"/>
    <w:rsid w:val="003C6C0C"/>
    <w:rsid w:val="003D1FE3"/>
    <w:rsid w:val="003E62A7"/>
    <w:rsid w:val="00402EA0"/>
    <w:rsid w:val="0041011F"/>
    <w:rsid w:val="00442886"/>
    <w:rsid w:val="00443F67"/>
    <w:rsid w:val="00451D0A"/>
    <w:rsid w:val="004531D8"/>
    <w:rsid w:val="00463786"/>
    <w:rsid w:val="00464998"/>
    <w:rsid w:val="00465853"/>
    <w:rsid w:val="00466443"/>
    <w:rsid w:val="00471753"/>
    <w:rsid w:val="00471864"/>
    <w:rsid w:val="004756D1"/>
    <w:rsid w:val="00481492"/>
    <w:rsid w:val="004B18DF"/>
    <w:rsid w:val="004B3A6F"/>
    <w:rsid w:val="004C087B"/>
    <w:rsid w:val="004C0B35"/>
    <w:rsid w:val="004D6882"/>
    <w:rsid w:val="004E0307"/>
    <w:rsid w:val="004E2108"/>
    <w:rsid w:val="004E30E8"/>
    <w:rsid w:val="004E41DE"/>
    <w:rsid w:val="004E7B50"/>
    <w:rsid w:val="004F19B3"/>
    <w:rsid w:val="00500F79"/>
    <w:rsid w:val="00511E76"/>
    <w:rsid w:val="00512C28"/>
    <w:rsid w:val="00522331"/>
    <w:rsid w:val="005223C1"/>
    <w:rsid w:val="0052259F"/>
    <w:rsid w:val="00535664"/>
    <w:rsid w:val="005426BA"/>
    <w:rsid w:val="00567695"/>
    <w:rsid w:val="00570D26"/>
    <w:rsid w:val="00572B14"/>
    <w:rsid w:val="00582C0F"/>
    <w:rsid w:val="00592F0B"/>
    <w:rsid w:val="0059521B"/>
    <w:rsid w:val="005A53E2"/>
    <w:rsid w:val="005D0093"/>
    <w:rsid w:val="005D1CAD"/>
    <w:rsid w:val="005D58E6"/>
    <w:rsid w:val="005D72F8"/>
    <w:rsid w:val="005E174E"/>
    <w:rsid w:val="005E2369"/>
    <w:rsid w:val="006045D5"/>
    <w:rsid w:val="006148B6"/>
    <w:rsid w:val="006155E5"/>
    <w:rsid w:val="00631E34"/>
    <w:rsid w:val="00633356"/>
    <w:rsid w:val="00633531"/>
    <w:rsid w:val="0063416F"/>
    <w:rsid w:val="00636D7D"/>
    <w:rsid w:val="0065472C"/>
    <w:rsid w:val="00655F01"/>
    <w:rsid w:val="00656AC4"/>
    <w:rsid w:val="00662A2A"/>
    <w:rsid w:val="00675771"/>
    <w:rsid w:val="00675837"/>
    <w:rsid w:val="00676858"/>
    <w:rsid w:val="00680F8C"/>
    <w:rsid w:val="00682E5E"/>
    <w:rsid w:val="00686210"/>
    <w:rsid w:val="0069092C"/>
    <w:rsid w:val="00697116"/>
    <w:rsid w:val="006A2449"/>
    <w:rsid w:val="006A3BBC"/>
    <w:rsid w:val="006A70E5"/>
    <w:rsid w:val="006C5155"/>
    <w:rsid w:val="006C5782"/>
    <w:rsid w:val="006D2D81"/>
    <w:rsid w:val="006D4619"/>
    <w:rsid w:val="006D472B"/>
    <w:rsid w:val="006D5C62"/>
    <w:rsid w:val="006D62B0"/>
    <w:rsid w:val="006E1D49"/>
    <w:rsid w:val="006E48F7"/>
    <w:rsid w:val="006F531B"/>
    <w:rsid w:val="007076B5"/>
    <w:rsid w:val="00726C44"/>
    <w:rsid w:val="00736125"/>
    <w:rsid w:val="007476AF"/>
    <w:rsid w:val="00750761"/>
    <w:rsid w:val="00774285"/>
    <w:rsid w:val="007859D3"/>
    <w:rsid w:val="00791BBB"/>
    <w:rsid w:val="007A15B2"/>
    <w:rsid w:val="007B6ABD"/>
    <w:rsid w:val="007C04A9"/>
    <w:rsid w:val="007C18B0"/>
    <w:rsid w:val="007C67CB"/>
    <w:rsid w:val="007D6BDD"/>
    <w:rsid w:val="007D7CA6"/>
    <w:rsid w:val="007F14DA"/>
    <w:rsid w:val="007F5668"/>
    <w:rsid w:val="00811F38"/>
    <w:rsid w:val="00813C2D"/>
    <w:rsid w:val="00813C61"/>
    <w:rsid w:val="00813FF4"/>
    <w:rsid w:val="008171CC"/>
    <w:rsid w:val="008201A7"/>
    <w:rsid w:val="00825F2A"/>
    <w:rsid w:val="00865C69"/>
    <w:rsid w:val="0086689C"/>
    <w:rsid w:val="008728E0"/>
    <w:rsid w:val="00876F6A"/>
    <w:rsid w:val="008840D3"/>
    <w:rsid w:val="008931A1"/>
    <w:rsid w:val="008B07F6"/>
    <w:rsid w:val="008B3A59"/>
    <w:rsid w:val="008D27D4"/>
    <w:rsid w:val="008E09B6"/>
    <w:rsid w:val="008E428E"/>
    <w:rsid w:val="008E6221"/>
    <w:rsid w:val="008F5A00"/>
    <w:rsid w:val="009075E3"/>
    <w:rsid w:val="00921E33"/>
    <w:rsid w:val="009240EF"/>
    <w:rsid w:val="009268DB"/>
    <w:rsid w:val="009364F0"/>
    <w:rsid w:val="0095137A"/>
    <w:rsid w:val="00955666"/>
    <w:rsid w:val="00970FBB"/>
    <w:rsid w:val="00987F06"/>
    <w:rsid w:val="00995FA5"/>
    <w:rsid w:val="009A14AC"/>
    <w:rsid w:val="009B318F"/>
    <w:rsid w:val="009B4A22"/>
    <w:rsid w:val="009C5501"/>
    <w:rsid w:val="009D0019"/>
    <w:rsid w:val="009F626A"/>
    <w:rsid w:val="009F754F"/>
    <w:rsid w:val="00A07242"/>
    <w:rsid w:val="00A0786B"/>
    <w:rsid w:val="00A140A1"/>
    <w:rsid w:val="00A15F82"/>
    <w:rsid w:val="00A16E82"/>
    <w:rsid w:val="00A20E31"/>
    <w:rsid w:val="00A233F0"/>
    <w:rsid w:val="00A3441F"/>
    <w:rsid w:val="00A351CE"/>
    <w:rsid w:val="00A4141B"/>
    <w:rsid w:val="00A51F10"/>
    <w:rsid w:val="00A52CE2"/>
    <w:rsid w:val="00A703A5"/>
    <w:rsid w:val="00A713B6"/>
    <w:rsid w:val="00A83670"/>
    <w:rsid w:val="00A87F6C"/>
    <w:rsid w:val="00A94DE5"/>
    <w:rsid w:val="00A95E4B"/>
    <w:rsid w:val="00AA486A"/>
    <w:rsid w:val="00AA5178"/>
    <w:rsid w:val="00AB0215"/>
    <w:rsid w:val="00AD19CE"/>
    <w:rsid w:val="00AD1C1E"/>
    <w:rsid w:val="00AD28EC"/>
    <w:rsid w:val="00AE7DD8"/>
    <w:rsid w:val="00AF7EC3"/>
    <w:rsid w:val="00B057D1"/>
    <w:rsid w:val="00B07E72"/>
    <w:rsid w:val="00B10501"/>
    <w:rsid w:val="00B20B3A"/>
    <w:rsid w:val="00B2138A"/>
    <w:rsid w:val="00B425E2"/>
    <w:rsid w:val="00B455D4"/>
    <w:rsid w:val="00B57C5E"/>
    <w:rsid w:val="00B74D93"/>
    <w:rsid w:val="00B76697"/>
    <w:rsid w:val="00B82D36"/>
    <w:rsid w:val="00B84A33"/>
    <w:rsid w:val="00B858E0"/>
    <w:rsid w:val="00B8766E"/>
    <w:rsid w:val="00B87867"/>
    <w:rsid w:val="00B910C1"/>
    <w:rsid w:val="00B96691"/>
    <w:rsid w:val="00BA3458"/>
    <w:rsid w:val="00BB6C34"/>
    <w:rsid w:val="00BE22C3"/>
    <w:rsid w:val="00BE3A70"/>
    <w:rsid w:val="00BE3DA7"/>
    <w:rsid w:val="00BE66E9"/>
    <w:rsid w:val="00BE6E27"/>
    <w:rsid w:val="00BF236D"/>
    <w:rsid w:val="00C02F8F"/>
    <w:rsid w:val="00C106CF"/>
    <w:rsid w:val="00C12946"/>
    <w:rsid w:val="00C26AB0"/>
    <w:rsid w:val="00C35E7B"/>
    <w:rsid w:val="00C47529"/>
    <w:rsid w:val="00C51DD1"/>
    <w:rsid w:val="00C547DA"/>
    <w:rsid w:val="00C6038D"/>
    <w:rsid w:val="00C60E17"/>
    <w:rsid w:val="00C62AE7"/>
    <w:rsid w:val="00C64657"/>
    <w:rsid w:val="00C657F1"/>
    <w:rsid w:val="00C6694E"/>
    <w:rsid w:val="00C71436"/>
    <w:rsid w:val="00C7235A"/>
    <w:rsid w:val="00C72F32"/>
    <w:rsid w:val="00C750FF"/>
    <w:rsid w:val="00C7675F"/>
    <w:rsid w:val="00C84EEA"/>
    <w:rsid w:val="00C8707C"/>
    <w:rsid w:val="00C956B5"/>
    <w:rsid w:val="00CA0FA8"/>
    <w:rsid w:val="00CC7600"/>
    <w:rsid w:val="00CD0F4C"/>
    <w:rsid w:val="00CD74E0"/>
    <w:rsid w:val="00CD75E9"/>
    <w:rsid w:val="00CE3E74"/>
    <w:rsid w:val="00CE4AE8"/>
    <w:rsid w:val="00CF0678"/>
    <w:rsid w:val="00CF2742"/>
    <w:rsid w:val="00CF67AF"/>
    <w:rsid w:val="00CF7FA7"/>
    <w:rsid w:val="00D01BC8"/>
    <w:rsid w:val="00D059F5"/>
    <w:rsid w:val="00D15042"/>
    <w:rsid w:val="00D20ABE"/>
    <w:rsid w:val="00D220E8"/>
    <w:rsid w:val="00D520DB"/>
    <w:rsid w:val="00D70404"/>
    <w:rsid w:val="00D70DB6"/>
    <w:rsid w:val="00D80188"/>
    <w:rsid w:val="00D8368E"/>
    <w:rsid w:val="00D85428"/>
    <w:rsid w:val="00D878F0"/>
    <w:rsid w:val="00D94378"/>
    <w:rsid w:val="00D94A80"/>
    <w:rsid w:val="00DC418D"/>
    <w:rsid w:val="00DD0AA9"/>
    <w:rsid w:val="00DD0EB7"/>
    <w:rsid w:val="00DD6B61"/>
    <w:rsid w:val="00DD7BF9"/>
    <w:rsid w:val="00DF1816"/>
    <w:rsid w:val="00DF7300"/>
    <w:rsid w:val="00E0709E"/>
    <w:rsid w:val="00E17527"/>
    <w:rsid w:val="00E257A8"/>
    <w:rsid w:val="00E40A8C"/>
    <w:rsid w:val="00E46BCC"/>
    <w:rsid w:val="00E46C89"/>
    <w:rsid w:val="00E502E0"/>
    <w:rsid w:val="00E51833"/>
    <w:rsid w:val="00E548AA"/>
    <w:rsid w:val="00E77709"/>
    <w:rsid w:val="00E82D84"/>
    <w:rsid w:val="00E853AD"/>
    <w:rsid w:val="00E925F6"/>
    <w:rsid w:val="00E96F50"/>
    <w:rsid w:val="00E97AA5"/>
    <w:rsid w:val="00E97BF3"/>
    <w:rsid w:val="00EA491E"/>
    <w:rsid w:val="00EB176D"/>
    <w:rsid w:val="00EB6F9F"/>
    <w:rsid w:val="00EC5F07"/>
    <w:rsid w:val="00EC6E0A"/>
    <w:rsid w:val="00ED0DAF"/>
    <w:rsid w:val="00ED4951"/>
    <w:rsid w:val="00ED680B"/>
    <w:rsid w:val="00EF0852"/>
    <w:rsid w:val="00EF347F"/>
    <w:rsid w:val="00F03CF4"/>
    <w:rsid w:val="00F047B0"/>
    <w:rsid w:val="00F133E1"/>
    <w:rsid w:val="00F21319"/>
    <w:rsid w:val="00F276BC"/>
    <w:rsid w:val="00F33777"/>
    <w:rsid w:val="00F347C0"/>
    <w:rsid w:val="00F5487C"/>
    <w:rsid w:val="00F56AEE"/>
    <w:rsid w:val="00F63740"/>
    <w:rsid w:val="00F64B84"/>
    <w:rsid w:val="00F76EB8"/>
    <w:rsid w:val="00F815D8"/>
    <w:rsid w:val="00F82422"/>
    <w:rsid w:val="00F86137"/>
    <w:rsid w:val="00F875F7"/>
    <w:rsid w:val="00F952DB"/>
    <w:rsid w:val="00FA562A"/>
    <w:rsid w:val="00FB432B"/>
    <w:rsid w:val="00FE01D0"/>
    <w:rsid w:val="00FE23F5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18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6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4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17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5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3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0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9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4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2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7" Type="http://schemas.openxmlformats.org/officeDocument/2006/relationships/theme" Target="theme/theme1.xml"/><Relationship Id="rId40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3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8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19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1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14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2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27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0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Relationship Id="rId35" Type="http://schemas.openxmlformats.org/officeDocument/2006/relationships/hyperlink" Target="file:///C:\&#1052;&#1086;&#1080;%20&#1076;&#1086;&#1082;&#1091;&#1084;&#1077;&#1085;&#1090;&#1099;\_2015\&#1048;&#1085;&#1090;&#1077;&#1075;&#1088;&#1072;&#1094;&#1080;&#1103;\&#1057;&#1093;&#1077;&#1084;&#1099;\6.0\&#1080;&#1090;&#1077;&#1088;&#1072;&#1094;&#1080;&#1103;%204\&#1040;&#1083;&#1100;&#1073;&#1086;&#1084;%20&#1058;&#1060;&#1060;%206.0\&#1055;&#1088;&#1080;&#1083;&#1086;&#1078;&#1077;&#1085;&#1080;&#1077;%202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020E6A-4579-4376-862B-323DEF772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7586</TotalTime>
  <Pages>113</Pages>
  <Words>31761</Words>
  <Characters>181038</Characters>
  <Application>Microsoft Office Word</Application>
  <DocSecurity>0</DocSecurity>
  <Lines>1508</Lines>
  <Paragraphs>424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140</cp:revision>
  <dcterms:created xsi:type="dcterms:W3CDTF">2015-07-30T13:24:00Z</dcterms:created>
  <dcterms:modified xsi:type="dcterms:W3CDTF">2016-03-25T15:29:00Z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