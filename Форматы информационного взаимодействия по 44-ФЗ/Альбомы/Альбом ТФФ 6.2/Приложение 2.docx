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72C" w:rsidRPr="001C01C1" w:rsidRDefault="0065472C" w:rsidP="002232A9">
      <w:pPr>
        <w:pStyle w:val="1"/>
        <w:ind w:left="5529"/>
      </w:pPr>
      <w:bookmarkStart w:id="0" w:name="_Toc390789634"/>
      <w:r w:rsidRPr="001C01C1">
        <w:t xml:space="preserve">Приложение </w:t>
      </w:r>
      <w:bookmarkEnd w:id="0"/>
      <w:r w:rsidR="00512C28">
        <w:t>2</w:t>
      </w:r>
    </w:p>
    <w:p w:rsidR="0065472C" w:rsidRPr="00124EDD" w:rsidRDefault="0065472C" w:rsidP="00F419B4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E97AA5" w:rsidRPr="00E97AA5">
        <w:rPr>
          <w:sz w:val="28"/>
        </w:rPr>
        <w:t>6.</w:t>
      </w:r>
      <w:r w:rsidR="00124EDD" w:rsidRPr="00124EDD">
        <w:rPr>
          <w:sz w:val="28"/>
        </w:rPr>
        <w:t>2</w:t>
      </w:r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6A70E5">
      <w:pPr>
        <w:pStyle w:val="20"/>
        <w:numPr>
          <w:ilvl w:val="0"/>
          <w:numId w:val="35"/>
        </w:numPr>
      </w:pPr>
      <w:bookmarkStart w:id="1" w:name="_Toc390789639"/>
      <w:r w:rsidRPr="00332E9C">
        <w:lastRenderedPageBreak/>
        <w:t>Информация о жалобе</w:t>
      </w:r>
      <w:bookmarkEnd w:id="1"/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5"/>
        <w:gridCol w:w="420"/>
        <w:gridCol w:w="1050"/>
        <w:gridCol w:w="2939"/>
        <w:gridCol w:w="2946"/>
        <w:tblGridChange w:id="2">
          <w:tblGrid>
            <w:gridCol w:w="60"/>
            <w:gridCol w:w="1514"/>
            <w:gridCol w:w="60"/>
            <w:gridCol w:w="1615"/>
            <w:gridCol w:w="60"/>
            <w:gridCol w:w="360"/>
            <w:gridCol w:w="60"/>
            <w:gridCol w:w="990"/>
            <w:gridCol w:w="60"/>
            <w:gridCol w:w="2879"/>
            <w:gridCol w:w="60"/>
            <w:gridCol w:w="2886"/>
            <w:gridCol w:w="60"/>
          </w:tblGrid>
        </w:tblGridChange>
      </w:tblGrid>
      <w:tr w:rsidR="006A70E5" w:rsidRPr="001A4780" w:rsidTr="00DC375C">
        <w:trPr>
          <w:tblHeader/>
          <w:jc w:val="center"/>
        </w:trPr>
        <w:tc>
          <w:tcPr>
            <w:tcW w:w="742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9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9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D0D66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3" w:author="Yugin Vitaly" w:date="2016-03-08T11:33:00Z">
              <w:r w:rsidDel="002862D6">
                <w:rPr>
                  <w:sz w:val="20"/>
                </w:rPr>
                <w:delText>О</w:delText>
              </w:r>
            </w:del>
            <w:ins w:id="4" w:author="Yugin Vitaly" w:date="2016-03-08T11:33:00Z">
              <w:r w:rsidR="002862D6"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</w:t>
            </w:r>
            <w:ins w:id="5" w:author="Yugin Vitaly" w:date="2016-03-08T11:30:00Z">
              <w:r w:rsidR="002862D6">
                <w:rPr>
                  <w:sz w:val="20"/>
                  <w:lang w:val="en-US"/>
                </w:rPr>
                <w:t>(</w:t>
              </w:r>
              <w:r w:rsidR="002862D6">
                <w:rPr>
                  <w:sz w:val="20"/>
                </w:rPr>
                <w:t>устарело</w:t>
              </w:r>
            </w:ins>
            <w:ins w:id="6" w:author="Yugin Vitaly" w:date="2016-03-08T11:31:00Z">
              <w:r w:rsidR="002862D6">
                <w:rPr>
                  <w:sz w:val="20"/>
                </w:rPr>
                <w:t>,</w:t>
              </w:r>
            </w:ins>
            <w:ins w:id="7" w:author="Yugin Vitaly" w:date="2016-03-08T11:30:00Z">
              <w:r w:rsidR="002862D6">
                <w:rPr>
                  <w:sz w:val="20"/>
                </w:rPr>
                <w:t xml:space="preserve"> </w:t>
              </w:r>
            </w:ins>
            <w:ins w:id="8" w:author="Yugin Vitaly" w:date="2016-03-08T11:31:00Z">
              <w:r w:rsidR="002862D6">
                <w:rPr>
                  <w:sz w:val="20"/>
                </w:rPr>
                <w:t>не ис</w:t>
              </w:r>
            </w:ins>
            <w:ins w:id="9" w:author="Yugin Vitaly" w:date="2016-03-08T11:30:00Z">
              <w:r w:rsidR="002862D6">
                <w:rPr>
                  <w:sz w:val="20"/>
                </w:rPr>
                <w:t>пользуется</w:t>
              </w:r>
              <w:r w:rsidR="002862D6">
                <w:rPr>
                  <w:sz w:val="20"/>
                  <w:lang w:val="en-US"/>
                </w:rPr>
                <w:t>)</w:t>
              </w:r>
            </w:ins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ins w:id="10" w:author="Yugin Vitaly" w:date="2016-03-08T11:31:00Z">
              <w:r>
                <w:rPr>
                  <w:sz w:val="20"/>
                </w:rPr>
                <w:t xml:space="preserve">Содержимое блока </w:t>
              </w:r>
            </w:ins>
            <w:ins w:id="11" w:author="Yugin Vitaly" w:date="2016-03-08T11:32:00Z">
              <w:r>
                <w:rPr>
                  <w:sz w:val="20"/>
                </w:rPr>
                <w:t>игнорируется при приеме. Блок оставлен в составе схем для поддержки обратной совместимости.</w:t>
              </w:r>
            </w:ins>
          </w:p>
        </w:tc>
      </w:tr>
      <w:tr w:rsidR="002862D6" w:rsidRPr="001A4780" w:rsidTr="002862D6">
        <w:trPr>
          <w:jc w:val="center"/>
          <w:ins w:id="12" w:author="Yugin Vitaly" w:date="2016-03-08T11:33:00Z"/>
        </w:trPr>
        <w:tc>
          <w:tcPr>
            <w:tcW w:w="742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ins w:id="13" w:author="Yugin Vitaly" w:date="2016-03-08T11:33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ins w:id="14" w:author="Yugin Vitaly" w:date="2016-03-08T11:33:00Z"/>
                <w:sz w:val="20"/>
                <w:lang w:val="en-US"/>
              </w:rPr>
            </w:pPr>
            <w:ins w:id="15" w:author="Yugin Vitaly" w:date="2016-03-08T11:33:00Z">
              <w:r w:rsidRPr="001B3C27">
                <w:rPr>
                  <w:sz w:val="20"/>
                </w:rPr>
                <w:t>a</w:t>
              </w:r>
              <w:r w:rsidRPr="006D3B8E">
                <w:rPr>
                  <w:sz w:val="20"/>
                </w:rPr>
                <w:t>pplicant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ins w:id="16" w:author="Yugin Vitaly" w:date="2016-03-08T11:33:00Z"/>
                <w:sz w:val="20"/>
              </w:rPr>
            </w:pPr>
            <w:ins w:id="17" w:author="Yugin Vitaly" w:date="2016-03-08T11:33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ins w:id="18" w:author="Yugin Vitaly" w:date="2016-03-08T11:33:00Z"/>
                <w:sz w:val="20"/>
              </w:rPr>
            </w:pPr>
            <w:ins w:id="19" w:author="Yugin Vitaly" w:date="2016-03-08T11:3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ins w:id="20" w:author="Yugin Vitaly" w:date="2016-03-08T11:33:00Z"/>
                <w:sz w:val="20"/>
                <w:lang w:val="en-US"/>
              </w:rPr>
            </w:pPr>
            <w:ins w:id="21" w:author="Yugin Vitaly" w:date="2016-03-08T11:33:00Z">
              <w:r w:rsidRPr="002862D6">
                <w:rPr>
                  <w:sz w:val="20"/>
                  <w:lang w:val="en-US"/>
                </w:rPr>
                <w:t>Заявитель (согласно ПП РФ №1148)</w:t>
              </w:r>
            </w:ins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ins w:id="22" w:author="Yugin Vitaly" w:date="2016-03-08T11:33:00Z"/>
                <w:sz w:val="20"/>
              </w:rPr>
            </w:pPr>
            <w:ins w:id="23" w:author="Yugin Vitaly" w:date="2016-03-08T11:33:00Z">
              <w:r>
                <w:rPr>
                  <w:sz w:val="20"/>
                </w:rPr>
                <w:t>Контролируется обязательность заполнения блока при приеме документа.</w:t>
              </w:r>
            </w:ins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24" w:author="Yugin Vitaly" w:date="2016-03-11T19:25:00Z">
              <w:r w:rsidRPr="00E232BB" w:rsidDel="00A5200D">
                <w:rPr>
                  <w:sz w:val="20"/>
                </w:rPr>
                <w:delText>O</w:delText>
              </w:r>
            </w:del>
            <w:ins w:id="25" w:author="Yugin Vitaly" w:date="2016-03-11T19:25:00Z">
              <w:r w:rsidR="00A5200D"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D0D66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47C6C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del w:id="26" w:author="Yugin Vitaly" w:date="2016-03-07T19:58:00Z">
              <w:r w:rsidRPr="00E232BB" w:rsidDel="00E626A2">
                <w:rPr>
                  <w:sz w:val="20"/>
                </w:rPr>
                <w:delText>2</w:delText>
              </w:r>
              <w:r w:rsidDel="00E626A2">
                <w:rPr>
                  <w:sz w:val="20"/>
                </w:rPr>
                <w:delText>8</w:delText>
              </w:r>
            </w:del>
            <w:ins w:id="27" w:author="Yugin Vitaly" w:date="2016-03-07T19:58:00Z">
              <w:r w:rsidR="00E626A2">
                <w:rPr>
                  <w:sz w:val="20"/>
                  <w:lang w:val="en-US"/>
                </w:rPr>
                <w:t>256</w:t>
              </w:r>
            </w:ins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ins w:id="28" w:author="Yugin Vitaly" w:date="2016-03-07T19:58:00Z">
              <w:r w:rsidRPr="00E626A2">
                <w:rPr>
                  <w:sz w:val="20"/>
                </w:rPr>
                <w:t>Номер реестровой записи жалобы, сформированный контрольным органом</w:t>
              </w:r>
            </w:ins>
            <w:del w:id="29" w:author="Yugin Vitaly" w:date="2016-03-07T19:58:00Z">
              <w:r w:rsidR="006A70E5" w:rsidRPr="00E232BB" w:rsidDel="00E626A2">
                <w:rPr>
                  <w:sz w:val="20"/>
                </w:rPr>
                <w:delText>Номер жалобы</w:delText>
              </w:r>
            </w:del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ins w:id="30" w:author="Yugin Vitaly" w:date="2016-03-07T20:07:00Z">
              <w:r>
                <w:rPr>
                  <w:sz w:val="20"/>
                </w:rPr>
                <w:t xml:space="preserve">При приеме изменений существующего документа указание данного поля </w:t>
              </w:r>
            </w:ins>
            <w:ins w:id="31" w:author="Yugin Vitaly" w:date="2016-03-07T20:08:00Z">
              <w:r>
                <w:rPr>
                  <w:sz w:val="20"/>
                </w:rPr>
                <w:t>обязательно, в случае если у существующего документа</w:t>
              </w:r>
            </w:ins>
            <w:ins w:id="32" w:author="Yugin Vitaly" w:date="2016-03-07T20:09:00Z">
              <w:r>
                <w:rPr>
                  <w:sz w:val="20"/>
                </w:rPr>
                <w:t xml:space="preserve"> </w:t>
              </w:r>
            </w:ins>
            <w:ins w:id="33" w:author="Yugin Vitaly" w:date="2016-03-07T20:08:00Z">
              <w:r>
                <w:rPr>
                  <w:sz w:val="20"/>
                </w:rPr>
                <w:t>отсутс</w:t>
              </w:r>
            </w:ins>
            <w:ins w:id="34" w:author="Yugin Vitaly" w:date="2016-03-07T20:09:00Z">
              <w:r>
                <w:rPr>
                  <w:sz w:val="20"/>
                </w:rPr>
                <w:t>т</w:t>
              </w:r>
            </w:ins>
            <w:ins w:id="35" w:author="Yugin Vitaly" w:date="2016-03-07T20:08:00Z">
              <w:r>
                <w:rPr>
                  <w:sz w:val="20"/>
                </w:rPr>
                <w:t xml:space="preserve">вует </w:t>
              </w:r>
            </w:ins>
            <w:ins w:id="36" w:author="Yugin Vitaly" w:date="2016-03-07T20:09:00Z">
              <w:r>
                <w:rPr>
                  <w:sz w:val="20"/>
                </w:rPr>
                <w:t>н</w:t>
              </w:r>
            </w:ins>
            <w:ins w:id="37" w:author="Yugin Vitaly" w:date="2016-03-07T20:08:00Z">
              <w:r>
                <w:rPr>
                  <w:sz w:val="20"/>
                </w:rPr>
                <w:t xml:space="preserve">омер реестровой записи </w:t>
              </w:r>
              <w:r w:rsidRPr="00E626A2">
                <w:rPr>
                  <w:sz w:val="20"/>
                </w:rPr>
                <w:t>(согласно ПП РФ №1148)</w:t>
              </w:r>
            </w:ins>
            <w:ins w:id="38" w:author="Yugin Vitaly" w:date="2016-03-07T20:09:00Z"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</w:p>
        </w:tc>
      </w:tr>
      <w:tr w:rsidR="00E626A2" w:rsidRPr="00CF443D" w:rsidTr="00162C92">
        <w:trPr>
          <w:jc w:val="center"/>
          <w:ins w:id="39" w:author="Yugin Vitaly" w:date="2016-03-07T19:58:00Z"/>
        </w:trPr>
        <w:tc>
          <w:tcPr>
            <w:tcW w:w="742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ins w:id="40" w:author="Yugin Vitaly" w:date="2016-03-07T19:58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ins w:id="41" w:author="Yugin Vitaly" w:date="2016-03-07T19:58:00Z"/>
                <w:sz w:val="20"/>
              </w:rPr>
            </w:pPr>
            <w:ins w:id="42" w:author="Yugin Vitaly" w:date="2016-03-07T19:58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ins w:id="43" w:author="Yugin Vitaly" w:date="2016-03-07T19:58:00Z"/>
                <w:sz w:val="20"/>
              </w:rPr>
            </w:pPr>
            <w:ins w:id="44" w:author="Yugin Vitaly" w:date="2016-03-07T19:58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ins w:id="45" w:author="Yugin Vitaly" w:date="2016-03-07T19:58:00Z"/>
                <w:sz w:val="20"/>
              </w:rPr>
            </w:pPr>
            <w:ins w:id="46" w:author="Yugin Vitaly" w:date="2016-03-07T19:5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ins w:id="47" w:author="Yugin Vitaly" w:date="2016-03-07T19:58:00Z"/>
                <w:sz w:val="20"/>
              </w:rPr>
            </w:pPr>
            <w:ins w:id="48" w:author="Yugin Vitaly" w:date="2016-03-07T19:59:00Z">
              <w:r w:rsidRPr="00E626A2">
                <w:rPr>
                  <w:sz w:val="20"/>
                </w:rPr>
                <w:t>Номер реестровой записи жалобы (согласно ПП РФ №1148)</w:t>
              </w:r>
            </w:ins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ins w:id="49" w:author="Yugin Vitaly" w:date="2016-03-07T20:05:00Z"/>
                <w:sz w:val="20"/>
              </w:rPr>
            </w:pPr>
            <w:ins w:id="50" w:author="Yugin Vitaly" w:date="2016-03-07T20:05:00Z">
              <w:r>
                <w:rPr>
                  <w:sz w:val="20"/>
                </w:rPr>
                <w:t>При приеме первоначальной версии значение поля игнорируется, автоматически рассчитывается и сохра</w:t>
              </w:r>
            </w:ins>
            <w:ins w:id="51" w:author="Yugin Vitaly" w:date="2016-03-07T20:06:00Z">
              <w:r>
                <w:rPr>
                  <w:sz w:val="20"/>
                </w:rPr>
                <w:t>н</w:t>
              </w:r>
            </w:ins>
            <w:ins w:id="52" w:author="Yugin Vitaly" w:date="2016-03-07T20:05:00Z">
              <w:r>
                <w:rPr>
                  <w:sz w:val="20"/>
                </w:rPr>
                <w:t>яется на ЕИС</w:t>
              </w:r>
            </w:ins>
            <w:ins w:id="53" w:author="Yugin Vitaly" w:date="2016-03-07T20:06:00Z">
              <w:r>
                <w:rPr>
                  <w:sz w:val="20"/>
                </w:rPr>
                <w:t>, возвращается внешнему контрагенту.</w:t>
              </w:r>
            </w:ins>
          </w:p>
          <w:p w:rsidR="00E626A2" w:rsidRDefault="00E626A2" w:rsidP="00FB5F1E">
            <w:pPr>
              <w:spacing w:before="0" w:after="0"/>
              <w:jc w:val="both"/>
              <w:rPr>
                <w:ins w:id="54" w:author="Yugin Vitaly" w:date="2016-03-08T19:09:00Z"/>
                <w:sz w:val="20"/>
              </w:rPr>
            </w:pPr>
            <w:ins w:id="55" w:author="Yugin Vitaly" w:date="2016-03-07T20:03:00Z">
              <w:r>
                <w:rPr>
                  <w:sz w:val="20"/>
                </w:rPr>
                <w:t xml:space="preserve">При приеме </w:t>
              </w:r>
            </w:ins>
            <w:ins w:id="56" w:author="Yugin Vitaly" w:date="2016-03-07T20:04:00Z">
              <w:r>
                <w:rPr>
                  <w:sz w:val="20"/>
                </w:rPr>
                <w:t xml:space="preserve">изменений существующего документа обязательно указание </w:t>
              </w:r>
            </w:ins>
            <w:ins w:id="57" w:author="Yugin Vitaly" w:date="2016-03-07T20:06:00Z">
              <w:r>
                <w:rPr>
                  <w:sz w:val="20"/>
                </w:rPr>
                <w:t>данного поля</w:t>
              </w:r>
            </w:ins>
            <w:ins w:id="58" w:author="Yugin Vitaly" w:date="2016-03-07T20:07:00Z">
              <w:r>
                <w:rPr>
                  <w:sz w:val="20"/>
                </w:rPr>
                <w:t xml:space="preserve"> значением, сформированн</w:t>
              </w:r>
              <w:r w:rsidR="00FB5F1E">
                <w:rPr>
                  <w:sz w:val="20"/>
                </w:rPr>
                <w:t>ым на ЕИС</w:t>
              </w:r>
            </w:ins>
            <w:ins w:id="59" w:author="Yugin Vitaly" w:date="2016-03-07T20:26:00Z">
              <w:r w:rsidR="00E80CC6">
                <w:rPr>
                  <w:sz w:val="20"/>
                </w:rPr>
                <w:t xml:space="preserve"> (в случае если такой номер существует)</w:t>
              </w:r>
            </w:ins>
            <w:ins w:id="60" w:author="Yugin Vitaly" w:date="2016-03-08T19:09:00Z">
              <w:r w:rsidR="00BA13B4">
                <w:rPr>
                  <w:sz w:val="20"/>
                </w:rPr>
                <w:t>.</w:t>
              </w:r>
            </w:ins>
          </w:p>
          <w:p w:rsidR="00BA13B4" w:rsidRPr="00BA13B4" w:rsidRDefault="00BA13B4" w:rsidP="00BA13B4">
            <w:pPr>
              <w:spacing w:before="0" w:after="0"/>
              <w:jc w:val="both"/>
              <w:rPr>
                <w:ins w:id="61" w:author="Yugin Vitaly" w:date="2016-03-07T19:58:00Z"/>
                <w:sz w:val="20"/>
              </w:rPr>
            </w:pPr>
            <w:ins w:id="62" w:author="Yugin Vitaly" w:date="2016-03-08T19:10:00Z">
              <w:r>
                <w:rPr>
                  <w:sz w:val="20"/>
                </w:rPr>
                <w:t xml:space="preserve">Т.е. при приеме изменений контролируется обязательность заполнения поля </w:t>
              </w:r>
              <w:r w:rsidRPr="00E232BB">
                <w:rPr>
                  <w:sz w:val="20"/>
                </w:rPr>
                <w:t xml:space="preserve">complaintNumber </w:t>
              </w:r>
              <w:r>
                <w:rPr>
                  <w:sz w:val="20"/>
                </w:rPr>
                <w:t xml:space="preserve">или поля </w:t>
              </w:r>
              <w:r>
                <w:rPr>
                  <w:sz w:val="20"/>
                  <w:lang w:val="en-US"/>
                </w:rPr>
                <w:t>regNumber</w:t>
              </w:r>
            </w:ins>
          </w:p>
        </w:tc>
      </w:tr>
      <w:tr w:rsidR="00E626A2" w:rsidRPr="00CF443D" w:rsidTr="00162C92">
        <w:trPr>
          <w:jc w:val="center"/>
          <w:ins w:id="63" w:author="Yugin Vitaly" w:date="2016-03-07T19:59:00Z"/>
        </w:trPr>
        <w:tc>
          <w:tcPr>
            <w:tcW w:w="742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ins w:id="64" w:author="Yugin Vitaly" w:date="2016-03-07T19:59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ins w:id="65" w:author="Yugin Vitaly" w:date="2016-03-07T19:59:00Z"/>
                <w:sz w:val="20"/>
              </w:rPr>
            </w:pPr>
            <w:ins w:id="66" w:author="Yugin Vitaly" w:date="2016-03-07T19:59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ins w:id="67" w:author="Yugin Vitaly" w:date="2016-03-07T19:59:00Z"/>
                <w:sz w:val="20"/>
              </w:rPr>
            </w:pPr>
            <w:ins w:id="68" w:author="Yugin Vitaly" w:date="2016-03-07T19:59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ins w:id="69" w:author="Yugin Vitaly" w:date="2016-03-07T19:59:00Z"/>
                <w:sz w:val="20"/>
              </w:rPr>
            </w:pPr>
            <w:ins w:id="70" w:author="Yugin Vitaly" w:date="2016-03-07T19:59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ins w:id="71" w:author="Yugin Vitaly" w:date="2016-03-07T19:59:00Z"/>
                <w:sz w:val="20"/>
              </w:rPr>
            </w:pPr>
            <w:ins w:id="72" w:author="Yugin Vitaly" w:date="2016-03-07T20:00:00Z">
              <w:r w:rsidRPr="00E626A2">
                <w:rPr>
                  <w:sz w:val="20"/>
                </w:rPr>
                <w:t>Номер документа в реестровой записи жалобы  (согласно ПП РФ №1148)</w:t>
              </w:r>
            </w:ins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ins w:id="73" w:author="Yugin Vitaly" w:date="2016-03-07T19:59:00Z"/>
                <w:sz w:val="20"/>
              </w:rPr>
            </w:pPr>
            <w:ins w:id="74" w:author="Yugin Vitaly" w:date="2016-03-07T20:09:00Z">
              <w:r>
                <w:rPr>
                  <w:sz w:val="20"/>
                </w:rPr>
                <w:t xml:space="preserve">При приеме </w:t>
              </w:r>
            </w:ins>
            <w:ins w:id="75" w:author="Yugin Vitaly" w:date="2016-03-07T20:10:00Z">
              <w:r>
                <w:rPr>
                  <w:sz w:val="20"/>
                </w:rPr>
                <w:t>документа</w:t>
              </w:r>
            </w:ins>
            <w:ins w:id="76" w:author="Yugin Vitaly" w:date="2016-03-07T20:09:00Z">
              <w:r>
                <w:rPr>
                  <w:sz w:val="20"/>
                </w:rPr>
                <w:t xml:space="preserve"> значение поля игнорируется, автоматически рассчитывается и </w:t>
              </w:r>
              <w:r>
                <w:rPr>
                  <w:sz w:val="20"/>
                </w:rPr>
                <w:lastRenderedPageBreak/>
                <w:t>сохраняется на ЕИС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77" w:author="Yugin Vitaly" w:date="2016-03-07T19:59:00Z">
              <w:r w:rsidRPr="00E232BB" w:rsidDel="00E626A2">
                <w:rPr>
                  <w:sz w:val="20"/>
                </w:rPr>
                <w:delText>O</w:delText>
              </w:r>
            </w:del>
            <w:ins w:id="78" w:author="Yugin Vitaly" w:date="2016-03-07T19:59:00Z">
              <w:r w:rsidR="00E626A2"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ins w:id="79" w:author="Yugin Vitaly" w:date="2016-03-07T20:04:00Z"/>
                <w:sz w:val="20"/>
              </w:rPr>
            </w:pPr>
            <w:ins w:id="80" w:author="Yugin Vitaly" w:date="2016-03-07T19:59:00Z">
              <w:r>
                <w:rPr>
                  <w:sz w:val="20"/>
                </w:rPr>
                <w:t xml:space="preserve">В случае если </w:t>
              </w:r>
            </w:ins>
            <w:ins w:id="81" w:author="Yugin Vitaly" w:date="2016-03-07T20:03:00Z">
              <w:r>
                <w:rPr>
                  <w:sz w:val="20"/>
                </w:rPr>
                <w:t xml:space="preserve">значение поля не указано или в поле указано 1, считается, что это первоначальная версия документа, иначе </w:t>
              </w:r>
            </w:ins>
            <w:ins w:id="82" w:author="Yugin Vitaly" w:date="2016-03-07T20:04:00Z">
              <w:r>
                <w:rPr>
                  <w:sz w:val="20"/>
                </w:rPr>
                <w:t>–</w:t>
              </w:r>
            </w:ins>
            <w:ins w:id="83" w:author="Yugin Vitaly" w:date="2016-03-07T20:03:00Z">
              <w:r>
                <w:rPr>
                  <w:sz w:val="20"/>
                </w:rPr>
                <w:t xml:space="preserve"> изменение </w:t>
              </w:r>
            </w:ins>
            <w:ins w:id="84" w:author="Yugin Vitaly" w:date="2016-03-07T20:04:00Z">
              <w:r>
                <w:rPr>
                  <w:sz w:val="20"/>
                </w:rPr>
                <w:t>существующей версии.</w:t>
              </w:r>
            </w:ins>
          </w:p>
          <w:p w:rsidR="00E626A2" w:rsidRPr="00E232BB" w:rsidRDefault="00E626A2" w:rsidP="00E626A2">
            <w:pPr>
              <w:spacing w:before="0" w:after="0"/>
              <w:jc w:val="both"/>
              <w:rPr>
                <w:sz w:val="20"/>
              </w:rPr>
            </w:pPr>
            <w:ins w:id="85" w:author="Yugin Vitaly" w:date="2016-03-07T20:04:00Z">
              <w:r>
                <w:rPr>
                  <w:sz w:val="20"/>
                </w:rPr>
                <w:t>При приеме контролируется последовательность нумерации.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D0D66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D0D66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2862D6">
        <w:trPr>
          <w:jc w:val="center"/>
          <w:ins w:id="86" w:author="Yugin Vitaly" w:date="2016-03-07T21:06:00Z"/>
        </w:trPr>
        <w:tc>
          <w:tcPr>
            <w:tcW w:w="742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ins w:id="87" w:author="Yugin Vitaly" w:date="2016-03-07T21:0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ins w:id="88" w:author="Yugin Vitaly" w:date="2016-03-07T21:06:00Z"/>
                <w:sz w:val="20"/>
              </w:rPr>
            </w:pPr>
            <w:ins w:id="89" w:author="Yugin Vitaly" w:date="2016-03-07T21:06:00Z">
              <w:r w:rsidRPr="00CC7D5D">
                <w:rPr>
                  <w:sz w:val="20"/>
                </w:rPr>
                <w:t>notice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ins w:id="90" w:author="Yugin Vitaly" w:date="2016-03-07T21:06:00Z"/>
                <w:sz w:val="20"/>
              </w:rPr>
            </w:pPr>
            <w:ins w:id="91" w:author="Yugin Vitaly" w:date="2016-03-07T21:06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ins w:id="92" w:author="Yugin Vitaly" w:date="2016-03-07T21:06:00Z"/>
                <w:sz w:val="20"/>
                <w:lang w:val="en-US"/>
              </w:rPr>
            </w:pPr>
            <w:ins w:id="93" w:author="Yugin Vitaly" w:date="2016-03-07T21:07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ins w:id="94" w:author="Yugin Vitaly" w:date="2016-03-07T21:06:00Z"/>
                <w:sz w:val="20"/>
              </w:rPr>
            </w:pPr>
            <w:ins w:id="95" w:author="Yugin Vitaly" w:date="2016-03-07T21:06:00Z">
              <w:r w:rsidRPr="00CC7D5D">
                <w:rPr>
                  <w:sz w:val="20"/>
                </w:rPr>
                <w:t>Уведомление о принятии жалобы к рассмотрению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ins w:id="96" w:author="Yugin Vitaly" w:date="2016-03-07T21:06:00Z"/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675499" w:rsidTr="002862D6">
        <w:trPr>
          <w:jc w:val="center"/>
          <w:ins w:id="97" w:author="Yugin Vitaly" w:date="2016-03-07T21:07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ins w:id="98" w:author="Yugin Vitaly" w:date="2016-03-07T21:07:00Z"/>
                <w:b/>
                <w:bCs/>
                <w:sz w:val="20"/>
              </w:rPr>
            </w:pPr>
            <w:ins w:id="99" w:author="Yugin Vitaly" w:date="2016-03-07T21:07:00Z">
              <w:r w:rsidRPr="00CC7D5D">
                <w:rPr>
                  <w:b/>
                  <w:bCs/>
                  <w:sz w:val="20"/>
                </w:rPr>
                <w:t>Уведомление о принятии жалобы к рассмотрению</w:t>
              </w:r>
            </w:ins>
          </w:p>
        </w:tc>
      </w:tr>
      <w:tr w:rsidR="00CC7D5D" w:rsidRPr="00CF443D" w:rsidTr="002862D6">
        <w:trPr>
          <w:jc w:val="center"/>
          <w:ins w:id="100" w:author="Yugin Vitaly" w:date="2016-03-07T21:07:00Z"/>
        </w:trPr>
        <w:tc>
          <w:tcPr>
            <w:tcW w:w="742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ins w:id="101" w:author="Yugin Vitaly" w:date="2016-03-07T21:07:00Z"/>
                <w:b/>
                <w:sz w:val="20"/>
              </w:rPr>
            </w:pPr>
            <w:ins w:id="102" w:author="Yugin Vitaly" w:date="2016-03-07T21:07:00Z">
              <w:r w:rsidRPr="00CC7D5D">
                <w:rPr>
                  <w:b/>
                  <w:sz w:val="20"/>
                </w:rPr>
                <w:t>notice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ins w:id="103" w:author="Yugin Vitaly" w:date="2016-03-07T21:07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ins w:id="104" w:author="Yugin Vitaly" w:date="2016-03-07T21:07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ins w:id="105" w:author="Yugin Vitaly" w:date="2016-03-07T21:07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ins w:id="106" w:author="Yugin Vitaly" w:date="2016-03-07T21:07:00Z"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ins w:id="107" w:author="Yugin Vitaly" w:date="2016-03-07T21:07:00Z"/>
                <w:sz w:val="20"/>
              </w:rPr>
            </w:pPr>
          </w:p>
        </w:tc>
      </w:tr>
      <w:tr w:rsidR="00CC7D5D" w:rsidRPr="00CF443D" w:rsidTr="00CC7D5D">
        <w:trPr>
          <w:jc w:val="center"/>
          <w:ins w:id="108" w:author="Yugin Vitaly" w:date="2016-03-07T21:07:00Z"/>
        </w:trPr>
        <w:tc>
          <w:tcPr>
            <w:tcW w:w="742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ins w:id="109" w:author="Yugin Vitaly" w:date="2016-03-07T21:07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ins w:id="110" w:author="Yugin Vitaly" w:date="2016-03-07T21:07:00Z"/>
                <w:sz w:val="20"/>
                <w:lang w:val="en-US"/>
              </w:rPr>
            </w:pPr>
            <w:ins w:id="111" w:author="Yugin Vitaly" w:date="2016-03-07T21:08:00Z">
              <w:r>
                <w:rPr>
                  <w:sz w:val="20"/>
                  <w:lang w:val="en-US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ins w:id="112" w:author="Yugin Vitaly" w:date="2016-03-07T21:07:00Z"/>
                <w:sz w:val="20"/>
              </w:rPr>
            </w:pPr>
            <w:ins w:id="113" w:author="Yugin Vitaly" w:date="2016-03-07T21:07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ins w:id="114" w:author="Yugin Vitaly" w:date="2016-03-07T21:07:00Z"/>
                <w:sz w:val="20"/>
                <w:lang w:val="en-US"/>
              </w:rPr>
            </w:pPr>
            <w:ins w:id="115" w:author="Yugin Vitaly" w:date="2016-03-07T21:07:00Z">
              <w:r w:rsidRPr="00E232BB">
                <w:rPr>
                  <w:sz w:val="20"/>
                </w:rPr>
                <w:t>T</w:t>
              </w:r>
            </w:ins>
            <w:ins w:id="116" w:author="Yugin Vitaly" w:date="2016-03-07T21:09:00Z">
              <w:r>
                <w:rPr>
                  <w:sz w:val="20"/>
                  <w:lang w:val="en-US"/>
                </w:rPr>
                <w:t>(1-256)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ins w:id="117" w:author="Yugin Vitaly" w:date="2016-03-07T21:07:00Z"/>
                <w:sz w:val="20"/>
              </w:rPr>
            </w:pPr>
            <w:ins w:id="118" w:author="Yugin Vitaly" w:date="2016-03-07T21:09:00Z">
              <w:r>
                <w:rPr>
                  <w:sz w:val="20"/>
                </w:rPr>
                <w:t>Номер уведомления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ins w:id="119" w:author="Yugin Vitaly" w:date="2016-03-07T21:07:00Z"/>
                <w:sz w:val="20"/>
              </w:rPr>
            </w:pPr>
          </w:p>
        </w:tc>
      </w:tr>
      <w:tr w:rsidR="00CC7D5D" w:rsidRPr="00CF443D" w:rsidTr="00CC7D5D">
        <w:trPr>
          <w:jc w:val="center"/>
          <w:ins w:id="120" w:author="Yugin Vitaly" w:date="2016-03-07T21:07:00Z"/>
        </w:trPr>
        <w:tc>
          <w:tcPr>
            <w:tcW w:w="742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ins w:id="121" w:author="Yugin Vitaly" w:date="2016-03-07T21:07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ins w:id="122" w:author="Yugin Vitaly" w:date="2016-03-07T21:07:00Z"/>
                <w:sz w:val="20"/>
                <w:lang w:val="en-US"/>
              </w:rPr>
            </w:pPr>
            <w:ins w:id="123" w:author="Yugin Vitaly" w:date="2016-03-07T21:08:00Z">
              <w:r>
                <w:rPr>
                  <w:sz w:val="20"/>
                  <w:lang w:val="en-US"/>
                </w:rPr>
                <w:t>acceptDate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ins w:id="124" w:author="Yugin Vitaly" w:date="2016-03-07T21:07:00Z"/>
                <w:sz w:val="20"/>
              </w:rPr>
            </w:pPr>
            <w:ins w:id="125" w:author="Yugin Vitaly" w:date="2016-03-07T21:07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ins w:id="126" w:author="Yugin Vitaly" w:date="2016-03-07T21:07:00Z"/>
                <w:sz w:val="20"/>
                <w:lang w:val="en-US"/>
              </w:rPr>
            </w:pPr>
            <w:ins w:id="127" w:author="Yugin Vitaly" w:date="2016-03-07T21:09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ins w:id="128" w:author="Yugin Vitaly" w:date="2016-03-07T21:07:00Z"/>
                <w:sz w:val="20"/>
              </w:rPr>
            </w:pPr>
            <w:ins w:id="129" w:author="Yugin Vitaly" w:date="2016-03-07T21:09:00Z">
              <w:r>
                <w:rPr>
                  <w:sz w:val="20"/>
                </w:rPr>
                <w:t>Дата уведомления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ins w:id="130" w:author="Yugin Vitaly" w:date="2016-03-07T21:07:00Z"/>
                <w:sz w:val="20"/>
              </w:rPr>
            </w:pPr>
          </w:p>
        </w:tc>
      </w:tr>
      <w:tr w:rsidR="00CC7D5D" w:rsidRPr="00CF443D" w:rsidTr="00CC7D5D">
        <w:trPr>
          <w:jc w:val="center"/>
          <w:ins w:id="131" w:author="Yugin Vitaly" w:date="2016-03-07T21:08:00Z"/>
        </w:trPr>
        <w:tc>
          <w:tcPr>
            <w:tcW w:w="742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ins w:id="132" w:author="Yugin Vitaly" w:date="2016-03-07T21:0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ins w:id="133" w:author="Yugin Vitaly" w:date="2016-03-07T21:08:00Z"/>
                <w:sz w:val="20"/>
                <w:lang w:val="en-US"/>
              </w:rPr>
            </w:pPr>
            <w:ins w:id="134" w:author="Yugin Vitaly" w:date="2016-03-07T21:08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ins w:id="135" w:author="Yugin Vitaly" w:date="2016-03-07T21:08:00Z"/>
                <w:sz w:val="20"/>
              </w:rPr>
            </w:pPr>
            <w:ins w:id="136" w:author="Yugin Vitaly" w:date="2016-03-07T21:08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ins w:id="137" w:author="Yugin Vitaly" w:date="2016-03-07T21:08:00Z"/>
                <w:sz w:val="20"/>
                <w:lang w:val="en-US"/>
              </w:rPr>
            </w:pPr>
            <w:ins w:id="138" w:author="Yugin Vitaly" w:date="2016-03-07T21:08:00Z">
              <w:r w:rsidRPr="00E232BB">
                <w:rPr>
                  <w:sz w:val="20"/>
                </w:rPr>
                <w:t>T</w:t>
              </w:r>
            </w:ins>
            <w:ins w:id="139" w:author="Yugin Vitaly" w:date="2016-03-07T21:09:00Z">
              <w:r>
                <w:rPr>
                  <w:sz w:val="20"/>
                  <w:lang w:val="en-US"/>
                </w:rPr>
                <w:t>(1-2000)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ins w:id="140" w:author="Yugin Vitaly" w:date="2016-03-07T21:08:00Z"/>
                <w:sz w:val="20"/>
              </w:rPr>
            </w:pPr>
            <w:ins w:id="141" w:author="Yugin Vitaly" w:date="2016-03-07T21:10:00Z">
              <w:r>
                <w:rPr>
                  <w:sz w:val="20"/>
                </w:rPr>
                <w:t>Текст</w:t>
              </w:r>
              <w:r>
                <w:rPr>
                  <w:sz w:val="20"/>
                  <w:lang w:val="en-US"/>
                </w:rPr>
                <w:t xml:space="preserve"> уведомления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ins w:id="142" w:author="Yugin Vitaly" w:date="2016-03-07T21:08:00Z"/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61469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F0153B" w:rsidRPr="00CF443D" w:rsidRDefault="00F0153B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0153B" w:rsidRPr="00E232BB" w:rsidRDefault="009D0D66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F0153B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F0153B" w:rsidRPr="00E232BB" w:rsidRDefault="00F0153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0153B" w:rsidRPr="00E232BB" w:rsidRDefault="00F0153B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232BB" w:rsidRDefault="00F0153B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9" w:type="pct"/>
            <w:vMerge w:val="restart"/>
            <w:shd w:val="clear" w:color="auto" w:fill="auto"/>
            <w:vAlign w:val="center"/>
          </w:tcPr>
          <w:p w:rsidR="00F0153B" w:rsidRPr="00E232BB" w:rsidRDefault="00F0153B" w:rsidP="00C61469">
            <w:pPr>
              <w:spacing w:before="0" w:after="0"/>
              <w:rPr>
                <w:sz w:val="20"/>
              </w:rPr>
            </w:pPr>
            <w:ins w:id="143" w:author="Yugin Vitaly" w:date="2016-03-08T16:47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F0153B" w:rsidRPr="00CF443D" w:rsidTr="00C61469">
        <w:trPr>
          <w:jc w:val="center"/>
          <w:ins w:id="144" w:author="Yugin Vitaly" w:date="2016-03-08T16:45:00Z"/>
        </w:trPr>
        <w:tc>
          <w:tcPr>
            <w:tcW w:w="742" w:type="pct"/>
            <w:vMerge/>
            <w:shd w:val="clear" w:color="auto" w:fill="auto"/>
            <w:vAlign w:val="center"/>
          </w:tcPr>
          <w:p w:rsidR="00F0153B" w:rsidRPr="00CF443D" w:rsidRDefault="00F0153B" w:rsidP="00633356">
            <w:pPr>
              <w:spacing w:before="0" w:after="0"/>
              <w:jc w:val="both"/>
              <w:rPr>
                <w:ins w:id="145" w:author="Yugin Vitaly" w:date="2016-03-08T16:45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0153B" w:rsidRPr="00F0153B" w:rsidRDefault="00F0153B" w:rsidP="00633356">
            <w:pPr>
              <w:spacing w:before="0" w:after="0"/>
              <w:jc w:val="both"/>
              <w:rPr>
                <w:ins w:id="146" w:author="Yugin Vitaly" w:date="2016-03-08T16:45:00Z"/>
                <w:lang w:val="en-US"/>
              </w:rPr>
            </w:pPr>
            <w:ins w:id="147" w:author="Yugin Vitaly" w:date="2016-03-08T16:47:00Z"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</w:tcPr>
          <w:p w:rsidR="00F0153B" w:rsidRPr="00F0153B" w:rsidRDefault="00F0153B" w:rsidP="00633356">
            <w:pPr>
              <w:spacing w:before="0" w:after="0"/>
              <w:jc w:val="center"/>
              <w:rPr>
                <w:ins w:id="148" w:author="Yugin Vitaly" w:date="2016-03-08T16:45:00Z"/>
                <w:sz w:val="20"/>
              </w:rPr>
            </w:pPr>
            <w:ins w:id="149" w:author="Yugin Vitaly" w:date="2016-03-08T16:47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</w:tcPr>
          <w:p w:rsidR="00F0153B" w:rsidRPr="00F0153B" w:rsidRDefault="00F0153B" w:rsidP="00633356">
            <w:pPr>
              <w:spacing w:before="0" w:after="0"/>
              <w:jc w:val="center"/>
              <w:rPr>
                <w:ins w:id="150" w:author="Yugin Vitaly" w:date="2016-03-08T16:45:00Z"/>
                <w:sz w:val="20"/>
                <w:lang w:val="en-US"/>
              </w:rPr>
            </w:pPr>
            <w:ins w:id="151" w:author="Yugin Vitaly" w:date="2016-03-08T16:47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232BB" w:rsidRDefault="00F0153B" w:rsidP="00F0153B">
            <w:pPr>
              <w:spacing w:before="0" w:after="0"/>
              <w:rPr>
                <w:ins w:id="152" w:author="Yugin Vitaly" w:date="2016-03-08T16:45:00Z"/>
                <w:sz w:val="20"/>
              </w:rPr>
            </w:pPr>
            <w:ins w:id="153" w:author="Yugin Vitaly" w:date="2016-03-08T16:47:00Z">
              <w:r w:rsidRPr="00F0153B">
                <w:rPr>
                  <w:sz w:val="20"/>
                </w:rPr>
                <w:t>Реквизиты заказчика (согласно ПП РФ №</w:t>
              </w:r>
            </w:ins>
            <w:ins w:id="154" w:author="Yugin Vitaly" w:date="2016-03-08T16:48:00Z">
              <w:r w:rsidRPr="00C61469">
                <w:rPr>
                  <w:sz w:val="20"/>
                </w:rPr>
                <w:t xml:space="preserve"> </w:t>
              </w:r>
            </w:ins>
            <w:ins w:id="155" w:author="Yugin Vitaly" w:date="2016-03-08T16:47:00Z"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9" w:type="pct"/>
            <w:vMerge/>
            <w:shd w:val="clear" w:color="auto" w:fill="auto"/>
            <w:vAlign w:val="center"/>
          </w:tcPr>
          <w:p w:rsidR="00F0153B" w:rsidRPr="00E232BB" w:rsidRDefault="00F0153B">
            <w:pPr>
              <w:spacing w:before="0" w:after="0"/>
              <w:rPr>
                <w:ins w:id="156" w:author="Yugin Vitaly" w:date="2016-03-08T16:45:00Z"/>
                <w:sz w:val="20"/>
              </w:rPr>
              <w:pPrChange w:id="157" w:author="Yugin Vitaly" w:date="2016-03-08T16:56:00Z">
                <w:pPr>
                  <w:spacing w:before="0" w:after="0"/>
                  <w:jc w:val="both"/>
                </w:pPr>
              </w:pPrChange>
            </w:pPr>
          </w:p>
        </w:tc>
      </w:tr>
      <w:tr w:rsidR="00C61469" w:rsidRPr="00CF443D" w:rsidTr="00C61469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1469" w:rsidRPr="00E232BB" w:rsidRDefault="009D0D66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C61469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C61469" w:rsidRPr="005437E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61469" w:rsidRPr="00E232BB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1469" w:rsidRPr="00E232BB" w:rsidRDefault="00C6146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9" w:type="pct"/>
            <w:vMerge w:val="restart"/>
            <w:shd w:val="clear" w:color="auto" w:fill="auto"/>
            <w:vAlign w:val="center"/>
          </w:tcPr>
          <w:p w:rsidR="00C61469" w:rsidRPr="00E232BB" w:rsidRDefault="00C61469" w:rsidP="00C61469">
            <w:pPr>
              <w:spacing w:before="0" w:after="0"/>
              <w:rPr>
                <w:sz w:val="20"/>
              </w:rPr>
            </w:pPr>
            <w:ins w:id="158" w:author="Yugin Vitaly" w:date="2016-03-08T16:56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C61469" w:rsidRPr="00CF443D" w:rsidTr="00DC375C">
        <w:trPr>
          <w:jc w:val="center"/>
          <w:ins w:id="159" w:author="Yugin Vitaly" w:date="2016-03-08T16:45:00Z"/>
        </w:trPr>
        <w:tc>
          <w:tcPr>
            <w:tcW w:w="742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ins w:id="160" w:author="Yugin Vitaly" w:date="2016-03-08T16:45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1469" w:rsidRPr="00C61469" w:rsidRDefault="00C61469" w:rsidP="00633356">
            <w:pPr>
              <w:spacing w:before="0" w:after="0"/>
              <w:jc w:val="both"/>
              <w:rPr>
                <w:ins w:id="161" w:author="Yugin Vitaly" w:date="2016-03-08T16:45:00Z"/>
                <w:sz w:val="20"/>
                <w:lang w:val="en-US"/>
              </w:rPr>
            </w:pPr>
            <w:ins w:id="162" w:author="Yugin Vitaly" w:date="2016-03-08T16:55:00Z">
              <w:r>
                <w:fldChar w:fldCharType="begin"/>
              </w:r>
              <w:r>
                <w:instrText xml:space="preserve"> HYPERLINK \l "authority_"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authority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</w:tcPr>
          <w:p w:rsidR="00C61469" w:rsidRPr="00C61469" w:rsidRDefault="00C61469" w:rsidP="00633356">
            <w:pPr>
              <w:spacing w:before="0" w:after="0"/>
              <w:jc w:val="center"/>
              <w:rPr>
                <w:ins w:id="163" w:author="Yugin Vitaly" w:date="2016-03-08T16:45:00Z"/>
                <w:sz w:val="20"/>
                <w:lang w:val="en-US"/>
              </w:rPr>
            </w:pPr>
            <w:ins w:id="164" w:author="Yugin Vitaly" w:date="2016-03-08T16:55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</w:tcPr>
          <w:p w:rsidR="00C61469" w:rsidRPr="00C61469" w:rsidRDefault="00C61469" w:rsidP="00633356">
            <w:pPr>
              <w:spacing w:before="0" w:after="0"/>
              <w:jc w:val="center"/>
              <w:rPr>
                <w:ins w:id="165" w:author="Yugin Vitaly" w:date="2016-03-08T16:45:00Z"/>
                <w:sz w:val="20"/>
                <w:lang w:val="en-US"/>
              </w:rPr>
            </w:pPr>
            <w:ins w:id="166" w:author="Yugin Vitaly" w:date="2016-03-08T16:55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61469" w:rsidRDefault="00C61469" w:rsidP="00C61469">
            <w:pPr>
              <w:spacing w:before="0" w:after="0"/>
              <w:rPr>
                <w:ins w:id="167" w:author="Yugin Vitaly" w:date="2016-03-08T16:54:00Z"/>
                <w:sz w:val="20"/>
              </w:rPr>
            </w:pPr>
            <w:ins w:id="168" w:author="Yugin Vitaly" w:date="2016-03-08T16:54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уполномоченного органа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C61469" w:rsidRDefault="00C61469" w:rsidP="00C61469">
            <w:pPr>
              <w:spacing w:before="0" w:after="0"/>
              <w:rPr>
                <w:ins w:id="169" w:author="Yugin Vitaly" w:date="2016-03-08T16:45:00Z"/>
                <w:sz w:val="20"/>
              </w:rPr>
            </w:pPr>
            <w:ins w:id="170" w:author="Yugin Vitaly" w:date="2016-03-08T16:55:00Z">
              <w:r>
                <w:rPr>
                  <w:sz w:val="20"/>
                </w:rPr>
                <w:t xml:space="preserve">Состав </w:t>
              </w:r>
            </w:ins>
            <w:ins w:id="171" w:author="Yugin Vitaly" w:date="2016-03-08T16:54:00Z">
              <w:r>
                <w:rPr>
                  <w:sz w:val="20"/>
                </w:rPr>
                <w:t xml:space="preserve">– см. </w:t>
              </w:r>
            </w:ins>
            <w:ins w:id="172" w:author="Yugin Vitaly" w:date="2016-03-08T16:55:00Z">
              <w:r>
                <w:rPr>
                  <w:sz w:val="20"/>
                </w:rPr>
                <w:t>состав</w:t>
              </w:r>
            </w:ins>
            <w:ins w:id="173" w:author="Yugin Vitaly" w:date="2016-03-08T16:54:00Z">
              <w:r>
                <w:rPr>
                  <w:sz w:val="20"/>
                </w:rPr>
                <w:t xml:space="preserve"> блока </w:t>
              </w:r>
            </w:ins>
            <w:ins w:id="174" w:author="Yugin Vitaly" w:date="2016-03-08T16:55:00Z">
              <w:r>
                <w:rPr>
                  <w:sz w:val="20"/>
                </w:rPr>
                <w:t>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9" w:type="pct"/>
            <w:vMerge/>
            <w:shd w:val="clear" w:color="auto" w:fill="auto"/>
          </w:tcPr>
          <w:p w:rsidR="00C61469" w:rsidRPr="00CF443D" w:rsidRDefault="00C61469" w:rsidP="00633356">
            <w:pPr>
              <w:spacing w:before="0" w:after="0"/>
              <w:jc w:val="both"/>
              <w:rPr>
                <w:ins w:id="175" w:author="Yugin Vitaly" w:date="2016-03-08T16:45:00Z"/>
                <w:sz w:val="20"/>
              </w:rPr>
            </w:pPr>
          </w:p>
        </w:tc>
      </w:tr>
      <w:tr w:rsidR="00C61469" w:rsidRPr="00CF443D" w:rsidTr="00C61469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176" w:author="Yugin Vitaly" w:date="2016-03-08T16:59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177" w:author="Yugin Vitaly" w:date="2016-03-08T16:59:00Z">
            <w:trPr>
              <w:gridBefore w:val="1"/>
              <w:jc w:val="center"/>
            </w:trPr>
          </w:trPrChange>
        </w:trPr>
        <w:tc>
          <w:tcPr>
            <w:tcW w:w="742" w:type="pct"/>
            <w:vMerge/>
            <w:shd w:val="clear" w:color="auto" w:fill="auto"/>
            <w:vAlign w:val="center"/>
            <w:tcPrChange w:id="178" w:author="Yugin Vitaly" w:date="2016-03-08T16:59:00Z">
              <w:tcPr>
                <w:tcW w:w="742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tcPrChange w:id="179" w:author="Yugin Vitaly" w:date="2016-03-08T16:59:00Z">
              <w:tcPr>
                <w:tcW w:w="790" w:type="pct"/>
                <w:gridSpan w:val="2"/>
                <w:shd w:val="clear" w:color="auto" w:fill="auto"/>
              </w:tcPr>
            </w:tcPrChange>
          </w:tcPr>
          <w:p w:rsidR="00C61469" w:rsidRPr="00E232BB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  <w:tcPrChange w:id="180" w:author="Yugin Vitaly" w:date="2016-03-08T16:59:00Z">
              <w:tcPr>
                <w:tcW w:w="198" w:type="pct"/>
                <w:gridSpan w:val="2"/>
                <w:shd w:val="clear" w:color="auto" w:fill="auto"/>
              </w:tcPr>
            </w:tcPrChange>
          </w:tcPr>
          <w:p w:rsidR="00C61469" w:rsidRPr="005437E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tcPrChange w:id="181" w:author="Yugin Vitaly" w:date="2016-03-08T16:59:00Z">
              <w:tcPr>
                <w:tcW w:w="495" w:type="pct"/>
                <w:gridSpan w:val="2"/>
                <w:shd w:val="clear" w:color="auto" w:fill="auto"/>
              </w:tcPr>
            </w:tcPrChange>
          </w:tcPr>
          <w:p w:rsidR="00C61469" w:rsidRPr="00E232BB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  <w:tcPrChange w:id="182" w:author="Yugin Vitaly" w:date="2016-03-08T16:59:00Z">
              <w:tcPr>
                <w:tcW w:w="1386" w:type="pct"/>
                <w:gridSpan w:val="2"/>
                <w:shd w:val="clear" w:color="auto" w:fill="auto"/>
                <w:vAlign w:val="center"/>
              </w:tcPr>
            </w:tcPrChange>
          </w:tcPr>
          <w:p w:rsidR="00C61469" w:rsidRPr="00E232BB" w:rsidRDefault="00C6146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9" w:type="pct"/>
            <w:vMerge w:val="restart"/>
            <w:shd w:val="clear" w:color="auto" w:fill="auto"/>
            <w:vAlign w:val="center"/>
            <w:tcPrChange w:id="183" w:author="Yugin Vitaly" w:date="2016-03-08T16:59:00Z">
              <w:tcPr>
                <w:tcW w:w="1389" w:type="pct"/>
                <w:gridSpan w:val="2"/>
                <w:vMerge w:val="restart"/>
                <w:shd w:val="clear" w:color="auto" w:fill="auto"/>
              </w:tcPr>
            </w:tcPrChange>
          </w:tcPr>
          <w:p w:rsidR="00C61469" w:rsidRPr="00CF443D" w:rsidRDefault="00C61469" w:rsidP="00C61469">
            <w:pPr>
              <w:spacing w:before="0" w:after="0"/>
              <w:rPr>
                <w:sz w:val="20"/>
              </w:rPr>
            </w:pPr>
            <w:ins w:id="184" w:author="Yugin Vitaly" w:date="2016-03-08T16:57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C61469" w:rsidRPr="00CF443D" w:rsidTr="00C61469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185" w:author="Yugin Vitaly" w:date="2016-03-08T16:59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186" w:author="Yugin Vitaly" w:date="2016-03-08T16:46:00Z"/>
          <w:trPrChange w:id="187" w:author="Yugin Vitaly" w:date="2016-03-08T16:59:00Z">
            <w:trPr>
              <w:gridBefore w:val="1"/>
              <w:jc w:val="center"/>
            </w:trPr>
          </w:trPrChange>
        </w:trPr>
        <w:tc>
          <w:tcPr>
            <w:tcW w:w="742" w:type="pct"/>
            <w:vMerge/>
            <w:shd w:val="clear" w:color="auto" w:fill="auto"/>
            <w:vAlign w:val="center"/>
            <w:tcPrChange w:id="188" w:author="Yugin Vitaly" w:date="2016-03-08T16:59:00Z">
              <w:tcPr>
                <w:tcW w:w="742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C61469" w:rsidRPr="00CF443D" w:rsidRDefault="00C61469" w:rsidP="00633356">
            <w:pPr>
              <w:spacing w:before="0" w:after="0"/>
              <w:jc w:val="both"/>
              <w:rPr>
                <w:ins w:id="189" w:author="Yugin Vitaly" w:date="2016-03-08T16:46:00Z"/>
                <w:sz w:val="20"/>
              </w:rPr>
            </w:pPr>
          </w:p>
        </w:tc>
        <w:tc>
          <w:tcPr>
            <w:tcW w:w="790" w:type="pct"/>
            <w:shd w:val="clear" w:color="auto" w:fill="auto"/>
            <w:tcPrChange w:id="190" w:author="Yugin Vitaly" w:date="2016-03-08T16:59:00Z">
              <w:tcPr>
                <w:tcW w:w="790" w:type="pct"/>
                <w:gridSpan w:val="2"/>
                <w:shd w:val="clear" w:color="auto" w:fill="auto"/>
              </w:tcPr>
            </w:tcPrChange>
          </w:tcPr>
          <w:p w:rsidR="00C61469" w:rsidRDefault="00C61469" w:rsidP="00633356">
            <w:pPr>
              <w:spacing w:before="0" w:after="0"/>
              <w:jc w:val="both"/>
              <w:rPr>
                <w:ins w:id="191" w:author="Yugin Vitaly" w:date="2016-03-08T16:46:00Z"/>
              </w:rPr>
            </w:pPr>
            <w:ins w:id="192" w:author="Yugin Vitaly" w:date="2016-03-08T16:56:00Z">
              <w:r>
                <w:fldChar w:fldCharType="begin"/>
              </w:r>
              <w:r>
                <w:instrText xml:space="preserve"> HYPERLINK \l "authority_"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authority</w:t>
              </w:r>
              <w:r>
                <w:rPr>
                  <w:sz w:val="20"/>
                </w:rPr>
                <w:fldChar w:fldCharType="end"/>
              </w:r>
            </w:ins>
            <w:ins w:id="193" w:author="Yugin Vitaly" w:date="2016-03-08T19:44:00Z">
              <w:r w:rsidR="00D45617" w:rsidRPr="005437E9">
                <w:rPr>
                  <w:sz w:val="20"/>
                </w:rPr>
                <w:t>Agency</w:t>
              </w:r>
            </w:ins>
            <w:ins w:id="194" w:author="Yugin Vitaly" w:date="2016-03-08T16:56:00Z"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  <w:tcPrChange w:id="195" w:author="Yugin Vitaly" w:date="2016-03-08T16:59:00Z">
              <w:tcPr>
                <w:tcW w:w="198" w:type="pct"/>
                <w:gridSpan w:val="2"/>
                <w:shd w:val="clear" w:color="auto" w:fill="auto"/>
              </w:tcPr>
            </w:tcPrChange>
          </w:tcPr>
          <w:p w:rsidR="00C61469" w:rsidRPr="002A3897" w:rsidRDefault="00C61469" w:rsidP="00633356">
            <w:pPr>
              <w:spacing w:before="0" w:after="0"/>
              <w:jc w:val="center"/>
              <w:rPr>
                <w:ins w:id="196" w:author="Yugin Vitaly" w:date="2016-03-08T16:46:00Z"/>
                <w:sz w:val="20"/>
              </w:rPr>
            </w:pPr>
            <w:ins w:id="197" w:author="Yugin Vitaly" w:date="2016-03-08T16:56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tcPrChange w:id="198" w:author="Yugin Vitaly" w:date="2016-03-08T16:59:00Z">
              <w:tcPr>
                <w:tcW w:w="495" w:type="pct"/>
                <w:gridSpan w:val="2"/>
                <w:shd w:val="clear" w:color="auto" w:fill="auto"/>
              </w:tcPr>
            </w:tcPrChange>
          </w:tcPr>
          <w:p w:rsidR="00C61469" w:rsidRPr="00E232BB" w:rsidRDefault="00C61469" w:rsidP="00633356">
            <w:pPr>
              <w:spacing w:before="0" w:after="0"/>
              <w:jc w:val="center"/>
              <w:rPr>
                <w:ins w:id="199" w:author="Yugin Vitaly" w:date="2016-03-08T16:46:00Z"/>
                <w:sz w:val="20"/>
              </w:rPr>
            </w:pPr>
            <w:ins w:id="200" w:author="Yugin Vitaly" w:date="2016-03-08T16:56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  <w:tcPrChange w:id="201" w:author="Yugin Vitaly" w:date="2016-03-08T16:59:00Z">
              <w:tcPr>
                <w:tcW w:w="1386" w:type="pct"/>
                <w:gridSpan w:val="2"/>
                <w:shd w:val="clear" w:color="auto" w:fill="auto"/>
                <w:vAlign w:val="center"/>
              </w:tcPr>
            </w:tcPrChange>
          </w:tcPr>
          <w:p w:rsidR="00C61469" w:rsidRDefault="00C61469" w:rsidP="00E86266">
            <w:pPr>
              <w:spacing w:before="0" w:after="0"/>
              <w:rPr>
                <w:ins w:id="202" w:author="Yugin Vitaly" w:date="2016-03-08T16:56:00Z"/>
                <w:sz w:val="20"/>
              </w:rPr>
            </w:pPr>
            <w:ins w:id="203" w:author="Yugin Vitaly" w:date="2016-03-08T16:56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уполномоченного учреждения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lastRenderedPageBreak/>
                <w:t>1148)</w:t>
              </w:r>
              <w:r>
                <w:rPr>
                  <w:sz w:val="20"/>
                </w:rPr>
                <w:t>.</w:t>
              </w:r>
            </w:ins>
          </w:p>
          <w:p w:rsidR="00C61469" w:rsidRPr="00E232BB" w:rsidRDefault="00C61469" w:rsidP="00633356">
            <w:pPr>
              <w:spacing w:before="0" w:after="0"/>
              <w:rPr>
                <w:ins w:id="204" w:author="Yugin Vitaly" w:date="2016-03-08T16:46:00Z"/>
                <w:sz w:val="20"/>
              </w:rPr>
            </w:pPr>
            <w:ins w:id="205" w:author="Yugin Vitaly" w:date="2016-03-08T16:56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9" w:type="pct"/>
            <w:vMerge/>
            <w:shd w:val="clear" w:color="auto" w:fill="auto"/>
            <w:vAlign w:val="center"/>
            <w:tcPrChange w:id="206" w:author="Yugin Vitaly" w:date="2016-03-08T16:59:00Z">
              <w:tcPr>
                <w:tcW w:w="1389" w:type="pct"/>
                <w:gridSpan w:val="2"/>
                <w:vMerge/>
                <w:shd w:val="clear" w:color="auto" w:fill="auto"/>
              </w:tcPr>
            </w:tcPrChange>
          </w:tcPr>
          <w:p w:rsidR="00C61469" w:rsidRPr="00CF443D" w:rsidRDefault="00C61469">
            <w:pPr>
              <w:spacing w:before="0" w:after="0"/>
              <w:rPr>
                <w:ins w:id="207" w:author="Yugin Vitaly" w:date="2016-03-08T16:46:00Z"/>
                <w:sz w:val="20"/>
              </w:rPr>
              <w:pPrChange w:id="208" w:author="Yugin Vitaly" w:date="2016-03-08T16:59:00Z">
                <w:pPr>
                  <w:spacing w:before="0" w:after="0"/>
                  <w:jc w:val="both"/>
                </w:pPr>
              </w:pPrChange>
            </w:pPr>
          </w:p>
        </w:tc>
      </w:tr>
      <w:tr w:rsidR="00C61469" w:rsidRPr="00CF443D" w:rsidTr="00C61469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09" w:author="Yugin Vitaly" w:date="2016-03-08T16:59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210" w:author="Yugin Vitaly" w:date="2016-03-08T16:59:00Z">
            <w:trPr>
              <w:gridBefore w:val="1"/>
              <w:jc w:val="center"/>
            </w:trPr>
          </w:trPrChange>
        </w:trPr>
        <w:tc>
          <w:tcPr>
            <w:tcW w:w="742" w:type="pct"/>
            <w:vMerge/>
            <w:shd w:val="clear" w:color="auto" w:fill="auto"/>
            <w:vAlign w:val="center"/>
            <w:tcPrChange w:id="211" w:author="Yugin Vitaly" w:date="2016-03-08T16:59:00Z">
              <w:tcPr>
                <w:tcW w:w="742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tcPrChange w:id="212" w:author="Yugin Vitaly" w:date="2016-03-08T16:59:00Z">
              <w:tcPr>
                <w:tcW w:w="790" w:type="pct"/>
                <w:gridSpan w:val="2"/>
                <w:shd w:val="clear" w:color="auto" w:fill="auto"/>
              </w:tcPr>
            </w:tcPrChange>
          </w:tcPr>
          <w:p w:rsidR="00C61469" w:rsidRPr="00E232BB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fldChar w:fldCharType="begin"/>
            </w:r>
            <w:r>
              <w:instrText xml:space="preserve"> HYPERLINK \l "specialized_" </w:instrText>
            </w:r>
            <w:r>
              <w:fldChar w:fldCharType="separate"/>
            </w:r>
            <w:r w:rsidRPr="00E232BB">
              <w:rPr>
                <w:sz w:val="20"/>
              </w:rPr>
              <w:t>specialized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98" w:type="pct"/>
            <w:shd w:val="clear" w:color="auto" w:fill="auto"/>
            <w:tcPrChange w:id="213" w:author="Yugin Vitaly" w:date="2016-03-08T16:59:00Z">
              <w:tcPr>
                <w:tcW w:w="198" w:type="pct"/>
                <w:gridSpan w:val="2"/>
                <w:shd w:val="clear" w:color="auto" w:fill="auto"/>
              </w:tcPr>
            </w:tcPrChange>
          </w:tcPr>
          <w:p w:rsidR="00C61469" w:rsidRPr="005437E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tcPrChange w:id="214" w:author="Yugin Vitaly" w:date="2016-03-08T16:59:00Z">
              <w:tcPr>
                <w:tcW w:w="495" w:type="pct"/>
                <w:gridSpan w:val="2"/>
                <w:shd w:val="clear" w:color="auto" w:fill="auto"/>
              </w:tcPr>
            </w:tcPrChange>
          </w:tcPr>
          <w:p w:rsidR="00C61469" w:rsidRPr="00E232BB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  <w:tcPrChange w:id="215" w:author="Yugin Vitaly" w:date="2016-03-08T16:59:00Z">
              <w:tcPr>
                <w:tcW w:w="1386" w:type="pct"/>
                <w:gridSpan w:val="2"/>
                <w:shd w:val="clear" w:color="auto" w:fill="auto"/>
                <w:vAlign w:val="center"/>
              </w:tcPr>
            </w:tcPrChange>
          </w:tcPr>
          <w:p w:rsidR="00C61469" w:rsidRPr="00E232BB" w:rsidRDefault="00C6146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9" w:type="pct"/>
            <w:vMerge w:val="restart"/>
            <w:shd w:val="clear" w:color="auto" w:fill="auto"/>
            <w:vAlign w:val="center"/>
            <w:tcPrChange w:id="216" w:author="Yugin Vitaly" w:date="2016-03-08T16:59:00Z">
              <w:tcPr>
                <w:tcW w:w="1389" w:type="pct"/>
                <w:gridSpan w:val="2"/>
                <w:vMerge w:val="restart"/>
                <w:shd w:val="clear" w:color="auto" w:fill="auto"/>
              </w:tcPr>
            </w:tcPrChange>
          </w:tcPr>
          <w:p w:rsidR="00C61469" w:rsidRPr="00CF443D" w:rsidRDefault="00C61469" w:rsidP="00C61469">
            <w:pPr>
              <w:spacing w:before="0" w:after="0"/>
              <w:rPr>
                <w:sz w:val="20"/>
              </w:rPr>
            </w:pPr>
            <w:ins w:id="217" w:author="Yugin Vitaly" w:date="2016-03-08T16:57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C61469" w:rsidRPr="00CF443D" w:rsidTr="00C61469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18" w:author="Yugin Vitaly" w:date="2016-03-08T16:59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219" w:author="Yugin Vitaly" w:date="2016-03-08T16:46:00Z"/>
          <w:trPrChange w:id="220" w:author="Yugin Vitaly" w:date="2016-03-08T16:59:00Z">
            <w:trPr>
              <w:gridBefore w:val="1"/>
              <w:jc w:val="center"/>
            </w:trPr>
          </w:trPrChange>
        </w:trPr>
        <w:tc>
          <w:tcPr>
            <w:tcW w:w="742" w:type="pct"/>
            <w:vMerge/>
            <w:shd w:val="clear" w:color="auto" w:fill="auto"/>
            <w:vAlign w:val="center"/>
            <w:tcPrChange w:id="221" w:author="Yugin Vitaly" w:date="2016-03-08T16:59:00Z">
              <w:tcPr>
                <w:tcW w:w="742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C61469" w:rsidRPr="00CF443D" w:rsidRDefault="00C61469" w:rsidP="00633356">
            <w:pPr>
              <w:spacing w:before="0" w:after="0"/>
              <w:jc w:val="both"/>
              <w:rPr>
                <w:ins w:id="222" w:author="Yugin Vitaly" w:date="2016-03-08T16:46:00Z"/>
                <w:sz w:val="20"/>
              </w:rPr>
            </w:pPr>
          </w:p>
        </w:tc>
        <w:tc>
          <w:tcPr>
            <w:tcW w:w="790" w:type="pct"/>
            <w:shd w:val="clear" w:color="auto" w:fill="auto"/>
            <w:tcPrChange w:id="223" w:author="Yugin Vitaly" w:date="2016-03-08T16:59:00Z">
              <w:tcPr>
                <w:tcW w:w="790" w:type="pct"/>
                <w:gridSpan w:val="2"/>
                <w:shd w:val="clear" w:color="auto" w:fill="auto"/>
              </w:tcPr>
            </w:tcPrChange>
          </w:tcPr>
          <w:p w:rsidR="00C61469" w:rsidRDefault="00C61469" w:rsidP="00633356">
            <w:pPr>
              <w:spacing w:before="0" w:after="0"/>
              <w:jc w:val="both"/>
              <w:rPr>
                <w:ins w:id="224" w:author="Yugin Vitaly" w:date="2016-03-08T16:46:00Z"/>
              </w:rPr>
            </w:pPr>
            <w:ins w:id="225" w:author="Yugin Vitaly" w:date="2016-03-08T16:57:00Z">
              <w:r>
                <w:fldChar w:fldCharType="begin"/>
              </w:r>
              <w:r>
                <w:instrText xml:space="preserve"> HYPERLINK \l "specialized_"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specialized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  <w:tcPrChange w:id="226" w:author="Yugin Vitaly" w:date="2016-03-08T16:59:00Z">
              <w:tcPr>
                <w:tcW w:w="198" w:type="pct"/>
                <w:gridSpan w:val="2"/>
                <w:shd w:val="clear" w:color="auto" w:fill="auto"/>
              </w:tcPr>
            </w:tcPrChange>
          </w:tcPr>
          <w:p w:rsidR="00C61469" w:rsidRPr="002A3897" w:rsidRDefault="00C61469" w:rsidP="00633356">
            <w:pPr>
              <w:spacing w:before="0" w:after="0"/>
              <w:jc w:val="center"/>
              <w:rPr>
                <w:ins w:id="227" w:author="Yugin Vitaly" w:date="2016-03-08T16:46:00Z"/>
                <w:sz w:val="20"/>
              </w:rPr>
            </w:pPr>
            <w:ins w:id="228" w:author="Yugin Vitaly" w:date="2016-03-08T16:57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tcPrChange w:id="229" w:author="Yugin Vitaly" w:date="2016-03-08T16:59:00Z">
              <w:tcPr>
                <w:tcW w:w="495" w:type="pct"/>
                <w:gridSpan w:val="2"/>
                <w:shd w:val="clear" w:color="auto" w:fill="auto"/>
              </w:tcPr>
            </w:tcPrChange>
          </w:tcPr>
          <w:p w:rsidR="00C61469" w:rsidRPr="00E232BB" w:rsidRDefault="00C61469" w:rsidP="00633356">
            <w:pPr>
              <w:spacing w:before="0" w:after="0"/>
              <w:jc w:val="center"/>
              <w:rPr>
                <w:ins w:id="230" w:author="Yugin Vitaly" w:date="2016-03-08T16:46:00Z"/>
                <w:sz w:val="20"/>
              </w:rPr>
            </w:pPr>
            <w:ins w:id="231" w:author="Yugin Vitaly" w:date="2016-03-08T16:57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  <w:tcPrChange w:id="232" w:author="Yugin Vitaly" w:date="2016-03-08T16:59:00Z">
              <w:tcPr>
                <w:tcW w:w="1386" w:type="pct"/>
                <w:gridSpan w:val="2"/>
                <w:shd w:val="clear" w:color="auto" w:fill="auto"/>
                <w:vAlign w:val="center"/>
              </w:tcPr>
            </w:tcPrChange>
          </w:tcPr>
          <w:p w:rsidR="00C61469" w:rsidRDefault="00C61469" w:rsidP="00E86266">
            <w:pPr>
              <w:spacing w:before="0" w:after="0"/>
              <w:rPr>
                <w:ins w:id="233" w:author="Yugin Vitaly" w:date="2016-03-08T16:57:00Z"/>
                <w:sz w:val="20"/>
              </w:rPr>
            </w:pPr>
            <w:ins w:id="234" w:author="Yugin Vitaly" w:date="2016-03-08T16:57:00Z">
              <w:r w:rsidRPr="00F0153B">
                <w:rPr>
                  <w:sz w:val="20"/>
                </w:rPr>
                <w:t xml:space="preserve">Реквизиты </w:t>
              </w:r>
            </w:ins>
            <w:ins w:id="235" w:author="Yugin Vitaly" w:date="2016-03-08T19:46:00Z">
              <w:r w:rsidR="00A07681">
                <w:rPr>
                  <w:sz w:val="20"/>
                </w:rPr>
                <w:t>специализированной организации</w:t>
              </w:r>
            </w:ins>
            <w:ins w:id="236" w:author="Yugin Vitaly" w:date="2016-03-08T16:57:00Z"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C61469" w:rsidRPr="00E232BB" w:rsidRDefault="00C61469" w:rsidP="005C7D2F">
            <w:pPr>
              <w:spacing w:before="0" w:after="0"/>
              <w:rPr>
                <w:ins w:id="237" w:author="Yugin Vitaly" w:date="2016-03-08T16:46:00Z"/>
                <w:sz w:val="20"/>
              </w:rPr>
            </w:pPr>
            <w:ins w:id="238" w:author="Yugin Vitaly" w:date="2016-03-08T16:57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9" w:type="pct"/>
            <w:vMerge/>
            <w:shd w:val="clear" w:color="auto" w:fill="auto"/>
            <w:vAlign w:val="center"/>
            <w:tcPrChange w:id="239" w:author="Yugin Vitaly" w:date="2016-03-08T16:59:00Z">
              <w:tcPr>
                <w:tcW w:w="1389" w:type="pct"/>
                <w:gridSpan w:val="2"/>
                <w:vMerge/>
                <w:shd w:val="clear" w:color="auto" w:fill="auto"/>
              </w:tcPr>
            </w:tcPrChange>
          </w:tcPr>
          <w:p w:rsidR="00C61469" w:rsidRPr="00CF443D" w:rsidRDefault="00C61469">
            <w:pPr>
              <w:spacing w:before="0" w:after="0"/>
              <w:rPr>
                <w:ins w:id="240" w:author="Yugin Vitaly" w:date="2016-03-08T16:46:00Z"/>
                <w:sz w:val="20"/>
              </w:rPr>
              <w:pPrChange w:id="241" w:author="Yugin Vitaly" w:date="2016-03-08T16:59:00Z">
                <w:pPr>
                  <w:spacing w:before="0" w:after="0"/>
                  <w:jc w:val="both"/>
                </w:pPr>
              </w:pPrChange>
            </w:pPr>
          </w:p>
        </w:tc>
      </w:tr>
      <w:tr w:rsidR="00C61469" w:rsidRPr="00CF443D" w:rsidTr="00C61469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42" w:author="Yugin Vitaly" w:date="2016-03-08T16:59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243" w:author="Yugin Vitaly" w:date="2016-03-08T16:59:00Z">
            <w:trPr>
              <w:gridBefore w:val="1"/>
              <w:jc w:val="center"/>
            </w:trPr>
          </w:trPrChange>
        </w:trPr>
        <w:tc>
          <w:tcPr>
            <w:tcW w:w="742" w:type="pct"/>
            <w:vMerge/>
            <w:shd w:val="clear" w:color="auto" w:fill="auto"/>
            <w:vAlign w:val="center"/>
            <w:tcPrChange w:id="244" w:author="Yugin Vitaly" w:date="2016-03-08T16:59:00Z">
              <w:tcPr>
                <w:tcW w:w="742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tcPrChange w:id="245" w:author="Yugin Vitaly" w:date="2016-03-08T16:59:00Z">
              <w:tcPr>
                <w:tcW w:w="790" w:type="pct"/>
                <w:gridSpan w:val="2"/>
                <w:shd w:val="clear" w:color="auto" w:fill="auto"/>
              </w:tcPr>
            </w:tcPrChange>
          </w:tcPr>
          <w:p w:rsidR="00C61469" w:rsidRPr="00E232BB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fldChar w:fldCharType="begin"/>
            </w:r>
            <w:r>
              <w:instrText xml:space="preserve"> HYPERLINK \l "EP_" </w:instrText>
            </w:r>
            <w:r>
              <w:fldChar w:fldCharType="separate"/>
            </w:r>
            <w:r w:rsidRPr="00E232BB">
              <w:rPr>
                <w:sz w:val="20"/>
              </w:rPr>
              <w:t>EP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98" w:type="pct"/>
            <w:shd w:val="clear" w:color="auto" w:fill="auto"/>
            <w:tcPrChange w:id="246" w:author="Yugin Vitaly" w:date="2016-03-08T16:59:00Z">
              <w:tcPr>
                <w:tcW w:w="198" w:type="pct"/>
                <w:gridSpan w:val="2"/>
                <w:shd w:val="clear" w:color="auto" w:fill="auto"/>
              </w:tcPr>
            </w:tcPrChange>
          </w:tcPr>
          <w:p w:rsidR="00C61469" w:rsidRPr="005437E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tcPrChange w:id="247" w:author="Yugin Vitaly" w:date="2016-03-08T16:59:00Z">
              <w:tcPr>
                <w:tcW w:w="495" w:type="pct"/>
                <w:gridSpan w:val="2"/>
                <w:shd w:val="clear" w:color="auto" w:fill="auto"/>
              </w:tcPr>
            </w:tcPrChange>
          </w:tcPr>
          <w:p w:rsidR="00C61469" w:rsidRPr="00E232BB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  <w:tcPrChange w:id="248" w:author="Yugin Vitaly" w:date="2016-03-08T16:59:00Z">
              <w:tcPr>
                <w:tcW w:w="1386" w:type="pct"/>
                <w:gridSpan w:val="2"/>
                <w:shd w:val="clear" w:color="auto" w:fill="auto"/>
                <w:vAlign w:val="center"/>
              </w:tcPr>
            </w:tcPrChange>
          </w:tcPr>
          <w:p w:rsidR="00C61469" w:rsidRPr="00E232BB" w:rsidRDefault="00C61469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9" w:type="pct"/>
            <w:vMerge w:val="restart"/>
            <w:shd w:val="clear" w:color="auto" w:fill="auto"/>
            <w:vAlign w:val="center"/>
            <w:tcPrChange w:id="249" w:author="Yugin Vitaly" w:date="2016-03-08T16:59:00Z">
              <w:tcPr>
                <w:tcW w:w="1389" w:type="pct"/>
                <w:gridSpan w:val="2"/>
                <w:vMerge w:val="restart"/>
                <w:shd w:val="clear" w:color="auto" w:fill="auto"/>
              </w:tcPr>
            </w:tcPrChange>
          </w:tcPr>
          <w:p w:rsidR="00C61469" w:rsidRPr="00CF443D" w:rsidRDefault="00C61469" w:rsidP="00C61469">
            <w:pPr>
              <w:spacing w:before="0" w:after="0"/>
              <w:rPr>
                <w:sz w:val="20"/>
              </w:rPr>
            </w:pPr>
            <w:ins w:id="250" w:author="Yugin Vitaly" w:date="2016-03-08T16:58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C61469" w:rsidRPr="00CF443D" w:rsidTr="00C61469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51" w:author="Yugin Vitaly" w:date="2016-03-08T16:59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77"/>
          <w:jc w:val="center"/>
          <w:ins w:id="252" w:author="Yugin Vitaly" w:date="2016-03-08T16:46:00Z"/>
          <w:trPrChange w:id="253" w:author="Yugin Vitaly" w:date="2016-03-08T16:59:00Z">
            <w:trPr>
              <w:gridBefore w:val="1"/>
              <w:trHeight w:val="77"/>
              <w:jc w:val="center"/>
            </w:trPr>
          </w:trPrChange>
        </w:trPr>
        <w:tc>
          <w:tcPr>
            <w:tcW w:w="742" w:type="pct"/>
            <w:vMerge/>
            <w:shd w:val="clear" w:color="auto" w:fill="auto"/>
            <w:vAlign w:val="center"/>
            <w:tcPrChange w:id="254" w:author="Yugin Vitaly" w:date="2016-03-08T16:59:00Z">
              <w:tcPr>
                <w:tcW w:w="742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C61469" w:rsidRPr="00CF443D" w:rsidRDefault="00C61469" w:rsidP="00633356">
            <w:pPr>
              <w:spacing w:before="0" w:after="0"/>
              <w:jc w:val="both"/>
              <w:rPr>
                <w:ins w:id="255" w:author="Yugin Vitaly" w:date="2016-03-08T16:46:00Z"/>
                <w:sz w:val="20"/>
              </w:rPr>
            </w:pPr>
          </w:p>
        </w:tc>
        <w:tc>
          <w:tcPr>
            <w:tcW w:w="790" w:type="pct"/>
            <w:shd w:val="clear" w:color="auto" w:fill="auto"/>
            <w:tcPrChange w:id="256" w:author="Yugin Vitaly" w:date="2016-03-08T16:59:00Z">
              <w:tcPr>
                <w:tcW w:w="790" w:type="pct"/>
                <w:gridSpan w:val="2"/>
                <w:shd w:val="clear" w:color="auto" w:fill="auto"/>
              </w:tcPr>
            </w:tcPrChange>
          </w:tcPr>
          <w:p w:rsidR="00C61469" w:rsidRPr="00C61469" w:rsidRDefault="00C61469" w:rsidP="00633356">
            <w:pPr>
              <w:spacing w:before="0" w:after="0"/>
              <w:jc w:val="both"/>
              <w:rPr>
                <w:ins w:id="257" w:author="Yugin Vitaly" w:date="2016-03-08T16:46:00Z"/>
                <w:sz w:val="20"/>
                <w:lang w:val="en-US"/>
              </w:rPr>
            </w:pPr>
            <w:ins w:id="258" w:author="Yugin Vitaly" w:date="2016-03-08T16:57:00Z">
              <w:r>
                <w:fldChar w:fldCharType="begin"/>
              </w:r>
              <w:r>
                <w:instrText xml:space="preserve"> HYPERLINK \l "EP_"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EP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  <w:tcPrChange w:id="259" w:author="Yugin Vitaly" w:date="2016-03-08T16:59:00Z">
              <w:tcPr>
                <w:tcW w:w="198" w:type="pct"/>
                <w:gridSpan w:val="2"/>
                <w:shd w:val="clear" w:color="auto" w:fill="auto"/>
              </w:tcPr>
            </w:tcPrChange>
          </w:tcPr>
          <w:p w:rsidR="00C61469" w:rsidRPr="002A3897" w:rsidRDefault="00C61469" w:rsidP="00633356">
            <w:pPr>
              <w:spacing w:before="0" w:after="0"/>
              <w:jc w:val="center"/>
              <w:rPr>
                <w:ins w:id="260" w:author="Yugin Vitaly" w:date="2016-03-08T16:46:00Z"/>
                <w:sz w:val="20"/>
              </w:rPr>
            </w:pPr>
            <w:ins w:id="261" w:author="Yugin Vitaly" w:date="2016-03-08T16:58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tcPrChange w:id="262" w:author="Yugin Vitaly" w:date="2016-03-08T16:59:00Z">
              <w:tcPr>
                <w:tcW w:w="495" w:type="pct"/>
                <w:gridSpan w:val="2"/>
                <w:shd w:val="clear" w:color="auto" w:fill="auto"/>
              </w:tcPr>
            </w:tcPrChange>
          </w:tcPr>
          <w:p w:rsidR="00C61469" w:rsidRPr="00F10512" w:rsidRDefault="00C61469" w:rsidP="00633356">
            <w:pPr>
              <w:spacing w:before="0" w:after="0"/>
              <w:jc w:val="center"/>
              <w:rPr>
                <w:ins w:id="263" w:author="Yugin Vitaly" w:date="2016-03-08T16:46:00Z"/>
                <w:sz w:val="20"/>
              </w:rPr>
            </w:pPr>
            <w:ins w:id="264" w:author="Yugin Vitaly" w:date="2016-03-08T16:58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  <w:tcPrChange w:id="265" w:author="Yugin Vitaly" w:date="2016-03-08T16:59:00Z">
              <w:tcPr>
                <w:tcW w:w="1386" w:type="pct"/>
                <w:gridSpan w:val="2"/>
                <w:shd w:val="clear" w:color="auto" w:fill="auto"/>
                <w:vAlign w:val="center"/>
              </w:tcPr>
            </w:tcPrChange>
          </w:tcPr>
          <w:p w:rsidR="00C61469" w:rsidRDefault="00C61469" w:rsidP="00E86266">
            <w:pPr>
              <w:spacing w:before="0" w:after="0"/>
              <w:rPr>
                <w:ins w:id="266" w:author="Yugin Vitaly" w:date="2016-03-08T16:58:00Z"/>
                <w:sz w:val="20"/>
              </w:rPr>
            </w:pPr>
            <w:ins w:id="267" w:author="Yugin Vitaly" w:date="2016-03-08T16:58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оператора ЭП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C61469" w:rsidRPr="00F10512" w:rsidRDefault="00C61469" w:rsidP="005C7D2F">
            <w:pPr>
              <w:spacing w:before="0" w:after="0"/>
              <w:rPr>
                <w:ins w:id="268" w:author="Yugin Vitaly" w:date="2016-03-08T16:46:00Z"/>
                <w:sz w:val="20"/>
              </w:rPr>
            </w:pPr>
            <w:ins w:id="269" w:author="Yugin Vitaly" w:date="2016-03-08T16:58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9" w:type="pct"/>
            <w:vMerge/>
            <w:shd w:val="clear" w:color="auto" w:fill="auto"/>
            <w:vAlign w:val="center"/>
            <w:tcPrChange w:id="270" w:author="Yugin Vitaly" w:date="2016-03-08T16:59:00Z">
              <w:tcPr>
                <w:tcW w:w="1389" w:type="pct"/>
                <w:gridSpan w:val="2"/>
                <w:vMerge/>
                <w:shd w:val="clear" w:color="auto" w:fill="auto"/>
              </w:tcPr>
            </w:tcPrChange>
          </w:tcPr>
          <w:p w:rsidR="00C61469" w:rsidRPr="00CF443D" w:rsidRDefault="00C61469">
            <w:pPr>
              <w:spacing w:before="0" w:after="0"/>
              <w:rPr>
                <w:ins w:id="271" w:author="Yugin Vitaly" w:date="2016-03-08T16:46:00Z"/>
                <w:sz w:val="20"/>
              </w:rPr>
              <w:pPrChange w:id="272" w:author="Yugin Vitaly" w:date="2016-03-08T16:59:00Z">
                <w:pPr>
                  <w:spacing w:before="0" w:after="0"/>
                  <w:jc w:val="both"/>
                </w:pPr>
              </w:pPrChange>
            </w:pPr>
          </w:p>
        </w:tc>
      </w:tr>
      <w:tr w:rsidR="00C61469" w:rsidRPr="00CF443D" w:rsidTr="00C61469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73" w:author="Yugin Vitaly" w:date="2016-03-08T16:59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Height w:val="77"/>
          <w:jc w:val="center"/>
          <w:trPrChange w:id="274" w:author="Yugin Vitaly" w:date="2016-03-08T16:59:00Z">
            <w:trPr>
              <w:gridBefore w:val="1"/>
              <w:trHeight w:val="77"/>
              <w:jc w:val="center"/>
            </w:trPr>
          </w:trPrChange>
        </w:trPr>
        <w:tc>
          <w:tcPr>
            <w:tcW w:w="742" w:type="pct"/>
            <w:vMerge/>
            <w:shd w:val="clear" w:color="auto" w:fill="auto"/>
            <w:vAlign w:val="center"/>
            <w:tcPrChange w:id="275" w:author="Yugin Vitaly" w:date="2016-03-08T16:59:00Z">
              <w:tcPr>
                <w:tcW w:w="742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tcPrChange w:id="276" w:author="Yugin Vitaly" w:date="2016-03-08T16:59:00Z">
              <w:tcPr>
                <w:tcW w:w="790" w:type="pct"/>
                <w:gridSpan w:val="2"/>
                <w:shd w:val="clear" w:color="auto" w:fill="auto"/>
              </w:tcPr>
            </w:tcPrChange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  <w:tcPrChange w:id="277" w:author="Yugin Vitaly" w:date="2016-03-08T16:59:00Z">
              <w:tcPr>
                <w:tcW w:w="198" w:type="pct"/>
                <w:gridSpan w:val="2"/>
                <w:shd w:val="clear" w:color="auto" w:fill="auto"/>
              </w:tcPr>
            </w:tcPrChange>
          </w:tcPr>
          <w:p w:rsidR="00C61469" w:rsidRPr="005437E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tcPrChange w:id="278" w:author="Yugin Vitaly" w:date="2016-03-08T16:59:00Z">
              <w:tcPr>
                <w:tcW w:w="495" w:type="pct"/>
                <w:gridSpan w:val="2"/>
                <w:shd w:val="clear" w:color="auto" w:fill="auto"/>
              </w:tcPr>
            </w:tcPrChange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  <w:tcPrChange w:id="279" w:author="Yugin Vitaly" w:date="2016-03-08T16:59:00Z">
              <w:tcPr>
                <w:tcW w:w="1386" w:type="pct"/>
                <w:gridSpan w:val="2"/>
                <w:shd w:val="clear" w:color="auto" w:fill="auto"/>
                <w:vAlign w:val="center"/>
              </w:tcPr>
            </w:tcPrChange>
          </w:tcPr>
          <w:p w:rsidR="00C61469" w:rsidRPr="00F10512" w:rsidRDefault="00C61469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9" w:type="pct"/>
            <w:vMerge w:val="restart"/>
            <w:shd w:val="clear" w:color="auto" w:fill="auto"/>
            <w:vAlign w:val="center"/>
            <w:tcPrChange w:id="280" w:author="Yugin Vitaly" w:date="2016-03-08T16:59:00Z">
              <w:tcPr>
                <w:tcW w:w="1389" w:type="pct"/>
                <w:gridSpan w:val="2"/>
                <w:vMerge w:val="restart"/>
                <w:shd w:val="clear" w:color="auto" w:fill="auto"/>
              </w:tcPr>
            </w:tcPrChange>
          </w:tcPr>
          <w:p w:rsidR="00C61469" w:rsidRPr="00CF443D" w:rsidRDefault="00C61469" w:rsidP="00C61469">
            <w:pPr>
              <w:spacing w:before="0" w:after="0"/>
              <w:rPr>
                <w:sz w:val="20"/>
              </w:rPr>
            </w:pPr>
            <w:ins w:id="281" w:author="Yugin Vitaly" w:date="2016-03-08T16:59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C61469" w:rsidRPr="00CF443D" w:rsidTr="00DC375C">
        <w:trPr>
          <w:jc w:val="center"/>
          <w:ins w:id="282" w:author="Yugin Vitaly" w:date="2016-03-08T16:58:00Z"/>
        </w:trPr>
        <w:tc>
          <w:tcPr>
            <w:tcW w:w="742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ins w:id="283" w:author="Yugin Vitaly" w:date="2016-03-08T16:58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1469" w:rsidRPr="00CF443D" w:rsidRDefault="00C61469" w:rsidP="00633356">
            <w:pPr>
              <w:spacing w:before="0" w:after="0"/>
              <w:jc w:val="both"/>
              <w:rPr>
                <w:ins w:id="284" w:author="Yugin Vitaly" w:date="2016-03-08T16:58:00Z"/>
                <w:sz w:val="20"/>
              </w:rPr>
            </w:pPr>
            <w:ins w:id="285" w:author="Yugin Vitaly" w:date="2016-03-08T16:58:00Z">
              <w:r>
                <w:fldChar w:fldCharType="begin"/>
              </w:r>
              <w:r>
                <w:instrText xml:space="preserve"> HYPERLINK \l "EP_"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EP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_refuseNew</w:t>
              </w:r>
            </w:ins>
          </w:p>
        </w:tc>
        <w:tc>
          <w:tcPr>
            <w:tcW w:w="198" w:type="pct"/>
            <w:shd w:val="clear" w:color="auto" w:fill="auto"/>
          </w:tcPr>
          <w:p w:rsidR="00C61469" w:rsidRPr="00CF443D" w:rsidRDefault="00C61469" w:rsidP="00633356">
            <w:pPr>
              <w:spacing w:before="0" w:after="0"/>
              <w:jc w:val="center"/>
              <w:rPr>
                <w:ins w:id="286" w:author="Yugin Vitaly" w:date="2016-03-08T16:58:00Z"/>
                <w:sz w:val="20"/>
              </w:rPr>
            </w:pPr>
            <w:ins w:id="287" w:author="Yugin Vitaly" w:date="2016-03-08T16:58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</w:tcPr>
          <w:p w:rsidR="00C61469" w:rsidRPr="00E232BB" w:rsidRDefault="00C61469" w:rsidP="00633356">
            <w:pPr>
              <w:spacing w:before="0" w:after="0"/>
              <w:jc w:val="center"/>
              <w:rPr>
                <w:ins w:id="288" w:author="Yugin Vitaly" w:date="2016-03-08T16:58:00Z"/>
                <w:sz w:val="20"/>
              </w:rPr>
            </w:pPr>
            <w:ins w:id="289" w:author="Yugin Vitaly" w:date="2016-03-08T16:58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61469" w:rsidRDefault="00C61469" w:rsidP="00E86266">
            <w:pPr>
              <w:spacing w:before="0" w:after="0"/>
              <w:rPr>
                <w:ins w:id="290" w:author="Yugin Vitaly" w:date="2016-03-08T16:58:00Z"/>
                <w:sz w:val="20"/>
              </w:rPr>
            </w:pPr>
            <w:ins w:id="291" w:author="Yugin Vitaly" w:date="2016-03-08T16:58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оператора ЭП</w:t>
              </w:r>
            </w:ins>
            <w:ins w:id="292" w:author="Yugin Vitaly" w:date="2016-03-08T16:59:00Z">
              <w:r w:rsidRPr="00C61469">
                <w:rPr>
                  <w:sz w:val="20"/>
                </w:rPr>
                <w:t xml:space="preserve"> (отказ в аккредитации)</w:t>
              </w:r>
            </w:ins>
            <w:ins w:id="293" w:author="Yugin Vitaly" w:date="2016-03-08T16:58:00Z"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C61469" w:rsidRPr="003B7C0D" w:rsidRDefault="00C61469" w:rsidP="00633356">
            <w:pPr>
              <w:spacing w:before="0" w:after="0"/>
              <w:rPr>
                <w:ins w:id="294" w:author="Yugin Vitaly" w:date="2016-03-08T16:58:00Z"/>
                <w:sz w:val="20"/>
              </w:rPr>
            </w:pPr>
            <w:ins w:id="295" w:author="Yugin Vitaly" w:date="2016-03-08T16:58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9" w:type="pct"/>
            <w:vMerge/>
            <w:shd w:val="clear" w:color="auto" w:fill="auto"/>
          </w:tcPr>
          <w:p w:rsidR="00C61469" w:rsidRPr="00E232BB" w:rsidRDefault="00C61469" w:rsidP="00633356">
            <w:pPr>
              <w:spacing w:before="0" w:after="0"/>
              <w:jc w:val="both"/>
              <w:rPr>
                <w:ins w:id="296" w:author="Yugin Vitaly" w:date="2016-03-08T16:58:00Z"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3B7C0D" w:rsidRDefault="006A70E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8376F" w:rsidRDefault="006A70E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628D" w:rsidRDefault="006A70E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9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F0153B" w:rsidTr="00E86266">
        <w:trPr>
          <w:jc w:val="center"/>
          <w:ins w:id="297" w:author="Yugin Vitaly" w:date="2016-03-08T16:48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ins w:id="298" w:author="Yugin Vitaly" w:date="2016-03-08T16:48:00Z"/>
                <w:b/>
                <w:bCs/>
                <w:sz w:val="20"/>
              </w:rPr>
            </w:pPr>
            <w:ins w:id="299" w:author="Yugin Vitaly" w:date="2016-03-08T16:48:00Z">
              <w:r w:rsidRPr="00F0153B">
                <w:rPr>
                  <w:b/>
                  <w:sz w:val="20"/>
                </w:rPr>
                <w:t>Реквизиты заказчика (согласно ПП РФ № 1148)</w:t>
              </w:r>
            </w:ins>
          </w:p>
        </w:tc>
      </w:tr>
      <w:tr w:rsidR="00F0153B" w:rsidRPr="00CF443D" w:rsidTr="00E86266">
        <w:trPr>
          <w:jc w:val="center"/>
          <w:ins w:id="300" w:author="Yugin Vitaly" w:date="2016-03-08T16:48:00Z"/>
        </w:trPr>
        <w:tc>
          <w:tcPr>
            <w:tcW w:w="742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ins w:id="301" w:author="Yugin Vitaly" w:date="2016-03-08T16:48:00Z"/>
                <w:b/>
                <w:sz w:val="20"/>
                <w:lang w:val="en-US"/>
              </w:rPr>
            </w:pPr>
            <w:ins w:id="302" w:author="Yugin Vitaly" w:date="2016-03-08T16:48:00Z">
              <w:r w:rsidRPr="003F2611">
                <w:rPr>
                  <w:b/>
                  <w:sz w:val="20"/>
                </w:rPr>
                <w:t>customer</w:t>
              </w:r>
              <w:r>
                <w:rPr>
                  <w:b/>
                  <w:sz w:val="20"/>
                  <w:lang w:val="en-US"/>
                </w:rPr>
                <w:t>New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03" w:author="Yugin Vitaly" w:date="2016-03-08T16:48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ins w:id="304" w:author="Yugin Vitaly" w:date="2016-03-08T16:48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ins w:id="305" w:author="Yugin Vitaly" w:date="2016-03-08T16:48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ins w:id="306" w:author="Yugin Vitaly" w:date="2016-03-08T16:48:00Z"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07" w:author="Yugin Vitaly" w:date="2016-03-08T16:48:00Z"/>
                <w:sz w:val="20"/>
              </w:rPr>
            </w:pPr>
          </w:p>
        </w:tc>
      </w:tr>
      <w:tr w:rsidR="00F0153B" w:rsidRPr="00CF443D" w:rsidTr="00E86266">
        <w:trPr>
          <w:jc w:val="center"/>
          <w:ins w:id="308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09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310" w:author="Yugin Vitaly" w:date="2016-03-08T16:49:00Z"/>
                <w:sz w:val="20"/>
              </w:rPr>
            </w:pPr>
            <w:ins w:id="311" w:author="Yugin Vitaly" w:date="2016-03-08T16:49:00Z">
              <w:r w:rsidRPr="00E922DA">
                <w:rPr>
                  <w:sz w:val="20"/>
                </w:rPr>
                <w:t>fullName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12" w:author="Yugin Vitaly" w:date="2016-03-08T16:49:00Z"/>
                <w:sz w:val="20"/>
              </w:rPr>
            </w:pPr>
            <w:ins w:id="313" w:author="Yugin Vitaly" w:date="2016-03-08T16:49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14" w:author="Yugin Vitaly" w:date="2016-03-08T16:49:00Z"/>
                <w:sz w:val="20"/>
              </w:rPr>
            </w:pPr>
            <w:ins w:id="315" w:author="Yugin Vitaly" w:date="2016-03-08T16:49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ins w:id="316" w:author="Yugin Vitaly" w:date="2016-03-08T16:49:00Z"/>
                <w:sz w:val="20"/>
              </w:rPr>
            </w:pPr>
            <w:ins w:id="317" w:author="Yugin Vitaly" w:date="2016-03-08T16:49:00Z">
              <w:r w:rsidRPr="00E922DA">
                <w:rPr>
                  <w:sz w:val="20"/>
                </w:rPr>
                <w:t>Полное наименование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ins w:id="318" w:author="Yugin Vitaly" w:date="2016-03-08T16:49:00Z"/>
                <w:sz w:val="20"/>
              </w:rPr>
            </w:pPr>
          </w:p>
        </w:tc>
      </w:tr>
      <w:tr w:rsidR="00F0153B" w:rsidRPr="00CF443D" w:rsidTr="00E86266">
        <w:trPr>
          <w:jc w:val="center"/>
          <w:ins w:id="319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20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321" w:author="Yugin Vitaly" w:date="2016-03-08T16:49:00Z"/>
                <w:sz w:val="20"/>
              </w:rPr>
            </w:pPr>
            <w:ins w:id="322" w:author="Yugin Vitaly" w:date="2016-03-08T16:49:00Z">
              <w:r w:rsidRPr="00E922DA">
                <w:rPr>
                  <w:sz w:val="20"/>
                </w:rPr>
                <w:t>shortName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23" w:author="Yugin Vitaly" w:date="2016-03-08T16:49:00Z"/>
                <w:sz w:val="20"/>
              </w:rPr>
            </w:pPr>
            <w:ins w:id="324" w:author="Yugin Vitaly" w:date="2016-03-08T16:49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25" w:author="Yugin Vitaly" w:date="2016-03-08T16:49:00Z"/>
                <w:sz w:val="20"/>
              </w:rPr>
            </w:pPr>
            <w:ins w:id="326" w:author="Yugin Vitaly" w:date="2016-03-08T16:49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ins w:id="327" w:author="Yugin Vitaly" w:date="2016-03-08T16:49:00Z"/>
                <w:sz w:val="20"/>
              </w:rPr>
            </w:pPr>
            <w:ins w:id="328" w:author="Yugin Vitaly" w:date="2016-03-08T16:49:00Z">
              <w:r w:rsidRPr="00E922DA">
                <w:rPr>
                  <w:sz w:val="20"/>
                </w:rPr>
                <w:t>Сокращенное наименование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ins w:id="329" w:author="Yugin Vitaly" w:date="2016-03-08T16:49:00Z"/>
                <w:sz w:val="20"/>
              </w:rPr>
            </w:pPr>
          </w:p>
        </w:tc>
      </w:tr>
      <w:tr w:rsidR="00F0153B" w:rsidRPr="00CF443D" w:rsidTr="00E86266">
        <w:trPr>
          <w:jc w:val="center"/>
          <w:ins w:id="330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31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332" w:author="Yugin Vitaly" w:date="2016-03-08T16:49:00Z"/>
                <w:sz w:val="20"/>
              </w:rPr>
            </w:pPr>
            <w:ins w:id="333" w:author="Yugin Vitaly" w:date="2016-03-08T16:49:00Z">
              <w:r w:rsidRPr="00E922DA">
                <w:rPr>
                  <w:sz w:val="20"/>
                </w:rPr>
                <w:t>legalForm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34" w:author="Yugin Vitaly" w:date="2016-03-08T16:49:00Z"/>
                <w:sz w:val="20"/>
              </w:rPr>
            </w:pPr>
            <w:ins w:id="335" w:author="Yugin Vitaly" w:date="2016-03-08T16:49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ins w:id="336" w:author="Yugin Vitaly" w:date="2016-03-08T16:49:00Z"/>
                <w:sz w:val="20"/>
                <w:lang w:val="en-US"/>
              </w:rPr>
            </w:pPr>
            <w:ins w:id="337" w:author="Yugin Vitaly" w:date="2016-03-08T16:49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ins w:id="338" w:author="Yugin Vitaly" w:date="2016-03-08T16:49:00Z"/>
                <w:sz w:val="20"/>
              </w:rPr>
            </w:pPr>
            <w:ins w:id="339" w:author="Yugin Vitaly" w:date="2016-03-08T16:49:00Z">
              <w:r w:rsidRPr="00E922DA">
                <w:rPr>
                  <w:sz w:val="20"/>
                </w:rPr>
                <w:t>Организационно-правовая форма организации в ОКОПФ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ins w:id="340" w:author="Yugin Vitaly" w:date="2016-03-08T16:49:00Z"/>
                <w:sz w:val="20"/>
              </w:rPr>
            </w:pPr>
          </w:p>
        </w:tc>
      </w:tr>
      <w:tr w:rsidR="00F0153B" w:rsidRPr="00CF443D" w:rsidTr="00E86266">
        <w:trPr>
          <w:jc w:val="center"/>
          <w:ins w:id="341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42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343" w:author="Yugin Vitaly" w:date="2016-03-08T16:49:00Z"/>
                <w:sz w:val="20"/>
              </w:rPr>
            </w:pPr>
            <w:ins w:id="344" w:author="Yugin Vitaly" w:date="2016-03-08T16:49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ins w:id="345" w:author="Yugin Vitaly" w:date="2016-03-08T16:49:00Z"/>
                <w:sz w:val="20"/>
              </w:rPr>
            </w:pPr>
            <w:ins w:id="346" w:author="Yugin Vitaly" w:date="2016-03-08T16:53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ins w:id="347" w:author="Yugin Vitaly" w:date="2016-03-08T16:49:00Z"/>
                <w:sz w:val="20"/>
                <w:lang w:val="en-US"/>
              </w:rPr>
            </w:pPr>
            <w:ins w:id="348" w:author="Yugin Vitaly" w:date="2016-03-08T16:49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ins w:id="349" w:author="Yugin Vitaly" w:date="2016-03-08T16:49:00Z"/>
                <w:sz w:val="20"/>
              </w:rPr>
            </w:pPr>
            <w:ins w:id="350" w:author="Yugin Vitaly" w:date="2016-03-08T16:49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ins w:id="351" w:author="Yugin Vitaly" w:date="2016-03-08T16:49:00Z"/>
                <w:sz w:val="20"/>
              </w:rPr>
            </w:pPr>
            <w:ins w:id="352" w:author="Yugin Vitaly" w:date="2016-03-08T16:49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F0153B" w:rsidRPr="00CF443D" w:rsidTr="00E86266">
        <w:trPr>
          <w:jc w:val="center"/>
          <w:ins w:id="353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54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355" w:author="Yugin Vitaly" w:date="2016-03-08T16:49:00Z"/>
                <w:sz w:val="20"/>
              </w:rPr>
            </w:pPr>
            <w:ins w:id="356" w:author="Yugin Vitaly" w:date="2016-03-08T16:49:00Z">
              <w:r w:rsidRPr="00E922DA">
                <w:rPr>
                  <w:sz w:val="20"/>
                </w:rPr>
                <w:t>KPP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57" w:author="Yugin Vitaly" w:date="2016-03-08T16:49:00Z"/>
                <w:sz w:val="20"/>
              </w:rPr>
            </w:pPr>
            <w:ins w:id="358" w:author="Yugin Vitaly" w:date="2016-03-08T16:53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ins w:id="359" w:author="Yugin Vitaly" w:date="2016-03-08T16:49:00Z"/>
                <w:sz w:val="20"/>
              </w:rPr>
            </w:pPr>
            <w:ins w:id="360" w:author="Yugin Vitaly" w:date="2016-03-08T16:49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ins w:id="361" w:author="Yugin Vitaly" w:date="2016-03-08T16:49:00Z"/>
                <w:sz w:val="20"/>
              </w:rPr>
            </w:pPr>
            <w:ins w:id="362" w:author="Yugin Vitaly" w:date="2016-03-08T16:49:00Z">
              <w:r>
                <w:rPr>
                  <w:sz w:val="20"/>
                </w:rPr>
                <w:t>КПП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ins w:id="363" w:author="Yugin Vitaly" w:date="2016-03-08T16:49:00Z"/>
                <w:sz w:val="20"/>
              </w:rPr>
            </w:pPr>
            <w:ins w:id="364" w:author="Yugin Vitaly" w:date="2016-03-08T16:49:00Z">
              <w:r>
                <w:rPr>
                  <w:sz w:val="20"/>
                </w:rPr>
                <w:t>Формат \d{9}</w:t>
              </w:r>
            </w:ins>
          </w:p>
        </w:tc>
      </w:tr>
      <w:tr w:rsidR="00F0153B" w:rsidRPr="00CF443D" w:rsidTr="00E86266">
        <w:trPr>
          <w:jc w:val="center"/>
          <w:ins w:id="365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66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367" w:author="Yugin Vitaly" w:date="2016-03-08T16:49:00Z"/>
                <w:sz w:val="20"/>
              </w:rPr>
            </w:pPr>
            <w:ins w:id="368" w:author="Yugin Vitaly" w:date="2016-03-08T16:49:00Z">
              <w:r w:rsidRPr="00E922DA">
                <w:rPr>
                  <w:sz w:val="20"/>
                </w:rPr>
                <w:t>registrationDate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69" w:author="Yugin Vitaly" w:date="2016-03-08T16:49:00Z"/>
                <w:sz w:val="20"/>
              </w:rPr>
            </w:pPr>
            <w:ins w:id="370" w:author="Yugin Vitaly" w:date="2016-03-08T16:53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ins w:id="371" w:author="Yugin Vitaly" w:date="2016-03-08T16:49:00Z"/>
                <w:sz w:val="20"/>
                <w:lang w:val="en-US"/>
              </w:rPr>
            </w:pPr>
            <w:ins w:id="372" w:author="Yugin Vitaly" w:date="2016-03-08T16:49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ins w:id="373" w:author="Yugin Vitaly" w:date="2016-03-08T16:49:00Z"/>
                <w:sz w:val="20"/>
              </w:rPr>
            </w:pPr>
            <w:ins w:id="374" w:author="Yugin Vitaly" w:date="2016-03-08T16:49:00Z">
              <w:r w:rsidRPr="00E922DA">
                <w:rPr>
                  <w:sz w:val="20"/>
                </w:rPr>
                <w:t>Дата поставновки на учет в налоговом органе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ins w:id="375" w:author="Yugin Vitaly" w:date="2016-03-08T16:49:00Z"/>
                <w:sz w:val="20"/>
              </w:rPr>
            </w:pPr>
          </w:p>
        </w:tc>
      </w:tr>
      <w:tr w:rsidR="00F0153B" w:rsidRPr="00CF443D" w:rsidTr="00E86266">
        <w:trPr>
          <w:jc w:val="center"/>
          <w:ins w:id="376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77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378" w:author="Yugin Vitaly" w:date="2016-03-08T16:49:00Z"/>
                <w:sz w:val="20"/>
              </w:rPr>
            </w:pPr>
            <w:ins w:id="379" w:author="Yugin Vitaly" w:date="2016-03-08T16:49:00Z">
              <w:r w:rsidRPr="00E922DA">
                <w:rPr>
                  <w:sz w:val="20"/>
                </w:rPr>
                <w:t>OKPO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80" w:author="Yugin Vitaly" w:date="2016-03-08T16:49:00Z"/>
                <w:sz w:val="20"/>
              </w:rPr>
            </w:pPr>
            <w:ins w:id="381" w:author="Yugin Vitaly" w:date="2016-03-08T16:53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82" w:author="Yugin Vitaly" w:date="2016-03-08T16:49:00Z"/>
                <w:sz w:val="20"/>
              </w:rPr>
            </w:pPr>
            <w:ins w:id="383" w:author="Yugin Vitaly" w:date="2016-03-08T16:49:00Z">
              <w:r>
                <w:rPr>
                  <w:sz w:val="20"/>
                  <w:lang w:val="en-US"/>
                </w:rPr>
                <w:t>T(1-10)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ins w:id="384" w:author="Yugin Vitaly" w:date="2016-03-08T16:49:00Z"/>
                <w:sz w:val="20"/>
              </w:rPr>
            </w:pPr>
            <w:ins w:id="385" w:author="Yugin Vitaly" w:date="2016-03-08T16:49:00Z">
              <w:r w:rsidRPr="00E922DA">
                <w:rPr>
                  <w:sz w:val="20"/>
                </w:rPr>
                <w:t>Код по ОКПО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ins w:id="386" w:author="Yugin Vitaly" w:date="2016-03-08T16:49:00Z"/>
                <w:sz w:val="20"/>
              </w:rPr>
            </w:pPr>
          </w:p>
        </w:tc>
      </w:tr>
      <w:tr w:rsidR="00F0153B" w:rsidRPr="00CF443D" w:rsidTr="00E86266">
        <w:trPr>
          <w:jc w:val="center"/>
          <w:ins w:id="387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88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389" w:author="Yugin Vitaly" w:date="2016-03-08T16:49:00Z"/>
                <w:sz w:val="20"/>
              </w:rPr>
            </w:pPr>
            <w:ins w:id="390" w:author="Yugin Vitaly" w:date="2016-03-08T16:49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91" w:author="Yugin Vitaly" w:date="2016-03-08T16:49:00Z"/>
                <w:sz w:val="20"/>
              </w:rPr>
            </w:pPr>
            <w:ins w:id="392" w:author="Yugin Vitaly" w:date="2016-03-08T16:53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393" w:author="Yugin Vitaly" w:date="2016-03-08T16:49:00Z"/>
                <w:sz w:val="20"/>
              </w:rPr>
            </w:pPr>
            <w:ins w:id="394" w:author="Yugin Vitaly" w:date="2016-03-08T16:49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ins w:id="395" w:author="Yugin Vitaly" w:date="2016-03-08T16:49:00Z"/>
                <w:sz w:val="20"/>
              </w:rPr>
            </w:pPr>
            <w:ins w:id="396" w:author="Yugin Vitaly" w:date="2016-03-08T16:49:00Z">
              <w:r w:rsidRPr="00E922DA">
                <w:rPr>
                  <w:sz w:val="20"/>
                </w:rPr>
                <w:t>Адрес места нахождения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ins w:id="397" w:author="Yugin Vitaly" w:date="2016-03-08T16:49:00Z"/>
                <w:sz w:val="20"/>
              </w:rPr>
            </w:pPr>
          </w:p>
        </w:tc>
      </w:tr>
      <w:tr w:rsidR="00F0153B" w:rsidRPr="00CF443D" w:rsidTr="00E86266">
        <w:trPr>
          <w:jc w:val="center"/>
          <w:ins w:id="398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399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400" w:author="Yugin Vitaly" w:date="2016-03-08T16:49:00Z"/>
                <w:sz w:val="20"/>
              </w:rPr>
            </w:pPr>
            <w:ins w:id="401" w:author="Yugin Vitaly" w:date="2016-03-08T16:49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402" w:author="Yugin Vitaly" w:date="2016-03-08T16:49:00Z"/>
                <w:sz w:val="20"/>
              </w:rPr>
            </w:pPr>
            <w:ins w:id="403" w:author="Yugin Vitaly" w:date="2016-03-08T16:49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404" w:author="Yugin Vitaly" w:date="2016-03-08T16:49:00Z"/>
                <w:sz w:val="20"/>
              </w:rPr>
            </w:pPr>
            <w:ins w:id="405" w:author="Yugin Vitaly" w:date="2016-03-08T16:49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ins w:id="406" w:author="Yugin Vitaly" w:date="2016-03-08T16:49:00Z"/>
                <w:sz w:val="20"/>
              </w:rPr>
            </w:pPr>
            <w:ins w:id="407" w:author="Yugin Vitaly" w:date="2016-03-08T16:49:00Z">
              <w:r w:rsidRPr="00E922DA">
                <w:rPr>
                  <w:sz w:val="20"/>
                </w:rPr>
                <w:t>Номер контактного телефона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ins w:id="408" w:author="Yugin Vitaly" w:date="2016-03-08T16:49:00Z"/>
                <w:sz w:val="20"/>
              </w:rPr>
            </w:pPr>
          </w:p>
        </w:tc>
      </w:tr>
      <w:tr w:rsidR="00F0153B" w:rsidRPr="00CF443D" w:rsidTr="00E86266">
        <w:trPr>
          <w:jc w:val="center"/>
          <w:ins w:id="409" w:author="Yugin Vitaly" w:date="2016-03-08T16:49:00Z"/>
        </w:trPr>
        <w:tc>
          <w:tcPr>
            <w:tcW w:w="742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ins w:id="410" w:author="Yugin Vitaly" w:date="2016-03-08T16:4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ins w:id="411" w:author="Yugin Vitaly" w:date="2016-03-08T16:49:00Z"/>
                <w:sz w:val="20"/>
              </w:rPr>
            </w:pPr>
            <w:ins w:id="412" w:author="Yugin Vitaly" w:date="2016-03-08T16:49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413" w:author="Yugin Vitaly" w:date="2016-03-08T16:49:00Z"/>
                <w:sz w:val="20"/>
              </w:rPr>
            </w:pPr>
            <w:ins w:id="414" w:author="Yugin Vitaly" w:date="2016-03-08T16:49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ins w:id="415" w:author="Yugin Vitaly" w:date="2016-03-08T16:49:00Z"/>
                <w:sz w:val="20"/>
              </w:rPr>
            </w:pPr>
            <w:ins w:id="416" w:author="Yugin Vitaly" w:date="2016-03-08T16:49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ins w:id="417" w:author="Yugin Vitaly" w:date="2016-03-08T16:49:00Z"/>
                <w:sz w:val="20"/>
              </w:rPr>
            </w:pPr>
            <w:ins w:id="418" w:author="Yugin Vitaly" w:date="2016-03-08T16:49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ins w:id="419" w:author="Yugin Vitaly" w:date="2016-03-08T16:49:00Z"/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ins w:id="420" w:author="Yugin Vitaly" w:date="2016-03-08T17:01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E86266">
        <w:trPr>
          <w:jc w:val="center"/>
          <w:ins w:id="421" w:author="Yugin Vitaly" w:date="2016-03-08T17:00:00Z"/>
        </w:trPr>
        <w:tc>
          <w:tcPr>
            <w:tcW w:w="742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ins w:id="422" w:author="Yugin Vitaly" w:date="2016-03-08T17:00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ins w:id="423" w:author="Yugin Vitaly" w:date="2016-03-08T17:00:00Z"/>
                <w:sz w:val="20"/>
                <w:lang w:val="en-US"/>
              </w:rPr>
            </w:pPr>
            <w:ins w:id="424" w:author="Yugin Vitaly" w:date="2016-03-08T17:00:00Z">
              <w:r w:rsidRPr="00E61361">
                <w:rPr>
                  <w:sz w:val="20"/>
                </w:rPr>
                <w:t>organization</w:t>
              </w:r>
            </w:ins>
            <w:ins w:id="425" w:author="Yugin Vitaly" w:date="2016-03-08T17:01:00Z"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ins w:id="426" w:author="Yugin Vitaly" w:date="2016-03-08T17:00:00Z"/>
                <w:sz w:val="20"/>
              </w:rPr>
            </w:pPr>
            <w:ins w:id="427" w:author="Yugin Vitaly" w:date="2016-03-08T17:00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ins w:id="428" w:author="Yugin Vitaly" w:date="2016-03-08T17:00:00Z"/>
                <w:sz w:val="20"/>
              </w:rPr>
            </w:pPr>
            <w:ins w:id="429" w:author="Yugin Vitaly" w:date="2016-03-08T17:00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ins w:id="430" w:author="Yugin Vitaly" w:date="2016-03-08T17:00:00Z"/>
                <w:sz w:val="20"/>
              </w:rPr>
            </w:pPr>
            <w:ins w:id="431" w:author="Yugin Vitaly" w:date="2016-03-08T17:01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организации</w:t>
              </w:r>
            </w:ins>
            <w:ins w:id="432" w:author="Yugin Vitaly" w:date="2016-03-08T17:28:00Z">
              <w:r w:rsidR="009330E1" w:rsidRPr="00F10512">
                <w:rPr>
                  <w:sz w:val="20"/>
                </w:rPr>
                <w:t>, к которой относится комиссия</w:t>
              </w:r>
            </w:ins>
            <w:ins w:id="433" w:author="Yugin Vitaly" w:date="2016-03-08T17:01:00Z"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ins w:id="434" w:author="Yugin Vitaly" w:date="2016-03-08T17:00:00Z"/>
                <w:sz w:val="20"/>
              </w:rPr>
            </w:pPr>
            <w:ins w:id="435" w:author="Yugin Vitaly" w:date="2016-03-08T17:02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ins w:id="436" w:author="Yugin Vitaly" w:date="2016-03-08T17:02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DC375C">
        <w:trPr>
          <w:jc w:val="center"/>
          <w:ins w:id="437" w:author="Yugin Vitaly" w:date="2016-03-08T17:02:00Z"/>
        </w:trPr>
        <w:tc>
          <w:tcPr>
            <w:tcW w:w="742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ins w:id="438" w:author="Yugin Vitaly" w:date="2016-03-08T17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ins w:id="439" w:author="Yugin Vitaly" w:date="2016-03-08T17:02:00Z"/>
                <w:sz w:val="20"/>
              </w:rPr>
            </w:pPr>
            <w:ins w:id="440" w:author="Yugin Vitaly" w:date="2016-03-08T17:02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ins w:id="441" w:author="Yugin Vitaly" w:date="2016-03-08T17:02:00Z"/>
                <w:sz w:val="20"/>
              </w:rPr>
            </w:pPr>
            <w:ins w:id="442" w:author="Yugin Vitaly" w:date="2016-03-08T17:0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ins w:id="443" w:author="Yugin Vitaly" w:date="2016-03-08T17:02:00Z"/>
                <w:sz w:val="20"/>
              </w:rPr>
            </w:pPr>
            <w:ins w:id="444" w:author="Yugin Vitaly" w:date="2016-03-08T17:02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ins w:id="445" w:author="Yugin Vitaly" w:date="2016-03-08T17:02:00Z"/>
                <w:sz w:val="20"/>
              </w:rPr>
            </w:pPr>
            <w:ins w:id="446" w:author="Yugin Vitaly" w:date="2016-03-08T17:02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организации</w:t>
              </w:r>
            </w:ins>
            <w:ins w:id="447" w:author="Yugin Vitaly" w:date="2016-03-08T17:27:00Z">
              <w:r w:rsidR="009330E1" w:rsidRPr="00F10512">
                <w:rPr>
                  <w:sz w:val="20"/>
                </w:rPr>
                <w:t>, к которой относится комиссия</w:t>
              </w:r>
            </w:ins>
            <w:ins w:id="448" w:author="Yugin Vitaly" w:date="2016-03-08T17:02:00Z"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ins w:id="449" w:author="Yugin Vitaly" w:date="2016-03-08T17:02:00Z"/>
                <w:sz w:val="20"/>
              </w:rPr>
            </w:pPr>
            <w:ins w:id="450" w:author="Yugin Vitaly" w:date="2016-03-08T17:02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lastRenderedPageBreak/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ins w:id="451" w:author="Yugin Vitaly" w:date="2016-03-08T17:03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DC375C">
        <w:trPr>
          <w:jc w:val="center"/>
          <w:ins w:id="452" w:author="Yugin Vitaly" w:date="2016-03-08T17:03:00Z"/>
        </w:trPr>
        <w:tc>
          <w:tcPr>
            <w:tcW w:w="742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ins w:id="453" w:author="Yugin Vitaly" w:date="2016-03-08T17:03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ins w:id="454" w:author="Yugin Vitaly" w:date="2016-03-08T17:03:00Z"/>
                <w:sz w:val="20"/>
              </w:rPr>
            </w:pPr>
            <w:ins w:id="455" w:author="Yugin Vitaly" w:date="2016-03-08T17:03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ins w:id="456" w:author="Yugin Vitaly" w:date="2016-03-08T17:03:00Z"/>
                <w:sz w:val="20"/>
              </w:rPr>
            </w:pPr>
            <w:ins w:id="457" w:author="Yugin Vitaly" w:date="2016-03-08T17:0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ins w:id="458" w:author="Yugin Vitaly" w:date="2016-03-08T17:03:00Z"/>
                <w:sz w:val="20"/>
              </w:rPr>
            </w:pPr>
            <w:ins w:id="459" w:author="Yugin Vitaly" w:date="2016-03-08T17:03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ins w:id="460" w:author="Yugin Vitaly" w:date="2016-03-08T17:03:00Z"/>
                <w:sz w:val="20"/>
              </w:rPr>
            </w:pPr>
            <w:ins w:id="461" w:author="Yugin Vitaly" w:date="2016-03-08T17:03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организации</w:t>
              </w:r>
            </w:ins>
            <w:ins w:id="462" w:author="Yugin Vitaly" w:date="2016-03-08T17:27:00Z">
              <w:r w:rsidR="009330E1" w:rsidRPr="00F10512">
                <w:rPr>
                  <w:sz w:val="20"/>
                </w:rPr>
                <w:t xml:space="preserve">, к которой относится </w:t>
              </w:r>
              <w:r w:rsidR="009330E1">
                <w:rPr>
                  <w:sz w:val="20"/>
                </w:rPr>
                <w:t>должностное лицо контрактной службы</w:t>
              </w:r>
            </w:ins>
            <w:ins w:id="463" w:author="Yugin Vitaly" w:date="2016-03-08T17:03:00Z"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ins w:id="464" w:author="Yugin Vitaly" w:date="2016-03-08T17:03:00Z"/>
                <w:sz w:val="20"/>
              </w:rPr>
            </w:pPr>
            <w:ins w:id="465" w:author="Yugin Vitaly" w:date="2016-03-08T17:03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ins w:id="466" w:author="Yugin Vitaly" w:date="2016-03-08T17:03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DC375C">
        <w:trPr>
          <w:jc w:val="center"/>
          <w:ins w:id="467" w:author="Yugin Vitaly" w:date="2016-03-08T17:03:00Z"/>
        </w:trPr>
        <w:tc>
          <w:tcPr>
            <w:tcW w:w="742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ins w:id="468" w:author="Yugin Vitaly" w:date="2016-03-08T17:03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ins w:id="469" w:author="Yugin Vitaly" w:date="2016-03-08T17:03:00Z"/>
                <w:sz w:val="20"/>
              </w:rPr>
            </w:pPr>
            <w:ins w:id="470" w:author="Yugin Vitaly" w:date="2016-03-08T17:03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ins w:id="471" w:author="Yugin Vitaly" w:date="2016-03-08T17:03:00Z"/>
                <w:sz w:val="20"/>
              </w:rPr>
            </w:pPr>
            <w:ins w:id="472" w:author="Yugin Vitaly" w:date="2016-03-08T17:0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ins w:id="473" w:author="Yugin Vitaly" w:date="2016-03-08T17:03:00Z"/>
                <w:sz w:val="20"/>
              </w:rPr>
            </w:pPr>
            <w:ins w:id="474" w:author="Yugin Vitaly" w:date="2016-03-08T17:03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ins w:id="475" w:author="Yugin Vitaly" w:date="2016-03-08T17:03:00Z"/>
                <w:sz w:val="20"/>
              </w:rPr>
            </w:pPr>
            <w:ins w:id="476" w:author="Yugin Vitaly" w:date="2016-03-08T17:03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организации</w:t>
              </w:r>
            </w:ins>
            <w:ins w:id="477" w:author="Yugin Vitaly" w:date="2016-03-08T17:27:00Z">
              <w:r w:rsidR="009330E1">
                <w:rPr>
                  <w:sz w:val="20"/>
                </w:rPr>
                <w:t xml:space="preserve"> контрактного управляющего</w:t>
              </w:r>
            </w:ins>
            <w:ins w:id="478" w:author="Yugin Vitaly" w:date="2016-03-08T17:03:00Z"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ins w:id="479" w:author="Yugin Vitaly" w:date="2016-03-08T17:03:00Z"/>
                <w:sz w:val="20"/>
              </w:rPr>
            </w:pPr>
            <w:ins w:id="480" w:author="Yugin Vitaly" w:date="2016-03-08T17:03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Del="002862D6" w:rsidTr="00DC375C">
        <w:trPr>
          <w:jc w:val="center"/>
          <w:del w:id="481" w:author="Yugin Vitaly" w:date="2016-03-08T11:38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Del="002862D6" w:rsidRDefault="006A70E5" w:rsidP="00633356">
            <w:pPr>
              <w:spacing w:before="0" w:after="0"/>
              <w:jc w:val="center"/>
              <w:rPr>
                <w:del w:id="482" w:author="Yugin Vitaly" w:date="2016-03-08T11:38:00Z"/>
                <w:b/>
                <w:bCs/>
                <w:sz w:val="20"/>
              </w:rPr>
            </w:pPr>
            <w:del w:id="483" w:author="Yugin Vitaly" w:date="2016-03-08T11:38:00Z">
              <w:r w:rsidRPr="00675499" w:rsidDel="002862D6">
                <w:rPr>
                  <w:b/>
                  <w:bCs/>
                  <w:sz w:val="20"/>
                </w:rPr>
                <w:delText>Заявитель</w:delText>
              </w:r>
            </w:del>
          </w:p>
        </w:tc>
      </w:tr>
      <w:tr w:rsidR="006A70E5" w:rsidRPr="00CF443D" w:rsidDel="002862D6" w:rsidTr="00DC375C">
        <w:trPr>
          <w:jc w:val="center"/>
          <w:del w:id="484" w:author="Yugin Vitaly" w:date="2016-03-08T11:38:00Z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Del="002862D6" w:rsidRDefault="006A70E5" w:rsidP="00633356">
            <w:pPr>
              <w:spacing w:before="0" w:after="0"/>
              <w:rPr>
                <w:del w:id="485" w:author="Yugin Vitaly" w:date="2016-03-08T11:38:00Z"/>
                <w:b/>
                <w:sz w:val="20"/>
              </w:rPr>
            </w:pPr>
            <w:del w:id="486" w:author="Yugin Vitaly" w:date="2016-03-08T11:38:00Z">
              <w:r w:rsidRPr="00137D81" w:rsidDel="002862D6">
                <w:rPr>
                  <w:b/>
                  <w:sz w:val="20"/>
                </w:rPr>
                <w:delText>applicant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both"/>
              <w:rPr>
                <w:del w:id="487" w:author="Yugin Vitaly" w:date="2016-03-08T11:38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center"/>
              <w:rPr>
                <w:del w:id="488" w:author="Yugin Vitaly" w:date="2016-03-08T11:38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center"/>
              <w:rPr>
                <w:del w:id="489" w:author="Yugin Vitaly" w:date="2016-03-08T11:38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rPr>
                <w:del w:id="490" w:author="Yugin Vitaly" w:date="2016-03-08T11:38:00Z"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both"/>
              <w:rPr>
                <w:del w:id="491" w:author="Yugin Vitaly" w:date="2016-03-08T11:38:00Z"/>
                <w:sz w:val="20"/>
              </w:rPr>
            </w:pPr>
          </w:p>
        </w:tc>
      </w:tr>
      <w:tr w:rsidR="006A70E5" w:rsidRPr="00CF443D" w:rsidDel="002862D6" w:rsidTr="00DC375C">
        <w:trPr>
          <w:jc w:val="center"/>
          <w:del w:id="492" w:author="Yugin Vitaly" w:date="2016-03-08T11:38:00Z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both"/>
              <w:rPr>
                <w:del w:id="493" w:author="Yugin Vitaly" w:date="2016-03-08T11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both"/>
              <w:rPr>
                <w:del w:id="494" w:author="Yugin Vitaly" w:date="2016-03-08T11:38:00Z"/>
                <w:sz w:val="20"/>
              </w:rPr>
            </w:pPr>
            <w:del w:id="495" w:author="Yugin Vitaly" w:date="2016-03-08T11:38:00Z">
              <w:r w:rsidRPr="00C42277" w:rsidDel="002862D6">
                <w:rPr>
                  <w:sz w:val="20"/>
                </w:rPr>
                <w:delText>applicantType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Del="002862D6" w:rsidRDefault="006A70E5" w:rsidP="00633356">
            <w:pPr>
              <w:spacing w:before="0" w:after="0"/>
              <w:jc w:val="center"/>
              <w:rPr>
                <w:del w:id="496" w:author="Yugin Vitaly" w:date="2016-03-08T11:38:00Z"/>
                <w:sz w:val="20"/>
              </w:rPr>
            </w:pPr>
            <w:del w:id="497" w:author="Yugin Vitaly" w:date="2016-03-08T11:38:00Z">
              <w:r w:rsidDel="002862D6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center"/>
              <w:rPr>
                <w:del w:id="498" w:author="Yugin Vitaly" w:date="2016-03-08T11:38:00Z"/>
                <w:sz w:val="20"/>
              </w:rPr>
            </w:pPr>
            <w:del w:id="499" w:author="Yugin Vitaly" w:date="2016-03-08T11:38:00Z">
              <w:r w:rsidRPr="00CF443D" w:rsidDel="002862D6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6A70E5" w:rsidDel="002862D6" w:rsidRDefault="006A70E5" w:rsidP="00633356">
            <w:pPr>
              <w:spacing w:before="0" w:after="0"/>
              <w:rPr>
                <w:del w:id="500" w:author="Yugin Vitaly" w:date="2016-03-08T11:38:00Z"/>
                <w:sz w:val="20"/>
              </w:rPr>
            </w:pPr>
            <w:del w:id="501" w:author="Yugin Vitaly" w:date="2016-03-08T11:38:00Z">
              <w:r w:rsidDel="002862D6">
                <w:rPr>
                  <w:sz w:val="20"/>
                </w:rPr>
                <w:delText>Тип заявителя</w:delText>
              </w:r>
              <w:r w:rsidR="009575F3" w:rsidDel="002862D6">
                <w:rPr>
                  <w:sz w:val="20"/>
                </w:rPr>
                <w:delText>:</w:delText>
              </w:r>
            </w:del>
          </w:p>
          <w:p w:rsidR="009575F3" w:rsidDel="002862D6" w:rsidRDefault="009575F3" w:rsidP="009575F3">
            <w:pPr>
              <w:spacing w:before="0" w:after="0"/>
              <w:jc w:val="both"/>
              <w:rPr>
                <w:del w:id="502" w:author="Yugin Vitaly" w:date="2016-03-08T11:38:00Z"/>
                <w:sz w:val="20"/>
              </w:rPr>
            </w:pPr>
          </w:p>
          <w:p w:rsidR="009575F3" w:rsidRPr="00C42277" w:rsidDel="002862D6" w:rsidRDefault="009575F3" w:rsidP="009575F3">
            <w:pPr>
              <w:spacing w:before="0" w:after="0"/>
              <w:jc w:val="both"/>
              <w:rPr>
                <w:del w:id="503" w:author="Yugin Vitaly" w:date="2016-03-08T11:38:00Z"/>
                <w:sz w:val="20"/>
              </w:rPr>
            </w:pPr>
            <w:del w:id="504" w:author="Yugin Vitaly" w:date="2016-03-08T11:38:00Z">
              <w:r w:rsidDel="002862D6">
                <w:rPr>
                  <w:sz w:val="20"/>
                </w:rPr>
                <w:delText>P - Физическое лицо;</w:delText>
              </w:r>
            </w:del>
          </w:p>
          <w:p w:rsidR="009575F3" w:rsidDel="002862D6" w:rsidRDefault="009575F3" w:rsidP="009575F3">
            <w:pPr>
              <w:spacing w:before="0" w:after="0"/>
              <w:jc w:val="both"/>
              <w:rPr>
                <w:del w:id="505" w:author="Yugin Vitaly" w:date="2016-03-08T11:38:00Z"/>
                <w:sz w:val="20"/>
              </w:rPr>
            </w:pPr>
            <w:del w:id="506" w:author="Yugin Vitaly" w:date="2016-03-08T11:38:00Z">
              <w:r w:rsidRPr="00C42277" w:rsidDel="002862D6">
                <w:rPr>
                  <w:sz w:val="20"/>
                </w:rPr>
                <w:delText>U - Юридическое лицо</w:delText>
              </w:r>
              <w:r w:rsidDel="002862D6">
                <w:rPr>
                  <w:sz w:val="20"/>
                </w:rPr>
                <w:delText>;</w:delText>
              </w:r>
            </w:del>
          </w:p>
          <w:p w:rsidR="009575F3" w:rsidRPr="00C42277" w:rsidDel="002862D6" w:rsidRDefault="009575F3" w:rsidP="009575F3">
            <w:pPr>
              <w:spacing w:before="0" w:after="0"/>
              <w:rPr>
                <w:del w:id="507" w:author="Yugin Vitaly" w:date="2016-03-08T11:38:00Z"/>
                <w:sz w:val="20"/>
              </w:rPr>
            </w:pPr>
            <w:del w:id="508" w:author="Yugin Vitaly" w:date="2016-03-08T11:38:00Z">
              <w:r w:rsidDel="002862D6">
                <w:rPr>
                  <w:sz w:val="20"/>
                  <w:lang w:val="en-US"/>
                </w:rPr>
                <w:delText>I</w:delText>
              </w:r>
              <w:r w:rsidDel="002862D6">
                <w:rPr>
                  <w:sz w:val="20"/>
                </w:rPr>
                <w:delText xml:space="preserve"> - Индивидуальный предприниматель.</w:delText>
              </w:r>
            </w:del>
          </w:p>
        </w:tc>
        <w:tc>
          <w:tcPr>
            <w:tcW w:w="1389" w:type="pct"/>
            <w:shd w:val="clear" w:color="auto" w:fill="auto"/>
          </w:tcPr>
          <w:p w:rsidR="006A70E5" w:rsidDel="002862D6" w:rsidRDefault="006A70E5" w:rsidP="00633356">
            <w:pPr>
              <w:spacing w:before="0" w:after="0"/>
              <w:jc w:val="both"/>
              <w:rPr>
                <w:del w:id="509" w:author="Yugin Vitaly" w:date="2016-03-08T11:38:00Z"/>
                <w:sz w:val="20"/>
              </w:rPr>
            </w:pPr>
            <w:del w:id="510" w:author="Yugin Vitaly" w:date="2016-03-08T11:38:00Z">
              <w:r w:rsidDel="002862D6">
                <w:rPr>
                  <w:sz w:val="20"/>
                </w:rPr>
                <w:delText xml:space="preserve">Допустимые значения: </w:delText>
              </w:r>
            </w:del>
          </w:p>
          <w:p w:rsidR="006A70E5" w:rsidRPr="00C42277" w:rsidDel="002862D6" w:rsidRDefault="006A70E5" w:rsidP="00633356">
            <w:pPr>
              <w:spacing w:before="0" w:after="0"/>
              <w:jc w:val="both"/>
              <w:rPr>
                <w:del w:id="511" w:author="Yugin Vitaly" w:date="2016-03-08T11:38:00Z"/>
                <w:sz w:val="20"/>
              </w:rPr>
            </w:pPr>
            <w:del w:id="512" w:author="Yugin Vitaly" w:date="2016-03-08T11:38:00Z">
              <w:r w:rsidRPr="00C42277" w:rsidDel="002862D6">
                <w:rPr>
                  <w:sz w:val="20"/>
                </w:rPr>
                <w:delText>P</w:delText>
              </w:r>
            </w:del>
          </w:p>
          <w:p w:rsidR="006A70E5" w:rsidDel="002862D6" w:rsidRDefault="006A70E5" w:rsidP="00633356">
            <w:pPr>
              <w:spacing w:before="0" w:after="0"/>
              <w:jc w:val="both"/>
              <w:rPr>
                <w:del w:id="513" w:author="Yugin Vitaly" w:date="2016-03-08T11:38:00Z"/>
                <w:sz w:val="20"/>
              </w:rPr>
            </w:pPr>
            <w:del w:id="514" w:author="Yugin Vitaly" w:date="2016-03-08T11:38:00Z">
              <w:r w:rsidRPr="00C42277" w:rsidDel="002862D6">
                <w:rPr>
                  <w:sz w:val="20"/>
                </w:rPr>
                <w:delText>U</w:delText>
              </w:r>
            </w:del>
          </w:p>
          <w:p w:rsidR="009575F3" w:rsidRPr="009575F3" w:rsidDel="002862D6" w:rsidRDefault="009575F3" w:rsidP="009575F3">
            <w:pPr>
              <w:spacing w:before="0" w:after="0"/>
              <w:jc w:val="both"/>
              <w:rPr>
                <w:del w:id="515" w:author="Yugin Vitaly" w:date="2016-03-08T11:38:00Z"/>
                <w:sz w:val="20"/>
              </w:rPr>
            </w:pPr>
            <w:del w:id="516" w:author="Yugin Vitaly" w:date="2016-03-08T11:38:00Z">
              <w:r w:rsidDel="002862D6">
                <w:rPr>
                  <w:sz w:val="20"/>
                  <w:lang w:val="en-US"/>
                </w:rPr>
                <w:delText>I</w:delText>
              </w:r>
            </w:del>
          </w:p>
        </w:tc>
      </w:tr>
      <w:tr w:rsidR="006A70E5" w:rsidRPr="00CF443D" w:rsidDel="002862D6" w:rsidTr="00DC375C">
        <w:trPr>
          <w:jc w:val="center"/>
          <w:del w:id="517" w:author="Yugin Vitaly" w:date="2016-03-08T11:38:00Z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both"/>
              <w:rPr>
                <w:del w:id="518" w:author="Yugin Vitaly" w:date="2016-03-08T11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both"/>
              <w:rPr>
                <w:del w:id="519" w:author="Yugin Vitaly" w:date="2016-03-08T11:38:00Z"/>
                <w:sz w:val="20"/>
              </w:rPr>
            </w:pPr>
            <w:del w:id="520" w:author="Yugin Vitaly" w:date="2016-03-08T11:38:00Z">
              <w:r w:rsidRPr="00E87917" w:rsidDel="002862D6">
                <w:rPr>
                  <w:sz w:val="20"/>
                </w:rPr>
                <w:delText>organizationName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21" w:author="Yugin Vitaly" w:date="2016-03-08T11:38:00Z"/>
                <w:sz w:val="20"/>
              </w:rPr>
            </w:pPr>
            <w:del w:id="522" w:author="Yugin Vitaly" w:date="2016-03-08T11:38:00Z">
              <w:r w:rsidDel="002862D6">
                <w:rPr>
                  <w:sz w:val="20"/>
                </w:rPr>
                <w:delText>О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23" w:author="Yugin Vitaly" w:date="2016-03-08T11:38:00Z"/>
                <w:sz w:val="20"/>
              </w:rPr>
            </w:pPr>
            <w:del w:id="524" w:author="Yugin Vitaly" w:date="2016-03-08T11:38:00Z">
              <w:r w:rsidRPr="00E87917" w:rsidDel="002862D6">
                <w:rPr>
                  <w:sz w:val="20"/>
                </w:rPr>
                <w:delText>T(1-</w:delText>
              </w:r>
              <w:r w:rsidDel="002862D6">
                <w:rPr>
                  <w:sz w:val="20"/>
                </w:rPr>
                <w:delText>1</w:delText>
              </w:r>
              <w:r w:rsidRPr="00E87917" w:rsidDel="002862D6">
                <w:rPr>
                  <w:sz w:val="20"/>
                </w:rPr>
                <w:delText>000)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rPr>
                <w:del w:id="525" w:author="Yugin Vitaly" w:date="2016-03-08T11:38:00Z"/>
                <w:sz w:val="20"/>
              </w:rPr>
            </w:pPr>
            <w:del w:id="526" w:author="Yugin Vitaly" w:date="2016-03-08T11:38:00Z">
              <w:r w:rsidRPr="00D46133" w:rsidDel="002862D6">
                <w:rPr>
                  <w:sz w:val="20"/>
                </w:rPr>
                <w:delText>Наименование юр. лица/Фамилия Имя Отчество для физ.лица</w:delText>
              </w:r>
            </w:del>
          </w:p>
        </w:tc>
        <w:tc>
          <w:tcPr>
            <w:tcW w:w="1389" w:type="pct"/>
            <w:shd w:val="clear" w:color="auto" w:fill="auto"/>
          </w:tcPr>
          <w:p w:rsidR="006A70E5" w:rsidRPr="00725761" w:rsidDel="002862D6" w:rsidRDefault="006A70E5" w:rsidP="00633356">
            <w:pPr>
              <w:spacing w:before="0" w:after="0"/>
              <w:jc w:val="both"/>
              <w:rPr>
                <w:del w:id="527" w:author="Yugin Vitaly" w:date="2016-03-08T11:38:00Z"/>
                <w:sz w:val="20"/>
              </w:rPr>
            </w:pPr>
          </w:p>
        </w:tc>
      </w:tr>
      <w:tr w:rsidR="006A70E5" w:rsidRPr="00CF443D" w:rsidDel="002862D6" w:rsidTr="00DC375C">
        <w:trPr>
          <w:jc w:val="center"/>
          <w:del w:id="528" w:author="Yugin Vitaly" w:date="2016-03-08T11:38:00Z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both"/>
              <w:rPr>
                <w:del w:id="529" w:author="Yugin Vitaly" w:date="2016-03-08T11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both"/>
              <w:rPr>
                <w:del w:id="530" w:author="Yugin Vitaly" w:date="2016-03-08T11:38:00Z"/>
                <w:sz w:val="20"/>
              </w:rPr>
            </w:pPr>
            <w:del w:id="531" w:author="Yugin Vitaly" w:date="2016-03-08T11:38:00Z">
              <w:r w:rsidRPr="00E87917" w:rsidDel="002862D6">
                <w:rPr>
                  <w:sz w:val="20"/>
                </w:rPr>
                <w:delText>factualAddress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32" w:author="Yugin Vitaly" w:date="2016-03-08T11:38:00Z"/>
                <w:sz w:val="20"/>
              </w:rPr>
            </w:pPr>
            <w:del w:id="533" w:author="Yugin Vitaly" w:date="2016-03-08T11:38:00Z">
              <w:r w:rsidRPr="00E87917" w:rsidDel="002862D6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34" w:author="Yugin Vitaly" w:date="2016-03-08T11:38:00Z"/>
                <w:sz w:val="20"/>
              </w:rPr>
            </w:pPr>
            <w:del w:id="535" w:author="Yugin Vitaly" w:date="2016-03-08T11:38:00Z">
              <w:r w:rsidRPr="00E87917" w:rsidDel="002862D6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2862D6" w:rsidRDefault="006A70E5" w:rsidP="00633356">
            <w:pPr>
              <w:spacing w:before="0" w:after="0"/>
              <w:rPr>
                <w:del w:id="536" w:author="Yugin Vitaly" w:date="2016-03-08T11:38:00Z"/>
                <w:sz w:val="20"/>
              </w:rPr>
            </w:pPr>
            <w:del w:id="537" w:author="Yugin Vitaly" w:date="2016-03-08T11:38:00Z">
              <w:r w:rsidDel="002862D6">
                <w:rPr>
                  <w:sz w:val="20"/>
                </w:rPr>
                <w:delText>Место нахождения</w:delText>
              </w:r>
            </w:del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Del="002862D6" w:rsidRDefault="006A70E5" w:rsidP="00633356">
            <w:pPr>
              <w:spacing w:before="0" w:after="0"/>
              <w:jc w:val="both"/>
              <w:rPr>
                <w:del w:id="538" w:author="Yugin Vitaly" w:date="2016-03-08T11:38:00Z"/>
                <w:sz w:val="20"/>
              </w:rPr>
            </w:pPr>
          </w:p>
        </w:tc>
      </w:tr>
      <w:tr w:rsidR="006A70E5" w:rsidRPr="00CF443D" w:rsidDel="002862D6" w:rsidTr="00DC375C">
        <w:trPr>
          <w:jc w:val="center"/>
          <w:del w:id="539" w:author="Yugin Vitaly" w:date="2016-03-08T11:38:00Z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both"/>
              <w:rPr>
                <w:del w:id="540" w:author="Yugin Vitaly" w:date="2016-03-08T11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both"/>
              <w:rPr>
                <w:del w:id="541" w:author="Yugin Vitaly" w:date="2016-03-08T11:38:00Z"/>
                <w:sz w:val="20"/>
              </w:rPr>
            </w:pPr>
            <w:del w:id="542" w:author="Yugin Vitaly" w:date="2016-03-08T11:38:00Z">
              <w:r w:rsidRPr="00E87917" w:rsidDel="002862D6">
                <w:rPr>
                  <w:sz w:val="20"/>
                </w:rPr>
                <w:delText>postAddress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43" w:author="Yugin Vitaly" w:date="2016-03-08T11:38:00Z"/>
                <w:sz w:val="20"/>
              </w:rPr>
            </w:pPr>
            <w:del w:id="544" w:author="Yugin Vitaly" w:date="2016-03-08T11:38:00Z">
              <w:r w:rsidRPr="00E87917" w:rsidDel="002862D6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45" w:author="Yugin Vitaly" w:date="2016-03-08T11:38:00Z"/>
                <w:sz w:val="20"/>
              </w:rPr>
            </w:pPr>
            <w:del w:id="546" w:author="Yugin Vitaly" w:date="2016-03-08T11:38:00Z">
              <w:r w:rsidRPr="00E87917" w:rsidDel="002862D6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2862D6" w:rsidRDefault="006A70E5" w:rsidP="00633356">
            <w:pPr>
              <w:spacing w:before="0" w:after="0"/>
              <w:rPr>
                <w:del w:id="547" w:author="Yugin Vitaly" w:date="2016-03-08T11:38:00Z"/>
                <w:sz w:val="20"/>
              </w:rPr>
            </w:pPr>
            <w:del w:id="548" w:author="Yugin Vitaly" w:date="2016-03-08T11:38:00Z">
              <w:r w:rsidRPr="00E87917" w:rsidDel="002862D6">
                <w:rPr>
                  <w:sz w:val="20"/>
                </w:rPr>
                <w:delText>Почтовый адрес</w:delText>
              </w:r>
            </w:del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Del="002862D6" w:rsidRDefault="006A70E5" w:rsidP="00633356">
            <w:pPr>
              <w:spacing w:before="0" w:after="0"/>
              <w:jc w:val="both"/>
              <w:rPr>
                <w:del w:id="549" w:author="Yugin Vitaly" w:date="2016-03-08T11:38:00Z"/>
                <w:sz w:val="20"/>
              </w:rPr>
            </w:pPr>
          </w:p>
        </w:tc>
      </w:tr>
      <w:tr w:rsidR="006A70E5" w:rsidRPr="00CF443D" w:rsidDel="002862D6" w:rsidTr="00DC375C">
        <w:trPr>
          <w:jc w:val="center"/>
          <w:del w:id="550" w:author="Yugin Vitaly" w:date="2016-03-08T11:38:00Z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both"/>
              <w:rPr>
                <w:del w:id="551" w:author="Yugin Vitaly" w:date="2016-03-08T11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both"/>
              <w:rPr>
                <w:del w:id="552" w:author="Yugin Vitaly" w:date="2016-03-08T11:38:00Z"/>
                <w:sz w:val="20"/>
              </w:rPr>
            </w:pPr>
            <w:del w:id="553" w:author="Yugin Vitaly" w:date="2016-03-08T11:38:00Z">
              <w:r w:rsidRPr="00E87917" w:rsidDel="002862D6">
                <w:rPr>
                  <w:sz w:val="20"/>
                </w:rPr>
                <w:delText>contactEMail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54" w:author="Yugin Vitaly" w:date="2016-03-08T11:38:00Z"/>
                <w:sz w:val="20"/>
              </w:rPr>
            </w:pPr>
            <w:del w:id="555" w:author="Yugin Vitaly" w:date="2016-03-08T11:38:00Z">
              <w:r w:rsidRPr="00E87917" w:rsidDel="002862D6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56" w:author="Yugin Vitaly" w:date="2016-03-08T11:38:00Z"/>
                <w:sz w:val="20"/>
              </w:rPr>
            </w:pPr>
            <w:del w:id="557" w:author="Yugin Vitaly" w:date="2016-03-08T11:38:00Z">
              <w:r w:rsidRPr="00E87917" w:rsidDel="002862D6">
                <w:rPr>
                  <w:sz w:val="20"/>
                </w:rPr>
                <w:delText>T(1-256)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2862D6" w:rsidRDefault="006A70E5" w:rsidP="00633356">
            <w:pPr>
              <w:spacing w:before="0" w:after="0"/>
              <w:rPr>
                <w:del w:id="558" w:author="Yugin Vitaly" w:date="2016-03-08T11:38:00Z"/>
                <w:sz w:val="20"/>
              </w:rPr>
            </w:pPr>
            <w:del w:id="559" w:author="Yugin Vitaly" w:date="2016-03-08T11:38:00Z">
              <w:r w:rsidRPr="00356193" w:rsidDel="002862D6">
                <w:rPr>
                  <w:sz w:val="20"/>
                </w:rPr>
                <w:delText>Адрес электронной почты</w:delText>
              </w:r>
            </w:del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804F4" w:rsidDel="002862D6" w:rsidRDefault="006A70E5" w:rsidP="00633356">
            <w:pPr>
              <w:spacing w:before="0" w:after="0"/>
              <w:jc w:val="both"/>
              <w:rPr>
                <w:del w:id="560" w:author="Yugin Vitaly" w:date="2016-03-08T11:38:00Z"/>
                <w:sz w:val="20"/>
              </w:rPr>
            </w:pPr>
          </w:p>
        </w:tc>
      </w:tr>
      <w:tr w:rsidR="006A70E5" w:rsidRPr="00CF443D" w:rsidDel="002862D6" w:rsidTr="00DC375C">
        <w:trPr>
          <w:jc w:val="center"/>
          <w:del w:id="561" w:author="Yugin Vitaly" w:date="2016-03-08T11:38:00Z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both"/>
              <w:rPr>
                <w:del w:id="562" w:author="Yugin Vitaly" w:date="2016-03-08T11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both"/>
              <w:rPr>
                <w:del w:id="563" w:author="Yugin Vitaly" w:date="2016-03-08T11:38:00Z"/>
                <w:sz w:val="20"/>
              </w:rPr>
            </w:pPr>
            <w:del w:id="564" w:author="Yugin Vitaly" w:date="2016-03-08T11:38:00Z">
              <w:r w:rsidRPr="00E87917" w:rsidDel="002862D6">
                <w:rPr>
                  <w:sz w:val="20"/>
                </w:rPr>
                <w:delText>contactPhone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65" w:author="Yugin Vitaly" w:date="2016-03-08T11:38:00Z"/>
                <w:sz w:val="20"/>
              </w:rPr>
            </w:pPr>
            <w:del w:id="566" w:author="Yugin Vitaly" w:date="2016-03-08T11:38:00Z">
              <w:r w:rsidRPr="00E87917" w:rsidDel="002862D6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67" w:author="Yugin Vitaly" w:date="2016-03-08T11:38:00Z"/>
                <w:sz w:val="20"/>
              </w:rPr>
            </w:pPr>
            <w:del w:id="568" w:author="Yugin Vitaly" w:date="2016-03-08T11:38:00Z">
              <w:r w:rsidRPr="00E87917" w:rsidDel="002862D6">
                <w:rPr>
                  <w:sz w:val="20"/>
                </w:rPr>
                <w:delText>T(1-30)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2862D6" w:rsidRDefault="006A70E5" w:rsidP="00633356">
            <w:pPr>
              <w:spacing w:before="0" w:after="0"/>
              <w:rPr>
                <w:del w:id="569" w:author="Yugin Vitaly" w:date="2016-03-08T11:38:00Z"/>
                <w:sz w:val="20"/>
              </w:rPr>
            </w:pPr>
            <w:del w:id="570" w:author="Yugin Vitaly" w:date="2016-03-08T11:38:00Z">
              <w:r w:rsidRPr="00356193" w:rsidDel="002862D6">
                <w:rPr>
                  <w:sz w:val="20"/>
                </w:rPr>
                <w:delText>Номер контактного телефона</w:delText>
              </w:r>
            </w:del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Del="002862D6" w:rsidRDefault="006A70E5" w:rsidP="00633356">
            <w:pPr>
              <w:spacing w:before="0" w:after="0"/>
              <w:jc w:val="both"/>
              <w:rPr>
                <w:del w:id="571" w:author="Yugin Vitaly" w:date="2016-03-08T11:38:00Z"/>
                <w:sz w:val="20"/>
              </w:rPr>
            </w:pPr>
          </w:p>
        </w:tc>
      </w:tr>
      <w:tr w:rsidR="006A70E5" w:rsidRPr="00CF443D" w:rsidDel="002862D6" w:rsidTr="00DC375C">
        <w:trPr>
          <w:jc w:val="center"/>
          <w:del w:id="572" w:author="Yugin Vitaly" w:date="2016-03-08T11:38:00Z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Del="002862D6" w:rsidRDefault="006A70E5" w:rsidP="00633356">
            <w:pPr>
              <w:spacing w:before="0" w:after="0"/>
              <w:jc w:val="both"/>
              <w:rPr>
                <w:del w:id="573" w:author="Yugin Vitaly" w:date="2016-03-08T11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both"/>
              <w:rPr>
                <w:del w:id="574" w:author="Yugin Vitaly" w:date="2016-03-08T11:38:00Z"/>
                <w:sz w:val="20"/>
              </w:rPr>
            </w:pPr>
            <w:del w:id="575" w:author="Yugin Vitaly" w:date="2016-03-08T11:38:00Z">
              <w:r w:rsidRPr="00E87917" w:rsidDel="002862D6">
                <w:rPr>
                  <w:sz w:val="20"/>
                </w:rPr>
                <w:delText>contactFax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76" w:author="Yugin Vitaly" w:date="2016-03-08T11:38:00Z"/>
                <w:sz w:val="20"/>
              </w:rPr>
            </w:pPr>
            <w:del w:id="577" w:author="Yugin Vitaly" w:date="2016-03-08T11:38:00Z">
              <w:r w:rsidRPr="00E87917" w:rsidDel="002862D6">
                <w:rPr>
                  <w:sz w:val="20"/>
                </w:rPr>
                <w:delText>H</w:delText>
              </w:r>
            </w:del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Del="002862D6" w:rsidRDefault="006A70E5" w:rsidP="00633356">
            <w:pPr>
              <w:spacing w:before="0" w:after="0"/>
              <w:jc w:val="center"/>
              <w:rPr>
                <w:del w:id="578" w:author="Yugin Vitaly" w:date="2016-03-08T11:38:00Z"/>
                <w:sz w:val="20"/>
              </w:rPr>
            </w:pPr>
            <w:del w:id="579" w:author="Yugin Vitaly" w:date="2016-03-08T11:38:00Z">
              <w:r w:rsidRPr="00E87917" w:rsidDel="002862D6">
                <w:rPr>
                  <w:sz w:val="20"/>
                </w:rPr>
                <w:delText>T(1-30)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2862D6" w:rsidRDefault="006A70E5" w:rsidP="00633356">
            <w:pPr>
              <w:spacing w:before="0" w:after="0"/>
              <w:rPr>
                <w:del w:id="580" w:author="Yugin Vitaly" w:date="2016-03-08T11:38:00Z"/>
                <w:sz w:val="20"/>
              </w:rPr>
            </w:pPr>
            <w:del w:id="581" w:author="Yugin Vitaly" w:date="2016-03-08T11:38:00Z">
              <w:r w:rsidRPr="00E87917" w:rsidDel="002862D6">
                <w:rPr>
                  <w:sz w:val="20"/>
                </w:rPr>
                <w:delText>Факс</w:delText>
              </w:r>
            </w:del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Del="002862D6" w:rsidRDefault="006A70E5" w:rsidP="00633356">
            <w:pPr>
              <w:spacing w:before="0" w:after="0"/>
              <w:jc w:val="both"/>
              <w:rPr>
                <w:del w:id="582" w:author="Yugin Vitaly" w:date="2016-03-08T11:38:00Z"/>
                <w:sz w:val="20"/>
              </w:rPr>
            </w:pPr>
          </w:p>
        </w:tc>
      </w:tr>
      <w:tr w:rsidR="002862D6" w:rsidRPr="00675499" w:rsidTr="002862D6">
        <w:trPr>
          <w:jc w:val="center"/>
          <w:ins w:id="583" w:author="Yugin Vitaly" w:date="2016-03-08T11:38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ins w:id="584" w:author="Yugin Vitaly" w:date="2016-03-08T11:38:00Z"/>
                <w:b/>
                <w:bCs/>
                <w:sz w:val="20"/>
              </w:rPr>
            </w:pPr>
            <w:ins w:id="585" w:author="Yugin Vitaly" w:date="2016-03-08T11:38:00Z">
              <w:r w:rsidRPr="002862D6">
                <w:rPr>
                  <w:b/>
                  <w:bCs/>
                  <w:sz w:val="20"/>
                </w:rPr>
                <w:lastRenderedPageBreak/>
                <w:t>Заявитель (согласно ПП РФ №1148)</w:t>
              </w:r>
            </w:ins>
          </w:p>
        </w:tc>
      </w:tr>
      <w:tr w:rsidR="002862D6" w:rsidRPr="00CF443D" w:rsidTr="002862D6">
        <w:trPr>
          <w:jc w:val="center"/>
          <w:ins w:id="586" w:author="Yugin Vitaly" w:date="2016-03-08T11:38:00Z"/>
        </w:trPr>
        <w:tc>
          <w:tcPr>
            <w:tcW w:w="742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ins w:id="587" w:author="Yugin Vitaly" w:date="2016-03-08T11:38:00Z"/>
                <w:b/>
                <w:sz w:val="20"/>
              </w:rPr>
            </w:pPr>
            <w:ins w:id="588" w:author="Yugin Vitaly" w:date="2016-03-08T11:39:00Z">
              <w:r w:rsidRPr="002862D6">
                <w:rPr>
                  <w:b/>
                  <w:sz w:val="20"/>
                </w:rPr>
                <w:t>applicantNew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589" w:author="Yugin Vitaly" w:date="2016-03-08T11:38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ins w:id="590" w:author="Yugin Vitaly" w:date="2016-03-08T11:38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ins w:id="591" w:author="Yugin Vitaly" w:date="2016-03-08T11:38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ins w:id="592" w:author="Yugin Vitaly" w:date="2016-03-08T11:38:00Z"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593" w:author="Yugin Vitaly" w:date="2016-03-08T11:38:00Z"/>
                <w:sz w:val="20"/>
              </w:rPr>
            </w:pPr>
          </w:p>
        </w:tc>
      </w:tr>
      <w:tr w:rsidR="002862D6" w:rsidRPr="00CF443D" w:rsidTr="002862D6">
        <w:trPr>
          <w:jc w:val="center"/>
          <w:ins w:id="594" w:author="Yugin Vitaly" w:date="2016-03-08T11:38:00Z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595" w:author="Yugin Vitaly" w:date="2016-03-08T11:38:00Z"/>
                <w:sz w:val="20"/>
              </w:rPr>
            </w:pPr>
            <w:ins w:id="596" w:author="Yugin Vitaly" w:date="2016-03-08T11:39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ins w:id="597" w:author="Yugin Vitaly" w:date="2016-03-08T11:38:00Z"/>
                <w:sz w:val="20"/>
              </w:rPr>
            </w:pPr>
            <w:ins w:id="598" w:author="Yugin Vitaly" w:date="2016-03-08T11:39:00Z">
              <w:r w:rsidRPr="002862D6">
                <w:rPr>
                  <w:sz w:val="20"/>
                </w:rPr>
                <w:t>legalEntity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ins w:id="599" w:author="Yugin Vitaly" w:date="2016-03-08T11:38:00Z"/>
                <w:sz w:val="20"/>
              </w:rPr>
            </w:pPr>
            <w:ins w:id="600" w:author="Yugin Vitaly" w:date="2016-03-08T11:38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ins w:id="601" w:author="Yugin Vitaly" w:date="2016-03-08T11:38:00Z"/>
                <w:sz w:val="20"/>
                <w:lang w:val="en-US"/>
              </w:rPr>
            </w:pPr>
            <w:ins w:id="602" w:author="Yugin Vitaly" w:date="2016-03-08T11:39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ins w:id="603" w:author="Yugin Vitaly" w:date="2016-03-08T11:38:00Z"/>
                <w:sz w:val="20"/>
              </w:rPr>
            </w:pPr>
            <w:ins w:id="604" w:author="Yugin Vitaly" w:date="2016-03-08T11:40:00Z">
              <w:r w:rsidRPr="002862D6">
                <w:rPr>
                  <w:sz w:val="20"/>
                </w:rPr>
                <w:t>Юридическое лицо</w:t>
              </w:r>
            </w:ins>
          </w:p>
        </w:tc>
        <w:tc>
          <w:tcPr>
            <w:tcW w:w="1389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ins w:id="605" w:author="Yugin Vitaly" w:date="2016-03-08T11:38:00Z"/>
                <w:sz w:val="20"/>
              </w:rPr>
            </w:pPr>
          </w:p>
        </w:tc>
      </w:tr>
      <w:tr w:rsidR="002862D6" w:rsidRPr="00CF443D" w:rsidTr="002862D6">
        <w:trPr>
          <w:jc w:val="center"/>
          <w:ins w:id="606" w:author="Yugin Vitaly" w:date="2016-03-08T11:38:00Z"/>
        </w:trPr>
        <w:tc>
          <w:tcPr>
            <w:tcW w:w="742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607" w:author="Yugin Vitaly" w:date="2016-03-08T11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ins w:id="608" w:author="Yugin Vitaly" w:date="2016-03-08T11:38:00Z"/>
                <w:sz w:val="20"/>
              </w:rPr>
            </w:pPr>
            <w:ins w:id="609" w:author="Yugin Vitaly" w:date="2016-03-08T11:40:00Z">
              <w:r w:rsidRPr="002862D6">
                <w:rPr>
                  <w:sz w:val="20"/>
                </w:rPr>
                <w:t>individualPerson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ins w:id="610" w:author="Yugin Vitaly" w:date="2016-03-08T11:38:00Z"/>
                <w:sz w:val="20"/>
              </w:rPr>
            </w:pPr>
            <w:ins w:id="611" w:author="Yugin Vitaly" w:date="2016-03-08T11:38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ins w:id="612" w:author="Yugin Vitaly" w:date="2016-03-08T11:38:00Z"/>
                <w:sz w:val="20"/>
              </w:rPr>
            </w:pPr>
            <w:ins w:id="613" w:author="Yugin Vitaly" w:date="2016-03-08T11:40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ins w:id="614" w:author="Yugin Vitaly" w:date="2016-03-08T11:38:00Z"/>
                <w:sz w:val="20"/>
              </w:rPr>
            </w:pPr>
            <w:ins w:id="615" w:author="Yugin Vitaly" w:date="2016-03-08T11:40:00Z">
              <w:r w:rsidRPr="002862D6">
                <w:rPr>
                  <w:sz w:val="20"/>
                </w:rPr>
                <w:t>Физическое лицо</w:t>
              </w:r>
            </w:ins>
          </w:p>
        </w:tc>
        <w:tc>
          <w:tcPr>
            <w:tcW w:w="1389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ins w:id="616" w:author="Yugin Vitaly" w:date="2016-03-08T11:38:00Z"/>
                <w:sz w:val="20"/>
              </w:rPr>
            </w:pPr>
          </w:p>
        </w:tc>
      </w:tr>
      <w:tr w:rsidR="002862D6" w:rsidRPr="00CF443D" w:rsidTr="002862D6">
        <w:trPr>
          <w:jc w:val="center"/>
          <w:ins w:id="617" w:author="Yugin Vitaly" w:date="2016-03-08T11:38:00Z"/>
        </w:trPr>
        <w:tc>
          <w:tcPr>
            <w:tcW w:w="742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618" w:author="Yugin Vitaly" w:date="2016-03-08T11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ins w:id="619" w:author="Yugin Vitaly" w:date="2016-03-08T11:38:00Z"/>
                <w:sz w:val="20"/>
              </w:rPr>
            </w:pPr>
            <w:ins w:id="620" w:author="Yugin Vitaly" w:date="2016-03-08T11:40:00Z">
              <w:r w:rsidRPr="002862D6">
                <w:rPr>
                  <w:sz w:val="20"/>
                </w:rPr>
                <w:t>individualBusinessman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ins w:id="621" w:author="Yugin Vitaly" w:date="2016-03-08T11:38:00Z"/>
                <w:sz w:val="20"/>
              </w:rPr>
            </w:pPr>
            <w:ins w:id="622" w:author="Yugin Vitaly" w:date="2016-03-08T11:40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ins w:id="623" w:author="Yugin Vitaly" w:date="2016-03-08T11:38:00Z"/>
                <w:sz w:val="20"/>
              </w:rPr>
            </w:pPr>
            <w:ins w:id="624" w:author="Yugin Vitaly" w:date="2016-03-08T11:40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ins w:id="625" w:author="Yugin Vitaly" w:date="2016-03-08T11:38:00Z"/>
                <w:sz w:val="20"/>
              </w:rPr>
            </w:pPr>
            <w:ins w:id="626" w:author="Yugin Vitaly" w:date="2016-03-08T11:40:00Z">
              <w:r w:rsidRPr="002862D6">
                <w:rPr>
                  <w:sz w:val="20"/>
                </w:rPr>
                <w:t>Индивидуальный предприниматель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ins w:id="627" w:author="Yugin Vitaly" w:date="2016-03-08T11:38:00Z"/>
                <w:sz w:val="20"/>
              </w:rPr>
            </w:pPr>
          </w:p>
        </w:tc>
      </w:tr>
      <w:tr w:rsidR="002862D6" w:rsidRPr="00E922DA" w:rsidTr="002862D6">
        <w:trPr>
          <w:jc w:val="center"/>
          <w:ins w:id="628" w:author="Yugin Vitaly" w:date="2016-03-08T11:41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ins w:id="629" w:author="Yugin Vitaly" w:date="2016-03-08T11:41:00Z"/>
                <w:b/>
                <w:bCs/>
                <w:sz w:val="20"/>
              </w:rPr>
            </w:pPr>
            <w:ins w:id="630" w:author="Yugin Vitaly" w:date="2016-03-08T11:41:00Z">
              <w:r w:rsidRPr="00E922DA">
                <w:rPr>
                  <w:b/>
                  <w:sz w:val="20"/>
                </w:rPr>
                <w:t>Юридическое лицо</w:t>
              </w:r>
            </w:ins>
          </w:p>
        </w:tc>
      </w:tr>
      <w:tr w:rsidR="002862D6" w:rsidRPr="00E922DA" w:rsidTr="002862D6">
        <w:trPr>
          <w:jc w:val="center"/>
          <w:ins w:id="631" w:author="Yugin Vitaly" w:date="2016-03-08T11:41:00Z"/>
        </w:trPr>
        <w:tc>
          <w:tcPr>
            <w:tcW w:w="742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ins w:id="632" w:author="Yugin Vitaly" w:date="2016-03-08T11:41:00Z"/>
                <w:b/>
                <w:sz w:val="20"/>
              </w:rPr>
            </w:pPr>
            <w:ins w:id="633" w:author="Yugin Vitaly" w:date="2016-03-08T11:41:00Z">
              <w:r w:rsidRPr="00E922DA">
                <w:rPr>
                  <w:b/>
                  <w:sz w:val="20"/>
                  <w:rPrChange w:id="634" w:author="Yugin Vitaly" w:date="2016-03-08T11:41:00Z">
                    <w:rPr>
                      <w:sz w:val="20"/>
                    </w:rPr>
                  </w:rPrChange>
                </w:rPr>
                <w:t>legalEntity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ins w:id="635" w:author="Yugin Vitaly" w:date="2016-03-08T11:41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ins w:id="636" w:author="Yugin Vitaly" w:date="2016-03-08T11:41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ins w:id="637" w:author="Yugin Vitaly" w:date="2016-03-08T11:41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ins w:id="638" w:author="Yugin Vitaly" w:date="2016-03-08T11:41:00Z"/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ins w:id="639" w:author="Yugin Vitaly" w:date="2016-03-08T11:41:00Z"/>
                <w:b/>
                <w:sz w:val="20"/>
              </w:rPr>
            </w:pPr>
          </w:p>
        </w:tc>
      </w:tr>
      <w:tr w:rsidR="00E922DA" w:rsidRPr="00CF443D" w:rsidTr="009527EC">
        <w:trPr>
          <w:jc w:val="center"/>
          <w:ins w:id="640" w:author="Yugin Vitaly" w:date="2016-03-08T11:42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641" w:author="Yugin Vitaly" w:date="2016-03-08T11:4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642" w:author="Yugin Vitaly" w:date="2016-03-08T11:42:00Z"/>
                <w:sz w:val="20"/>
              </w:rPr>
            </w:pPr>
            <w:ins w:id="643" w:author="Yugin Vitaly" w:date="2016-03-08T11:42:00Z">
              <w:r w:rsidRPr="00E922DA">
                <w:rPr>
                  <w:sz w:val="20"/>
                </w:rPr>
                <w:t>fullName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644" w:author="Yugin Vitaly" w:date="2016-03-08T11:42:00Z"/>
                <w:sz w:val="20"/>
              </w:rPr>
            </w:pPr>
            <w:ins w:id="645" w:author="Yugin Vitaly" w:date="2016-03-08T11:44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646" w:author="Yugin Vitaly" w:date="2016-03-08T11:42:00Z"/>
                <w:sz w:val="20"/>
              </w:rPr>
            </w:pPr>
            <w:ins w:id="647" w:author="Yugin Vitaly" w:date="2016-03-08T11:45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648" w:author="Yugin Vitaly" w:date="2016-03-08T11:42:00Z"/>
                <w:sz w:val="20"/>
              </w:rPr>
            </w:pPr>
            <w:ins w:id="649" w:author="Yugin Vitaly" w:date="2016-03-08T11:44:00Z">
              <w:r w:rsidRPr="00E922DA">
                <w:rPr>
                  <w:sz w:val="20"/>
                </w:rPr>
                <w:t>Полное наименование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ins w:id="650" w:author="Yugin Vitaly" w:date="2016-03-08T11:42:00Z"/>
                <w:sz w:val="20"/>
              </w:rPr>
            </w:pPr>
          </w:p>
        </w:tc>
      </w:tr>
      <w:tr w:rsidR="00E922DA" w:rsidRPr="00CF443D" w:rsidTr="009527EC">
        <w:trPr>
          <w:jc w:val="center"/>
          <w:ins w:id="651" w:author="Yugin Vitaly" w:date="2016-03-08T11:42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652" w:author="Yugin Vitaly" w:date="2016-03-08T11:4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653" w:author="Yugin Vitaly" w:date="2016-03-08T11:42:00Z"/>
                <w:sz w:val="20"/>
              </w:rPr>
            </w:pPr>
            <w:ins w:id="654" w:author="Yugin Vitaly" w:date="2016-03-08T11:42:00Z">
              <w:r w:rsidRPr="00E922DA">
                <w:rPr>
                  <w:sz w:val="20"/>
                </w:rPr>
                <w:t>shortName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655" w:author="Yugin Vitaly" w:date="2016-03-08T11:42:00Z"/>
                <w:sz w:val="20"/>
              </w:rPr>
            </w:pPr>
            <w:ins w:id="656" w:author="Yugin Vitaly" w:date="2016-03-08T11:44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657" w:author="Yugin Vitaly" w:date="2016-03-08T11:42:00Z"/>
                <w:sz w:val="20"/>
              </w:rPr>
            </w:pPr>
            <w:ins w:id="658" w:author="Yugin Vitaly" w:date="2016-03-08T11:45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659" w:author="Yugin Vitaly" w:date="2016-03-08T11:42:00Z"/>
                <w:sz w:val="20"/>
              </w:rPr>
            </w:pPr>
            <w:ins w:id="660" w:author="Yugin Vitaly" w:date="2016-03-08T11:47:00Z">
              <w:r w:rsidRPr="00E922DA">
                <w:rPr>
                  <w:sz w:val="20"/>
                </w:rPr>
                <w:t>Сокращенное наименование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ins w:id="661" w:author="Yugin Vitaly" w:date="2016-03-08T11:42:00Z"/>
                <w:sz w:val="20"/>
              </w:rPr>
            </w:pPr>
          </w:p>
        </w:tc>
      </w:tr>
      <w:tr w:rsidR="00E922DA" w:rsidRPr="00CF443D" w:rsidTr="009527EC">
        <w:trPr>
          <w:jc w:val="center"/>
          <w:ins w:id="662" w:author="Yugin Vitaly" w:date="2016-03-08T11:42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663" w:author="Yugin Vitaly" w:date="2016-03-08T11:4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664" w:author="Yugin Vitaly" w:date="2016-03-08T11:42:00Z"/>
                <w:sz w:val="20"/>
              </w:rPr>
            </w:pPr>
            <w:ins w:id="665" w:author="Yugin Vitaly" w:date="2016-03-08T11:43:00Z">
              <w:r w:rsidRPr="00E922DA">
                <w:rPr>
                  <w:sz w:val="20"/>
                </w:rPr>
                <w:t>firmName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666" w:author="Yugin Vitaly" w:date="2016-03-08T11:42:00Z"/>
                <w:sz w:val="20"/>
              </w:rPr>
            </w:pPr>
            <w:ins w:id="667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668" w:author="Yugin Vitaly" w:date="2016-03-08T11:42:00Z"/>
                <w:sz w:val="20"/>
              </w:rPr>
            </w:pPr>
            <w:ins w:id="669" w:author="Yugin Vitaly" w:date="2016-03-08T11:45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670" w:author="Yugin Vitaly" w:date="2016-03-08T11:42:00Z"/>
                <w:sz w:val="20"/>
              </w:rPr>
            </w:pPr>
            <w:ins w:id="671" w:author="Yugin Vitaly" w:date="2016-03-08T11:47:00Z">
              <w:r w:rsidRPr="00E922DA">
                <w:rPr>
                  <w:sz w:val="20"/>
                </w:rPr>
                <w:t>Фирменное наименование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ins w:id="672" w:author="Yugin Vitaly" w:date="2016-03-08T11:42:00Z"/>
                <w:sz w:val="20"/>
              </w:rPr>
            </w:pPr>
          </w:p>
        </w:tc>
      </w:tr>
      <w:tr w:rsidR="002862D6" w:rsidRPr="00CF443D" w:rsidTr="002862D6">
        <w:trPr>
          <w:jc w:val="center"/>
          <w:ins w:id="673" w:author="Yugin Vitaly" w:date="2016-03-08T11:41:00Z"/>
        </w:trPr>
        <w:tc>
          <w:tcPr>
            <w:tcW w:w="742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674" w:author="Yugin Vitaly" w:date="2016-03-08T11:41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ins w:id="675" w:author="Yugin Vitaly" w:date="2016-03-08T11:41:00Z"/>
                <w:sz w:val="20"/>
              </w:rPr>
            </w:pPr>
            <w:ins w:id="676" w:author="Yugin Vitaly" w:date="2016-03-08T11:43:00Z">
              <w:r w:rsidRPr="00E922DA">
                <w:rPr>
                  <w:sz w:val="20"/>
                </w:rPr>
                <w:t>fullShortFirmNameLat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ins w:id="677" w:author="Yugin Vitaly" w:date="2016-03-08T11:41:00Z"/>
                <w:sz w:val="20"/>
              </w:rPr>
            </w:pPr>
            <w:ins w:id="678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ins w:id="679" w:author="Yugin Vitaly" w:date="2016-03-08T11:41:00Z"/>
                <w:sz w:val="20"/>
              </w:rPr>
            </w:pPr>
            <w:ins w:id="680" w:author="Yugin Vitaly" w:date="2016-03-08T11:45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ins w:id="681" w:author="Yugin Vitaly" w:date="2016-03-08T11:41:00Z"/>
                <w:sz w:val="20"/>
              </w:rPr>
            </w:pPr>
            <w:ins w:id="682" w:author="Yugin Vitaly" w:date="2016-03-08T11:48:00Z">
              <w:r w:rsidRPr="00E922DA">
                <w:rPr>
                  <w:sz w:val="20"/>
                </w:rPr>
                <w:t>Полное наименование, сокращенное наименование, фирменное наименование (латинскими буквами)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ins w:id="683" w:author="Yugin Vitaly" w:date="2016-03-08T11:41:00Z"/>
                <w:sz w:val="20"/>
              </w:rPr>
            </w:pPr>
          </w:p>
        </w:tc>
      </w:tr>
      <w:tr w:rsidR="00E922DA" w:rsidRPr="00CF443D" w:rsidTr="009527EC">
        <w:trPr>
          <w:jc w:val="center"/>
          <w:ins w:id="684" w:author="Yugin Vitaly" w:date="2016-03-08T11:43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685" w:author="Yugin Vitaly" w:date="2016-03-08T11:43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686" w:author="Yugin Vitaly" w:date="2016-03-08T11:43:00Z"/>
                <w:sz w:val="20"/>
              </w:rPr>
            </w:pPr>
            <w:ins w:id="687" w:author="Yugin Vitaly" w:date="2016-03-08T11:43:00Z">
              <w:r w:rsidRPr="00E922DA">
                <w:rPr>
                  <w:sz w:val="20"/>
                </w:rPr>
                <w:t>legalForm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688" w:author="Yugin Vitaly" w:date="2016-03-08T11:43:00Z"/>
                <w:sz w:val="20"/>
              </w:rPr>
            </w:pPr>
            <w:ins w:id="689" w:author="Yugin Vitaly" w:date="2016-03-08T11:45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ins w:id="690" w:author="Yugin Vitaly" w:date="2016-03-08T11:43:00Z"/>
                <w:sz w:val="20"/>
                <w:lang w:val="en-US"/>
              </w:rPr>
            </w:pPr>
            <w:ins w:id="691" w:author="Yugin Vitaly" w:date="2016-03-08T11:46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692" w:author="Yugin Vitaly" w:date="2016-03-08T11:43:00Z"/>
                <w:sz w:val="20"/>
              </w:rPr>
            </w:pPr>
            <w:ins w:id="693" w:author="Yugin Vitaly" w:date="2016-03-08T11:48:00Z">
              <w:r w:rsidRPr="00E922DA">
                <w:rPr>
                  <w:sz w:val="20"/>
                </w:rPr>
                <w:t>Организационно-правовая форма организации в ОКОПФ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ins w:id="694" w:author="Yugin Vitaly" w:date="2016-03-08T11:43:00Z"/>
                <w:sz w:val="20"/>
              </w:rPr>
            </w:pPr>
          </w:p>
        </w:tc>
      </w:tr>
      <w:tr w:rsidR="00E922DA" w:rsidRPr="00CF443D" w:rsidTr="009527EC">
        <w:trPr>
          <w:jc w:val="center"/>
          <w:ins w:id="695" w:author="Yugin Vitaly" w:date="2016-03-08T11:43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696" w:author="Yugin Vitaly" w:date="2016-03-08T11:43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697" w:author="Yugin Vitaly" w:date="2016-03-08T11:43:00Z"/>
                <w:sz w:val="20"/>
              </w:rPr>
            </w:pPr>
            <w:ins w:id="698" w:author="Yugin Vitaly" w:date="2016-03-08T11:43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699" w:author="Yugin Vitaly" w:date="2016-03-08T11:43:00Z"/>
                <w:sz w:val="20"/>
              </w:rPr>
            </w:pPr>
            <w:ins w:id="700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ins w:id="701" w:author="Yugin Vitaly" w:date="2016-03-08T11:43:00Z"/>
                <w:sz w:val="20"/>
                <w:lang w:val="en-US"/>
              </w:rPr>
            </w:pPr>
            <w:ins w:id="702" w:author="Yugin Vitaly" w:date="2016-03-08T11:46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ins w:id="703" w:author="Yugin Vitaly" w:date="2016-03-08T11:43:00Z"/>
                <w:sz w:val="20"/>
              </w:rPr>
            </w:pPr>
            <w:ins w:id="704" w:author="Yugin Vitaly" w:date="2016-03-08T11:48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ins w:id="705" w:author="Yugin Vitaly" w:date="2016-03-08T11:43:00Z"/>
                <w:sz w:val="20"/>
              </w:rPr>
            </w:pPr>
            <w:ins w:id="706" w:author="Yugin Vitaly" w:date="2016-03-08T11:49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E922DA" w:rsidRPr="00CF443D" w:rsidTr="009527EC">
        <w:trPr>
          <w:jc w:val="center"/>
          <w:ins w:id="707" w:author="Yugin Vitaly" w:date="2016-03-08T11:43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708" w:author="Yugin Vitaly" w:date="2016-03-08T11:43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709" w:author="Yugin Vitaly" w:date="2016-03-08T11:43:00Z"/>
                <w:sz w:val="20"/>
              </w:rPr>
            </w:pPr>
            <w:ins w:id="710" w:author="Yugin Vitaly" w:date="2016-03-08T11:43:00Z">
              <w:r w:rsidRPr="00E922DA">
                <w:rPr>
                  <w:sz w:val="20"/>
                </w:rPr>
                <w:t>KPP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11" w:author="Yugin Vitaly" w:date="2016-03-08T11:43:00Z"/>
                <w:sz w:val="20"/>
              </w:rPr>
            </w:pPr>
            <w:ins w:id="712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ins w:id="713" w:author="Yugin Vitaly" w:date="2016-03-08T11:43:00Z"/>
                <w:sz w:val="20"/>
              </w:rPr>
            </w:pPr>
            <w:ins w:id="714" w:author="Yugin Vitaly" w:date="2016-03-08T11:46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715" w:author="Yugin Vitaly" w:date="2016-03-08T11:43:00Z"/>
                <w:sz w:val="20"/>
              </w:rPr>
            </w:pPr>
            <w:ins w:id="716" w:author="Yugin Vitaly" w:date="2016-03-08T11:48:00Z">
              <w:r>
                <w:rPr>
                  <w:sz w:val="20"/>
                </w:rPr>
                <w:t>КПП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ins w:id="717" w:author="Yugin Vitaly" w:date="2016-03-08T11:43:00Z"/>
                <w:sz w:val="20"/>
              </w:rPr>
            </w:pPr>
            <w:ins w:id="718" w:author="Yugin Vitaly" w:date="2016-03-08T11:49:00Z">
              <w:r>
                <w:rPr>
                  <w:sz w:val="20"/>
                </w:rPr>
                <w:t>Формат \d{</w:t>
              </w:r>
            </w:ins>
            <w:ins w:id="719" w:author="Yugin Vitaly" w:date="2016-03-08T11:50:00Z">
              <w:r>
                <w:rPr>
                  <w:sz w:val="20"/>
                </w:rPr>
                <w:t>9</w:t>
              </w:r>
            </w:ins>
            <w:ins w:id="720" w:author="Yugin Vitaly" w:date="2016-03-08T11:49:00Z">
              <w:r>
                <w:rPr>
                  <w:sz w:val="20"/>
                </w:rPr>
                <w:t>}</w:t>
              </w:r>
            </w:ins>
          </w:p>
        </w:tc>
      </w:tr>
      <w:tr w:rsidR="00E922DA" w:rsidRPr="00CF443D" w:rsidTr="009527EC">
        <w:trPr>
          <w:jc w:val="center"/>
          <w:ins w:id="721" w:author="Yugin Vitaly" w:date="2016-03-08T11:43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722" w:author="Yugin Vitaly" w:date="2016-03-08T11:43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723" w:author="Yugin Vitaly" w:date="2016-03-08T11:43:00Z"/>
                <w:sz w:val="20"/>
              </w:rPr>
            </w:pPr>
            <w:ins w:id="724" w:author="Yugin Vitaly" w:date="2016-03-08T11:43:00Z">
              <w:r w:rsidRPr="00E922DA">
                <w:rPr>
                  <w:sz w:val="20"/>
                </w:rPr>
                <w:t>registrationDate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25" w:author="Yugin Vitaly" w:date="2016-03-08T11:43:00Z"/>
                <w:sz w:val="20"/>
              </w:rPr>
            </w:pPr>
            <w:ins w:id="726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ins w:id="727" w:author="Yugin Vitaly" w:date="2016-03-08T11:43:00Z"/>
                <w:sz w:val="20"/>
                <w:lang w:val="en-US"/>
              </w:rPr>
            </w:pPr>
            <w:ins w:id="728" w:author="Yugin Vitaly" w:date="2016-03-08T11:46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729" w:author="Yugin Vitaly" w:date="2016-03-08T11:43:00Z"/>
                <w:sz w:val="20"/>
              </w:rPr>
            </w:pPr>
            <w:ins w:id="730" w:author="Yugin Vitaly" w:date="2016-03-08T11:48:00Z">
              <w:r w:rsidRPr="00E922DA">
                <w:rPr>
                  <w:sz w:val="20"/>
                </w:rPr>
                <w:t>Дата поставновки на учет в налоговом органе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ins w:id="731" w:author="Yugin Vitaly" w:date="2016-03-08T11:43:00Z"/>
                <w:sz w:val="20"/>
              </w:rPr>
            </w:pPr>
          </w:p>
        </w:tc>
      </w:tr>
      <w:tr w:rsidR="00E922DA" w:rsidRPr="00CF443D" w:rsidTr="009527EC">
        <w:trPr>
          <w:jc w:val="center"/>
          <w:ins w:id="732" w:author="Yugin Vitaly" w:date="2016-03-08T11:43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733" w:author="Yugin Vitaly" w:date="2016-03-08T11:43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734" w:author="Yugin Vitaly" w:date="2016-03-08T11:43:00Z"/>
                <w:sz w:val="20"/>
              </w:rPr>
            </w:pPr>
            <w:ins w:id="735" w:author="Yugin Vitaly" w:date="2016-03-08T11:44:00Z">
              <w:r w:rsidRPr="00E922DA">
                <w:rPr>
                  <w:sz w:val="20"/>
                </w:rPr>
                <w:t>OKPO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36" w:author="Yugin Vitaly" w:date="2016-03-08T11:43:00Z"/>
                <w:sz w:val="20"/>
              </w:rPr>
            </w:pPr>
            <w:ins w:id="737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38" w:author="Yugin Vitaly" w:date="2016-03-08T11:43:00Z"/>
                <w:sz w:val="20"/>
              </w:rPr>
            </w:pPr>
            <w:ins w:id="739" w:author="Yugin Vitaly" w:date="2016-03-08T11:46:00Z">
              <w:r>
                <w:rPr>
                  <w:sz w:val="20"/>
                  <w:lang w:val="en-US"/>
                </w:rPr>
                <w:t>T(1-10)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740" w:author="Yugin Vitaly" w:date="2016-03-08T11:43:00Z"/>
                <w:sz w:val="20"/>
              </w:rPr>
            </w:pPr>
            <w:ins w:id="741" w:author="Yugin Vitaly" w:date="2016-03-08T11:49:00Z">
              <w:r w:rsidRPr="00E922DA">
                <w:rPr>
                  <w:sz w:val="20"/>
                </w:rPr>
                <w:t>Код по ОКПО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ins w:id="742" w:author="Yugin Vitaly" w:date="2016-03-08T11:43:00Z"/>
                <w:sz w:val="20"/>
              </w:rPr>
            </w:pPr>
          </w:p>
        </w:tc>
      </w:tr>
      <w:tr w:rsidR="00E922DA" w:rsidRPr="00CF443D" w:rsidTr="009527EC">
        <w:trPr>
          <w:jc w:val="center"/>
          <w:ins w:id="743" w:author="Yugin Vitaly" w:date="2016-03-08T11:43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744" w:author="Yugin Vitaly" w:date="2016-03-08T11:43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745" w:author="Yugin Vitaly" w:date="2016-03-08T11:43:00Z"/>
                <w:sz w:val="20"/>
              </w:rPr>
            </w:pPr>
            <w:ins w:id="746" w:author="Yugin Vitaly" w:date="2016-03-08T11:44:00Z">
              <w:r w:rsidRPr="00E922DA">
                <w:rPr>
                  <w:sz w:val="20"/>
                </w:rPr>
                <w:t>taxPayerCode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47" w:author="Yugin Vitaly" w:date="2016-03-08T11:43:00Z"/>
                <w:sz w:val="20"/>
              </w:rPr>
            </w:pPr>
            <w:ins w:id="748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49" w:author="Yugin Vitaly" w:date="2016-03-08T11:43:00Z"/>
                <w:sz w:val="20"/>
              </w:rPr>
            </w:pPr>
            <w:ins w:id="750" w:author="Yugin Vitaly" w:date="2016-03-08T11:46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751" w:author="Yugin Vitaly" w:date="2016-03-08T11:43:00Z"/>
                <w:sz w:val="20"/>
              </w:rPr>
            </w:pPr>
            <w:ins w:id="752" w:author="Yugin Vitaly" w:date="2016-03-08T11:49:00Z">
              <w:r w:rsidRPr="00E922DA">
                <w:rPr>
                  <w:sz w:val="20"/>
                </w:rPr>
                <w:t>Код налогоплательщика в стране регистрации или его аналог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ins w:id="753" w:author="Yugin Vitaly" w:date="2016-03-08T11:43:00Z"/>
                <w:sz w:val="20"/>
              </w:rPr>
            </w:pPr>
          </w:p>
        </w:tc>
      </w:tr>
      <w:tr w:rsidR="002862D6" w:rsidRPr="00CF443D" w:rsidTr="002862D6">
        <w:trPr>
          <w:jc w:val="center"/>
          <w:ins w:id="754" w:author="Yugin Vitaly" w:date="2016-03-08T11:41:00Z"/>
        </w:trPr>
        <w:tc>
          <w:tcPr>
            <w:tcW w:w="742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755" w:author="Yugin Vitaly" w:date="2016-03-08T11:41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ins w:id="756" w:author="Yugin Vitaly" w:date="2016-03-08T11:41:00Z"/>
                <w:sz w:val="20"/>
              </w:rPr>
            </w:pPr>
            <w:ins w:id="757" w:author="Yugin Vitaly" w:date="2016-03-08T11:44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ins w:id="758" w:author="Yugin Vitaly" w:date="2016-03-08T11:41:00Z"/>
                <w:sz w:val="20"/>
              </w:rPr>
            </w:pPr>
            <w:ins w:id="759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ins w:id="760" w:author="Yugin Vitaly" w:date="2016-03-08T11:41:00Z"/>
                <w:sz w:val="20"/>
              </w:rPr>
            </w:pPr>
            <w:ins w:id="761" w:author="Yugin Vitaly" w:date="2016-03-08T11:47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ins w:id="762" w:author="Yugin Vitaly" w:date="2016-03-08T11:41:00Z"/>
                <w:sz w:val="20"/>
              </w:rPr>
            </w:pPr>
            <w:ins w:id="763" w:author="Yugin Vitaly" w:date="2016-03-08T11:49:00Z">
              <w:r w:rsidRPr="00E922DA">
                <w:rPr>
                  <w:sz w:val="20"/>
                </w:rPr>
                <w:t>Адрес места нахождения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ins w:id="764" w:author="Yugin Vitaly" w:date="2016-03-08T11:41:00Z"/>
                <w:sz w:val="20"/>
              </w:rPr>
            </w:pPr>
          </w:p>
        </w:tc>
      </w:tr>
      <w:tr w:rsidR="00E922DA" w:rsidRPr="00CF443D" w:rsidTr="009527EC">
        <w:trPr>
          <w:jc w:val="center"/>
          <w:ins w:id="765" w:author="Yugin Vitaly" w:date="2016-03-08T11:44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766" w:author="Yugin Vitaly" w:date="2016-03-08T11:44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767" w:author="Yugin Vitaly" w:date="2016-03-08T11:44:00Z"/>
                <w:sz w:val="20"/>
              </w:rPr>
            </w:pPr>
            <w:ins w:id="768" w:author="Yugin Vitaly" w:date="2016-03-08T11:44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69" w:author="Yugin Vitaly" w:date="2016-03-08T11:44:00Z"/>
                <w:sz w:val="20"/>
              </w:rPr>
            </w:pPr>
            <w:ins w:id="770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71" w:author="Yugin Vitaly" w:date="2016-03-08T11:44:00Z"/>
                <w:sz w:val="20"/>
              </w:rPr>
            </w:pPr>
            <w:ins w:id="772" w:author="Yugin Vitaly" w:date="2016-03-08T11:47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773" w:author="Yugin Vitaly" w:date="2016-03-08T11:44:00Z"/>
                <w:sz w:val="20"/>
              </w:rPr>
            </w:pPr>
            <w:ins w:id="774" w:author="Yugin Vitaly" w:date="2016-03-08T11:49:00Z">
              <w:r w:rsidRPr="00E922DA">
                <w:rPr>
                  <w:sz w:val="20"/>
                </w:rPr>
                <w:t>Номер контактного телефона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ins w:id="775" w:author="Yugin Vitaly" w:date="2016-03-08T11:44:00Z"/>
                <w:sz w:val="20"/>
              </w:rPr>
            </w:pPr>
          </w:p>
        </w:tc>
      </w:tr>
      <w:tr w:rsidR="00E922DA" w:rsidRPr="00CF443D" w:rsidTr="009527EC">
        <w:trPr>
          <w:jc w:val="center"/>
          <w:ins w:id="776" w:author="Yugin Vitaly" w:date="2016-03-08T11:44:00Z"/>
        </w:trPr>
        <w:tc>
          <w:tcPr>
            <w:tcW w:w="742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ins w:id="777" w:author="Yugin Vitaly" w:date="2016-03-08T11:44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ins w:id="778" w:author="Yugin Vitaly" w:date="2016-03-08T11:44:00Z"/>
                <w:sz w:val="20"/>
              </w:rPr>
            </w:pPr>
            <w:ins w:id="779" w:author="Yugin Vitaly" w:date="2016-03-08T11:44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80" w:author="Yugin Vitaly" w:date="2016-03-08T11:44:00Z"/>
                <w:sz w:val="20"/>
              </w:rPr>
            </w:pPr>
            <w:ins w:id="781" w:author="Yugin Vitaly" w:date="2016-03-08T11:45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ins w:id="782" w:author="Yugin Vitaly" w:date="2016-03-08T11:44:00Z"/>
                <w:sz w:val="20"/>
              </w:rPr>
            </w:pPr>
            <w:ins w:id="783" w:author="Yugin Vitaly" w:date="2016-03-08T11:47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ins w:id="784" w:author="Yugin Vitaly" w:date="2016-03-08T11:44:00Z"/>
                <w:sz w:val="20"/>
              </w:rPr>
            </w:pPr>
            <w:ins w:id="785" w:author="Yugin Vitaly" w:date="2016-03-08T11:49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ins w:id="786" w:author="Yugin Vitaly" w:date="2016-03-08T11:44:00Z"/>
                <w:sz w:val="20"/>
              </w:rPr>
            </w:pPr>
          </w:p>
        </w:tc>
      </w:tr>
      <w:tr w:rsidR="004C4331" w:rsidRPr="004C4331" w:rsidTr="009527EC">
        <w:trPr>
          <w:jc w:val="center"/>
          <w:ins w:id="787" w:author="Yugin Vitaly" w:date="2016-03-08T11:56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ins w:id="788" w:author="Yugin Vitaly" w:date="2016-03-08T11:56:00Z"/>
                <w:b/>
                <w:bCs/>
                <w:sz w:val="20"/>
              </w:rPr>
            </w:pPr>
            <w:ins w:id="789" w:author="Yugin Vitaly" w:date="2016-03-08T11:56:00Z">
              <w:r w:rsidRPr="004C4331">
                <w:rPr>
                  <w:b/>
                  <w:sz w:val="20"/>
                </w:rPr>
                <w:t>Организационно-правовая форма организации в ОКОПФ</w:t>
              </w:r>
            </w:ins>
          </w:p>
        </w:tc>
      </w:tr>
      <w:tr w:rsidR="004C4331" w:rsidRPr="004C4331" w:rsidTr="009527EC">
        <w:trPr>
          <w:jc w:val="center"/>
          <w:ins w:id="790" w:author="Yugin Vitaly" w:date="2016-03-08T11:56:00Z"/>
        </w:trPr>
        <w:tc>
          <w:tcPr>
            <w:tcW w:w="742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ins w:id="791" w:author="Yugin Vitaly" w:date="2016-03-08T11:56:00Z"/>
                <w:b/>
                <w:sz w:val="20"/>
              </w:rPr>
            </w:pPr>
            <w:ins w:id="792" w:author="Yugin Vitaly" w:date="2016-03-08T11:56:00Z">
              <w:r w:rsidRPr="004C4331">
                <w:rPr>
                  <w:b/>
                  <w:sz w:val="20"/>
                  <w:rPrChange w:id="793" w:author="Yugin Vitaly" w:date="2016-03-08T11:56:00Z">
                    <w:rPr>
                      <w:sz w:val="20"/>
                    </w:rPr>
                  </w:rPrChange>
                </w:rPr>
                <w:t>legalForm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ins w:id="794" w:author="Yugin Vitaly" w:date="2016-03-08T11:56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ins w:id="795" w:author="Yugin Vitaly" w:date="2016-03-08T11:56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ins w:id="796" w:author="Yugin Vitaly" w:date="2016-03-08T11:56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ins w:id="797" w:author="Yugin Vitaly" w:date="2016-03-08T11:56:00Z"/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ins w:id="798" w:author="Yugin Vitaly" w:date="2016-03-08T11:56:00Z"/>
                <w:b/>
                <w:sz w:val="20"/>
              </w:rPr>
            </w:pPr>
          </w:p>
        </w:tc>
      </w:tr>
      <w:tr w:rsidR="004C4331" w:rsidRPr="00CF443D" w:rsidTr="009527EC">
        <w:trPr>
          <w:jc w:val="center"/>
          <w:ins w:id="799" w:author="Yugin Vitaly" w:date="2016-03-08T11:56:00Z"/>
        </w:trPr>
        <w:tc>
          <w:tcPr>
            <w:tcW w:w="742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ins w:id="800" w:author="Yugin Vitaly" w:date="2016-03-08T11:56:00Z"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801" w:author="Yugin Vitaly" w:date="2016-03-08T11:56:00Z"/>
                <w:sz w:val="20"/>
              </w:rPr>
            </w:pPr>
            <w:ins w:id="802" w:author="Yugin Vitaly" w:date="2016-03-08T11:57:00Z">
              <w:r>
                <w:rPr>
                  <w:sz w:val="20"/>
                  <w:lang w:val="en-US"/>
                </w:rPr>
                <w:t>code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803" w:author="Yugin Vitaly" w:date="2016-03-08T11:56:00Z"/>
                <w:sz w:val="20"/>
              </w:rPr>
            </w:pPr>
            <w:ins w:id="804" w:author="Yugin Vitaly" w:date="2016-03-08T11:56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ins w:id="805" w:author="Yugin Vitaly" w:date="2016-03-08T11:56:00Z"/>
                <w:sz w:val="20"/>
              </w:rPr>
            </w:pPr>
            <w:ins w:id="806" w:author="Yugin Vitaly" w:date="2016-03-08T11:56:00Z">
              <w:r>
                <w:rPr>
                  <w:sz w:val="20"/>
                </w:rPr>
                <w:t>Т(1-</w:t>
              </w:r>
            </w:ins>
            <w:ins w:id="807" w:author="Yugin Vitaly" w:date="2016-03-08T11:57:00Z">
              <w:r>
                <w:rPr>
                  <w:sz w:val="20"/>
                  <w:lang w:val="en-US"/>
                </w:rPr>
                <w:t>5</w:t>
              </w:r>
            </w:ins>
            <w:ins w:id="808" w:author="Yugin Vitaly" w:date="2016-03-08T11:56:00Z">
              <w:r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ins w:id="809" w:author="Yugin Vitaly" w:date="2016-03-08T11:56:00Z"/>
                <w:sz w:val="20"/>
              </w:rPr>
            </w:pPr>
            <w:ins w:id="810" w:author="Yugin Vitaly" w:date="2016-03-08T11:58:00Z">
              <w:r>
                <w:rPr>
                  <w:sz w:val="20"/>
                </w:rPr>
                <w:t>Кодод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811" w:author="Yugin Vitaly" w:date="2016-03-08T11:56:00Z"/>
                <w:sz w:val="20"/>
              </w:rPr>
            </w:pPr>
          </w:p>
        </w:tc>
      </w:tr>
      <w:tr w:rsidR="004C4331" w:rsidRPr="00CF443D" w:rsidTr="009527EC">
        <w:trPr>
          <w:jc w:val="center"/>
          <w:ins w:id="812" w:author="Yugin Vitaly" w:date="2016-03-08T11:56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813" w:author="Yugin Vitaly" w:date="2016-03-08T11:56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814" w:author="Yugin Vitaly" w:date="2016-03-08T11:56:00Z"/>
                <w:sz w:val="20"/>
              </w:rPr>
            </w:pPr>
            <w:ins w:id="815" w:author="Yugin Vitaly" w:date="2016-03-08T11:57:00Z">
              <w:r w:rsidRPr="004C4331">
                <w:rPr>
                  <w:sz w:val="20"/>
                </w:rPr>
                <w:t>singularName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816" w:author="Yugin Vitaly" w:date="2016-03-08T11:56:00Z"/>
                <w:sz w:val="20"/>
              </w:rPr>
            </w:pPr>
            <w:ins w:id="817" w:author="Yugin Vitaly" w:date="2016-03-08T11:56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818" w:author="Yugin Vitaly" w:date="2016-03-08T11:56:00Z"/>
                <w:sz w:val="20"/>
              </w:rPr>
            </w:pPr>
            <w:ins w:id="819" w:author="Yugin Vitaly" w:date="2016-03-08T11:56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ins w:id="820" w:author="Yugin Vitaly" w:date="2016-03-08T11:56:00Z"/>
                <w:sz w:val="20"/>
              </w:rPr>
            </w:pPr>
            <w:ins w:id="821" w:author="Yugin Vitaly" w:date="2016-03-08T11:57:00Z">
              <w:r>
                <w:rPr>
                  <w:sz w:val="20"/>
                </w:rPr>
                <w:t>Наименование в единственном числе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ins w:id="822" w:author="Yugin Vitaly" w:date="2016-03-08T11:56:00Z"/>
                <w:sz w:val="20"/>
              </w:rPr>
            </w:pPr>
          </w:p>
        </w:tc>
      </w:tr>
      <w:tr w:rsidR="002862D6" w:rsidRPr="00675499" w:rsidTr="002862D6">
        <w:trPr>
          <w:jc w:val="center"/>
          <w:ins w:id="823" w:author="Yugin Vitaly" w:date="2016-03-08T11:41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ins w:id="824" w:author="Yugin Vitaly" w:date="2016-03-08T11:41:00Z"/>
                <w:b/>
                <w:bCs/>
                <w:sz w:val="20"/>
              </w:rPr>
            </w:pPr>
            <w:ins w:id="825" w:author="Yugin Vitaly" w:date="2016-03-08T11:41:00Z">
              <w:r w:rsidRPr="00E922DA">
                <w:rPr>
                  <w:b/>
                  <w:sz w:val="20"/>
                </w:rPr>
                <w:t>Физическое лицо</w:t>
              </w:r>
            </w:ins>
          </w:p>
        </w:tc>
      </w:tr>
      <w:tr w:rsidR="002862D6" w:rsidRPr="00CF443D" w:rsidTr="002862D6">
        <w:trPr>
          <w:jc w:val="center"/>
          <w:ins w:id="826" w:author="Yugin Vitaly" w:date="2016-03-08T11:41:00Z"/>
        </w:trPr>
        <w:tc>
          <w:tcPr>
            <w:tcW w:w="742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ins w:id="827" w:author="Yugin Vitaly" w:date="2016-03-08T11:41:00Z"/>
                <w:b/>
                <w:sz w:val="20"/>
              </w:rPr>
            </w:pPr>
            <w:ins w:id="828" w:author="Yugin Vitaly" w:date="2016-03-08T11:41:00Z">
              <w:r w:rsidRPr="00E922DA">
                <w:rPr>
                  <w:b/>
                  <w:sz w:val="20"/>
                </w:rPr>
                <w:t>individualPerson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829" w:author="Yugin Vitaly" w:date="2016-03-08T11:41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ins w:id="830" w:author="Yugin Vitaly" w:date="2016-03-08T11:41:00Z"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ins w:id="831" w:author="Yugin Vitaly" w:date="2016-03-08T11:41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ins w:id="832" w:author="Yugin Vitaly" w:date="2016-03-08T11:41:00Z"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833" w:author="Yugin Vitaly" w:date="2016-03-08T11:41:00Z"/>
                <w:sz w:val="20"/>
              </w:rPr>
            </w:pPr>
          </w:p>
        </w:tc>
      </w:tr>
      <w:tr w:rsidR="00782423" w:rsidRPr="00CF443D" w:rsidTr="009527EC">
        <w:trPr>
          <w:jc w:val="center"/>
          <w:ins w:id="834" w:author="Yugin Vitaly" w:date="2016-03-08T11:50:00Z"/>
        </w:trPr>
        <w:tc>
          <w:tcPr>
            <w:tcW w:w="742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ins w:id="835" w:author="Yugin Vitaly" w:date="2016-03-08T11:50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ins w:id="836" w:author="Yugin Vitaly" w:date="2016-03-08T11:50:00Z"/>
                <w:sz w:val="20"/>
              </w:rPr>
            </w:pPr>
            <w:ins w:id="837" w:author="Yugin Vitaly" w:date="2016-03-08T11:51:00Z">
              <w:r>
                <w:rPr>
                  <w:sz w:val="20"/>
                  <w:lang w:val="en-US"/>
                </w:rPr>
                <w:t>n</w:t>
              </w:r>
            </w:ins>
            <w:ins w:id="838" w:author="Yugin Vitaly" w:date="2016-03-08T11:50:00Z">
              <w:r w:rsidRPr="00E922DA">
                <w:rPr>
                  <w:sz w:val="20"/>
                </w:rPr>
                <w:t>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ins w:id="839" w:author="Yugin Vitaly" w:date="2016-03-08T11:50:00Z"/>
                <w:sz w:val="20"/>
              </w:rPr>
            </w:pPr>
            <w:ins w:id="840" w:author="Yugin Vitaly" w:date="2016-03-08T11:50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ins w:id="841" w:author="Yugin Vitaly" w:date="2016-03-08T11:50:00Z"/>
                <w:sz w:val="20"/>
              </w:rPr>
            </w:pPr>
            <w:ins w:id="842" w:author="Yugin Vitaly" w:date="2016-03-08T11:50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ins w:id="843" w:author="Yugin Vitaly" w:date="2016-03-08T11:50:00Z"/>
                <w:sz w:val="20"/>
              </w:rPr>
            </w:pPr>
            <w:ins w:id="844" w:author="Yugin Vitaly" w:date="2016-03-08T11:51:00Z">
              <w:r w:rsidRPr="00782423">
                <w:rPr>
                  <w:sz w:val="20"/>
                </w:rPr>
                <w:t>Фамилия, имя, отчество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ins w:id="845" w:author="Yugin Vitaly" w:date="2016-03-08T11:50:00Z"/>
                <w:sz w:val="20"/>
              </w:rPr>
            </w:pPr>
          </w:p>
        </w:tc>
      </w:tr>
      <w:tr w:rsidR="00782423" w:rsidRPr="00CF443D" w:rsidTr="009527EC">
        <w:trPr>
          <w:jc w:val="center"/>
          <w:ins w:id="846" w:author="Yugin Vitaly" w:date="2016-03-08T11:50:00Z"/>
        </w:trPr>
        <w:tc>
          <w:tcPr>
            <w:tcW w:w="742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ins w:id="847" w:author="Yugin Vitaly" w:date="2016-03-08T11:50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ins w:id="848" w:author="Yugin Vitaly" w:date="2016-03-08T11:50:00Z"/>
                <w:sz w:val="20"/>
              </w:rPr>
            </w:pPr>
            <w:ins w:id="849" w:author="Yugin Vitaly" w:date="2016-03-08T11:51:00Z">
              <w:r w:rsidRPr="00782423">
                <w:rPr>
                  <w:sz w:val="20"/>
                </w:rPr>
                <w:t>nameLat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ins w:id="850" w:author="Yugin Vitaly" w:date="2016-03-08T11:50:00Z"/>
                <w:sz w:val="20"/>
              </w:rPr>
            </w:pPr>
            <w:ins w:id="851" w:author="Yugin Vitaly" w:date="2016-03-08T11:50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ins w:id="852" w:author="Yugin Vitaly" w:date="2016-03-08T11:50:00Z"/>
                <w:sz w:val="20"/>
              </w:rPr>
            </w:pPr>
            <w:ins w:id="853" w:author="Yugin Vitaly" w:date="2016-03-08T11:50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ins w:id="854" w:author="Yugin Vitaly" w:date="2016-03-08T11:50:00Z"/>
                <w:sz w:val="20"/>
              </w:rPr>
            </w:pPr>
            <w:ins w:id="855" w:author="Yugin Vitaly" w:date="2016-03-08T11:51:00Z">
              <w:r w:rsidRPr="00782423">
                <w:rPr>
                  <w:sz w:val="20"/>
                </w:rPr>
                <w:t>Фамилия, имя, отчество (латинскими буквами)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ins w:id="856" w:author="Yugin Vitaly" w:date="2016-03-08T11:50:00Z"/>
                <w:sz w:val="20"/>
              </w:rPr>
            </w:pPr>
          </w:p>
        </w:tc>
      </w:tr>
      <w:tr w:rsidR="00782423" w:rsidRPr="00CF443D" w:rsidTr="009527EC">
        <w:trPr>
          <w:jc w:val="center"/>
          <w:ins w:id="857" w:author="Yugin Vitaly" w:date="2016-03-08T11:50:00Z"/>
        </w:trPr>
        <w:tc>
          <w:tcPr>
            <w:tcW w:w="742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ins w:id="858" w:author="Yugin Vitaly" w:date="2016-03-08T11:50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ins w:id="859" w:author="Yugin Vitaly" w:date="2016-03-08T11:50:00Z"/>
                <w:sz w:val="20"/>
              </w:rPr>
            </w:pPr>
            <w:ins w:id="860" w:author="Yugin Vitaly" w:date="2016-03-08T11:50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ins w:id="861" w:author="Yugin Vitaly" w:date="2016-03-08T11:50:00Z"/>
                <w:sz w:val="20"/>
              </w:rPr>
            </w:pPr>
            <w:ins w:id="862" w:author="Yugin Vitaly" w:date="2016-03-08T11:52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ins w:id="863" w:author="Yugin Vitaly" w:date="2016-03-08T11:50:00Z"/>
                <w:sz w:val="20"/>
                <w:lang w:val="en-US"/>
              </w:rPr>
            </w:pPr>
            <w:ins w:id="864" w:author="Yugin Vitaly" w:date="2016-03-08T11:50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ins w:id="865" w:author="Yugin Vitaly" w:date="2016-03-08T11:50:00Z"/>
                <w:sz w:val="20"/>
              </w:rPr>
            </w:pPr>
            <w:ins w:id="866" w:author="Yugin Vitaly" w:date="2016-03-08T11:50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ins w:id="867" w:author="Yugin Vitaly" w:date="2016-03-08T11:50:00Z"/>
                <w:sz w:val="20"/>
              </w:rPr>
            </w:pPr>
            <w:ins w:id="868" w:author="Yugin Vitaly" w:date="2016-03-08T11:50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2862D6" w:rsidRPr="00CF443D" w:rsidTr="002862D6">
        <w:trPr>
          <w:jc w:val="center"/>
          <w:ins w:id="869" w:author="Yugin Vitaly" w:date="2016-03-08T11:41:00Z"/>
        </w:trPr>
        <w:tc>
          <w:tcPr>
            <w:tcW w:w="742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870" w:author="Yugin Vitaly" w:date="2016-03-08T11:41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ins w:id="871" w:author="Yugin Vitaly" w:date="2016-03-08T11:41:00Z"/>
                <w:sz w:val="20"/>
              </w:rPr>
            </w:pPr>
            <w:ins w:id="872" w:author="Yugin Vitaly" w:date="2016-03-08T11:52:00Z">
              <w:r w:rsidRPr="00782423">
                <w:rPr>
                  <w:sz w:val="20"/>
                </w:rPr>
                <w:t>placeOfStay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ins w:id="873" w:author="Yugin Vitaly" w:date="2016-03-08T11:41:00Z"/>
                <w:sz w:val="20"/>
              </w:rPr>
            </w:pPr>
            <w:ins w:id="874" w:author="Yugin Vitaly" w:date="2016-03-08T11:52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ins w:id="875" w:author="Yugin Vitaly" w:date="2016-03-08T11:41:00Z"/>
                <w:sz w:val="20"/>
                <w:lang w:val="en-US"/>
              </w:rPr>
            </w:pPr>
            <w:ins w:id="876" w:author="Yugin Vitaly" w:date="2016-03-08T11:5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ins w:id="877" w:author="Yugin Vitaly" w:date="2016-03-08T11:41:00Z"/>
                <w:sz w:val="20"/>
              </w:rPr>
            </w:pPr>
            <w:ins w:id="878" w:author="Yugin Vitaly" w:date="2016-03-08T11:51:00Z">
              <w:r w:rsidRPr="00782423">
                <w:rPr>
                  <w:sz w:val="20"/>
                </w:rPr>
                <w:t>Место нахождения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ins w:id="879" w:author="Yugin Vitaly" w:date="2016-03-08T11:41:00Z"/>
                <w:sz w:val="20"/>
              </w:rPr>
            </w:pPr>
          </w:p>
        </w:tc>
      </w:tr>
      <w:tr w:rsidR="002862D6" w:rsidRPr="00CF443D" w:rsidTr="002862D6">
        <w:trPr>
          <w:jc w:val="center"/>
          <w:ins w:id="880" w:author="Yugin Vitaly" w:date="2016-03-08T11:41:00Z"/>
        </w:trPr>
        <w:tc>
          <w:tcPr>
            <w:tcW w:w="742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ins w:id="881" w:author="Yugin Vitaly" w:date="2016-03-08T11:41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ins w:id="882" w:author="Yugin Vitaly" w:date="2016-03-08T11:41:00Z"/>
                <w:sz w:val="20"/>
              </w:rPr>
            </w:pPr>
            <w:ins w:id="883" w:author="Yugin Vitaly" w:date="2016-03-08T11:52:00Z">
              <w:r w:rsidRPr="00782423">
                <w:rPr>
                  <w:sz w:val="20"/>
                </w:rPr>
                <w:t>placeOfStayInRegCountry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ins w:id="884" w:author="Yugin Vitaly" w:date="2016-03-08T11:41:00Z"/>
                <w:sz w:val="20"/>
              </w:rPr>
            </w:pPr>
            <w:ins w:id="885" w:author="Yugin Vitaly" w:date="2016-03-08T11:52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ins w:id="886" w:author="Yugin Vitaly" w:date="2016-03-08T11:41:00Z"/>
                <w:sz w:val="20"/>
                <w:lang w:val="en-US"/>
              </w:rPr>
            </w:pPr>
            <w:ins w:id="887" w:author="Yugin Vitaly" w:date="2016-03-08T11:5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ins w:id="888" w:author="Yugin Vitaly" w:date="2016-03-08T11:41:00Z"/>
                <w:sz w:val="20"/>
              </w:rPr>
            </w:pPr>
            <w:ins w:id="889" w:author="Yugin Vitaly" w:date="2016-03-08T11:52:00Z">
              <w:r w:rsidRPr="00782423">
                <w:rPr>
                  <w:sz w:val="20"/>
                </w:rPr>
                <w:t xml:space="preserve">Место нахождения </w:t>
              </w:r>
              <w:r>
                <w:rPr>
                  <w:sz w:val="20"/>
                </w:rPr>
                <w:t>в стране регистрации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ins w:id="890" w:author="Yugin Vitaly" w:date="2016-03-08T11:41:00Z"/>
                <w:sz w:val="20"/>
              </w:rPr>
            </w:pPr>
          </w:p>
        </w:tc>
      </w:tr>
      <w:tr w:rsidR="002862D6" w:rsidRPr="00E922DA" w:rsidTr="002862D6">
        <w:trPr>
          <w:jc w:val="center"/>
          <w:ins w:id="891" w:author="Yugin Vitaly" w:date="2016-03-08T11:41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ins w:id="892" w:author="Yugin Vitaly" w:date="2016-03-08T11:41:00Z"/>
                <w:b/>
                <w:bCs/>
                <w:sz w:val="20"/>
              </w:rPr>
            </w:pPr>
            <w:ins w:id="893" w:author="Yugin Vitaly" w:date="2016-03-08T11:41:00Z">
              <w:r w:rsidRPr="00E922DA">
                <w:rPr>
                  <w:b/>
                  <w:sz w:val="20"/>
                </w:rPr>
                <w:t>Индивидуальный предприниматель</w:t>
              </w:r>
            </w:ins>
          </w:p>
        </w:tc>
      </w:tr>
      <w:tr w:rsidR="002862D6" w:rsidRPr="00E922DA" w:rsidTr="002862D6">
        <w:trPr>
          <w:jc w:val="center"/>
          <w:ins w:id="894" w:author="Yugin Vitaly" w:date="2016-03-08T11:41:00Z"/>
        </w:trPr>
        <w:tc>
          <w:tcPr>
            <w:tcW w:w="742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ins w:id="895" w:author="Yugin Vitaly" w:date="2016-03-08T11:41:00Z"/>
                <w:b/>
                <w:sz w:val="20"/>
              </w:rPr>
            </w:pPr>
            <w:ins w:id="896" w:author="Yugin Vitaly" w:date="2016-03-08T11:41:00Z">
              <w:r w:rsidRPr="00E922DA">
                <w:rPr>
                  <w:b/>
                  <w:sz w:val="20"/>
                  <w:rPrChange w:id="897" w:author="Yugin Vitaly" w:date="2016-03-08T11:42:00Z">
                    <w:rPr>
                      <w:sz w:val="20"/>
                    </w:rPr>
                  </w:rPrChange>
                </w:rPr>
                <w:t>individualBusinessman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ins w:id="898" w:author="Yugin Vitaly" w:date="2016-03-08T11:41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ins w:id="899" w:author="Yugin Vitaly" w:date="2016-03-08T11:41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ins w:id="900" w:author="Yugin Vitaly" w:date="2016-03-08T11:41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ins w:id="901" w:author="Yugin Vitaly" w:date="2016-03-08T11:41:00Z"/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ins w:id="902" w:author="Yugin Vitaly" w:date="2016-03-08T11:41:00Z"/>
                <w:b/>
                <w:sz w:val="20"/>
              </w:rPr>
            </w:pPr>
          </w:p>
        </w:tc>
      </w:tr>
      <w:tr w:rsidR="004C4331" w:rsidRPr="00CF443D" w:rsidTr="009527EC">
        <w:trPr>
          <w:jc w:val="center"/>
          <w:ins w:id="903" w:author="Yugin Vitaly" w:date="2016-03-08T11:58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904" w:author="Yugin Vitaly" w:date="2016-03-08T11:5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905" w:author="Yugin Vitaly" w:date="2016-03-08T11:58:00Z"/>
                <w:sz w:val="20"/>
              </w:rPr>
            </w:pPr>
            <w:ins w:id="906" w:author="Yugin Vitaly" w:date="2016-03-08T11:58:00Z">
              <w:r>
                <w:rPr>
                  <w:sz w:val="20"/>
                  <w:lang w:val="en-US"/>
                </w:rPr>
                <w:t>n</w:t>
              </w:r>
              <w:r w:rsidRPr="00E922DA">
                <w:rPr>
                  <w:sz w:val="20"/>
                </w:rPr>
                <w:t>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07" w:author="Yugin Vitaly" w:date="2016-03-08T11:58:00Z"/>
                <w:sz w:val="20"/>
              </w:rPr>
            </w:pPr>
            <w:ins w:id="908" w:author="Yugin Vitaly" w:date="2016-03-08T11:58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09" w:author="Yugin Vitaly" w:date="2016-03-08T11:58:00Z"/>
                <w:sz w:val="20"/>
              </w:rPr>
            </w:pPr>
            <w:ins w:id="910" w:author="Yugin Vitaly" w:date="2016-03-08T11:58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ins w:id="911" w:author="Yugin Vitaly" w:date="2016-03-08T11:58:00Z"/>
                <w:sz w:val="20"/>
              </w:rPr>
            </w:pPr>
            <w:ins w:id="912" w:author="Yugin Vitaly" w:date="2016-03-08T11:58:00Z">
              <w:r w:rsidRPr="00782423">
                <w:rPr>
                  <w:sz w:val="20"/>
                </w:rPr>
                <w:t>Фамилия, имя, отчество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913" w:author="Yugin Vitaly" w:date="2016-03-08T11:58:00Z"/>
                <w:sz w:val="20"/>
              </w:rPr>
            </w:pPr>
          </w:p>
        </w:tc>
      </w:tr>
      <w:tr w:rsidR="004C4331" w:rsidRPr="00CF443D" w:rsidTr="009527EC">
        <w:trPr>
          <w:jc w:val="center"/>
          <w:ins w:id="914" w:author="Yugin Vitaly" w:date="2016-03-08T11:58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915" w:author="Yugin Vitaly" w:date="2016-03-08T11:5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916" w:author="Yugin Vitaly" w:date="2016-03-08T11:58:00Z"/>
                <w:sz w:val="20"/>
              </w:rPr>
            </w:pPr>
            <w:ins w:id="917" w:author="Yugin Vitaly" w:date="2016-03-08T11:58:00Z">
              <w:r w:rsidRPr="00782423">
                <w:rPr>
                  <w:sz w:val="20"/>
                </w:rPr>
                <w:t>nameLat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18" w:author="Yugin Vitaly" w:date="2016-03-08T11:58:00Z"/>
                <w:sz w:val="20"/>
              </w:rPr>
            </w:pPr>
            <w:ins w:id="919" w:author="Yugin Vitaly" w:date="2016-03-08T11:58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20" w:author="Yugin Vitaly" w:date="2016-03-08T11:58:00Z"/>
                <w:sz w:val="20"/>
              </w:rPr>
            </w:pPr>
            <w:ins w:id="921" w:author="Yugin Vitaly" w:date="2016-03-08T11:58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ins w:id="922" w:author="Yugin Vitaly" w:date="2016-03-08T11:58:00Z"/>
                <w:sz w:val="20"/>
              </w:rPr>
            </w:pPr>
            <w:ins w:id="923" w:author="Yugin Vitaly" w:date="2016-03-08T11:58:00Z">
              <w:r w:rsidRPr="00782423">
                <w:rPr>
                  <w:sz w:val="20"/>
                </w:rPr>
                <w:t>Фамилия, имя, отчество (латинскими буквами)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ins w:id="924" w:author="Yugin Vitaly" w:date="2016-03-08T11:58:00Z"/>
                <w:sz w:val="20"/>
              </w:rPr>
            </w:pPr>
          </w:p>
        </w:tc>
      </w:tr>
      <w:tr w:rsidR="004C4331" w:rsidRPr="00CF443D" w:rsidTr="009527EC">
        <w:trPr>
          <w:jc w:val="center"/>
          <w:ins w:id="925" w:author="Yugin Vitaly" w:date="2016-03-08T11:58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926" w:author="Yugin Vitaly" w:date="2016-03-08T11:5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927" w:author="Yugin Vitaly" w:date="2016-03-08T11:58:00Z"/>
                <w:sz w:val="20"/>
              </w:rPr>
            </w:pPr>
            <w:ins w:id="928" w:author="Yugin Vitaly" w:date="2016-03-08T11:58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29" w:author="Yugin Vitaly" w:date="2016-03-08T11:58:00Z"/>
                <w:sz w:val="20"/>
              </w:rPr>
            </w:pPr>
            <w:ins w:id="930" w:author="Yugin Vitaly" w:date="2016-03-08T11:58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ins w:id="931" w:author="Yugin Vitaly" w:date="2016-03-08T11:58:00Z"/>
                <w:sz w:val="20"/>
                <w:lang w:val="en-US"/>
              </w:rPr>
            </w:pPr>
            <w:ins w:id="932" w:author="Yugin Vitaly" w:date="2016-03-08T11:58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ins w:id="933" w:author="Yugin Vitaly" w:date="2016-03-08T11:58:00Z"/>
                <w:sz w:val="20"/>
              </w:rPr>
            </w:pPr>
            <w:ins w:id="934" w:author="Yugin Vitaly" w:date="2016-03-08T11:58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935" w:author="Yugin Vitaly" w:date="2016-03-08T11:58:00Z"/>
                <w:sz w:val="20"/>
              </w:rPr>
            </w:pPr>
            <w:ins w:id="936" w:author="Yugin Vitaly" w:date="2016-03-08T11:58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4C4331" w:rsidRPr="00CF443D" w:rsidTr="009527EC">
        <w:trPr>
          <w:jc w:val="center"/>
          <w:ins w:id="937" w:author="Yugin Vitaly" w:date="2016-03-08T11:58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938" w:author="Yugin Vitaly" w:date="2016-03-08T11:5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939" w:author="Yugin Vitaly" w:date="2016-03-08T11:58:00Z"/>
                <w:sz w:val="20"/>
              </w:rPr>
            </w:pPr>
            <w:ins w:id="940" w:author="Yugin Vitaly" w:date="2016-03-08T11:58:00Z">
              <w:r w:rsidRPr="00782423">
                <w:rPr>
                  <w:sz w:val="20"/>
                </w:rPr>
                <w:t>placeOfStay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41" w:author="Yugin Vitaly" w:date="2016-03-08T11:58:00Z"/>
                <w:sz w:val="20"/>
              </w:rPr>
            </w:pPr>
            <w:ins w:id="942" w:author="Yugin Vitaly" w:date="2016-03-08T11:58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ins w:id="943" w:author="Yugin Vitaly" w:date="2016-03-08T11:58:00Z"/>
                <w:sz w:val="20"/>
                <w:lang w:val="en-US"/>
              </w:rPr>
            </w:pPr>
            <w:ins w:id="944" w:author="Yugin Vitaly" w:date="2016-03-08T11:58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ins w:id="945" w:author="Yugin Vitaly" w:date="2016-03-08T11:58:00Z"/>
                <w:sz w:val="20"/>
              </w:rPr>
            </w:pPr>
            <w:ins w:id="946" w:author="Yugin Vitaly" w:date="2016-03-08T11:58:00Z">
              <w:r w:rsidRPr="00782423">
                <w:rPr>
                  <w:sz w:val="20"/>
                </w:rPr>
                <w:t>Место нахождения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947" w:author="Yugin Vitaly" w:date="2016-03-08T11:58:00Z"/>
                <w:sz w:val="20"/>
              </w:rPr>
            </w:pPr>
          </w:p>
        </w:tc>
      </w:tr>
      <w:tr w:rsidR="004C4331" w:rsidRPr="00CF443D" w:rsidTr="009527EC">
        <w:trPr>
          <w:jc w:val="center"/>
          <w:ins w:id="948" w:author="Yugin Vitaly" w:date="2016-03-08T11:58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949" w:author="Yugin Vitaly" w:date="2016-03-08T11:5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950" w:author="Yugin Vitaly" w:date="2016-03-08T11:58:00Z"/>
                <w:sz w:val="20"/>
              </w:rPr>
            </w:pPr>
            <w:ins w:id="951" w:author="Yugin Vitaly" w:date="2016-03-08T11:58:00Z">
              <w:r w:rsidRPr="00782423">
                <w:rPr>
                  <w:sz w:val="20"/>
                </w:rPr>
                <w:t>placeOfStayInRegCountry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52" w:author="Yugin Vitaly" w:date="2016-03-08T11:58:00Z"/>
                <w:sz w:val="20"/>
              </w:rPr>
            </w:pPr>
            <w:ins w:id="953" w:author="Yugin Vitaly" w:date="2016-03-08T11:58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ins w:id="954" w:author="Yugin Vitaly" w:date="2016-03-08T11:58:00Z"/>
                <w:sz w:val="20"/>
                <w:lang w:val="en-US"/>
              </w:rPr>
            </w:pPr>
            <w:ins w:id="955" w:author="Yugin Vitaly" w:date="2016-03-08T11:58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ins w:id="956" w:author="Yugin Vitaly" w:date="2016-03-08T11:58:00Z"/>
                <w:sz w:val="20"/>
              </w:rPr>
            </w:pPr>
            <w:ins w:id="957" w:author="Yugin Vitaly" w:date="2016-03-08T11:58:00Z">
              <w:r w:rsidRPr="00782423">
                <w:rPr>
                  <w:sz w:val="20"/>
                </w:rPr>
                <w:t xml:space="preserve">Место нахождения </w:t>
              </w:r>
              <w:r>
                <w:rPr>
                  <w:sz w:val="20"/>
                </w:rPr>
                <w:t>в стране регистрации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ins w:id="958" w:author="Yugin Vitaly" w:date="2016-03-08T11:58:00Z"/>
                <w:sz w:val="20"/>
              </w:rPr>
            </w:pPr>
          </w:p>
        </w:tc>
      </w:tr>
      <w:tr w:rsidR="004C4331" w:rsidRPr="00E84FF8" w:rsidTr="009527EC">
        <w:trPr>
          <w:jc w:val="center"/>
          <w:ins w:id="959" w:author="Yugin Vitaly" w:date="2016-03-08T11:59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ins w:id="960" w:author="Yugin Vitaly" w:date="2016-03-08T11:59:00Z"/>
                <w:b/>
                <w:bCs/>
                <w:sz w:val="20"/>
              </w:rPr>
            </w:pPr>
            <w:ins w:id="961" w:author="Yugin Vitaly" w:date="2016-03-08T11:59:00Z">
              <w:r w:rsidRPr="00782423">
                <w:rPr>
                  <w:b/>
                  <w:sz w:val="20"/>
                </w:rPr>
                <w:t>Место нахождения</w:t>
              </w:r>
            </w:ins>
          </w:p>
        </w:tc>
      </w:tr>
      <w:tr w:rsidR="004C4331" w:rsidRPr="00782423" w:rsidTr="009527EC">
        <w:trPr>
          <w:jc w:val="center"/>
          <w:ins w:id="962" w:author="Yugin Vitaly" w:date="2016-03-08T11:59:00Z"/>
        </w:trPr>
        <w:tc>
          <w:tcPr>
            <w:tcW w:w="742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ins w:id="963" w:author="Yugin Vitaly" w:date="2016-03-08T11:59:00Z"/>
                <w:b/>
                <w:sz w:val="20"/>
              </w:rPr>
            </w:pPr>
            <w:ins w:id="964" w:author="Yugin Vitaly" w:date="2016-03-08T11:59:00Z">
              <w:r w:rsidRPr="00E84FF8">
                <w:rPr>
                  <w:b/>
                  <w:sz w:val="20"/>
                </w:rPr>
                <w:t>placeOfStay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ins w:id="965" w:author="Yugin Vitaly" w:date="2016-03-08T11:59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ins w:id="966" w:author="Yugin Vitaly" w:date="2016-03-08T11:59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ins w:id="967" w:author="Yugin Vitaly" w:date="2016-03-08T11:59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ins w:id="968" w:author="Yugin Vitaly" w:date="2016-03-08T11:59:00Z"/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ins w:id="969" w:author="Yugin Vitaly" w:date="2016-03-08T11:59:00Z"/>
                <w:b/>
                <w:sz w:val="20"/>
              </w:rPr>
            </w:pPr>
          </w:p>
        </w:tc>
      </w:tr>
      <w:tr w:rsidR="004C4331" w:rsidRPr="00CF443D" w:rsidTr="009527EC">
        <w:trPr>
          <w:jc w:val="center"/>
          <w:ins w:id="970" w:author="Yugin Vitaly" w:date="2016-03-08T11:59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971" w:author="Yugin Vitaly" w:date="2016-03-08T11:5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972" w:author="Yugin Vitaly" w:date="2016-03-08T11:59:00Z"/>
                <w:sz w:val="20"/>
              </w:rPr>
            </w:pPr>
            <w:ins w:id="973" w:author="Yugin Vitaly" w:date="2016-03-08T11:59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74" w:author="Yugin Vitaly" w:date="2016-03-08T11:59:00Z"/>
                <w:sz w:val="20"/>
              </w:rPr>
            </w:pPr>
            <w:ins w:id="975" w:author="Yugin Vitaly" w:date="2016-03-08T11:59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76" w:author="Yugin Vitaly" w:date="2016-03-08T11:59:00Z"/>
                <w:sz w:val="20"/>
              </w:rPr>
            </w:pPr>
            <w:ins w:id="977" w:author="Yugin Vitaly" w:date="2016-03-08T11:59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ins w:id="978" w:author="Yugin Vitaly" w:date="2016-03-08T11:59:00Z"/>
                <w:sz w:val="20"/>
              </w:rPr>
            </w:pPr>
            <w:ins w:id="979" w:author="Yugin Vitaly" w:date="2016-03-08T11:59:00Z">
              <w:r>
                <w:rPr>
                  <w:sz w:val="20"/>
                </w:rPr>
                <w:t>Место нахождения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980" w:author="Yugin Vitaly" w:date="2016-03-08T11:59:00Z"/>
                <w:sz w:val="20"/>
              </w:rPr>
            </w:pPr>
          </w:p>
        </w:tc>
      </w:tr>
      <w:tr w:rsidR="004C4331" w:rsidRPr="00CF443D" w:rsidTr="009527EC">
        <w:trPr>
          <w:jc w:val="center"/>
          <w:ins w:id="981" w:author="Yugin Vitaly" w:date="2016-03-08T11:59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982" w:author="Yugin Vitaly" w:date="2016-03-08T11:5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983" w:author="Yugin Vitaly" w:date="2016-03-08T11:59:00Z"/>
                <w:sz w:val="20"/>
              </w:rPr>
            </w:pPr>
            <w:ins w:id="984" w:author="Yugin Vitaly" w:date="2016-03-08T11:59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85" w:author="Yugin Vitaly" w:date="2016-03-08T11:59:00Z"/>
                <w:sz w:val="20"/>
              </w:rPr>
            </w:pPr>
            <w:ins w:id="986" w:author="Yugin Vitaly" w:date="2016-03-08T11:59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87" w:author="Yugin Vitaly" w:date="2016-03-08T11:59:00Z"/>
                <w:sz w:val="20"/>
              </w:rPr>
            </w:pPr>
            <w:ins w:id="988" w:author="Yugin Vitaly" w:date="2016-03-08T11:59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ins w:id="989" w:author="Yugin Vitaly" w:date="2016-03-08T11:59:00Z"/>
                <w:sz w:val="20"/>
              </w:rPr>
            </w:pPr>
            <w:ins w:id="990" w:author="Yugin Vitaly" w:date="2016-03-08T11:59:00Z">
              <w:r w:rsidRPr="00E922DA">
                <w:rPr>
                  <w:sz w:val="20"/>
                </w:rPr>
                <w:t>Номер телефона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991" w:author="Yugin Vitaly" w:date="2016-03-08T11:59:00Z"/>
                <w:sz w:val="20"/>
              </w:rPr>
            </w:pPr>
          </w:p>
        </w:tc>
      </w:tr>
      <w:tr w:rsidR="004C4331" w:rsidRPr="00CF443D" w:rsidTr="009527EC">
        <w:trPr>
          <w:jc w:val="center"/>
          <w:ins w:id="992" w:author="Yugin Vitaly" w:date="2016-03-08T11:59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993" w:author="Yugin Vitaly" w:date="2016-03-08T11:5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994" w:author="Yugin Vitaly" w:date="2016-03-08T11:59:00Z"/>
                <w:sz w:val="20"/>
              </w:rPr>
            </w:pPr>
            <w:ins w:id="995" w:author="Yugin Vitaly" w:date="2016-03-08T11:59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96" w:author="Yugin Vitaly" w:date="2016-03-08T11:59:00Z"/>
                <w:sz w:val="20"/>
              </w:rPr>
            </w:pPr>
            <w:ins w:id="997" w:author="Yugin Vitaly" w:date="2016-03-08T11:59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998" w:author="Yugin Vitaly" w:date="2016-03-08T11:59:00Z"/>
                <w:sz w:val="20"/>
              </w:rPr>
            </w:pPr>
            <w:ins w:id="999" w:author="Yugin Vitaly" w:date="2016-03-08T11:59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ins w:id="1000" w:author="Yugin Vitaly" w:date="2016-03-08T11:59:00Z"/>
                <w:sz w:val="20"/>
              </w:rPr>
            </w:pPr>
            <w:ins w:id="1001" w:author="Yugin Vitaly" w:date="2016-03-08T11:59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1002" w:author="Yugin Vitaly" w:date="2016-03-08T11:59:00Z"/>
                <w:sz w:val="20"/>
              </w:rPr>
            </w:pPr>
          </w:p>
        </w:tc>
      </w:tr>
      <w:tr w:rsidR="004C4331" w:rsidRPr="00E84FF8" w:rsidTr="009527EC">
        <w:trPr>
          <w:jc w:val="center"/>
          <w:ins w:id="1003" w:author="Yugin Vitaly" w:date="2016-03-08T11:59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ins w:id="1004" w:author="Yugin Vitaly" w:date="2016-03-08T11:59:00Z"/>
                <w:b/>
                <w:bCs/>
                <w:sz w:val="20"/>
              </w:rPr>
            </w:pPr>
            <w:ins w:id="1005" w:author="Yugin Vitaly" w:date="2016-03-08T11:59:00Z">
              <w:r w:rsidRPr="00782423">
                <w:rPr>
                  <w:b/>
                  <w:sz w:val="20"/>
                </w:rPr>
                <w:t>Место нахождения</w:t>
              </w:r>
              <w:r w:rsidRPr="004C4331"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в стране регистрации</w:t>
              </w:r>
            </w:ins>
          </w:p>
        </w:tc>
      </w:tr>
      <w:tr w:rsidR="004C4331" w:rsidRPr="00782423" w:rsidTr="009527EC">
        <w:trPr>
          <w:jc w:val="center"/>
          <w:ins w:id="1006" w:author="Yugin Vitaly" w:date="2016-03-08T11:59:00Z"/>
        </w:trPr>
        <w:tc>
          <w:tcPr>
            <w:tcW w:w="742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ins w:id="1007" w:author="Yugin Vitaly" w:date="2016-03-08T11:59:00Z"/>
                <w:b/>
                <w:sz w:val="20"/>
                <w:lang w:val="en-US"/>
              </w:rPr>
            </w:pPr>
            <w:ins w:id="1008" w:author="Yugin Vitaly" w:date="2016-03-08T11:59:00Z">
              <w:r w:rsidRPr="00E84FF8">
                <w:rPr>
                  <w:b/>
                  <w:sz w:val="20"/>
                </w:rPr>
                <w:t>placeOfStay</w:t>
              </w:r>
              <w:r>
                <w:rPr>
                  <w:b/>
                  <w:sz w:val="20"/>
                  <w:lang w:val="en-US"/>
                </w:rPr>
                <w:t>InRegCountry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ins w:id="1009" w:author="Yugin Vitaly" w:date="2016-03-08T11:59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ins w:id="1010" w:author="Yugin Vitaly" w:date="2016-03-08T11:59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ins w:id="1011" w:author="Yugin Vitaly" w:date="2016-03-08T11:59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ins w:id="1012" w:author="Yugin Vitaly" w:date="2016-03-08T11:59:00Z"/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ins w:id="1013" w:author="Yugin Vitaly" w:date="2016-03-08T11:59:00Z"/>
                <w:b/>
                <w:sz w:val="20"/>
              </w:rPr>
            </w:pPr>
          </w:p>
        </w:tc>
      </w:tr>
      <w:tr w:rsidR="004C4331" w:rsidRPr="00CF443D" w:rsidTr="009527EC">
        <w:trPr>
          <w:jc w:val="center"/>
          <w:ins w:id="1014" w:author="Yugin Vitaly" w:date="2016-03-08T11:59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1015" w:author="Yugin Vitaly" w:date="2016-03-08T11:5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1016" w:author="Yugin Vitaly" w:date="2016-03-08T11:59:00Z"/>
                <w:sz w:val="20"/>
              </w:rPr>
            </w:pPr>
            <w:ins w:id="1017" w:author="Yugin Vitaly" w:date="2016-03-08T11:59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1018" w:author="Yugin Vitaly" w:date="2016-03-08T11:59:00Z"/>
                <w:sz w:val="20"/>
              </w:rPr>
            </w:pPr>
            <w:ins w:id="1019" w:author="Yugin Vitaly" w:date="2016-03-08T11:59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1020" w:author="Yugin Vitaly" w:date="2016-03-08T11:59:00Z"/>
                <w:sz w:val="20"/>
              </w:rPr>
            </w:pPr>
            <w:ins w:id="1021" w:author="Yugin Vitaly" w:date="2016-03-08T11:59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ins w:id="1022" w:author="Yugin Vitaly" w:date="2016-03-08T11:59:00Z"/>
                <w:sz w:val="20"/>
              </w:rPr>
            </w:pPr>
            <w:ins w:id="1023" w:author="Yugin Vitaly" w:date="2016-03-08T11:59:00Z">
              <w:r w:rsidRPr="004C4331">
                <w:rPr>
                  <w:sz w:val="20"/>
                </w:rPr>
                <w:t xml:space="preserve">Место жительства в стране </w:t>
              </w:r>
              <w:r w:rsidRPr="004C4331">
                <w:rPr>
                  <w:sz w:val="20"/>
                </w:rPr>
                <w:lastRenderedPageBreak/>
                <w:t>регистрации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1024" w:author="Yugin Vitaly" w:date="2016-03-08T11:59:00Z"/>
                <w:sz w:val="20"/>
              </w:rPr>
            </w:pPr>
          </w:p>
        </w:tc>
      </w:tr>
      <w:tr w:rsidR="004C4331" w:rsidRPr="00CF443D" w:rsidTr="009527EC">
        <w:trPr>
          <w:jc w:val="center"/>
          <w:ins w:id="1025" w:author="Yugin Vitaly" w:date="2016-03-08T11:59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1026" w:author="Yugin Vitaly" w:date="2016-03-08T11:5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1027" w:author="Yugin Vitaly" w:date="2016-03-08T11:59:00Z"/>
                <w:sz w:val="20"/>
              </w:rPr>
            </w:pPr>
            <w:ins w:id="1028" w:author="Yugin Vitaly" w:date="2016-03-08T11:59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1029" w:author="Yugin Vitaly" w:date="2016-03-08T11:59:00Z"/>
                <w:sz w:val="20"/>
              </w:rPr>
            </w:pPr>
            <w:ins w:id="1030" w:author="Yugin Vitaly" w:date="2016-03-08T11:59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1031" w:author="Yugin Vitaly" w:date="2016-03-08T11:59:00Z"/>
                <w:sz w:val="20"/>
              </w:rPr>
            </w:pPr>
            <w:ins w:id="1032" w:author="Yugin Vitaly" w:date="2016-03-08T11:59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ins w:id="1033" w:author="Yugin Vitaly" w:date="2016-03-08T11:59:00Z"/>
                <w:sz w:val="20"/>
              </w:rPr>
            </w:pPr>
            <w:ins w:id="1034" w:author="Yugin Vitaly" w:date="2016-03-08T11:59:00Z">
              <w:r w:rsidRPr="00E922DA">
                <w:rPr>
                  <w:sz w:val="20"/>
                </w:rPr>
                <w:t>Номер телефона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1035" w:author="Yugin Vitaly" w:date="2016-03-08T11:59:00Z"/>
                <w:sz w:val="20"/>
              </w:rPr>
            </w:pPr>
          </w:p>
        </w:tc>
      </w:tr>
      <w:tr w:rsidR="004C4331" w:rsidRPr="00CF443D" w:rsidTr="009527EC">
        <w:trPr>
          <w:jc w:val="center"/>
          <w:ins w:id="1036" w:author="Yugin Vitaly" w:date="2016-03-08T11:59:00Z"/>
        </w:trPr>
        <w:tc>
          <w:tcPr>
            <w:tcW w:w="742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ins w:id="1037" w:author="Yugin Vitaly" w:date="2016-03-08T11:5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ins w:id="1038" w:author="Yugin Vitaly" w:date="2016-03-08T11:59:00Z"/>
                <w:sz w:val="20"/>
              </w:rPr>
            </w:pPr>
            <w:ins w:id="1039" w:author="Yugin Vitaly" w:date="2016-03-08T11:59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1040" w:author="Yugin Vitaly" w:date="2016-03-08T11:59:00Z"/>
                <w:sz w:val="20"/>
              </w:rPr>
            </w:pPr>
            <w:ins w:id="1041" w:author="Yugin Vitaly" w:date="2016-03-08T11:59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ins w:id="1042" w:author="Yugin Vitaly" w:date="2016-03-08T11:59:00Z"/>
                <w:sz w:val="20"/>
              </w:rPr>
            </w:pPr>
            <w:ins w:id="1043" w:author="Yugin Vitaly" w:date="2016-03-08T11:59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ins w:id="1044" w:author="Yugin Vitaly" w:date="2016-03-08T11:59:00Z"/>
                <w:sz w:val="20"/>
              </w:rPr>
            </w:pPr>
            <w:ins w:id="1045" w:author="Yugin Vitaly" w:date="2016-03-08T11:59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ins w:id="1046" w:author="Yugin Vitaly" w:date="2016-03-08T11:59:00Z"/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9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9D0D66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865BC6">
        <w:trPr>
          <w:jc w:val="center"/>
          <w:ins w:id="1047" w:author="Yugin Vitaly" w:date="2016-03-11T19:41:00Z"/>
        </w:trPr>
        <w:tc>
          <w:tcPr>
            <w:tcW w:w="742" w:type="pct"/>
            <w:shd w:val="clear" w:color="auto" w:fill="auto"/>
            <w:vAlign w:val="center"/>
          </w:tcPr>
          <w:p w:rsidR="003E3B58" w:rsidRPr="00CF443D" w:rsidRDefault="003E3B58" w:rsidP="00865BC6">
            <w:pPr>
              <w:spacing w:before="0" w:after="0"/>
              <w:jc w:val="both"/>
              <w:rPr>
                <w:ins w:id="1048" w:author="Yugin Vitaly" w:date="2016-03-11T19:41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both"/>
              <w:rPr>
                <w:ins w:id="1049" w:author="Yugin Vitaly" w:date="2016-03-11T19:41:00Z"/>
                <w:sz w:val="20"/>
              </w:rPr>
            </w:pPr>
            <w:ins w:id="1050" w:author="Yugin Vitaly" w:date="2016-03-11T19:41:00Z">
              <w:r w:rsidRPr="00CC7D5D">
                <w:rPr>
                  <w:sz w:val="20"/>
                </w:rPr>
                <w:t>purchaseCode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1051" w:author="Yugin Vitaly" w:date="2016-03-11T19:41:00Z"/>
                <w:sz w:val="20"/>
              </w:rPr>
            </w:pPr>
            <w:ins w:id="1052" w:author="Yugin Vitaly" w:date="2016-03-11T19:41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1053" w:author="Yugin Vitaly" w:date="2016-03-11T19:41:00Z"/>
                <w:sz w:val="20"/>
              </w:rPr>
            </w:pPr>
            <w:ins w:id="1054" w:author="Yugin Vitaly" w:date="2016-03-11T19:41:00Z">
              <w:r>
                <w:rPr>
                  <w:sz w:val="20"/>
                  <w:lang w:val="en-US"/>
                </w:rPr>
                <w:t>T</w:t>
              </w:r>
              <w:r>
                <w:rPr>
                  <w:sz w:val="20"/>
                </w:rPr>
                <w:t xml:space="preserve"> (36)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1055" w:author="Yugin Vitaly" w:date="2016-03-11T19:41:00Z"/>
                <w:sz w:val="20"/>
              </w:rPr>
            </w:pPr>
            <w:ins w:id="1056" w:author="Yugin Vitaly" w:date="2016-03-11T19:41:00Z">
              <w:r w:rsidRPr="00CC7D5D">
                <w:rPr>
                  <w:sz w:val="20"/>
                </w:rPr>
                <w:t>Идентификационный код закупки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both"/>
              <w:rPr>
                <w:ins w:id="1057" w:author="Yugin Vitaly" w:date="2016-03-11T19:41:00Z"/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9D0D66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9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A47C6C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2862D6">
        <w:trPr>
          <w:jc w:val="center"/>
          <w:ins w:id="1058" w:author="Yugin Vitaly" w:date="2016-03-08T10:38:00Z"/>
        </w:trPr>
        <w:tc>
          <w:tcPr>
            <w:tcW w:w="742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ins w:id="1059" w:author="Yugin Vitaly" w:date="2016-03-08T10:38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ins w:id="1060" w:author="Yugin Vitaly" w:date="2016-03-08T10:38:00Z"/>
                <w:sz w:val="20"/>
              </w:rPr>
            </w:pPr>
            <w:ins w:id="1061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ins w:id="1062" w:author="Yugin Vitaly" w:date="2016-03-08T10:38:00Z"/>
                <w:sz w:val="20"/>
              </w:rPr>
            </w:pPr>
            <w:ins w:id="1063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ins w:id="1064" w:author="Yugin Vitaly" w:date="2016-03-08T10:38:00Z"/>
                <w:sz w:val="20"/>
              </w:rPr>
            </w:pPr>
            <w:ins w:id="1065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ins w:id="1066" w:author="Yugin Vitaly" w:date="2016-03-08T10:38:00Z"/>
                <w:sz w:val="20"/>
              </w:rPr>
            </w:pPr>
            <w:ins w:id="1067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9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ins w:id="1068" w:author="Yugin Vitaly" w:date="2016-03-08T10:38:00Z"/>
                <w:sz w:val="20"/>
              </w:rPr>
            </w:pPr>
            <w:ins w:id="1069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9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E86266">
        <w:trPr>
          <w:jc w:val="center"/>
          <w:ins w:id="1070" w:author="Yugin Vitaly" w:date="2016-03-08T16:28:00Z"/>
        </w:trPr>
        <w:tc>
          <w:tcPr>
            <w:tcW w:w="742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071" w:author="Yugin Vitaly" w:date="2016-03-08T16:2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072" w:author="Yugin Vitaly" w:date="2016-03-08T16:28:00Z"/>
                <w:sz w:val="20"/>
              </w:rPr>
            </w:pPr>
            <w:ins w:id="1073" w:author="Yugin Vitaly" w:date="2016-03-08T16:28:00Z">
              <w:r w:rsidRPr="00FF03D2">
                <w:rPr>
                  <w:sz w:val="20"/>
                </w:rPr>
                <w:t>decision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074" w:author="Yugin Vitaly" w:date="2016-03-08T16:28:00Z"/>
                <w:sz w:val="20"/>
              </w:rPr>
            </w:pPr>
            <w:ins w:id="1075" w:author="Yugin Vitaly" w:date="2016-03-08T16:29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ins w:id="1076" w:author="Yugin Vitaly" w:date="2016-03-08T16:28:00Z"/>
                <w:sz w:val="20"/>
              </w:rPr>
            </w:pPr>
            <w:ins w:id="1077" w:author="Yugin Vitaly" w:date="2016-03-08T16:28:00Z">
              <w:r w:rsidRPr="00E0313D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078" w:author="Yugin Vitaly" w:date="2016-03-08T16:28:00Z"/>
                <w:sz w:val="20"/>
              </w:rPr>
            </w:pPr>
            <w:ins w:id="1079" w:author="Yugin Vitaly" w:date="2016-03-08T16:29:00Z">
              <w:r w:rsidRPr="00FF03D2">
                <w:rPr>
                  <w:sz w:val="20"/>
                </w:rPr>
                <w:t>Решение о возвращении жалобы</w:t>
              </w:r>
            </w:ins>
          </w:p>
        </w:tc>
        <w:tc>
          <w:tcPr>
            <w:tcW w:w="1389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080" w:author="Yugin Vitaly" w:date="2016-03-08T16:28:00Z"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9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  <w:ins w:id="1081" w:author="Yugin Vitaly" w:date="2016-03-08T16:29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082" w:author="Yugin Vitaly" w:date="2016-03-08T16:29:00Z"/>
                <w:b/>
                <w:bCs/>
                <w:sz w:val="20"/>
              </w:rPr>
            </w:pPr>
            <w:ins w:id="1083" w:author="Yugin Vitaly" w:date="2016-03-08T16:30:00Z">
              <w:r w:rsidRPr="00FF03D2">
                <w:rPr>
                  <w:b/>
                  <w:sz w:val="20"/>
                </w:rPr>
                <w:t>Решение о возвращении жалобы</w:t>
              </w:r>
            </w:ins>
          </w:p>
        </w:tc>
      </w:tr>
      <w:tr w:rsidR="00FF03D2" w:rsidRPr="00FF03D2" w:rsidTr="00E86266">
        <w:trPr>
          <w:jc w:val="center"/>
          <w:ins w:id="1084" w:author="Yugin Vitaly" w:date="2016-03-08T16:29:00Z"/>
        </w:trPr>
        <w:tc>
          <w:tcPr>
            <w:tcW w:w="742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ins w:id="1085" w:author="Yugin Vitaly" w:date="2016-03-08T16:29:00Z"/>
                <w:b/>
                <w:sz w:val="20"/>
              </w:rPr>
            </w:pPr>
            <w:ins w:id="1086" w:author="Yugin Vitaly" w:date="2016-03-08T16:30:00Z">
              <w:r w:rsidRPr="00FF03D2">
                <w:rPr>
                  <w:b/>
                  <w:sz w:val="20"/>
                  <w:rPrChange w:id="1087" w:author="Yugin Vitaly" w:date="2016-03-08T16:30:00Z">
                    <w:rPr>
                      <w:sz w:val="20"/>
                    </w:rPr>
                  </w:rPrChange>
                </w:rPr>
                <w:t>decision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ins w:id="1088" w:author="Yugin Vitaly" w:date="2016-03-08T16:29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ins w:id="1089" w:author="Yugin Vitaly" w:date="2016-03-08T16:29:00Z"/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090" w:author="Yugin Vitaly" w:date="2016-03-08T16:29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ins w:id="1091" w:author="Yugin Vitaly" w:date="2016-03-08T16:29:00Z"/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ins w:id="1092" w:author="Yugin Vitaly" w:date="2016-03-08T16:29:00Z"/>
                <w:b/>
                <w:sz w:val="20"/>
              </w:rPr>
            </w:pPr>
          </w:p>
        </w:tc>
      </w:tr>
      <w:tr w:rsidR="00FF03D2" w:rsidRPr="00CF443D" w:rsidTr="00E86266">
        <w:trPr>
          <w:jc w:val="center"/>
          <w:ins w:id="1093" w:author="Yugin Vitaly" w:date="2016-03-08T16:29:00Z"/>
        </w:trPr>
        <w:tc>
          <w:tcPr>
            <w:tcW w:w="742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094" w:author="Yugin Vitaly" w:date="2016-03-08T16:2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095" w:author="Yugin Vitaly" w:date="2016-03-08T16:29:00Z"/>
                <w:sz w:val="20"/>
              </w:rPr>
            </w:pPr>
            <w:ins w:id="1096" w:author="Yugin Vitaly" w:date="2016-03-08T16:33:00Z">
              <w:r w:rsidRPr="00FF03D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097" w:author="Yugin Vitaly" w:date="2016-03-08T16:29:00Z"/>
                <w:sz w:val="20"/>
              </w:rPr>
            </w:pPr>
            <w:ins w:id="1098" w:author="Yugin Vitaly" w:date="2016-03-08T16:33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ins w:id="1099" w:author="Yugin Vitaly" w:date="2016-03-08T16:29:00Z"/>
                <w:sz w:val="20"/>
              </w:rPr>
            </w:pPr>
            <w:ins w:id="1100" w:author="Yugin Vitaly" w:date="2016-03-08T16:33:00Z">
              <w:r w:rsidRPr="00E0313D">
                <w:rPr>
                  <w:sz w:val="20"/>
                </w:rPr>
                <w:t>T(1-</w:t>
              </w:r>
              <w:r>
                <w:rPr>
                  <w:sz w:val="20"/>
                </w:rPr>
                <w:t>256</w:t>
              </w:r>
              <w:r w:rsidRPr="00E0313D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101" w:author="Yugin Vitaly" w:date="2016-03-08T16:29:00Z"/>
                <w:sz w:val="20"/>
              </w:rPr>
            </w:pPr>
            <w:ins w:id="1102" w:author="Yugin Vitaly" w:date="2016-03-08T16:32:00Z">
              <w:r w:rsidRPr="00FF03D2">
                <w:rPr>
                  <w:sz w:val="20"/>
                </w:rPr>
                <w:t>Номер решения</w:t>
              </w:r>
            </w:ins>
          </w:p>
        </w:tc>
        <w:tc>
          <w:tcPr>
            <w:tcW w:w="1389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103" w:author="Yugin Vitaly" w:date="2016-03-08T16:29:00Z"/>
                <w:sz w:val="20"/>
              </w:rPr>
            </w:pPr>
          </w:p>
        </w:tc>
      </w:tr>
      <w:tr w:rsidR="00FF03D2" w:rsidRPr="00E0313D" w:rsidTr="00E86266">
        <w:trPr>
          <w:jc w:val="center"/>
          <w:ins w:id="1104" w:author="Yugin Vitaly" w:date="2016-03-08T16:33:00Z"/>
        </w:trPr>
        <w:tc>
          <w:tcPr>
            <w:tcW w:w="742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105" w:author="Yugin Vitaly" w:date="2016-03-08T16:33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106" w:author="Yugin Vitaly" w:date="2016-03-08T16:33:00Z"/>
                <w:sz w:val="20"/>
              </w:rPr>
            </w:pPr>
            <w:ins w:id="1107" w:author="Yugin Vitaly" w:date="2016-03-08T16:33:00Z">
              <w:r w:rsidRPr="00FF03D2">
                <w:rPr>
                  <w:sz w:val="20"/>
                </w:rPr>
                <w:t>acceptDate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108" w:author="Yugin Vitaly" w:date="2016-03-08T16:33:00Z"/>
                <w:sz w:val="20"/>
              </w:rPr>
            </w:pPr>
            <w:ins w:id="1109" w:author="Yugin Vitaly" w:date="2016-03-08T16:33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110" w:author="Yugin Vitaly" w:date="2016-03-08T16:33:00Z"/>
                <w:sz w:val="20"/>
                <w:lang w:val="en-US"/>
              </w:rPr>
            </w:pPr>
            <w:ins w:id="1111" w:author="Yugin Vitaly" w:date="2016-03-08T16:33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112" w:author="Yugin Vitaly" w:date="2016-03-08T16:33:00Z"/>
                <w:sz w:val="20"/>
              </w:rPr>
            </w:pPr>
            <w:ins w:id="1113" w:author="Yugin Vitaly" w:date="2016-03-08T16:33:00Z">
              <w:r w:rsidRPr="00FF03D2">
                <w:rPr>
                  <w:sz w:val="20"/>
                </w:rPr>
                <w:t>Дата принятия решения</w:t>
              </w:r>
            </w:ins>
          </w:p>
        </w:tc>
        <w:tc>
          <w:tcPr>
            <w:tcW w:w="1389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114" w:author="Yugin Vitaly" w:date="2016-03-08T16:33:00Z"/>
                <w:sz w:val="20"/>
              </w:rPr>
            </w:pPr>
          </w:p>
        </w:tc>
      </w:tr>
      <w:tr w:rsidR="00FF03D2" w:rsidRPr="00CF443D" w:rsidTr="00E86266">
        <w:trPr>
          <w:jc w:val="center"/>
          <w:ins w:id="1115" w:author="Yugin Vitaly" w:date="2016-03-08T16:29:00Z"/>
        </w:trPr>
        <w:tc>
          <w:tcPr>
            <w:tcW w:w="742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116" w:author="Yugin Vitaly" w:date="2016-03-08T16:29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ins w:id="1117" w:author="Yugin Vitaly" w:date="2016-03-08T16:29:00Z"/>
                <w:sz w:val="20"/>
                <w:lang w:val="en-US"/>
              </w:rPr>
            </w:pPr>
            <w:ins w:id="1118" w:author="Yugin Vitaly" w:date="2016-03-08T16:34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ins w:id="1119" w:author="Yugin Vitaly" w:date="2016-03-08T16:29:00Z"/>
                <w:sz w:val="20"/>
              </w:rPr>
            </w:pPr>
            <w:ins w:id="1120" w:author="Yugin Vitaly" w:date="2016-03-08T16:34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121" w:author="Yugin Vitaly" w:date="2016-03-08T16:29:00Z"/>
                <w:sz w:val="20"/>
              </w:rPr>
            </w:pPr>
            <w:ins w:id="1122" w:author="Yugin Vitaly" w:date="2016-03-08T16:3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123" w:author="Yugin Vitaly" w:date="2016-03-08T16:29:00Z"/>
                <w:sz w:val="20"/>
              </w:rPr>
            </w:pPr>
            <w:ins w:id="1124" w:author="Yugin Vitaly" w:date="2016-03-08T16:34:00Z">
              <w:r w:rsidRPr="00FF03D2">
                <w:rPr>
                  <w:sz w:val="20"/>
                </w:rPr>
                <w:t>Текст решения</w:t>
              </w:r>
            </w:ins>
          </w:p>
        </w:tc>
        <w:tc>
          <w:tcPr>
            <w:tcW w:w="1389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125" w:author="Yugin Vitaly" w:date="2016-03-08T16:29:00Z"/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9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9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6A70E5">
      <w:pPr>
        <w:pStyle w:val="20"/>
        <w:numPr>
          <w:ilvl w:val="0"/>
          <w:numId w:val="35"/>
        </w:numPr>
      </w:pPr>
      <w:bookmarkStart w:id="1126" w:name="_Toc390789640"/>
      <w:r w:rsidRPr="008715F3">
        <w:t>Информация о групповой жалобе</w:t>
      </w:r>
      <w:bookmarkEnd w:id="1126"/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52"/>
        <w:gridCol w:w="2939"/>
        <w:gridCol w:w="2942"/>
      </w:tblGrid>
      <w:tr w:rsidR="006A70E5" w:rsidRPr="00CF443D" w:rsidTr="00DC375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</w:p>
        </w:tc>
      </w:tr>
      <w:tr w:rsidR="006A70E5" w:rsidRPr="00675499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D0D66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1127" w:author="Yugin Vitaly" w:date="2016-03-11T19:25:00Z">
              <w:r w:rsidRPr="00E232BB" w:rsidDel="00A5200D">
                <w:rPr>
                  <w:sz w:val="20"/>
                </w:rPr>
                <w:delText>O</w:delText>
              </w:r>
            </w:del>
            <w:ins w:id="1128" w:author="Yugin Vitaly" w:date="2016-03-11T19:25:00Z">
              <w:r w:rsidR="00A5200D"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7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D0D66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47C6C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del w:id="1129" w:author="Yugin Vitaly" w:date="2016-03-07T20:12:00Z">
              <w:r w:rsidRPr="00E232BB" w:rsidDel="00162C92">
                <w:rPr>
                  <w:sz w:val="20"/>
                </w:rPr>
                <w:delText>2</w:delText>
              </w:r>
              <w:r w:rsidDel="00162C92">
                <w:rPr>
                  <w:sz w:val="20"/>
                </w:rPr>
                <w:delText>8</w:delText>
              </w:r>
            </w:del>
            <w:ins w:id="1130" w:author="Yugin Vitaly" w:date="2016-03-07T20:12:00Z">
              <w:r w:rsidR="00162C92">
                <w:rPr>
                  <w:sz w:val="20"/>
                </w:rPr>
                <w:t>256</w:t>
              </w:r>
            </w:ins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ins w:id="1131" w:author="Yugin Vitaly" w:date="2016-03-07T20:12:00Z">
              <w:r w:rsidRPr="00E626A2">
                <w:rPr>
                  <w:sz w:val="20"/>
                </w:rPr>
                <w:t>Номер реестровой записи жалобы, сформированный контрольным органом</w:t>
              </w:r>
            </w:ins>
            <w:del w:id="1132" w:author="Yugin Vitaly" w:date="2016-03-07T20:12:00Z">
              <w:r w:rsidR="006A70E5" w:rsidRPr="00E232BB" w:rsidDel="00162C92">
                <w:rPr>
                  <w:sz w:val="20"/>
                </w:rPr>
                <w:delText>Номер жалобы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ins w:id="1133" w:author="Yugin Vitaly" w:date="2016-03-07T20:12:00Z">
              <w:r>
                <w:rPr>
                  <w:sz w:val="20"/>
                </w:rPr>
                <w:t xml:space="preserve">При приеме изменений существующего документа указание данного поля обязательно, в случае если у </w:t>
              </w:r>
              <w:r>
                <w:rPr>
                  <w:sz w:val="20"/>
                </w:rPr>
                <w:lastRenderedPageBreak/>
                <w:t xml:space="preserve">существующего документа отсутствует номер реестровой записи </w:t>
              </w:r>
              <w:r w:rsidRPr="00E626A2">
                <w:rPr>
                  <w:sz w:val="20"/>
                </w:rPr>
                <w:t>(согласно ПП РФ №1148)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</w:p>
        </w:tc>
      </w:tr>
      <w:tr w:rsidR="00162C92" w:rsidRPr="00CF443D" w:rsidTr="00162C92">
        <w:trPr>
          <w:jc w:val="center"/>
          <w:ins w:id="1134" w:author="Yugin Vitaly" w:date="2016-03-07T20:12:00Z"/>
        </w:trPr>
        <w:tc>
          <w:tcPr>
            <w:tcW w:w="743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ins w:id="1135" w:author="Yugin Vitaly" w:date="2016-03-07T20:12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ins w:id="1136" w:author="Yugin Vitaly" w:date="2016-03-07T20:12:00Z"/>
                <w:sz w:val="20"/>
              </w:rPr>
            </w:pPr>
            <w:ins w:id="1137" w:author="Yugin Vitaly" w:date="2016-03-07T20:12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ins w:id="1138" w:author="Yugin Vitaly" w:date="2016-03-07T20:12:00Z"/>
                <w:sz w:val="20"/>
              </w:rPr>
            </w:pPr>
            <w:ins w:id="1139" w:author="Yugin Vitaly" w:date="2016-03-07T20:1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ins w:id="1140" w:author="Yugin Vitaly" w:date="2016-03-07T20:12:00Z"/>
                <w:sz w:val="20"/>
              </w:rPr>
            </w:pPr>
            <w:ins w:id="1141" w:author="Yugin Vitaly" w:date="2016-03-07T20:12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ins w:id="1142" w:author="Yugin Vitaly" w:date="2016-03-07T20:12:00Z"/>
                <w:sz w:val="20"/>
              </w:rPr>
            </w:pPr>
            <w:ins w:id="1143" w:author="Yugin Vitaly" w:date="2016-03-07T20:12:00Z">
              <w:r w:rsidRPr="00E626A2">
                <w:rPr>
                  <w:sz w:val="20"/>
                </w:rPr>
                <w:t>Номер реестровой записи жалобы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ins w:id="1144" w:author="Yugin Vitaly" w:date="2016-03-07T20:12:00Z"/>
                <w:sz w:val="20"/>
              </w:rPr>
            </w:pPr>
            <w:ins w:id="1145" w:author="Yugin Vitaly" w:date="2016-03-07T20:12:00Z">
              <w:r>
                <w:rPr>
                  <w:sz w:val="20"/>
                </w:rPr>
  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  </w:r>
            </w:ins>
          </w:p>
          <w:p w:rsidR="00162C92" w:rsidRPr="00E626A2" w:rsidRDefault="00162C92" w:rsidP="00E80CC6">
            <w:pPr>
              <w:spacing w:before="0" w:after="0"/>
              <w:jc w:val="both"/>
              <w:rPr>
                <w:ins w:id="1146" w:author="Yugin Vitaly" w:date="2016-03-07T20:12:00Z"/>
                <w:sz w:val="20"/>
              </w:rPr>
            </w:pPr>
            <w:ins w:id="1147" w:author="Yugin Vitaly" w:date="2016-03-07T20:12:00Z">
              <w:r>
                <w:rPr>
                  <w:sz w:val="20"/>
                </w:rPr>
                <w:t>При приеме изменений существующего документа обязательно указание данного поля з</w:t>
              </w:r>
              <w:r w:rsidR="00E80CC6">
                <w:rPr>
                  <w:sz w:val="20"/>
                </w:rPr>
                <w:t>начением, сформированным на ЕИС</w:t>
              </w:r>
            </w:ins>
            <w:ins w:id="1148" w:author="Yugin Vitaly" w:date="2016-03-07T20:26:00Z">
              <w:r w:rsidR="00E80CC6">
                <w:rPr>
                  <w:sz w:val="20"/>
                </w:rPr>
                <w:t xml:space="preserve"> (в случае если такой номер существует)</w:t>
              </w:r>
            </w:ins>
          </w:p>
        </w:tc>
      </w:tr>
      <w:tr w:rsidR="00162C92" w:rsidRPr="00CF443D" w:rsidTr="00162C92">
        <w:trPr>
          <w:jc w:val="center"/>
          <w:ins w:id="1149" w:author="Yugin Vitaly" w:date="2016-03-07T20:13:00Z"/>
        </w:trPr>
        <w:tc>
          <w:tcPr>
            <w:tcW w:w="743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ins w:id="1150" w:author="Yugin Vitaly" w:date="2016-03-07T20:13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ins w:id="1151" w:author="Yugin Vitaly" w:date="2016-03-07T20:13:00Z"/>
                <w:sz w:val="20"/>
              </w:rPr>
            </w:pPr>
            <w:ins w:id="1152" w:author="Yugin Vitaly" w:date="2016-03-07T20:13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ins w:id="1153" w:author="Yugin Vitaly" w:date="2016-03-07T20:13:00Z"/>
                <w:sz w:val="20"/>
              </w:rPr>
            </w:pPr>
            <w:ins w:id="1154" w:author="Yugin Vitaly" w:date="2016-03-07T20:13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ins w:id="1155" w:author="Yugin Vitaly" w:date="2016-03-07T20:13:00Z"/>
                <w:sz w:val="20"/>
              </w:rPr>
            </w:pPr>
            <w:ins w:id="1156" w:author="Yugin Vitaly" w:date="2016-03-07T20:13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ins w:id="1157" w:author="Yugin Vitaly" w:date="2016-03-07T20:13:00Z"/>
                <w:sz w:val="20"/>
              </w:rPr>
            </w:pPr>
            <w:ins w:id="1158" w:author="Yugin Vitaly" w:date="2016-03-07T20:13:00Z">
              <w:r w:rsidRPr="00E626A2">
                <w:rPr>
                  <w:sz w:val="20"/>
                </w:rPr>
                <w:t>Номер документа в реестровой записи жалобы 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ins w:id="1159" w:author="Yugin Vitaly" w:date="2016-03-07T20:13:00Z"/>
                <w:sz w:val="20"/>
              </w:rPr>
            </w:pPr>
            <w:ins w:id="1160" w:author="Yugin Vitaly" w:date="2016-03-07T20:13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162C92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del w:id="1161" w:author="Yugin Vitaly" w:date="2016-03-07T20:13:00Z">
              <w:r w:rsidRPr="00E232BB" w:rsidDel="00162C92">
                <w:rPr>
                  <w:sz w:val="20"/>
                </w:rPr>
                <w:delText>O</w:delText>
              </w:r>
            </w:del>
            <w:ins w:id="1162" w:author="Yugin Vitaly" w:date="2016-03-07T20:13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ins w:id="1163" w:author="Yugin Vitaly" w:date="2016-03-07T20:13:00Z">
              <w:r w:rsidRPr="00E232BB">
                <w:rPr>
                  <w:sz w:val="20"/>
                </w:rPr>
                <w:t>Номер редакции</w:t>
              </w:r>
            </w:ins>
            <w:del w:id="1164" w:author="Yugin Vitaly" w:date="2016-03-07T20:13:00Z">
              <w:r w:rsidRPr="00E232BB" w:rsidDel="00FA6867">
                <w:rPr>
                  <w:sz w:val="20"/>
                </w:rPr>
                <w:delText>Номер редакции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ins w:id="1165" w:author="Yugin Vitaly" w:date="2016-03-07T20:13:00Z"/>
                <w:sz w:val="20"/>
              </w:rPr>
            </w:pPr>
            <w:ins w:id="1166" w:author="Yugin Vitaly" w:date="2016-03-07T20:13:00Z">
              <w:r>
                <w:rPr>
                  <w:sz w:val="20"/>
                </w:rPr>
  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  </w:r>
            </w:ins>
          </w:p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ins w:id="1167" w:author="Yugin Vitaly" w:date="2016-03-07T20:13:00Z">
              <w:r>
                <w:rPr>
                  <w:sz w:val="20"/>
                </w:rPr>
                <w:t>При приеме контролируется последовательность нумерации.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D0D66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9D0D66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A5E86" w:rsidRPr="00CF443D" w:rsidTr="00EA7A61">
        <w:trPr>
          <w:jc w:val="center"/>
          <w:ins w:id="1168" w:author="Yugin Vitaly" w:date="2016-03-07T21:18:00Z"/>
        </w:trPr>
        <w:tc>
          <w:tcPr>
            <w:tcW w:w="743" w:type="pct"/>
            <w:shd w:val="clear" w:color="auto" w:fill="auto"/>
            <w:vAlign w:val="center"/>
          </w:tcPr>
          <w:p w:rsidR="002A5E86" w:rsidRPr="001A4780" w:rsidRDefault="002A5E86" w:rsidP="002862D6">
            <w:pPr>
              <w:spacing w:before="0" w:after="0"/>
              <w:jc w:val="both"/>
              <w:rPr>
                <w:ins w:id="1169" w:author="Yugin Vitaly" w:date="2016-03-07T21:1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A5E86" w:rsidRPr="00E232BB" w:rsidRDefault="002A5E86" w:rsidP="002862D6">
            <w:pPr>
              <w:spacing w:before="0" w:after="0"/>
              <w:jc w:val="both"/>
              <w:rPr>
                <w:ins w:id="1170" w:author="Yugin Vitaly" w:date="2016-03-07T21:18:00Z"/>
                <w:sz w:val="20"/>
              </w:rPr>
            </w:pPr>
            <w:ins w:id="1171" w:author="Yugin Vitaly" w:date="2016-03-07T21:18:00Z">
              <w:r w:rsidRPr="00E232BB">
                <w:rPr>
                  <w:sz w:val="20"/>
                </w:rPr>
                <w:t>regDate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A5E86" w:rsidRPr="00E232BB" w:rsidRDefault="002A5E86" w:rsidP="002862D6">
            <w:pPr>
              <w:spacing w:before="0" w:after="0"/>
              <w:jc w:val="center"/>
              <w:rPr>
                <w:ins w:id="1172" w:author="Yugin Vitaly" w:date="2016-03-07T21:18:00Z"/>
                <w:sz w:val="20"/>
              </w:rPr>
            </w:pPr>
            <w:ins w:id="1173" w:author="Yugin Vitaly" w:date="2016-03-07T21:18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2A5E86" w:rsidRPr="00D94A80" w:rsidRDefault="002A5E86" w:rsidP="002862D6">
            <w:pPr>
              <w:spacing w:before="0" w:after="0"/>
              <w:jc w:val="center"/>
              <w:rPr>
                <w:ins w:id="1174" w:author="Yugin Vitaly" w:date="2016-03-07T21:18:00Z"/>
                <w:sz w:val="20"/>
                <w:lang w:val="en-US"/>
              </w:rPr>
            </w:pPr>
            <w:ins w:id="1175" w:author="Yugin Vitaly" w:date="2016-03-07T21:18:00Z">
              <w:r w:rsidRPr="00E232BB">
                <w:rPr>
                  <w:sz w:val="20"/>
                </w:rPr>
                <w:t>D</w:t>
              </w:r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2A5E86" w:rsidRPr="00E232BB" w:rsidRDefault="002A5E86" w:rsidP="002862D6">
            <w:pPr>
              <w:spacing w:before="0" w:after="0"/>
              <w:rPr>
                <w:ins w:id="1176" w:author="Yugin Vitaly" w:date="2016-03-07T21:18:00Z"/>
                <w:sz w:val="20"/>
              </w:rPr>
            </w:pPr>
            <w:ins w:id="1177" w:author="Yugin Vitaly" w:date="2016-03-07T21:18:00Z">
              <w:r w:rsidRPr="00E232BB">
                <w:rPr>
                  <w:sz w:val="20"/>
                </w:rPr>
                <w:t>Дата поступления жалобы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2A5E86" w:rsidRPr="00E232BB" w:rsidRDefault="002A5E86" w:rsidP="002862D6">
            <w:pPr>
              <w:spacing w:before="0" w:after="0"/>
              <w:jc w:val="both"/>
              <w:rPr>
                <w:ins w:id="1178" w:author="Yugin Vitaly" w:date="2016-03-07T21:18:00Z"/>
                <w:sz w:val="20"/>
              </w:rPr>
            </w:pPr>
          </w:p>
        </w:tc>
      </w:tr>
      <w:tr w:rsidR="0028512E" w:rsidRPr="00CF443D" w:rsidTr="002A5E86">
        <w:trPr>
          <w:jc w:val="center"/>
          <w:ins w:id="1179" w:author="Yugin Vitaly" w:date="2016-03-07T21:10:00Z"/>
        </w:trPr>
        <w:tc>
          <w:tcPr>
            <w:tcW w:w="743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ins w:id="1180" w:author="Yugin Vitaly" w:date="2016-03-07T21:10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ins w:id="1181" w:author="Yugin Vitaly" w:date="2016-03-07T21:10:00Z"/>
                <w:sz w:val="20"/>
              </w:rPr>
            </w:pPr>
            <w:ins w:id="1182" w:author="Yugin Vitaly" w:date="2016-03-07T21:10:00Z">
              <w:r w:rsidRPr="00CC7D5D">
                <w:rPr>
                  <w:sz w:val="20"/>
                </w:rPr>
                <w:t>notice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ins w:id="1183" w:author="Yugin Vitaly" w:date="2016-03-07T21:10:00Z"/>
                <w:sz w:val="20"/>
              </w:rPr>
            </w:pPr>
            <w:ins w:id="1184" w:author="Yugin Vitaly" w:date="2016-03-07T21:10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ins w:id="1185" w:author="Yugin Vitaly" w:date="2016-03-07T21:10:00Z"/>
                <w:sz w:val="20"/>
                <w:lang w:val="en-US"/>
              </w:rPr>
            </w:pPr>
            <w:ins w:id="1186" w:author="Yugin Vitaly" w:date="2016-03-07T21:10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ins w:id="1187" w:author="Yugin Vitaly" w:date="2016-03-07T21:10:00Z"/>
                <w:sz w:val="20"/>
              </w:rPr>
            </w:pPr>
            <w:ins w:id="1188" w:author="Yugin Vitaly" w:date="2016-03-07T21:10:00Z">
              <w:r w:rsidRPr="00CC7D5D">
                <w:rPr>
                  <w:sz w:val="20"/>
                </w:rPr>
                <w:t>Уведомление о принятии жалобы к рассмотрению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ins w:id="1189" w:author="Yugin Vitaly" w:date="2016-03-07T21:10:00Z"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EA7A61" w:rsidRPr="00675499" w:rsidTr="002862D6">
        <w:trPr>
          <w:jc w:val="center"/>
          <w:ins w:id="1190" w:author="Yugin Vitaly" w:date="2016-03-08T10:32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ins w:id="1191" w:author="Yugin Vitaly" w:date="2016-03-08T10:32:00Z"/>
                <w:b/>
                <w:bCs/>
                <w:sz w:val="20"/>
              </w:rPr>
            </w:pPr>
            <w:ins w:id="1192" w:author="Yugin Vitaly" w:date="2016-03-08T10:32:00Z">
              <w:r w:rsidRPr="00CC7D5D">
                <w:rPr>
                  <w:b/>
                  <w:bCs/>
                  <w:sz w:val="20"/>
                </w:rPr>
                <w:lastRenderedPageBreak/>
                <w:t>Уведомление о принятии жалобы к рассмотрению</w:t>
              </w:r>
            </w:ins>
          </w:p>
        </w:tc>
      </w:tr>
      <w:tr w:rsidR="00EA7A61" w:rsidRPr="00CF443D" w:rsidTr="009B1F85">
        <w:trPr>
          <w:jc w:val="center"/>
          <w:ins w:id="1193" w:author="Yugin Vitaly" w:date="2016-03-08T10:32:00Z"/>
        </w:trPr>
        <w:tc>
          <w:tcPr>
            <w:tcW w:w="743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ins w:id="1194" w:author="Yugin Vitaly" w:date="2016-03-08T10:32:00Z"/>
                <w:b/>
                <w:sz w:val="20"/>
              </w:rPr>
            </w:pPr>
            <w:ins w:id="1195" w:author="Yugin Vitaly" w:date="2016-03-08T10:32:00Z">
              <w:r w:rsidRPr="00CC7D5D">
                <w:rPr>
                  <w:b/>
                  <w:sz w:val="20"/>
                </w:rPr>
                <w:t>notice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ins w:id="1196" w:author="Yugin Vitaly" w:date="2016-03-08T10:32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ins w:id="1197" w:author="Yugin Vitaly" w:date="2016-03-08T10:32:00Z"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ins w:id="1198" w:author="Yugin Vitaly" w:date="2016-03-08T10:32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ins w:id="1199" w:author="Yugin Vitaly" w:date="2016-03-08T10:32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ins w:id="1200" w:author="Yugin Vitaly" w:date="2016-03-08T10:32:00Z"/>
                <w:sz w:val="20"/>
              </w:rPr>
            </w:pPr>
          </w:p>
        </w:tc>
      </w:tr>
      <w:tr w:rsidR="00EA7A61" w:rsidRPr="00CF443D" w:rsidTr="009B1F85">
        <w:trPr>
          <w:jc w:val="center"/>
          <w:ins w:id="1201" w:author="Yugin Vitaly" w:date="2016-03-08T10:32:00Z"/>
        </w:trPr>
        <w:tc>
          <w:tcPr>
            <w:tcW w:w="743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ins w:id="1202" w:author="Yugin Vitaly" w:date="2016-03-08T10:3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ins w:id="1203" w:author="Yugin Vitaly" w:date="2016-03-08T10:32:00Z"/>
                <w:sz w:val="20"/>
                <w:lang w:val="en-US"/>
              </w:rPr>
            </w:pPr>
            <w:ins w:id="1204" w:author="Yugin Vitaly" w:date="2016-03-08T10:32:00Z">
              <w:r>
                <w:rPr>
                  <w:sz w:val="20"/>
                  <w:lang w:val="en-US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ins w:id="1205" w:author="Yugin Vitaly" w:date="2016-03-08T10:32:00Z"/>
                <w:sz w:val="20"/>
              </w:rPr>
            </w:pPr>
            <w:ins w:id="1206" w:author="Yugin Vitaly" w:date="2016-03-08T10:3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ins w:id="1207" w:author="Yugin Vitaly" w:date="2016-03-08T10:32:00Z"/>
                <w:sz w:val="20"/>
                <w:lang w:val="en-US"/>
              </w:rPr>
            </w:pPr>
            <w:ins w:id="1208" w:author="Yugin Vitaly" w:date="2016-03-08T10:32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(1-256)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ins w:id="1209" w:author="Yugin Vitaly" w:date="2016-03-08T10:32:00Z"/>
                <w:sz w:val="20"/>
              </w:rPr>
            </w:pPr>
            <w:ins w:id="1210" w:author="Yugin Vitaly" w:date="2016-03-08T10:32:00Z">
              <w:r>
                <w:rPr>
                  <w:sz w:val="20"/>
                </w:rPr>
                <w:t>Номер уведомления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ins w:id="1211" w:author="Yugin Vitaly" w:date="2016-03-08T10:32:00Z"/>
                <w:sz w:val="20"/>
              </w:rPr>
            </w:pPr>
          </w:p>
        </w:tc>
      </w:tr>
      <w:tr w:rsidR="00EA7A61" w:rsidRPr="00CF443D" w:rsidTr="009B1F85">
        <w:trPr>
          <w:jc w:val="center"/>
          <w:ins w:id="1212" w:author="Yugin Vitaly" w:date="2016-03-08T10:32:00Z"/>
        </w:trPr>
        <w:tc>
          <w:tcPr>
            <w:tcW w:w="743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ins w:id="1213" w:author="Yugin Vitaly" w:date="2016-03-08T10:3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ins w:id="1214" w:author="Yugin Vitaly" w:date="2016-03-08T10:32:00Z"/>
                <w:sz w:val="20"/>
                <w:lang w:val="en-US"/>
              </w:rPr>
            </w:pPr>
            <w:ins w:id="1215" w:author="Yugin Vitaly" w:date="2016-03-08T10:32:00Z">
              <w:r>
                <w:rPr>
                  <w:sz w:val="20"/>
                  <w:lang w:val="en-US"/>
                </w:rPr>
                <w:t>acceptDate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ins w:id="1216" w:author="Yugin Vitaly" w:date="2016-03-08T10:32:00Z"/>
                <w:sz w:val="20"/>
              </w:rPr>
            </w:pPr>
            <w:ins w:id="1217" w:author="Yugin Vitaly" w:date="2016-03-08T10:3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ins w:id="1218" w:author="Yugin Vitaly" w:date="2016-03-08T10:32:00Z"/>
                <w:sz w:val="20"/>
                <w:lang w:val="en-US"/>
              </w:rPr>
            </w:pPr>
            <w:ins w:id="1219" w:author="Yugin Vitaly" w:date="2016-03-08T10:32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ins w:id="1220" w:author="Yugin Vitaly" w:date="2016-03-08T10:32:00Z"/>
                <w:sz w:val="20"/>
              </w:rPr>
            </w:pPr>
            <w:ins w:id="1221" w:author="Yugin Vitaly" w:date="2016-03-08T10:32:00Z">
              <w:r>
                <w:rPr>
                  <w:sz w:val="20"/>
                </w:rPr>
                <w:t>Дата уведомления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ins w:id="1222" w:author="Yugin Vitaly" w:date="2016-03-08T10:32:00Z"/>
                <w:sz w:val="20"/>
              </w:rPr>
            </w:pPr>
          </w:p>
        </w:tc>
      </w:tr>
      <w:tr w:rsidR="00EA7A61" w:rsidRPr="00CF443D" w:rsidTr="009B1F85">
        <w:trPr>
          <w:jc w:val="center"/>
          <w:ins w:id="1223" w:author="Yugin Vitaly" w:date="2016-03-08T10:32:00Z"/>
        </w:trPr>
        <w:tc>
          <w:tcPr>
            <w:tcW w:w="743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ins w:id="1224" w:author="Yugin Vitaly" w:date="2016-03-08T10:3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ins w:id="1225" w:author="Yugin Vitaly" w:date="2016-03-08T10:32:00Z"/>
                <w:sz w:val="20"/>
                <w:lang w:val="en-US"/>
              </w:rPr>
            </w:pPr>
            <w:ins w:id="1226" w:author="Yugin Vitaly" w:date="2016-03-08T10:32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ins w:id="1227" w:author="Yugin Vitaly" w:date="2016-03-08T10:32:00Z"/>
                <w:sz w:val="20"/>
              </w:rPr>
            </w:pPr>
            <w:ins w:id="1228" w:author="Yugin Vitaly" w:date="2016-03-08T10:3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ins w:id="1229" w:author="Yugin Vitaly" w:date="2016-03-08T10:32:00Z"/>
                <w:sz w:val="20"/>
                <w:lang w:val="en-US"/>
              </w:rPr>
            </w:pPr>
            <w:ins w:id="1230" w:author="Yugin Vitaly" w:date="2016-03-08T10:32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(1-2000)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ins w:id="1231" w:author="Yugin Vitaly" w:date="2016-03-08T10:32:00Z"/>
                <w:sz w:val="20"/>
              </w:rPr>
            </w:pPr>
            <w:ins w:id="1232" w:author="Yugin Vitaly" w:date="2016-03-08T10:32:00Z">
              <w:r>
                <w:rPr>
                  <w:sz w:val="20"/>
                </w:rPr>
                <w:t>Текст</w:t>
              </w:r>
              <w:r>
                <w:rPr>
                  <w:sz w:val="20"/>
                  <w:lang w:val="en-US"/>
                </w:rPr>
                <w:t xml:space="preserve"> уведомления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ins w:id="1233" w:author="Yugin Vitaly" w:date="2016-03-08T10:32:00Z"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ins w:id="1234" w:author="Yugin Vitaly" w:date="2016-03-08T17:12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7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E86266">
        <w:trPr>
          <w:jc w:val="center"/>
          <w:ins w:id="1235" w:author="Yugin Vitaly" w:date="2016-03-08T17:10:00Z"/>
        </w:trPr>
        <w:tc>
          <w:tcPr>
            <w:tcW w:w="743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ins w:id="1236" w:author="Yugin Vitaly" w:date="2016-03-08T17:10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4D1CC4" w:rsidP="00E86266">
            <w:pPr>
              <w:spacing w:before="0" w:after="0"/>
              <w:rPr>
                <w:ins w:id="1237" w:author="Yugin Vitaly" w:date="2016-03-08T17:10:00Z"/>
                <w:sz w:val="20"/>
                <w:lang w:val="en-US"/>
              </w:rPr>
            </w:pPr>
            <w:ins w:id="1238" w:author="Yugin Vitaly" w:date="2016-03-08T17:11:00Z">
              <w:r>
                <w:fldChar w:fldCharType="begin"/>
              </w:r>
              <w:r>
                <w:instrText xml:space="preserve"> HYPERLINK \l "EP_"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EP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_</w:t>
              </w:r>
              <w:r w:rsidRPr="00CF443D">
                <w:rPr>
                  <w:sz w:val="20"/>
                </w:rPr>
                <w:t xml:space="preserve"> failure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ins w:id="1239" w:author="Yugin Vitaly" w:date="2016-03-08T17:10:00Z"/>
                <w:sz w:val="20"/>
              </w:rPr>
            </w:pPr>
            <w:ins w:id="1240" w:author="Yugin Vitaly" w:date="2016-03-08T17:11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ins w:id="1241" w:author="Yugin Vitaly" w:date="2016-03-08T17:10:00Z"/>
                <w:sz w:val="20"/>
              </w:rPr>
            </w:pPr>
            <w:ins w:id="1242" w:author="Yugin Vitaly" w:date="2016-03-08T17:11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ins w:id="1243" w:author="Yugin Vitaly" w:date="2016-03-08T17:11:00Z"/>
                <w:sz w:val="20"/>
              </w:rPr>
            </w:pPr>
            <w:ins w:id="1244" w:author="Yugin Vitaly" w:date="2016-03-08T17:11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оператора ЭП</w:t>
              </w:r>
              <w:r w:rsidRPr="00C61469">
                <w:rPr>
                  <w:sz w:val="20"/>
                </w:rPr>
                <w:t xml:space="preserve"> (</w:t>
              </w:r>
              <w:r>
                <w:rPr>
                  <w:sz w:val="20"/>
                </w:rPr>
                <w:t>технический сбой</w:t>
              </w:r>
              <w:r w:rsidRPr="00C61469">
                <w:rPr>
                  <w:sz w:val="20"/>
                </w:rPr>
                <w:t>)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D1CC4" w:rsidRPr="00F10512" w:rsidRDefault="004D1CC4" w:rsidP="00E86266">
            <w:pPr>
              <w:spacing w:before="0" w:after="0"/>
              <w:rPr>
                <w:ins w:id="1245" w:author="Yugin Vitaly" w:date="2016-03-08T17:10:00Z"/>
                <w:sz w:val="20"/>
              </w:rPr>
            </w:pPr>
            <w:ins w:id="1246" w:author="Yugin Vitaly" w:date="2016-03-08T17:11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  <w:ins w:id="1247" w:author="Yugin Vitaly" w:date="2016-03-08T17:12:00Z">
              <w:r>
                <w:rPr>
                  <w:sz w:val="20"/>
                </w:rPr>
                <w:t xml:space="preserve"> документа «Информация о жалобе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)»</w:t>
              </w:r>
            </w:ins>
          </w:p>
        </w:tc>
        <w:tc>
          <w:tcPr>
            <w:tcW w:w="1387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ins w:id="1248" w:author="Yugin Vitaly" w:date="2016-03-08T17:10:00Z"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CF443D" w:rsidTr="00162C9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C375C" w:rsidRPr="00CF443D" w:rsidRDefault="00DC375C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1249" w:author="Yugin Vitaly" w:date="2016-03-08T12:12:00Z">
              <w:r w:rsidRPr="00E232BB" w:rsidDel="00F3313F">
                <w:rPr>
                  <w:sz w:val="20"/>
                </w:rPr>
                <w:delText>O</w:delText>
              </w:r>
            </w:del>
            <w:ins w:id="1250" w:author="Yugin Vitaly" w:date="2016-03-08T12:12:00Z">
              <w:r w:rsidR="00F3313F"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del w:id="1251" w:author="Yugin Vitaly" w:date="2016-03-08T12:04:00Z">
              <w:r w:rsidRPr="00CF443D" w:rsidDel="009527EC">
                <w:rPr>
                  <w:sz w:val="20"/>
                </w:rPr>
                <w:delText>2</w:delText>
              </w:r>
              <w:r w:rsidDel="009527EC">
                <w:rPr>
                  <w:sz w:val="20"/>
                </w:rPr>
                <w:delText>7</w:delText>
              </w:r>
            </w:del>
            <w:ins w:id="1252" w:author="Yugin Vitaly" w:date="2016-03-08T12:04:00Z">
              <w:r w:rsidR="009527EC">
                <w:rPr>
                  <w:sz w:val="20"/>
                  <w:lang w:val="en-US"/>
                </w:rPr>
                <w:t>256</w:t>
              </w:r>
            </w:ins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ins w:id="1253" w:author="Yugin Vitaly" w:date="2016-03-08T12:04:00Z">
              <w:r w:rsidRPr="00827521">
                <w:rPr>
                  <w:sz w:val="20"/>
                </w:rPr>
                <w:t>Номер поджалобы, сформированный контрольным органом</w:t>
              </w:r>
            </w:ins>
            <w:del w:id="1254" w:author="Yugin Vitaly" w:date="2016-03-08T12:04:00Z">
              <w:r w:rsidR="006A70E5" w:rsidRPr="00E232BB" w:rsidDel="00827521">
                <w:rPr>
                  <w:sz w:val="20"/>
                </w:rPr>
                <w:delText xml:space="preserve">Номер </w:delText>
              </w:r>
              <w:r w:rsidR="006A70E5" w:rsidDel="00827521">
                <w:rPr>
                  <w:sz w:val="20"/>
                </w:rPr>
                <w:delText>под</w:delText>
              </w:r>
              <w:r w:rsidR="006A70E5" w:rsidRPr="00E232BB" w:rsidDel="00827521">
                <w:rPr>
                  <w:sz w:val="20"/>
                </w:rPr>
                <w:delText>жалобы</w:delText>
              </w:r>
            </w:del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E86266">
        <w:trPr>
          <w:jc w:val="center"/>
          <w:ins w:id="1255" w:author="Yugin Vitaly" w:date="2016-03-08T12:05:00Z"/>
        </w:trPr>
        <w:tc>
          <w:tcPr>
            <w:tcW w:w="743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ins w:id="1256" w:author="Yugin Vitaly" w:date="2016-03-08T12:05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ins w:id="1257" w:author="Yugin Vitaly" w:date="2016-03-08T12:05:00Z"/>
                <w:sz w:val="20"/>
              </w:rPr>
            </w:pPr>
            <w:ins w:id="1258" w:author="Yugin Vitaly" w:date="2016-03-08T12:05:00Z">
              <w:r>
                <w:rPr>
                  <w:sz w:val="20"/>
                  <w:lang w:val="en-US"/>
                </w:rPr>
                <w:t>regNumber</w:t>
              </w:r>
              <w:r w:rsidRPr="00E232BB">
                <w:rPr>
                  <w:sz w:val="20"/>
                </w:rPr>
                <w:t xml:space="preserve"> </w:t>
              </w:r>
            </w:ins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ins w:id="1259" w:author="Yugin Vitaly" w:date="2016-03-08T12:05:00Z"/>
                <w:sz w:val="20"/>
              </w:rPr>
            </w:pPr>
            <w:ins w:id="1260" w:author="Yugin Vitaly" w:date="2016-03-08T12:1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ins w:id="1261" w:author="Yugin Vitaly" w:date="2016-03-08T12:05:00Z"/>
                <w:sz w:val="20"/>
              </w:rPr>
            </w:pPr>
            <w:ins w:id="1262" w:author="Yugin Vitaly" w:date="2016-03-08T12:05:00Z">
              <w:r w:rsidRPr="00E232BB">
                <w:rPr>
                  <w:sz w:val="20"/>
                </w:rPr>
                <w:t>T(1-</w:t>
              </w:r>
              <w:r>
                <w:rPr>
                  <w:sz w:val="20"/>
                  <w:lang w:val="en-US"/>
                </w:rPr>
                <w:t>25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ins w:id="1263" w:author="Yugin Vitaly" w:date="2016-03-08T12:05:00Z"/>
                <w:sz w:val="20"/>
              </w:rPr>
            </w:pPr>
            <w:ins w:id="1264" w:author="Yugin Vitaly" w:date="2016-03-08T12:05:00Z">
              <w:r w:rsidRPr="00827521">
                <w:rPr>
                  <w:sz w:val="20"/>
                </w:rPr>
                <w:t>Номер поджалобы в реестровой записи жалобы  (согласно ПП РФ №1148)</w:t>
              </w:r>
            </w:ins>
          </w:p>
        </w:tc>
        <w:tc>
          <w:tcPr>
            <w:tcW w:w="1387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ins w:id="1265" w:author="Yugin Vitaly" w:date="2016-03-08T12:05:00Z"/>
                <w:sz w:val="20"/>
              </w:rPr>
            </w:pPr>
            <w:ins w:id="1266" w:author="Yugin Vitaly" w:date="2016-03-08T12:11:00Z">
              <w:r>
                <w:rPr>
                  <w:sz w:val="20"/>
                </w:rPr>
                <w:t xml:space="preserve">Содержимое </w:t>
              </w:r>
            </w:ins>
            <w:ins w:id="1267" w:author="Yugin Vitaly" w:date="2016-03-08T12:12:00Z">
              <w:r>
                <w:rPr>
                  <w:sz w:val="20"/>
                </w:rPr>
                <w:t>поля</w:t>
              </w:r>
            </w:ins>
            <w:ins w:id="1268" w:author="Yugin Vitaly" w:date="2016-03-08T12:11:00Z">
              <w:r>
                <w:rPr>
                  <w:sz w:val="20"/>
                </w:rPr>
                <w:t xml:space="preserve"> игнорируется при приеме</w:t>
              </w:r>
            </w:ins>
            <w:ins w:id="1269" w:author="Yugin Vitaly" w:date="2016-03-08T12:12:00Z">
              <w:r>
                <w:rPr>
                  <w:sz w:val="20"/>
                </w:rPr>
                <w:t xml:space="preserve">, автоматически </w:t>
              </w:r>
              <w:proofErr w:type="gramStart"/>
              <w:r>
                <w:rPr>
                  <w:sz w:val="20"/>
                </w:rPr>
                <w:t>формируется и сохраняется</w:t>
              </w:r>
              <w:proofErr w:type="gramEnd"/>
              <w:r>
                <w:rPr>
                  <w:sz w:val="20"/>
                </w:rPr>
                <w:t xml:space="preserve"> в ЕИС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827521">
        <w:trPr>
          <w:jc w:val="center"/>
          <w:ins w:id="1270" w:author="Yugin Vitaly" w:date="2016-03-08T12:05:00Z"/>
        </w:trPr>
        <w:tc>
          <w:tcPr>
            <w:tcW w:w="743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ins w:id="1271" w:author="Yugin Vitaly" w:date="2016-03-08T12:05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ins w:id="1272" w:author="Yugin Vitaly" w:date="2016-03-08T12:05:00Z"/>
                <w:sz w:val="20"/>
                <w:lang w:val="en-US"/>
              </w:rPr>
            </w:pPr>
            <w:ins w:id="1273" w:author="Yugin Vitaly" w:date="2016-03-08T12:06:00Z">
              <w:r w:rsidRPr="00827521">
                <w:rPr>
                  <w:sz w:val="20"/>
                </w:rPr>
                <w:t>notice</w:t>
              </w:r>
            </w:ins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ins w:id="1274" w:author="Yugin Vitaly" w:date="2016-03-08T12:05:00Z"/>
                <w:sz w:val="20"/>
              </w:rPr>
            </w:pPr>
            <w:ins w:id="1275" w:author="Yugin Vitaly" w:date="2016-03-08T12:05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ins w:id="1276" w:author="Yugin Vitaly" w:date="2016-03-08T12:05:00Z"/>
                <w:sz w:val="20"/>
              </w:rPr>
            </w:pPr>
            <w:ins w:id="1277" w:author="Yugin Vitaly" w:date="2016-03-08T12:05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ins w:id="1278" w:author="Yugin Vitaly" w:date="2016-03-08T12:05:00Z"/>
                <w:sz w:val="20"/>
              </w:rPr>
            </w:pPr>
            <w:ins w:id="1279" w:author="Yugin Vitaly" w:date="2016-03-08T12:06:00Z">
              <w:r w:rsidRPr="00827521">
                <w:rPr>
                  <w:sz w:val="20"/>
                </w:rPr>
                <w:t>Уведомление о принятии жалобы к рассмотрению</w:t>
              </w:r>
            </w:ins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ins w:id="1280" w:author="Yugin Vitaly" w:date="2016-03-08T12:05:00Z"/>
                <w:sz w:val="20"/>
              </w:rPr>
            </w:pPr>
            <w:ins w:id="1281" w:author="Yugin Vitaly" w:date="2016-03-08T12:10:00Z">
              <w:r>
                <w:rPr>
                  <w:sz w:val="20"/>
                </w:rPr>
                <w:t>Описание блока см. в описании документа «</w:t>
              </w:r>
            </w:ins>
            <w:ins w:id="1282" w:author="Yugin Vitaly" w:date="2016-03-08T12:11:00Z">
              <w:r>
                <w:rPr>
                  <w:sz w:val="20"/>
                </w:rPr>
                <w:t>1. Информация о жалобе»</w:t>
              </w:r>
            </w:ins>
          </w:p>
        </w:tc>
      </w:tr>
      <w:tr w:rsidR="002862D6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del w:id="1283" w:author="Yugin Vitaly" w:date="2016-03-08T11:35:00Z">
              <w:r w:rsidDel="002862D6">
                <w:rPr>
                  <w:sz w:val="20"/>
                </w:rPr>
                <w:delText>О</w:delText>
              </w:r>
            </w:del>
            <w:ins w:id="1284" w:author="Yugin Vitaly" w:date="2016-03-08T11:35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ins w:id="1285" w:author="Yugin Vitaly" w:date="2016-03-08T11:35:00Z">
              <w:r>
                <w:rPr>
                  <w:sz w:val="20"/>
                </w:rPr>
                <w:t>Заявитель</w:t>
              </w:r>
              <w:r>
                <w:rPr>
                  <w:sz w:val="20"/>
                  <w:lang w:val="en-US"/>
                </w:rPr>
                <w:t xml:space="preserve"> (</w:t>
              </w:r>
              <w:r>
                <w:rPr>
                  <w:sz w:val="20"/>
                </w:rPr>
                <w:t>устарело, не используется</w:t>
              </w:r>
              <w:r>
                <w:rPr>
                  <w:sz w:val="20"/>
                  <w:lang w:val="en-US"/>
                </w:rPr>
                <w:t>)</w:t>
              </w:r>
            </w:ins>
            <w:del w:id="1286" w:author="Yugin Vitaly" w:date="2016-03-08T11:35:00Z">
              <w:r w:rsidDel="00FC4D39">
                <w:rPr>
                  <w:sz w:val="20"/>
                </w:rPr>
                <w:delText>Заявитель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ins w:id="1287" w:author="Yugin Vitaly" w:date="2016-03-08T11:35:00Z">
              <w:r>
                <w:rPr>
                  <w:sz w:val="20"/>
                </w:rPr>
                <w:t>Содержимое блока игнорируется при приеме. Блок оставлен в составе схем для поддержки обратной совместимости.</w:t>
              </w:r>
            </w:ins>
          </w:p>
        </w:tc>
      </w:tr>
      <w:tr w:rsidR="002862D6" w:rsidRPr="001A4780" w:rsidTr="002862D6">
        <w:trPr>
          <w:jc w:val="center"/>
          <w:ins w:id="1288" w:author="Yugin Vitaly" w:date="2016-03-08T11:36:00Z"/>
        </w:trPr>
        <w:tc>
          <w:tcPr>
            <w:tcW w:w="743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ins w:id="1289" w:author="Yugin Vitaly" w:date="2016-03-08T11:36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ins w:id="1290" w:author="Yugin Vitaly" w:date="2016-03-08T11:36:00Z"/>
                <w:sz w:val="20"/>
                <w:lang w:val="en-US"/>
              </w:rPr>
            </w:pPr>
            <w:ins w:id="1291" w:author="Yugin Vitaly" w:date="2016-03-08T11:36:00Z">
              <w:r w:rsidRPr="001B3C27">
                <w:rPr>
                  <w:sz w:val="20"/>
                </w:rPr>
                <w:t>a</w:t>
              </w:r>
              <w:r w:rsidRPr="006D3B8E">
                <w:rPr>
                  <w:sz w:val="20"/>
                </w:rPr>
                <w:t>pplicant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ins w:id="1292" w:author="Yugin Vitaly" w:date="2016-03-08T11:36:00Z"/>
                <w:sz w:val="20"/>
              </w:rPr>
            </w:pPr>
            <w:ins w:id="1293" w:author="Yugin Vitaly" w:date="2016-03-08T11:36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ins w:id="1294" w:author="Yugin Vitaly" w:date="2016-03-08T11:36:00Z"/>
                <w:sz w:val="20"/>
              </w:rPr>
            </w:pPr>
            <w:ins w:id="1295" w:author="Yugin Vitaly" w:date="2016-03-08T11:36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ins w:id="1296" w:author="Yugin Vitaly" w:date="2016-03-08T11:36:00Z"/>
                <w:sz w:val="20"/>
                <w:lang w:val="en-US"/>
              </w:rPr>
            </w:pPr>
            <w:ins w:id="1297" w:author="Yugin Vitaly" w:date="2016-03-08T11:36:00Z">
              <w:r w:rsidRPr="002862D6">
                <w:rPr>
                  <w:sz w:val="20"/>
                  <w:lang w:val="en-US"/>
                </w:rPr>
                <w:t>Заявитель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ins w:id="1298" w:author="Yugin Vitaly" w:date="2016-03-08T11:36:00Z"/>
                <w:sz w:val="20"/>
              </w:rPr>
            </w:pPr>
            <w:ins w:id="1299" w:author="Yugin Vitaly" w:date="2016-03-08T11:36:00Z">
              <w:r>
                <w:rPr>
                  <w:sz w:val="20"/>
                </w:rPr>
                <w:t>Контролируется обязательность заполнения блока при приеме документа.</w:t>
              </w:r>
            </w:ins>
          </w:p>
        </w:tc>
      </w:tr>
      <w:tr w:rsidR="00827521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ins w:id="1300" w:author="Yugin Vitaly" w:date="2016-03-08T16:39:00Z">
              <w:r w:rsidR="002232A9">
                <w:rPr>
                  <w:sz w:val="20"/>
                </w:rPr>
                <w:t>,</w:t>
              </w:r>
            </w:ins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9D0D66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9D0D66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E8626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FF0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FF0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E86266">
        <w:trPr>
          <w:jc w:val="center"/>
          <w:ins w:id="1301" w:author="Yugin Vitaly" w:date="2016-03-08T16:38:00Z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302" w:author="Yugin Vitaly" w:date="2016-03-08T16:38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303" w:author="Yugin Vitaly" w:date="2016-03-08T16:38:00Z"/>
                <w:sz w:val="20"/>
              </w:rPr>
            </w:pPr>
            <w:ins w:id="1304" w:author="Yugin Vitaly" w:date="2016-03-08T16:38:00Z">
              <w:r w:rsidRPr="00FF03D2">
                <w:rPr>
                  <w:sz w:val="20"/>
                </w:rPr>
                <w:t>decision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305" w:author="Yugin Vitaly" w:date="2016-03-08T16:38:00Z"/>
                <w:sz w:val="20"/>
              </w:rPr>
            </w:pPr>
            <w:ins w:id="1306" w:author="Yugin Vitaly" w:date="2016-03-08T16:38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ins w:id="1307" w:author="Yugin Vitaly" w:date="2016-03-08T16:38:00Z"/>
                <w:sz w:val="20"/>
              </w:rPr>
            </w:pPr>
            <w:ins w:id="1308" w:author="Yugin Vitaly" w:date="2016-03-08T16:38:00Z">
              <w:r w:rsidRPr="00E0313D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309" w:author="Yugin Vitaly" w:date="2016-03-08T16:38:00Z"/>
                <w:sz w:val="20"/>
              </w:rPr>
            </w:pPr>
            <w:ins w:id="1310" w:author="Yugin Vitaly" w:date="2016-03-08T16:38:00Z">
              <w:r w:rsidRPr="00FF03D2">
                <w:rPr>
                  <w:sz w:val="20"/>
                </w:rPr>
                <w:t>Решение о возвращении жалобы</w:t>
              </w:r>
            </w:ins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311" w:author="Yugin Vitaly" w:date="2016-03-08T16:38:00Z"/>
                <w:sz w:val="20"/>
              </w:rPr>
            </w:pPr>
          </w:p>
        </w:tc>
      </w:tr>
      <w:tr w:rsidR="00FF03D2" w:rsidRPr="00CF443D" w:rsidTr="00FF03D2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  <w:ins w:id="1312" w:author="Yugin Vitaly" w:date="2016-03-08T16:37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313" w:author="Yugin Vitaly" w:date="2016-03-08T16:37:00Z"/>
                <w:b/>
                <w:bCs/>
                <w:sz w:val="20"/>
              </w:rPr>
            </w:pPr>
            <w:ins w:id="1314" w:author="Yugin Vitaly" w:date="2016-03-08T16:37:00Z">
              <w:r w:rsidRPr="00FF03D2">
                <w:rPr>
                  <w:b/>
                  <w:sz w:val="20"/>
                </w:rPr>
                <w:t>Решение о возвращении жалобы</w:t>
              </w:r>
            </w:ins>
          </w:p>
        </w:tc>
      </w:tr>
      <w:tr w:rsidR="00FF03D2" w:rsidRPr="00540EFE" w:rsidTr="00FF03D2">
        <w:trPr>
          <w:jc w:val="center"/>
          <w:ins w:id="1315" w:author="Yugin Vitaly" w:date="2016-03-08T16:37:00Z"/>
        </w:trPr>
        <w:tc>
          <w:tcPr>
            <w:tcW w:w="743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ins w:id="1316" w:author="Yugin Vitaly" w:date="2016-03-08T16:37:00Z"/>
                <w:b/>
                <w:sz w:val="20"/>
              </w:rPr>
            </w:pPr>
            <w:ins w:id="1317" w:author="Yugin Vitaly" w:date="2016-03-08T16:37:00Z">
              <w:r w:rsidRPr="00540EFE">
                <w:rPr>
                  <w:b/>
                  <w:sz w:val="20"/>
                </w:rPr>
                <w:t>decision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ins w:id="1318" w:author="Yugin Vitaly" w:date="2016-03-08T16:37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ins w:id="1319" w:author="Yugin Vitaly" w:date="2016-03-08T16:37:00Z"/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ins w:id="1320" w:author="Yugin Vitaly" w:date="2016-03-08T16:37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ins w:id="1321" w:author="Yugin Vitaly" w:date="2016-03-08T16:37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ins w:id="1322" w:author="Yugin Vitaly" w:date="2016-03-08T16:37:00Z"/>
                <w:b/>
                <w:sz w:val="20"/>
              </w:rPr>
            </w:pPr>
          </w:p>
        </w:tc>
      </w:tr>
      <w:tr w:rsidR="00FF03D2" w:rsidRPr="00CF443D" w:rsidTr="00FF03D2">
        <w:trPr>
          <w:jc w:val="center"/>
          <w:ins w:id="1323" w:author="Yugin Vitaly" w:date="2016-03-08T16:37:00Z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324" w:author="Yugin Vitaly" w:date="2016-03-08T16:37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325" w:author="Yugin Vitaly" w:date="2016-03-08T16:37:00Z"/>
                <w:sz w:val="20"/>
              </w:rPr>
            </w:pPr>
            <w:ins w:id="1326" w:author="Yugin Vitaly" w:date="2016-03-08T16:37:00Z">
              <w:r w:rsidRPr="00FF03D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327" w:author="Yugin Vitaly" w:date="2016-03-08T16:37:00Z"/>
                <w:sz w:val="20"/>
              </w:rPr>
            </w:pPr>
            <w:ins w:id="1328" w:author="Yugin Vitaly" w:date="2016-03-08T16:37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ins w:id="1329" w:author="Yugin Vitaly" w:date="2016-03-08T16:37:00Z"/>
                <w:sz w:val="20"/>
              </w:rPr>
            </w:pPr>
            <w:ins w:id="1330" w:author="Yugin Vitaly" w:date="2016-03-08T16:37:00Z">
              <w:r w:rsidRPr="00E0313D">
                <w:rPr>
                  <w:sz w:val="20"/>
                </w:rPr>
                <w:t>T(1-</w:t>
              </w:r>
              <w:r>
                <w:rPr>
                  <w:sz w:val="20"/>
                </w:rPr>
                <w:t>256</w:t>
              </w:r>
              <w:r w:rsidRPr="00E0313D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331" w:author="Yugin Vitaly" w:date="2016-03-08T16:37:00Z"/>
                <w:sz w:val="20"/>
              </w:rPr>
            </w:pPr>
            <w:ins w:id="1332" w:author="Yugin Vitaly" w:date="2016-03-08T16:37:00Z">
              <w:r w:rsidRPr="00FF03D2">
                <w:rPr>
                  <w:sz w:val="20"/>
                </w:rPr>
                <w:t>Номер решения</w:t>
              </w:r>
            </w:ins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333" w:author="Yugin Vitaly" w:date="2016-03-08T16:37:00Z"/>
                <w:sz w:val="20"/>
              </w:rPr>
            </w:pPr>
          </w:p>
        </w:tc>
      </w:tr>
      <w:tr w:rsidR="00FF03D2" w:rsidRPr="00E0313D" w:rsidTr="00FF03D2">
        <w:trPr>
          <w:jc w:val="center"/>
          <w:ins w:id="1334" w:author="Yugin Vitaly" w:date="2016-03-08T16:37:00Z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335" w:author="Yugin Vitaly" w:date="2016-03-08T16:37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336" w:author="Yugin Vitaly" w:date="2016-03-08T16:37:00Z"/>
                <w:sz w:val="20"/>
              </w:rPr>
            </w:pPr>
            <w:ins w:id="1337" w:author="Yugin Vitaly" w:date="2016-03-08T16:37:00Z">
              <w:r w:rsidRPr="00FF03D2">
                <w:rPr>
                  <w:sz w:val="20"/>
                </w:rPr>
                <w:t>acceptDate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338" w:author="Yugin Vitaly" w:date="2016-03-08T16:37:00Z"/>
                <w:sz w:val="20"/>
              </w:rPr>
            </w:pPr>
            <w:ins w:id="1339" w:author="Yugin Vitaly" w:date="2016-03-08T16:37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340" w:author="Yugin Vitaly" w:date="2016-03-08T16:37:00Z"/>
                <w:sz w:val="20"/>
                <w:lang w:val="en-US"/>
              </w:rPr>
            </w:pPr>
            <w:ins w:id="1341" w:author="Yugin Vitaly" w:date="2016-03-08T16:37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342" w:author="Yugin Vitaly" w:date="2016-03-08T16:37:00Z"/>
                <w:sz w:val="20"/>
              </w:rPr>
            </w:pPr>
            <w:ins w:id="1343" w:author="Yugin Vitaly" w:date="2016-03-08T16:37:00Z">
              <w:r w:rsidRPr="00FF03D2">
                <w:rPr>
                  <w:sz w:val="20"/>
                </w:rPr>
                <w:t>Дата принятия решения</w:t>
              </w:r>
            </w:ins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344" w:author="Yugin Vitaly" w:date="2016-03-08T16:37:00Z"/>
                <w:sz w:val="20"/>
              </w:rPr>
            </w:pPr>
          </w:p>
        </w:tc>
      </w:tr>
      <w:tr w:rsidR="00FF03D2" w:rsidRPr="00CF443D" w:rsidTr="00FF03D2">
        <w:trPr>
          <w:jc w:val="center"/>
          <w:ins w:id="1345" w:author="Yugin Vitaly" w:date="2016-03-08T16:37:00Z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346" w:author="Yugin Vitaly" w:date="2016-03-08T16:37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ins w:id="1347" w:author="Yugin Vitaly" w:date="2016-03-08T16:37:00Z"/>
                <w:sz w:val="20"/>
                <w:lang w:val="en-US"/>
              </w:rPr>
            </w:pPr>
            <w:ins w:id="1348" w:author="Yugin Vitaly" w:date="2016-03-08T16:37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349" w:author="Yugin Vitaly" w:date="2016-03-08T16:37:00Z"/>
                <w:sz w:val="20"/>
              </w:rPr>
            </w:pPr>
            <w:ins w:id="1350" w:author="Yugin Vitaly" w:date="2016-03-08T16:37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351" w:author="Yugin Vitaly" w:date="2016-03-08T16:37:00Z"/>
                <w:sz w:val="20"/>
              </w:rPr>
            </w:pPr>
            <w:ins w:id="1352" w:author="Yugin Vitaly" w:date="2016-03-08T16:37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353" w:author="Yugin Vitaly" w:date="2016-03-08T16:37:00Z"/>
                <w:sz w:val="20"/>
              </w:rPr>
            </w:pPr>
            <w:ins w:id="1354" w:author="Yugin Vitaly" w:date="2016-03-08T16:37:00Z">
              <w:r w:rsidRPr="00FF03D2">
                <w:rPr>
                  <w:sz w:val="20"/>
                </w:rPr>
                <w:t>Текст решения</w:t>
              </w:r>
            </w:ins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355" w:author="Yugin Vitaly" w:date="2016-03-08T16:37:00Z"/>
                <w:sz w:val="20"/>
              </w:rPr>
            </w:pPr>
          </w:p>
        </w:tc>
      </w:tr>
      <w:tr w:rsidR="006A70E5" w:rsidRPr="00CF443D" w:rsidDel="009F682F" w:rsidTr="00DC375C">
        <w:trPr>
          <w:jc w:val="center"/>
          <w:del w:id="1356" w:author="Yugin Vitaly" w:date="2016-03-08T12:02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Del="009F682F" w:rsidRDefault="006A70E5" w:rsidP="00633356">
            <w:pPr>
              <w:spacing w:before="0" w:after="0"/>
              <w:jc w:val="center"/>
              <w:rPr>
                <w:del w:id="1357" w:author="Yugin Vitaly" w:date="2016-03-08T12:02:00Z"/>
                <w:b/>
                <w:sz w:val="20"/>
              </w:rPr>
            </w:pPr>
            <w:del w:id="1358" w:author="Yugin Vitaly" w:date="2016-03-08T12:02:00Z">
              <w:r w:rsidRPr="0026259F" w:rsidDel="009F682F">
                <w:rPr>
                  <w:b/>
                  <w:sz w:val="20"/>
                </w:rPr>
                <w:delText>Заявитель</w:delText>
              </w:r>
            </w:del>
          </w:p>
        </w:tc>
      </w:tr>
      <w:tr w:rsidR="006A70E5" w:rsidRPr="00CF443D" w:rsidDel="009F682F" w:rsidTr="00DC375C">
        <w:trPr>
          <w:jc w:val="center"/>
          <w:del w:id="1359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Del="009F682F" w:rsidRDefault="006A70E5" w:rsidP="00633356">
            <w:pPr>
              <w:spacing w:before="0" w:after="0"/>
              <w:rPr>
                <w:del w:id="1360" w:author="Yugin Vitaly" w:date="2016-03-08T12:02:00Z"/>
                <w:b/>
                <w:sz w:val="20"/>
              </w:rPr>
            </w:pPr>
            <w:del w:id="1361" w:author="Yugin Vitaly" w:date="2016-03-08T12:02:00Z">
              <w:r w:rsidRPr="0026259F" w:rsidDel="009F682F">
                <w:rPr>
                  <w:b/>
                  <w:sz w:val="20"/>
                </w:rPr>
                <w:delText>applicant</w:delText>
              </w:r>
            </w:del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Del="009F682F" w:rsidRDefault="006A70E5" w:rsidP="00633356">
            <w:pPr>
              <w:spacing w:before="0" w:after="0"/>
              <w:rPr>
                <w:del w:id="1362" w:author="Yugin Vitaly" w:date="2016-03-08T12:02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Del="009F682F" w:rsidRDefault="006A70E5" w:rsidP="00633356">
            <w:pPr>
              <w:spacing w:before="0" w:after="0"/>
              <w:jc w:val="center"/>
              <w:rPr>
                <w:del w:id="1363" w:author="Yugin Vitaly" w:date="2016-03-08T12:02:00Z"/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Del="009F682F" w:rsidRDefault="006A70E5" w:rsidP="00633356">
            <w:pPr>
              <w:spacing w:before="0" w:after="0"/>
              <w:jc w:val="center"/>
              <w:rPr>
                <w:del w:id="1364" w:author="Yugin Vitaly" w:date="2016-03-08T12:02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Del="009F682F" w:rsidRDefault="006A70E5" w:rsidP="00633356">
            <w:pPr>
              <w:spacing w:before="0" w:after="0"/>
              <w:rPr>
                <w:del w:id="1365" w:author="Yugin Vitaly" w:date="2016-03-08T12:02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Del="009F682F" w:rsidRDefault="006A70E5" w:rsidP="00633356">
            <w:pPr>
              <w:spacing w:before="0" w:after="0"/>
              <w:rPr>
                <w:del w:id="1366" w:author="Yugin Vitaly" w:date="2016-03-08T12:02:00Z"/>
                <w:b/>
                <w:sz w:val="20"/>
              </w:rPr>
            </w:pPr>
          </w:p>
        </w:tc>
      </w:tr>
      <w:tr w:rsidR="009575F3" w:rsidRPr="00CF443D" w:rsidDel="009F682F" w:rsidTr="00DC375C">
        <w:trPr>
          <w:jc w:val="center"/>
          <w:del w:id="1367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575F3" w:rsidRPr="00CF443D" w:rsidDel="009F682F" w:rsidRDefault="009575F3" w:rsidP="00633356">
            <w:pPr>
              <w:spacing w:before="0" w:after="0"/>
              <w:rPr>
                <w:del w:id="1368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575F3" w:rsidRPr="00E87917" w:rsidDel="009F682F" w:rsidRDefault="009575F3" w:rsidP="00633356">
            <w:pPr>
              <w:spacing w:before="0" w:after="0"/>
              <w:rPr>
                <w:del w:id="1369" w:author="Yugin Vitaly" w:date="2016-03-08T12:02:00Z"/>
                <w:sz w:val="20"/>
              </w:rPr>
            </w:pPr>
            <w:del w:id="1370" w:author="Yugin Vitaly" w:date="2016-03-08T12:02:00Z">
              <w:r w:rsidRPr="00C42277" w:rsidDel="009F682F">
                <w:rPr>
                  <w:sz w:val="20"/>
                </w:rPr>
                <w:delText>applicantType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9575F3" w:rsidDel="009F682F" w:rsidRDefault="009575F3" w:rsidP="00633356">
            <w:pPr>
              <w:spacing w:before="0" w:after="0"/>
              <w:jc w:val="center"/>
              <w:rPr>
                <w:del w:id="1371" w:author="Yugin Vitaly" w:date="2016-03-08T12:02:00Z"/>
                <w:sz w:val="20"/>
              </w:rPr>
            </w:pPr>
            <w:del w:id="1372" w:author="Yugin Vitaly" w:date="2016-03-08T12:02:00Z">
              <w:r w:rsidDel="009F682F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shd w:val="clear" w:color="auto" w:fill="auto"/>
            <w:vAlign w:val="center"/>
          </w:tcPr>
          <w:p w:rsidR="009575F3" w:rsidRPr="00E87917" w:rsidDel="009F682F" w:rsidRDefault="009575F3" w:rsidP="00633356">
            <w:pPr>
              <w:spacing w:before="0" w:after="0"/>
              <w:jc w:val="center"/>
              <w:rPr>
                <w:del w:id="1373" w:author="Yugin Vitaly" w:date="2016-03-08T12:02:00Z"/>
                <w:sz w:val="20"/>
              </w:rPr>
            </w:pPr>
            <w:del w:id="1374" w:author="Yugin Vitaly" w:date="2016-03-08T12:02:00Z">
              <w:r w:rsidRPr="00CF443D" w:rsidDel="009F682F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9575F3" w:rsidDel="009F682F" w:rsidRDefault="009575F3" w:rsidP="009268F1">
            <w:pPr>
              <w:spacing w:before="0" w:after="0"/>
              <w:rPr>
                <w:del w:id="1375" w:author="Yugin Vitaly" w:date="2016-03-08T12:02:00Z"/>
                <w:sz w:val="20"/>
              </w:rPr>
            </w:pPr>
            <w:del w:id="1376" w:author="Yugin Vitaly" w:date="2016-03-08T12:02:00Z">
              <w:r w:rsidDel="009F682F">
                <w:rPr>
                  <w:sz w:val="20"/>
                </w:rPr>
                <w:delText>Тип заявителя:</w:delText>
              </w:r>
            </w:del>
          </w:p>
          <w:p w:rsidR="009575F3" w:rsidDel="009F682F" w:rsidRDefault="009575F3" w:rsidP="009268F1">
            <w:pPr>
              <w:spacing w:before="0" w:after="0"/>
              <w:jc w:val="both"/>
              <w:rPr>
                <w:del w:id="1377" w:author="Yugin Vitaly" w:date="2016-03-08T12:02:00Z"/>
                <w:sz w:val="20"/>
              </w:rPr>
            </w:pPr>
          </w:p>
          <w:p w:rsidR="009575F3" w:rsidRPr="00C42277" w:rsidDel="009F682F" w:rsidRDefault="009575F3" w:rsidP="009268F1">
            <w:pPr>
              <w:spacing w:before="0" w:after="0"/>
              <w:jc w:val="both"/>
              <w:rPr>
                <w:del w:id="1378" w:author="Yugin Vitaly" w:date="2016-03-08T12:02:00Z"/>
                <w:sz w:val="20"/>
              </w:rPr>
            </w:pPr>
            <w:del w:id="1379" w:author="Yugin Vitaly" w:date="2016-03-08T12:02:00Z">
              <w:r w:rsidDel="009F682F">
                <w:rPr>
                  <w:sz w:val="20"/>
                </w:rPr>
                <w:delText>P - Физическое лицо;</w:delText>
              </w:r>
            </w:del>
          </w:p>
          <w:p w:rsidR="009575F3" w:rsidDel="009F682F" w:rsidRDefault="009575F3" w:rsidP="009268F1">
            <w:pPr>
              <w:spacing w:before="0" w:after="0"/>
              <w:jc w:val="both"/>
              <w:rPr>
                <w:del w:id="1380" w:author="Yugin Vitaly" w:date="2016-03-08T12:02:00Z"/>
                <w:sz w:val="20"/>
              </w:rPr>
            </w:pPr>
            <w:del w:id="1381" w:author="Yugin Vitaly" w:date="2016-03-08T12:02:00Z">
              <w:r w:rsidRPr="00C42277" w:rsidDel="009F682F">
                <w:rPr>
                  <w:sz w:val="20"/>
                </w:rPr>
                <w:delText>U - Юридическое лицо</w:delText>
              </w:r>
              <w:r w:rsidDel="009F682F">
                <w:rPr>
                  <w:sz w:val="20"/>
                </w:rPr>
                <w:delText>;</w:delText>
              </w:r>
            </w:del>
          </w:p>
          <w:p w:rsidR="009575F3" w:rsidRPr="00D46133" w:rsidDel="009F682F" w:rsidRDefault="009575F3" w:rsidP="00633356">
            <w:pPr>
              <w:spacing w:before="0" w:after="0"/>
              <w:rPr>
                <w:del w:id="1382" w:author="Yugin Vitaly" w:date="2016-03-08T12:02:00Z"/>
                <w:sz w:val="20"/>
              </w:rPr>
            </w:pPr>
            <w:del w:id="1383" w:author="Yugin Vitaly" w:date="2016-03-08T12:02:00Z">
              <w:r w:rsidDel="009F682F">
                <w:rPr>
                  <w:sz w:val="20"/>
                  <w:lang w:val="en-US"/>
                </w:rPr>
                <w:delText>I</w:delText>
              </w:r>
              <w:r w:rsidDel="009F682F">
                <w:rPr>
                  <w:sz w:val="20"/>
                </w:rPr>
                <w:delText xml:space="preserve"> - Индивидуальный предприниматель.</w:delText>
              </w:r>
            </w:del>
          </w:p>
        </w:tc>
        <w:tc>
          <w:tcPr>
            <w:tcW w:w="1387" w:type="pct"/>
            <w:shd w:val="clear" w:color="auto" w:fill="auto"/>
          </w:tcPr>
          <w:p w:rsidR="009575F3" w:rsidDel="009F682F" w:rsidRDefault="009575F3" w:rsidP="009268F1">
            <w:pPr>
              <w:spacing w:before="0" w:after="0"/>
              <w:jc w:val="both"/>
              <w:rPr>
                <w:del w:id="1384" w:author="Yugin Vitaly" w:date="2016-03-08T12:02:00Z"/>
                <w:sz w:val="20"/>
              </w:rPr>
            </w:pPr>
            <w:del w:id="1385" w:author="Yugin Vitaly" w:date="2016-03-08T12:02:00Z">
              <w:r w:rsidDel="009F682F">
                <w:rPr>
                  <w:sz w:val="20"/>
                </w:rPr>
                <w:delText xml:space="preserve">Допустимые значения: </w:delText>
              </w:r>
            </w:del>
          </w:p>
          <w:p w:rsidR="009575F3" w:rsidRPr="00C42277" w:rsidDel="009F682F" w:rsidRDefault="009575F3" w:rsidP="009268F1">
            <w:pPr>
              <w:spacing w:before="0" w:after="0"/>
              <w:jc w:val="both"/>
              <w:rPr>
                <w:del w:id="1386" w:author="Yugin Vitaly" w:date="2016-03-08T12:02:00Z"/>
                <w:sz w:val="20"/>
              </w:rPr>
            </w:pPr>
            <w:del w:id="1387" w:author="Yugin Vitaly" w:date="2016-03-08T12:02:00Z">
              <w:r w:rsidRPr="00C42277" w:rsidDel="009F682F">
                <w:rPr>
                  <w:sz w:val="20"/>
                </w:rPr>
                <w:delText>P</w:delText>
              </w:r>
            </w:del>
          </w:p>
          <w:p w:rsidR="009575F3" w:rsidDel="009F682F" w:rsidRDefault="009575F3" w:rsidP="009268F1">
            <w:pPr>
              <w:spacing w:before="0" w:after="0"/>
              <w:jc w:val="both"/>
              <w:rPr>
                <w:del w:id="1388" w:author="Yugin Vitaly" w:date="2016-03-08T12:02:00Z"/>
                <w:sz w:val="20"/>
              </w:rPr>
            </w:pPr>
            <w:del w:id="1389" w:author="Yugin Vitaly" w:date="2016-03-08T12:02:00Z">
              <w:r w:rsidRPr="00C42277" w:rsidDel="009F682F">
                <w:rPr>
                  <w:sz w:val="20"/>
                </w:rPr>
                <w:delText>U</w:delText>
              </w:r>
            </w:del>
          </w:p>
          <w:p w:rsidR="009575F3" w:rsidRPr="00725761" w:rsidDel="009F682F" w:rsidRDefault="009575F3" w:rsidP="00633356">
            <w:pPr>
              <w:spacing w:before="0" w:after="0"/>
              <w:rPr>
                <w:del w:id="1390" w:author="Yugin Vitaly" w:date="2016-03-08T12:02:00Z"/>
                <w:sz w:val="20"/>
              </w:rPr>
            </w:pPr>
            <w:del w:id="1391" w:author="Yugin Vitaly" w:date="2016-03-08T12:02:00Z">
              <w:r w:rsidDel="009F682F">
                <w:rPr>
                  <w:sz w:val="20"/>
                  <w:lang w:val="en-US"/>
                </w:rPr>
                <w:delText>I</w:delText>
              </w:r>
            </w:del>
          </w:p>
        </w:tc>
      </w:tr>
      <w:tr w:rsidR="006A70E5" w:rsidRPr="00CF443D" w:rsidDel="009F682F" w:rsidTr="00DC375C">
        <w:trPr>
          <w:jc w:val="center"/>
          <w:del w:id="1392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Del="009F682F" w:rsidRDefault="006A70E5" w:rsidP="00633356">
            <w:pPr>
              <w:spacing w:before="0" w:after="0"/>
              <w:rPr>
                <w:del w:id="1393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rPr>
                <w:del w:id="1394" w:author="Yugin Vitaly" w:date="2016-03-08T12:02:00Z"/>
                <w:sz w:val="20"/>
              </w:rPr>
            </w:pPr>
            <w:del w:id="1395" w:author="Yugin Vitaly" w:date="2016-03-08T12:02:00Z">
              <w:r w:rsidRPr="00E87917" w:rsidDel="009F682F">
                <w:rPr>
                  <w:sz w:val="20"/>
                </w:rPr>
                <w:delText>organizationName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396" w:author="Yugin Vitaly" w:date="2016-03-08T12:02:00Z"/>
                <w:sz w:val="20"/>
              </w:rPr>
            </w:pPr>
            <w:del w:id="1397" w:author="Yugin Vitaly" w:date="2016-03-08T12:02:00Z">
              <w:r w:rsidDel="009F682F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398" w:author="Yugin Vitaly" w:date="2016-03-08T12:02:00Z"/>
                <w:sz w:val="20"/>
              </w:rPr>
            </w:pPr>
            <w:del w:id="1399" w:author="Yugin Vitaly" w:date="2016-03-08T12:02:00Z">
              <w:r w:rsidRPr="00E87917" w:rsidDel="009F682F">
                <w:rPr>
                  <w:sz w:val="20"/>
                </w:rPr>
                <w:delText>T(1-</w:delText>
              </w:r>
              <w:r w:rsidDel="009F682F">
                <w:rPr>
                  <w:sz w:val="20"/>
                </w:rPr>
                <w:delText>2000</w:delText>
              </w:r>
              <w:r w:rsidRPr="00E87917" w:rsidDel="009F682F">
                <w:rPr>
                  <w:sz w:val="20"/>
                </w:rPr>
                <w:delText>)</w:delText>
              </w:r>
            </w:del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rPr>
                <w:del w:id="1400" w:author="Yugin Vitaly" w:date="2016-03-08T12:02:00Z"/>
                <w:sz w:val="20"/>
              </w:rPr>
            </w:pPr>
            <w:del w:id="1401" w:author="Yugin Vitaly" w:date="2016-03-08T12:02:00Z">
              <w:r w:rsidRPr="00D46133" w:rsidDel="009F682F">
                <w:rPr>
                  <w:sz w:val="20"/>
                </w:rPr>
                <w:delText>Наименование юр. лица/Фамилия Имя Отчество для физ.лица</w:delText>
              </w:r>
            </w:del>
          </w:p>
        </w:tc>
        <w:tc>
          <w:tcPr>
            <w:tcW w:w="1387" w:type="pct"/>
            <w:shd w:val="clear" w:color="auto" w:fill="auto"/>
          </w:tcPr>
          <w:p w:rsidR="006A70E5" w:rsidRPr="00725761" w:rsidDel="009F682F" w:rsidRDefault="006A70E5" w:rsidP="00633356">
            <w:pPr>
              <w:spacing w:before="0" w:after="0"/>
              <w:rPr>
                <w:del w:id="1402" w:author="Yugin Vitaly" w:date="2016-03-08T12:02:00Z"/>
                <w:sz w:val="20"/>
              </w:rPr>
            </w:pPr>
          </w:p>
        </w:tc>
      </w:tr>
      <w:tr w:rsidR="006A70E5" w:rsidRPr="00CF443D" w:rsidDel="009F682F" w:rsidTr="00DC375C">
        <w:trPr>
          <w:jc w:val="center"/>
          <w:del w:id="1403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Del="009F682F" w:rsidRDefault="006A70E5" w:rsidP="00633356">
            <w:pPr>
              <w:spacing w:before="0" w:after="0"/>
              <w:rPr>
                <w:del w:id="1404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rPr>
                <w:del w:id="1405" w:author="Yugin Vitaly" w:date="2016-03-08T12:02:00Z"/>
                <w:sz w:val="20"/>
              </w:rPr>
            </w:pPr>
            <w:del w:id="1406" w:author="Yugin Vitaly" w:date="2016-03-08T12:02:00Z">
              <w:r w:rsidRPr="00E87917" w:rsidDel="009F682F">
                <w:rPr>
                  <w:sz w:val="20"/>
                </w:rPr>
                <w:delText>factualAddress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07" w:author="Yugin Vitaly" w:date="2016-03-08T12:02:00Z"/>
                <w:sz w:val="20"/>
              </w:rPr>
            </w:pPr>
            <w:del w:id="1408" w:author="Yugin Vitaly" w:date="2016-03-08T12:02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09" w:author="Yugin Vitaly" w:date="2016-03-08T12:02:00Z"/>
                <w:sz w:val="20"/>
              </w:rPr>
            </w:pPr>
            <w:del w:id="1410" w:author="Yugin Vitaly" w:date="2016-03-08T12:02:00Z">
              <w:r w:rsidRPr="00E87917" w:rsidDel="009F682F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9F682F" w:rsidRDefault="006A70E5" w:rsidP="00633356">
            <w:pPr>
              <w:spacing w:before="0" w:after="0"/>
              <w:rPr>
                <w:del w:id="1411" w:author="Yugin Vitaly" w:date="2016-03-08T12:02:00Z"/>
                <w:sz w:val="20"/>
              </w:rPr>
            </w:pPr>
            <w:del w:id="1412" w:author="Yugin Vitaly" w:date="2016-03-08T12:02:00Z">
              <w:r w:rsidDel="009F682F">
                <w:rPr>
                  <w:sz w:val="20"/>
                </w:rPr>
                <w:delText>Место нахождения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Del="009F682F" w:rsidRDefault="006A70E5" w:rsidP="00633356">
            <w:pPr>
              <w:spacing w:before="0" w:after="0"/>
              <w:rPr>
                <w:del w:id="1413" w:author="Yugin Vitaly" w:date="2016-03-08T12:02:00Z"/>
                <w:sz w:val="20"/>
              </w:rPr>
            </w:pPr>
          </w:p>
        </w:tc>
      </w:tr>
      <w:tr w:rsidR="006A70E5" w:rsidRPr="00CF443D" w:rsidDel="009F682F" w:rsidTr="00DC375C">
        <w:trPr>
          <w:jc w:val="center"/>
          <w:del w:id="1414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Del="009F682F" w:rsidRDefault="006A70E5" w:rsidP="00633356">
            <w:pPr>
              <w:spacing w:before="0" w:after="0"/>
              <w:rPr>
                <w:del w:id="1415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rPr>
                <w:del w:id="1416" w:author="Yugin Vitaly" w:date="2016-03-08T12:02:00Z"/>
                <w:sz w:val="20"/>
              </w:rPr>
            </w:pPr>
            <w:del w:id="1417" w:author="Yugin Vitaly" w:date="2016-03-08T12:02:00Z">
              <w:r w:rsidRPr="00E87917" w:rsidDel="009F682F">
                <w:rPr>
                  <w:sz w:val="20"/>
                </w:rPr>
                <w:delText>postAddress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18" w:author="Yugin Vitaly" w:date="2016-03-08T12:02:00Z"/>
                <w:sz w:val="20"/>
              </w:rPr>
            </w:pPr>
            <w:del w:id="1419" w:author="Yugin Vitaly" w:date="2016-03-08T12:02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20" w:author="Yugin Vitaly" w:date="2016-03-08T12:02:00Z"/>
                <w:sz w:val="20"/>
              </w:rPr>
            </w:pPr>
            <w:del w:id="1421" w:author="Yugin Vitaly" w:date="2016-03-08T12:02:00Z">
              <w:r w:rsidRPr="00E87917" w:rsidDel="009F682F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9F682F" w:rsidRDefault="006A70E5" w:rsidP="00633356">
            <w:pPr>
              <w:spacing w:before="0" w:after="0"/>
              <w:rPr>
                <w:del w:id="1422" w:author="Yugin Vitaly" w:date="2016-03-08T12:02:00Z"/>
                <w:sz w:val="20"/>
              </w:rPr>
            </w:pPr>
            <w:del w:id="1423" w:author="Yugin Vitaly" w:date="2016-03-08T12:02:00Z">
              <w:r w:rsidRPr="00E87917" w:rsidDel="009F682F">
                <w:rPr>
                  <w:sz w:val="20"/>
                </w:rPr>
                <w:delText>Почтовый адрес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Del="009F682F" w:rsidRDefault="006A70E5" w:rsidP="00633356">
            <w:pPr>
              <w:spacing w:before="0" w:after="0"/>
              <w:rPr>
                <w:del w:id="1424" w:author="Yugin Vitaly" w:date="2016-03-08T12:02:00Z"/>
                <w:sz w:val="20"/>
              </w:rPr>
            </w:pPr>
          </w:p>
        </w:tc>
      </w:tr>
      <w:tr w:rsidR="006A70E5" w:rsidRPr="00CF443D" w:rsidDel="009F682F" w:rsidTr="00DC375C">
        <w:trPr>
          <w:jc w:val="center"/>
          <w:del w:id="1425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Del="009F682F" w:rsidRDefault="006A70E5" w:rsidP="00633356">
            <w:pPr>
              <w:spacing w:before="0" w:after="0"/>
              <w:rPr>
                <w:del w:id="1426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rPr>
                <w:del w:id="1427" w:author="Yugin Vitaly" w:date="2016-03-08T12:02:00Z"/>
                <w:sz w:val="20"/>
              </w:rPr>
            </w:pPr>
            <w:del w:id="1428" w:author="Yugin Vitaly" w:date="2016-03-08T12:02:00Z">
              <w:r w:rsidRPr="00E87917" w:rsidDel="009F682F">
                <w:rPr>
                  <w:sz w:val="20"/>
                </w:rPr>
                <w:delText>contactEMail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29" w:author="Yugin Vitaly" w:date="2016-03-08T12:02:00Z"/>
                <w:sz w:val="20"/>
              </w:rPr>
            </w:pPr>
            <w:del w:id="1430" w:author="Yugin Vitaly" w:date="2016-03-08T12:02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31" w:author="Yugin Vitaly" w:date="2016-03-08T12:02:00Z"/>
                <w:sz w:val="20"/>
              </w:rPr>
            </w:pPr>
            <w:del w:id="1432" w:author="Yugin Vitaly" w:date="2016-03-08T12:02:00Z">
              <w:r w:rsidRPr="00E87917" w:rsidDel="009F682F">
                <w:rPr>
                  <w:sz w:val="20"/>
                </w:rPr>
                <w:delText>T(1-256)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9F682F" w:rsidRDefault="006A70E5" w:rsidP="00633356">
            <w:pPr>
              <w:spacing w:before="0" w:after="0"/>
              <w:rPr>
                <w:del w:id="1433" w:author="Yugin Vitaly" w:date="2016-03-08T12:02:00Z"/>
                <w:sz w:val="20"/>
              </w:rPr>
            </w:pPr>
            <w:del w:id="1434" w:author="Yugin Vitaly" w:date="2016-03-08T12:02:00Z">
              <w:r w:rsidRPr="00356193" w:rsidDel="009F682F">
                <w:rPr>
                  <w:sz w:val="20"/>
                </w:rPr>
                <w:delText>Адрес электронной почты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Del="009F682F" w:rsidRDefault="006A70E5" w:rsidP="00633356">
            <w:pPr>
              <w:spacing w:before="0" w:after="0"/>
              <w:rPr>
                <w:del w:id="1435" w:author="Yugin Vitaly" w:date="2016-03-08T12:02:00Z"/>
                <w:sz w:val="20"/>
              </w:rPr>
            </w:pPr>
          </w:p>
        </w:tc>
      </w:tr>
      <w:tr w:rsidR="006A70E5" w:rsidRPr="00CF443D" w:rsidDel="009F682F" w:rsidTr="00DC375C">
        <w:trPr>
          <w:jc w:val="center"/>
          <w:del w:id="1436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Del="009F682F" w:rsidRDefault="006A70E5" w:rsidP="00633356">
            <w:pPr>
              <w:spacing w:before="0" w:after="0"/>
              <w:rPr>
                <w:del w:id="1437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rPr>
                <w:del w:id="1438" w:author="Yugin Vitaly" w:date="2016-03-08T12:02:00Z"/>
                <w:sz w:val="20"/>
              </w:rPr>
            </w:pPr>
            <w:del w:id="1439" w:author="Yugin Vitaly" w:date="2016-03-08T12:02:00Z">
              <w:r w:rsidRPr="00E87917" w:rsidDel="009F682F">
                <w:rPr>
                  <w:sz w:val="20"/>
                </w:rPr>
                <w:delText>contactPhone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40" w:author="Yugin Vitaly" w:date="2016-03-08T12:02:00Z"/>
                <w:sz w:val="20"/>
              </w:rPr>
            </w:pPr>
            <w:del w:id="1441" w:author="Yugin Vitaly" w:date="2016-03-08T12:02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42" w:author="Yugin Vitaly" w:date="2016-03-08T12:02:00Z"/>
                <w:sz w:val="20"/>
              </w:rPr>
            </w:pPr>
            <w:del w:id="1443" w:author="Yugin Vitaly" w:date="2016-03-08T12:02:00Z">
              <w:r w:rsidRPr="00E87917" w:rsidDel="009F682F">
                <w:rPr>
                  <w:sz w:val="20"/>
                </w:rPr>
                <w:delText>T(1-30)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9F682F" w:rsidRDefault="006A70E5" w:rsidP="00633356">
            <w:pPr>
              <w:spacing w:before="0" w:after="0"/>
              <w:rPr>
                <w:del w:id="1444" w:author="Yugin Vitaly" w:date="2016-03-08T12:02:00Z"/>
                <w:sz w:val="20"/>
              </w:rPr>
            </w:pPr>
            <w:del w:id="1445" w:author="Yugin Vitaly" w:date="2016-03-08T12:02:00Z">
              <w:r w:rsidRPr="00356193" w:rsidDel="009F682F">
                <w:rPr>
                  <w:sz w:val="20"/>
                </w:rPr>
                <w:delText>Номер контактного телефона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Del="009F682F" w:rsidRDefault="006A70E5" w:rsidP="00633356">
            <w:pPr>
              <w:spacing w:before="0" w:after="0"/>
              <w:rPr>
                <w:del w:id="1446" w:author="Yugin Vitaly" w:date="2016-03-08T12:02:00Z"/>
                <w:sz w:val="20"/>
              </w:rPr>
            </w:pPr>
          </w:p>
        </w:tc>
      </w:tr>
      <w:tr w:rsidR="006A70E5" w:rsidRPr="00CF443D" w:rsidDel="009F682F" w:rsidTr="00DC375C">
        <w:trPr>
          <w:jc w:val="center"/>
          <w:del w:id="1447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Del="009F682F" w:rsidRDefault="006A70E5" w:rsidP="00633356">
            <w:pPr>
              <w:spacing w:before="0" w:after="0"/>
              <w:rPr>
                <w:del w:id="1448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rPr>
                <w:del w:id="1449" w:author="Yugin Vitaly" w:date="2016-03-08T12:02:00Z"/>
                <w:sz w:val="20"/>
              </w:rPr>
            </w:pPr>
            <w:del w:id="1450" w:author="Yugin Vitaly" w:date="2016-03-08T12:02:00Z">
              <w:r w:rsidRPr="00E87917" w:rsidDel="009F682F">
                <w:rPr>
                  <w:sz w:val="20"/>
                </w:rPr>
                <w:delText>contactFax</w:delText>
              </w:r>
            </w:del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51" w:author="Yugin Vitaly" w:date="2016-03-08T12:02:00Z"/>
                <w:sz w:val="20"/>
              </w:rPr>
            </w:pPr>
            <w:del w:id="1452" w:author="Yugin Vitaly" w:date="2016-03-08T12:02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Del="009F682F" w:rsidRDefault="006A70E5" w:rsidP="00633356">
            <w:pPr>
              <w:spacing w:before="0" w:after="0"/>
              <w:jc w:val="center"/>
              <w:rPr>
                <w:del w:id="1453" w:author="Yugin Vitaly" w:date="2016-03-08T12:02:00Z"/>
                <w:sz w:val="20"/>
              </w:rPr>
            </w:pPr>
            <w:del w:id="1454" w:author="Yugin Vitaly" w:date="2016-03-08T12:02:00Z">
              <w:r w:rsidRPr="00E87917" w:rsidDel="009F682F">
                <w:rPr>
                  <w:sz w:val="20"/>
                </w:rPr>
                <w:delText>T(1-30)</w:delText>
              </w:r>
            </w:del>
          </w:p>
        </w:tc>
        <w:tc>
          <w:tcPr>
            <w:tcW w:w="1386" w:type="pct"/>
            <w:shd w:val="clear" w:color="auto" w:fill="auto"/>
          </w:tcPr>
          <w:p w:rsidR="006A70E5" w:rsidRPr="00E87917" w:rsidDel="009F682F" w:rsidRDefault="006A70E5" w:rsidP="00633356">
            <w:pPr>
              <w:spacing w:before="0" w:after="0"/>
              <w:rPr>
                <w:del w:id="1455" w:author="Yugin Vitaly" w:date="2016-03-08T12:02:00Z"/>
                <w:sz w:val="20"/>
              </w:rPr>
            </w:pPr>
            <w:del w:id="1456" w:author="Yugin Vitaly" w:date="2016-03-08T12:02:00Z">
              <w:r w:rsidRPr="00E87917" w:rsidDel="009F682F">
                <w:rPr>
                  <w:sz w:val="20"/>
                </w:rPr>
                <w:delText>Факс</w:delText>
              </w:r>
            </w:del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F1C6C" w:rsidDel="009F682F" w:rsidRDefault="006A70E5" w:rsidP="00633356">
            <w:pPr>
              <w:spacing w:before="0" w:after="0"/>
              <w:rPr>
                <w:del w:id="1457" w:author="Yugin Vitaly" w:date="2016-03-08T12:02:00Z"/>
                <w:sz w:val="20"/>
              </w:rPr>
            </w:pPr>
          </w:p>
        </w:tc>
      </w:tr>
      <w:tr w:rsidR="009F682F" w:rsidRPr="00675499" w:rsidTr="009527EC">
        <w:trPr>
          <w:jc w:val="center"/>
          <w:ins w:id="1458" w:author="Yugin Vitaly" w:date="2016-03-08T12:02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ins w:id="1459" w:author="Yugin Vitaly" w:date="2016-03-08T12:02:00Z"/>
                <w:b/>
                <w:bCs/>
                <w:sz w:val="20"/>
              </w:rPr>
            </w:pPr>
            <w:ins w:id="1460" w:author="Yugin Vitaly" w:date="2016-03-08T12:02:00Z">
              <w:r w:rsidRPr="002862D6">
                <w:rPr>
                  <w:b/>
                  <w:bCs/>
                  <w:sz w:val="20"/>
                </w:rPr>
                <w:t>Заявитель (согласно ПП РФ №1148)</w:t>
              </w:r>
            </w:ins>
          </w:p>
        </w:tc>
      </w:tr>
      <w:tr w:rsidR="009F682F" w:rsidRPr="00CF443D" w:rsidTr="009F682F">
        <w:trPr>
          <w:jc w:val="center"/>
          <w:ins w:id="1461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ins w:id="1462" w:author="Yugin Vitaly" w:date="2016-03-08T12:02:00Z"/>
                <w:b/>
                <w:sz w:val="20"/>
              </w:rPr>
            </w:pPr>
            <w:ins w:id="1463" w:author="Yugin Vitaly" w:date="2016-03-08T12:02:00Z">
              <w:r w:rsidRPr="002862D6">
                <w:rPr>
                  <w:b/>
                  <w:sz w:val="20"/>
                </w:rPr>
                <w:t>applicantNew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464" w:author="Yugin Vitaly" w:date="2016-03-08T12:02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ins w:id="1465" w:author="Yugin Vitaly" w:date="2016-03-08T12:02:00Z"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ins w:id="1466" w:author="Yugin Vitaly" w:date="2016-03-08T12:02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ins w:id="1467" w:author="Yugin Vitaly" w:date="2016-03-08T12:02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468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469" w:author="Yugin Vitaly" w:date="2016-03-08T12:02:00Z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470" w:author="Yugin Vitaly" w:date="2016-03-08T12:02:00Z"/>
                <w:sz w:val="20"/>
              </w:rPr>
            </w:pPr>
            <w:ins w:id="1471" w:author="Yugin Vitaly" w:date="2016-03-08T12:02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472" w:author="Yugin Vitaly" w:date="2016-03-08T12:02:00Z"/>
                <w:sz w:val="20"/>
              </w:rPr>
            </w:pPr>
            <w:ins w:id="1473" w:author="Yugin Vitaly" w:date="2016-03-08T12:02:00Z">
              <w:r w:rsidRPr="002862D6">
                <w:rPr>
                  <w:sz w:val="20"/>
                </w:rPr>
                <w:t>legalEntity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ins w:id="1474" w:author="Yugin Vitaly" w:date="2016-03-08T12:02:00Z"/>
                <w:sz w:val="20"/>
              </w:rPr>
            </w:pPr>
            <w:ins w:id="1475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ins w:id="1476" w:author="Yugin Vitaly" w:date="2016-03-08T12:02:00Z"/>
                <w:sz w:val="20"/>
                <w:lang w:val="en-US"/>
              </w:rPr>
            </w:pPr>
            <w:ins w:id="1477" w:author="Yugin Vitaly" w:date="2016-03-08T12:0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ins w:id="1478" w:author="Yugin Vitaly" w:date="2016-03-08T12:02:00Z"/>
                <w:sz w:val="20"/>
              </w:rPr>
            </w:pPr>
            <w:ins w:id="1479" w:author="Yugin Vitaly" w:date="2016-03-08T12:02:00Z">
              <w:r w:rsidRPr="002862D6">
                <w:rPr>
                  <w:sz w:val="20"/>
                </w:rPr>
                <w:t>Юридическое лицо</w:t>
              </w:r>
            </w:ins>
          </w:p>
        </w:tc>
        <w:tc>
          <w:tcPr>
            <w:tcW w:w="1387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ins w:id="1480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481" w:author="Yugin Vitaly" w:date="2016-03-08T12:02:00Z"/>
        </w:trPr>
        <w:tc>
          <w:tcPr>
            <w:tcW w:w="743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482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483" w:author="Yugin Vitaly" w:date="2016-03-08T12:02:00Z"/>
                <w:sz w:val="20"/>
              </w:rPr>
            </w:pPr>
            <w:ins w:id="1484" w:author="Yugin Vitaly" w:date="2016-03-08T12:02:00Z">
              <w:r w:rsidRPr="002862D6">
                <w:rPr>
                  <w:sz w:val="20"/>
                </w:rPr>
                <w:t>individualPerson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485" w:author="Yugin Vitaly" w:date="2016-03-08T12:02:00Z"/>
                <w:sz w:val="20"/>
              </w:rPr>
            </w:pPr>
            <w:ins w:id="1486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487" w:author="Yugin Vitaly" w:date="2016-03-08T12:02:00Z"/>
                <w:sz w:val="20"/>
              </w:rPr>
            </w:pPr>
            <w:ins w:id="1488" w:author="Yugin Vitaly" w:date="2016-03-08T12:0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ins w:id="1489" w:author="Yugin Vitaly" w:date="2016-03-08T12:02:00Z"/>
                <w:sz w:val="20"/>
              </w:rPr>
            </w:pPr>
            <w:ins w:id="1490" w:author="Yugin Vitaly" w:date="2016-03-08T12:02:00Z">
              <w:r w:rsidRPr="002862D6">
                <w:rPr>
                  <w:sz w:val="20"/>
                </w:rPr>
                <w:t>Физическое лицо</w:t>
              </w:r>
            </w:ins>
          </w:p>
        </w:tc>
        <w:tc>
          <w:tcPr>
            <w:tcW w:w="1387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ins w:id="1491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492" w:author="Yugin Vitaly" w:date="2016-03-08T12:02:00Z"/>
        </w:trPr>
        <w:tc>
          <w:tcPr>
            <w:tcW w:w="743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493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494" w:author="Yugin Vitaly" w:date="2016-03-08T12:02:00Z"/>
                <w:sz w:val="20"/>
              </w:rPr>
            </w:pPr>
            <w:ins w:id="1495" w:author="Yugin Vitaly" w:date="2016-03-08T12:02:00Z">
              <w:r w:rsidRPr="002862D6">
                <w:rPr>
                  <w:sz w:val="20"/>
                </w:rPr>
                <w:t>individualBusinessman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ins w:id="1496" w:author="Yugin Vitaly" w:date="2016-03-08T12:02:00Z"/>
                <w:sz w:val="20"/>
              </w:rPr>
            </w:pPr>
            <w:ins w:id="1497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498" w:author="Yugin Vitaly" w:date="2016-03-08T12:02:00Z"/>
                <w:sz w:val="20"/>
              </w:rPr>
            </w:pPr>
            <w:ins w:id="1499" w:author="Yugin Vitaly" w:date="2016-03-08T12:0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500" w:author="Yugin Vitaly" w:date="2016-03-08T12:02:00Z"/>
                <w:sz w:val="20"/>
              </w:rPr>
            </w:pPr>
            <w:ins w:id="1501" w:author="Yugin Vitaly" w:date="2016-03-08T12:02:00Z">
              <w:r w:rsidRPr="002862D6">
                <w:rPr>
                  <w:sz w:val="20"/>
                </w:rPr>
                <w:t>Индивидуальный предприниматель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502" w:author="Yugin Vitaly" w:date="2016-03-08T12:02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1503" w:author="Yugin Vitaly" w:date="2016-03-08T12:02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504" w:author="Yugin Vitaly" w:date="2016-03-08T12:02:00Z"/>
                <w:b/>
                <w:bCs/>
                <w:sz w:val="20"/>
              </w:rPr>
            </w:pPr>
            <w:ins w:id="1505" w:author="Yugin Vitaly" w:date="2016-03-08T12:02:00Z">
              <w:r w:rsidRPr="00E922DA">
                <w:rPr>
                  <w:b/>
                  <w:sz w:val="20"/>
                </w:rPr>
                <w:t>Юридическое лицо</w:t>
              </w:r>
            </w:ins>
          </w:p>
        </w:tc>
      </w:tr>
      <w:tr w:rsidR="009F682F" w:rsidRPr="00E922DA" w:rsidTr="009F682F">
        <w:trPr>
          <w:jc w:val="center"/>
          <w:ins w:id="1506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ins w:id="1507" w:author="Yugin Vitaly" w:date="2016-03-08T12:02:00Z"/>
                <w:b/>
                <w:sz w:val="20"/>
              </w:rPr>
            </w:pPr>
            <w:ins w:id="1508" w:author="Yugin Vitaly" w:date="2016-03-08T12:02:00Z">
              <w:r w:rsidRPr="00E84FF8">
                <w:rPr>
                  <w:b/>
                  <w:sz w:val="20"/>
                </w:rPr>
                <w:t>legalEntity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ins w:id="1509" w:author="Yugin Vitaly" w:date="2016-03-08T12:02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510" w:author="Yugin Vitaly" w:date="2016-03-08T12:02:00Z"/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511" w:author="Yugin Vitaly" w:date="2016-03-08T12:02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ins w:id="1512" w:author="Yugin Vitaly" w:date="2016-03-08T12:02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ins w:id="1513" w:author="Yugin Vitaly" w:date="2016-03-08T12:02:00Z"/>
                <w:b/>
                <w:sz w:val="20"/>
              </w:rPr>
            </w:pPr>
          </w:p>
        </w:tc>
      </w:tr>
      <w:tr w:rsidR="009F682F" w:rsidRPr="00CF443D" w:rsidTr="009F682F">
        <w:trPr>
          <w:jc w:val="center"/>
          <w:ins w:id="1514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515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516" w:author="Yugin Vitaly" w:date="2016-03-08T12:02:00Z"/>
                <w:sz w:val="20"/>
              </w:rPr>
            </w:pPr>
            <w:ins w:id="1517" w:author="Yugin Vitaly" w:date="2016-03-08T12:02:00Z">
              <w:r w:rsidRPr="00E922DA">
                <w:rPr>
                  <w:sz w:val="20"/>
                </w:rPr>
                <w:t>fullName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18" w:author="Yugin Vitaly" w:date="2016-03-08T12:02:00Z"/>
                <w:sz w:val="20"/>
              </w:rPr>
            </w:pPr>
            <w:ins w:id="1519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20" w:author="Yugin Vitaly" w:date="2016-03-08T12:02:00Z"/>
                <w:sz w:val="20"/>
              </w:rPr>
            </w:pPr>
            <w:ins w:id="1521" w:author="Yugin Vitaly" w:date="2016-03-08T12:02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522" w:author="Yugin Vitaly" w:date="2016-03-08T12:02:00Z"/>
                <w:sz w:val="20"/>
              </w:rPr>
            </w:pPr>
            <w:ins w:id="1523" w:author="Yugin Vitaly" w:date="2016-03-08T12:02:00Z">
              <w:r w:rsidRPr="00E922DA">
                <w:rPr>
                  <w:sz w:val="20"/>
                </w:rPr>
                <w:t>Полное наименование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524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525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526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527" w:author="Yugin Vitaly" w:date="2016-03-08T12:02:00Z"/>
                <w:sz w:val="20"/>
              </w:rPr>
            </w:pPr>
            <w:ins w:id="1528" w:author="Yugin Vitaly" w:date="2016-03-08T12:02:00Z">
              <w:r w:rsidRPr="00E922DA">
                <w:rPr>
                  <w:sz w:val="20"/>
                </w:rPr>
                <w:t>shortName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29" w:author="Yugin Vitaly" w:date="2016-03-08T12:02:00Z"/>
                <w:sz w:val="20"/>
              </w:rPr>
            </w:pPr>
            <w:ins w:id="1530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31" w:author="Yugin Vitaly" w:date="2016-03-08T12:02:00Z"/>
                <w:sz w:val="20"/>
              </w:rPr>
            </w:pPr>
            <w:ins w:id="1532" w:author="Yugin Vitaly" w:date="2016-03-08T12:02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533" w:author="Yugin Vitaly" w:date="2016-03-08T12:02:00Z"/>
                <w:sz w:val="20"/>
              </w:rPr>
            </w:pPr>
            <w:ins w:id="1534" w:author="Yugin Vitaly" w:date="2016-03-08T12:02:00Z">
              <w:r w:rsidRPr="00E922DA">
                <w:rPr>
                  <w:sz w:val="20"/>
                </w:rPr>
                <w:t>Сокращенное наименование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1535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536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537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538" w:author="Yugin Vitaly" w:date="2016-03-08T12:02:00Z"/>
                <w:sz w:val="20"/>
              </w:rPr>
            </w:pPr>
            <w:ins w:id="1539" w:author="Yugin Vitaly" w:date="2016-03-08T12:02:00Z">
              <w:r w:rsidRPr="00E922DA">
                <w:rPr>
                  <w:sz w:val="20"/>
                </w:rPr>
                <w:t>firmName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40" w:author="Yugin Vitaly" w:date="2016-03-08T12:02:00Z"/>
                <w:sz w:val="20"/>
              </w:rPr>
            </w:pPr>
            <w:ins w:id="1541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42" w:author="Yugin Vitaly" w:date="2016-03-08T12:02:00Z"/>
                <w:sz w:val="20"/>
              </w:rPr>
            </w:pPr>
            <w:ins w:id="1543" w:author="Yugin Vitaly" w:date="2016-03-08T12:02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544" w:author="Yugin Vitaly" w:date="2016-03-08T12:02:00Z"/>
                <w:sz w:val="20"/>
              </w:rPr>
            </w:pPr>
            <w:ins w:id="1545" w:author="Yugin Vitaly" w:date="2016-03-08T12:02:00Z">
              <w:r w:rsidRPr="00E922DA">
                <w:rPr>
                  <w:sz w:val="20"/>
                </w:rPr>
                <w:t>Фирменное наименование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546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547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548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549" w:author="Yugin Vitaly" w:date="2016-03-08T12:02:00Z"/>
                <w:sz w:val="20"/>
              </w:rPr>
            </w:pPr>
            <w:ins w:id="1550" w:author="Yugin Vitaly" w:date="2016-03-08T12:02:00Z">
              <w:r w:rsidRPr="00E922DA">
                <w:rPr>
                  <w:sz w:val="20"/>
                </w:rPr>
                <w:t>fullShortFirmNameLat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51" w:author="Yugin Vitaly" w:date="2016-03-08T12:02:00Z"/>
                <w:sz w:val="20"/>
              </w:rPr>
            </w:pPr>
            <w:ins w:id="1552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53" w:author="Yugin Vitaly" w:date="2016-03-08T12:02:00Z"/>
                <w:sz w:val="20"/>
              </w:rPr>
            </w:pPr>
            <w:ins w:id="1554" w:author="Yugin Vitaly" w:date="2016-03-08T12:02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555" w:author="Yugin Vitaly" w:date="2016-03-08T12:02:00Z"/>
                <w:sz w:val="20"/>
              </w:rPr>
            </w:pPr>
            <w:ins w:id="1556" w:author="Yugin Vitaly" w:date="2016-03-08T12:02:00Z">
              <w:r w:rsidRPr="00E922DA">
                <w:rPr>
                  <w:sz w:val="20"/>
                </w:rPr>
                <w:t>Полное наименование, сокращенное наименование, фирменное наименование (латинскими буквами)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557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558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559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560" w:author="Yugin Vitaly" w:date="2016-03-08T12:02:00Z"/>
                <w:sz w:val="20"/>
              </w:rPr>
            </w:pPr>
            <w:ins w:id="1561" w:author="Yugin Vitaly" w:date="2016-03-08T12:02:00Z">
              <w:r w:rsidRPr="00E922DA">
                <w:rPr>
                  <w:sz w:val="20"/>
                </w:rPr>
                <w:t>legalForm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62" w:author="Yugin Vitaly" w:date="2016-03-08T12:02:00Z"/>
                <w:sz w:val="20"/>
              </w:rPr>
            </w:pPr>
            <w:ins w:id="1563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564" w:author="Yugin Vitaly" w:date="2016-03-08T12:02:00Z"/>
                <w:sz w:val="20"/>
                <w:lang w:val="en-US"/>
              </w:rPr>
            </w:pPr>
            <w:ins w:id="1565" w:author="Yugin Vitaly" w:date="2016-03-08T12:0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566" w:author="Yugin Vitaly" w:date="2016-03-08T12:02:00Z"/>
                <w:sz w:val="20"/>
              </w:rPr>
            </w:pPr>
            <w:ins w:id="1567" w:author="Yugin Vitaly" w:date="2016-03-08T12:02:00Z">
              <w:r w:rsidRPr="00E922DA">
                <w:rPr>
                  <w:sz w:val="20"/>
                </w:rPr>
                <w:t>Организационно-правовая форма организации в ОКОПФ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1568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569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570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571" w:author="Yugin Vitaly" w:date="2016-03-08T12:02:00Z"/>
                <w:sz w:val="20"/>
              </w:rPr>
            </w:pPr>
            <w:ins w:id="1572" w:author="Yugin Vitaly" w:date="2016-03-08T12:02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73" w:author="Yugin Vitaly" w:date="2016-03-08T12:02:00Z"/>
                <w:sz w:val="20"/>
              </w:rPr>
            </w:pPr>
            <w:ins w:id="1574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575" w:author="Yugin Vitaly" w:date="2016-03-08T12:02:00Z"/>
                <w:sz w:val="20"/>
                <w:lang w:val="en-US"/>
              </w:rPr>
            </w:pPr>
            <w:ins w:id="1576" w:author="Yugin Vitaly" w:date="2016-03-08T12:02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ins w:id="1577" w:author="Yugin Vitaly" w:date="2016-03-08T12:02:00Z"/>
                <w:sz w:val="20"/>
              </w:rPr>
            </w:pPr>
            <w:ins w:id="1578" w:author="Yugin Vitaly" w:date="2016-03-08T12:02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579" w:author="Yugin Vitaly" w:date="2016-03-08T12:02:00Z"/>
                <w:sz w:val="20"/>
              </w:rPr>
            </w:pPr>
            <w:ins w:id="1580" w:author="Yugin Vitaly" w:date="2016-03-08T12:02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9F682F" w:rsidRPr="00CF443D" w:rsidTr="009F682F">
        <w:trPr>
          <w:jc w:val="center"/>
          <w:ins w:id="1581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582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583" w:author="Yugin Vitaly" w:date="2016-03-08T12:02:00Z"/>
                <w:sz w:val="20"/>
              </w:rPr>
            </w:pPr>
            <w:ins w:id="1584" w:author="Yugin Vitaly" w:date="2016-03-08T12:02:00Z">
              <w:r w:rsidRPr="00E922DA">
                <w:rPr>
                  <w:sz w:val="20"/>
                </w:rPr>
                <w:t>KPP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85" w:author="Yugin Vitaly" w:date="2016-03-08T12:02:00Z"/>
                <w:sz w:val="20"/>
              </w:rPr>
            </w:pPr>
            <w:ins w:id="1586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587" w:author="Yugin Vitaly" w:date="2016-03-08T12:02:00Z"/>
                <w:sz w:val="20"/>
              </w:rPr>
            </w:pPr>
            <w:ins w:id="1588" w:author="Yugin Vitaly" w:date="2016-03-08T12:02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589" w:author="Yugin Vitaly" w:date="2016-03-08T12:02:00Z"/>
                <w:sz w:val="20"/>
              </w:rPr>
            </w:pPr>
            <w:ins w:id="1590" w:author="Yugin Vitaly" w:date="2016-03-08T12:02:00Z">
              <w:r>
                <w:rPr>
                  <w:sz w:val="20"/>
                </w:rPr>
                <w:t>КПП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591" w:author="Yugin Vitaly" w:date="2016-03-08T12:02:00Z"/>
                <w:sz w:val="20"/>
              </w:rPr>
            </w:pPr>
            <w:ins w:id="1592" w:author="Yugin Vitaly" w:date="2016-03-08T12:02:00Z">
              <w:r>
                <w:rPr>
                  <w:sz w:val="20"/>
                </w:rPr>
                <w:t>Формат \d{9}</w:t>
              </w:r>
            </w:ins>
          </w:p>
        </w:tc>
      </w:tr>
      <w:tr w:rsidR="009F682F" w:rsidRPr="00CF443D" w:rsidTr="009F682F">
        <w:trPr>
          <w:jc w:val="center"/>
          <w:ins w:id="1593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594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595" w:author="Yugin Vitaly" w:date="2016-03-08T12:02:00Z"/>
                <w:sz w:val="20"/>
              </w:rPr>
            </w:pPr>
            <w:ins w:id="1596" w:author="Yugin Vitaly" w:date="2016-03-08T12:02:00Z">
              <w:r w:rsidRPr="00E922DA">
                <w:rPr>
                  <w:sz w:val="20"/>
                </w:rPr>
                <w:t>registrationDate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597" w:author="Yugin Vitaly" w:date="2016-03-08T12:02:00Z"/>
                <w:sz w:val="20"/>
              </w:rPr>
            </w:pPr>
            <w:ins w:id="1598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599" w:author="Yugin Vitaly" w:date="2016-03-08T12:02:00Z"/>
                <w:sz w:val="20"/>
                <w:lang w:val="en-US"/>
              </w:rPr>
            </w:pPr>
            <w:ins w:id="1600" w:author="Yugin Vitaly" w:date="2016-03-08T12:02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601" w:author="Yugin Vitaly" w:date="2016-03-08T12:02:00Z"/>
                <w:sz w:val="20"/>
              </w:rPr>
            </w:pPr>
            <w:ins w:id="1602" w:author="Yugin Vitaly" w:date="2016-03-08T12:02:00Z">
              <w:r w:rsidRPr="00E922DA">
                <w:rPr>
                  <w:sz w:val="20"/>
                </w:rPr>
                <w:t>Дата поставновки на учет в налоговом органе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1603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604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605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606" w:author="Yugin Vitaly" w:date="2016-03-08T12:02:00Z"/>
                <w:sz w:val="20"/>
              </w:rPr>
            </w:pPr>
            <w:ins w:id="1607" w:author="Yugin Vitaly" w:date="2016-03-08T12:02:00Z">
              <w:r w:rsidRPr="00E922DA">
                <w:rPr>
                  <w:sz w:val="20"/>
                </w:rPr>
                <w:t>OKPO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08" w:author="Yugin Vitaly" w:date="2016-03-08T12:02:00Z"/>
                <w:sz w:val="20"/>
              </w:rPr>
            </w:pPr>
            <w:ins w:id="1609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10" w:author="Yugin Vitaly" w:date="2016-03-08T12:02:00Z"/>
                <w:sz w:val="20"/>
              </w:rPr>
            </w:pPr>
            <w:ins w:id="1611" w:author="Yugin Vitaly" w:date="2016-03-08T12:02:00Z">
              <w:r>
                <w:rPr>
                  <w:sz w:val="20"/>
                  <w:lang w:val="en-US"/>
                </w:rPr>
                <w:t>T(1-10)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612" w:author="Yugin Vitaly" w:date="2016-03-08T12:02:00Z"/>
                <w:sz w:val="20"/>
              </w:rPr>
            </w:pPr>
            <w:ins w:id="1613" w:author="Yugin Vitaly" w:date="2016-03-08T12:02:00Z">
              <w:r w:rsidRPr="00E922DA">
                <w:rPr>
                  <w:sz w:val="20"/>
                </w:rPr>
                <w:t>Код по ОКПО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614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615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616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617" w:author="Yugin Vitaly" w:date="2016-03-08T12:02:00Z"/>
                <w:sz w:val="20"/>
              </w:rPr>
            </w:pPr>
            <w:ins w:id="1618" w:author="Yugin Vitaly" w:date="2016-03-08T12:02:00Z">
              <w:r w:rsidRPr="00E922DA">
                <w:rPr>
                  <w:sz w:val="20"/>
                </w:rPr>
                <w:t>taxPayerCode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19" w:author="Yugin Vitaly" w:date="2016-03-08T12:02:00Z"/>
                <w:sz w:val="20"/>
              </w:rPr>
            </w:pPr>
            <w:ins w:id="1620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21" w:author="Yugin Vitaly" w:date="2016-03-08T12:02:00Z"/>
                <w:sz w:val="20"/>
              </w:rPr>
            </w:pPr>
            <w:ins w:id="1622" w:author="Yugin Vitaly" w:date="2016-03-08T12:02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623" w:author="Yugin Vitaly" w:date="2016-03-08T12:02:00Z"/>
                <w:sz w:val="20"/>
              </w:rPr>
            </w:pPr>
            <w:ins w:id="1624" w:author="Yugin Vitaly" w:date="2016-03-08T12:02:00Z">
              <w:r w:rsidRPr="00E922DA">
                <w:rPr>
                  <w:sz w:val="20"/>
                </w:rPr>
                <w:t>Код налогоплательщика в стране регистрации или его аналог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625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626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627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628" w:author="Yugin Vitaly" w:date="2016-03-08T12:02:00Z"/>
                <w:sz w:val="20"/>
              </w:rPr>
            </w:pPr>
            <w:ins w:id="1629" w:author="Yugin Vitaly" w:date="2016-03-08T12:02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30" w:author="Yugin Vitaly" w:date="2016-03-08T12:02:00Z"/>
                <w:sz w:val="20"/>
              </w:rPr>
            </w:pPr>
            <w:ins w:id="1631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32" w:author="Yugin Vitaly" w:date="2016-03-08T12:02:00Z"/>
                <w:sz w:val="20"/>
              </w:rPr>
            </w:pPr>
            <w:ins w:id="1633" w:author="Yugin Vitaly" w:date="2016-03-08T12:02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634" w:author="Yugin Vitaly" w:date="2016-03-08T12:02:00Z"/>
                <w:sz w:val="20"/>
              </w:rPr>
            </w:pPr>
            <w:ins w:id="1635" w:author="Yugin Vitaly" w:date="2016-03-08T12:02:00Z">
              <w:r w:rsidRPr="00E922DA">
                <w:rPr>
                  <w:sz w:val="20"/>
                </w:rPr>
                <w:t>Адрес места нахождения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1636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637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638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639" w:author="Yugin Vitaly" w:date="2016-03-08T12:02:00Z"/>
                <w:sz w:val="20"/>
              </w:rPr>
            </w:pPr>
            <w:ins w:id="1640" w:author="Yugin Vitaly" w:date="2016-03-08T12:02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41" w:author="Yugin Vitaly" w:date="2016-03-08T12:02:00Z"/>
                <w:sz w:val="20"/>
              </w:rPr>
            </w:pPr>
            <w:ins w:id="1642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43" w:author="Yugin Vitaly" w:date="2016-03-08T12:02:00Z"/>
                <w:sz w:val="20"/>
              </w:rPr>
            </w:pPr>
            <w:ins w:id="1644" w:author="Yugin Vitaly" w:date="2016-03-08T12:02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645" w:author="Yugin Vitaly" w:date="2016-03-08T12:02:00Z"/>
                <w:sz w:val="20"/>
              </w:rPr>
            </w:pPr>
            <w:ins w:id="1646" w:author="Yugin Vitaly" w:date="2016-03-08T12:02:00Z">
              <w:r w:rsidRPr="00E922DA">
                <w:rPr>
                  <w:sz w:val="20"/>
                </w:rPr>
                <w:t>Номер контактного телефона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647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648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649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650" w:author="Yugin Vitaly" w:date="2016-03-08T12:02:00Z"/>
                <w:sz w:val="20"/>
              </w:rPr>
            </w:pPr>
            <w:ins w:id="1651" w:author="Yugin Vitaly" w:date="2016-03-08T12:02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52" w:author="Yugin Vitaly" w:date="2016-03-08T12:02:00Z"/>
                <w:sz w:val="20"/>
              </w:rPr>
            </w:pPr>
            <w:ins w:id="1653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54" w:author="Yugin Vitaly" w:date="2016-03-08T12:02:00Z"/>
                <w:sz w:val="20"/>
              </w:rPr>
            </w:pPr>
            <w:ins w:id="1655" w:author="Yugin Vitaly" w:date="2016-03-08T12:02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656" w:author="Yugin Vitaly" w:date="2016-03-08T12:02:00Z"/>
                <w:sz w:val="20"/>
              </w:rPr>
            </w:pPr>
            <w:ins w:id="1657" w:author="Yugin Vitaly" w:date="2016-03-08T12:02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658" w:author="Yugin Vitaly" w:date="2016-03-08T12:02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1659" w:author="Yugin Vitaly" w:date="2016-03-08T12:02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ins w:id="1660" w:author="Yugin Vitaly" w:date="2016-03-08T12:02:00Z"/>
                <w:b/>
                <w:bCs/>
                <w:sz w:val="20"/>
              </w:rPr>
            </w:pPr>
            <w:ins w:id="1661" w:author="Yugin Vitaly" w:date="2016-03-08T12:02:00Z">
              <w:r w:rsidRPr="004C4331">
                <w:rPr>
                  <w:b/>
                  <w:sz w:val="20"/>
                </w:rPr>
                <w:t>Организационно-правовая форма организации в ОКОПФ</w:t>
              </w:r>
            </w:ins>
          </w:p>
        </w:tc>
      </w:tr>
      <w:tr w:rsidR="009F682F" w:rsidRPr="004C4331" w:rsidTr="009F682F">
        <w:trPr>
          <w:jc w:val="center"/>
          <w:ins w:id="1662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ins w:id="1663" w:author="Yugin Vitaly" w:date="2016-03-08T12:02:00Z"/>
                <w:b/>
                <w:sz w:val="20"/>
              </w:rPr>
            </w:pPr>
            <w:ins w:id="1664" w:author="Yugin Vitaly" w:date="2016-03-08T12:02:00Z">
              <w:r w:rsidRPr="00E84FF8">
                <w:rPr>
                  <w:b/>
                  <w:sz w:val="20"/>
                </w:rPr>
                <w:t>legalForm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ins w:id="1665" w:author="Yugin Vitaly" w:date="2016-03-08T12:02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ins w:id="1666" w:author="Yugin Vitaly" w:date="2016-03-08T12:02:00Z"/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ins w:id="1667" w:author="Yugin Vitaly" w:date="2016-03-08T12:02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ins w:id="1668" w:author="Yugin Vitaly" w:date="2016-03-08T12:02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ins w:id="1669" w:author="Yugin Vitaly" w:date="2016-03-08T12:02:00Z"/>
                <w:b/>
                <w:sz w:val="20"/>
              </w:rPr>
            </w:pPr>
          </w:p>
        </w:tc>
      </w:tr>
      <w:tr w:rsidR="009F682F" w:rsidRPr="00CF443D" w:rsidTr="009F682F">
        <w:trPr>
          <w:jc w:val="center"/>
          <w:ins w:id="1670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ins w:id="1671" w:author="Yugin Vitaly" w:date="2016-03-08T12:02:00Z"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672" w:author="Yugin Vitaly" w:date="2016-03-08T12:02:00Z"/>
                <w:sz w:val="20"/>
              </w:rPr>
            </w:pPr>
            <w:ins w:id="1673" w:author="Yugin Vitaly" w:date="2016-03-08T12:02:00Z">
              <w:r>
                <w:rPr>
                  <w:sz w:val="20"/>
                  <w:lang w:val="en-US"/>
                </w:rPr>
                <w:t>code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74" w:author="Yugin Vitaly" w:date="2016-03-08T12:02:00Z"/>
                <w:sz w:val="20"/>
              </w:rPr>
            </w:pPr>
            <w:ins w:id="1675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76" w:author="Yugin Vitaly" w:date="2016-03-08T12:02:00Z"/>
                <w:sz w:val="20"/>
              </w:rPr>
            </w:pPr>
            <w:ins w:id="1677" w:author="Yugin Vitaly" w:date="2016-03-08T12:02:00Z">
              <w:r>
                <w:rPr>
                  <w:sz w:val="20"/>
                </w:rPr>
                <w:t>Т(1-</w:t>
              </w:r>
              <w:r>
                <w:rPr>
                  <w:sz w:val="20"/>
                  <w:lang w:val="en-US"/>
                </w:rPr>
                <w:t>5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678" w:author="Yugin Vitaly" w:date="2016-03-08T12:02:00Z"/>
                <w:sz w:val="20"/>
              </w:rPr>
            </w:pPr>
            <w:ins w:id="1679" w:author="Yugin Vitaly" w:date="2016-03-08T12:02:00Z">
              <w:r>
                <w:rPr>
                  <w:sz w:val="20"/>
                </w:rPr>
                <w:t>Кодод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680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681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682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683" w:author="Yugin Vitaly" w:date="2016-03-08T12:02:00Z"/>
                <w:sz w:val="20"/>
              </w:rPr>
            </w:pPr>
            <w:ins w:id="1684" w:author="Yugin Vitaly" w:date="2016-03-08T12:02:00Z">
              <w:r w:rsidRPr="004C4331">
                <w:rPr>
                  <w:sz w:val="20"/>
                </w:rPr>
                <w:t>singularName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85" w:author="Yugin Vitaly" w:date="2016-03-08T12:02:00Z"/>
                <w:sz w:val="20"/>
              </w:rPr>
            </w:pPr>
            <w:ins w:id="1686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687" w:author="Yugin Vitaly" w:date="2016-03-08T12:02:00Z"/>
                <w:sz w:val="20"/>
              </w:rPr>
            </w:pPr>
            <w:ins w:id="1688" w:author="Yugin Vitaly" w:date="2016-03-08T12:02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ins w:id="1689" w:author="Yugin Vitaly" w:date="2016-03-08T12:02:00Z"/>
                <w:sz w:val="20"/>
              </w:rPr>
            </w:pPr>
            <w:ins w:id="1690" w:author="Yugin Vitaly" w:date="2016-03-08T12:02:00Z">
              <w:r>
                <w:rPr>
                  <w:sz w:val="20"/>
                </w:rPr>
                <w:t>Наименование в единственном числе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1691" w:author="Yugin Vitaly" w:date="2016-03-08T12:02:00Z"/>
                <w:sz w:val="20"/>
              </w:rPr>
            </w:pPr>
          </w:p>
        </w:tc>
      </w:tr>
      <w:tr w:rsidR="009F682F" w:rsidRPr="00675499" w:rsidTr="009527EC">
        <w:trPr>
          <w:jc w:val="center"/>
          <w:ins w:id="1692" w:author="Yugin Vitaly" w:date="2016-03-08T12:02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693" w:author="Yugin Vitaly" w:date="2016-03-08T12:02:00Z"/>
                <w:b/>
                <w:bCs/>
                <w:sz w:val="20"/>
              </w:rPr>
            </w:pPr>
            <w:ins w:id="1694" w:author="Yugin Vitaly" w:date="2016-03-08T12:02:00Z">
              <w:r w:rsidRPr="00E922DA">
                <w:rPr>
                  <w:b/>
                  <w:sz w:val="20"/>
                </w:rPr>
                <w:t>Физическое лицо</w:t>
              </w:r>
            </w:ins>
          </w:p>
        </w:tc>
      </w:tr>
      <w:tr w:rsidR="009F682F" w:rsidRPr="00CF443D" w:rsidTr="009F682F">
        <w:trPr>
          <w:jc w:val="center"/>
          <w:ins w:id="1695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ins w:id="1696" w:author="Yugin Vitaly" w:date="2016-03-08T12:02:00Z"/>
                <w:b/>
                <w:sz w:val="20"/>
              </w:rPr>
            </w:pPr>
            <w:ins w:id="1697" w:author="Yugin Vitaly" w:date="2016-03-08T12:02:00Z">
              <w:r w:rsidRPr="00E922DA">
                <w:rPr>
                  <w:b/>
                  <w:sz w:val="20"/>
                </w:rPr>
                <w:t>individualPerson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698" w:author="Yugin Vitaly" w:date="2016-03-08T12:02:00Z"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ins w:id="1699" w:author="Yugin Vitaly" w:date="2016-03-08T12:02:00Z"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ins w:id="1700" w:author="Yugin Vitaly" w:date="2016-03-08T12:02:00Z"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ins w:id="1701" w:author="Yugin Vitaly" w:date="2016-03-08T12:02:00Z"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702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703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704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705" w:author="Yugin Vitaly" w:date="2016-03-08T12:02:00Z"/>
                <w:sz w:val="20"/>
              </w:rPr>
            </w:pPr>
            <w:ins w:id="1706" w:author="Yugin Vitaly" w:date="2016-03-08T12:02:00Z">
              <w:r>
                <w:rPr>
                  <w:sz w:val="20"/>
                  <w:lang w:val="en-US"/>
                </w:rPr>
                <w:t>n</w:t>
              </w:r>
              <w:r w:rsidRPr="00E922DA">
                <w:rPr>
                  <w:sz w:val="20"/>
                </w:rPr>
                <w:t>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07" w:author="Yugin Vitaly" w:date="2016-03-08T12:02:00Z"/>
                <w:sz w:val="20"/>
              </w:rPr>
            </w:pPr>
            <w:ins w:id="1708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09" w:author="Yugin Vitaly" w:date="2016-03-08T12:02:00Z"/>
                <w:sz w:val="20"/>
              </w:rPr>
            </w:pPr>
            <w:ins w:id="1710" w:author="Yugin Vitaly" w:date="2016-03-08T12:02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711" w:author="Yugin Vitaly" w:date="2016-03-08T12:02:00Z"/>
                <w:sz w:val="20"/>
              </w:rPr>
            </w:pPr>
            <w:ins w:id="1712" w:author="Yugin Vitaly" w:date="2016-03-08T12:02:00Z">
              <w:r w:rsidRPr="00782423">
                <w:rPr>
                  <w:sz w:val="20"/>
                </w:rPr>
                <w:t>Фамилия, имя, отчество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713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714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715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716" w:author="Yugin Vitaly" w:date="2016-03-08T12:02:00Z"/>
                <w:sz w:val="20"/>
              </w:rPr>
            </w:pPr>
            <w:ins w:id="1717" w:author="Yugin Vitaly" w:date="2016-03-08T12:02:00Z">
              <w:r w:rsidRPr="00782423">
                <w:rPr>
                  <w:sz w:val="20"/>
                </w:rPr>
                <w:t>nameLat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18" w:author="Yugin Vitaly" w:date="2016-03-08T12:02:00Z"/>
                <w:sz w:val="20"/>
              </w:rPr>
            </w:pPr>
            <w:ins w:id="1719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20" w:author="Yugin Vitaly" w:date="2016-03-08T12:02:00Z"/>
                <w:sz w:val="20"/>
              </w:rPr>
            </w:pPr>
            <w:ins w:id="1721" w:author="Yugin Vitaly" w:date="2016-03-08T12:02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722" w:author="Yugin Vitaly" w:date="2016-03-08T12:02:00Z"/>
                <w:sz w:val="20"/>
              </w:rPr>
            </w:pPr>
            <w:ins w:id="1723" w:author="Yugin Vitaly" w:date="2016-03-08T12:02:00Z">
              <w:r w:rsidRPr="00782423">
                <w:rPr>
                  <w:sz w:val="20"/>
                </w:rPr>
                <w:t>Фамилия, имя, отчество (латинскими буквами)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1724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725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726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727" w:author="Yugin Vitaly" w:date="2016-03-08T12:02:00Z"/>
                <w:sz w:val="20"/>
              </w:rPr>
            </w:pPr>
            <w:ins w:id="1728" w:author="Yugin Vitaly" w:date="2016-03-08T12:02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29" w:author="Yugin Vitaly" w:date="2016-03-08T12:02:00Z"/>
                <w:sz w:val="20"/>
              </w:rPr>
            </w:pPr>
            <w:ins w:id="1730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731" w:author="Yugin Vitaly" w:date="2016-03-08T12:02:00Z"/>
                <w:sz w:val="20"/>
                <w:lang w:val="en-US"/>
              </w:rPr>
            </w:pPr>
            <w:ins w:id="1732" w:author="Yugin Vitaly" w:date="2016-03-08T12:02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ins w:id="1733" w:author="Yugin Vitaly" w:date="2016-03-08T12:02:00Z"/>
                <w:sz w:val="20"/>
              </w:rPr>
            </w:pPr>
            <w:ins w:id="1734" w:author="Yugin Vitaly" w:date="2016-03-08T12:02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735" w:author="Yugin Vitaly" w:date="2016-03-08T12:02:00Z"/>
                <w:sz w:val="20"/>
              </w:rPr>
            </w:pPr>
            <w:ins w:id="1736" w:author="Yugin Vitaly" w:date="2016-03-08T12:02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9F682F" w:rsidRPr="00CF443D" w:rsidTr="009F682F">
        <w:trPr>
          <w:jc w:val="center"/>
          <w:ins w:id="1737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738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739" w:author="Yugin Vitaly" w:date="2016-03-08T12:02:00Z"/>
                <w:sz w:val="20"/>
              </w:rPr>
            </w:pPr>
            <w:ins w:id="1740" w:author="Yugin Vitaly" w:date="2016-03-08T12:02:00Z">
              <w:r w:rsidRPr="00782423">
                <w:rPr>
                  <w:sz w:val="20"/>
                </w:rPr>
                <w:t>placeOfStay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41" w:author="Yugin Vitaly" w:date="2016-03-08T12:02:00Z"/>
                <w:sz w:val="20"/>
              </w:rPr>
            </w:pPr>
            <w:ins w:id="1742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743" w:author="Yugin Vitaly" w:date="2016-03-08T12:02:00Z"/>
                <w:sz w:val="20"/>
                <w:lang w:val="en-US"/>
              </w:rPr>
            </w:pPr>
            <w:ins w:id="1744" w:author="Yugin Vitaly" w:date="2016-03-08T12:0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745" w:author="Yugin Vitaly" w:date="2016-03-08T12:02:00Z"/>
                <w:sz w:val="20"/>
              </w:rPr>
            </w:pPr>
            <w:ins w:id="1746" w:author="Yugin Vitaly" w:date="2016-03-08T12:02:00Z">
              <w:r w:rsidRPr="00782423">
                <w:rPr>
                  <w:sz w:val="20"/>
                </w:rPr>
                <w:t>Место нахождения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747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748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749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750" w:author="Yugin Vitaly" w:date="2016-03-08T12:02:00Z"/>
                <w:sz w:val="20"/>
              </w:rPr>
            </w:pPr>
            <w:ins w:id="1751" w:author="Yugin Vitaly" w:date="2016-03-08T12:02:00Z">
              <w:r w:rsidRPr="00782423">
                <w:rPr>
                  <w:sz w:val="20"/>
                </w:rPr>
                <w:t>placeOfStayInRegCountry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52" w:author="Yugin Vitaly" w:date="2016-03-08T12:02:00Z"/>
                <w:sz w:val="20"/>
              </w:rPr>
            </w:pPr>
            <w:ins w:id="1753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754" w:author="Yugin Vitaly" w:date="2016-03-08T12:02:00Z"/>
                <w:sz w:val="20"/>
                <w:lang w:val="en-US"/>
              </w:rPr>
            </w:pPr>
            <w:ins w:id="1755" w:author="Yugin Vitaly" w:date="2016-03-08T12:0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ins w:id="1756" w:author="Yugin Vitaly" w:date="2016-03-08T12:02:00Z"/>
                <w:sz w:val="20"/>
              </w:rPr>
            </w:pPr>
            <w:ins w:id="1757" w:author="Yugin Vitaly" w:date="2016-03-08T12:02:00Z">
              <w:r w:rsidRPr="00782423">
                <w:rPr>
                  <w:sz w:val="20"/>
                </w:rPr>
                <w:t xml:space="preserve">Место нахождения </w:t>
              </w:r>
              <w:r>
                <w:rPr>
                  <w:sz w:val="20"/>
                </w:rPr>
                <w:t>в стране регистрации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1758" w:author="Yugin Vitaly" w:date="2016-03-08T12:02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1759" w:author="Yugin Vitaly" w:date="2016-03-08T12:02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760" w:author="Yugin Vitaly" w:date="2016-03-08T12:02:00Z"/>
                <w:b/>
                <w:bCs/>
                <w:sz w:val="20"/>
              </w:rPr>
            </w:pPr>
            <w:ins w:id="1761" w:author="Yugin Vitaly" w:date="2016-03-08T12:02:00Z">
              <w:r w:rsidRPr="00E922DA">
                <w:rPr>
                  <w:b/>
                  <w:sz w:val="20"/>
                </w:rPr>
                <w:t>Индивидуальный предприниматель</w:t>
              </w:r>
            </w:ins>
          </w:p>
        </w:tc>
      </w:tr>
      <w:tr w:rsidR="009F682F" w:rsidRPr="00E922DA" w:rsidTr="009F682F">
        <w:trPr>
          <w:jc w:val="center"/>
          <w:ins w:id="1762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ins w:id="1763" w:author="Yugin Vitaly" w:date="2016-03-08T12:02:00Z"/>
                <w:b/>
                <w:sz w:val="20"/>
              </w:rPr>
            </w:pPr>
            <w:ins w:id="1764" w:author="Yugin Vitaly" w:date="2016-03-08T12:02:00Z">
              <w:r w:rsidRPr="00E84FF8">
                <w:rPr>
                  <w:b/>
                  <w:sz w:val="20"/>
                </w:rPr>
                <w:t>individualBusinessman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ins w:id="1765" w:author="Yugin Vitaly" w:date="2016-03-08T12:02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766" w:author="Yugin Vitaly" w:date="2016-03-08T12:02:00Z"/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767" w:author="Yugin Vitaly" w:date="2016-03-08T12:02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ins w:id="1768" w:author="Yugin Vitaly" w:date="2016-03-08T12:02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ins w:id="1769" w:author="Yugin Vitaly" w:date="2016-03-08T12:02:00Z"/>
                <w:b/>
                <w:sz w:val="20"/>
              </w:rPr>
            </w:pPr>
          </w:p>
        </w:tc>
      </w:tr>
      <w:tr w:rsidR="009F682F" w:rsidRPr="00CF443D" w:rsidTr="009F682F">
        <w:trPr>
          <w:jc w:val="center"/>
          <w:ins w:id="1770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771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772" w:author="Yugin Vitaly" w:date="2016-03-08T12:02:00Z"/>
                <w:sz w:val="20"/>
              </w:rPr>
            </w:pPr>
            <w:ins w:id="1773" w:author="Yugin Vitaly" w:date="2016-03-08T12:02:00Z">
              <w:r>
                <w:rPr>
                  <w:sz w:val="20"/>
                  <w:lang w:val="en-US"/>
                </w:rPr>
                <w:t>n</w:t>
              </w:r>
              <w:r w:rsidRPr="00E922DA">
                <w:rPr>
                  <w:sz w:val="20"/>
                </w:rPr>
                <w:t>ame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74" w:author="Yugin Vitaly" w:date="2016-03-08T12:02:00Z"/>
                <w:sz w:val="20"/>
              </w:rPr>
            </w:pPr>
            <w:ins w:id="1775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76" w:author="Yugin Vitaly" w:date="2016-03-08T12:02:00Z"/>
                <w:sz w:val="20"/>
              </w:rPr>
            </w:pPr>
            <w:ins w:id="1777" w:author="Yugin Vitaly" w:date="2016-03-08T12:02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778" w:author="Yugin Vitaly" w:date="2016-03-08T12:02:00Z"/>
                <w:sz w:val="20"/>
              </w:rPr>
            </w:pPr>
            <w:ins w:id="1779" w:author="Yugin Vitaly" w:date="2016-03-08T12:02:00Z">
              <w:r w:rsidRPr="00782423">
                <w:rPr>
                  <w:sz w:val="20"/>
                </w:rPr>
                <w:t>Фамилия, имя, отчество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780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781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782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783" w:author="Yugin Vitaly" w:date="2016-03-08T12:02:00Z"/>
                <w:sz w:val="20"/>
              </w:rPr>
            </w:pPr>
            <w:ins w:id="1784" w:author="Yugin Vitaly" w:date="2016-03-08T12:02:00Z">
              <w:r w:rsidRPr="00782423">
                <w:rPr>
                  <w:sz w:val="20"/>
                </w:rPr>
                <w:t>nameLat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85" w:author="Yugin Vitaly" w:date="2016-03-08T12:02:00Z"/>
                <w:sz w:val="20"/>
              </w:rPr>
            </w:pPr>
            <w:ins w:id="1786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87" w:author="Yugin Vitaly" w:date="2016-03-08T12:02:00Z"/>
                <w:sz w:val="20"/>
              </w:rPr>
            </w:pPr>
            <w:ins w:id="1788" w:author="Yugin Vitaly" w:date="2016-03-08T12:02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789" w:author="Yugin Vitaly" w:date="2016-03-08T12:02:00Z"/>
                <w:sz w:val="20"/>
              </w:rPr>
            </w:pPr>
            <w:ins w:id="1790" w:author="Yugin Vitaly" w:date="2016-03-08T12:02:00Z">
              <w:r w:rsidRPr="00782423">
                <w:rPr>
                  <w:sz w:val="20"/>
                </w:rPr>
                <w:t>Фамилия, имя, отчество (латинскими буквами)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1791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792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793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794" w:author="Yugin Vitaly" w:date="2016-03-08T12:02:00Z"/>
                <w:sz w:val="20"/>
              </w:rPr>
            </w:pPr>
            <w:ins w:id="1795" w:author="Yugin Vitaly" w:date="2016-03-08T12:02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796" w:author="Yugin Vitaly" w:date="2016-03-08T12:02:00Z"/>
                <w:sz w:val="20"/>
              </w:rPr>
            </w:pPr>
            <w:ins w:id="1797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1798" w:author="Yugin Vitaly" w:date="2016-03-08T12:02:00Z"/>
                <w:sz w:val="20"/>
                <w:lang w:val="en-US"/>
              </w:rPr>
            </w:pPr>
            <w:ins w:id="1799" w:author="Yugin Vitaly" w:date="2016-03-08T12:02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ins w:id="1800" w:author="Yugin Vitaly" w:date="2016-03-08T12:02:00Z"/>
                <w:sz w:val="20"/>
              </w:rPr>
            </w:pPr>
            <w:ins w:id="1801" w:author="Yugin Vitaly" w:date="2016-03-08T12:02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802" w:author="Yugin Vitaly" w:date="2016-03-08T12:02:00Z"/>
                <w:sz w:val="20"/>
              </w:rPr>
            </w:pPr>
            <w:ins w:id="1803" w:author="Yugin Vitaly" w:date="2016-03-08T12:02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9F682F" w:rsidRPr="00CF443D" w:rsidTr="009F682F">
        <w:trPr>
          <w:jc w:val="center"/>
          <w:ins w:id="1804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805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806" w:author="Yugin Vitaly" w:date="2016-03-08T12:02:00Z"/>
                <w:sz w:val="20"/>
              </w:rPr>
            </w:pPr>
            <w:ins w:id="1807" w:author="Yugin Vitaly" w:date="2016-03-08T12:02:00Z">
              <w:r w:rsidRPr="00782423">
                <w:rPr>
                  <w:sz w:val="20"/>
                </w:rPr>
                <w:t>placeOfStay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08" w:author="Yugin Vitaly" w:date="2016-03-08T12:02:00Z"/>
                <w:sz w:val="20"/>
              </w:rPr>
            </w:pPr>
            <w:ins w:id="1809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810" w:author="Yugin Vitaly" w:date="2016-03-08T12:02:00Z"/>
                <w:sz w:val="20"/>
                <w:lang w:val="en-US"/>
              </w:rPr>
            </w:pPr>
            <w:ins w:id="1811" w:author="Yugin Vitaly" w:date="2016-03-08T12:0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812" w:author="Yugin Vitaly" w:date="2016-03-08T12:02:00Z"/>
                <w:sz w:val="20"/>
              </w:rPr>
            </w:pPr>
            <w:ins w:id="1813" w:author="Yugin Vitaly" w:date="2016-03-08T12:02:00Z">
              <w:r w:rsidRPr="00782423">
                <w:rPr>
                  <w:sz w:val="20"/>
                </w:rPr>
                <w:t>Место нахождения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814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815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816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817" w:author="Yugin Vitaly" w:date="2016-03-08T12:02:00Z"/>
                <w:sz w:val="20"/>
              </w:rPr>
            </w:pPr>
            <w:ins w:id="1818" w:author="Yugin Vitaly" w:date="2016-03-08T12:02:00Z">
              <w:r w:rsidRPr="00782423">
                <w:rPr>
                  <w:sz w:val="20"/>
                </w:rPr>
                <w:t>placeOfStayInRegCountry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19" w:author="Yugin Vitaly" w:date="2016-03-08T12:02:00Z"/>
                <w:sz w:val="20"/>
              </w:rPr>
            </w:pPr>
            <w:ins w:id="1820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821" w:author="Yugin Vitaly" w:date="2016-03-08T12:02:00Z"/>
                <w:sz w:val="20"/>
                <w:lang w:val="en-US"/>
              </w:rPr>
            </w:pPr>
            <w:ins w:id="1822" w:author="Yugin Vitaly" w:date="2016-03-08T12:0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ins w:id="1823" w:author="Yugin Vitaly" w:date="2016-03-08T12:02:00Z"/>
                <w:sz w:val="20"/>
              </w:rPr>
            </w:pPr>
            <w:ins w:id="1824" w:author="Yugin Vitaly" w:date="2016-03-08T12:02:00Z">
              <w:r w:rsidRPr="00782423">
                <w:rPr>
                  <w:sz w:val="20"/>
                </w:rPr>
                <w:t xml:space="preserve">Место нахождения </w:t>
              </w:r>
              <w:r>
                <w:rPr>
                  <w:sz w:val="20"/>
                </w:rPr>
                <w:t>в стране регистрации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1825" w:author="Yugin Vitaly" w:date="2016-03-08T12:02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1826" w:author="Yugin Vitaly" w:date="2016-03-08T12:02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827" w:author="Yugin Vitaly" w:date="2016-03-08T12:02:00Z"/>
                <w:b/>
                <w:bCs/>
                <w:sz w:val="20"/>
              </w:rPr>
            </w:pPr>
            <w:ins w:id="1828" w:author="Yugin Vitaly" w:date="2016-03-08T12:02:00Z">
              <w:r w:rsidRPr="00782423">
                <w:rPr>
                  <w:b/>
                  <w:sz w:val="20"/>
                </w:rPr>
                <w:t>Место нахождения</w:t>
              </w:r>
            </w:ins>
          </w:p>
        </w:tc>
      </w:tr>
      <w:tr w:rsidR="009F682F" w:rsidRPr="00782423" w:rsidTr="009F682F">
        <w:trPr>
          <w:jc w:val="center"/>
          <w:ins w:id="1829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ins w:id="1830" w:author="Yugin Vitaly" w:date="2016-03-08T12:02:00Z"/>
                <w:b/>
                <w:sz w:val="20"/>
              </w:rPr>
            </w:pPr>
            <w:ins w:id="1831" w:author="Yugin Vitaly" w:date="2016-03-08T12:02:00Z">
              <w:r w:rsidRPr="00E84FF8">
                <w:rPr>
                  <w:b/>
                  <w:sz w:val="20"/>
                </w:rPr>
                <w:t>placeOfStay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ins w:id="1832" w:author="Yugin Vitaly" w:date="2016-03-08T12:02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833" w:author="Yugin Vitaly" w:date="2016-03-08T12:02:00Z"/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834" w:author="Yugin Vitaly" w:date="2016-03-08T12:02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ins w:id="1835" w:author="Yugin Vitaly" w:date="2016-03-08T12:02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ins w:id="1836" w:author="Yugin Vitaly" w:date="2016-03-08T12:02:00Z"/>
                <w:b/>
                <w:sz w:val="20"/>
              </w:rPr>
            </w:pPr>
          </w:p>
        </w:tc>
      </w:tr>
      <w:tr w:rsidR="009F682F" w:rsidRPr="00CF443D" w:rsidTr="009F682F">
        <w:trPr>
          <w:jc w:val="center"/>
          <w:ins w:id="1837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838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839" w:author="Yugin Vitaly" w:date="2016-03-08T12:02:00Z"/>
                <w:sz w:val="20"/>
              </w:rPr>
            </w:pPr>
            <w:ins w:id="1840" w:author="Yugin Vitaly" w:date="2016-03-08T12:02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41" w:author="Yugin Vitaly" w:date="2016-03-08T12:02:00Z"/>
                <w:sz w:val="20"/>
              </w:rPr>
            </w:pPr>
            <w:ins w:id="1842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43" w:author="Yugin Vitaly" w:date="2016-03-08T12:02:00Z"/>
                <w:sz w:val="20"/>
              </w:rPr>
            </w:pPr>
            <w:ins w:id="1844" w:author="Yugin Vitaly" w:date="2016-03-08T12:02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ins w:id="1845" w:author="Yugin Vitaly" w:date="2016-03-08T12:02:00Z"/>
                <w:sz w:val="20"/>
              </w:rPr>
            </w:pPr>
            <w:ins w:id="1846" w:author="Yugin Vitaly" w:date="2016-03-08T12:02:00Z">
              <w:r>
                <w:rPr>
                  <w:sz w:val="20"/>
                </w:rPr>
                <w:t>Место нахождения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847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848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849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850" w:author="Yugin Vitaly" w:date="2016-03-08T12:02:00Z"/>
                <w:sz w:val="20"/>
              </w:rPr>
            </w:pPr>
            <w:ins w:id="1851" w:author="Yugin Vitaly" w:date="2016-03-08T12:02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52" w:author="Yugin Vitaly" w:date="2016-03-08T12:02:00Z"/>
                <w:sz w:val="20"/>
              </w:rPr>
            </w:pPr>
            <w:ins w:id="1853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54" w:author="Yugin Vitaly" w:date="2016-03-08T12:02:00Z"/>
                <w:sz w:val="20"/>
              </w:rPr>
            </w:pPr>
            <w:ins w:id="1855" w:author="Yugin Vitaly" w:date="2016-03-08T12:02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856" w:author="Yugin Vitaly" w:date="2016-03-08T12:02:00Z"/>
                <w:sz w:val="20"/>
              </w:rPr>
            </w:pPr>
            <w:ins w:id="1857" w:author="Yugin Vitaly" w:date="2016-03-08T12:02:00Z">
              <w:r w:rsidRPr="00E922DA">
                <w:rPr>
                  <w:sz w:val="20"/>
                </w:rPr>
                <w:t>Номер телефона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858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859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860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861" w:author="Yugin Vitaly" w:date="2016-03-08T12:02:00Z"/>
                <w:sz w:val="20"/>
              </w:rPr>
            </w:pPr>
            <w:ins w:id="1862" w:author="Yugin Vitaly" w:date="2016-03-08T12:02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63" w:author="Yugin Vitaly" w:date="2016-03-08T12:02:00Z"/>
                <w:sz w:val="20"/>
              </w:rPr>
            </w:pPr>
            <w:ins w:id="1864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65" w:author="Yugin Vitaly" w:date="2016-03-08T12:02:00Z"/>
                <w:sz w:val="20"/>
              </w:rPr>
            </w:pPr>
            <w:ins w:id="1866" w:author="Yugin Vitaly" w:date="2016-03-08T12:02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867" w:author="Yugin Vitaly" w:date="2016-03-08T12:02:00Z"/>
                <w:sz w:val="20"/>
              </w:rPr>
            </w:pPr>
            <w:ins w:id="1868" w:author="Yugin Vitaly" w:date="2016-03-08T12:02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869" w:author="Yugin Vitaly" w:date="2016-03-08T12:02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1870" w:author="Yugin Vitaly" w:date="2016-03-08T12:02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871" w:author="Yugin Vitaly" w:date="2016-03-08T12:02:00Z"/>
                <w:b/>
                <w:bCs/>
                <w:sz w:val="20"/>
              </w:rPr>
            </w:pPr>
            <w:ins w:id="1872" w:author="Yugin Vitaly" w:date="2016-03-08T12:02:00Z">
              <w:r w:rsidRPr="00782423">
                <w:rPr>
                  <w:b/>
                  <w:sz w:val="20"/>
                </w:rPr>
                <w:t>Место нахождения</w:t>
              </w:r>
              <w:r w:rsidRPr="004C4331"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в стране регистрации</w:t>
              </w:r>
            </w:ins>
          </w:p>
        </w:tc>
      </w:tr>
      <w:tr w:rsidR="009F682F" w:rsidRPr="00782423" w:rsidTr="009F682F">
        <w:trPr>
          <w:jc w:val="center"/>
          <w:ins w:id="1873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ins w:id="1874" w:author="Yugin Vitaly" w:date="2016-03-08T12:02:00Z"/>
                <w:b/>
                <w:sz w:val="20"/>
                <w:lang w:val="en-US"/>
              </w:rPr>
            </w:pPr>
            <w:ins w:id="1875" w:author="Yugin Vitaly" w:date="2016-03-08T12:02:00Z">
              <w:r w:rsidRPr="00E84FF8">
                <w:rPr>
                  <w:b/>
                  <w:sz w:val="20"/>
                </w:rPr>
                <w:t>placeOfStay</w:t>
              </w:r>
              <w:r>
                <w:rPr>
                  <w:b/>
                  <w:sz w:val="20"/>
                  <w:lang w:val="en-US"/>
                </w:rPr>
                <w:t>InRegCountry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ins w:id="1876" w:author="Yugin Vitaly" w:date="2016-03-08T12:02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877" w:author="Yugin Vitaly" w:date="2016-03-08T12:02:00Z"/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1878" w:author="Yugin Vitaly" w:date="2016-03-08T12:02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ins w:id="1879" w:author="Yugin Vitaly" w:date="2016-03-08T12:02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ins w:id="1880" w:author="Yugin Vitaly" w:date="2016-03-08T12:02:00Z"/>
                <w:b/>
                <w:sz w:val="20"/>
              </w:rPr>
            </w:pPr>
          </w:p>
        </w:tc>
      </w:tr>
      <w:tr w:rsidR="009F682F" w:rsidRPr="00CF443D" w:rsidTr="009F682F">
        <w:trPr>
          <w:jc w:val="center"/>
          <w:ins w:id="1881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882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883" w:author="Yugin Vitaly" w:date="2016-03-08T12:02:00Z"/>
                <w:sz w:val="20"/>
              </w:rPr>
            </w:pPr>
            <w:ins w:id="1884" w:author="Yugin Vitaly" w:date="2016-03-08T12:02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85" w:author="Yugin Vitaly" w:date="2016-03-08T12:02:00Z"/>
                <w:sz w:val="20"/>
              </w:rPr>
            </w:pPr>
            <w:ins w:id="1886" w:author="Yugin Vitaly" w:date="2016-03-08T12:0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87" w:author="Yugin Vitaly" w:date="2016-03-08T12:02:00Z"/>
                <w:sz w:val="20"/>
              </w:rPr>
            </w:pPr>
            <w:ins w:id="1888" w:author="Yugin Vitaly" w:date="2016-03-08T12:02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ins w:id="1889" w:author="Yugin Vitaly" w:date="2016-03-08T12:02:00Z"/>
                <w:sz w:val="20"/>
              </w:rPr>
            </w:pPr>
            <w:ins w:id="1890" w:author="Yugin Vitaly" w:date="2016-03-08T12:02:00Z">
              <w:r w:rsidRPr="004C4331">
                <w:rPr>
                  <w:sz w:val="20"/>
                </w:rPr>
                <w:t>Место жительства в стране регистрации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891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892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893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894" w:author="Yugin Vitaly" w:date="2016-03-08T12:02:00Z"/>
                <w:sz w:val="20"/>
              </w:rPr>
            </w:pPr>
            <w:ins w:id="1895" w:author="Yugin Vitaly" w:date="2016-03-08T12:02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96" w:author="Yugin Vitaly" w:date="2016-03-08T12:02:00Z"/>
                <w:sz w:val="20"/>
              </w:rPr>
            </w:pPr>
            <w:ins w:id="1897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898" w:author="Yugin Vitaly" w:date="2016-03-08T12:02:00Z"/>
                <w:sz w:val="20"/>
              </w:rPr>
            </w:pPr>
            <w:ins w:id="1899" w:author="Yugin Vitaly" w:date="2016-03-08T12:02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900" w:author="Yugin Vitaly" w:date="2016-03-08T12:02:00Z"/>
                <w:sz w:val="20"/>
              </w:rPr>
            </w:pPr>
            <w:ins w:id="1901" w:author="Yugin Vitaly" w:date="2016-03-08T12:02:00Z">
              <w:r w:rsidRPr="00E922DA">
                <w:rPr>
                  <w:sz w:val="20"/>
                </w:rPr>
                <w:t>Номер телефона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902" w:author="Yugin Vitaly" w:date="2016-03-08T12:02:00Z"/>
                <w:sz w:val="20"/>
              </w:rPr>
            </w:pPr>
          </w:p>
        </w:tc>
      </w:tr>
      <w:tr w:rsidR="009F682F" w:rsidRPr="00CF443D" w:rsidTr="009F682F">
        <w:trPr>
          <w:jc w:val="center"/>
          <w:ins w:id="1903" w:author="Yugin Vitaly" w:date="2016-03-08T12:02:00Z"/>
        </w:trPr>
        <w:tc>
          <w:tcPr>
            <w:tcW w:w="743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1904" w:author="Yugin Vitaly" w:date="2016-03-08T12:0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1905" w:author="Yugin Vitaly" w:date="2016-03-08T12:02:00Z"/>
                <w:sz w:val="20"/>
              </w:rPr>
            </w:pPr>
            <w:ins w:id="1906" w:author="Yugin Vitaly" w:date="2016-03-08T12:02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907" w:author="Yugin Vitaly" w:date="2016-03-08T12:02:00Z"/>
                <w:sz w:val="20"/>
              </w:rPr>
            </w:pPr>
            <w:ins w:id="1908" w:author="Yugin Vitaly" w:date="2016-03-08T12:0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1909" w:author="Yugin Vitaly" w:date="2016-03-08T12:02:00Z"/>
                <w:sz w:val="20"/>
              </w:rPr>
            </w:pPr>
            <w:ins w:id="1910" w:author="Yugin Vitaly" w:date="2016-03-08T12:02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ins w:id="1911" w:author="Yugin Vitaly" w:date="2016-03-08T12:02:00Z"/>
                <w:sz w:val="20"/>
              </w:rPr>
            </w:pPr>
            <w:ins w:id="1912" w:author="Yugin Vitaly" w:date="2016-03-08T12:02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1913" w:author="Yugin Vitaly" w:date="2016-03-08T12:02:00Z"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Закупка по 44-ФЗ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9D0D66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865BC6">
        <w:trPr>
          <w:jc w:val="center"/>
          <w:ins w:id="1914" w:author="Yugin Vitaly" w:date="2016-03-11T19:42:00Z"/>
        </w:trPr>
        <w:tc>
          <w:tcPr>
            <w:tcW w:w="742" w:type="pct"/>
            <w:shd w:val="clear" w:color="auto" w:fill="auto"/>
            <w:vAlign w:val="center"/>
          </w:tcPr>
          <w:p w:rsidR="003E3B58" w:rsidRPr="00CF443D" w:rsidRDefault="003E3B58" w:rsidP="00865BC6">
            <w:pPr>
              <w:spacing w:before="0" w:after="0"/>
              <w:jc w:val="both"/>
              <w:rPr>
                <w:ins w:id="1915" w:author="Yugin Vitaly" w:date="2016-03-11T19:42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both"/>
              <w:rPr>
                <w:ins w:id="1916" w:author="Yugin Vitaly" w:date="2016-03-11T19:42:00Z"/>
                <w:sz w:val="20"/>
              </w:rPr>
            </w:pPr>
            <w:ins w:id="1917" w:author="Yugin Vitaly" w:date="2016-03-11T19:42:00Z">
              <w:r w:rsidRPr="00CC7D5D">
                <w:rPr>
                  <w:sz w:val="20"/>
                </w:rPr>
                <w:t>purchaseCode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1918" w:author="Yugin Vitaly" w:date="2016-03-11T19:42:00Z"/>
                <w:sz w:val="20"/>
              </w:rPr>
            </w:pPr>
            <w:ins w:id="1919" w:author="Yugin Vitaly" w:date="2016-03-11T19:42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1920" w:author="Yugin Vitaly" w:date="2016-03-11T19:42:00Z"/>
                <w:sz w:val="20"/>
              </w:rPr>
            </w:pPr>
            <w:ins w:id="1921" w:author="Yugin Vitaly" w:date="2016-03-11T19:42:00Z">
              <w:r>
                <w:rPr>
                  <w:sz w:val="20"/>
                  <w:lang w:val="en-US"/>
                </w:rPr>
                <w:t>T</w:t>
              </w:r>
              <w:r>
                <w:rPr>
                  <w:sz w:val="20"/>
                </w:rPr>
                <w:t xml:space="preserve"> (36)</w:t>
              </w:r>
            </w:ins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1922" w:author="Yugin Vitaly" w:date="2016-03-11T19:42:00Z"/>
                <w:sz w:val="20"/>
              </w:rPr>
            </w:pPr>
            <w:ins w:id="1923" w:author="Yugin Vitaly" w:date="2016-03-11T19:42:00Z">
              <w:r w:rsidRPr="00CC7D5D">
                <w:rPr>
                  <w:sz w:val="20"/>
                </w:rPr>
                <w:t>Идентификационный код закупки</w:t>
              </w:r>
            </w:ins>
          </w:p>
        </w:tc>
        <w:tc>
          <w:tcPr>
            <w:tcW w:w="1389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both"/>
              <w:rPr>
                <w:ins w:id="1924" w:author="Yugin Vitaly" w:date="2016-03-11T19:42:00Z"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9D0D66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1B420E">
        <w:trPr>
          <w:jc w:val="center"/>
          <w:ins w:id="1925" w:author="Yugin Vitaly" w:date="2016-03-08T10:38:00Z"/>
        </w:trPr>
        <w:tc>
          <w:tcPr>
            <w:tcW w:w="743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ins w:id="1926" w:author="Yugin Vitaly" w:date="2016-03-08T10:38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ins w:id="1927" w:author="Yugin Vitaly" w:date="2016-03-08T10:38:00Z"/>
                <w:sz w:val="20"/>
              </w:rPr>
            </w:pPr>
            <w:ins w:id="1928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ins w:id="1929" w:author="Yugin Vitaly" w:date="2016-03-08T10:38:00Z"/>
                <w:sz w:val="20"/>
              </w:rPr>
            </w:pPr>
            <w:ins w:id="1930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ins w:id="1931" w:author="Yugin Vitaly" w:date="2016-03-08T10:38:00Z"/>
                <w:sz w:val="20"/>
              </w:rPr>
            </w:pPr>
            <w:ins w:id="1932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ins w:id="1933" w:author="Yugin Vitaly" w:date="2016-03-08T10:38:00Z"/>
                <w:sz w:val="20"/>
              </w:rPr>
            </w:pPr>
            <w:ins w:id="1934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ins w:id="1935" w:author="Yugin Vitaly" w:date="2016-03-08T10:38:00Z"/>
                <w:sz w:val="20"/>
              </w:rPr>
            </w:pPr>
            <w:ins w:id="1936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1B420E">
        <w:trPr>
          <w:jc w:val="center"/>
          <w:ins w:id="1937" w:author="Yugin Vitaly" w:date="2016-03-08T10:38:00Z"/>
        </w:trPr>
        <w:tc>
          <w:tcPr>
            <w:tcW w:w="743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ins w:id="1938" w:author="Yugin Vitaly" w:date="2016-03-08T10:38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1939" w:author="Yugin Vitaly" w:date="2016-03-08T10:38:00Z"/>
                <w:sz w:val="20"/>
              </w:rPr>
            </w:pPr>
            <w:ins w:id="1940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1941" w:author="Yugin Vitaly" w:date="2016-03-08T10:38:00Z"/>
                <w:sz w:val="20"/>
              </w:rPr>
            </w:pPr>
            <w:ins w:id="1942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1943" w:author="Yugin Vitaly" w:date="2016-03-08T10:38:00Z"/>
                <w:sz w:val="20"/>
              </w:rPr>
            </w:pPr>
            <w:ins w:id="1944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ins w:id="1945" w:author="Yugin Vitaly" w:date="2016-03-08T10:38:00Z"/>
                <w:sz w:val="20"/>
              </w:rPr>
            </w:pPr>
            <w:ins w:id="1946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1947" w:author="Yugin Vitaly" w:date="2016-03-08T10:38:00Z"/>
                <w:sz w:val="20"/>
              </w:rPr>
            </w:pPr>
            <w:ins w:id="1948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FF03D2">
        <w:trPr>
          <w:jc w:val="center"/>
          <w:ins w:id="1949" w:author="Yugin Vitaly" w:date="2016-03-08T16:35:00Z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950" w:author="Yugin Vitaly" w:date="2016-03-08T16:35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951" w:author="Yugin Vitaly" w:date="2016-03-08T16:35:00Z"/>
                <w:sz w:val="20"/>
              </w:rPr>
            </w:pPr>
            <w:ins w:id="1952" w:author="Yugin Vitaly" w:date="2016-03-08T16:35:00Z">
              <w:r w:rsidRPr="00FF03D2">
                <w:rPr>
                  <w:sz w:val="20"/>
                </w:rPr>
                <w:t>decision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953" w:author="Yugin Vitaly" w:date="2016-03-08T16:35:00Z"/>
                <w:sz w:val="20"/>
              </w:rPr>
            </w:pPr>
            <w:ins w:id="1954" w:author="Yugin Vitaly" w:date="2016-03-08T16:35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ins w:id="1955" w:author="Yugin Vitaly" w:date="2016-03-08T16:35:00Z"/>
                <w:sz w:val="20"/>
              </w:rPr>
            </w:pPr>
            <w:ins w:id="1956" w:author="Yugin Vitaly" w:date="2016-03-08T16:35:00Z">
              <w:r w:rsidRPr="00E0313D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957" w:author="Yugin Vitaly" w:date="2016-03-08T16:35:00Z"/>
                <w:sz w:val="20"/>
              </w:rPr>
            </w:pPr>
            <w:ins w:id="1958" w:author="Yugin Vitaly" w:date="2016-03-08T16:35:00Z">
              <w:r w:rsidRPr="00FF03D2">
                <w:rPr>
                  <w:sz w:val="20"/>
                </w:rPr>
                <w:t>Решение о возвращении жалобы</w:t>
              </w:r>
            </w:ins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959" w:author="Yugin Vitaly" w:date="2016-03-08T16:35:00Z"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  <w:ins w:id="1960" w:author="Yugin Vitaly" w:date="2016-03-08T16:37:00Z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961" w:author="Yugin Vitaly" w:date="2016-03-08T16:37:00Z"/>
                <w:b/>
                <w:bCs/>
                <w:sz w:val="20"/>
              </w:rPr>
            </w:pPr>
            <w:ins w:id="1962" w:author="Yugin Vitaly" w:date="2016-03-08T16:37:00Z">
              <w:r w:rsidRPr="00FF03D2">
                <w:rPr>
                  <w:b/>
                  <w:sz w:val="20"/>
                </w:rPr>
                <w:t>Решение о возвращении жалобы</w:t>
              </w:r>
            </w:ins>
          </w:p>
        </w:tc>
      </w:tr>
      <w:tr w:rsidR="00FF03D2" w:rsidRPr="00540EFE" w:rsidTr="00FF03D2">
        <w:trPr>
          <w:jc w:val="center"/>
          <w:ins w:id="1963" w:author="Yugin Vitaly" w:date="2016-03-08T16:37:00Z"/>
        </w:trPr>
        <w:tc>
          <w:tcPr>
            <w:tcW w:w="743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ins w:id="1964" w:author="Yugin Vitaly" w:date="2016-03-08T16:37:00Z"/>
                <w:b/>
                <w:sz w:val="20"/>
              </w:rPr>
            </w:pPr>
            <w:ins w:id="1965" w:author="Yugin Vitaly" w:date="2016-03-08T16:37:00Z">
              <w:r w:rsidRPr="00540EFE">
                <w:rPr>
                  <w:b/>
                  <w:sz w:val="20"/>
                </w:rPr>
                <w:t>decision</w:t>
              </w:r>
            </w:ins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ins w:id="1966" w:author="Yugin Vitaly" w:date="2016-03-08T16:37:00Z"/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ins w:id="1967" w:author="Yugin Vitaly" w:date="2016-03-08T16:37:00Z"/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ins w:id="1968" w:author="Yugin Vitaly" w:date="2016-03-08T16:37:00Z"/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ins w:id="1969" w:author="Yugin Vitaly" w:date="2016-03-08T16:37:00Z"/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ins w:id="1970" w:author="Yugin Vitaly" w:date="2016-03-08T16:37:00Z"/>
                <w:b/>
                <w:sz w:val="20"/>
              </w:rPr>
            </w:pPr>
          </w:p>
        </w:tc>
      </w:tr>
      <w:tr w:rsidR="00FF03D2" w:rsidRPr="00CF443D" w:rsidTr="00FF03D2">
        <w:trPr>
          <w:jc w:val="center"/>
          <w:ins w:id="1971" w:author="Yugin Vitaly" w:date="2016-03-08T16:37:00Z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972" w:author="Yugin Vitaly" w:date="2016-03-08T16:37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973" w:author="Yugin Vitaly" w:date="2016-03-08T16:37:00Z"/>
                <w:sz w:val="20"/>
              </w:rPr>
            </w:pPr>
            <w:ins w:id="1974" w:author="Yugin Vitaly" w:date="2016-03-08T16:37:00Z">
              <w:r w:rsidRPr="00FF03D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975" w:author="Yugin Vitaly" w:date="2016-03-08T16:37:00Z"/>
                <w:sz w:val="20"/>
              </w:rPr>
            </w:pPr>
            <w:ins w:id="1976" w:author="Yugin Vitaly" w:date="2016-03-08T16:37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ins w:id="1977" w:author="Yugin Vitaly" w:date="2016-03-08T16:37:00Z"/>
                <w:sz w:val="20"/>
              </w:rPr>
            </w:pPr>
            <w:ins w:id="1978" w:author="Yugin Vitaly" w:date="2016-03-08T16:37:00Z">
              <w:r w:rsidRPr="00E0313D">
                <w:rPr>
                  <w:sz w:val="20"/>
                </w:rPr>
                <w:t>T(1-</w:t>
              </w:r>
              <w:r>
                <w:rPr>
                  <w:sz w:val="20"/>
                </w:rPr>
                <w:t>256</w:t>
              </w:r>
              <w:r w:rsidRPr="00E0313D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979" w:author="Yugin Vitaly" w:date="2016-03-08T16:37:00Z"/>
                <w:sz w:val="20"/>
              </w:rPr>
            </w:pPr>
            <w:ins w:id="1980" w:author="Yugin Vitaly" w:date="2016-03-08T16:37:00Z">
              <w:r w:rsidRPr="00FF03D2">
                <w:rPr>
                  <w:sz w:val="20"/>
                </w:rPr>
                <w:t>Номер решения</w:t>
              </w:r>
            </w:ins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981" w:author="Yugin Vitaly" w:date="2016-03-08T16:37:00Z"/>
                <w:sz w:val="20"/>
              </w:rPr>
            </w:pPr>
          </w:p>
        </w:tc>
      </w:tr>
      <w:tr w:rsidR="00FF03D2" w:rsidRPr="00E0313D" w:rsidTr="00FF03D2">
        <w:trPr>
          <w:jc w:val="center"/>
          <w:ins w:id="1982" w:author="Yugin Vitaly" w:date="2016-03-08T16:37:00Z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983" w:author="Yugin Vitaly" w:date="2016-03-08T16:37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984" w:author="Yugin Vitaly" w:date="2016-03-08T16:37:00Z"/>
                <w:sz w:val="20"/>
              </w:rPr>
            </w:pPr>
            <w:ins w:id="1985" w:author="Yugin Vitaly" w:date="2016-03-08T16:37:00Z">
              <w:r w:rsidRPr="00FF03D2">
                <w:rPr>
                  <w:sz w:val="20"/>
                </w:rPr>
                <w:t>acceptDate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986" w:author="Yugin Vitaly" w:date="2016-03-08T16:37:00Z"/>
                <w:sz w:val="20"/>
              </w:rPr>
            </w:pPr>
            <w:ins w:id="1987" w:author="Yugin Vitaly" w:date="2016-03-08T16:37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988" w:author="Yugin Vitaly" w:date="2016-03-08T16:37:00Z"/>
                <w:sz w:val="20"/>
                <w:lang w:val="en-US"/>
              </w:rPr>
            </w:pPr>
            <w:ins w:id="1989" w:author="Yugin Vitaly" w:date="2016-03-08T16:37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1990" w:author="Yugin Vitaly" w:date="2016-03-08T16:37:00Z"/>
                <w:sz w:val="20"/>
              </w:rPr>
            </w:pPr>
            <w:ins w:id="1991" w:author="Yugin Vitaly" w:date="2016-03-08T16:37:00Z">
              <w:r w:rsidRPr="00FF03D2">
                <w:rPr>
                  <w:sz w:val="20"/>
                </w:rPr>
                <w:t>Дата принятия решения</w:t>
              </w:r>
            </w:ins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1992" w:author="Yugin Vitaly" w:date="2016-03-08T16:37:00Z"/>
                <w:sz w:val="20"/>
              </w:rPr>
            </w:pPr>
          </w:p>
        </w:tc>
      </w:tr>
      <w:tr w:rsidR="00FF03D2" w:rsidRPr="00CF443D" w:rsidTr="00FF03D2">
        <w:trPr>
          <w:jc w:val="center"/>
          <w:ins w:id="1993" w:author="Yugin Vitaly" w:date="2016-03-08T16:37:00Z"/>
        </w:trPr>
        <w:tc>
          <w:tcPr>
            <w:tcW w:w="743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1994" w:author="Yugin Vitaly" w:date="2016-03-08T16:37:00Z"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ins w:id="1995" w:author="Yugin Vitaly" w:date="2016-03-08T16:37:00Z"/>
                <w:sz w:val="20"/>
                <w:lang w:val="en-US"/>
              </w:rPr>
            </w:pPr>
            <w:ins w:id="1996" w:author="Yugin Vitaly" w:date="2016-03-08T16:37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997" w:author="Yugin Vitaly" w:date="2016-03-08T16:37:00Z"/>
                <w:sz w:val="20"/>
              </w:rPr>
            </w:pPr>
            <w:ins w:id="1998" w:author="Yugin Vitaly" w:date="2016-03-08T16:37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1999" w:author="Yugin Vitaly" w:date="2016-03-08T16:37:00Z"/>
                <w:sz w:val="20"/>
              </w:rPr>
            </w:pPr>
            <w:ins w:id="2000" w:author="Yugin Vitaly" w:date="2016-03-08T16:37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ins w:id="2001" w:author="Yugin Vitaly" w:date="2016-03-08T16:37:00Z"/>
                <w:sz w:val="20"/>
              </w:rPr>
            </w:pPr>
            <w:ins w:id="2002" w:author="Yugin Vitaly" w:date="2016-03-08T16:37:00Z">
              <w:r w:rsidRPr="00FF03D2">
                <w:rPr>
                  <w:sz w:val="20"/>
                </w:rPr>
                <w:t>Текст решения</w:t>
              </w:r>
            </w:ins>
          </w:p>
        </w:tc>
        <w:tc>
          <w:tcPr>
            <w:tcW w:w="1387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2003" w:author="Yugin Vitaly" w:date="2016-03-08T16:37:00Z"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1B420E">
        <w:trPr>
          <w:jc w:val="center"/>
          <w:ins w:id="2004" w:author="Yugin Vitaly" w:date="2016-03-08T10:38:00Z"/>
        </w:trPr>
        <w:tc>
          <w:tcPr>
            <w:tcW w:w="743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ins w:id="2005" w:author="Yugin Vitaly" w:date="2016-03-08T10:38:00Z"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2006" w:author="Yugin Vitaly" w:date="2016-03-08T10:38:00Z"/>
                <w:sz w:val="20"/>
              </w:rPr>
            </w:pPr>
            <w:ins w:id="2007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2008" w:author="Yugin Vitaly" w:date="2016-03-08T10:38:00Z"/>
                <w:sz w:val="20"/>
              </w:rPr>
            </w:pPr>
            <w:ins w:id="2009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2010" w:author="Yugin Vitaly" w:date="2016-03-08T10:38:00Z"/>
                <w:sz w:val="20"/>
              </w:rPr>
            </w:pPr>
            <w:ins w:id="2011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ins w:id="2012" w:author="Yugin Vitaly" w:date="2016-03-08T10:38:00Z"/>
                <w:sz w:val="20"/>
              </w:rPr>
            </w:pPr>
            <w:ins w:id="2013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2014" w:author="Yugin Vitaly" w:date="2016-03-08T10:38:00Z"/>
                <w:sz w:val="20"/>
              </w:rPr>
            </w:pPr>
            <w:ins w:id="2015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6A70E5">
      <w:pPr>
        <w:pStyle w:val="20"/>
        <w:numPr>
          <w:ilvl w:val="0"/>
          <w:numId w:val="35"/>
        </w:numPr>
      </w:pPr>
      <w:bookmarkStart w:id="2016" w:name="_Toc390789641"/>
      <w:r w:rsidRPr="0026259F">
        <w:lastRenderedPageBreak/>
        <w:t>Информация об отзыве жалобы</w:t>
      </w:r>
      <w:bookmarkEnd w:id="2016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017" w:author="Yugin Vitaly" w:date="2016-03-07T20:21:00Z">
          <w:tblPr>
            <w:tblW w:w="5050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  <w:tblGridChange w:id="2018">
          <w:tblGrid>
            <w:gridCol w:w="53"/>
            <w:gridCol w:w="12"/>
            <w:gridCol w:w="52"/>
            <w:gridCol w:w="1448"/>
            <w:gridCol w:w="66"/>
            <w:gridCol w:w="4"/>
            <w:gridCol w:w="42"/>
            <w:gridCol w:w="1464"/>
            <w:gridCol w:w="65"/>
            <w:gridCol w:w="4"/>
            <w:gridCol w:w="25"/>
            <w:gridCol w:w="328"/>
            <w:gridCol w:w="65"/>
            <w:gridCol w:w="4"/>
            <w:gridCol w:w="30"/>
            <w:gridCol w:w="955"/>
            <w:gridCol w:w="65"/>
            <w:gridCol w:w="5"/>
            <w:gridCol w:w="100"/>
            <w:gridCol w:w="2769"/>
            <w:gridCol w:w="65"/>
            <w:gridCol w:w="6"/>
            <w:gridCol w:w="11"/>
            <w:gridCol w:w="2862"/>
            <w:gridCol w:w="65"/>
            <w:gridCol w:w="39"/>
            <w:gridCol w:w="65"/>
          </w:tblGrid>
        </w:tblGridChange>
      </w:tblGrid>
      <w:tr w:rsidR="006A70E5" w:rsidRPr="00C213F0" w:rsidTr="009B1F85">
        <w:trPr>
          <w:gridAfter w:val="1"/>
          <w:wAfter w:w="49" w:type="pct"/>
          <w:tblHeader/>
          <w:trPrChange w:id="2019" w:author="Yugin Vitaly" w:date="2016-03-07T20:21:00Z">
            <w:trPr>
              <w:gridBefore w:val="2"/>
              <w:gridAfter w:val="1"/>
              <w:wAfter w:w="49" w:type="pct"/>
              <w:tblHeader/>
            </w:trPr>
          </w:trPrChange>
        </w:trPr>
        <w:tc>
          <w:tcPr>
            <w:tcW w:w="738" w:type="pct"/>
            <w:gridSpan w:val="2"/>
            <w:shd w:val="clear" w:color="auto" w:fill="D9D9D9"/>
            <w:hideMark/>
            <w:tcPrChange w:id="2020" w:author="Yugin Vitaly" w:date="2016-03-07T20:21:00Z">
              <w:tcPr>
                <w:tcW w:w="741" w:type="pct"/>
                <w:gridSpan w:val="4"/>
                <w:shd w:val="clear" w:color="auto" w:fill="D9D9D9"/>
                <w:hideMark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  <w:tcPrChange w:id="2021" w:author="Yugin Vitaly" w:date="2016-03-07T20:21:00Z">
              <w:tcPr>
                <w:tcW w:w="743" w:type="pct"/>
                <w:gridSpan w:val="4"/>
                <w:shd w:val="clear" w:color="auto" w:fill="D9D9D9"/>
                <w:hideMark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  <w:tcPrChange w:id="2022" w:author="Yugin Vitaly" w:date="2016-03-07T20:21:00Z">
              <w:tcPr>
                <w:tcW w:w="199" w:type="pct"/>
                <w:gridSpan w:val="4"/>
                <w:shd w:val="clear" w:color="auto" w:fill="D9D9D9"/>
                <w:hideMark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  <w:tcPrChange w:id="2023" w:author="Yugin Vitaly" w:date="2016-03-07T20:21:00Z">
              <w:tcPr>
                <w:tcW w:w="497" w:type="pct"/>
                <w:gridSpan w:val="4"/>
                <w:shd w:val="clear" w:color="auto" w:fill="D9D9D9"/>
                <w:hideMark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  <w:tcPrChange w:id="2024" w:author="Yugin Vitaly" w:date="2016-03-07T20:21:00Z">
              <w:tcPr>
                <w:tcW w:w="1386" w:type="pct"/>
                <w:gridSpan w:val="4"/>
                <w:shd w:val="clear" w:color="auto" w:fill="D9D9D9"/>
                <w:hideMark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  <w:tcPrChange w:id="2025" w:author="Yugin Vitaly" w:date="2016-03-07T20:21:00Z">
              <w:tcPr>
                <w:tcW w:w="1385" w:type="pct"/>
                <w:gridSpan w:val="3"/>
                <w:shd w:val="clear" w:color="auto" w:fill="D9D9D9"/>
                <w:hideMark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del w:id="2026" w:author="Yugin Vitaly" w:date="2016-03-07T20:25:00Z">
              <w:r w:rsidRPr="00E87917" w:rsidDel="00E80CC6">
                <w:rPr>
                  <w:sz w:val="20"/>
                </w:rPr>
                <w:delText>O</w:delText>
              </w:r>
            </w:del>
            <w:ins w:id="2027" w:author="Yugin Vitaly" w:date="2016-03-07T20:25:00Z">
              <w:r>
                <w:rPr>
                  <w:sz w:val="20"/>
                </w:rPr>
                <w:t>Н</w:t>
              </w:r>
            </w:ins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del w:id="2028" w:author="Yugin Vitaly" w:date="2016-03-07T20:18:00Z">
              <w:r w:rsidRPr="001C794E" w:rsidDel="00E80CC6">
                <w:rPr>
                  <w:sz w:val="20"/>
                </w:rPr>
                <w:delText>2</w:delText>
              </w:r>
              <w:r w:rsidDel="00E80CC6">
                <w:rPr>
                  <w:sz w:val="20"/>
                </w:rPr>
                <w:delText>8</w:delText>
              </w:r>
            </w:del>
            <w:ins w:id="2029" w:author="Yugin Vitaly" w:date="2016-03-07T20:18:00Z">
              <w:r w:rsidRPr="001C794E">
                <w:rPr>
                  <w:sz w:val="20"/>
                </w:rPr>
                <w:t>2</w:t>
              </w:r>
              <w:r>
                <w:rPr>
                  <w:sz w:val="20"/>
                </w:rPr>
                <w:t>56</w:t>
              </w:r>
            </w:ins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ins w:id="2030" w:author="Yugin Vitaly" w:date="2016-03-07T20:18:00Z">
              <w:r w:rsidRPr="00E626A2">
                <w:rPr>
                  <w:sz w:val="20"/>
                </w:rPr>
                <w:t xml:space="preserve">Номер реестровой записи </w:t>
              </w:r>
            </w:ins>
            <w:ins w:id="2031" w:author="Yugin Vitaly" w:date="2016-03-07T20:19:00Z">
              <w:r>
                <w:rPr>
                  <w:sz w:val="20"/>
                </w:rPr>
                <w:t xml:space="preserve">отзываемой </w:t>
              </w:r>
            </w:ins>
            <w:ins w:id="2032" w:author="Yugin Vitaly" w:date="2016-03-07T20:18:00Z">
              <w:r w:rsidRPr="00E626A2">
                <w:rPr>
                  <w:sz w:val="20"/>
                </w:rPr>
                <w:t>жалобы, сформированный контрольным органом</w:t>
              </w:r>
            </w:ins>
            <w:del w:id="2033" w:author="Yugin Vitaly" w:date="2016-03-07T20:18:00Z">
              <w:r w:rsidRPr="00E87917" w:rsidDel="001410BF">
                <w:rPr>
                  <w:sz w:val="20"/>
                </w:rPr>
                <w:delText>Номер жалобы</w:delText>
              </w:r>
            </w:del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ins w:id="2034" w:author="Yugin Vitaly" w:date="2016-03-07T20:18:00Z">
              <w:r>
                <w:rPr>
                  <w:sz w:val="20"/>
                </w:rPr>
                <w:t>Указание данного поля обязательно, в случае если у от</w:t>
              </w:r>
            </w:ins>
            <w:ins w:id="2035" w:author="Yugin Vitaly" w:date="2016-03-07T20:19:00Z">
              <w:r>
                <w:rPr>
                  <w:sz w:val="20"/>
                </w:rPr>
                <w:t>зываемой жалобы</w:t>
              </w:r>
            </w:ins>
            <w:ins w:id="2036" w:author="Yugin Vitaly" w:date="2016-03-07T20:18:00Z">
              <w:r>
                <w:rPr>
                  <w:sz w:val="20"/>
                </w:rPr>
                <w:t xml:space="preserve"> отсутствует номер реестровой записи </w:t>
              </w:r>
              <w:r w:rsidRPr="00E626A2">
                <w:rPr>
                  <w:sz w:val="20"/>
                </w:rPr>
                <w:t>(согласно ПП РФ №1148)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  <w:del w:id="2037" w:author="Yugin Vitaly" w:date="2016-03-07T20:18:00Z">
              <w:r w:rsidRPr="00E87917" w:rsidDel="001410BF">
                <w:rPr>
                  <w:sz w:val="20"/>
                </w:rPr>
                <w:delText xml:space="preserve">  </w:delText>
              </w:r>
            </w:del>
          </w:p>
        </w:tc>
      </w:tr>
      <w:tr w:rsidR="00E80CC6" w:rsidRPr="00C213F0" w:rsidTr="009B1F85">
        <w:trPr>
          <w:gridAfter w:val="1"/>
          <w:wAfter w:w="49" w:type="pct"/>
          <w:ins w:id="2038" w:author="Yugin Vitaly" w:date="2016-03-07T20:13:00Z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ins w:id="2039" w:author="Yugin Vitaly" w:date="2016-03-07T20:13:00Z"/>
                <w:sz w:val="20"/>
              </w:rPr>
            </w:pPr>
            <w:ins w:id="2040" w:author="Yugin Vitaly" w:date="2016-03-07T20:13:00Z">
              <w:r w:rsidRPr="00E87917">
                <w:rPr>
                  <w:sz w:val="20"/>
                </w:rPr>
                <w:t> </w:t>
              </w:r>
            </w:ins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ins w:id="2041" w:author="Yugin Vitaly" w:date="2016-03-07T20:13:00Z"/>
                <w:sz w:val="20"/>
              </w:rPr>
            </w:pPr>
            <w:ins w:id="2042" w:author="Yugin Vitaly" w:date="2016-03-07T20:19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ins w:id="2043" w:author="Yugin Vitaly" w:date="2016-03-07T20:13:00Z"/>
                <w:sz w:val="20"/>
              </w:rPr>
            </w:pPr>
            <w:ins w:id="2044" w:author="Yugin Vitaly" w:date="2016-03-07T20:19:00Z">
              <w:r>
                <w:rPr>
                  <w:sz w:val="20"/>
                </w:rPr>
                <w:t>Н</w:t>
              </w:r>
            </w:ins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ins w:id="2045" w:author="Yugin Vitaly" w:date="2016-03-07T20:13:00Z"/>
                <w:sz w:val="20"/>
              </w:rPr>
            </w:pPr>
            <w:ins w:id="2046" w:author="Yugin Vitaly" w:date="2016-03-07T20:19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ins w:id="2047" w:author="Yugin Vitaly" w:date="2016-03-07T20:13:00Z"/>
                <w:sz w:val="20"/>
              </w:rPr>
            </w:pPr>
            <w:ins w:id="2048" w:author="Yugin Vitaly" w:date="2016-03-07T20:19:00Z">
              <w:r w:rsidRPr="00E626A2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 xml:space="preserve">отзываемой </w:t>
              </w:r>
              <w:r w:rsidRPr="00E626A2">
                <w:rPr>
                  <w:sz w:val="20"/>
                </w:rPr>
                <w:t>жалобы (согласно ПП РФ №1148)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4E397F" w:rsidRDefault="00E80CC6" w:rsidP="00162C92">
            <w:pPr>
              <w:spacing w:before="0" w:after="0"/>
              <w:rPr>
                <w:ins w:id="2049" w:author="Yugin Vitaly" w:date="2016-03-08T19:05:00Z"/>
                <w:sz w:val="20"/>
                <w:rPrChange w:id="2050" w:author="Yugin Vitaly" w:date="2016-03-08T19:56:00Z">
                  <w:rPr>
                    <w:ins w:id="2051" w:author="Yugin Vitaly" w:date="2016-03-08T19:05:00Z"/>
                    <w:sz w:val="20"/>
                    <w:lang w:val="en-US"/>
                  </w:rPr>
                </w:rPrChange>
              </w:rPr>
            </w:pPr>
            <w:ins w:id="2052" w:author="Yugin Vitaly" w:date="2016-03-07T20:20:00Z">
              <w:r>
                <w:rPr>
                  <w:sz w:val="20"/>
                </w:rPr>
                <w:t>О</w:t>
              </w:r>
            </w:ins>
            <w:ins w:id="2053" w:author="Yugin Vitaly" w:date="2016-03-07T20:19:00Z">
              <w:r>
                <w:rPr>
                  <w:sz w:val="20"/>
                </w:rPr>
                <w:t>бязательно указание данного поля значением</w:t>
              </w:r>
            </w:ins>
            <w:ins w:id="2054" w:author="Yugin Vitaly" w:date="2016-03-07T20:20:00Z">
              <w:r>
                <w:rPr>
                  <w:sz w:val="20"/>
                </w:rPr>
                <w:t xml:space="preserve"> номера реестровой записи</w:t>
              </w:r>
            </w:ins>
            <w:ins w:id="2055" w:author="Yugin Vitaly" w:date="2016-03-07T20:19:00Z">
              <w:r>
                <w:rPr>
                  <w:sz w:val="20"/>
                </w:rPr>
                <w:t>, сформированным на ЕИС</w:t>
              </w:r>
            </w:ins>
            <w:ins w:id="2056" w:author="Yugin Vitaly" w:date="2016-03-07T20:25:00Z">
              <w:r>
                <w:rPr>
                  <w:sz w:val="20"/>
                </w:rPr>
                <w:t xml:space="preserve"> (в случае если такой номер существует)</w:t>
              </w:r>
            </w:ins>
            <w:ins w:id="2057" w:author="Yugin Vitaly" w:date="2016-03-07T20:19:00Z">
              <w:r>
                <w:rPr>
                  <w:sz w:val="20"/>
                </w:rPr>
                <w:t>.</w:t>
              </w:r>
            </w:ins>
          </w:p>
          <w:p w:rsidR="009E661C" w:rsidRPr="009E661C" w:rsidRDefault="009E661C" w:rsidP="00162C92">
            <w:pPr>
              <w:spacing w:before="0" w:after="0"/>
              <w:rPr>
                <w:ins w:id="2058" w:author="Yugin Vitaly" w:date="2016-03-07T20:13:00Z"/>
                <w:sz w:val="20"/>
              </w:rPr>
            </w:pPr>
            <w:ins w:id="2059" w:author="Yugin Vitaly" w:date="2016-03-08T19:05:00Z">
              <w:r>
                <w:rPr>
                  <w:sz w:val="20"/>
                </w:rPr>
                <w:t>При приеме контролируется обязательность заполнения поля c</w:t>
              </w:r>
              <w:r w:rsidRPr="001F4BD6">
                <w:rPr>
                  <w:sz w:val="20"/>
                </w:rPr>
                <w:t>heckResult</w:t>
              </w:r>
              <w:r>
                <w:rPr>
                  <w:sz w:val="20"/>
                </w:rPr>
                <w:t xml:space="preserve">Number или поля </w:t>
              </w:r>
              <w:r>
                <w:rPr>
                  <w:sz w:val="20"/>
                  <w:lang w:val="en-US"/>
                </w:rPr>
                <w:t>regNumber</w:t>
              </w:r>
            </w:ins>
          </w:p>
        </w:tc>
      </w:tr>
      <w:tr w:rsidR="00E80CC6" w:rsidRPr="00C213F0" w:rsidTr="009B1F85">
        <w:trPr>
          <w:gridAfter w:val="1"/>
          <w:wAfter w:w="49" w:type="pct"/>
          <w:ins w:id="2060" w:author="Yugin Vitaly" w:date="2016-03-07T20:13:00Z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ins w:id="2061" w:author="Yugin Vitaly" w:date="2016-03-07T20:13:00Z"/>
                <w:sz w:val="20"/>
              </w:rPr>
            </w:pPr>
            <w:ins w:id="2062" w:author="Yugin Vitaly" w:date="2016-03-07T20:13:00Z">
              <w:r w:rsidRPr="00E87917">
                <w:rPr>
                  <w:sz w:val="20"/>
                </w:rPr>
                <w:t> </w:t>
              </w:r>
            </w:ins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ins w:id="2063" w:author="Yugin Vitaly" w:date="2016-03-07T20:13:00Z"/>
                <w:sz w:val="20"/>
              </w:rPr>
            </w:pPr>
            <w:ins w:id="2064" w:author="Yugin Vitaly" w:date="2016-03-07T20:20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ins w:id="2065" w:author="Yugin Vitaly" w:date="2016-03-07T20:13:00Z"/>
                <w:sz w:val="20"/>
              </w:rPr>
            </w:pPr>
            <w:ins w:id="2066" w:author="Yugin Vitaly" w:date="2016-03-07T20:20:00Z">
              <w:r>
                <w:rPr>
                  <w:sz w:val="20"/>
                </w:rPr>
                <w:t>Н</w:t>
              </w:r>
            </w:ins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ins w:id="2067" w:author="Yugin Vitaly" w:date="2016-03-07T20:13:00Z"/>
                <w:sz w:val="20"/>
              </w:rPr>
            </w:pPr>
            <w:ins w:id="2068" w:author="Yugin Vitaly" w:date="2016-03-07T20:20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ins w:id="2069" w:author="Yugin Vitaly" w:date="2016-03-07T20:13:00Z"/>
                <w:sz w:val="20"/>
              </w:rPr>
            </w:pPr>
            <w:ins w:id="2070" w:author="Yugin Vitaly" w:date="2016-03-07T20:20:00Z">
              <w:r w:rsidRPr="00E626A2">
                <w:rPr>
                  <w:sz w:val="20"/>
                </w:rPr>
                <w:t>Номер документа в реестровой записи жалобы  (согласно ПП РФ №1148)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ins w:id="2071" w:author="Yugin Vitaly" w:date="2016-03-07T20:13:00Z"/>
                <w:sz w:val="20"/>
              </w:rPr>
            </w:pPr>
            <w:ins w:id="2072" w:author="Yugin Vitaly" w:date="2016-03-07T20:20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9D0D66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9D0D66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9B1F85">
        <w:trPr>
          <w:gridAfter w:val="1"/>
          <w:wAfter w:w="49" w:type="pct"/>
          <w:trPrChange w:id="2073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tcPrChange w:id="2074" w:author="Yugin Vitaly" w:date="2016-03-07T20:21:00Z">
              <w:tcPr>
                <w:tcW w:w="741" w:type="pct"/>
                <w:gridSpan w:val="4"/>
                <w:shd w:val="clear" w:color="auto" w:fill="auto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  <w:tcPrChange w:id="2075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tcPrChange w:id="2076" w:author="Yugin Vitaly" w:date="2016-03-07T20:21:00Z">
              <w:tcPr>
                <w:tcW w:w="199" w:type="pct"/>
                <w:gridSpan w:val="4"/>
                <w:shd w:val="clear" w:color="auto" w:fill="auto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tcPrChange w:id="2077" w:author="Yugin Vitaly" w:date="2016-03-07T20:21:00Z">
              <w:tcPr>
                <w:tcW w:w="497" w:type="pct"/>
                <w:gridSpan w:val="4"/>
                <w:shd w:val="clear" w:color="auto" w:fill="auto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tcPrChange w:id="2078" w:author="Yugin Vitaly" w:date="2016-03-07T20:21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tcPrChange w:id="2079" w:author="Yugin Vitaly" w:date="2016-03-07T20:21:00Z">
              <w:tcPr>
                <w:tcW w:w="1385" w:type="pct"/>
                <w:gridSpan w:val="3"/>
                <w:shd w:val="clear" w:color="auto" w:fill="auto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080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tcPrChange w:id="2081" w:author="Yugin Vitaly" w:date="2016-03-07T20:21:00Z">
              <w:tcPr>
                <w:tcW w:w="741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tcPrChange w:id="2082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  <w:tcPrChange w:id="2083" w:author="Yugin Vitaly" w:date="2016-03-07T20:21:00Z">
              <w:tcPr>
                <w:tcW w:w="199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tcPrChange w:id="2084" w:author="Yugin Vitaly" w:date="2016-03-07T20:21:00Z">
              <w:tcPr>
                <w:tcW w:w="497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2085" w:author="Yugin Vitaly" w:date="2016-03-07T20:21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Реестровый номер в СПЗ</w:t>
            </w:r>
          </w:p>
        </w:tc>
        <w:tc>
          <w:tcPr>
            <w:tcW w:w="1388" w:type="pct"/>
            <w:gridSpan w:val="2"/>
            <w:shd w:val="clear" w:color="auto" w:fill="auto"/>
            <w:tcPrChange w:id="2086" w:author="Yugin Vitaly" w:date="2016-03-07T20:21:00Z">
              <w:tcPr>
                <w:tcW w:w="1385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Шаблон значения: \d{1,11}   </w:t>
            </w:r>
          </w:p>
        </w:tc>
      </w:tr>
      <w:tr w:rsidR="009B1F85" w:rsidRPr="00C213F0" w:rsidTr="002862D6">
        <w:trPr>
          <w:gridAfter w:val="1"/>
          <w:wAfter w:w="49" w:type="pct"/>
          <w:trPrChange w:id="2087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tcPrChange w:id="2088" w:author="Yugin Vitaly" w:date="2016-03-07T20:21:00Z">
              <w:tcPr>
                <w:tcW w:w="741" w:type="pct"/>
                <w:gridSpan w:val="4"/>
                <w:shd w:val="clear" w:color="auto" w:fill="auto"/>
              </w:tcPr>
            </w:tcPrChange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tcPrChange w:id="2089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9B1F85" w:rsidRDefault="009B1F85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  <w:tcPrChange w:id="2090" w:author="Yugin Vitaly" w:date="2016-03-07T20:21:00Z">
              <w:tcPr>
                <w:tcW w:w="199" w:type="pct"/>
                <w:gridSpan w:val="4"/>
                <w:shd w:val="clear" w:color="auto" w:fill="auto"/>
              </w:tcPr>
            </w:tcPrChange>
          </w:tcPr>
          <w:p w:rsidR="009B1F85" w:rsidRDefault="009B1F85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tcPrChange w:id="2091" w:author="Yugin Vitaly" w:date="2016-03-07T20:21:00Z">
              <w:tcPr>
                <w:tcW w:w="497" w:type="pct"/>
                <w:gridSpan w:val="4"/>
                <w:shd w:val="clear" w:color="auto" w:fill="auto"/>
              </w:tcPr>
            </w:tcPrChange>
          </w:tcPr>
          <w:p w:rsidR="009B1F85" w:rsidRDefault="009B1F85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2092" w:author="Yugin Vitaly" w:date="2016-03-07T20:21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B1F85" w:rsidRDefault="009B1F85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  <w:tcPrChange w:id="2093" w:author="Yugin Vitaly" w:date="2016-03-07T20:21:00Z">
              <w:tcPr>
                <w:tcW w:w="1385" w:type="pct"/>
                <w:gridSpan w:val="3"/>
                <w:shd w:val="clear" w:color="auto" w:fill="auto"/>
              </w:tcPr>
            </w:tcPrChange>
          </w:tcPr>
          <w:p w:rsidR="009B1F85" w:rsidRDefault="009B1F85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9B1F85" w:rsidRDefault="009B1F85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9B1F85" w:rsidRDefault="009B1F85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C213F0" w:rsidTr="009B1F85">
        <w:trPr>
          <w:gridAfter w:val="1"/>
          <w:wAfter w:w="49" w:type="pct"/>
          <w:trPrChange w:id="2094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tcPrChange w:id="2095" w:author="Yugin Vitaly" w:date="2016-03-07T20:21:00Z">
              <w:tcPr>
                <w:tcW w:w="741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 </w:t>
            </w:r>
          </w:p>
        </w:tc>
        <w:tc>
          <w:tcPr>
            <w:tcW w:w="743" w:type="pct"/>
            <w:gridSpan w:val="2"/>
            <w:shd w:val="clear" w:color="auto" w:fill="auto"/>
            <w:tcPrChange w:id="2096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  <w:tcPrChange w:id="2097" w:author="Yugin Vitaly" w:date="2016-03-07T20:21:00Z">
              <w:tcPr>
                <w:tcW w:w="199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tcPrChange w:id="2098" w:author="Yugin Vitaly" w:date="2016-03-07T20:21:00Z">
              <w:tcPr>
                <w:tcW w:w="497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tcPrChange w:id="2099" w:author="Yugin Vitaly" w:date="2016-03-07T20:21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tcPrChange w:id="2100" w:author="Yugin Vitaly" w:date="2016-03-07T20:21:00Z">
              <w:tcPr>
                <w:tcW w:w="1385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9B1F85">
        <w:trPr>
          <w:gridAfter w:val="1"/>
          <w:wAfter w:w="49" w:type="pct"/>
          <w:trPrChange w:id="2101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102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  <w:tcPrChange w:id="2103" w:author="Yugin Vitaly" w:date="2016-03-07T20:21:00Z">
              <w:tcPr>
                <w:tcW w:w="74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104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105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106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107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108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109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110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111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112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113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114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115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116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117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118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119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120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121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9B1F85">
        <w:trPr>
          <w:gridAfter w:val="1"/>
          <w:wAfter w:w="49" w:type="pct"/>
          <w:trPrChange w:id="2122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123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  <w:tcPrChange w:id="2124" w:author="Yugin Vitaly" w:date="2016-03-07T20:21:00Z">
              <w:tcPr>
                <w:tcW w:w="74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125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126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127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128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129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130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131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132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133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2134" w:author="Yugin Vitaly" w:date="2016-03-07T20:21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  <w:tcPrChange w:id="2135" w:author="Yugin Vitaly" w:date="2016-03-07T20:21:00Z">
              <w:tcPr>
                <w:tcW w:w="1385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E80CC6">
        <w:tblPrEx>
          <w:jc w:val="center"/>
          <w:tblPrExChange w:id="2136" w:author="Yugin Vitaly" w:date="2016-03-07T20:20:00Z">
            <w:tblPrEx>
              <w:jc w:val="center"/>
            </w:tblPrEx>
          </w:tblPrExChange>
        </w:tblPrEx>
        <w:trPr>
          <w:gridBefore w:val="1"/>
          <w:wBefore w:w="25" w:type="pct"/>
          <w:jc w:val="center"/>
          <w:trPrChange w:id="2137" w:author="Yugin Vitaly" w:date="2016-03-07T20:20:00Z">
            <w:trPr>
              <w:gridBefore w:val="3"/>
              <w:wBefore w:w="25" w:type="pct"/>
              <w:jc w:val="center"/>
            </w:trPr>
          </w:trPrChange>
        </w:trPr>
        <w:tc>
          <w:tcPr>
            <w:tcW w:w="736" w:type="pct"/>
            <w:gridSpan w:val="2"/>
            <w:shd w:val="clear" w:color="auto" w:fill="auto"/>
            <w:vAlign w:val="center"/>
            <w:tcPrChange w:id="2138" w:author="Yugin Vitaly" w:date="2016-03-07T20:20:00Z">
              <w:tcPr>
                <w:tcW w:w="736" w:type="pct"/>
                <w:gridSpan w:val="4"/>
                <w:shd w:val="clear" w:color="auto" w:fill="auto"/>
                <w:vAlign w:val="center"/>
              </w:tcPr>
            </w:tcPrChange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  <w:tcPrChange w:id="2139" w:author="Yugin Vitaly" w:date="2016-03-07T20:20:00Z">
              <w:tcPr>
                <w:tcW w:w="735" w:type="pct"/>
                <w:gridSpan w:val="4"/>
                <w:shd w:val="clear" w:color="auto" w:fill="auto"/>
                <w:vAlign w:val="center"/>
              </w:tcPr>
            </w:tcPrChange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140" w:author="Yugin Vitaly" w:date="2016-03-07T20:20:00Z">
              <w:tcPr>
                <w:tcW w:w="201" w:type="pct"/>
                <w:gridSpan w:val="4"/>
                <w:shd w:val="clear" w:color="auto" w:fill="auto"/>
                <w:vAlign w:val="center"/>
              </w:tcPr>
            </w:tcPrChange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  <w:tcPrChange w:id="2141" w:author="Yugin Vitaly" w:date="2016-03-07T20:20:00Z">
              <w:tcPr>
                <w:tcW w:w="530" w:type="pct"/>
                <w:gridSpan w:val="4"/>
                <w:shd w:val="clear" w:color="auto" w:fill="auto"/>
                <w:vAlign w:val="center"/>
              </w:tcPr>
            </w:tcPrChange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  <w:tcPrChange w:id="2142" w:author="Yugin Vitaly" w:date="2016-03-07T20:20:00Z">
              <w:tcPr>
                <w:tcW w:w="1344" w:type="pct"/>
                <w:gridSpan w:val="4"/>
                <w:shd w:val="clear" w:color="auto" w:fill="auto"/>
                <w:vAlign w:val="center"/>
              </w:tcPr>
            </w:tcPrChange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  <w:tcPrChange w:id="2143" w:author="Yugin Vitaly" w:date="2016-03-07T20:20:00Z">
              <w:tcPr>
                <w:tcW w:w="1428" w:type="pct"/>
                <w:gridSpan w:val="4"/>
                <w:shd w:val="clear" w:color="auto" w:fill="auto"/>
                <w:vAlign w:val="center"/>
              </w:tcPr>
            </w:tcPrChange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E80CC6">
        <w:tblPrEx>
          <w:jc w:val="center"/>
          <w:tblPrExChange w:id="2144" w:author="Yugin Vitaly" w:date="2016-03-07T20:20:00Z">
            <w:tblPrEx>
              <w:jc w:val="center"/>
            </w:tblPrEx>
          </w:tblPrExChange>
        </w:tblPrEx>
        <w:trPr>
          <w:gridBefore w:val="1"/>
          <w:wBefore w:w="25" w:type="pct"/>
          <w:jc w:val="center"/>
          <w:trPrChange w:id="2145" w:author="Yugin Vitaly" w:date="2016-03-07T20:20:00Z">
            <w:trPr>
              <w:gridBefore w:val="3"/>
              <w:wBefore w:w="25" w:type="pct"/>
              <w:jc w:val="center"/>
            </w:trPr>
          </w:trPrChange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  <w:tcPrChange w:id="2146" w:author="Yugin Vitaly" w:date="2016-03-07T20:20:00Z">
              <w:tcPr>
                <w:tcW w:w="736" w:type="pct"/>
                <w:gridSpan w:val="4"/>
                <w:vMerge w:val="restart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  <w:tcPrChange w:id="2147" w:author="Yugin Vitaly" w:date="2016-03-07T20:20:00Z">
              <w:tcPr>
                <w:tcW w:w="735" w:type="pct"/>
                <w:gridSpan w:val="4"/>
                <w:shd w:val="clear" w:color="auto" w:fill="auto"/>
              </w:tcPr>
            </w:tcPrChange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  <w:tcPrChange w:id="2148" w:author="Yugin Vitaly" w:date="2016-03-07T20:20:00Z">
              <w:tcPr>
                <w:tcW w:w="201" w:type="pct"/>
                <w:gridSpan w:val="4"/>
                <w:shd w:val="clear" w:color="auto" w:fill="auto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tcPrChange w:id="2149" w:author="Yugin Vitaly" w:date="2016-03-07T20:20:00Z">
              <w:tcPr>
                <w:tcW w:w="530" w:type="pct"/>
                <w:gridSpan w:val="4"/>
                <w:shd w:val="clear" w:color="auto" w:fill="auto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  <w:tcPrChange w:id="2150" w:author="Yugin Vitaly" w:date="2016-03-07T20:20:00Z">
              <w:tcPr>
                <w:tcW w:w="1344" w:type="pct"/>
                <w:gridSpan w:val="4"/>
                <w:shd w:val="clear" w:color="auto" w:fill="auto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tcPrChange w:id="2151" w:author="Yugin Vitaly" w:date="2016-03-07T20:20:00Z">
              <w:tcPr>
                <w:tcW w:w="1428" w:type="pct"/>
                <w:gridSpan w:val="4"/>
                <w:shd w:val="clear" w:color="auto" w:fill="auto"/>
              </w:tcPr>
            </w:tcPrChange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E80CC6">
        <w:tblPrEx>
          <w:jc w:val="center"/>
          <w:tblPrExChange w:id="2152" w:author="Yugin Vitaly" w:date="2016-03-07T20:20:00Z">
            <w:tblPrEx>
              <w:jc w:val="center"/>
            </w:tblPrEx>
          </w:tblPrExChange>
        </w:tblPrEx>
        <w:trPr>
          <w:gridBefore w:val="1"/>
          <w:wBefore w:w="25" w:type="pct"/>
          <w:jc w:val="center"/>
          <w:trPrChange w:id="2153" w:author="Yugin Vitaly" w:date="2016-03-07T20:20:00Z">
            <w:trPr>
              <w:gridBefore w:val="3"/>
              <w:wBefore w:w="25" w:type="pct"/>
              <w:jc w:val="center"/>
            </w:trPr>
          </w:trPrChange>
        </w:trPr>
        <w:tc>
          <w:tcPr>
            <w:tcW w:w="736" w:type="pct"/>
            <w:gridSpan w:val="2"/>
            <w:vMerge/>
            <w:shd w:val="clear" w:color="auto" w:fill="auto"/>
            <w:vAlign w:val="center"/>
            <w:tcPrChange w:id="2154" w:author="Yugin Vitaly" w:date="2016-03-07T20:20:00Z">
              <w:tcPr>
                <w:tcW w:w="73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  <w:tcPrChange w:id="2155" w:author="Yugin Vitaly" w:date="2016-03-07T20:20:00Z">
              <w:tcPr>
                <w:tcW w:w="735" w:type="pct"/>
                <w:gridSpan w:val="4"/>
                <w:shd w:val="clear" w:color="auto" w:fill="auto"/>
              </w:tcPr>
            </w:tcPrChange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156" w:author="Yugin Vitaly" w:date="2016-03-07T20:20:00Z">
              <w:tcPr>
                <w:tcW w:w="201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  <w:tcPrChange w:id="2157" w:author="Yugin Vitaly" w:date="2016-03-07T20:20:00Z">
              <w:tcPr>
                <w:tcW w:w="530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tcPrChange w:id="2158" w:author="Yugin Vitaly" w:date="2016-03-07T20:20:00Z">
              <w:tcPr>
                <w:tcW w:w="134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  <w:tcPrChange w:id="2159" w:author="Yugin Vitaly" w:date="2016-03-07T20:20:00Z">
              <w:tcPr>
                <w:tcW w:w="1428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E80CC6">
        <w:tblPrEx>
          <w:jc w:val="center"/>
          <w:tblPrExChange w:id="2160" w:author="Yugin Vitaly" w:date="2016-03-07T20:20:00Z">
            <w:tblPrEx>
              <w:jc w:val="center"/>
            </w:tblPrEx>
          </w:tblPrExChange>
        </w:tblPrEx>
        <w:trPr>
          <w:gridBefore w:val="1"/>
          <w:wBefore w:w="25" w:type="pct"/>
          <w:jc w:val="center"/>
          <w:trPrChange w:id="2161" w:author="Yugin Vitaly" w:date="2016-03-07T20:20:00Z">
            <w:trPr>
              <w:gridBefore w:val="3"/>
              <w:wBefore w:w="25" w:type="pct"/>
              <w:jc w:val="center"/>
            </w:trPr>
          </w:trPrChange>
        </w:trPr>
        <w:tc>
          <w:tcPr>
            <w:tcW w:w="736" w:type="pct"/>
            <w:gridSpan w:val="2"/>
            <w:shd w:val="clear" w:color="auto" w:fill="auto"/>
            <w:vAlign w:val="center"/>
            <w:tcPrChange w:id="2162" w:author="Yugin Vitaly" w:date="2016-03-07T20:20:00Z">
              <w:tcPr>
                <w:tcW w:w="736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  <w:tcPrChange w:id="2163" w:author="Yugin Vitaly" w:date="2016-03-07T20:20:00Z">
              <w:tcPr>
                <w:tcW w:w="735" w:type="pct"/>
                <w:gridSpan w:val="4"/>
                <w:shd w:val="clear" w:color="auto" w:fill="auto"/>
              </w:tcPr>
            </w:tcPrChange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164" w:author="Yugin Vitaly" w:date="2016-03-07T20:20:00Z">
              <w:tcPr>
                <w:tcW w:w="201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  <w:tcPrChange w:id="2165" w:author="Yugin Vitaly" w:date="2016-03-07T20:20:00Z">
              <w:tcPr>
                <w:tcW w:w="530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tcPrChange w:id="2166" w:author="Yugin Vitaly" w:date="2016-03-07T20:20:00Z">
              <w:tcPr>
                <w:tcW w:w="134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  <w:tcPrChange w:id="2167" w:author="Yugin Vitaly" w:date="2016-03-07T20:20:00Z">
              <w:tcPr>
                <w:tcW w:w="1428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E80CC6">
        <w:tblPrEx>
          <w:jc w:val="center"/>
          <w:tblPrExChange w:id="2168" w:author="Yugin Vitaly" w:date="2016-03-07T20:20:00Z">
            <w:tblPrEx>
              <w:jc w:val="center"/>
            </w:tblPrEx>
          </w:tblPrExChange>
        </w:tblPrEx>
        <w:trPr>
          <w:gridBefore w:val="1"/>
          <w:wBefore w:w="25" w:type="pct"/>
          <w:jc w:val="center"/>
          <w:trPrChange w:id="2169" w:author="Yugin Vitaly" w:date="2016-03-07T20:20:00Z">
            <w:trPr>
              <w:gridBefore w:val="3"/>
              <w:wBefore w:w="25" w:type="pct"/>
              <w:jc w:val="center"/>
            </w:trPr>
          </w:trPrChange>
        </w:trPr>
        <w:tc>
          <w:tcPr>
            <w:tcW w:w="736" w:type="pct"/>
            <w:gridSpan w:val="2"/>
            <w:shd w:val="clear" w:color="auto" w:fill="auto"/>
            <w:vAlign w:val="center"/>
            <w:tcPrChange w:id="2170" w:author="Yugin Vitaly" w:date="2016-03-07T20:20:00Z">
              <w:tcPr>
                <w:tcW w:w="736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  <w:tcPrChange w:id="2171" w:author="Yugin Vitaly" w:date="2016-03-07T20:20:00Z">
              <w:tcPr>
                <w:tcW w:w="735" w:type="pct"/>
                <w:gridSpan w:val="4"/>
                <w:shd w:val="clear" w:color="auto" w:fill="auto"/>
              </w:tcPr>
            </w:tcPrChange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172" w:author="Yugin Vitaly" w:date="2016-03-07T20:20:00Z">
              <w:tcPr>
                <w:tcW w:w="201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  <w:tcPrChange w:id="2173" w:author="Yugin Vitaly" w:date="2016-03-07T20:20:00Z">
              <w:tcPr>
                <w:tcW w:w="530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  <w:tcPrChange w:id="2174" w:author="Yugin Vitaly" w:date="2016-03-07T20:20:00Z">
              <w:tcPr>
                <w:tcW w:w="1344" w:type="pct"/>
                <w:gridSpan w:val="4"/>
                <w:shd w:val="clear" w:color="auto" w:fill="auto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tcPrChange w:id="2175" w:author="Yugin Vitaly" w:date="2016-03-07T20:20:00Z">
              <w:tcPr>
                <w:tcW w:w="1428" w:type="pct"/>
                <w:gridSpan w:val="4"/>
                <w:shd w:val="clear" w:color="auto" w:fill="auto"/>
              </w:tcPr>
            </w:tcPrChange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E80CC6">
        <w:tblPrEx>
          <w:jc w:val="center"/>
          <w:tblPrExChange w:id="2176" w:author="Yugin Vitaly" w:date="2016-03-07T20:20:00Z">
            <w:tblPrEx>
              <w:jc w:val="center"/>
            </w:tblPrEx>
          </w:tblPrExChange>
        </w:tblPrEx>
        <w:trPr>
          <w:gridBefore w:val="1"/>
          <w:wBefore w:w="25" w:type="pct"/>
          <w:jc w:val="center"/>
          <w:trPrChange w:id="2177" w:author="Yugin Vitaly" w:date="2016-03-07T20:20:00Z">
            <w:trPr>
              <w:gridBefore w:val="3"/>
              <w:wBefore w:w="25" w:type="pct"/>
              <w:jc w:val="center"/>
            </w:trPr>
          </w:trPrChange>
        </w:trPr>
        <w:tc>
          <w:tcPr>
            <w:tcW w:w="736" w:type="pct"/>
            <w:gridSpan w:val="2"/>
            <w:shd w:val="clear" w:color="auto" w:fill="auto"/>
            <w:vAlign w:val="center"/>
            <w:tcPrChange w:id="2178" w:author="Yugin Vitaly" w:date="2016-03-07T20:20:00Z">
              <w:tcPr>
                <w:tcW w:w="736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  <w:tcPrChange w:id="2179" w:author="Yugin Vitaly" w:date="2016-03-07T20:20:00Z">
              <w:tcPr>
                <w:tcW w:w="735" w:type="pct"/>
                <w:gridSpan w:val="4"/>
                <w:shd w:val="clear" w:color="auto" w:fill="auto"/>
              </w:tcPr>
            </w:tcPrChange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180" w:author="Yugin Vitaly" w:date="2016-03-07T20:20:00Z">
              <w:tcPr>
                <w:tcW w:w="201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  <w:tcPrChange w:id="2181" w:author="Yugin Vitaly" w:date="2016-03-07T20:20:00Z">
              <w:tcPr>
                <w:tcW w:w="530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  <w:tcPrChange w:id="2182" w:author="Yugin Vitaly" w:date="2016-03-07T20:20:00Z">
              <w:tcPr>
                <w:tcW w:w="134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  <w:tcPrChange w:id="2183" w:author="Yugin Vitaly" w:date="2016-03-07T20:20:00Z">
              <w:tcPr>
                <w:tcW w:w="1428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9B1F85">
        <w:trPr>
          <w:gridAfter w:val="1"/>
          <w:wAfter w:w="49" w:type="pct"/>
          <w:trPrChange w:id="2184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185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  <w:tcPrChange w:id="2186" w:author="Yugin Vitaly" w:date="2016-03-07T20:21:00Z">
              <w:tcPr>
                <w:tcW w:w="74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187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188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189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190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191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192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  <w:tcPrChange w:id="2193" w:author="Yugin Vitaly" w:date="2016-03-07T20:21:00Z">
              <w:tcPr>
                <w:tcW w:w="74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194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195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196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197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9B1F85">
        <w:trPr>
          <w:gridAfter w:val="1"/>
          <w:wAfter w:w="49" w:type="pct"/>
          <w:trPrChange w:id="2198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199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  <w:tcPrChange w:id="2200" w:author="Yugin Vitaly" w:date="2016-03-07T20:21:00Z">
              <w:tcPr>
                <w:tcW w:w="74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01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02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03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04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205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206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207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08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09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10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11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212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213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214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15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16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17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18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219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220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221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22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23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24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25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226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227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228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29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30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31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32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2862D6">
        <w:trPr>
          <w:gridAfter w:val="1"/>
          <w:wAfter w:w="49" w:type="pct"/>
          <w:ins w:id="2233" w:author="Yugin Vitaly" w:date="2016-03-08T10:39:00Z"/>
          <w:trPrChange w:id="2234" w:author="Yugin Vitaly" w:date="2016-03-08T10:39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235" w:author="Yugin Vitaly" w:date="2016-03-08T10:39:00Z">
              <w:tcPr>
                <w:tcW w:w="738" w:type="pct"/>
                <w:gridSpan w:val="3"/>
                <w:shd w:val="clear" w:color="auto" w:fill="auto"/>
                <w:vAlign w:val="center"/>
              </w:tcPr>
            </w:tcPrChange>
          </w:tcPr>
          <w:p w:rsidR="009B1F85" w:rsidRPr="00E87917" w:rsidRDefault="009B1F85" w:rsidP="002862D6">
            <w:pPr>
              <w:spacing w:before="0" w:after="0"/>
              <w:rPr>
                <w:ins w:id="2236" w:author="Yugin Vitaly" w:date="2016-03-08T10:39:00Z"/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237" w:author="Yugin Vitaly" w:date="2016-03-08T10:39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9B1F85" w:rsidRPr="00E87917" w:rsidRDefault="009B1F85" w:rsidP="002862D6">
            <w:pPr>
              <w:spacing w:before="0" w:after="0"/>
              <w:rPr>
                <w:ins w:id="2238" w:author="Yugin Vitaly" w:date="2016-03-08T10:39:00Z"/>
                <w:sz w:val="20"/>
              </w:rPr>
            </w:pPr>
            <w:ins w:id="2239" w:author="Yugin Vitaly" w:date="2016-03-08T10:39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9" w:type="pct"/>
            <w:gridSpan w:val="2"/>
            <w:shd w:val="clear" w:color="auto" w:fill="auto"/>
            <w:tcPrChange w:id="2240" w:author="Yugin Vitaly" w:date="2016-03-08T10:39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9B1F85" w:rsidRPr="00E87917" w:rsidRDefault="009B1F85" w:rsidP="002862D6">
            <w:pPr>
              <w:spacing w:before="0" w:after="0"/>
              <w:jc w:val="center"/>
              <w:rPr>
                <w:ins w:id="2241" w:author="Yugin Vitaly" w:date="2016-03-08T10:39:00Z"/>
                <w:sz w:val="20"/>
              </w:rPr>
            </w:pPr>
            <w:ins w:id="2242" w:author="Yugin Vitaly" w:date="2016-03-08T10:39:00Z">
              <w:r>
                <w:rPr>
                  <w:sz w:val="20"/>
                </w:rPr>
                <w:t>Н</w:t>
              </w:r>
            </w:ins>
          </w:p>
        </w:tc>
        <w:tc>
          <w:tcPr>
            <w:tcW w:w="497" w:type="pct"/>
            <w:gridSpan w:val="2"/>
            <w:shd w:val="clear" w:color="auto" w:fill="auto"/>
            <w:tcPrChange w:id="2243" w:author="Yugin Vitaly" w:date="2016-03-08T10:39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9B1F85" w:rsidRPr="00E87917" w:rsidRDefault="009B1F85" w:rsidP="002862D6">
            <w:pPr>
              <w:spacing w:before="0" w:after="0"/>
              <w:jc w:val="center"/>
              <w:rPr>
                <w:ins w:id="2244" w:author="Yugin Vitaly" w:date="2016-03-08T10:39:00Z"/>
                <w:sz w:val="20"/>
              </w:rPr>
            </w:pPr>
            <w:ins w:id="2245" w:author="Yugin Vitaly" w:date="2016-03-08T10:39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2246" w:author="Yugin Vitaly" w:date="2016-03-08T10:39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B1F85" w:rsidRPr="00E87917" w:rsidRDefault="009B1F85" w:rsidP="002862D6">
            <w:pPr>
              <w:spacing w:before="0" w:after="0"/>
              <w:rPr>
                <w:ins w:id="2247" w:author="Yugin Vitaly" w:date="2016-03-08T10:39:00Z"/>
                <w:sz w:val="20"/>
              </w:rPr>
            </w:pPr>
            <w:ins w:id="2248" w:author="Yugin Vitaly" w:date="2016-03-08T10:39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49" w:author="Yugin Vitaly" w:date="2016-03-08T10:39:00Z">
              <w:tcPr>
                <w:tcW w:w="1388" w:type="pct"/>
                <w:gridSpan w:val="4"/>
                <w:shd w:val="clear" w:color="auto" w:fill="auto"/>
                <w:vAlign w:val="center"/>
              </w:tcPr>
            </w:tcPrChange>
          </w:tcPr>
          <w:p w:rsidR="009B1F85" w:rsidRPr="00E87917" w:rsidRDefault="009B1F85" w:rsidP="002862D6">
            <w:pPr>
              <w:spacing w:before="0" w:after="0"/>
              <w:rPr>
                <w:ins w:id="2250" w:author="Yugin Vitaly" w:date="2016-03-08T10:39:00Z"/>
                <w:sz w:val="20"/>
              </w:rPr>
            </w:pPr>
            <w:ins w:id="2251" w:author="Yugin Vitaly" w:date="2016-03-08T10:39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C213F0" w:rsidTr="009B1F85">
        <w:trPr>
          <w:gridAfter w:val="1"/>
          <w:wAfter w:w="49" w:type="pct"/>
          <w:trPrChange w:id="2252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  <w:tcPrChange w:id="2253" w:author="Yugin Vitaly" w:date="2016-03-07T20:21:00Z">
              <w:tcPr>
                <w:tcW w:w="741" w:type="pct"/>
                <w:gridSpan w:val="4"/>
                <w:vMerge w:val="restart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254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55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56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57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58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C213F0" w:rsidTr="009B1F85">
        <w:trPr>
          <w:gridAfter w:val="1"/>
          <w:wAfter w:w="49" w:type="pct"/>
          <w:trPrChange w:id="2259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vMerge/>
            <w:shd w:val="clear" w:color="auto" w:fill="auto"/>
            <w:vAlign w:val="center"/>
            <w:tcPrChange w:id="2260" w:author="Yugin Vitaly" w:date="2016-03-07T20:21:00Z">
              <w:tcPr>
                <w:tcW w:w="741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261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62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63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64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65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266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vMerge/>
            <w:shd w:val="clear" w:color="auto" w:fill="auto"/>
            <w:vAlign w:val="center"/>
            <w:tcPrChange w:id="2267" w:author="Yugin Vitaly" w:date="2016-03-07T20:21:00Z">
              <w:tcPr>
                <w:tcW w:w="741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268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  <w:tcPrChange w:id="2269" w:author="Yugin Vitaly" w:date="2016-03-07T20:21:00Z">
              <w:tcPr>
                <w:tcW w:w="199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tcPrChange w:id="2270" w:author="Yugin Vitaly" w:date="2016-03-07T20:21:00Z">
              <w:tcPr>
                <w:tcW w:w="497" w:type="pct"/>
                <w:gridSpan w:val="4"/>
                <w:shd w:val="clear" w:color="auto" w:fill="auto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2271" w:author="Yugin Vitaly" w:date="2016-03-07T20:21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  <w:tcPrChange w:id="2272" w:author="Yugin Vitaly" w:date="2016-03-07T20:21:00Z">
              <w:tcPr>
                <w:tcW w:w="1385" w:type="pct"/>
                <w:gridSpan w:val="3"/>
                <w:shd w:val="clear" w:color="auto" w:fill="auto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C213F0" w:rsidTr="009B1F85">
        <w:trPr>
          <w:gridAfter w:val="1"/>
          <w:wAfter w:w="49" w:type="pct"/>
          <w:trPrChange w:id="2273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274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275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76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77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78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79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9B1F85">
        <w:trPr>
          <w:gridAfter w:val="1"/>
          <w:wAfter w:w="49" w:type="pct"/>
          <w:trPrChange w:id="2280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281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  <w:tcPrChange w:id="2282" w:author="Yugin Vitaly" w:date="2016-03-07T20:21:00Z">
              <w:tcPr>
                <w:tcW w:w="74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83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84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85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86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287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288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  <w:tcPrChange w:id="2289" w:author="Yugin Vitaly" w:date="2016-03-07T20:21:00Z">
              <w:tcPr>
                <w:tcW w:w="74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90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91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92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293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9B1F85">
        <w:trPr>
          <w:gridAfter w:val="1"/>
          <w:wAfter w:w="49" w:type="pct"/>
          <w:trPrChange w:id="2294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295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  <w:tcPrChange w:id="2296" w:author="Yugin Vitaly" w:date="2016-03-07T20:21:00Z">
              <w:tcPr>
                <w:tcW w:w="74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297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298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2299" w:author="Yugin Vitaly" w:date="2016-03-07T20:21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  <w:tcPrChange w:id="2300" w:author="Yugin Vitaly" w:date="2016-03-07T20:21:00Z">
              <w:tcPr>
                <w:tcW w:w="1385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9B1F85">
        <w:trPr>
          <w:gridAfter w:val="1"/>
          <w:wAfter w:w="49" w:type="pct"/>
          <w:trPrChange w:id="2301" w:author="Yugin Vitaly" w:date="2016-03-07T20:21:00Z">
            <w:trPr>
              <w:gridBefore w:val="2"/>
              <w:gridAfter w:val="1"/>
              <w:wAfter w:w="49" w:type="pct"/>
            </w:trPr>
          </w:trPrChange>
        </w:trPr>
        <w:tc>
          <w:tcPr>
            <w:tcW w:w="738" w:type="pct"/>
            <w:gridSpan w:val="2"/>
            <w:shd w:val="clear" w:color="auto" w:fill="auto"/>
            <w:vAlign w:val="center"/>
            <w:tcPrChange w:id="2302" w:author="Yugin Vitaly" w:date="2016-03-07T20:21:00Z">
              <w:tcPr>
                <w:tcW w:w="74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tcPrChange w:id="2303" w:author="Yugin Vitaly" w:date="2016-03-07T20:21:00Z">
              <w:tcPr>
                <w:tcW w:w="74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  <w:tcPrChange w:id="2304" w:author="Yugin Vitaly" w:date="2016-03-07T20:21:00Z">
              <w:tcPr>
                <w:tcW w:w="19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  <w:tcPrChange w:id="2305" w:author="Yugin Vitaly" w:date="2016-03-07T20:21:00Z">
              <w:tcPr>
                <w:tcW w:w="49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2306" w:author="Yugin Vitaly" w:date="2016-03-07T20:21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  <w:tcPrChange w:id="2307" w:author="Yugin Vitaly" w:date="2016-03-07T20:21:00Z">
              <w:tcPr>
                <w:tcW w:w="1385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6A70E5">
      <w:pPr>
        <w:pStyle w:val="20"/>
        <w:numPr>
          <w:ilvl w:val="0"/>
          <w:numId w:val="35"/>
        </w:numPr>
      </w:pPr>
      <w:bookmarkStart w:id="2308" w:name="_Toc390789642"/>
      <w:r w:rsidRPr="001C794E">
        <w:t>Информация о приостановке определения поставщика</w:t>
      </w:r>
      <w:bookmarkEnd w:id="2308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F137EB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137EB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2309" w:author="Yugin Vitaly" w:date="2016-03-07T20:25:00Z">
              <w:r w:rsidRPr="00E232BB" w:rsidDel="00E80CC6">
                <w:rPr>
                  <w:sz w:val="20"/>
                </w:rPr>
                <w:delText>O</w:delText>
              </w:r>
            </w:del>
            <w:ins w:id="2310" w:author="Yugin Vitaly" w:date="2016-03-07T20:25:00Z">
              <w:r w:rsidR="00E80CC6">
                <w:rPr>
                  <w:sz w:val="20"/>
                </w:rPr>
                <w:t>Н</w:t>
              </w:r>
            </w:ins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del w:id="2311" w:author="Yugin Vitaly" w:date="2016-03-07T20:25:00Z">
              <w:r w:rsidRPr="0011087D" w:rsidDel="00E80CC6">
                <w:rPr>
                  <w:sz w:val="20"/>
                </w:rPr>
                <w:delText>2</w:delText>
              </w:r>
              <w:r w:rsidDel="00E80CC6">
                <w:rPr>
                  <w:sz w:val="20"/>
                </w:rPr>
                <w:delText>8</w:delText>
              </w:r>
            </w:del>
            <w:ins w:id="2312" w:author="Yugin Vitaly" w:date="2016-03-07T20:25:00Z">
              <w:r w:rsidR="00E80CC6">
                <w:rPr>
                  <w:sz w:val="20"/>
                </w:rPr>
                <w:t>256</w:t>
              </w:r>
            </w:ins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ins w:id="2313" w:author="Yugin Vitaly" w:date="2016-03-07T20:26:00Z">
              <w:r w:rsidRPr="00E626A2">
                <w:rPr>
                  <w:sz w:val="20"/>
                </w:rPr>
                <w:t>Номер реестровой записи жалобы, сформированный контрольным органом</w:t>
              </w:r>
            </w:ins>
            <w:del w:id="2314" w:author="Yugin Vitaly" w:date="2016-03-07T20:26:00Z">
              <w:r w:rsidR="006A70E5" w:rsidRPr="00E232BB" w:rsidDel="00E80CC6">
                <w:rPr>
                  <w:sz w:val="20"/>
                </w:rPr>
                <w:delText>Номер жалобы</w:delText>
              </w:r>
            </w:del>
          </w:p>
        </w:tc>
        <w:tc>
          <w:tcPr>
            <w:tcW w:w="1400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  <w:del w:id="2315" w:author="Yugin Vitaly" w:date="2016-03-16T19:12:00Z">
              <w:r w:rsidRPr="00E232BB" w:rsidDel="00F137EB">
                <w:rPr>
                  <w:sz w:val="20"/>
                </w:rPr>
                <w:delText> </w:delText>
              </w:r>
            </w:del>
            <w:del w:id="2316" w:author="Yugin Vitaly" w:date="2016-03-07T20:27:00Z">
              <w:r w:rsidRPr="00E232BB" w:rsidDel="00E80CC6">
                <w:rPr>
                  <w:sz w:val="20"/>
                </w:rPr>
                <w:delText xml:space="preserve"> </w:delText>
              </w:r>
            </w:del>
          </w:p>
        </w:tc>
      </w:tr>
      <w:tr w:rsidR="00E80CC6" w:rsidRPr="001A4780" w:rsidTr="00F137EB">
        <w:trPr>
          <w:ins w:id="2317" w:author="Yugin Vitaly" w:date="2016-03-07T20:27:00Z"/>
        </w:trPr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ins w:id="2318" w:author="Yugin Vitaly" w:date="2016-03-07T20:27:00Z"/>
                <w:sz w:val="20"/>
              </w:rPr>
            </w:pPr>
            <w:ins w:id="2319" w:author="Yugin Vitaly" w:date="2016-03-07T20:27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ins w:id="2320" w:author="Yugin Vitaly" w:date="2016-03-07T20:27:00Z"/>
                <w:sz w:val="20"/>
              </w:rPr>
            </w:pPr>
            <w:ins w:id="2321" w:author="Yugin Vitaly" w:date="2016-03-07T20:27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ins w:id="2322" w:author="Yugin Vitaly" w:date="2016-03-07T20:27:00Z"/>
                <w:sz w:val="20"/>
              </w:rPr>
            </w:pPr>
            <w:ins w:id="2323" w:author="Yugin Vitaly" w:date="2016-03-07T20:27:00Z">
              <w:r>
                <w:rPr>
                  <w:sz w:val="20"/>
                </w:rPr>
                <w:t>Н</w:t>
              </w:r>
            </w:ins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ins w:id="2324" w:author="Yugin Vitaly" w:date="2016-03-07T20:27:00Z"/>
                <w:sz w:val="20"/>
              </w:rPr>
            </w:pPr>
            <w:ins w:id="2325" w:author="Yugin Vitaly" w:date="2016-03-07T20:27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ins w:id="2326" w:author="Yugin Vitaly" w:date="2016-03-07T20:27:00Z"/>
                <w:sz w:val="20"/>
              </w:rPr>
            </w:pPr>
            <w:ins w:id="2327" w:author="Yugin Vitaly" w:date="2016-03-07T20:27:00Z">
              <w:r w:rsidRPr="00E626A2">
                <w:rPr>
                  <w:sz w:val="20"/>
                </w:rPr>
                <w:t>Номер реестровой записи жалобы (согласно ПП РФ №1148)</w:t>
              </w:r>
            </w:ins>
          </w:p>
        </w:tc>
        <w:tc>
          <w:tcPr>
            <w:tcW w:w="1400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ins w:id="2328" w:author="Yugin Vitaly" w:date="2016-03-07T20:27:00Z"/>
                <w:sz w:val="20"/>
              </w:rPr>
            </w:pP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E232BB">
              <w:rPr>
                <w:sz w:val="20"/>
              </w:rPr>
              <w:t>D</w:t>
            </w:r>
            <w:proofErr w:type="gramEnd"/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proofErr w:type="gramStart"/>
            <w:r w:rsidRPr="00E232BB">
              <w:rPr>
                <w:sz w:val="20"/>
              </w:rPr>
              <w:t>D</w:t>
            </w:r>
            <w:proofErr w:type="gramEnd"/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F137EB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40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254972" w:rsidRPr="001A4780" w:rsidTr="00F137EB">
        <w:tc>
          <w:tcPr>
            <w:tcW w:w="749" w:type="pct"/>
            <w:shd w:val="clear" w:color="auto" w:fill="auto"/>
          </w:tcPr>
          <w:p w:rsidR="00254972" w:rsidRPr="00E232BB" w:rsidRDefault="00254972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254972" w:rsidRDefault="00254972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254972" w:rsidRDefault="00254972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254972" w:rsidRDefault="00254972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254972" w:rsidRDefault="00254972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0" w:type="pct"/>
            <w:shd w:val="clear" w:color="auto" w:fill="auto"/>
          </w:tcPr>
          <w:p w:rsidR="00254972" w:rsidRDefault="00254972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254972" w:rsidRDefault="00254972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254972" w:rsidRDefault="00254972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F137EB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137EB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9D0D66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137EB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137EB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9D0D66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F137EB">
        <w:trPr>
          <w:ins w:id="2329" w:author="Yugin Vitaly" w:date="2016-03-11T19:42:00Z"/>
        </w:trPr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865BC6">
            <w:pPr>
              <w:spacing w:before="0" w:after="0"/>
              <w:rPr>
                <w:ins w:id="2330" w:author="Yugin Vitaly" w:date="2016-03-11T19:42:00Z"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2331" w:author="Yugin Vitaly" w:date="2016-03-11T19:42:00Z"/>
                <w:sz w:val="20"/>
              </w:rPr>
            </w:pPr>
            <w:ins w:id="2332" w:author="Yugin Vitaly" w:date="2016-03-11T19:42:00Z">
              <w:r w:rsidRPr="00CC7D5D">
                <w:rPr>
                  <w:sz w:val="20"/>
                </w:rPr>
                <w:t>purchaseCode</w:t>
              </w:r>
            </w:ins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2333" w:author="Yugin Vitaly" w:date="2016-03-11T19:42:00Z"/>
                <w:sz w:val="20"/>
              </w:rPr>
            </w:pPr>
            <w:ins w:id="2334" w:author="Yugin Vitaly" w:date="2016-03-11T19:42:00Z">
              <w:r>
                <w:rPr>
                  <w:sz w:val="20"/>
                </w:rPr>
                <w:t>Н</w:t>
              </w:r>
            </w:ins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2335" w:author="Yugin Vitaly" w:date="2016-03-11T19:42:00Z"/>
                <w:sz w:val="20"/>
              </w:rPr>
            </w:pPr>
            <w:ins w:id="2336" w:author="Yugin Vitaly" w:date="2016-03-11T19:42:00Z">
              <w:r>
                <w:rPr>
                  <w:sz w:val="20"/>
                  <w:lang w:val="en-US"/>
                </w:rPr>
                <w:t>T</w:t>
              </w:r>
              <w:r>
                <w:rPr>
                  <w:sz w:val="20"/>
                </w:rPr>
                <w:t xml:space="preserve"> (36)</w:t>
              </w:r>
            </w:ins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2337" w:author="Yugin Vitaly" w:date="2016-03-11T19:42:00Z"/>
                <w:sz w:val="20"/>
              </w:rPr>
            </w:pPr>
            <w:ins w:id="2338" w:author="Yugin Vitaly" w:date="2016-03-11T19:42:00Z">
              <w:r w:rsidRPr="00CC7D5D">
                <w:rPr>
                  <w:sz w:val="20"/>
                </w:rPr>
                <w:t>Идентификационный код закупки</w:t>
              </w:r>
            </w:ins>
          </w:p>
        </w:tc>
        <w:tc>
          <w:tcPr>
            <w:tcW w:w="1400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2339" w:author="Yugin Vitaly" w:date="2016-03-11T19:42:00Z"/>
                <w:sz w:val="20"/>
              </w:rPr>
            </w:pPr>
          </w:p>
        </w:tc>
      </w:tr>
      <w:tr w:rsidR="006A70E5" w:rsidRPr="001A4780" w:rsidTr="00F137EB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3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137EB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9D0D66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137EB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137EB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137EB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2340" w:name="_Toc390789643"/>
      <w:r>
        <w:t>План проверок</w:t>
      </w:r>
      <w:bookmarkEnd w:id="2340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7"/>
        <w:gridCol w:w="1499"/>
        <w:gridCol w:w="64"/>
        <w:gridCol w:w="363"/>
        <w:gridCol w:w="59"/>
        <w:gridCol w:w="1018"/>
        <w:gridCol w:w="106"/>
        <w:gridCol w:w="2838"/>
        <w:gridCol w:w="104"/>
        <w:gridCol w:w="2831"/>
        <w:gridCol w:w="102"/>
        <w:tblGridChange w:id="2341">
          <w:tblGrid>
            <w:gridCol w:w="45"/>
            <w:gridCol w:w="7"/>
            <w:gridCol w:w="1521"/>
            <w:gridCol w:w="45"/>
            <w:gridCol w:w="2"/>
            <w:gridCol w:w="1499"/>
            <w:gridCol w:w="46"/>
            <w:gridCol w:w="18"/>
            <w:gridCol w:w="363"/>
            <w:gridCol w:w="45"/>
            <w:gridCol w:w="14"/>
            <w:gridCol w:w="1018"/>
            <w:gridCol w:w="45"/>
            <w:gridCol w:w="61"/>
            <w:gridCol w:w="2838"/>
            <w:gridCol w:w="45"/>
            <w:gridCol w:w="59"/>
            <w:gridCol w:w="2831"/>
            <w:gridCol w:w="45"/>
            <w:gridCol w:w="57"/>
          </w:tblGrid>
        </w:tblGridChange>
      </w:tblGrid>
      <w:tr w:rsidR="006A70E5" w:rsidRPr="001A4780" w:rsidTr="006F7CD1">
        <w:trPr>
          <w:gridAfter w:val="1"/>
          <w:wAfter w:w="48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661B8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5416A0" w:rsidRPr="001A4780" w:rsidTr="00D2283D">
        <w:trPr>
          <w:gridAfter w:val="1"/>
          <w:wAfter w:w="48" w:type="pct"/>
          <w:ins w:id="2342" w:author="Yugin Vitaly" w:date="2016-03-16T17:39:00Z"/>
        </w:trPr>
        <w:tc>
          <w:tcPr>
            <w:tcW w:w="742" w:type="pct"/>
            <w:gridSpan w:val="2"/>
            <w:shd w:val="clear" w:color="auto" w:fill="auto"/>
          </w:tcPr>
          <w:p w:rsidR="005416A0" w:rsidRPr="00E232BB" w:rsidRDefault="005416A0" w:rsidP="00D2283D">
            <w:pPr>
              <w:spacing w:before="0" w:after="0"/>
              <w:rPr>
                <w:ins w:id="2343" w:author="Yugin Vitaly" w:date="2016-03-16T17:39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5416A0" w:rsidRPr="00B127EA" w:rsidRDefault="005416A0" w:rsidP="00D2283D">
            <w:pPr>
              <w:spacing w:before="0" w:after="0"/>
              <w:rPr>
                <w:ins w:id="2344" w:author="Yugin Vitaly" w:date="2016-03-16T17:39:00Z"/>
                <w:sz w:val="20"/>
              </w:rPr>
            </w:pPr>
            <w:ins w:id="2345" w:author="Yugin Vitaly" w:date="2016-03-16T17:40:00Z">
              <w:r w:rsidRPr="005416A0">
                <w:rPr>
                  <w:sz w:val="20"/>
                  <w:lang w:eastAsia="en-US"/>
                </w:rPr>
                <w:t>attachments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416A0" w:rsidRPr="00B127EA" w:rsidRDefault="005416A0" w:rsidP="00D2283D">
            <w:pPr>
              <w:spacing w:before="0" w:after="0"/>
              <w:jc w:val="center"/>
              <w:rPr>
                <w:ins w:id="2346" w:author="Yugin Vitaly" w:date="2016-03-16T17:39:00Z"/>
                <w:sz w:val="20"/>
                <w:lang w:val="en-US"/>
              </w:rPr>
            </w:pPr>
            <w:ins w:id="2347" w:author="Yugin Vitaly" w:date="2016-03-16T17:39:00Z">
              <w:r>
                <w:rPr>
                  <w:sz w:val="20"/>
                  <w:lang w:eastAsia="en-US"/>
                </w:rPr>
                <w:t>Н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5416A0" w:rsidRPr="00B127EA" w:rsidRDefault="005416A0" w:rsidP="00D2283D">
            <w:pPr>
              <w:spacing w:before="0" w:after="0"/>
              <w:jc w:val="center"/>
              <w:rPr>
                <w:ins w:id="2348" w:author="Yugin Vitaly" w:date="2016-03-16T17:39:00Z"/>
                <w:sz w:val="20"/>
                <w:lang w:val="en-US"/>
              </w:rPr>
            </w:pPr>
            <w:ins w:id="2349" w:author="Yugin Vitaly" w:date="2016-03-16T17:39:00Z">
              <w:r>
                <w:rPr>
                  <w:sz w:val="20"/>
                  <w:lang w:val="en-US" w:eastAsia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5416A0" w:rsidRPr="00B127EA" w:rsidRDefault="005416A0" w:rsidP="00D2283D">
            <w:pPr>
              <w:spacing w:before="0" w:after="0"/>
              <w:rPr>
                <w:ins w:id="2350" w:author="Yugin Vitaly" w:date="2016-03-16T17:39:00Z"/>
                <w:sz w:val="20"/>
              </w:rPr>
            </w:pPr>
            <w:ins w:id="2351" w:author="Yugin Vitaly" w:date="2016-03-16T17:40:00Z">
              <w:r w:rsidRPr="005416A0">
                <w:rPr>
                  <w:sz w:val="20"/>
                  <w:lang w:eastAsia="en-US"/>
                </w:rPr>
                <w:t>Информация о прикрепленных документах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5416A0" w:rsidRPr="00E232BB" w:rsidRDefault="005416A0" w:rsidP="00795B78">
            <w:pPr>
              <w:spacing w:before="0" w:after="0"/>
              <w:rPr>
                <w:ins w:id="2352" w:author="Yugin Vitaly" w:date="2016-03-16T17:39:00Z"/>
                <w:sz w:val="20"/>
              </w:rPr>
            </w:pPr>
            <w:ins w:id="2353" w:author="Yugin Vitaly" w:date="2016-03-16T17:40:00Z">
              <w:r>
                <w:rPr>
                  <w:sz w:val="20"/>
                  <w:lang w:eastAsia="en-US"/>
                </w:rPr>
                <w:t xml:space="preserve">При приеме контролируется, что в данном блоке содержится </w:t>
              </w:r>
            </w:ins>
            <w:ins w:id="2354" w:author="Yugin Vitaly" w:date="2016-03-16T17:44:00Z">
              <w:r w:rsidR="00795B78" w:rsidRPr="00795B78">
                <w:rPr>
                  <w:sz w:val="20"/>
                  <w:rPrChange w:id="2355" w:author="Yugin Vitaly" w:date="2016-03-16T17:44:00Z">
                    <w:rPr/>
                  </w:rPrChange>
                </w:rPr>
                <w:t>как минимум два файла – уведомление и приказ</w:t>
              </w:r>
            </w:ins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ins w:id="2356" w:author="Yugin Vitaly" w:date="2016-03-08T19:15:00Z">
              <w:r w:rsidRPr="00E232BB">
                <w:rPr>
                  <w:sz w:val="20"/>
                </w:rPr>
                <w:t>T(1-</w:t>
              </w:r>
              <w:r>
                <w:rPr>
                  <w:sz w:val="20"/>
                  <w:lang w:val="en-US"/>
                </w:rPr>
                <w:t>256</w:t>
              </w:r>
              <w:r w:rsidRPr="00E232BB">
                <w:rPr>
                  <w:sz w:val="20"/>
                </w:rPr>
                <w:t>)</w:t>
              </w:r>
            </w:ins>
            <w:del w:id="2357" w:author="Yugin Vitaly" w:date="2016-03-08T19:15:00Z">
              <w:r w:rsidRPr="00E232BB" w:rsidDel="0055290D">
                <w:rPr>
                  <w:sz w:val="20"/>
                </w:rPr>
                <w:delText>T(1-25)</w:delText>
              </w:r>
            </w:del>
          </w:p>
        </w:tc>
        <w:tc>
          <w:tcPr>
            <w:tcW w:w="1388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ins w:id="2358" w:author="Yugin Vitaly" w:date="2016-03-08T19:15:00Z">
              <w:r w:rsidRPr="00E626A2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плана провер</w:t>
              </w:r>
            </w:ins>
            <w:ins w:id="2359" w:author="Yugin Vitaly" w:date="2016-03-08T19:17:00Z">
              <w:r>
                <w:rPr>
                  <w:sz w:val="20"/>
                </w:rPr>
                <w:t>о</w:t>
              </w:r>
            </w:ins>
            <w:ins w:id="2360" w:author="Yugin Vitaly" w:date="2016-03-08T19:15:00Z">
              <w:r>
                <w:rPr>
                  <w:sz w:val="20"/>
                </w:rPr>
                <w:t>к</w:t>
              </w:r>
              <w:r w:rsidRPr="00E626A2">
                <w:rPr>
                  <w:sz w:val="20"/>
                </w:rPr>
                <w:t>, сформированный контрольным органом</w:t>
              </w:r>
            </w:ins>
            <w:del w:id="2361" w:author="Yugin Vitaly" w:date="2016-03-08T19:15:00Z">
              <w:r w:rsidRPr="00E232BB" w:rsidDel="0055290D">
                <w:rPr>
                  <w:sz w:val="20"/>
                </w:rPr>
                <w:delText xml:space="preserve">Номер </w:delText>
              </w:r>
              <w:r w:rsidDel="0055290D">
                <w:rPr>
                  <w:sz w:val="20"/>
                </w:rPr>
                <w:lastRenderedPageBreak/>
                <w:delText>плана проверок</w:delText>
              </w:r>
            </w:del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ins w:id="2362" w:author="Yugin Vitaly" w:date="2016-03-08T19:15:00Z">
              <w:r>
                <w:rPr>
                  <w:sz w:val="20"/>
                </w:rPr>
                <w:lastRenderedPageBreak/>
                <w:t xml:space="preserve">При приеме изменений существующего документа указание данного поля </w:t>
              </w:r>
              <w:r>
                <w:rPr>
                  <w:sz w:val="20"/>
                </w:rPr>
                <w:lastRenderedPageBreak/>
                <w:t xml:space="preserve">обязательно, в случае если у существующего документа отсутствует номер реестровой записи </w:t>
              </w:r>
              <w:r w:rsidRPr="00E626A2">
                <w:rPr>
                  <w:sz w:val="20"/>
                </w:rPr>
                <w:t>(согласно ПП РФ №1148)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</w:p>
        </w:tc>
      </w:tr>
      <w:tr w:rsidR="006F7CD1" w:rsidRPr="00E232BB" w:rsidTr="006F7CD1">
        <w:trPr>
          <w:gridAfter w:val="1"/>
          <w:wAfter w:w="48" w:type="pct"/>
          <w:ins w:id="2363" w:author="Yugin Vitaly" w:date="2016-03-08T19:15:00Z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ins w:id="2364" w:author="Yugin Vitaly" w:date="2016-03-08T19:15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ins w:id="2365" w:author="Yugin Vitaly" w:date="2016-03-08T19:15:00Z"/>
                <w:sz w:val="20"/>
              </w:rPr>
            </w:pPr>
            <w:ins w:id="2366" w:author="Yugin Vitaly" w:date="2016-03-08T19:16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ins w:id="2367" w:author="Yugin Vitaly" w:date="2016-03-08T19:15:00Z"/>
                <w:sz w:val="20"/>
              </w:rPr>
            </w:pPr>
            <w:ins w:id="2368" w:author="Yugin Vitaly" w:date="2016-03-08T19:16:00Z">
              <w:r>
                <w:rPr>
                  <w:sz w:val="20"/>
                </w:rPr>
                <w:t>Н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ins w:id="2369" w:author="Yugin Vitaly" w:date="2016-03-08T19:15:00Z"/>
                <w:sz w:val="20"/>
              </w:rPr>
            </w:pPr>
            <w:ins w:id="2370" w:author="Yugin Vitaly" w:date="2016-03-08T19:16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ins w:id="2371" w:author="Yugin Vitaly" w:date="2016-03-08T19:15:00Z"/>
                <w:sz w:val="20"/>
              </w:rPr>
            </w:pPr>
            <w:ins w:id="2372" w:author="Yugin Vitaly" w:date="2016-03-08T19:16:00Z">
              <w:r w:rsidRPr="00E626A2">
                <w:rPr>
                  <w:sz w:val="20"/>
                </w:rPr>
                <w:t xml:space="preserve">Номер реестровой записи </w:t>
              </w:r>
            </w:ins>
            <w:ins w:id="2373" w:author="Yugin Vitaly" w:date="2016-03-08T19:17:00Z">
              <w:r>
                <w:rPr>
                  <w:sz w:val="20"/>
                </w:rPr>
                <w:t>плана проверок</w:t>
              </w:r>
            </w:ins>
            <w:ins w:id="2374" w:author="Yugin Vitaly" w:date="2016-03-08T19:16:00Z">
              <w:r w:rsidRPr="00E626A2">
                <w:rPr>
                  <w:sz w:val="20"/>
                </w:rPr>
                <w:t xml:space="preserve"> (согласно ПП РФ №1148)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ins w:id="2375" w:author="Yugin Vitaly" w:date="2016-03-08T19:16:00Z"/>
                <w:sz w:val="20"/>
              </w:rPr>
            </w:pPr>
            <w:ins w:id="2376" w:author="Yugin Vitaly" w:date="2016-03-08T19:16:00Z">
              <w:r>
                <w:rPr>
                  <w:sz w:val="20"/>
                </w:rPr>
  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  </w:r>
            </w:ins>
          </w:p>
          <w:p w:rsidR="006F7CD1" w:rsidRDefault="006F7CD1" w:rsidP="004E397F">
            <w:pPr>
              <w:spacing w:before="0" w:after="0"/>
              <w:jc w:val="both"/>
              <w:rPr>
                <w:ins w:id="2377" w:author="Yugin Vitaly" w:date="2016-03-08T19:16:00Z"/>
                <w:sz w:val="20"/>
              </w:rPr>
            </w:pPr>
            <w:ins w:id="2378" w:author="Yugin Vitaly" w:date="2016-03-08T19:16:00Z">
              <w:r>
                <w:rPr>
                  <w:sz w:val="20"/>
                </w:rPr>
  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  </w:r>
            </w:ins>
          </w:p>
          <w:p w:rsidR="006F7CD1" w:rsidRPr="00E232BB" w:rsidRDefault="006F7CD1" w:rsidP="004E397F">
            <w:pPr>
              <w:spacing w:before="0" w:after="0"/>
              <w:rPr>
                <w:ins w:id="2379" w:author="Yugin Vitaly" w:date="2016-03-08T19:15:00Z"/>
                <w:sz w:val="20"/>
              </w:rPr>
            </w:pPr>
            <w:ins w:id="2380" w:author="Yugin Vitaly" w:date="2016-03-08T19:16:00Z">
              <w:r>
                <w:rPr>
                  <w:sz w:val="20"/>
                </w:rPr>
                <w:t>Т.е. при приеме изменений контролируется обязательность заполнения поля c</w:t>
              </w:r>
              <w:r w:rsidRPr="001F4BD6">
                <w:rPr>
                  <w:sz w:val="20"/>
                </w:rPr>
                <w:t>heck</w:t>
              </w:r>
            </w:ins>
            <w:ins w:id="2381" w:author="Yugin Vitaly" w:date="2016-03-08T19:17:00Z">
              <w:r>
                <w:rPr>
                  <w:sz w:val="20"/>
                  <w:lang w:val="en-US"/>
                </w:rPr>
                <w:t>Plan</w:t>
              </w:r>
            </w:ins>
            <w:ins w:id="2382" w:author="Yugin Vitaly" w:date="2016-03-08T19:16:00Z">
              <w:r>
                <w:rPr>
                  <w:sz w:val="20"/>
                </w:rPr>
                <w:t>Number</w:t>
              </w:r>
              <w:r w:rsidRPr="00E232BB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 xml:space="preserve">или поля </w:t>
              </w:r>
              <w:r>
                <w:rPr>
                  <w:sz w:val="20"/>
                  <w:lang w:val="en-US"/>
                </w:rPr>
                <w:t>regNumber</w:t>
              </w:r>
            </w:ins>
          </w:p>
        </w:tc>
      </w:tr>
      <w:tr w:rsidR="006F7CD1" w:rsidRPr="00E232BB" w:rsidTr="006F7CD1">
        <w:trPr>
          <w:gridAfter w:val="1"/>
          <w:wAfter w:w="48" w:type="pct"/>
          <w:ins w:id="2383" w:author="Yugin Vitaly" w:date="2016-03-08T19:15:00Z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ins w:id="2384" w:author="Yugin Vitaly" w:date="2016-03-08T19:15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ins w:id="2385" w:author="Yugin Vitaly" w:date="2016-03-08T19:15:00Z"/>
                <w:sz w:val="20"/>
              </w:rPr>
            </w:pPr>
            <w:ins w:id="2386" w:author="Yugin Vitaly" w:date="2016-03-08T19:16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ins w:id="2387" w:author="Yugin Vitaly" w:date="2016-03-08T19:15:00Z"/>
                <w:sz w:val="20"/>
              </w:rPr>
            </w:pPr>
            <w:ins w:id="2388" w:author="Yugin Vitaly" w:date="2016-03-08T19:16:00Z">
              <w:r>
                <w:rPr>
                  <w:sz w:val="20"/>
                </w:rPr>
                <w:t>Н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ins w:id="2389" w:author="Yugin Vitaly" w:date="2016-03-08T19:15:00Z"/>
                <w:sz w:val="20"/>
              </w:rPr>
            </w:pPr>
            <w:ins w:id="2390" w:author="Yugin Vitaly" w:date="2016-03-08T19:16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ins w:id="2391" w:author="Yugin Vitaly" w:date="2016-03-08T19:15:00Z"/>
                <w:sz w:val="20"/>
              </w:rPr>
            </w:pPr>
            <w:ins w:id="2392" w:author="Yugin Vitaly" w:date="2016-03-08T19:16:00Z">
              <w:r w:rsidRPr="00E626A2">
                <w:rPr>
                  <w:sz w:val="20"/>
                </w:rPr>
                <w:t xml:space="preserve">Номер документа в реестровой записи </w:t>
              </w:r>
            </w:ins>
            <w:ins w:id="2393" w:author="Yugin Vitaly" w:date="2016-03-08T19:17:00Z">
              <w:r>
                <w:rPr>
                  <w:sz w:val="20"/>
                </w:rPr>
                <w:t>плана проверок</w:t>
              </w:r>
            </w:ins>
            <w:ins w:id="2394" w:author="Yugin Vitaly" w:date="2016-03-08T19:16:00Z">
              <w:r w:rsidRPr="00E626A2">
                <w:rPr>
                  <w:sz w:val="20"/>
                </w:rPr>
                <w:t xml:space="preserve"> (согласно ПП РФ №1148)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ins w:id="2395" w:author="Yugin Vitaly" w:date="2016-03-08T19:15:00Z"/>
                <w:sz w:val="20"/>
              </w:rPr>
            </w:pPr>
            <w:ins w:id="2396" w:author="Yugin Vitaly" w:date="2016-03-08T19:16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ins w:id="2397" w:author="Yugin Vitaly" w:date="2016-03-08T20:29:00Z">
              <w:r>
                <w:rPr>
                  <w:sz w:val="20"/>
                </w:rPr>
                <w:t>Н</w:t>
              </w:r>
            </w:ins>
            <w:del w:id="2398" w:author="Yugin Vitaly" w:date="2016-03-08T20:29:00Z">
              <w:r w:rsidR="006A70E5" w:rsidRPr="00E232BB" w:rsidDel="000F5BF2">
                <w:rPr>
                  <w:sz w:val="20"/>
                </w:rPr>
                <w:delText>O</w:delText>
              </w:r>
            </w:del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ins w:id="2399" w:author="Yugin Vitaly" w:date="2016-03-08T19:16:00Z"/>
                <w:sz w:val="20"/>
              </w:rPr>
            </w:pPr>
            <w:ins w:id="2400" w:author="Yugin Vitaly" w:date="2016-03-08T19:16:00Z">
              <w:r>
                <w:rPr>
                  <w:sz w:val="20"/>
                </w:rPr>
  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  </w:r>
            </w:ins>
          </w:p>
          <w:p w:rsidR="006A70E5" w:rsidRPr="00E232BB" w:rsidRDefault="006F7CD1" w:rsidP="006F7CD1">
            <w:pPr>
              <w:spacing w:before="0" w:after="0"/>
              <w:rPr>
                <w:sz w:val="20"/>
              </w:rPr>
            </w:pPr>
            <w:ins w:id="2401" w:author="Yugin Vitaly" w:date="2016-03-08T19:16:00Z">
              <w:r>
                <w:rPr>
                  <w:sz w:val="20"/>
                </w:rPr>
                <w:t>При приеме контролируется последовательность нумерации.</w:t>
              </w:r>
            </w:ins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ins w:id="2402" w:author="Yugin Vitaly" w:date="2016-03-08T20:29:00Z">
              <w:r>
                <w:rPr>
                  <w:sz w:val="20"/>
                </w:rPr>
                <w:t>Н</w:t>
              </w:r>
            </w:ins>
            <w:del w:id="2403" w:author="Yugin Vitaly" w:date="2016-03-08T20:29:00Z">
              <w:r w:rsidR="006A70E5" w:rsidDel="000F5BF2">
                <w:rPr>
                  <w:sz w:val="20"/>
                </w:rPr>
                <w:delText>О</w:delText>
              </w:r>
            </w:del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ins w:id="2404" w:author="Yugin Vitaly" w:date="2016-03-08T20:30:00Z">
              <w:r>
                <w:rPr>
                  <w:sz w:val="20"/>
                </w:rPr>
                <w:t xml:space="preserve">При приеме документа значение поля игнорируется, автоматически рассчитывается и сохраняется на ЕИС, выгружается </w:t>
              </w:r>
              <w:r w:rsidRPr="000F5BF2">
                <w:rPr>
                  <w:sz w:val="20"/>
                  <w:rPrChange w:id="2405" w:author="Yugin Vitaly" w:date="2016-03-08T20:31:00Z">
                    <w:rPr>
                      <w:sz w:val="20"/>
                      <w:lang w:val="en-US"/>
                    </w:rPr>
                  </w:rPrChange>
                </w:rPr>
                <w:t xml:space="preserve"> системам.</w:t>
              </w:r>
            </w:ins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ind w:firstLine="5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DC375C" w:rsidRPr="00E232BB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ind w:firstLine="5"/>
              <w:rPr>
                <w:sz w:val="20"/>
              </w:rPr>
            </w:pP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Начало периода планирования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lastRenderedPageBreak/>
              <w:t>Окончание периода планирования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ins w:id="2406" w:author="Yugin Vitaly" w:date="2016-03-08T20:28:00Z">
              <w:r w:rsidR="00FF40F3">
                <w:rPr>
                  <w:sz w:val="20"/>
                </w:rPr>
                <w:t>6</w:t>
              </w:r>
            </w:ins>
            <w:r w:rsidRPr="00E232BB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FF40F3" w:rsidP="00633356">
            <w:pPr>
              <w:spacing w:before="0" w:after="0"/>
              <w:rPr>
                <w:sz w:val="20"/>
              </w:rPr>
            </w:pPr>
            <w:ins w:id="2407" w:author="Yugin Vitaly" w:date="2016-03-08T20:28:00Z">
              <w:r w:rsidRPr="00FF40F3">
                <w:rPr>
                  <w:sz w:val="20"/>
                </w:rPr>
                <w:t>Номер в составе плана проверок, сформированный контрольным органом</w:t>
              </w:r>
            </w:ins>
            <w:del w:id="2408" w:author="Yugin Vitaly" w:date="2016-03-08T20:28:00Z">
              <w:r w:rsidR="006A70E5" w:rsidRPr="00E232BB" w:rsidDel="00FF40F3">
                <w:rPr>
                  <w:sz w:val="20"/>
                </w:rPr>
                <w:delText xml:space="preserve">Номер </w:delText>
              </w:r>
              <w:r w:rsidR="006A70E5" w:rsidDel="00FF40F3">
                <w:rPr>
                  <w:sz w:val="20"/>
                </w:rPr>
                <w:delText>проверки</w:delText>
              </w:r>
            </w:del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FF40F3">
        <w:trPr>
          <w:gridAfter w:val="1"/>
          <w:wAfter w:w="48" w:type="pct"/>
          <w:ins w:id="2409" w:author="Yugin Vitaly" w:date="2016-03-08T20:27:00Z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ins w:id="2410" w:author="Yugin Vitaly" w:date="2016-03-08T20:27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ins w:id="2411" w:author="Yugin Vitaly" w:date="2016-03-08T20:27:00Z"/>
                <w:sz w:val="20"/>
              </w:rPr>
            </w:pPr>
            <w:ins w:id="2412" w:author="Yugin Vitaly" w:date="2016-03-08T20:28:00Z">
              <w:r w:rsidRPr="00FF40F3">
                <w:rPr>
                  <w:sz w:val="20"/>
                </w:rPr>
                <w:t>docNumber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ins w:id="2413" w:author="Yugin Vitaly" w:date="2016-03-08T20:27:00Z"/>
                <w:sz w:val="20"/>
              </w:rPr>
            </w:pPr>
            <w:ins w:id="2414" w:author="Yugin Vitaly" w:date="2016-03-08T20:27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ins w:id="2415" w:author="Yugin Vitaly" w:date="2016-03-08T20:27:00Z"/>
                <w:sz w:val="20"/>
              </w:rPr>
            </w:pPr>
            <w:ins w:id="2416" w:author="Yugin Vitaly" w:date="2016-03-08T20:27:00Z">
              <w:r w:rsidRPr="00E232BB">
                <w:rPr>
                  <w:sz w:val="20"/>
                </w:rPr>
                <w:t>T(1-25)</w:t>
              </w:r>
            </w:ins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ins w:id="2417" w:author="Yugin Vitaly" w:date="2016-03-08T20:27:00Z"/>
                <w:sz w:val="20"/>
              </w:rPr>
            </w:pPr>
            <w:ins w:id="2418" w:author="Yugin Vitaly" w:date="2016-03-08T20:28:00Z">
              <w:r w:rsidRPr="00FF40F3">
                <w:rPr>
                  <w:sz w:val="20"/>
                </w:rPr>
                <w:t>Номер документа в реестровой записи плана (согласно ПП РФ №1148)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ins w:id="2419" w:author="Yugin Vitaly" w:date="2016-03-08T20:27:00Z"/>
                <w:sz w:val="20"/>
              </w:rPr>
            </w:pPr>
            <w:ins w:id="2420" w:author="Yugin Vitaly" w:date="2016-03-08T20:2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FF40F3" w:rsidRPr="001A4780" w:rsidTr="00FF40F3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847C67" w:rsidRDefault="009D0D66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D2283D">
        <w:trPr>
          <w:gridAfter w:val="1"/>
          <w:wAfter w:w="48" w:type="pct"/>
          <w:ins w:id="2421" w:author="Yugin Vitaly" w:date="2016-03-16T17:34:00Z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D2283D">
            <w:pPr>
              <w:spacing w:before="0" w:after="0"/>
              <w:rPr>
                <w:ins w:id="2422" w:author="Yugin Vitaly" w:date="2016-03-16T17:34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7797" w:rsidRPr="00FF7797" w:rsidRDefault="00FF7797" w:rsidP="00D2283D">
            <w:pPr>
              <w:spacing w:before="0" w:after="0"/>
              <w:rPr>
                <w:ins w:id="2423" w:author="Yugin Vitaly" w:date="2016-03-16T17:34:00Z"/>
                <w:sz w:val="20"/>
                <w:lang w:val="en-US"/>
              </w:rPr>
            </w:pPr>
            <w:ins w:id="2424" w:author="Yugin Vitaly" w:date="2016-03-16T17:35:00Z">
              <w:r>
                <w:rPr>
                  <w:sz w:val="20"/>
                  <w:lang w:val="en-US"/>
                </w:rPr>
                <w:t>period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D2283D">
            <w:pPr>
              <w:spacing w:before="0" w:after="0"/>
              <w:jc w:val="center"/>
              <w:rPr>
                <w:ins w:id="2425" w:author="Yugin Vitaly" w:date="2016-03-16T17:34:00Z"/>
                <w:sz w:val="20"/>
              </w:rPr>
            </w:pPr>
            <w:ins w:id="2426" w:author="Yugin Vitaly" w:date="2016-03-16T17:35:00Z">
              <w:r>
                <w:rPr>
                  <w:sz w:val="20"/>
                </w:rPr>
                <w:t>Н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FF7797" w:rsidRPr="00FF7797" w:rsidRDefault="00FF7797" w:rsidP="00D2283D">
            <w:pPr>
              <w:spacing w:before="0" w:after="0"/>
              <w:jc w:val="center"/>
              <w:rPr>
                <w:ins w:id="2427" w:author="Yugin Vitaly" w:date="2016-03-16T17:34:00Z"/>
                <w:sz w:val="20"/>
                <w:lang w:val="en-US"/>
              </w:rPr>
            </w:pPr>
            <w:ins w:id="2428" w:author="Yugin Vitaly" w:date="2016-03-16T17:35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</w:tcPr>
          <w:p w:rsidR="00FF7797" w:rsidRPr="00D86670" w:rsidRDefault="00FF7797" w:rsidP="00D2283D">
            <w:pPr>
              <w:spacing w:before="0" w:after="0"/>
              <w:rPr>
                <w:ins w:id="2429" w:author="Yugin Vitaly" w:date="2016-03-16T17:34:00Z"/>
                <w:sz w:val="20"/>
              </w:rPr>
            </w:pPr>
            <w:ins w:id="2430" w:author="Yugin Vitaly" w:date="2016-03-16T17:35:00Z">
              <w:r w:rsidRPr="00FF7797">
                <w:rPr>
                  <w:sz w:val="20"/>
                </w:rPr>
                <w:t>Проверяемый период</w:t>
              </w:r>
            </w:ins>
          </w:p>
        </w:tc>
        <w:tc>
          <w:tcPr>
            <w:tcW w:w="1384" w:type="pct"/>
            <w:gridSpan w:val="2"/>
            <w:shd w:val="clear" w:color="auto" w:fill="auto"/>
          </w:tcPr>
          <w:p w:rsidR="00FF7797" w:rsidRPr="00FF7797" w:rsidRDefault="00FF7797" w:rsidP="00D2283D">
            <w:pPr>
              <w:spacing w:before="0" w:after="0"/>
              <w:rPr>
                <w:ins w:id="2431" w:author="Yugin Vitaly" w:date="2016-03-16T17:34:00Z"/>
                <w:sz w:val="20"/>
              </w:rPr>
            </w:pPr>
            <w:ins w:id="2432" w:author="Yugin Vitaly" w:date="2016-03-16T17:35:00Z">
              <w:r>
                <w:rPr>
                  <w:sz w:val="20"/>
                </w:rPr>
                <w:t>При приеме контролируется обязательность заполнения блока</w:t>
              </w:r>
            </w:ins>
          </w:p>
        </w:tc>
      </w:tr>
      <w:tr w:rsidR="009D0D66" w:rsidRPr="001A4780" w:rsidTr="00B704BB">
        <w:trPr>
          <w:gridAfter w:val="1"/>
          <w:wAfter w:w="48" w:type="pct"/>
          <w:ins w:id="2433" w:author="Yugin Vitaly" w:date="2016-03-25T18:32:00Z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434" w:author="Yugin Vitaly" w:date="2016-03-25T18:32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9D0D66" w:rsidRPr="00847C67" w:rsidRDefault="009D0D66" w:rsidP="00B704BB">
            <w:pPr>
              <w:spacing w:before="0" w:after="0"/>
              <w:rPr>
                <w:ins w:id="2435" w:author="Yugin Vitaly" w:date="2016-03-25T18:32:00Z"/>
                <w:sz w:val="20"/>
              </w:rPr>
            </w:pPr>
            <w:ins w:id="2436" w:author="Yugin Vitaly" w:date="2016-03-25T18:32:00Z">
              <w:r w:rsidRPr="00CC7D5D">
                <w:rPr>
                  <w:sz w:val="20"/>
                </w:rPr>
                <w:t>notice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9D0D66" w:rsidP="00B704BB">
            <w:pPr>
              <w:spacing w:before="0" w:after="0"/>
              <w:jc w:val="center"/>
              <w:rPr>
                <w:ins w:id="2437" w:author="Yugin Vitaly" w:date="2016-03-25T18:32:00Z"/>
                <w:sz w:val="20"/>
              </w:rPr>
            </w:pPr>
            <w:ins w:id="2438" w:author="Yugin Vitaly" w:date="2016-03-25T18:3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9D0D66" w:rsidRPr="00847C67" w:rsidRDefault="009D0D66" w:rsidP="00B704BB">
            <w:pPr>
              <w:spacing w:before="0" w:after="0"/>
              <w:jc w:val="center"/>
              <w:rPr>
                <w:ins w:id="2439" w:author="Yugin Vitaly" w:date="2016-03-25T18:32:00Z"/>
                <w:sz w:val="20"/>
              </w:rPr>
            </w:pPr>
            <w:ins w:id="2440" w:author="Yugin Vitaly" w:date="2016-03-25T18:3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D0D66" w:rsidRPr="001E1039" w:rsidRDefault="009D0D66" w:rsidP="00B704BB">
            <w:pPr>
              <w:spacing w:before="0" w:after="0"/>
              <w:rPr>
                <w:ins w:id="2441" w:author="Yugin Vitaly" w:date="2016-03-25T18:32:00Z"/>
                <w:sz w:val="20"/>
              </w:rPr>
            </w:pPr>
            <w:ins w:id="2442" w:author="Yugin Vitaly" w:date="2016-03-25T18:32:00Z">
              <w:r w:rsidRPr="002C455F">
                <w:rPr>
                  <w:sz w:val="20"/>
                </w:rPr>
                <w:t>Уведомление о проведении проверки</w:t>
              </w:r>
            </w:ins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443" w:author="Yugin Vitaly" w:date="2016-03-25T18:32:00Z"/>
                <w:sz w:val="20"/>
              </w:rPr>
            </w:pPr>
          </w:p>
        </w:tc>
      </w:tr>
      <w:tr w:rsidR="009D0D66" w:rsidRPr="001A4780" w:rsidTr="00B704BB">
        <w:trPr>
          <w:gridAfter w:val="1"/>
          <w:wAfter w:w="48" w:type="pct"/>
          <w:ins w:id="2444" w:author="Yugin Vitaly" w:date="2016-03-25T18:32:00Z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445" w:author="Yugin Vitaly" w:date="2016-03-25T18:32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9D0D66" w:rsidRPr="00847C67" w:rsidRDefault="009D0D66" w:rsidP="00B704BB">
            <w:pPr>
              <w:spacing w:before="0" w:after="0"/>
              <w:rPr>
                <w:ins w:id="2446" w:author="Yugin Vitaly" w:date="2016-03-25T18:32:00Z"/>
                <w:sz w:val="20"/>
              </w:rPr>
            </w:pPr>
            <w:ins w:id="2447" w:author="Yugin Vitaly" w:date="2016-03-25T18:32:00Z">
              <w:r>
                <w:rPr>
                  <w:sz w:val="20"/>
                  <w:lang w:val="en-US"/>
                </w:rPr>
                <w:t>order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9D0D66" w:rsidP="00B704BB">
            <w:pPr>
              <w:spacing w:before="0" w:after="0"/>
              <w:jc w:val="center"/>
              <w:rPr>
                <w:ins w:id="2448" w:author="Yugin Vitaly" w:date="2016-03-25T18:32:00Z"/>
                <w:sz w:val="20"/>
              </w:rPr>
            </w:pPr>
            <w:ins w:id="2449" w:author="Yugin Vitaly" w:date="2016-03-25T18:3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9D0D66" w:rsidRPr="00847C67" w:rsidRDefault="009D0D66" w:rsidP="00B704BB">
            <w:pPr>
              <w:spacing w:before="0" w:after="0"/>
              <w:jc w:val="center"/>
              <w:rPr>
                <w:ins w:id="2450" w:author="Yugin Vitaly" w:date="2016-03-25T18:32:00Z"/>
                <w:sz w:val="20"/>
              </w:rPr>
            </w:pPr>
            <w:ins w:id="2451" w:author="Yugin Vitaly" w:date="2016-03-25T18:3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D0D66" w:rsidRPr="001E1039" w:rsidRDefault="009D0D66" w:rsidP="00B704BB">
            <w:pPr>
              <w:spacing w:before="0" w:after="0"/>
              <w:rPr>
                <w:ins w:id="2452" w:author="Yugin Vitaly" w:date="2016-03-25T18:32:00Z"/>
                <w:sz w:val="20"/>
              </w:rPr>
            </w:pPr>
            <w:ins w:id="2453" w:author="Yugin Vitaly" w:date="2016-03-25T18:32:00Z">
              <w:r w:rsidRPr="002C455F">
                <w:rPr>
                  <w:sz w:val="20"/>
                </w:rPr>
                <w:t>Приказ (распоряжение) о проведении проверки</w:t>
              </w:r>
            </w:ins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454" w:author="Yugin Vitaly" w:date="2016-03-25T18:32:00Z"/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E232BB" w:rsidRDefault="009D0D66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627DA4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4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ins w:id="2455" w:author="Yugin Vitaly" w:date="2016-03-08T20:37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627DA4" w:rsidRPr="001A4780" w:rsidTr="006F7CD1">
        <w:trPr>
          <w:gridAfter w:val="1"/>
          <w:wAfter w:w="48" w:type="pct"/>
          <w:ins w:id="2456" w:author="Yugin Vitaly" w:date="2016-03-08T20:33:00Z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ins w:id="2457" w:author="Yugin Vitaly" w:date="2016-03-08T20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ins w:id="2458" w:author="Yugin Vitaly" w:date="2016-03-08T20:33:00Z"/>
              </w:rPr>
            </w:pPr>
            <w:ins w:id="2459" w:author="Yugin Vitaly" w:date="2016-03-08T20:34:00Z"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ins w:id="2460" w:author="Yugin Vitaly" w:date="2016-03-08T20:33:00Z"/>
                <w:sz w:val="20"/>
              </w:rPr>
            </w:pPr>
            <w:ins w:id="2461" w:author="Yugin Vitaly" w:date="2016-03-08T20:34:00Z">
              <w:r>
                <w:rPr>
                  <w:sz w:val="20"/>
                </w:rPr>
                <w:t>О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ins w:id="2462" w:author="Yugin Vitaly" w:date="2016-03-08T20:33:00Z"/>
                <w:sz w:val="20"/>
              </w:rPr>
            </w:pPr>
            <w:ins w:id="2463" w:author="Yugin Vitaly" w:date="2016-03-08T20:3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464" w:author="Yugin Vitaly" w:date="2016-03-08T20:33:00Z"/>
                <w:sz w:val="20"/>
              </w:rPr>
            </w:pPr>
            <w:ins w:id="2465" w:author="Yugin Vitaly" w:date="2016-03-08T20:34:00Z"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4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466" w:author="Yugin Vitaly" w:date="2016-03-08T20:33:00Z"/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E232BB" w:rsidRDefault="009D0D66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627DA4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4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ins w:id="2467" w:author="Yugin Vitaly" w:date="2016-03-08T20:38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627DA4" w:rsidRPr="001A4780" w:rsidTr="002B4213">
        <w:trPr>
          <w:gridAfter w:val="1"/>
          <w:wAfter w:w="48" w:type="pct"/>
          <w:ins w:id="2468" w:author="Yugin Vitaly" w:date="2016-03-08T20:33:00Z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469" w:author="Yugin Vitaly" w:date="2016-03-08T20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ins w:id="2470" w:author="Yugin Vitaly" w:date="2016-03-08T20:33:00Z"/>
              </w:rPr>
            </w:pPr>
            <w:ins w:id="2471" w:author="Yugin Vitaly" w:date="2016-03-08T20:34:00Z">
              <w:r>
                <w:fldChar w:fldCharType="begin"/>
              </w:r>
              <w:r>
                <w:instrText xml:space="preserve"> HYPERLINK \l "authority_"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authority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ins w:id="2472" w:author="Yugin Vitaly" w:date="2016-03-08T20:33:00Z"/>
                <w:sz w:val="20"/>
              </w:rPr>
            </w:pPr>
            <w:ins w:id="2473" w:author="Yugin Vitaly" w:date="2016-03-08T20:34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ins w:id="2474" w:author="Yugin Vitaly" w:date="2016-03-08T20:33:00Z"/>
                <w:sz w:val="20"/>
              </w:rPr>
            </w:pPr>
            <w:ins w:id="2475" w:author="Yugin Vitaly" w:date="2016-03-08T20:3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Default="00627DA4" w:rsidP="002F45C8">
            <w:pPr>
              <w:spacing w:before="0" w:after="0"/>
              <w:rPr>
                <w:ins w:id="2476" w:author="Yugin Vitaly" w:date="2016-03-08T20:34:00Z"/>
                <w:sz w:val="20"/>
              </w:rPr>
            </w:pPr>
            <w:ins w:id="2477" w:author="Yugin Vitaly" w:date="2016-03-08T20:34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уполномоченного органа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627DA4" w:rsidRPr="00E232BB" w:rsidRDefault="00627DA4" w:rsidP="00464998">
            <w:pPr>
              <w:spacing w:before="0" w:after="0"/>
              <w:rPr>
                <w:ins w:id="2478" w:author="Yugin Vitaly" w:date="2016-03-08T20:33:00Z"/>
                <w:sz w:val="20"/>
              </w:rPr>
            </w:pPr>
            <w:ins w:id="2479" w:author="Yugin Vitaly" w:date="2016-03-08T20:34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480" w:author="Yugin Vitaly" w:date="2016-03-08T20:33:00Z"/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4" w:type="pct"/>
            <w:gridSpan w:val="2"/>
            <w:vMerge w:val="restart"/>
            <w:shd w:val="clear" w:color="auto" w:fill="auto"/>
          </w:tcPr>
          <w:p w:rsidR="00627DA4" w:rsidRPr="00E232BB" w:rsidRDefault="00627DA4" w:rsidP="00627DA4">
            <w:pPr>
              <w:spacing w:before="0" w:after="0"/>
              <w:rPr>
                <w:sz w:val="20"/>
              </w:rPr>
            </w:pPr>
            <w:ins w:id="2481" w:author="Yugin Vitaly" w:date="2016-03-08T20:38:00Z">
              <w:r>
                <w:rPr>
                  <w:sz w:val="20"/>
                </w:rPr>
                <w:t xml:space="preserve">Допустимо указание только одного элемента </w:t>
              </w:r>
            </w:ins>
          </w:p>
        </w:tc>
      </w:tr>
      <w:tr w:rsidR="00627DA4" w:rsidRPr="001A4780" w:rsidTr="006F7CD1">
        <w:trPr>
          <w:gridAfter w:val="1"/>
          <w:wAfter w:w="48" w:type="pct"/>
          <w:ins w:id="2482" w:author="Yugin Vitaly" w:date="2016-03-08T20:33:00Z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483" w:author="Yugin Vitaly" w:date="2016-03-08T20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rPr>
                <w:ins w:id="2484" w:author="Yugin Vitaly" w:date="2016-03-08T20:33:00Z"/>
                <w:sz w:val="20"/>
              </w:rPr>
            </w:pPr>
            <w:ins w:id="2485" w:author="Yugin Vitaly" w:date="2016-03-08T20:35:00Z">
              <w:r>
                <w:fldChar w:fldCharType="begin"/>
              </w:r>
              <w:r>
                <w:instrText xml:space="preserve"> HYPERLINK \l "authority_"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authority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AgencyNew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ins w:id="2486" w:author="Yugin Vitaly" w:date="2016-03-08T20:33:00Z"/>
                <w:sz w:val="20"/>
              </w:rPr>
            </w:pPr>
            <w:ins w:id="2487" w:author="Yugin Vitaly" w:date="2016-03-08T20:35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ins w:id="2488" w:author="Yugin Vitaly" w:date="2016-03-08T20:33:00Z"/>
                <w:sz w:val="20"/>
              </w:rPr>
            </w:pPr>
            <w:ins w:id="2489" w:author="Yugin Vitaly" w:date="2016-03-08T20:35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Default="00627DA4" w:rsidP="002F45C8">
            <w:pPr>
              <w:spacing w:before="0" w:after="0"/>
              <w:rPr>
                <w:ins w:id="2490" w:author="Yugin Vitaly" w:date="2016-03-08T20:35:00Z"/>
                <w:sz w:val="20"/>
              </w:rPr>
            </w:pPr>
            <w:ins w:id="2491" w:author="Yugin Vitaly" w:date="2016-03-08T20:35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уполномоченного учреждения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627DA4" w:rsidRDefault="00627DA4" w:rsidP="00464998">
            <w:pPr>
              <w:spacing w:before="0" w:after="0"/>
              <w:rPr>
                <w:ins w:id="2492" w:author="Yugin Vitaly" w:date="2016-03-08T20:33:00Z"/>
                <w:sz w:val="20"/>
              </w:rPr>
            </w:pPr>
            <w:ins w:id="2493" w:author="Yugin Vitaly" w:date="2016-03-08T20:35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494" w:author="Yugin Vitaly" w:date="2016-03-08T20:33:00Z"/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E232BB" w:rsidRDefault="009D0D66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627DA4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4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ins w:id="2495" w:author="Yugin Vitaly" w:date="2016-03-08T20:38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627DA4" w:rsidRPr="001A4780" w:rsidTr="006F7CD1">
        <w:trPr>
          <w:gridAfter w:val="1"/>
          <w:wAfter w:w="48" w:type="pct"/>
          <w:ins w:id="2496" w:author="Yugin Vitaly" w:date="2016-03-08T20:33:00Z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497" w:author="Yugin Vitaly" w:date="2016-03-08T20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ins w:id="2498" w:author="Yugin Vitaly" w:date="2016-03-08T20:33:00Z"/>
              </w:rPr>
            </w:pPr>
            <w:ins w:id="2499" w:author="Yugin Vitaly" w:date="2016-03-08T20:35:00Z">
              <w:r>
                <w:fldChar w:fldCharType="begin"/>
              </w:r>
              <w:r>
                <w:instrText xml:space="preserve"> HYPERLINK \l "specialized_"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specialized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ins w:id="2500" w:author="Yugin Vitaly" w:date="2016-03-08T20:33:00Z"/>
                <w:sz w:val="20"/>
              </w:rPr>
            </w:pPr>
            <w:ins w:id="2501" w:author="Yugin Vitaly" w:date="2016-03-08T20:35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ins w:id="2502" w:author="Yugin Vitaly" w:date="2016-03-08T20:33:00Z"/>
                <w:sz w:val="20"/>
              </w:rPr>
            </w:pPr>
            <w:ins w:id="2503" w:author="Yugin Vitaly" w:date="2016-03-08T20:35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Default="00627DA4" w:rsidP="002F45C8">
            <w:pPr>
              <w:spacing w:before="0" w:after="0"/>
              <w:rPr>
                <w:ins w:id="2504" w:author="Yugin Vitaly" w:date="2016-03-08T20:35:00Z"/>
                <w:sz w:val="20"/>
              </w:rPr>
            </w:pPr>
            <w:ins w:id="2505" w:author="Yugin Vitaly" w:date="2016-03-08T20:35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специализированной организации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627DA4" w:rsidRPr="00E232BB" w:rsidRDefault="00627DA4" w:rsidP="00464998">
            <w:pPr>
              <w:spacing w:before="0" w:after="0"/>
              <w:rPr>
                <w:ins w:id="2506" w:author="Yugin Vitaly" w:date="2016-03-08T20:33:00Z"/>
                <w:sz w:val="20"/>
              </w:rPr>
            </w:pPr>
            <w:ins w:id="2507" w:author="Yugin Vitaly" w:date="2016-03-08T20:35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508" w:author="Yugin Vitaly" w:date="2016-03-08T20:33:00Z"/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E232BB" w:rsidRDefault="009D0D66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627DA4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5437E9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Pr="00E232BB" w:rsidRDefault="00627DA4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4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ins w:id="2509" w:author="Yugin Vitaly" w:date="2016-03-08T20:38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627DA4" w:rsidRPr="001A4780" w:rsidTr="006F7CD1">
        <w:trPr>
          <w:gridAfter w:val="1"/>
          <w:wAfter w:w="48" w:type="pct"/>
          <w:ins w:id="2510" w:author="Yugin Vitaly" w:date="2016-03-08T20:33:00Z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511" w:author="Yugin Vitaly" w:date="2016-03-08T20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rPr>
                <w:ins w:id="2512" w:author="Yugin Vitaly" w:date="2016-03-08T20:33:00Z"/>
              </w:rPr>
            </w:pPr>
            <w:ins w:id="2513" w:author="Yugin Vitaly" w:date="2016-03-08T20:35:00Z">
              <w:r>
                <w:fldChar w:fldCharType="begin"/>
              </w:r>
              <w:r>
                <w:instrText xml:space="preserve"> HYPERLINK \l "EP_"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EP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2A3897" w:rsidRDefault="00627DA4" w:rsidP="00464998">
            <w:pPr>
              <w:spacing w:before="0" w:after="0"/>
              <w:jc w:val="center"/>
              <w:rPr>
                <w:ins w:id="2514" w:author="Yugin Vitaly" w:date="2016-03-08T20:33:00Z"/>
                <w:sz w:val="20"/>
              </w:rPr>
            </w:pPr>
            <w:ins w:id="2515" w:author="Yugin Vitaly" w:date="2016-03-08T20:35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ins w:id="2516" w:author="Yugin Vitaly" w:date="2016-03-08T20:33:00Z"/>
                <w:sz w:val="20"/>
              </w:rPr>
            </w:pPr>
            <w:ins w:id="2517" w:author="Yugin Vitaly" w:date="2016-03-08T20:35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Default="00627DA4" w:rsidP="002F45C8">
            <w:pPr>
              <w:spacing w:before="0" w:after="0"/>
              <w:rPr>
                <w:ins w:id="2518" w:author="Yugin Vitaly" w:date="2016-03-08T20:35:00Z"/>
                <w:sz w:val="20"/>
              </w:rPr>
            </w:pPr>
            <w:ins w:id="2519" w:author="Yugin Vitaly" w:date="2016-03-08T20:35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оператора ЭП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627DA4" w:rsidRPr="00E232BB" w:rsidRDefault="00627DA4" w:rsidP="005C7D2F">
            <w:pPr>
              <w:spacing w:before="0" w:after="0"/>
              <w:rPr>
                <w:ins w:id="2520" w:author="Yugin Vitaly" w:date="2016-03-08T20:33:00Z"/>
                <w:sz w:val="20"/>
              </w:rPr>
            </w:pPr>
            <w:ins w:id="2521" w:author="Yugin Vitaly" w:date="2016-03-08T20:35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522" w:author="Yugin Vitaly" w:date="2016-03-08T20:33:00Z"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3B7C0D" w:rsidRDefault="00FF40F3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 xml:space="preserve">Конкурсная, аукционная, </w:t>
            </w:r>
            <w:r w:rsidRPr="00C8376F">
              <w:rPr>
                <w:sz w:val="20"/>
              </w:rPr>
              <w:lastRenderedPageBreak/>
              <w:t>котировочная или единая комиссия в соответствии с 94-ФЗ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C8376F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68628D" w:rsidRDefault="00FF40F3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ins w:id="2523" w:author="Yugin Vitaly" w:date="2016-03-08T20:38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627DA4" w:rsidRPr="001A4780" w:rsidTr="00302219">
        <w:trPr>
          <w:gridAfter w:val="1"/>
          <w:wAfter w:w="48" w:type="pct"/>
          <w:ins w:id="2524" w:author="Yugin Vitaly" w:date="2016-03-08T20:36:00Z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525" w:author="Yugin Vitaly" w:date="2016-03-08T20:36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ins w:id="2526" w:author="Yugin Vitaly" w:date="2016-03-08T20:36:00Z"/>
                <w:sz w:val="20"/>
              </w:rPr>
            </w:pPr>
            <w:ins w:id="2527" w:author="Yugin Vitaly" w:date="2016-03-08T20:37:00Z">
              <w:r w:rsidRPr="00C36287">
                <w:rPr>
                  <w:sz w:val="20"/>
                </w:rPr>
                <w:t>OOS_support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ins w:id="2528" w:author="Yugin Vitaly" w:date="2016-03-08T20:36:00Z"/>
                <w:sz w:val="20"/>
              </w:rPr>
            </w:pPr>
            <w:ins w:id="2529" w:author="Yugin Vitaly" w:date="2016-03-08T20:37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ins w:id="2530" w:author="Yugin Vitaly" w:date="2016-03-08T20:36:00Z"/>
                <w:sz w:val="20"/>
              </w:rPr>
            </w:pPr>
            <w:ins w:id="2531" w:author="Yugin Vitaly" w:date="2016-03-08T20:37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Default="00627DA4" w:rsidP="002F45C8">
            <w:pPr>
              <w:spacing w:before="0" w:after="0"/>
              <w:rPr>
                <w:ins w:id="2532" w:author="Yugin Vitaly" w:date="2016-03-08T20:37:00Z"/>
                <w:sz w:val="20"/>
              </w:rPr>
            </w:pPr>
            <w:ins w:id="2533" w:author="Yugin Vitaly" w:date="2016-03-08T20:37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</w:t>
              </w:r>
              <w:r w:rsidRPr="004900DA">
                <w:rPr>
                  <w:sz w:val="20"/>
                </w:rPr>
                <w:t>рганизаци</w:t>
              </w:r>
              <w:r>
                <w:rPr>
                  <w:sz w:val="20"/>
                </w:rPr>
                <w:t>и</w:t>
              </w:r>
              <w:r w:rsidRPr="004900DA">
                <w:rPr>
                  <w:sz w:val="20"/>
                </w:rPr>
                <w:t xml:space="preserve"> по обслуживанию пользователей ЕИС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627DA4" w:rsidRPr="008F74C0" w:rsidRDefault="00627DA4" w:rsidP="00464998">
            <w:pPr>
              <w:spacing w:before="0" w:after="0"/>
              <w:rPr>
                <w:ins w:id="2534" w:author="Yugin Vitaly" w:date="2016-03-08T20:36:00Z"/>
                <w:sz w:val="20"/>
              </w:rPr>
            </w:pPr>
            <w:ins w:id="2535" w:author="Yugin Vitaly" w:date="2016-03-08T20:37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536" w:author="Yugin Vitaly" w:date="2016-03-08T20:36:00Z"/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27DA4" w:rsidRPr="00B00CF5" w:rsidRDefault="00627DA4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4" w:type="pct"/>
            <w:gridSpan w:val="2"/>
            <w:vMerge w:val="restart"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sz w:val="20"/>
              </w:rPr>
            </w:pPr>
            <w:ins w:id="2537" w:author="Yugin Vitaly" w:date="2016-03-08T20:38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627DA4" w:rsidRPr="001A4780" w:rsidTr="00412F1F">
        <w:trPr>
          <w:gridAfter w:val="1"/>
          <w:wAfter w:w="48" w:type="pct"/>
          <w:ins w:id="2538" w:author="Yugin Vitaly" w:date="2016-03-08T20:36:00Z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539" w:author="Yugin Vitaly" w:date="2016-03-08T20:36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847C67" w:rsidRDefault="00627DA4" w:rsidP="00464998">
            <w:pPr>
              <w:spacing w:before="0" w:after="0"/>
              <w:rPr>
                <w:ins w:id="2540" w:author="Yugin Vitaly" w:date="2016-03-08T20:36:00Z"/>
                <w:sz w:val="20"/>
              </w:rPr>
            </w:pPr>
            <w:ins w:id="2541" w:author="Yugin Vitaly" w:date="2016-03-08T20:37:00Z">
              <w:r w:rsidRPr="00C36287">
                <w:rPr>
                  <w:sz w:val="20"/>
                </w:rPr>
                <w:t>RC_authority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464998">
            <w:pPr>
              <w:spacing w:before="0" w:after="0"/>
              <w:jc w:val="center"/>
              <w:rPr>
                <w:ins w:id="2542" w:author="Yugin Vitaly" w:date="2016-03-08T20:36:00Z"/>
                <w:sz w:val="20"/>
              </w:rPr>
            </w:pPr>
            <w:ins w:id="2543" w:author="Yugin Vitaly" w:date="2016-03-08T20:37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464998">
            <w:pPr>
              <w:spacing w:before="0" w:after="0"/>
              <w:jc w:val="center"/>
              <w:rPr>
                <w:ins w:id="2544" w:author="Yugin Vitaly" w:date="2016-03-08T20:36:00Z"/>
                <w:sz w:val="20"/>
              </w:rPr>
            </w:pPr>
            <w:ins w:id="2545" w:author="Yugin Vitaly" w:date="2016-03-08T20:37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Default="00627DA4" w:rsidP="002F45C8">
            <w:pPr>
              <w:spacing w:before="0" w:after="0"/>
              <w:rPr>
                <w:ins w:id="2546" w:author="Yugin Vitaly" w:date="2016-03-08T20:37:00Z"/>
                <w:sz w:val="20"/>
              </w:rPr>
            </w:pPr>
            <w:ins w:id="2547" w:author="Yugin Vitaly" w:date="2016-03-08T20:37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</w:t>
              </w:r>
              <w:r w:rsidRPr="00CD7ACB">
                <w:rPr>
                  <w:sz w:val="20"/>
                </w:rPr>
                <w:t>полномоченн</w:t>
              </w:r>
              <w:r>
                <w:rPr>
                  <w:sz w:val="20"/>
                </w:rPr>
                <w:t>ого</w:t>
              </w:r>
              <w:r w:rsidRPr="00CD7ACB">
                <w:rPr>
                  <w:sz w:val="20"/>
                </w:rPr>
                <w:t xml:space="preserve"> на ведение реестра государственных и муниципальных контрактов федеральн</w:t>
              </w:r>
              <w:r>
                <w:rPr>
                  <w:sz w:val="20"/>
                </w:rPr>
                <w:t>ого</w:t>
              </w:r>
              <w:r w:rsidRPr="00CD7ACB">
                <w:rPr>
                  <w:sz w:val="20"/>
                </w:rPr>
                <w:t xml:space="preserve"> орган</w:t>
              </w:r>
              <w:r>
                <w:rPr>
                  <w:sz w:val="20"/>
                </w:rPr>
                <w:t>а</w:t>
              </w:r>
              <w:r w:rsidRPr="00CD7ACB">
                <w:rPr>
                  <w:sz w:val="20"/>
                </w:rPr>
                <w:t xml:space="preserve"> исполнительной власти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627DA4" w:rsidRPr="008F74C0" w:rsidRDefault="00627DA4" w:rsidP="00464998">
            <w:pPr>
              <w:spacing w:before="0" w:after="0"/>
              <w:rPr>
                <w:ins w:id="2548" w:author="Yugin Vitaly" w:date="2016-03-08T20:36:00Z"/>
                <w:sz w:val="20"/>
              </w:rPr>
            </w:pPr>
            <w:ins w:id="2549" w:author="Yugin Vitaly" w:date="2016-03-08T20:37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vMerge/>
            <w:shd w:val="clear" w:color="auto" w:fill="auto"/>
          </w:tcPr>
          <w:p w:rsidR="00627DA4" w:rsidRPr="00E232BB" w:rsidRDefault="00627DA4" w:rsidP="00464998">
            <w:pPr>
              <w:spacing w:before="0" w:after="0"/>
              <w:rPr>
                <w:ins w:id="2550" w:author="Yugin Vitaly" w:date="2016-03-08T20:36:00Z"/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847C67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27DA4" w:rsidRPr="008F74C0" w:rsidRDefault="00627DA4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4" w:type="pct"/>
            <w:gridSpan w:val="2"/>
            <w:vMerge w:val="restart"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ins w:id="2551" w:author="Yugin Vitaly" w:date="2016-03-08T20:39:00Z"/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627DA4" w:rsidRPr="00E232BB" w:rsidRDefault="00627DA4" w:rsidP="002438A6">
            <w:pPr>
              <w:spacing w:before="0" w:after="0"/>
              <w:rPr>
                <w:sz w:val="20"/>
              </w:rPr>
            </w:pPr>
            <w:ins w:id="2552" w:author="Yugin Vitaly" w:date="2016-03-08T20:39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627DA4" w:rsidRPr="001A4780" w:rsidTr="00965515">
        <w:trPr>
          <w:gridAfter w:val="1"/>
          <w:wAfter w:w="48" w:type="pct"/>
          <w:ins w:id="2553" w:author="Yugin Vitaly" w:date="2016-03-08T20:36:00Z"/>
        </w:trPr>
        <w:tc>
          <w:tcPr>
            <w:tcW w:w="742" w:type="pct"/>
            <w:gridSpan w:val="2"/>
            <w:vMerge/>
            <w:shd w:val="clear" w:color="auto" w:fill="auto"/>
          </w:tcPr>
          <w:p w:rsidR="00627DA4" w:rsidRPr="00E232BB" w:rsidRDefault="00627DA4" w:rsidP="002438A6">
            <w:pPr>
              <w:spacing w:before="0" w:after="0"/>
              <w:rPr>
                <w:ins w:id="2554" w:author="Yugin Vitaly" w:date="2016-03-08T20:36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627DA4" w:rsidRPr="002438A6" w:rsidRDefault="00627DA4" w:rsidP="002438A6">
            <w:pPr>
              <w:spacing w:before="0" w:after="0"/>
              <w:rPr>
                <w:ins w:id="2555" w:author="Yugin Vitaly" w:date="2016-03-08T20:36:00Z"/>
                <w:sz w:val="20"/>
              </w:rPr>
            </w:pPr>
            <w:ins w:id="2556" w:author="Yugin Vitaly" w:date="2016-03-08T20:37:00Z">
              <w:r w:rsidRPr="00F03CF4">
                <w:rPr>
                  <w:sz w:val="20"/>
                </w:rPr>
                <w:t>FC_authority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</w:tcPr>
          <w:p w:rsidR="00627DA4" w:rsidRDefault="00627DA4" w:rsidP="002438A6">
            <w:pPr>
              <w:spacing w:before="0" w:after="0"/>
              <w:jc w:val="center"/>
              <w:rPr>
                <w:ins w:id="2557" w:author="Yugin Vitaly" w:date="2016-03-08T20:36:00Z"/>
                <w:sz w:val="20"/>
              </w:rPr>
            </w:pPr>
            <w:ins w:id="2558" w:author="Yugin Vitaly" w:date="2016-03-08T20:37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</w:tcPr>
          <w:p w:rsidR="00627DA4" w:rsidRPr="00E232BB" w:rsidRDefault="00627DA4" w:rsidP="002438A6">
            <w:pPr>
              <w:spacing w:before="0" w:after="0"/>
              <w:jc w:val="center"/>
              <w:rPr>
                <w:ins w:id="2559" w:author="Yugin Vitaly" w:date="2016-03-08T20:36:00Z"/>
                <w:sz w:val="20"/>
              </w:rPr>
            </w:pPr>
            <w:ins w:id="2560" w:author="Yugin Vitaly" w:date="2016-03-08T20:37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Default="00627DA4" w:rsidP="002F45C8">
            <w:pPr>
              <w:spacing w:before="0" w:after="0"/>
              <w:rPr>
                <w:ins w:id="2561" w:author="Yugin Vitaly" w:date="2016-03-08T20:37:00Z"/>
                <w:sz w:val="20"/>
              </w:rPr>
            </w:pPr>
            <w:ins w:id="2562" w:author="Yugin Vitaly" w:date="2016-03-08T20:37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</w:t>
              </w:r>
              <w:r w:rsidRPr="00F03CF4">
                <w:rPr>
                  <w:sz w:val="20"/>
                </w:rPr>
                <w:t>рган</w:t>
              </w:r>
              <w:r>
                <w:rPr>
                  <w:sz w:val="20"/>
                </w:rPr>
                <w:t>а</w:t>
              </w:r>
              <w:r w:rsidRPr="00F03CF4">
                <w:rPr>
                  <w:sz w:val="20"/>
                </w:rPr>
                <w:t xml:space="preserve"> государственного (муниципального) финансового контроля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627DA4" w:rsidRPr="002438A6" w:rsidRDefault="00627DA4" w:rsidP="002438A6">
            <w:pPr>
              <w:spacing w:before="0" w:after="0"/>
              <w:rPr>
                <w:ins w:id="2563" w:author="Yugin Vitaly" w:date="2016-03-08T20:36:00Z"/>
                <w:sz w:val="20"/>
              </w:rPr>
            </w:pPr>
            <w:ins w:id="2564" w:author="Yugin Vitaly" w:date="2016-03-08T20:37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vMerge/>
            <w:shd w:val="clear" w:color="auto" w:fill="auto"/>
          </w:tcPr>
          <w:p w:rsidR="00627DA4" w:rsidRDefault="00627DA4" w:rsidP="002438A6">
            <w:pPr>
              <w:spacing w:before="0" w:after="0"/>
              <w:rPr>
                <w:ins w:id="2565" w:author="Yugin Vitaly" w:date="2016-03-08T20:36:00Z"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925F6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6D7888" w:rsidRDefault="00FF40F3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925F6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6D7888" w:rsidRDefault="00FF40F3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Заказчик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2F45C8">
        <w:trPr>
          <w:gridAfter w:val="1"/>
          <w:wAfter w:w="48" w:type="pct"/>
          <w:ins w:id="2566" w:author="Yugin Vitaly" w:date="2016-03-08T20:39:00Z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627DA4" w:rsidRPr="00112F33" w:rsidRDefault="00627DA4" w:rsidP="002F45C8">
            <w:pPr>
              <w:spacing w:before="0" w:after="0"/>
              <w:jc w:val="center"/>
              <w:rPr>
                <w:ins w:id="2567" w:author="Yugin Vitaly" w:date="2016-03-08T20:39:00Z"/>
                <w:b/>
                <w:sz w:val="20"/>
              </w:rPr>
            </w:pPr>
            <w:ins w:id="2568" w:author="Yugin Vitaly" w:date="2016-03-08T20:40:00Z">
              <w:r w:rsidRPr="00F0153B">
                <w:rPr>
                  <w:b/>
                  <w:sz w:val="20"/>
                </w:rPr>
                <w:t>Реквизиты заказчика (согласно ПП РФ № 1148)</w:t>
              </w:r>
            </w:ins>
          </w:p>
        </w:tc>
      </w:tr>
      <w:tr w:rsidR="00627DA4" w:rsidRPr="001A4780" w:rsidTr="002F45C8">
        <w:trPr>
          <w:gridAfter w:val="1"/>
          <w:wAfter w:w="48" w:type="pct"/>
          <w:ins w:id="2569" w:author="Yugin Vitaly" w:date="2016-03-08T20:39:00Z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2F45C8">
            <w:pPr>
              <w:spacing w:before="0" w:after="0"/>
              <w:rPr>
                <w:ins w:id="2570" w:author="Yugin Vitaly" w:date="2016-03-08T20:39:00Z"/>
                <w:b/>
                <w:sz w:val="20"/>
              </w:rPr>
            </w:pPr>
            <w:ins w:id="2571" w:author="Yugin Vitaly" w:date="2016-03-08T20:40:00Z">
              <w:r w:rsidRPr="003F2611">
                <w:rPr>
                  <w:b/>
                  <w:sz w:val="20"/>
                </w:rPr>
                <w:t>customer</w:t>
              </w:r>
              <w:r>
                <w:rPr>
                  <w:b/>
                  <w:sz w:val="20"/>
                  <w:lang w:val="en-US"/>
                </w:rPr>
                <w:t>New</w:t>
              </w:r>
            </w:ins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627DA4" w:rsidRPr="00847C67" w:rsidRDefault="00627DA4" w:rsidP="002F45C8">
            <w:pPr>
              <w:spacing w:before="0" w:after="0"/>
              <w:rPr>
                <w:ins w:id="2572" w:author="Yugin Vitaly" w:date="2016-03-08T20:39:00Z"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2F45C8">
            <w:pPr>
              <w:spacing w:before="0" w:after="0"/>
              <w:jc w:val="center"/>
              <w:rPr>
                <w:ins w:id="2573" w:author="Yugin Vitaly" w:date="2016-03-08T20:39:00Z"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627DA4" w:rsidRPr="00847C67" w:rsidRDefault="00627DA4" w:rsidP="002F45C8">
            <w:pPr>
              <w:spacing w:before="0" w:after="0"/>
              <w:jc w:val="center"/>
              <w:rPr>
                <w:ins w:id="2574" w:author="Yugin Vitaly" w:date="2016-03-08T20:39:00Z"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Pr="00847C67" w:rsidRDefault="00627DA4" w:rsidP="002F45C8">
            <w:pPr>
              <w:spacing w:before="0" w:after="0"/>
              <w:rPr>
                <w:ins w:id="2575" w:author="Yugin Vitaly" w:date="2016-03-08T20:39:00Z"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27DA4" w:rsidRPr="008D100A" w:rsidRDefault="00627DA4" w:rsidP="002F45C8">
            <w:pPr>
              <w:spacing w:before="0" w:after="0"/>
              <w:rPr>
                <w:ins w:id="2576" w:author="Yugin Vitaly" w:date="2016-03-08T20:39:00Z"/>
                <w:sz w:val="20"/>
              </w:rPr>
            </w:pPr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577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578" w:author="Yugin Vitaly" w:date="2016-03-08T20:40:00Z"/>
          <w:trPrChange w:id="2579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vAlign w:val="center"/>
            <w:tcPrChange w:id="2580" w:author="Yugin Vitaly" w:date="2016-03-08T20:40:00Z">
              <w:tcPr>
                <w:tcW w:w="742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847C67" w:rsidRDefault="00627DA4" w:rsidP="002F45C8">
            <w:pPr>
              <w:spacing w:before="0" w:after="0"/>
              <w:rPr>
                <w:ins w:id="2581" w:author="Yugin Vitaly" w:date="2016-03-08T20:40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582" w:author="Yugin Vitaly" w:date="2016-03-08T20:40:00Z">
              <w:tcPr>
                <w:tcW w:w="729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583" w:author="Yugin Vitaly" w:date="2016-03-08T20:40:00Z"/>
                <w:sz w:val="20"/>
              </w:rPr>
            </w:pPr>
            <w:ins w:id="2584" w:author="Yugin Vitaly" w:date="2016-03-08T20:40:00Z">
              <w:r w:rsidRPr="00E922DA">
                <w:rPr>
                  <w:sz w:val="20"/>
                </w:rPr>
                <w:t>fullName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585" w:author="Yugin Vitaly" w:date="2016-03-08T20:40:00Z">
              <w:tcPr>
                <w:tcW w:w="201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586" w:author="Yugin Vitaly" w:date="2016-03-08T20:40:00Z"/>
                <w:sz w:val="20"/>
              </w:rPr>
            </w:pPr>
            <w:ins w:id="2587" w:author="Yugin Vitaly" w:date="2016-03-08T20:40:00Z">
              <w:r>
                <w:rPr>
                  <w:sz w:val="20"/>
                </w:rPr>
                <w:t>О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588" w:author="Yugin Vitaly" w:date="2016-03-08T20:40:00Z">
              <w:tcPr>
                <w:tcW w:w="50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589" w:author="Yugin Vitaly" w:date="2016-03-08T20:40:00Z"/>
                <w:sz w:val="20"/>
              </w:rPr>
            </w:pPr>
            <w:ins w:id="2590" w:author="Yugin Vitaly" w:date="2016-03-08T20:40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591" w:author="Yugin Vitaly" w:date="2016-03-08T20:40:00Z">
              <w:tcPr>
                <w:tcW w:w="138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592" w:author="Yugin Vitaly" w:date="2016-03-08T20:40:00Z"/>
                <w:sz w:val="20"/>
              </w:rPr>
            </w:pPr>
            <w:ins w:id="2593" w:author="Yugin Vitaly" w:date="2016-03-08T20:40:00Z">
              <w:r w:rsidRPr="00E922DA">
                <w:rPr>
                  <w:sz w:val="20"/>
                </w:rPr>
                <w:t>Полное наименование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594" w:author="Yugin Vitaly" w:date="2016-03-08T20:40:00Z">
              <w:tcPr>
                <w:tcW w:w="1384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595" w:author="Yugin Vitaly" w:date="2016-03-08T20:40:00Z"/>
                <w:sz w:val="20"/>
              </w:rPr>
            </w:pPr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596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597" w:author="Yugin Vitaly" w:date="2016-03-08T20:40:00Z"/>
          <w:trPrChange w:id="2598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tcPrChange w:id="2599" w:author="Yugin Vitaly" w:date="2016-03-08T20:40:00Z">
              <w:tcPr>
                <w:tcW w:w="742" w:type="pct"/>
                <w:gridSpan w:val="3"/>
                <w:shd w:val="clear" w:color="auto" w:fill="auto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00" w:author="Yugin Vitaly" w:date="2016-03-08T20:40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601" w:author="Yugin Vitaly" w:date="2016-03-08T20:40:00Z">
              <w:tcPr>
                <w:tcW w:w="729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602" w:author="Yugin Vitaly" w:date="2016-03-08T20:40:00Z"/>
                <w:sz w:val="20"/>
                <w:lang w:eastAsia="en-US"/>
              </w:rPr>
            </w:pPr>
            <w:ins w:id="2603" w:author="Yugin Vitaly" w:date="2016-03-08T20:40:00Z">
              <w:r w:rsidRPr="00E922DA">
                <w:rPr>
                  <w:sz w:val="20"/>
                </w:rPr>
                <w:t>shortName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604" w:author="Yugin Vitaly" w:date="2016-03-08T20:40:00Z">
              <w:tcPr>
                <w:tcW w:w="201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jc w:val="center"/>
              <w:rPr>
                <w:ins w:id="2605" w:author="Yugin Vitaly" w:date="2016-03-08T20:40:00Z"/>
                <w:sz w:val="20"/>
                <w:lang w:eastAsia="en-US"/>
              </w:rPr>
            </w:pPr>
            <w:ins w:id="2606" w:author="Yugin Vitaly" w:date="2016-03-08T20:40:00Z">
              <w:r>
                <w:rPr>
                  <w:sz w:val="20"/>
                </w:rPr>
                <w:t>Н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607" w:author="Yugin Vitaly" w:date="2016-03-08T20:40:00Z">
              <w:tcPr>
                <w:tcW w:w="508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jc w:val="center"/>
              <w:rPr>
                <w:ins w:id="2608" w:author="Yugin Vitaly" w:date="2016-03-08T20:40:00Z"/>
                <w:sz w:val="20"/>
                <w:lang w:eastAsia="en-US"/>
              </w:rPr>
            </w:pPr>
            <w:ins w:id="2609" w:author="Yugin Vitaly" w:date="2016-03-08T20:40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610" w:author="Yugin Vitaly" w:date="2016-03-08T20:40:00Z">
              <w:tcPr>
                <w:tcW w:w="1388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611" w:author="Yugin Vitaly" w:date="2016-03-08T20:40:00Z"/>
                <w:sz w:val="20"/>
                <w:lang w:eastAsia="en-US"/>
              </w:rPr>
            </w:pPr>
            <w:ins w:id="2612" w:author="Yugin Vitaly" w:date="2016-03-08T20:40:00Z">
              <w:r w:rsidRPr="00E922DA">
                <w:rPr>
                  <w:sz w:val="20"/>
                </w:rPr>
                <w:t>Сокращенное наименование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613" w:author="Yugin Vitaly" w:date="2016-03-08T20:40:00Z">
              <w:tcPr>
                <w:tcW w:w="1384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614" w:author="Yugin Vitaly" w:date="2016-03-08T20:40:00Z"/>
                <w:sz w:val="20"/>
                <w:lang w:eastAsia="en-US"/>
              </w:rPr>
            </w:pPr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615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616" w:author="Yugin Vitaly" w:date="2016-03-08T20:40:00Z"/>
          <w:trPrChange w:id="2617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vAlign w:val="center"/>
            <w:tcPrChange w:id="2618" w:author="Yugin Vitaly" w:date="2016-03-08T20:40:00Z">
              <w:tcPr>
                <w:tcW w:w="742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847C67" w:rsidRDefault="00627DA4" w:rsidP="002F45C8">
            <w:pPr>
              <w:spacing w:before="0" w:after="0"/>
              <w:rPr>
                <w:ins w:id="2619" w:author="Yugin Vitaly" w:date="2016-03-08T20:40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620" w:author="Yugin Vitaly" w:date="2016-03-08T20:40:00Z">
              <w:tcPr>
                <w:tcW w:w="729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21" w:author="Yugin Vitaly" w:date="2016-03-08T20:40:00Z"/>
                <w:sz w:val="20"/>
              </w:rPr>
            </w:pPr>
            <w:ins w:id="2622" w:author="Yugin Vitaly" w:date="2016-03-08T20:40:00Z">
              <w:r w:rsidRPr="00E922DA">
                <w:rPr>
                  <w:sz w:val="20"/>
                </w:rPr>
                <w:t>legalForm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623" w:author="Yugin Vitaly" w:date="2016-03-08T20:40:00Z">
              <w:tcPr>
                <w:tcW w:w="201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624" w:author="Yugin Vitaly" w:date="2016-03-08T20:40:00Z"/>
                <w:sz w:val="20"/>
              </w:rPr>
            </w:pPr>
            <w:ins w:id="2625" w:author="Yugin Vitaly" w:date="2016-03-08T20:40:00Z">
              <w:r>
                <w:rPr>
                  <w:sz w:val="20"/>
                </w:rPr>
                <w:t>О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626" w:author="Yugin Vitaly" w:date="2016-03-08T20:40:00Z">
              <w:tcPr>
                <w:tcW w:w="50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627" w:author="Yugin Vitaly" w:date="2016-03-08T20:40:00Z"/>
                <w:sz w:val="20"/>
              </w:rPr>
            </w:pPr>
            <w:ins w:id="2628" w:author="Yugin Vitaly" w:date="2016-03-08T20:40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629" w:author="Yugin Vitaly" w:date="2016-03-08T20:40:00Z">
              <w:tcPr>
                <w:tcW w:w="138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30" w:author="Yugin Vitaly" w:date="2016-03-08T20:40:00Z"/>
                <w:sz w:val="20"/>
              </w:rPr>
            </w:pPr>
            <w:ins w:id="2631" w:author="Yugin Vitaly" w:date="2016-03-08T20:40:00Z">
              <w:r w:rsidRPr="00E922DA">
                <w:rPr>
                  <w:sz w:val="20"/>
                </w:rPr>
                <w:t>Организационно-правовая форма организации в ОКОПФ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632" w:author="Yugin Vitaly" w:date="2016-03-08T20:40:00Z">
              <w:tcPr>
                <w:tcW w:w="1384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33" w:author="Yugin Vitaly" w:date="2016-03-08T20:40:00Z"/>
                <w:sz w:val="20"/>
              </w:rPr>
            </w:pPr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634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635" w:author="Yugin Vitaly" w:date="2016-03-08T20:40:00Z"/>
          <w:trPrChange w:id="2636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vAlign w:val="center"/>
            <w:tcPrChange w:id="2637" w:author="Yugin Vitaly" w:date="2016-03-08T20:40:00Z">
              <w:tcPr>
                <w:tcW w:w="742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847C67" w:rsidRDefault="00627DA4" w:rsidP="002F45C8">
            <w:pPr>
              <w:spacing w:before="0" w:after="0"/>
              <w:rPr>
                <w:ins w:id="2638" w:author="Yugin Vitaly" w:date="2016-03-08T20:40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639" w:author="Yugin Vitaly" w:date="2016-03-08T20:40:00Z">
              <w:tcPr>
                <w:tcW w:w="729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40" w:author="Yugin Vitaly" w:date="2016-03-08T20:40:00Z"/>
                <w:sz w:val="20"/>
              </w:rPr>
            </w:pPr>
            <w:ins w:id="2641" w:author="Yugin Vitaly" w:date="2016-03-08T20:40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642" w:author="Yugin Vitaly" w:date="2016-03-08T20:40:00Z">
              <w:tcPr>
                <w:tcW w:w="201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643" w:author="Yugin Vitaly" w:date="2016-03-08T20:40:00Z"/>
                <w:sz w:val="20"/>
              </w:rPr>
            </w:pPr>
            <w:ins w:id="2644" w:author="Yugin Vitaly" w:date="2016-03-08T20:40:00Z">
              <w:r>
                <w:rPr>
                  <w:sz w:val="20"/>
                </w:rPr>
                <w:t>О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645" w:author="Yugin Vitaly" w:date="2016-03-08T20:40:00Z">
              <w:tcPr>
                <w:tcW w:w="50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646" w:author="Yugin Vitaly" w:date="2016-03-08T20:40:00Z"/>
                <w:sz w:val="20"/>
              </w:rPr>
            </w:pPr>
            <w:ins w:id="2647" w:author="Yugin Vitaly" w:date="2016-03-08T20:40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648" w:author="Yugin Vitaly" w:date="2016-03-08T20:40:00Z">
              <w:tcPr>
                <w:tcW w:w="138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49" w:author="Yugin Vitaly" w:date="2016-03-08T20:40:00Z"/>
                <w:sz w:val="20"/>
              </w:rPr>
            </w:pPr>
            <w:ins w:id="2650" w:author="Yugin Vitaly" w:date="2016-03-08T20:40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651" w:author="Yugin Vitaly" w:date="2016-03-08T20:40:00Z">
              <w:tcPr>
                <w:tcW w:w="1384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52" w:author="Yugin Vitaly" w:date="2016-03-08T20:40:00Z"/>
                <w:sz w:val="20"/>
              </w:rPr>
            </w:pPr>
            <w:ins w:id="2653" w:author="Yugin Vitaly" w:date="2016-03-08T20:40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654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655" w:author="Yugin Vitaly" w:date="2016-03-08T20:40:00Z"/>
          <w:trPrChange w:id="2656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tcPrChange w:id="2657" w:author="Yugin Vitaly" w:date="2016-03-08T20:40:00Z">
              <w:tcPr>
                <w:tcW w:w="742" w:type="pct"/>
                <w:gridSpan w:val="3"/>
                <w:shd w:val="clear" w:color="auto" w:fill="auto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58" w:author="Yugin Vitaly" w:date="2016-03-08T20:40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659" w:author="Yugin Vitaly" w:date="2016-03-08T20:40:00Z">
              <w:tcPr>
                <w:tcW w:w="729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660" w:author="Yugin Vitaly" w:date="2016-03-08T20:40:00Z"/>
                <w:sz w:val="20"/>
                <w:lang w:eastAsia="en-US"/>
              </w:rPr>
            </w:pPr>
            <w:ins w:id="2661" w:author="Yugin Vitaly" w:date="2016-03-08T20:40:00Z">
              <w:r w:rsidRPr="00E922DA">
                <w:rPr>
                  <w:sz w:val="20"/>
                </w:rPr>
                <w:t>KPP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662" w:author="Yugin Vitaly" w:date="2016-03-08T20:40:00Z">
              <w:tcPr>
                <w:tcW w:w="201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jc w:val="center"/>
              <w:rPr>
                <w:ins w:id="2663" w:author="Yugin Vitaly" w:date="2016-03-08T20:40:00Z"/>
                <w:sz w:val="20"/>
                <w:lang w:eastAsia="en-US"/>
              </w:rPr>
            </w:pPr>
            <w:ins w:id="2664" w:author="Yugin Vitaly" w:date="2016-03-08T20:40:00Z">
              <w:r>
                <w:rPr>
                  <w:sz w:val="20"/>
                </w:rPr>
                <w:t>О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665" w:author="Yugin Vitaly" w:date="2016-03-08T20:40:00Z">
              <w:tcPr>
                <w:tcW w:w="508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jc w:val="center"/>
              <w:rPr>
                <w:ins w:id="2666" w:author="Yugin Vitaly" w:date="2016-03-08T20:40:00Z"/>
                <w:sz w:val="20"/>
                <w:lang w:eastAsia="en-US"/>
              </w:rPr>
            </w:pPr>
            <w:ins w:id="2667" w:author="Yugin Vitaly" w:date="2016-03-08T20:40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668" w:author="Yugin Vitaly" w:date="2016-03-08T20:40:00Z">
              <w:tcPr>
                <w:tcW w:w="1388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669" w:author="Yugin Vitaly" w:date="2016-03-08T20:40:00Z"/>
                <w:sz w:val="20"/>
                <w:lang w:eastAsia="en-US"/>
              </w:rPr>
            </w:pPr>
            <w:ins w:id="2670" w:author="Yugin Vitaly" w:date="2016-03-08T20:40:00Z">
              <w:r>
                <w:rPr>
                  <w:sz w:val="20"/>
                </w:rPr>
                <w:t>КПП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671" w:author="Yugin Vitaly" w:date="2016-03-08T20:40:00Z">
              <w:tcPr>
                <w:tcW w:w="1384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672" w:author="Yugin Vitaly" w:date="2016-03-08T20:40:00Z"/>
                <w:sz w:val="20"/>
                <w:lang w:eastAsia="en-US"/>
              </w:rPr>
            </w:pPr>
            <w:ins w:id="2673" w:author="Yugin Vitaly" w:date="2016-03-08T20:40:00Z">
              <w:r>
                <w:rPr>
                  <w:sz w:val="20"/>
                </w:rPr>
                <w:t>Формат \d{9}</w:t>
              </w:r>
            </w:ins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674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675" w:author="Yugin Vitaly" w:date="2016-03-08T20:40:00Z"/>
          <w:trPrChange w:id="2676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tcPrChange w:id="2677" w:author="Yugin Vitaly" w:date="2016-03-08T20:40:00Z">
              <w:tcPr>
                <w:tcW w:w="742" w:type="pct"/>
                <w:gridSpan w:val="3"/>
                <w:shd w:val="clear" w:color="auto" w:fill="auto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78" w:author="Yugin Vitaly" w:date="2016-03-08T20:40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679" w:author="Yugin Vitaly" w:date="2016-03-08T20:40:00Z">
              <w:tcPr>
                <w:tcW w:w="729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680" w:author="Yugin Vitaly" w:date="2016-03-08T20:40:00Z"/>
                <w:sz w:val="20"/>
                <w:lang w:eastAsia="en-US"/>
              </w:rPr>
            </w:pPr>
            <w:ins w:id="2681" w:author="Yugin Vitaly" w:date="2016-03-08T20:40:00Z">
              <w:r w:rsidRPr="00E922DA">
                <w:rPr>
                  <w:sz w:val="20"/>
                </w:rPr>
                <w:t>registrationDate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682" w:author="Yugin Vitaly" w:date="2016-03-08T20:40:00Z">
              <w:tcPr>
                <w:tcW w:w="201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jc w:val="center"/>
              <w:rPr>
                <w:ins w:id="2683" w:author="Yugin Vitaly" w:date="2016-03-08T20:40:00Z"/>
                <w:sz w:val="20"/>
                <w:lang w:eastAsia="en-US"/>
              </w:rPr>
            </w:pPr>
            <w:ins w:id="2684" w:author="Yugin Vitaly" w:date="2016-03-08T20:40:00Z">
              <w:r>
                <w:rPr>
                  <w:sz w:val="20"/>
                </w:rPr>
                <w:t>О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685" w:author="Yugin Vitaly" w:date="2016-03-08T20:40:00Z">
              <w:tcPr>
                <w:tcW w:w="508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jc w:val="center"/>
              <w:rPr>
                <w:ins w:id="2686" w:author="Yugin Vitaly" w:date="2016-03-08T20:40:00Z"/>
                <w:sz w:val="20"/>
                <w:lang w:eastAsia="en-US"/>
              </w:rPr>
            </w:pPr>
            <w:ins w:id="2687" w:author="Yugin Vitaly" w:date="2016-03-08T20:40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688" w:author="Yugin Vitaly" w:date="2016-03-08T20:40:00Z">
              <w:tcPr>
                <w:tcW w:w="1388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689" w:author="Yugin Vitaly" w:date="2016-03-08T20:40:00Z"/>
                <w:sz w:val="20"/>
                <w:lang w:eastAsia="en-US"/>
              </w:rPr>
            </w:pPr>
            <w:ins w:id="2690" w:author="Yugin Vitaly" w:date="2016-03-08T20:40:00Z">
              <w:r w:rsidRPr="00E922DA">
                <w:rPr>
                  <w:sz w:val="20"/>
                </w:rPr>
                <w:t>Дата поставновки на учет в налоговом органе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691" w:author="Yugin Vitaly" w:date="2016-03-08T20:40:00Z">
              <w:tcPr>
                <w:tcW w:w="1384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692" w:author="Yugin Vitaly" w:date="2016-03-08T20:40:00Z"/>
                <w:sz w:val="20"/>
                <w:lang w:eastAsia="en-US"/>
              </w:rPr>
            </w:pPr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693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694" w:author="Yugin Vitaly" w:date="2016-03-08T20:40:00Z"/>
          <w:trPrChange w:id="2695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vAlign w:val="center"/>
            <w:tcPrChange w:id="2696" w:author="Yugin Vitaly" w:date="2016-03-08T20:40:00Z">
              <w:tcPr>
                <w:tcW w:w="742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847C67" w:rsidRDefault="00627DA4" w:rsidP="002F45C8">
            <w:pPr>
              <w:spacing w:before="0" w:after="0"/>
              <w:rPr>
                <w:ins w:id="2697" w:author="Yugin Vitaly" w:date="2016-03-08T20:40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698" w:author="Yugin Vitaly" w:date="2016-03-08T20:40:00Z">
              <w:tcPr>
                <w:tcW w:w="729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699" w:author="Yugin Vitaly" w:date="2016-03-08T20:40:00Z"/>
                <w:sz w:val="20"/>
              </w:rPr>
            </w:pPr>
            <w:ins w:id="2700" w:author="Yugin Vitaly" w:date="2016-03-08T20:40:00Z">
              <w:r w:rsidRPr="00E922DA">
                <w:rPr>
                  <w:sz w:val="20"/>
                </w:rPr>
                <w:t>OKPO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701" w:author="Yugin Vitaly" w:date="2016-03-08T20:40:00Z">
              <w:tcPr>
                <w:tcW w:w="201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702" w:author="Yugin Vitaly" w:date="2016-03-08T20:40:00Z"/>
                <w:sz w:val="20"/>
              </w:rPr>
            </w:pPr>
            <w:ins w:id="2703" w:author="Yugin Vitaly" w:date="2016-03-08T20:40:00Z">
              <w:r>
                <w:rPr>
                  <w:sz w:val="20"/>
                </w:rPr>
                <w:t>О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704" w:author="Yugin Vitaly" w:date="2016-03-08T20:40:00Z">
              <w:tcPr>
                <w:tcW w:w="50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705" w:author="Yugin Vitaly" w:date="2016-03-08T20:40:00Z"/>
                <w:sz w:val="20"/>
              </w:rPr>
            </w:pPr>
            <w:ins w:id="2706" w:author="Yugin Vitaly" w:date="2016-03-08T20:40:00Z">
              <w:r>
                <w:rPr>
                  <w:sz w:val="20"/>
                  <w:lang w:val="en-US"/>
                </w:rPr>
                <w:t>T(1-10)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707" w:author="Yugin Vitaly" w:date="2016-03-08T20:40:00Z">
              <w:tcPr>
                <w:tcW w:w="138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708" w:author="Yugin Vitaly" w:date="2016-03-08T20:40:00Z"/>
                <w:sz w:val="20"/>
              </w:rPr>
            </w:pPr>
            <w:ins w:id="2709" w:author="Yugin Vitaly" w:date="2016-03-08T20:40:00Z">
              <w:r w:rsidRPr="00E922DA">
                <w:rPr>
                  <w:sz w:val="20"/>
                </w:rPr>
                <w:t>Код по ОКПО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710" w:author="Yugin Vitaly" w:date="2016-03-08T20:40:00Z">
              <w:tcPr>
                <w:tcW w:w="1384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711" w:author="Yugin Vitaly" w:date="2016-03-08T20:40:00Z"/>
                <w:sz w:val="20"/>
              </w:rPr>
            </w:pPr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712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713" w:author="Yugin Vitaly" w:date="2016-03-08T20:39:00Z"/>
          <w:trPrChange w:id="2714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vAlign w:val="center"/>
            <w:tcPrChange w:id="2715" w:author="Yugin Vitaly" w:date="2016-03-08T20:40:00Z">
              <w:tcPr>
                <w:tcW w:w="742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847C67" w:rsidRDefault="00627DA4" w:rsidP="002F45C8">
            <w:pPr>
              <w:spacing w:before="0" w:after="0"/>
              <w:rPr>
                <w:ins w:id="2716" w:author="Yugin Vitaly" w:date="2016-03-08T20:39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717" w:author="Yugin Vitaly" w:date="2016-03-08T20:40:00Z">
              <w:tcPr>
                <w:tcW w:w="729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718" w:author="Yugin Vitaly" w:date="2016-03-08T20:39:00Z"/>
                <w:sz w:val="20"/>
              </w:rPr>
            </w:pPr>
            <w:ins w:id="2719" w:author="Yugin Vitaly" w:date="2016-03-08T20:40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720" w:author="Yugin Vitaly" w:date="2016-03-08T20:40:00Z">
              <w:tcPr>
                <w:tcW w:w="201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721" w:author="Yugin Vitaly" w:date="2016-03-08T20:39:00Z"/>
                <w:sz w:val="20"/>
              </w:rPr>
            </w:pPr>
            <w:ins w:id="2722" w:author="Yugin Vitaly" w:date="2016-03-08T20:40:00Z">
              <w:r>
                <w:rPr>
                  <w:sz w:val="20"/>
                </w:rPr>
                <w:t>О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723" w:author="Yugin Vitaly" w:date="2016-03-08T20:40:00Z">
              <w:tcPr>
                <w:tcW w:w="50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724" w:author="Yugin Vitaly" w:date="2016-03-08T20:39:00Z"/>
                <w:sz w:val="20"/>
              </w:rPr>
            </w:pPr>
            <w:ins w:id="2725" w:author="Yugin Vitaly" w:date="2016-03-08T20:40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726" w:author="Yugin Vitaly" w:date="2016-03-08T20:40:00Z">
              <w:tcPr>
                <w:tcW w:w="138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727" w:author="Yugin Vitaly" w:date="2016-03-08T20:39:00Z"/>
                <w:sz w:val="20"/>
              </w:rPr>
            </w:pPr>
            <w:ins w:id="2728" w:author="Yugin Vitaly" w:date="2016-03-08T20:40:00Z">
              <w:r w:rsidRPr="00E922DA">
                <w:rPr>
                  <w:sz w:val="20"/>
                </w:rPr>
                <w:t>Адрес места нахождения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729" w:author="Yugin Vitaly" w:date="2016-03-08T20:40:00Z">
              <w:tcPr>
                <w:tcW w:w="1384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730" w:author="Yugin Vitaly" w:date="2016-03-08T20:39:00Z"/>
                <w:sz w:val="20"/>
              </w:rPr>
            </w:pPr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731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732" w:author="Yugin Vitaly" w:date="2016-03-08T20:39:00Z"/>
          <w:trPrChange w:id="2733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tcPrChange w:id="2734" w:author="Yugin Vitaly" w:date="2016-03-08T20:40:00Z">
              <w:tcPr>
                <w:tcW w:w="742" w:type="pct"/>
                <w:gridSpan w:val="3"/>
                <w:shd w:val="clear" w:color="auto" w:fill="auto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735" w:author="Yugin Vitaly" w:date="2016-03-08T20:39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736" w:author="Yugin Vitaly" w:date="2016-03-08T20:40:00Z">
              <w:tcPr>
                <w:tcW w:w="729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737" w:author="Yugin Vitaly" w:date="2016-03-08T20:39:00Z"/>
                <w:sz w:val="20"/>
                <w:lang w:eastAsia="en-US"/>
              </w:rPr>
            </w:pPr>
            <w:ins w:id="2738" w:author="Yugin Vitaly" w:date="2016-03-08T20:40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739" w:author="Yugin Vitaly" w:date="2016-03-08T20:40:00Z">
              <w:tcPr>
                <w:tcW w:w="201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jc w:val="center"/>
              <w:rPr>
                <w:ins w:id="2740" w:author="Yugin Vitaly" w:date="2016-03-08T20:39:00Z"/>
                <w:sz w:val="20"/>
                <w:lang w:eastAsia="en-US"/>
              </w:rPr>
            </w:pPr>
            <w:ins w:id="2741" w:author="Yugin Vitaly" w:date="2016-03-08T20:40:00Z">
              <w:r>
                <w:rPr>
                  <w:sz w:val="20"/>
                </w:rPr>
                <w:t>Н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742" w:author="Yugin Vitaly" w:date="2016-03-08T20:40:00Z">
              <w:tcPr>
                <w:tcW w:w="508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jc w:val="center"/>
              <w:rPr>
                <w:ins w:id="2743" w:author="Yugin Vitaly" w:date="2016-03-08T20:39:00Z"/>
                <w:sz w:val="20"/>
                <w:lang w:eastAsia="en-US"/>
              </w:rPr>
            </w:pPr>
            <w:ins w:id="2744" w:author="Yugin Vitaly" w:date="2016-03-08T20:40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745" w:author="Yugin Vitaly" w:date="2016-03-08T20:40:00Z">
              <w:tcPr>
                <w:tcW w:w="1388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746" w:author="Yugin Vitaly" w:date="2016-03-08T20:39:00Z"/>
                <w:sz w:val="20"/>
                <w:lang w:eastAsia="en-US"/>
              </w:rPr>
            </w:pPr>
            <w:ins w:id="2747" w:author="Yugin Vitaly" w:date="2016-03-08T20:40:00Z">
              <w:r w:rsidRPr="00E922DA">
                <w:rPr>
                  <w:sz w:val="20"/>
                </w:rPr>
                <w:t>Номер контактного телефона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748" w:author="Yugin Vitaly" w:date="2016-03-08T20:40:00Z">
              <w:tcPr>
                <w:tcW w:w="1384" w:type="pct"/>
                <w:gridSpan w:val="3"/>
                <w:shd w:val="clear" w:color="auto" w:fill="auto"/>
              </w:tcPr>
            </w:tcPrChange>
          </w:tcPr>
          <w:p w:rsidR="00627DA4" w:rsidRDefault="00627DA4" w:rsidP="002F45C8">
            <w:pPr>
              <w:spacing w:before="0" w:after="0" w:line="256" w:lineRule="auto"/>
              <w:rPr>
                <w:ins w:id="2749" w:author="Yugin Vitaly" w:date="2016-03-08T20:39:00Z"/>
                <w:sz w:val="20"/>
                <w:lang w:eastAsia="en-US"/>
              </w:rPr>
            </w:pPr>
          </w:p>
        </w:tc>
      </w:tr>
      <w:tr w:rsidR="00627DA4" w:rsidRPr="001A4780" w:rsidTr="00C06785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2750" w:author="Yugin Vitaly" w:date="2016-03-08T20:40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gridAfter w:val="1"/>
          <w:wAfter w:w="48" w:type="pct"/>
          <w:ins w:id="2751" w:author="Yugin Vitaly" w:date="2016-03-08T20:39:00Z"/>
          <w:trPrChange w:id="2752" w:author="Yugin Vitaly" w:date="2016-03-08T20:40:00Z">
            <w:trPr>
              <w:gridBefore w:val="1"/>
              <w:gridAfter w:val="1"/>
              <w:wAfter w:w="48" w:type="pct"/>
            </w:trPr>
          </w:trPrChange>
        </w:trPr>
        <w:tc>
          <w:tcPr>
            <w:tcW w:w="742" w:type="pct"/>
            <w:gridSpan w:val="2"/>
            <w:shd w:val="clear" w:color="auto" w:fill="auto"/>
            <w:vAlign w:val="center"/>
            <w:tcPrChange w:id="2753" w:author="Yugin Vitaly" w:date="2016-03-08T20:40:00Z">
              <w:tcPr>
                <w:tcW w:w="742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847C67" w:rsidRDefault="00627DA4" w:rsidP="002F45C8">
            <w:pPr>
              <w:spacing w:before="0" w:after="0"/>
              <w:rPr>
                <w:ins w:id="2754" w:author="Yugin Vitaly" w:date="2016-03-08T20:39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  <w:tcPrChange w:id="2755" w:author="Yugin Vitaly" w:date="2016-03-08T20:40:00Z">
              <w:tcPr>
                <w:tcW w:w="729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756" w:author="Yugin Vitaly" w:date="2016-03-08T20:39:00Z"/>
                <w:sz w:val="20"/>
              </w:rPr>
            </w:pPr>
            <w:ins w:id="2757" w:author="Yugin Vitaly" w:date="2016-03-08T20:40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  <w:tcPrChange w:id="2758" w:author="Yugin Vitaly" w:date="2016-03-08T20:40:00Z">
              <w:tcPr>
                <w:tcW w:w="201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759" w:author="Yugin Vitaly" w:date="2016-03-08T20:39:00Z"/>
                <w:sz w:val="20"/>
              </w:rPr>
            </w:pPr>
            <w:ins w:id="2760" w:author="Yugin Vitaly" w:date="2016-03-08T20:40:00Z">
              <w:r>
                <w:rPr>
                  <w:sz w:val="20"/>
                </w:rPr>
                <w:t>Н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  <w:tcPrChange w:id="2761" w:author="Yugin Vitaly" w:date="2016-03-08T20:40:00Z">
              <w:tcPr>
                <w:tcW w:w="50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jc w:val="center"/>
              <w:rPr>
                <w:ins w:id="2762" w:author="Yugin Vitaly" w:date="2016-03-08T20:39:00Z"/>
                <w:sz w:val="20"/>
              </w:rPr>
            </w:pPr>
            <w:ins w:id="2763" w:author="Yugin Vitaly" w:date="2016-03-08T20:40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8" w:type="pct"/>
            <w:gridSpan w:val="2"/>
            <w:shd w:val="clear" w:color="auto" w:fill="auto"/>
            <w:tcPrChange w:id="2764" w:author="Yugin Vitaly" w:date="2016-03-08T20:40:00Z">
              <w:tcPr>
                <w:tcW w:w="1388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765" w:author="Yugin Vitaly" w:date="2016-03-08T20:39:00Z"/>
                <w:sz w:val="20"/>
              </w:rPr>
            </w:pPr>
            <w:ins w:id="2766" w:author="Yugin Vitaly" w:date="2016-03-08T20:40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2767" w:author="Yugin Vitaly" w:date="2016-03-08T20:40:00Z">
              <w:tcPr>
                <w:tcW w:w="1384" w:type="pct"/>
                <w:gridSpan w:val="3"/>
                <w:shd w:val="clear" w:color="auto" w:fill="auto"/>
                <w:vAlign w:val="center"/>
              </w:tcPr>
            </w:tcPrChange>
          </w:tcPr>
          <w:p w:rsidR="00627DA4" w:rsidRPr="00E232BB" w:rsidRDefault="00627DA4" w:rsidP="002F45C8">
            <w:pPr>
              <w:spacing w:before="0" w:after="0"/>
              <w:rPr>
                <w:ins w:id="2768" w:author="Yugin Vitaly" w:date="2016-03-08T20:39:00Z"/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6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09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09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ins w:id="2769" w:author="Yugin Vitaly" w:date="2016-03-08T20:41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2F45C8">
        <w:trPr>
          <w:gridAfter w:val="1"/>
          <w:wAfter w:w="48" w:type="pct"/>
          <w:ins w:id="2770" w:author="Yugin Vitaly" w:date="2016-03-08T20:40:00Z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F45C8">
            <w:pPr>
              <w:spacing w:before="0" w:after="0"/>
              <w:rPr>
                <w:ins w:id="2771" w:author="Yugin Vitaly" w:date="2016-03-08T20:40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627DA4" w:rsidRPr="00627DA4" w:rsidRDefault="00627DA4" w:rsidP="002F45C8">
            <w:pPr>
              <w:spacing w:before="0" w:after="0"/>
              <w:rPr>
                <w:ins w:id="2772" w:author="Yugin Vitaly" w:date="2016-03-08T20:40:00Z"/>
                <w:sz w:val="20"/>
                <w:lang w:val="en-US"/>
              </w:rPr>
            </w:pPr>
            <w:ins w:id="2773" w:author="Yugin Vitaly" w:date="2016-03-08T20:40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F45C8">
            <w:pPr>
              <w:spacing w:before="0" w:after="0"/>
              <w:jc w:val="center"/>
              <w:rPr>
                <w:ins w:id="2774" w:author="Yugin Vitaly" w:date="2016-03-08T20:40:00Z"/>
                <w:sz w:val="20"/>
              </w:rPr>
            </w:pPr>
            <w:ins w:id="2775" w:author="Yugin Vitaly" w:date="2016-03-08T20:40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627DA4" w:rsidRPr="00F10512" w:rsidRDefault="00627DA4" w:rsidP="002F45C8">
            <w:pPr>
              <w:spacing w:before="0" w:after="0"/>
              <w:jc w:val="center"/>
              <w:rPr>
                <w:ins w:id="2776" w:author="Yugin Vitaly" w:date="2016-03-08T20:40:00Z"/>
                <w:sz w:val="20"/>
              </w:rPr>
            </w:pPr>
            <w:ins w:id="2777" w:author="Yugin Vitaly" w:date="2016-03-08T20:40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Default="00627DA4" w:rsidP="002F45C8">
            <w:pPr>
              <w:spacing w:before="0" w:after="0"/>
              <w:rPr>
                <w:ins w:id="2778" w:author="Yugin Vitaly" w:date="2016-03-08T20:41:00Z"/>
                <w:sz w:val="20"/>
              </w:rPr>
            </w:pPr>
            <w:ins w:id="2779" w:author="Yugin Vitaly" w:date="2016-03-08T20:41:00Z">
              <w:r w:rsidRPr="00627DA4">
                <w:rPr>
                  <w:sz w:val="20"/>
                </w:rPr>
                <w:t>Реквизиты организации, к которой относится комиссия  (согласно ПП РФ №1148</w:t>
              </w:r>
              <w:proofErr w:type="gramStart"/>
              <w:r w:rsidRPr="00627DA4">
                <w:rPr>
                  <w:sz w:val="20"/>
                </w:rPr>
                <w:t xml:space="preserve"> )</w:t>
              </w:r>
              <w:proofErr w:type="gramEnd"/>
              <w:r>
                <w:rPr>
                  <w:sz w:val="20"/>
                </w:rPr>
                <w:t>.</w:t>
              </w:r>
            </w:ins>
          </w:p>
          <w:p w:rsidR="00627DA4" w:rsidRPr="00627DA4" w:rsidRDefault="00627DA4" w:rsidP="002F45C8">
            <w:pPr>
              <w:spacing w:before="0" w:after="0"/>
              <w:rPr>
                <w:ins w:id="2780" w:author="Yugin Vitaly" w:date="2016-03-08T20:40:00Z"/>
                <w:sz w:val="20"/>
              </w:rPr>
            </w:pPr>
            <w:ins w:id="2781" w:author="Yugin Vitaly" w:date="2016-03-08T20:41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27DA4" w:rsidRPr="00F10512" w:rsidRDefault="00627DA4" w:rsidP="002F45C8">
            <w:pPr>
              <w:spacing w:before="0" w:after="0"/>
              <w:rPr>
                <w:ins w:id="2782" w:author="Yugin Vitaly" w:date="2016-03-08T20:40:00Z"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ins w:id="2783" w:author="Yugin Vitaly" w:date="2016-03-08T20:42:00Z">
              <w:r>
                <w:rPr>
                  <w:sz w:val="20"/>
                </w:rPr>
                <w:t xml:space="preserve">Допустимо указание только </w:t>
              </w:r>
              <w:r>
                <w:rPr>
                  <w:sz w:val="20"/>
                </w:rPr>
                <w:lastRenderedPageBreak/>
                <w:t>одного элемента</w:t>
              </w:r>
            </w:ins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6F7CD1">
        <w:trPr>
          <w:gridAfter w:val="1"/>
          <w:wAfter w:w="48" w:type="pct"/>
          <w:ins w:id="2784" w:author="Yugin Vitaly" w:date="2016-03-08T20:41:00Z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ins w:id="2785" w:author="Yugin Vitaly" w:date="2016-03-08T20:41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ins w:id="2786" w:author="Yugin Vitaly" w:date="2016-03-08T20:41:00Z"/>
                <w:sz w:val="20"/>
              </w:rPr>
            </w:pPr>
            <w:ins w:id="2787" w:author="Yugin Vitaly" w:date="2016-03-08T20:42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ins w:id="2788" w:author="Yugin Vitaly" w:date="2016-03-08T20:41:00Z"/>
                <w:sz w:val="20"/>
              </w:rPr>
            </w:pPr>
            <w:ins w:id="2789" w:author="Yugin Vitaly" w:date="2016-03-08T20:4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ins w:id="2790" w:author="Yugin Vitaly" w:date="2016-03-08T20:41:00Z"/>
                <w:sz w:val="20"/>
              </w:rPr>
            </w:pPr>
            <w:ins w:id="2791" w:author="Yugin Vitaly" w:date="2016-03-08T20:42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27DA4" w:rsidRDefault="00627DA4" w:rsidP="002F45C8">
            <w:pPr>
              <w:spacing w:before="0" w:after="0"/>
              <w:rPr>
                <w:ins w:id="2792" w:author="Yugin Vitaly" w:date="2016-03-08T20:42:00Z"/>
                <w:sz w:val="20"/>
              </w:rPr>
            </w:pPr>
            <w:ins w:id="2793" w:author="Yugin Vitaly" w:date="2016-03-08T20:42:00Z">
              <w:r w:rsidRPr="00627DA4">
                <w:rPr>
                  <w:sz w:val="20"/>
                </w:rPr>
                <w:t>Реквизиты организации, к которой относится комиссия  (согласно ПП РФ №1148</w:t>
              </w:r>
              <w:proofErr w:type="gramStart"/>
              <w:r w:rsidRPr="00627DA4">
                <w:rPr>
                  <w:sz w:val="20"/>
                </w:rPr>
                <w:t xml:space="preserve"> )</w:t>
              </w:r>
              <w:proofErr w:type="gramEnd"/>
              <w:r>
                <w:rPr>
                  <w:sz w:val="20"/>
                </w:rPr>
                <w:t>.</w:t>
              </w:r>
            </w:ins>
          </w:p>
          <w:p w:rsidR="00627DA4" w:rsidRPr="00F10512" w:rsidRDefault="00627DA4" w:rsidP="002438A6">
            <w:pPr>
              <w:spacing w:before="0" w:after="0"/>
              <w:rPr>
                <w:ins w:id="2794" w:author="Yugin Vitaly" w:date="2016-03-08T20:41:00Z"/>
                <w:sz w:val="20"/>
              </w:rPr>
            </w:pPr>
            <w:ins w:id="2795" w:author="Yugin Vitaly" w:date="2016-03-08T20:42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ins w:id="2796" w:author="Yugin Vitaly" w:date="2016-03-08T20:41:00Z"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ins w:id="2797" w:author="Yugin Vitaly" w:date="2016-03-08T20:45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2F45C8">
        <w:trPr>
          <w:gridAfter w:val="1"/>
          <w:wAfter w:w="48" w:type="pct"/>
          <w:ins w:id="2798" w:author="Yugin Vitaly" w:date="2016-03-08T20:42:00Z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ins w:id="2799" w:author="Yugin Vitaly" w:date="2016-03-08T20:42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ins w:id="2800" w:author="Yugin Vitaly" w:date="2016-03-08T20:42:00Z"/>
                <w:sz w:val="20"/>
              </w:rPr>
            </w:pPr>
            <w:ins w:id="2801" w:author="Yugin Vitaly" w:date="2016-03-08T20:42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ins w:id="2802" w:author="Yugin Vitaly" w:date="2016-03-08T20:42:00Z"/>
                <w:sz w:val="20"/>
              </w:rPr>
            </w:pPr>
            <w:ins w:id="2803" w:author="Yugin Vitaly" w:date="2016-03-08T20:4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ins w:id="2804" w:author="Yugin Vitaly" w:date="2016-03-08T20:42:00Z"/>
                <w:sz w:val="20"/>
              </w:rPr>
            </w:pPr>
            <w:ins w:id="2805" w:author="Yugin Vitaly" w:date="2016-03-08T20:42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Default="00002AE8" w:rsidP="002F45C8">
            <w:pPr>
              <w:spacing w:before="0" w:after="0"/>
              <w:rPr>
                <w:ins w:id="2806" w:author="Yugin Vitaly" w:date="2016-03-08T20:42:00Z"/>
                <w:sz w:val="20"/>
              </w:rPr>
            </w:pPr>
            <w:ins w:id="2807" w:author="Yugin Vitaly" w:date="2016-03-08T20:42:00Z">
              <w:r w:rsidRPr="00627DA4">
                <w:rPr>
                  <w:sz w:val="20"/>
                </w:rPr>
                <w:t xml:space="preserve">Реквизиты организации, к которой относится </w:t>
              </w:r>
              <w:r>
                <w:rPr>
                  <w:sz w:val="20"/>
                </w:rPr>
                <w:t>должностное лицо контрактной службы</w:t>
              </w:r>
              <w:r w:rsidRPr="00627DA4">
                <w:rPr>
                  <w:sz w:val="20"/>
                </w:rPr>
                <w:t xml:space="preserve"> (согласно ПП РФ №1148</w:t>
              </w:r>
              <w:proofErr w:type="gramStart"/>
              <w:r w:rsidRPr="00627DA4">
                <w:rPr>
                  <w:sz w:val="20"/>
                </w:rPr>
                <w:t xml:space="preserve"> )</w:t>
              </w:r>
              <w:proofErr w:type="gramEnd"/>
              <w:r>
                <w:rPr>
                  <w:sz w:val="20"/>
                </w:rPr>
                <w:t>.</w:t>
              </w:r>
            </w:ins>
          </w:p>
          <w:p w:rsidR="00002AE8" w:rsidRPr="00F10512" w:rsidRDefault="00002AE8" w:rsidP="002F45C8">
            <w:pPr>
              <w:spacing w:before="0" w:after="0"/>
              <w:rPr>
                <w:ins w:id="2808" w:author="Yugin Vitaly" w:date="2016-03-08T20:42:00Z"/>
                <w:sz w:val="20"/>
              </w:rPr>
            </w:pPr>
            <w:ins w:id="2809" w:author="Yugin Vitaly" w:date="2016-03-08T20:42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ins w:id="2810" w:author="Yugin Vitaly" w:date="2016-03-08T20:42:00Z"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ins w:id="2811" w:author="Yugin Vitaly" w:date="2016-03-08T20:45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2F45C8">
        <w:trPr>
          <w:gridAfter w:val="1"/>
          <w:wAfter w:w="48" w:type="pct"/>
          <w:ins w:id="2812" w:author="Yugin Vitaly" w:date="2016-03-08T20:44:00Z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ins w:id="2813" w:author="Yugin Vitaly" w:date="2016-03-08T20:44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ins w:id="2814" w:author="Yugin Vitaly" w:date="2016-03-08T20:44:00Z"/>
                <w:sz w:val="20"/>
              </w:rPr>
            </w:pPr>
            <w:ins w:id="2815" w:author="Yugin Vitaly" w:date="2016-03-08T20:44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ins w:id="2816" w:author="Yugin Vitaly" w:date="2016-03-08T20:44:00Z"/>
                <w:sz w:val="20"/>
              </w:rPr>
            </w:pPr>
            <w:ins w:id="2817" w:author="Yugin Vitaly" w:date="2016-03-08T20:4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ins w:id="2818" w:author="Yugin Vitaly" w:date="2016-03-08T20:44:00Z"/>
                <w:sz w:val="20"/>
              </w:rPr>
            </w:pPr>
            <w:ins w:id="2819" w:author="Yugin Vitaly" w:date="2016-03-08T20:44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Default="00002AE8" w:rsidP="002F45C8">
            <w:pPr>
              <w:spacing w:before="0" w:after="0"/>
              <w:rPr>
                <w:ins w:id="2820" w:author="Yugin Vitaly" w:date="2016-03-08T20:44:00Z"/>
                <w:sz w:val="20"/>
              </w:rPr>
            </w:pPr>
            <w:ins w:id="2821" w:author="Yugin Vitaly" w:date="2016-03-08T20:44:00Z">
              <w:r w:rsidRPr="00627DA4">
                <w:rPr>
                  <w:sz w:val="20"/>
                </w:rPr>
                <w:t xml:space="preserve">Реквизиты организации, к которой относится </w:t>
              </w:r>
              <w:r>
                <w:rPr>
                  <w:sz w:val="20"/>
                </w:rPr>
                <w:t>контрактного управляющего</w:t>
              </w:r>
              <w:r w:rsidRPr="00627DA4">
                <w:rPr>
                  <w:sz w:val="20"/>
                </w:rPr>
                <w:t xml:space="preserve"> (согласно ПП РФ №1148</w:t>
              </w:r>
              <w:proofErr w:type="gramStart"/>
              <w:r w:rsidRPr="00627DA4">
                <w:rPr>
                  <w:sz w:val="20"/>
                </w:rPr>
                <w:t xml:space="preserve"> )</w:t>
              </w:r>
              <w:proofErr w:type="gramEnd"/>
              <w:r>
                <w:rPr>
                  <w:sz w:val="20"/>
                </w:rPr>
                <w:t>.</w:t>
              </w:r>
            </w:ins>
          </w:p>
          <w:p w:rsidR="00002AE8" w:rsidRPr="00F10512" w:rsidRDefault="00002AE8" w:rsidP="002F45C8">
            <w:pPr>
              <w:spacing w:before="0" w:after="0"/>
              <w:rPr>
                <w:ins w:id="2822" w:author="Yugin Vitaly" w:date="2016-03-08T20:44:00Z"/>
                <w:sz w:val="20"/>
              </w:rPr>
            </w:pPr>
            <w:ins w:id="2823" w:author="Yugin Vitaly" w:date="2016-03-08T20:44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ins w:id="2824" w:author="Yugin Vitaly" w:date="2016-03-08T20:44:00Z"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процедурах приема (передачи) </w:t>
            </w:r>
            <w:r>
              <w:rPr>
                <w:sz w:val="20"/>
                <w:lang w:eastAsia="en-US"/>
              </w:rPr>
              <w:lastRenderedPageBreak/>
              <w:t>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E61361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2F45C8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002AE8" w:rsidRPr="003171B7" w:rsidRDefault="00002AE8" w:rsidP="002F45C8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2F45C8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2F45C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2F45C8">
        <w:trPr>
          <w:gridAfter w:val="1"/>
          <w:wAfter w:w="48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sz w:val="20"/>
              </w:rPr>
            </w:pPr>
            <w:ins w:id="2825" w:author="Yugin Vitaly" w:date="2016-03-08T20:45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2F45C8">
        <w:trPr>
          <w:gridAfter w:val="1"/>
          <w:wAfter w:w="48" w:type="pct"/>
          <w:ins w:id="2826" w:author="Yugin Vitaly" w:date="2016-03-08T20:44:00Z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ins w:id="2827" w:author="Yugin Vitaly" w:date="2016-03-08T20:44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ins w:id="2828" w:author="Yugin Vitaly" w:date="2016-03-08T20:44:00Z"/>
                <w:sz w:val="20"/>
              </w:rPr>
            </w:pPr>
            <w:ins w:id="2829" w:author="Yugin Vitaly" w:date="2016-03-08T20:44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ins w:id="2830" w:author="Yugin Vitaly" w:date="2016-03-08T20:44:00Z"/>
                <w:sz w:val="20"/>
              </w:rPr>
            </w:pPr>
            <w:ins w:id="2831" w:author="Yugin Vitaly" w:date="2016-03-08T20:4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ins w:id="2832" w:author="Yugin Vitaly" w:date="2016-03-08T20:44:00Z"/>
                <w:sz w:val="20"/>
              </w:rPr>
            </w:pPr>
            <w:ins w:id="2833" w:author="Yugin Vitaly" w:date="2016-03-08T20:44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Default="00002AE8" w:rsidP="002F45C8">
            <w:pPr>
              <w:spacing w:before="0" w:after="0"/>
              <w:rPr>
                <w:ins w:id="2834" w:author="Yugin Vitaly" w:date="2016-03-08T20:44:00Z"/>
                <w:sz w:val="20"/>
              </w:rPr>
            </w:pPr>
            <w:ins w:id="2835" w:author="Yugin Vitaly" w:date="2016-03-08T20:49:00Z">
              <w:r w:rsidRPr="00002AE8">
                <w:rPr>
                  <w:sz w:val="20"/>
                </w:rPr>
                <w:t>Реквизиты  юридического лица, осуществляющего полномочия заказчика (согласно ПП РФ №1148</w:t>
              </w:r>
              <w:proofErr w:type="gramStart"/>
              <w:r w:rsidRPr="00002AE8">
                <w:rPr>
                  <w:sz w:val="20"/>
                </w:rPr>
                <w:t xml:space="preserve"> )</w:t>
              </w:r>
            </w:ins>
            <w:proofErr w:type="gramEnd"/>
          </w:p>
          <w:p w:rsidR="00002AE8" w:rsidRPr="00F10512" w:rsidRDefault="00002AE8" w:rsidP="002F45C8">
            <w:pPr>
              <w:spacing w:before="0" w:after="0"/>
              <w:rPr>
                <w:ins w:id="2836" w:author="Yugin Vitaly" w:date="2016-03-08T20:44:00Z"/>
                <w:sz w:val="20"/>
              </w:rPr>
            </w:pPr>
            <w:ins w:id="2837" w:author="Yugin Vitaly" w:date="2016-03-08T20:44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ins w:id="2838" w:author="Yugin Vitaly" w:date="2016-03-08T20:44:00Z"/>
                <w:sz w:val="20"/>
              </w:rPr>
            </w:pPr>
          </w:p>
        </w:tc>
      </w:tr>
      <w:tr w:rsidR="00FF40F3" w:rsidRPr="00002AE8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2F45C8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002AE8" w:rsidRPr="003171B7" w:rsidRDefault="00002AE8" w:rsidP="002F45C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2F45C8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2F45C8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2F45C8">
        <w:trPr>
          <w:gridAfter w:val="1"/>
          <w:wAfter w:w="48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sz w:val="20"/>
              </w:rPr>
            </w:pPr>
            <w:ins w:id="2839" w:author="Yugin Vitaly" w:date="2016-03-08T20:45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2F45C8">
        <w:trPr>
          <w:gridAfter w:val="1"/>
          <w:wAfter w:w="48" w:type="pct"/>
          <w:ins w:id="2840" w:author="Yugin Vitaly" w:date="2016-03-08T20:44:00Z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ins w:id="2841" w:author="Yugin Vitaly" w:date="2016-03-08T20:44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ins w:id="2842" w:author="Yugin Vitaly" w:date="2016-03-08T20:44:00Z"/>
                <w:sz w:val="20"/>
              </w:rPr>
            </w:pPr>
            <w:ins w:id="2843" w:author="Yugin Vitaly" w:date="2016-03-08T20:44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ins w:id="2844" w:author="Yugin Vitaly" w:date="2016-03-08T20:44:00Z"/>
                <w:sz w:val="20"/>
              </w:rPr>
            </w:pPr>
            <w:ins w:id="2845" w:author="Yugin Vitaly" w:date="2016-03-08T20:4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ins w:id="2846" w:author="Yugin Vitaly" w:date="2016-03-08T20:44:00Z"/>
                <w:sz w:val="20"/>
              </w:rPr>
            </w:pPr>
            <w:ins w:id="2847" w:author="Yugin Vitaly" w:date="2016-03-08T20:44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Default="00002AE8" w:rsidP="002F45C8">
            <w:pPr>
              <w:spacing w:before="0" w:after="0"/>
              <w:rPr>
                <w:ins w:id="2848" w:author="Yugin Vitaly" w:date="2016-03-08T20:44:00Z"/>
                <w:sz w:val="20"/>
              </w:rPr>
            </w:pPr>
            <w:ins w:id="2849" w:author="Yugin Vitaly" w:date="2016-03-08T20:48:00Z">
              <w:r w:rsidRPr="00002AE8">
                <w:rPr>
                  <w:sz w:val="20"/>
                </w:rPr>
                <w:t xml:space="preserve">Реквизиты  юридического лица, юридического лица, </w:t>
              </w:r>
              <w:r w:rsidRPr="00002AE8">
                <w:rPr>
                  <w:sz w:val="20"/>
                </w:rPr>
                <w:lastRenderedPageBreak/>
                <w:t>осуществляющего закупки в соответствии со статьей 5 Федерального закона № 307-ФЗ (согласно ПП РФ №1148</w:t>
              </w:r>
              <w:proofErr w:type="gramStart"/>
              <w:r w:rsidRPr="00002AE8">
                <w:rPr>
                  <w:sz w:val="20"/>
                </w:rPr>
                <w:t xml:space="preserve"> )</w:t>
              </w:r>
            </w:ins>
            <w:proofErr w:type="gramEnd"/>
          </w:p>
          <w:p w:rsidR="00002AE8" w:rsidRPr="00F10512" w:rsidRDefault="00002AE8" w:rsidP="002F45C8">
            <w:pPr>
              <w:spacing w:before="0" w:after="0"/>
              <w:rPr>
                <w:ins w:id="2850" w:author="Yugin Vitaly" w:date="2016-03-08T20:44:00Z"/>
                <w:sz w:val="20"/>
              </w:rPr>
            </w:pPr>
            <w:ins w:id="2851" w:author="Yugin Vitaly" w:date="2016-03-08T20:44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ins w:id="2852" w:author="Yugin Vitaly" w:date="2016-03-08T20:44:00Z"/>
                <w:sz w:val="20"/>
              </w:rPr>
            </w:pPr>
          </w:p>
        </w:tc>
      </w:tr>
      <w:tr w:rsidR="00002AE8" w:rsidRPr="001A4780" w:rsidTr="002F45C8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2F45C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002AE8" w:rsidRPr="00F10512" w:rsidRDefault="00002AE8" w:rsidP="002F45C8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B704BB">
        <w:trPr>
          <w:gridAfter w:val="1"/>
          <w:wAfter w:w="48" w:type="pct"/>
          <w:ins w:id="2853" w:author="Yugin Vitaly" w:date="2016-03-25T18:33:00Z"/>
        </w:trPr>
        <w:tc>
          <w:tcPr>
            <w:tcW w:w="4952" w:type="pct"/>
            <w:gridSpan w:val="12"/>
            <w:shd w:val="clear" w:color="auto" w:fill="auto"/>
          </w:tcPr>
          <w:p w:rsidR="009D0D66" w:rsidRPr="007049DD" w:rsidRDefault="009D0D66" w:rsidP="00B704BB">
            <w:pPr>
              <w:spacing w:before="0" w:after="0"/>
              <w:jc w:val="center"/>
              <w:rPr>
                <w:ins w:id="2854" w:author="Yugin Vitaly" w:date="2016-03-25T18:33:00Z"/>
                <w:b/>
                <w:sz w:val="20"/>
              </w:rPr>
            </w:pPr>
            <w:ins w:id="2855" w:author="Yugin Vitaly" w:date="2016-03-25T18:33:00Z">
              <w:r w:rsidRPr="00E26834">
                <w:rPr>
                  <w:b/>
                  <w:sz w:val="20"/>
                </w:rPr>
                <w:t>Уведомление о проведении проверки</w:t>
              </w:r>
            </w:ins>
          </w:p>
        </w:tc>
      </w:tr>
      <w:tr w:rsidR="009D0D66" w:rsidRPr="001A4780" w:rsidTr="00B704BB">
        <w:trPr>
          <w:gridAfter w:val="1"/>
          <w:wAfter w:w="48" w:type="pct"/>
          <w:ins w:id="2856" w:author="Yugin Vitaly" w:date="2016-03-25T18:33:00Z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B704BB">
            <w:pPr>
              <w:spacing w:before="0" w:after="0"/>
              <w:rPr>
                <w:ins w:id="2857" w:author="Yugin Vitaly" w:date="2016-03-25T18:33:00Z"/>
                <w:b/>
                <w:sz w:val="20"/>
              </w:rPr>
            </w:pPr>
            <w:ins w:id="2858" w:author="Yugin Vitaly" w:date="2016-03-25T18:33:00Z">
              <w:r w:rsidRPr="00CC7D5D">
                <w:rPr>
                  <w:b/>
                  <w:sz w:val="20"/>
                </w:rPr>
                <w:t>notice</w:t>
              </w:r>
            </w:ins>
          </w:p>
        </w:tc>
        <w:tc>
          <w:tcPr>
            <w:tcW w:w="729" w:type="pct"/>
            <w:gridSpan w:val="2"/>
            <w:shd w:val="clear" w:color="auto" w:fill="auto"/>
          </w:tcPr>
          <w:p w:rsidR="009D0D66" w:rsidRPr="007049DD" w:rsidRDefault="009D0D66" w:rsidP="00B704BB">
            <w:pPr>
              <w:spacing w:before="0" w:after="0"/>
              <w:rPr>
                <w:ins w:id="2859" w:author="Yugin Vitaly" w:date="2016-03-25T18:33:00Z"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B704BB">
            <w:pPr>
              <w:spacing w:before="0" w:after="0"/>
              <w:jc w:val="center"/>
              <w:rPr>
                <w:ins w:id="2860" w:author="Yugin Vitaly" w:date="2016-03-25T18:33:00Z"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9D0D66" w:rsidRPr="007049DD" w:rsidRDefault="009D0D66" w:rsidP="00B704BB">
            <w:pPr>
              <w:spacing w:before="0" w:after="0"/>
              <w:jc w:val="center"/>
              <w:rPr>
                <w:ins w:id="2861" w:author="Yugin Vitaly" w:date="2016-03-25T18:33:00Z"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9D0D66" w:rsidRPr="007049DD" w:rsidRDefault="009D0D66" w:rsidP="00B704BB">
            <w:pPr>
              <w:spacing w:before="0" w:after="0"/>
              <w:rPr>
                <w:ins w:id="2862" w:author="Yugin Vitaly" w:date="2016-03-25T18:33:00Z"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7049DD" w:rsidRDefault="009D0D66" w:rsidP="00B704BB">
            <w:pPr>
              <w:ind w:firstLine="5"/>
              <w:rPr>
                <w:ins w:id="2863" w:author="Yugin Vitaly" w:date="2016-03-25T18:33:00Z"/>
                <w:sz w:val="20"/>
              </w:rPr>
            </w:pPr>
          </w:p>
        </w:tc>
      </w:tr>
      <w:tr w:rsidR="009D0D66" w:rsidRPr="001A4780" w:rsidTr="00B704BB">
        <w:trPr>
          <w:gridAfter w:val="1"/>
          <w:wAfter w:w="48" w:type="pct"/>
          <w:trHeight w:val="221"/>
          <w:ins w:id="2864" w:author="Yugin Vitaly" w:date="2016-03-25T18:33:00Z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865" w:author="Yugin Vitaly" w:date="2016-03-25T18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866" w:author="Yugin Vitaly" w:date="2016-03-25T18:33:00Z"/>
                <w:sz w:val="20"/>
              </w:rPr>
            </w:pPr>
            <w:ins w:id="2867" w:author="Yugin Vitaly" w:date="2016-03-25T18:33:00Z">
              <w:r>
                <w:rPr>
                  <w:sz w:val="20"/>
                  <w:lang w:val="en-US"/>
                </w:rPr>
                <w:t>number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868" w:author="Yugin Vitaly" w:date="2016-03-25T18:33:00Z"/>
                <w:sz w:val="20"/>
              </w:rPr>
            </w:pPr>
            <w:ins w:id="2869" w:author="Yugin Vitaly" w:date="2016-03-25T18:3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870" w:author="Yugin Vitaly" w:date="2016-03-25T18:33:00Z"/>
                <w:sz w:val="20"/>
              </w:rPr>
            </w:pPr>
            <w:ins w:id="2871" w:author="Yugin Vitaly" w:date="2016-03-25T18:33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(1-256)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872" w:author="Yugin Vitaly" w:date="2016-03-25T18:33:00Z"/>
                <w:sz w:val="20"/>
              </w:rPr>
            </w:pPr>
            <w:ins w:id="2873" w:author="Yugin Vitaly" w:date="2016-03-25T18:33:00Z">
              <w:r>
                <w:rPr>
                  <w:sz w:val="20"/>
                </w:rPr>
                <w:t>Номер уведомления</w:t>
              </w:r>
            </w:ins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E232BB" w:rsidRDefault="009D0D66" w:rsidP="00B704BB">
            <w:pPr>
              <w:ind w:firstLine="5"/>
              <w:rPr>
                <w:ins w:id="2874" w:author="Yugin Vitaly" w:date="2016-03-25T18:33:00Z"/>
                <w:sz w:val="20"/>
              </w:rPr>
            </w:pPr>
          </w:p>
        </w:tc>
      </w:tr>
      <w:tr w:rsidR="009D0D66" w:rsidRPr="001A4780" w:rsidTr="00B704BB">
        <w:trPr>
          <w:gridAfter w:val="1"/>
          <w:wAfter w:w="48" w:type="pct"/>
          <w:trHeight w:val="221"/>
          <w:ins w:id="2875" w:author="Yugin Vitaly" w:date="2016-03-25T18:33:00Z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876" w:author="Yugin Vitaly" w:date="2016-03-25T18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877" w:author="Yugin Vitaly" w:date="2016-03-25T18:33:00Z"/>
                <w:sz w:val="20"/>
              </w:rPr>
            </w:pPr>
            <w:ins w:id="2878" w:author="Yugin Vitaly" w:date="2016-03-25T18:33:00Z">
              <w:r>
                <w:rPr>
                  <w:sz w:val="20"/>
                  <w:lang w:val="en-US"/>
                </w:rPr>
                <w:t>acceptDate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879" w:author="Yugin Vitaly" w:date="2016-03-25T18:33:00Z"/>
                <w:sz w:val="20"/>
              </w:rPr>
            </w:pPr>
            <w:ins w:id="2880" w:author="Yugin Vitaly" w:date="2016-03-25T18:3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881" w:author="Yugin Vitaly" w:date="2016-03-25T18:33:00Z"/>
                <w:sz w:val="20"/>
              </w:rPr>
            </w:pPr>
            <w:ins w:id="2882" w:author="Yugin Vitaly" w:date="2016-03-25T18:33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883" w:author="Yugin Vitaly" w:date="2016-03-25T18:33:00Z"/>
                <w:sz w:val="20"/>
              </w:rPr>
            </w:pPr>
            <w:ins w:id="2884" w:author="Yugin Vitaly" w:date="2016-03-25T18:33:00Z">
              <w:r>
                <w:rPr>
                  <w:sz w:val="20"/>
                </w:rPr>
                <w:t>Дата уведомления</w:t>
              </w:r>
            </w:ins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E232BB" w:rsidRDefault="009D0D66" w:rsidP="00B704BB">
            <w:pPr>
              <w:ind w:firstLine="5"/>
              <w:rPr>
                <w:ins w:id="2885" w:author="Yugin Vitaly" w:date="2016-03-25T18:33:00Z"/>
                <w:sz w:val="20"/>
              </w:rPr>
            </w:pPr>
          </w:p>
        </w:tc>
      </w:tr>
      <w:tr w:rsidR="009D0D66" w:rsidRPr="001A4780" w:rsidTr="00B704BB">
        <w:trPr>
          <w:gridAfter w:val="1"/>
          <w:wAfter w:w="48" w:type="pct"/>
          <w:trHeight w:val="221"/>
          <w:ins w:id="2886" w:author="Yugin Vitaly" w:date="2016-03-25T18:33:00Z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887" w:author="Yugin Vitaly" w:date="2016-03-25T18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888" w:author="Yugin Vitaly" w:date="2016-03-25T18:33:00Z"/>
                <w:sz w:val="20"/>
              </w:rPr>
            </w:pPr>
            <w:ins w:id="2889" w:author="Yugin Vitaly" w:date="2016-03-25T18:33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890" w:author="Yugin Vitaly" w:date="2016-03-25T18:33:00Z"/>
                <w:sz w:val="20"/>
              </w:rPr>
            </w:pPr>
            <w:ins w:id="2891" w:author="Yugin Vitaly" w:date="2016-03-25T18:3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892" w:author="Yugin Vitaly" w:date="2016-03-25T18:33:00Z"/>
                <w:sz w:val="20"/>
              </w:rPr>
            </w:pPr>
            <w:ins w:id="2893" w:author="Yugin Vitaly" w:date="2016-03-25T18:33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(1-2000)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894" w:author="Yugin Vitaly" w:date="2016-03-25T18:33:00Z"/>
                <w:sz w:val="20"/>
              </w:rPr>
            </w:pPr>
            <w:ins w:id="2895" w:author="Yugin Vitaly" w:date="2016-03-25T18:33:00Z">
              <w:r>
                <w:rPr>
                  <w:sz w:val="20"/>
                </w:rPr>
                <w:t>Текст</w:t>
              </w:r>
              <w:r>
                <w:rPr>
                  <w:sz w:val="20"/>
                  <w:lang w:val="en-US"/>
                </w:rPr>
                <w:t xml:space="preserve"> уведомления</w:t>
              </w:r>
            </w:ins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E232BB" w:rsidRDefault="009D0D66" w:rsidP="00B704BB">
            <w:pPr>
              <w:ind w:firstLine="5"/>
              <w:rPr>
                <w:ins w:id="2896" w:author="Yugin Vitaly" w:date="2016-03-25T18:33:00Z"/>
                <w:sz w:val="20"/>
              </w:rPr>
            </w:pPr>
          </w:p>
        </w:tc>
      </w:tr>
      <w:tr w:rsidR="009D0D66" w:rsidRPr="002C455F" w:rsidTr="00B704BB">
        <w:trPr>
          <w:ins w:id="2897" w:author="Yugin Vitaly" w:date="2016-03-25T18:33:00Z"/>
        </w:trPr>
        <w:tc>
          <w:tcPr>
            <w:tcW w:w="5000" w:type="pct"/>
            <w:gridSpan w:val="13"/>
            <w:shd w:val="clear" w:color="auto" w:fill="auto"/>
          </w:tcPr>
          <w:p w:rsidR="009D0D66" w:rsidRPr="002C455F" w:rsidRDefault="009D0D66" w:rsidP="00B704BB">
            <w:pPr>
              <w:spacing w:before="0" w:after="0"/>
              <w:jc w:val="center"/>
              <w:rPr>
                <w:ins w:id="2898" w:author="Yugin Vitaly" w:date="2016-03-25T18:33:00Z"/>
                <w:b/>
                <w:sz w:val="20"/>
              </w:rPr>
            </w:pPr>
            <w:ins w:id="2899" w:author="Yugin Vitaly" w:date="2016-03-25T18:33:00Z">
              <w:r w:rsidRPr="002C455F">
                <w:rPr>
                  <w:b/>
                  <w:sz w:val="20"/>
                </w:rPr>
                <w:t>Приказ (распоряжение) о проведении проверки</w:t>
              </w:r>
            </w:ins>
          </w:p>
        </w:tc>
      </w:tr>
      <w:tr w:rsidR="009D0D66" w:rsidRPr="001F4BD6" w:rsidTr="00B704BB">
        <w:trPr>
          <w:gridAfter w:val="11"/>
          <w:wAfter w:w="4258" w:type="pct"/>
          <w:ins w:id="2900" w:author="Yugin Vitaly" w:date="2016-03-25T18:33:00Z"/>
        </w:trPr>
        <w:tc>
          <w:tcPr>
            <w:tcW w:w="742" w:type="pct"/>
            <w:gridSpan w:val="2"/>
            <w:shd w:val="clear" w:color="auto" w:fill="auto"/>
          </w:tcPr>
          <w:p w:rsidR="009D0D66" w:rsidRPr="001F4BD6" w:rsidRDefault="009D0D66" w:rsidP="00B704BB">
            <w:pPr>
              <w:spacing w:before="0" w:after="0"/>
              <w:rPr>
                <w:ins w:id="2901" w:author="Yugin Vitaly" w:date="2016-03-25T18:33:00Z"/>
                <w:sz w:val="20"/>
              </w:rPr>
            </w:pPr>
          </w:p>
        </w:tc>
      </w:tr>
      <w:tr w:rsidR="009D0D66" w:rsidRPr="001A4780" w:rsidTr="00B704BB">
        <w:trPr>
          <w:gridAfter w:val="1"/>
          <w:wAfter w:w="48" w:type="pct"/>
          <w:ins w:id="2902" w:author="Yugin Vitaly" w:date="2016-03-25T18:33:00Z"/>
        </w:trPr>
        <w:tc>
          <w:tcPr>
            <w:tcW w:w="4952" w:type="pct"/>
            <w:gridSpan w:val="12"/>
            <w:shd w:val="clear" w:color="auto" w:fill="auto"/>
          </w:tcPr>
          <w:p w:rsidR="009D0D66" w:rsidRPr="007049DD" w:rsidRDefault="009D0D66" w:rsidP="00B704BB">
            <w:pPr>
              <w:spacing w:before="0" w:after="0"/>
              <w:jc w:val="center"/>
              <w:rPr>
                <w:ins w:id="2903" w:author="Yugin Vitaly" w:date="2016-03-25T18:33:00Z"/>
                <w:b/>
                <w:sz w:val="20"/>
              </w:rPr>
            </w:pPr>
            <w:ins w:id="2904" w:author="Yugin Vitaly" w:date="2016-03-25T18:33:00Z">
              <w:r w:rsidRPr="00E26834">
                <w:rPr>
                  <w:b/>
                  <w:sz w:val="20"/>
                </w:rPr>
                <w:t>Уведомление о проведении проверки</w:t>
              </w:r>
            </w:ins>
          </w:p>
        </w:tc>
      </w:tr>
      <w:tr w:rsidR="009D0D66" w:rsidRPr="001A4780" w:rsidTr="00B704BB">
        <w:trPr>
          <w:gridAfter w:val="1"/>
          <w:wAfter w:w="48" w:type="pct"/>
          <w:ins w:id="2905" w:author="Yugin Vitaly" w:date="2016-03-25T18:33:00Z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B704BB">
            <w:pPr>
              <w:spacing w:before="0" w:after="0"/>
              <w:rPr>
                <w:ins w:id="2906" w:author="Yugin Vitaly" w:date="2016-03-25T18:33:00Z"/>
                <w:b/>
                <w:sz w:val="20"/>
              </w:rPr>
            </w:pPr>
            <w:ins w:id="2907" w:author="Yugin Vitaly" w:date="2016-03-25T18:33:00Z">
              <w:r w:rsidRPr="002C455F">
                <w:rPr>
                  <w:b/>
                  <w:sz w:val="20"/>
                </w:rPr>
                <w:t>order</w:t>
              </w:r>
            </w:ins>
          </w:p>
        </w:tc>
        <w:tc>
          <w:tcPr>
            <w:tcW w:w="729" w:type="pct"/>
            <w:gridSpan w:val="2"/>
            <w:shd w:val="clear" w:color="auto" w:fill="auto"/>
          </w:tcPr>
          <w:p w:rsidR="009D0D66" w:rsidRPr="007049DD" w:rsidRDefault="009D0D66" w:rsidP="00B704BB">
            <w:pPr>
              <w:spacing w:before="0" w:after="0"/>
              <w:rPr>
                <w:ins w:id="2908" w:author="Yugin Vitaly" w:date="2016-03-25T18:33:00Z"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B704BB">
            <w:pPr>
              <w:spacing w:before="0" w:after="0"/>
              <w:jc w:val="center"/>
              <w:rPr>
                <w:ins w:id="2909" w:author="Yugin Vitaly" w:date="2016-03-25T18:33:00Z"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9D0D66" w:rsidRPr="007049DD" w:rsidRDefault="009D0D66" w:rsidP="00B704BB">
            <w:pPr>
              <w:spacing w:before="0" w:after="0"/>
              <w:jc w:val="center"/>
              <w:rPr>
                <w:ins w:id="2910" w:author="Yugin Vitaly" w:date="2016-03-25T18:33:00Z"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9D0D66" w:rsidRPr="007049DD" w:rsidRDefault="009D0D66" w:rsidP="00B704BB">
            <w:pPr>
              <w:spacing w:before="0" w:after="0"/>
              <w:rPr>
                <w:ins w:id="2911" w:author="Yugin Vitaly" w:date="2016-03-25T18:33:00Z"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7049DD" w:rsidRDefault="009D0D66" w:rsidP="00B704BB">
            <w:pPr>
              <w:ind w:firstLine="5"/>
              <w:rPr>
                <w:ins w:id="2912" w:author="Yugin Vitaly" w:date="2016-03-25T18:33:00Z"/>
                <w:sz w:val="20"/>
              </w:rPr>
            </w:pPr>
          </w:p>
        </w:tc>
      </w:tr>
      <w:tr w:rsidR="009D0D66" w:rsidRPr="001A4780" w:rsidTr="00B704BB">
        <w:trPr>
          <w:gridAfter w:val="1"/>
          <w:wAfter w:w="48" w:type="pct"/>
          <w:trHeight w:val="221"/>
          <w:ins w:id="2913" w:author="Yugin Vitaly" w:date="2016-03-25T18:33:00Z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914" w:author="Yugin Vitaly" w:date="2016-03-25T18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915" w:author="Yugin Vitaly" w:date="2016-03-25T18:33:00Z"/>
                <w:sz w:val="20"/>
              </w:rPr>
            </w:pPr>
            <w:ins w:id="2916" w:author="Yugin Vitaly" w:date="2016-03-25T18:33:00Z">
              <w:r>
                <w:rPr>
                  <w:sz w:val="20"/>
                  <w:lang w:val="en-US"/>
                </w:rPr>
                <w:t>number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917" w:author="Yugin Vitaly" w:date="2016-03-25T18:33:00Z"/>
                <w:sz w:val="20"/>
              </w:rPr>
            </w:pPr>
            <w:ins w:id="2918" w:author="Yugin Vitaly" w:date="2016-03-25T18:3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919" w:author="Yugin Vitaly" w:date="2016-03-25T18:33:00Z"/>
                <w:sz w:val="20"/>
              </w:rPr>
            </w:pPr>
            <w:ins w:id="2920" w:author="Yugin Vitaly" w:date="2016-03-25T18:33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(1-256)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921" w:author="Yugin Vitaly" w:date="2016-03-25T18:33:00Z"/>
                <w:sz w:val="20"/>
              </w:rPr>
            </w:pPr>
            <w:ins w:id="2922" w:author="Yugin Vitaly" w:date="2016-03-25T18:33:00Z">
              <w:r>
                <w:rPr>
                  <w:sz w:val="20"/>
                </w:rPr>
                <w:t>Номер приказа</w:t>
              </w:r>
            </w:ins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E232BB" w:rsidRDefault="009D0D66" w:rsidP="00B704BB">
            <w:pPr>
              <w:ind w:firstLine="5"/>
              <w:rPr>
                <w:ins w:id="2923" w:author="Yugin Vitaly" w:date="2016-03-25T18:33:00Z"/>
                <w:sz w:val="20"/>
              </w:rPr>
            </w:pPr>
          </w:p>
        </w:tc>
      </w:tr>
      <w:tr w:rsidR="009D0D66" w:rsidRPr="001A4780" w:rsidTr="00B704BB">
        <w:trPr>
          <w:gridAfter w:val="1"/>
          <w:wAfter w:w="48" w:type="pct"/>
          <w:trHeight w:val="221"/>
          <w:ins w:id="2924" w:author="Yugin Vitaly" w:date="2016-03-25T18:33:00Z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925" w:author="Yugin Vitaly" w:date="2016-03-25T18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926" w:author="Yugin Vitaly" w:date="2016-03-25T18:33:00Z"/>
                <w:sz w:val="20"/>
              </w:rPr>
            </w:pPr>
            <w:ins w:id="2927" w:author="Yugin Vitaly" w:date="2016-03-25T18:33:00Z">
              <w:r>
                <w:rPr>
                  <w:sz w:val="20"/>
                  <w:lang w:val="en-US"/>
                </w:rPr>
                <w:t>acceptDate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928" w:author="Yugin Vitaly" w:date="2016-03-25T18:33:00Z"/>
                <w:sz w:val="20"/>
              </w:rPr>
            </w:pPr>
            <w:ins w:id="2929" w:author="Yugin Vitaly" w:date="2016-03-25T18:3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930" w:author="Yugin Vitaly" w:date="2016-03-25T18:33:00Z"/>
                <w:sz w:val="20"/>
              </w:rPr>
            </w:pPr>
            <w:ins w:id="2931" w:author="Yugin Vitaly" w:date="2016-03-25T18:33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932" w:author="Yugin Vitaly" w:date="2016-03-25T18:33:00Z"/>
                <w:sz w:val="20"/>
              </w:rPr>
            </w:pPr>
            <w:ins w:id="2933" w:author="Yugin Vitaly" w:date="2016-03-25T18:33:00Z">
              <w:r>
                <w:rPr>
                  <w:sz w:val="20"/>
                </w:rPr>
                <w:t>Дата приказа</w:t>
              </w:r>
            </w:ins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E232BB" w:rsidRDefault="009D0D66" w:rsidP="00B704BB">
            <w:pPr>
              <w:ind w:firstLine="5"/>
              <w:rPr>
                <w:ins w:id="2934" w:author="Yugin Vitaly" w:date="2016-03-25T18:33:00Z"/>
                <w:sz w:val="20"/>
              </w:rPr>
            </w:pPr>
          </w:p>
        </w:tc>
      </w:tr>
      <w:tr w:rsidR="009D0D66" w:rsidRPr="001A4780" w:rsidTr="00B704BB">
        <w:trPr>
          <w:gridAfter w:val="1"/>
          <w:wAfter w:w="48" w:type="pct"/>
          <w:trHeight w:val="221"/>
          <w:ins w:id="2935" w:author="Yugin Vitaly" w:date="2016-03-25T18:33:00Z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B704BB">
            <w:pPr>
              <w:spacing w:before="0" w:after="0"/>
              <w:rPr>
                <w:ins w:id="2936" w:author="Yugin Vitaly" w:date="2016-03-25T18:33:00Z"/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937" w:author="Yugin Vitaly" w:date="2016-03-25T18:33:00Z"/>
                <w:sz w:val="20"/>
              </w:rPr>
            </w:pPr>
            <w:ins w:id="2938" w:author="Yugin Vitaly" w:date="2016-03-25T18:33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939" w:author="Yugin Vitaly" w:date="2016-03-25T18:33:00Z"/>
                <w:sz w:val="20"/>
              </w:rPr>
            </w:pPr>
            <w:ins w:id="2940" w:author="Yugin Vitaly" w:date="2016-03-25T18:3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jc w:val="center"/>
              <w:rPr>
                <w:ins w:id="2941" w:author="Yugin Vitaly" w:date="2016-03-25T18:33:00Z"/>
                <w:sz w:val="20"/>
              </w:rPr>
            </w:pPr>
            <w:ins w:id="2942" w:author="Yugin Vitaly" w:date="2016-03-25T18:33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(1-2000)</w:t>
              </w:r>
            </w:ins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D0D66" w:rsidRPr="00E232BB" w:rsidRDefault="009D0D66" w:rsidP="00B704BB">
            <w:pPr>
              <w:spacing w:before="0" w:after="0"/>
              <w:rPr>
                <w:ins w:id="2943" w:author="Yugin Vitaly" w:date="2016-03-25T18:33:00Z"/>
                <w:sz w:val="20"/>
              </w:rPr>
            </w:pPr>
            <w:ins w:id="2944" w:author="Yugin Vitaly" w:date="2016-03-25T18:33:00Z">
              <w:r>
                <w:rPr>
                  <w:sz w:val="20"/>
                </w:rPr>
                <w:t>Те</w:t>
              </w:r>
              <w:proofErr w:type="gramStart"/>
              <w:r>
                <w:rPr>
                  <w:sz w:val="20"/>
                </w:rPr>
                <w:t>кст</w:t>
              </w:r>
              <w:r>
                <w:rPr>
                  <w:sz w:val="20"/>
                  <w:lang w:val="en-US"/>
                </w:rPr>
                <w:t xml:space="preserve"> </w:t>
              </w:r>
              <w:r>
                <w:rPr>
                  <w:sz w:val="20"/>
                </w:rPr>
                <w:t>пр</w:t>
              </w:r>
              <w:proofErr w:type="gramEnd"/>
              <w:r>
                <w:rPr>
                  <w:sz w:val="20"/>
                </w:rPr>
                <w:t>иказа</w:t>
              </w:r>
            </w:ins>
          </w:p>
        </w:tc>
        <w:tc>
          <w:tcPr>
            <w:tcW w:w="1384" w:type="pct"/>
            <w:gridSpan w:val="2"/>
            <w:shd w:val="clear" w:color="auto" w:fill="auto"/>
          </w:tcPr>
          <w:p w:rsidR="009D0D66" w:rsidRPr="00E232BB" w:rsidRDefault="009D0D66" w:rsidP="00B704BB">
            <w:pPr>
              <w:ind w:firstLine="5"/>
              <w:rPr>
                <w:ins w:id="2945" w:author="Yugin Vitaly" w:date="2016-03-25T18:33:00Z"/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</w:tcPr>
          <w:p w:rsidR="00FF40F3" w:rsidRPr="003171B7" w:rsidRDefault="00FF40F3" w:rsidP="00567695">
            <w:pPr>
              <w:spacing w:before="0" w:after="0"/>
              <w:jc w:val="center"/>
              <w:rPr>
                <w:b/>
                <w:sz w:val="20"/>
              </w:rPr>
            </w:pPr>
            <w:bookmarkStart w:id="2946" w:name="_GoBack"/>
            <w:bookmarkEnd w:id="2946"/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567695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3171B7" w:rsidRDefault="00FF40F3" w:rsidP="0056769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56769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3171B7" w:rsidRDefault="00FF40F3" w:rsidP="0056769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3171B7" w:rsidRDefault="00FF40F3" w:rsidP="0056769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3171B7" w:rsidRDefault="00FF40F3" w:rsidP="00567695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DC375C">
        <w:trPr>
          <w:gridAfter w:val="1"/>
          <w:wAfter w:w="48" w:type="pct"/>
        </w:trPr>
        <w:tc>
          <w:tcPr>
            <w:tcW w:w="4952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6F7CD1">
        <w:trPr>
          <w:gridAfter w:val="1"/>
          <w:wAfter w:w="48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AA7FE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AA7FE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39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Допустимо </w:t>
            </w:r>
            <w:r>
              <w:rPr>
                <w:sz w:val="20"/>
                <w:lang w:eastAsia="en-US"/>
              </w:rPr>
              <w:lastRenderedPageBreak/>
              <w:t>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электронного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AA7FE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39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AA7FE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AA7FE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3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Pr="00A47C6C" w:rsidRDefault="00FF40F3" w:rsidP="00A47C6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FF40F3" w:rsidRPr="00CF443D" w:rsidTr="00AA7FE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39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3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2947" w:name="_Toc390789644"/>
      <w:r>
        <w:t>Информация о внеплановой проверке</w:t>
      </w:r>
      <w:bookmarkEnd w:id="2947"/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80"/>
        <w:gridCol w:w="53"/>
        <w:gridCol w:w="1521"/>
        <w:gridCol w:w="36"/>
        <w:gridCol w:w="17"/>
        <w:gridCol w:w="341"/>
        <w:gridCol w:w="28"/>
        <w:gridCol w:w="36"/>
        <w:gridCol w:w="17"/>
        <w:gridCol w:w="1001"/>
        <w:gridCol w:w="57"/>
        <w:gridCol w:w="49"/>
        <w:gridCol w:w="2863"/>
        <w:gridCol w:w="91"/>
        <w:gridCol w:w="2861"/>
        <w:tblGridChange w:id="2948">
          <w:tblGrid>
            <w:gridCol w:w="45"/>
            <w:gridCol w:w="8"/>
            <w:gridCol w:w="1580"/>
            <w:gridCol w:w="36"/>
            <w:gridCol w:w="6"/>
            <w:gridCol w:w="11"/>
            <w:gridCol w:w="1521"/>
            <w:gridCol w:w="36"/>
            <w:gridCol w:w="5"/>
            <w:gridCol w:w="12"/>
            <w:gridCol w:w="325"/>
            <w:gridCol w:w="16"/>
            <w:gridCol w:w="28"/>
            <w:gridCol w:w="36"/>
            <w:gridCol w:w="4"/>
            <w:gridCol w:w="13"/>
            <w:gridCol w:w="1001"/>
            <w:gridCol w:w="34"/>
            <w:gridCol w:w="10"/>
            <w:gridCol w:w="13"/>
            <w:gridCol w:w="49"/>
            <w:gridCol w:w="2863"/>
            <w:gridCol w:w="68"/>
            <w:gridCol w:w="10"/>
            <w:gridCol w:w="13"/>
            <w:gridCol w:w="2832"/>
            <w:gridCol w:w="12"/>
            <w:gridCol w:w="17"/>
          </w:tblGrid>
        </w:tblGridChange>
      </w:tblGrid>
      <w:tr w:rsidR="006A70E5" w:rsidRPr="001A4780" w:rsidTr="004927CA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2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499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9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927CA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2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9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9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9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4927CA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9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ins w:id="2949" w:author="Yugin Vitaly" w:date="2016-03-08T19:37:00Z">
              <w:r w:rsidRPr="00D45617">
                <w:rPr>
                  <w:sz w:val="20"/>
                </w:rPr>
                <w:t>Дата и время проведения проверки</w:t>
              </w:r>
            </w:ins>
            <w:del w:id="2950" w:author="Yugin Vitaly" w:date="2016-03-08T19:37:00Z">
              <w:r w:rsidR="006A70E5" w:rsidDel="00D45617">
                <w:rPr>
                  <w:sz w:val="20"/>
                </w:rPr>
                <w:delText>Дата и время заседания</w:delText>
              </w:r>
            </w:del>
          </w:p>
        </w:tc>
        <w:tc>
          <w:tcPr>
            <w:tcW w:w="1349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ins w:id="2951" w:author="Yugin Vitaly" w:date="2016-03-08T19:37:00Z">
              <w:r w:rsidRPr="00D45617">
                <w:rPr>
                  <w:sz w:val="20"/>
                </w:rPr>
                <w:t>Место проведения проверки</w:t>
              </w:r>
            </w:ins>
            <w:del w:id="2952" w:author="Yugin Vitaly" w:date="2016-03-08T19:37:00Z">
              <w:r w:rsidR="006A70E5" w:rsidDel="00D45617">
                <w:rPr>
                  <w:sz w:val="20"/>
                </w:rPr>
                <w:delText>Место заседания инспекции</w:delText>
              </w:r>
            </w:del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47C6C" w:rsidRPr="004927B4" w:rsidTr="004927CA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A47C6C" w:rsidTr="004927CA">
        <w:tc>
          <w:tcPr>
            <w:tcW w:w="795" w:type="pct"/>
            <w:gridSpan w:val="3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  <w:r w:rsidRPr="00A47C6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A47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47C6C"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A47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47C6C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A47C6C" w:rsidRDefault="006A70E5" w:rsidP="00633356">
            <w:pPr>
              <w:spacing w:before="0" w:after="0"/>
              <w:rPr>
                <w:sz w:val="20"/>
              </w:rPr>
            </w:pPr>
            <w:r w:rsidRPr="00A47C6C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9" w:type="pct"/>
            <w:shd w:val="clear" w:color="auto" w:fill="auto"/>
          </w:tcPr>
          <w:p w:rsidR="006A70E5" w:rsidRPr="00A47C6C" w:rsidRDefault="009844DC" w:rsidP="00633356">
            <w:pPr>
              <w:spacing w:before="0" w:after="0"/>
              <w:rPr>
                <w:sz w:val="20"/>
              </w:rPr>
            </w:pPr>
            <w:ins w:id="2953" w:author="Yugin Vitaly" w:date="2016-03-16T18:10:00Z">
              <w:r>
                <w:rPr>
                  <w:sz w:val="20"/>
                  <w:lang w:eastAsia="en-US"/>
                </w:rPr>
                <w:t xml:space="preserve">При приеме контролируется, что в данном блоке содержится </w:t>
              </w:r>
              <w:r w:rsidRPr="00D2283D">
                <w:rPr>
                  <w:sz w:val="20"/>
                </w:rPr>
                <w:t>как минимум два файла – уведомление и приказ</w:t>
              </w:r>
            </w:ins>
          </w:p>
        </w:tc>
      </w:tr>
      <w:tr w:rsidR="006A70E5" w:rsidRPr="001A4780" w:rsidTr="004927CA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Общая информация о внеплановой проверке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4927CA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ins w:id="2954" w:author="Yugin Vitaly" w:date="2016-03-08T19:11:00Z">
              <w:r w:rsidRPr="00E232BB">
                <w:rPr>
                  <w:sz w:val="20"/>
                </w:rPr>
                <w:t>T(1-</w:t>
              </w:r>
              <w:r>
                <w:rPr>
                  <w:sz w:val="20"/>
                  <w:lang w:val="en-US"/>
                </w:rPr>
                <w:t>256</w:t>
              </w:r>
              <w:r w:rsidRPr="00E232BB">
                <w:rPr>
                  <w:sz w:val="20"/>
                </w:rPr>
                <w:t>)</w:t>
              </w:r>
            </w:ins>
            <w:del w:id="2955" w:author="Yugin Vitaly" w:date="2016-03-08T19:11:00Z">
              <w:r w:rsidDel="002C441A">
                <w:rPr>
                  <w:sz w:val="20"/>
                </w:rPr>
                <w:delText>T(1-30)</w:delText>
              </w:r>
            </w:del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ins w:id="2956" w:author="Yugin Vitaly" w:date="2016-03-08T19:11:00Z">
              <w:r w:rsidRPr="00E626A2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в</w:t>
              </w:r>
            </w:ins>
            <w:ins w:id="2957" w:author="Yugin Vitaly" w:date="2016-03-08T19:12:00Z">
              <w:r>
                <w:rPr>
                  <w:sz w:val="20"/>
                </w:rPr>
                <w:t>неплановой проверки</w:t>
              </w:r>
            </w:ins>
            <w:ins w:id="2958" w:author="Yugin Vitaly" w:date="2016-03-08T19:11:00Z">
              <w:r w:rsidRPr="00E626A2">
                <w:rPr>
                  <w:sz w:val="20"/>
                </w:rPr>
                <w:t>, сформированный контрольным органом</w:t>
              </w:r>
            </w:ins>
            <w:del w:id="2959" w:author="Yugin Vitaly" w:date="2016-03-08T19:11:00Z">
              <w:r w:rsidDel="002C441A">
                <w:rPr>
                  <w:sz w:val="20"/>
                </w:rPr>
                <w:delText>Номер внеплановой проверки</w:delText>
              </w:r>
            </w:del>
          </w:p>
        </w:tc>
        <w:tc>
          <w:tcPr>
            <w:tcW w:w="1349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ins w:id="2960" w:author="Yugin Vitaly" w:date="2016-03-08T19:11:00Z">
              <w:r>
                <w:rPr>
                  <w:sz w:val="20"/>
                </w:rPr>
  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  </w:r>
              <w:r w:rsidRPr="00E626A2">
                <w:rPr>
                  <w:sz w:val="20"/>
                </w:rPr>
                <w:t>(согласно ПП РФ №1148)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  <w:del w:id="2961" w:author="Yugin Vitaly" w:date="2016-03-08T19:11:00Z">
              <w:r w:rsidDel="002C441A">
                <w:rPr>
                  <w:sz w:val="20"/>
                </w:rPr>
                <w:delText xml:space="preserve">  </w:delText>
              </w:r>
            </w:del>
          </w:p>
        </w:tc>
      </w:tr>
      <w:tr w:rsidR="00BA13B4" w:rsidRPr="001A4780" w:rsidTr="004927CA">
        <w:trPr>
          <w:ins w:id="2962" w:author="Yugin Vitaly" w:date="2016-03-08T19:12:00Z"/>
        </w:trPr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ins w:id="2963" w:author="Yugin Vitaly" w:date="2016-03-08T19:12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ins w:id="2964" w:author="Yugin Vitaly" w:date="2016-03-08T19:12:00Z"/>
                <w:sz w:val="20"/>
              </w:rPr>
            </w:pPr>
            <w:ins w:id="2965" w:author="Yugin Vitaly" w:date="2016-03-08T19:12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ins w:id="2966" w:author="Yugin Vitaly" w:date="2016-03-08T19:12:00Z"/>
                <w:sz w:val="20"/>
              </w:rPr>
            </w:pPr>
            <w:ins w:id="2967" w:author="Yugin Vitaly" w:date="2016-03-08T19:12:00Z">
              <w:r>
                <w:rPr>
                  <w:sz w:val="20"/>
                </w:rPr>
                <w:t>Н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ins w:id="2968" w:author="Yugin Vitaly" w:date="2016-03-08T19:12:00Z"/>
                <w:sz w:val="20"/>
              </w:rPr>
            </w:pPr>
            <w:ins w:id="2969" w:author="Yugin Vitaly" w:date="2016-03-08T19:12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ins w:id="2970" w:author="Yugin Vitaly" w:date="2016-03-08T19:12:00Z"/>
                <w:sz w:val="20"/>
              </w:rPr>
            </w:pPr>
            <w:ins w:id="2971" w:author="Yugin Vitaly" w:date="2016-03-08T19:12:00Z">
              <w:r w:rsidRPr="00E626A2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внеплановой проверки</w:t>
              </w:r>
              <w:r w:rsidRPr="00E626A2">
                <w:rPr>
                  <w:sz w:val="20"/>
                </w:rPr>
                <w:t xml:space="preserve"> (согласно ПП РФ №1148)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ins w:id="2972" w:author="Yugin Vitaly" w:date="2016-03-08T19:12:00Z"/>
                <w:sz w:val="20"/>
              </w:rPr>
            </w:pPr>
            <w:ins w:id="2973" w:author="Yugin Vitaly" w:date="2016-03-08T19:12:00Z">
              <w:r>
                <w:rPr>
                  <w:sz w:val="20"/>
                </w:rPr>
  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  </w:r>
            </w:ins>
          </w:p>
          <w:p w:rsidR="00BA13B4" w:rsidRDefault="00BA13B4" w:rsidP="00BA13B4">
            <w:pPr>
              <w:spacing w:before="0" w:after="0"/>
              <w:jc w:val="both"/>
              <w:rPr>
                <w:ins w:id="2974" w:author="Yugin Vitaly" w:date="2016-03-08T19:12:00Z"/>
                <w:sz w:val="20"/>
              </w:rPr>
            </w:pPr>
            <w:ins w:id="2975" w:author="Yugin Vitaly" w:date="2016-03-08T19:12:00Z">
              <w:r>
                <w:rPr>
                  <w:sz w:val="20"/>
                </w:rPr>
  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  </w:r>
            </w:ins>
          </w:p>
          <w:p w:rsidR="00BA13B4" w:rsidRPr="00E232BB" w:rsidRDefault="00BA13B4" w:rsidP="00BA13B4">
            <w:pPr>
              <w:spacing w:before="0" w:after="0"/>
              <w:rPr>
                <w:ins w:id="2976" w:author="Yugin Vitaly" w:date="2016-03-08T19:12:00Z"/>
                <w:sz w:val="20"/>
              </w:rPr>
            </w:pPr>
            <w:ins w:id="2977" w:author="Yugin Vitaly" w:date="2016-03-08T19:12:00Z">
              <w:r>
                <w:rPr>
                  <w:sz w:val="20"/>
                </w:rPr>
                <w:t xml:space="preserve">Т.е. при приеме изменений контролируется обязательность заполнения поля </w:t>
              </w:r>
            </w:ins>
            <w:ins w:id="2978" w:author="Yugin Vitaly" w:date="2016-03-08T19:13:00Z">
              <w:r w:rsidR="006F7CD1">
                <w:rPr>
                  <w:sz w:val="20"/>
                </w:rPr>
                <w:t>c</w:t>
              </w:r>
              <w:r w:rsidR="006F7CD1" w:rsidRPr="001F4BD6">
                <w:rPr>
                  <w:sz w:val="20"/>
                </w:rPr>
                <w:t>heck</w:t>
              </w:r>
              <w:r w:rsidR="006F7CD1">
                <w:rPr>
                  <w:sz w:val="20"/>
                </w:rPr>
                <w:t>Number</w:t>
              </w:r>
            </w:ins>
            <w:ins w:id="2979" w:author="Yugin Vitaly" w:date="2016-03-08T19:12:00Z">
              <w:r w:rsidRPr="00E232BB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 xml:space="preserve">или поля </w:t>
              </w:r>
              <w:r>
                <w:rPr>
                  <w:sz w:val="20"/>
                  <w:lang w:val="en-US"/>
                </w:rPr>
                <w:t>regNumber</w:t>
              </w:r>
            </w:ins>
          </w:p>
        </w:tc>
      </w:tr>
      <w:tr w:rsidR="00BA13B4" w:rsidRPr="001A4780" w:rsidTr="004927CA">
        <w:trPr>
          <w:ins w:id="2980" w:author="Yugin Vitaly" w:date="2016-03-08T19:12:00Z"/>
        </w:trPr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ins w:id="2981" w:author="Yugin Vitaly" w:date="2016-03-08T19:12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ins w:id="2982" w:author="Yugin Vitaly" w:date="2016-03-08T19:12:00Z"/>
                <w:sz w:val="20"/>
              </w:rPr>
            </w:pPr>
            <w:ins w:id="2983" w:author="Yugin Vitaly" w:date="2016-03-08T19:12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ins w:id="2984" w:author="Yugin Vitaly" w:date="2016-03-08T19:12:00Z"/>
                <w:sz w:val="20"/>
              </w:rPr>
            </w:pPr>
            <w:ins w:id="2985" w:author="Yugin Vitaly" w:date="2016-03-08T19:12:00Z">
              <w:r>
                <w:rPr>
                  <w:sz w:val="20"/>
                </w:rPr>
                <w:t>Н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ins w:id="2986" w:author="Yugin Vitaly" w:date="2016-03-08T19:12:00Z"/>
                <w:sz w:val="20"/>
              </w:rPr>
            </w:pPr>
            <w:ins w:id="2987" w:author="Yugin Vitaly" w:date="2016-03-08T19:12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ins w:id="2988" w:author="Yugin Vitaly" w:date="2016-03-08T19:12:00Z"/>
                <w:sz w:val="20"/>
              </w:rPr>
            </w:pPr>
            <w:ins w:id="2989" w:author="Yugin Vitaly" w:date="2016-03-08T19:12:00Z">
              <w:r w:rsidRPr="00E626A2">
                <w:rPr>
                  <w:sz w:val="20"/>
                </w:rPr>
                <w:t xml:space="preserve">Номер документа в реестровой записи </w:t>
              </w:r>
            </w:ins>
            <w:ins w:id="2990" w:author="Yugin Vitaly" w:date="2016-03-08T19:13:00Z">
              <w:r w:rsidR="006F7CD1">
                <w:rPr>
                  <w:sz w:val="20"/>
                </w:rPr>
                <w:t>внеплановой проверки</w:t>
              </w:r>
            </w:ins>
            <w:ins w:id="2991" w:author="Yugin Vitaly" w:date="2016-03-08T19:12:00Z">
              <w:r w:rsidRPr="00E626A2">
                <w:rPr>
                  <w:sz w:val="20"/>
                </w:rPr>
                <w:t xml:space="preserve">  (согласно ПП РФ №1148)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ins w:id="2992" w:author="Yugin Vitaly" w:date="2016-03-08T19:12:00Z"/>
                <w:sz w:val="20"/>
              </w:rPr>
            </w:pPr>
            <w:ins w:id="2993" w:author="Yugin Vitaly" w:date="2016-03-08T19:12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2994" w:author="Yugin Vitaly" w:date="2016-03-08T19:26:00Z">
              <w:r w:rsidDel="002C455F">
                <w:rPr>
                  <w:sz w:val="20"/>
                </w:rPr>
                <w:delText>O</w:delText>
              </w:r>
            </w:del>
            <w:ins w:id="2995" w:author="Yugin Vitaly" w:date="2016-03-08T19:26:00Z">
              <w:r w:rsidR="002C455F">
                <w:rPr>
                  <w:sz w:val="20"/>
                </w:rPr>
                <w:t>Н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9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ins w:id="2996" w:author="Yugin Vitaly" w:date="2016-03-08T19:12:00Z"/>
                <w:sz w:val="20"/>
              </w:rPr>
            </w:pPr>
            <w:ins w:id="2997" w:author="Yugin Vitaly" w:date="2016-03-08T19:12:00Z">
              <w:r>
                <w:rPr>
                  <w:sz w:val="20"/>
                </w:rPr>
  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  </w:r>
            </w:ins>
          </w:p>
          <w:p w:rsidR="006A70E5" w:rsidRPr="00E232BB" w:rsidRDefault="00BA13B4" w:rsidP="00BA13B4">
            <w:pPr>
              <w:spacing w:before="0" w:after="0"/>
              <w:rPr>
                <w:sz w:val="20"/>
              </w:rPr>
            </w:pPr>
            <w:ins w:id="2998" w:author="Yugin Vitaly" w:date="2016-03-08T19:12:00Z">
              <w:r>
                <w:rPr>
                  <w:sz w:val="20"/>
                </w:rPr>
                <w:t>При приеме контролируется последовательность нумерации.</w:t>
              </w:r>
            </w:ins>
            <w:del w:id="2999" w:author="Yugin Vitaly" w:date="2016-03-08T19:12:00Z">
              <w:r w:rsidR="006A70E5" w:rsidDel="00BA13B4">
                <w:rPr>
                  <w:sz w:val="20"/>
                </w:rPr>
                <w:delText xml:space="preserve">  </w:delText>
              </w:r>
            </w:del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3000" w:author="Yugin Vitaly" w:date="2016-03-08T19:27:00Z">
              <w:r w:rsidDel="002C455F">
                <w:rPr>
                  <w:sz w:val="20"/>
                </w:rPr>
                <w:delText>О</w:delText>
              </w:r>
            </w:del>
            <w:ins w:id="3001" w:author="Yugin Vitaly" w:date="2016-03-08T19:27:00Z">
              <w:r w:rsidR="002C455F">
                <w:rPr>
                  <w:sz w:val="20"/>
                </w:rPr>
                <w:t>Н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ins w:id="3002" w:author="Yugin Vitaly" w:date="2016-03-08T20:31:00Z">
              <w:r w:rsidR="000F5BF2">
                <w:rPr>
                  <w:sz w:val="20"/>
                </w:rPr>
                <w:t xml:space="preserve">При приеме документа значение поля игнорируется, автоматически рассчитывается и сохраняется на ЕИС, выгружается </w:t>
              </w:r>
              <w:r w:rsidR="000F5BF2" w:rsidRPr="002F45C8">
                <w:rPr>
                  <w:sz w:val="20"/>
                </w:rPr>
                <w:t xml:space="preserve"> системам.</w:t>
              </w:r>
            </w:ins>
            <w:del w:id="3003" w:author="Yugin Vitaly" w:date="2016-03-08T20:31:00Z">
              <w:r w:rsidDel="000F5BF2">
                <w:rPr>
                  <w:sz w:val="20"/>
                </w:rPr>
                <w:delText xml:space="preserve"> </w:delText>
              </w:r>
            </w:del>
          </w:p>
        </w:tc>
      </w:tr>
      <w:tr w:rsidR="002C455F" w:rsidRPr="001A4780" w:rsidTr="004927CA">
        <w:trPr>
          <w:ins w:id="3004" w:author="Yugin Vitaly" w:date="2016-03-08T19:32:00Z"/>
        </w:trPr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ins w:id="3005" w:author="Yugin Vitaly" w:date="2016-03-08T19:32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ins w:id="3006" w:author="Yugin Vitaly" w:date="2016-03-08T19:32:00Z"/>
                <w:sz w:val="20"/>
              </w:rPr>
            </w:pPr>
            <w:ins w:id="3007" w:author="Yugin Vitaly" w:date="2016-03-08T19:32:00Z">
              <w:r w:rsidRPr="00CC7D5D">
                <w:rPr>
                  <w:sz w:val="20"/>
                </w:rPr>
                <w:t>notice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ins w:id="3008" w:author="Yugin Vitaly" w:date="2016-03-08T19:32:00Z"/>
                <w:sz w:val="20"/>
              </w:rPr>
            </w:pPr>
            <w:ins w:id="3009" w:author="Yugin Vitaly" w:date="2016-03-08T19:3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ins w:id="3010" w:author="Yugin Vitaly" w:date="2016-03-08T19:32:00Z"/>
                <w:sz w:val="20"/>
              </w:rPr>
            </w:pPr>
            <w:ins w:id="3011" w:author="Yugin Vitaly" w:date="2016-03-08T19:3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ins w:id="3012" w:author="Yugin Vitaly" w:date="2016-03-08T19:32:00Z"/>
                <w:sz w:val="20"/>
              </w:rPr>
            </w:pPr>
            <w:ins w:id="3013" w:author="Yugin Vitaly" w:date="2016-03-08T19:33:00Z">
              <w:r w:rsidRPr="002C455F">
                <w:rPr>
                  <w:sz w:val="20"/>
                </w:rPr>
                <w:t>Уведомление о проведении проверки</w:t>
              </w:r>
            </w:ins>
          </w:p>
        </w:tc>
        <w:tc>
          <w:tcPr>
            <w:tcW w:w="1349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ins w:id="3014" w:author="Yugin Vitaly" w:date="2016-03-08T19:32:00Z"/>
                <w:sz w:val="20"/>
              </w:rPr>
            </w:pPr>
            <w:ins w:id="3015" w:author="Yugin Vitaly" w:date="2016-03-08T19:32:00Z">
              <w:r>
                <w:rPr>
                  <w:sz w:val="20"/>
                </w:rPr>
                <w:t xml:space="preserve">  </w:t>
              </w:r>
            </w:ins>
          </w:p>
        </w:tc>
      </w:tr>
      <w:tr w:rsidR="00D45617" w:rsidRPr="001A4780" w:rsidTr="004927CA">
        <w:trPr>
          <w:ins w:id="3016" w:author="Yugin Vitaly" w:date="2016-03-08T19:32:00Z"/>
        </w:trPr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ins w:id="3017" w:author="Yugin Vitaly" w:date="2016-03-08T19:32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ins w:id="3018" w:author="Yugin Vitaly" w:date="2016-03-08T19:32:00Z"/>
                <w:sz w:val="20"/>
                <w:lang w:val="en-US"/>
              </w:rPr>
            </w:pPr>
            <w:ins w:id="3019" w:author="Yugin Vitaly" w:date="2016-03-08T19:32:00Z">
              <w:r>
                <w:rPr>
                  <w:sz w:val="20"/>
                  <w:lang w:val="en-US"/>
                </w:rPr>
                <w:t>order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ins w:id="3020" w:author="Yugin Vitaly" w:date="2016-03-08T19:32:00Z"/>
                <w:sz w:val="20"/>
              </w:rPr>
            </w:pPr>
            <w:ins w:id="3021" w:author="Yugin Vitaly" w:date="2016-03-08T19:3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ins w:id="3022" w:author="Yugin Vitaly" w:date="2016-03-08T19:32:00Z"/>
                <w:sz w:val="20"/>
              </w:rPr>
            </w:pPr>
            <w:ins w:id="3023" w:author="Yugin Vitaly" w:date="2016-03-08T19:32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ins w:id="3024" w:author="Yugin Vitaly" w:date="2016-03-08T19:32:00Z"/>
                <w:sz w:val="20"/>
              </w:rPr>
            </w:pPr>
            <w:ins w:id="3025" w:author="Yugin Vitaly" w:date="2016-03-08T19:33:00Z">
              <w:r w:rsidRPr="002C455F">
                <w:rPr>
                  <w:sz w:val="20"/>
                </w:rPr>
                <w:t xml:space="preserve">Приказ (распоряжение) о </w:t>
              </w:r>
              <w:r w:rsidRPr="002C455F">
                <w:rPr>
                  <w:sz w:val="20"/>
                </w:rPr>
                <w:lastRenderedPageBreak/>
                <w:t>проведении проверки</w:t>
              </w:r>
            </w:ins>
          </w:p>
        </w:tc>
        <w:tc>
          <w:tcPr>
            <w:tcW w:w="1349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ins w:id="3026" w:author="Yugin Vitaly" w:date="2016-03-08T19:32:00Z"/>
                <w:sz w:val="20"/>
              </w:rPr>
            </w:pPr>
            <w:ins w:id="3027" w:author="Yugin Vitaly" w:date="2016-03-08T19:32:00Z">
              <w:r>
                <w:rPr>
                  <w:sz w:val="20"/>
                </w:rPr>
                <w:lastRenderedPageBreak/>
                <w:t xml:space="preserve">  </w:t>
              </w:r>
            </w:ins>
          </w:p>
        </w:tc>
      </w:tr>
      <w:tr w:rsidR="002C455F" w:rsidRPr="002C455F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028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ins w:id="3029" w:author="Yugin Vitaly" w:date="2016-03-08T19:34:00Z"/>
          <w:trPrChange w:id="3030" w:author="Yugin Vitaly" w:date="2016-03-08T19:39:00Z">
            <w:trPr>
              <w:gridBefore w:val="1"/>
              <w:gridAfter w:val="0"/>
              <w:wAfter w:w="30" w:type="pct"/>
            </w:trPr>
          </w:trPrChange>
        </w:trPr>
        <w:tc>
          <w:tcPr>
            <w:tcW w:w="5000" w:type="pct"/>
            <w:gridSpan w:val="16"/>
            <w:shd w:val="clear" w:color="auto" w:fill="auto"/>
            <w:tcPrChange w:id="3031" w:author="Yugin Vitaly" w:date="2016-03-08T19:39:00Z">
              <w:tcPr>
                <w:tcW w:w="4970" w:type="pct"/>
                <w:gridSpan w:val="26"/>
                <w:shd w:val="clear" w:color="auto" w:fill="auto"/>
              </w:tcPr>
            </w:tcPrChange>
          </w:tcPr>
          <w:p w:rsidR="002C455F" w:rsidRPr="002C455F" w:rsidRDefault="002C455F" w:rsidP="004E397F">
            <w:pPr>
              <w:spacing w:before="0" w:after="0"/>
              <w:jc w:val="center"/>
              <w:rPr>
                <w:ins w:id="3032" w:author="Yugin Vitaly" w:date="2016-03-08T19:34:00Z"/>
                <w:b/>
                <w:sz w:val="20"/>
              </w:rPr>
            </w:pPr>
            <w:ins w:id="3033" w:author="Yugin Vitaly" w:date="2016-03-08T19:34:00Z">
              <w:r w:rsidRPr="00E26834">
                <w:rPr>
                  <w:b/>
                  <w:sz w:val="20"/>
                </w:rPr>
                <w:lastRenderedPageBreak/>
                <w:t>Уведомление о проведении проверки</w:t>
              </w:r>
            </w:ins>
          </w:p>
        </w:tc>
      </w:tr>
      <w:tr w:rsidR="002C455F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034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ins w:id="3035" w:author="Yugin Vitaly" w:date="2016-03-08T19:34:00Z"/>
          <w:trPrChange w:id="3036" w:author="Yugin Vitaly" w:date="2016-03-08T19:39:00Z">
            <w:trPr>
              <w:gridBefore w:val="1"/>
              <w:gridAfter w:val="0"/>
              <w:wAfter w:w="30" w:type="pct"/>
            </w:trPr>
          </w:trPrChange>
        </w:trPr>
        <w:tc>
          <w:tcPr>
            <w:tcW w:w="795" w:type="pct"/>
            <w:gridSpan w:val="3"/>
            <w:shd w:val="clear" w:color="auto" w:fill="auto"/>
            <w:tcPrChange w:id="3037" w:author="Yugin Vitaly" w:date="2016-03-08T19:39:00Z">
              <w:tcPr>
                <w:tcW w:w="768" w:type="pct"/>
                <w:gridSpan w:val="4"/>
                <w:shd w:val="clear" w:color="auto" w:fill="auto"/>
              </w:tcPr>
            </w:tcPrChange>
          </w:tcPr>
          <w:p w:rsidR="002C455F" w:rsidRPr="00AF7EC3" w:rsidRDefault="002C455F" w:rsidP="004E397F">
            <w:pPr>
              <w:spacing w:before="0" w:after="0"/>
              <w:rPr>
                <w:ins w:id="3038" w:author="Yugin Vitaly" w:date="2016-03-08T19:34:00Z"/>
                <w:b/>
                <w:sz w:val="20"/>
              </w:rPr>
            </w:pPr>
            <w:ins w:id="3039" w:author="Yugin Vitaly" w:date="2016-03-08T19:34:00Z">
              <w:r w:rsidRPr="00CC7D5D">
                <w:rPr>
                  <w:b/>
                  <w:sz w:val="20"/>
                </w:rPr>
                <w:t>notice</w:t>
              </w:r>
            </w:ins>
          </w:p>
        </w:tc>
        <w:tc>
          <w:tcPr>
            <w:tcW w:w="742" w:type="pct"/>
            <w:gridSpan w:val="3"/>
            <w:shd w:val="clear" w:color="auto" w:fill="auto"/>
            <w:tcPrChange w:id="3040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2C455F" w:rsidRPr="001F4BD6" w:rsidRDefault="002C455F" w:rsidP="004E397F">
            <w:pPr>
              <w:spacing w:before="0" w:after="0"/>
              <w:rPr>
                <w:ins w:id="3041" w:author="Yugin Vitaly" w:date="2016-03-08T19:34:00Z"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tcPrChange w:id="3042" w:author="Yugin Vitaly" w:date="2016-03-08T19:39:00Z">
              <w:tcPr>
                <w:tcW w:w="199" w:type="pct"/>
                <w:gridSpan w:val="6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jc w:val="center"/>
              <w:rPr>
                <w:ins w:id="3043" w:author="Yugin Vitaly" w:date="2016-03-08T19:34:00Z"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tcPrChange w:id="3044" w:author="Yugin Vitaly" w:date="2016-03-08T19:39:00Z">
              <w:tcPr>
                <w:tcW w:w="499" w:type="pct"/>
                <w:gridSpan w:val="4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jc w:val="center"/>
              <w:rPr>
                <w:ins w:id="3045" w:author="Yugin Vitaly" w:date="2016-03-08T19:34:00Z"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tcPrChange w:id="3046" w:author="Yugin Vitaly" w:date="2016-03-08T19:39:00Z">
              <w:tcPr>
                <w:tcW w:w="1416" w:type="pct"/>
                <w:gridSpan w:val="5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rPr>
                <w:ins w:id="3047" w:author="Yugin Vitaly" w:date="2016-03-08T19:34:00Z"/>
                <w:sz w:val="20"/>
              </w:rPr>
            </w:pPr>
          </w:p>
        </w:tc>
        <w:tc>
          <w:tcPr>
            <w:tcW w:w="1349" w:type="pct"/>
            <w:shd w:val="clear" w:color="auto" w:fill="auto"/>
            <w:tcPrChange w:id="3048" w:author="Yugin Vitaly" w:date="2016-03-08T19:39:00Z">
              <w:tcPr>
                <w:tcW w:w="1347" w:type="pct"/>
                <w:gridSpan w:val="3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rPr>
                <w:ins w:id="3049" w:author="Yugin Vitaly" w:date="2016-03-08T19:34:00Z"/>
                <w:sz w:val="20"/>
              </w:rPr>
            </w:pPr>
          </w:p>
        </w:tc>
      </w:tr>
      <w:tr w:rsidR="004E397F" w:rsidRPr="001A4780" w:rsidTr="004927CA">
        <w:trPr>
          <w:ins w:id="3050" w:author="Yugin Vitaly" w:date="2016-03-08T19:34:00Z"/>
        </w:trPr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ins w:id="3051" w:author="Yugin Vitaly" w:date="2016-03-08T19:3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ins w:id="3052" w:author="Yugin Vitaly" w:date="2016-03-08T19:34:00Z"/>
                <w:sz w:val="20"/>
              </w:rPr>
            </w:pPr>
            <w:ins w:id="3053" w:author="Yugin Vitaly" w:date="2016-03-08T19:34:00Z">
              <w:r>
                <w:rPr>
                  <w:sz w:val="20"/>
                  <w:lang w:val="en-US"/>
                </w:rPr>
                <w:t>number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ins w:id="3054" w:author="Yugin Vitaly" w:date="2016-03-08T19:34:00Z"/>
                <w:sz w:val="20"/>
              </w:rPr>
            </w:pPr>
            <w:ins w:id="3055" w:author="Yugin Vitaly" w:date="2016-03-08T19:3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ins w:id="3056" w:author="Yugin Vitaly" w:date="2016-03-08T19:34:00Z"/>
                <w:sz w:val="20"/>
                <w:lang w:val="en-US"/>
              </w:rPr>
            </w:pPr>
            <w:ins w:id="3057" w:author="Yugin Vitaly" w:date="2016-03-08T19:34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(1-256)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ins w:id="3058" w:author="Yugin Vitaly" w:date="2016-03-08T19:34:00Z"/>
                <w:sz w:val="20"/>
              </w:rPr>
            </w:pPr>
            <w:ins w:id="3059" w:author="Yugin Vitaly" w:date="2016-03-08T19:34:00Z">
              <w:r>
                <w:rPr>
                  <w:sz w:val="20"/>
                </w:rPr>
                <w:t>Номер уведомления</w:t>
              </w:r>
            </w:ins>
          </w:p>
        </w:tc>
        <w:tc>
          <w:tcPr>
            <w:tcW w:w="1349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ins w:id="3060" w:author="Yugin Vitaly" w:date="2016-03-08T19:34:00Z"/>
                <w:sz w:val="20"/>
              </w:rPr>
            </w:pPr>
          </w:p>
        </w:tc>
      </w:tr>
      <w:tr w:rsidR="002C455F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061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ins w:id="3062" w:author="Yugin Vitaly" w:date="2016-03-08T19:34:00Z"/>
          <w:trPrChange w:id="3063" w:author="Yugin Vitaly" w:date="2016-03-08T19:39:00Z">
            <w:trPr>
              <w:gridBefore w:val="1"/>
              <w:gridAfter w:val="0"/>
              <w:wAfter w:w="30" w:type="pct"/>
            </w:trPr>
          </w:trPrChange>
        </w:trPr>
        <w:tc>
          <w:tcPr>
            <w:tcW w:w="795" w:type="pct"/>
            <w:gridSpan w:val="3"/>
            <w:shd w:val="clear" w:color="auto" w:fill="auto"/>
            <w:tcPrChange w:id="3064" w:author="Yugin Vitaly" w:date="2016-03-08T19:39:00Z">
              <w:tcPr>
                <w:tcW w:w="768" w:type="pct"/>
                <w:gridSpan w:val="4"/>
                <w:shd w:val="clear" w:color="auto" w:fill="auto"/>
              </w:tcPr>
            </w:tcPrChange>
          </w:tcPr>
          <w:p w:rsidR="002C455F" w:rsidRPr="002539AE" w:rsidRDefault="002C455F" w:rsidP="004E397F">
            <w:pPr>
              <w:spacing w:before="0" w:after="0"/>
              <w:rPr>
                <w:ins w:id="3065" w:author="Yugin Vitaly" w:date="2016-03-08T19:3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  <w:tcPrChange w:id="3066" w:author="Yugin Vitaly" w:date="2016-03-08T19:39:00Z">
              <w:tcPr>
                <w:tcW w:w="742" w:type="pct"/>
                <w:gridSpan w:val="4"/>
                <w:shd w:val="clear" w:color="auto" w:fill="auto"/>
                <w:vAlign w:val="center"/>
              </w:tcPr>
            </w:tcPrChange>
          </w:tcPr>
          <w:p w:rsidR="002C455F" w:rsidRPr="001F4BD6" w:rsidRDefault="002C455F" w:rsidP="004E397F">
            <w:pPr>
              <w:spacing w:before="0" w:after="0"/>
              <w:rPr>
                <w:ins w:id="3067" w:author="Yugin Vitaly" w:date="2016-03-08T19:34:00Z"/>
                <w:sz w:val="20"/>
              </w:rPr>
            </w:pPr>
            <w:ins w:id="3068" w:author="Yugin Vitaly" w:date="2016-03-08T19:34:00Z">
              <w:r>
                <w:rPr>
                  <w:sz w:val="20"/>
                  <w:lang w:val="en-US"/>
                </w:rPr>
                <w:t>acceptDate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  <w:tcPrChange w:id="3069" w:author="Yugin Vitaly" w:date="2016-03-08T19:39:00Z">
              <w:tcPr>
                <w:tcW w:w="199" w:type="pct"/>
                <w:gridSpan w:val="6"/>
                <w:shd w:val="clear" w:color="auto" w:fill="auto"/>
                <w:vAlign w:val="center"/>
              </w:tcPr>
            </w:tcPrChange>
          </w:tcPr>
          <w:p w:rsidR="002C455F" w:rsidRDefault="002C455F" w:rsidP="004E397F">
            <w:pPr>
              <w:spacing w:before="0" w:after="0"/>
              <w:jc w:val="center"/>
              <w:rPr>
                <w:ins w:id="3070" w:author="Yugin Vitaly" w:date="2016-03-08T19:34:00Z"/>
                <w:sz w:val="20"/>
              </w:rPr>
            </w:pPr>
            <w:ins w:id="3071" w:author="Yugin Vitaly" w:date="2016-03-08T19:3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  <w:tcPrChange w:id="3072" w:author="Yugin Vitaly" w:date="2016-03-08T19:39:00Z">
              <w:tcPr>
                <w:tcW w:w="499" w:type="pct"/>
                <w:gridSpan w:val="4"/>
                <w:shd w:val="clear" w:color="auto" w:fill="auto"/>
                <w:vAlign w:val="center"/>
              </w:tcPr>
            </w:tcPrChange>
          </w:tcPr>
          <w:p w:rsidR="002C455F" w:rsidRPr="003050C8" w:rsidRDefault="002C455F" w:rsidP="004E397F">
            <w:pPr>
              <w:spacing w:before="0" w:after="0"/>
              <w:jc w:val="center"/>
              <w:rPr>
                <w:ins w:id="3073" w:author="Yugin Vitaly" w:date="2016-03-08T19:34:00Z"/>
                <w:sz w:val="20"/>
                <w:lang w:val="en-US"/>
              </w:rPr>
            </w:pPr>
            <w:ins w:id="3074" w:author="Yugin Vitaly" w:date="2016-03-08T19:34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075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2C455F" w:rsidRDefault="002C455F" w:rsidP="004E397F">
            <w:pPr>
              <w:spacing w:before="0" w:after="0"/>
              <w:rPr>
                <w:ins w:id="3076" w:author="Yugin Vitaly" w:date="2016-03-08T19:34:00Z"/>
                <w:sz w:val="20"/>
              </w:rPr>
            </w:pPr>
            <w:ins w:id="3077" w:author="Yugin Vitaly" w:date="2016-03-08T19:34:00Z">
              <w:r>
                <w:rPr>
                  <w:sz w:val="20"/>
                </w:rPr>
                <w:t>Дата уведомления</w:t>
              </w:r>
            </w:ins>
          </w:p>
        </w:tc>
        <w:tc>
          <w:tcPr>
            <w:tcW w:w="1349" w:type="pct"/>
            <w:shd w:val="clear" w:color="auto" w:fill="auto"/>
            <w:tcPrChange w:id="3078" w:author="Yugin Vitaly" w:date="2016-03-08T19:39:00Z">
              <w:tcPr>
                <w:tcW w:w="1347" w:type="pct"/>
                <w:gridSpan w:val="3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rPr>
                <w:ins w:id="3079" w:author="Yugin Vitaly" w:date="2016-03-08T19:34:00Z"/>
                <w:sz w:val="20"/>
              </w:rPr>
            </w:pPr>
          </w:p>
        </w:tc>
      </w:tr>
      <w:tr w:rsidR="002C455F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080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ins w:id="3081" w:author="Yugin Vitaly" w:date="2016-03-08T19:34:00Z"/>
          <w:trPrChange w:id="3082" w:author="Yugin Vitaly" w:date="2016-03-08T19:39:00Z">
            <w:trPr>
              <w:gridBefore w:val="1"/>
              <w:gridAfter w:val="0"/>
              <w:wAfter w:w="30" w:type="pct"/>
            </w:trPr>
          </w:trPrChange>
        </w:trPr>
        <w:tc>
          <w:tcPr>
            <w:tcW w:w="795" w:type="pct"/>
            <w:gridSpan w:val="3"/>
            <w:shd w:val="clear" w:color="auto" w:fill="auto"/>
            <w:tcPrChange w:id="3083" w:author="Yugin Vitaly" w:date="2016-03-08T19:39:00Z">
              <w:tcPr>
                <w:tcW w:w="768" w:type="pct"/>
                <w:gridSpan w:val="4"/>
                <w:shd w:val="clear" w:color="auto" w:fill="auto"/>
              </w:tcPr>
            </w:tcPrChange>
          </w:tcPr>
          <w:p w:rsidR="002C455F" w:rsidRPr="002539AE" w:rsidRDefault="002C455F" w:rsidP="004E397F">
            <w:pPr>
              <w:spacing w:before="0" w:after="0"/>
              <w:rPr>
                <w:ins w:id="3084" w:author="Yugin Vitaly" w:date="2016-03-08T19:3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  <w:tcPrChange w:id="3085" w:author="Yugin Vitaly" w:date="2016-03-08T19:39:00Z">
              <w:tcPr>
                <w:tcW w:w="742" w:type="pct"/>
                <w:gridSpan w:val="4"/>
                <w:shd w:val="clear" w:color="auto" w:fill="auto"/>
                <w:vAlign w:val="center"/>
              </w:tcPr>
            </w:tcPrChange>
          </w:tcPr>
          <w:p w:rsidR="002C455F" w:rsidRPr="001F4BD6" w:rsidRDefault="002C455F" w:rsidP="004E397F">
            <w:pPr>
              <w:spacing w:before="0" w:after="0"/>
              <w:rPr>
                <w:ins w:id="3086" w:author="Yugin Vitaly" w:date="2016-03-08T19:34:00Z"/>
                <w:sz w:val="20"/>
              </w:rPr>
            </w:pPr>
            <w:ins w:id="3087" w:author="Yugin Vitaly" w:date="2016-03-08T19:34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  <w:tcPrChange w:id="3088" w:author="Yugin Vitaly" w:date="2016-03-08T19:39:00Z">
              <w:tcPr>
                <w:tcW w:w="199" w:type="pct"/>
                <w:gridSpan w:val="6"/>
                <w:shd w:val="clear" w:color="auto" w:fill="auto"/>
                <w:vAlign w:val="center"/>
              </w:tcPr>
            </w:tcPrChange>
          </w:tcPr>
          <w:p w:rsidR="002C455F" w:rsidRDefault="002C455F" w:rsidP="004E397F">
            <w:pPr>
              <w:spacing w:before="0" w:after="0"/>
              <w:jc w:val="center"/>
              <w:rPr>
                <w:ins w:id="3089" w:author="Yugin Vitaly" w:date="2016-03-08T19:34:00Z"/>
                <w:sz w:val="20"/>
              </w:rPr>
            </w:pPr>
            <w:ins w:id="3090" w:author="Yugin Vitaly" w:date="2016-03-08T19:3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  <w:tcPrChange w:id="3091" w:author="Yugin Vitaly" w:date="2016-03-08T19:39:00Z">
              <w:tcPr>
                <w:tcW w:w="499" w:type="pct"/>
                <w:gridSpan w:val="4"/>
                <w:shd w:val="clear" w:color="auto" w:fill="auto"/>
                <w:vAlign w:val="center"/>
              </w:tcPr>
            </w:tcPrChange>
          </w:tcPr>
          <w:p w:rsidR="002C455F" w:rsidRPr="003050C8" w:rsidRDefault="002C455F" w:rsidP="004E397F">
            <w:pPr>
              <w:spacing w:before="0" w:after="0"/>
              <w:jc w:val="center"/>
              <w:rPr>
                <w:ins w:id="3092" w:author="Yugin Vitaly" w:date="2016-03-08T19:34:00Z"/>
                <w:sz w:val="20"/>
                <w:lang w:val="en-US"/>
              </w:rPr>
            </w:pPr>
            <w:ins w:id="3093" w:author="Yugin Vitaly" w:date="2016-03-08T19:34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(1-2000)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094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2C455F" w:rsidRDefault="002C455F" w:rsidP="004E397F">
            <w:pPr>
              <w:spacing w:before="0" w:after="0"/>
              <w:rPr>
                <w:ins w:id="3095" w:author="Yugin Vitaly" w:date="2016-03-08T19:34:00Z"/>
                <w:sz w:val="20"/>
              </w:rPr>
            </w:pPr>
            <w:ins w:id="3096" w:author="Yugin Vitaly" w:date="2016-03-08T19:34:00Z">
              <w:r>
                <w:rPr>
                  <w:sz w:val="20"/>
                </w:rPr>
                <w:t>Текст</w:t>
              </w:r>
              <w:r>
                <w:rPr>
                  <w:sz w:val="20"/>
                  <w:lang w:val="en-US"/>
                </w:rPr>
                <w:t xml:space="preserve"> уведомления</w:t>
              </w:r>
            </w:ins>
          </w:p>
        </w:tc>
        <w:tc>
          <w:tcPr>
            <w:tcW w:w="1349" w:type="pct"/>
            <w:shd w:val="clear" w:color="auto" w:fill="auto"/>
            <w:tcPrChange w:id="3097" w:author="Yugin Vitaly" w:date="2016-03-08T19:39:00Z">
              <w:tcPr>
                <w:tcW w:w="1347" w:type="pct"/>
                <w:gridSpan w:val="3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rPr>
                <w:ins w:id="3098" w:author="Yugin Vitaly" w:date="2016-03-08T19:34:00Z"/>
                <w:sz w:val="20"/>
              </w:rPr>
            </w:pPr>
          </w:p>
        </w:tc>
      </w:tr>
      <w:tr w:rsidR="002C455F" w:rsidRPr="002F45C8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099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ins w:id="3100" w:author="Yugin Vitaly" w:date="2016-03-08T19:34:00Z"/>
          <w:trPrChange w:id="3101" w:author="Yugin Vitaly" w:date="2016-03-08T19:39:00Z">
            <w:trPr>
              <w:gridBefore w:val="1"/>
              <w:gridAfter w:val="0"/>
              <w:wAfter w:w="30" w:type="pct"/>
            </w:trPr>
          </w:trPrChange>
        </w:trPr>
        <w:tc>
          <w:tcPr>
            <w:tcW w:w="5000" w:type="pct"/>
            <w:gridSpan w:val="16"/>
            <w:shd w:val="clear" w:color="auto" w:fill="auto"/>
            <w:tcPrChange w:id="3102" w:author="Yugin Vitaly" w:date="2016-03-08T19:39:00Z">
              <w:tcPr>
                <w:tcW w:w="4970" w:type="pct"/>
                <w:gridSpan w:val="26"/>
                <w:shd w:val="clear" w:color="auto" w:fill="auto"/>
              </w:tcPr>
            </w:tcPrChange>
          </w:tcPr>
          <w:p w:rsidR="002C455F" w:rsidRPr="002C455F" w:rsidRDefault="002C455F" w:rsidP="004E397F">
            <w:pPr>
              <w:spacing w:before="0" w:after="0"/>
              <w:jc w:val="center"/>
              <w:rPr>
                <w:ins w:id="3103" w:author="Yugin Vitaly" w:date="2016-03-08T19:34:00Z"/>
                <w:b/>
                <w:sz w:val="20"/>
              </w:rPr>
            </w:pPr>
            <w:ins w:id="3104" w:author="Yugin Vitaly" w:date="2016-03-08T19:34:00Z">
              <w:r w:rsidRPr="002C455F">
                <w:rPr>
                  <w:b/>
                  <w:sz w:val="20"/>
                </w:rPr>
                <w:t>Приказ (распоряжение) о проведении проверки</w:t>
              </w:r>
            </w:ins>
          </w:p>
        </w:tc>
      </w:tr>
      <w:tr w:rsidR="002C455F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105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ins w:id="3106" w:author="Yugin Vitaly" w:date="2016-03-08T19:34:00Z"/>
          <w:trPrChange w:id="3107" w:author="Yugin Vitaly" w:date="2016-03-08T19:39:00Z">
            <w:trPr>
              <w:gridBefore w:val="1"/>
              <w:gridAfter w:val="0"/>
              <w:wAfter w:w="30" w:type="pct"/>
            </w:trPr>
          </w:trPrChange>
        </w:trPr>
        <w:tc>
          <w:tcPr>
            <w:tcW w:w="795" w:type="pct"/>
            <w:gridSpan w:val="3"/>
            <w:shd w:val="clear" w:color="auto" w:fill="auto"/>
            <w:tcPrChange w:id="3108" w:author="Yugin Vitaly" w:date="2016-03-08T19:39:00Z">
              <w:tcPr>
                <w:tcW w:w="768" w:type="pct"/>
                <w:gridSpan w:val="4"/>
                <w:shd w:val="clear" w:color="auto" w:fill="auto"/>
              </w:tcPr>
            </w:tcPrChange>
          </w:tcPr>
          <w:p w:rsidR="002C455F" w:rsidRPr="00AF7EC3" w:rsidRDefault="002C455F" w:rsidP="004E397F">
            <w:pPr>
              <w:spacing w:before="0" w:after="0"/>
              <w:rPr>
                <w:ins w:id="3109" w:author="Yugin Vitaly" w:date="2016-03-08T19:34:00Z"/>
                <w:b/>
                <w:sz w:val="20"/>
              </w:rPr>
            </w:pPr>
            <w:ins w:id="3110" w:author="Yugin Vitaly" w:date="2016-03-08T19:35:00Z">
              <w:r w:rsidRPr="002C455F">
                <w:rPr>
                  <w:b/>
                  <w:sz w:val="20"/>
                </w:rPr>
                <w:t>order</w:t>
              </w:r>
            </w:ins>
          </w:p>
        </w:tc>
        <w:tc>
          <w:tcPr>
            <w:tcW w:w="742" w:type="pct"/>
            <w:gridSpan w:val="3"/>
            <w:shd w:val="clear" w:color="auto" w:fill="auto"/>
            <w:tcPrChange w:id="3111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2C455F" w:rsidRPr="001F4BD6" w:rsidRDefault="002C455F" w:rsidP="004E397F">
            <w:pPr>
              <w:spacing w:before="0" w:after="0"/>
              <w:rPr>
                <w:ins w:id="3112" w:author="Yugin Vitaly" w:date="2016-03-08T19:34:00Z"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tcPrChange w:id="3113" w:author="Yugin Vitaly" w:date="2016-03-08T19:39:00Z">
              <w:tcPr>
                <w:tcW w:w="199" w:type="pct"/>
                <w:gridSpan w:val="6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jc w:val="center"/>
              <w:rPr>
                <w:ins w:id="3114" w:author="Yugin Vitaly" w:date="2016-03-08T19:34:00Z"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tcPrChange w:id="3115" w:author="Yugin Vitaly" w:date="2016-03-08T19:39:00Z">
              <w:tcPr>
                <w:tcW w:w="499" w:type="pct"/>
                <w:gridSpan w:val="4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jc w:val="center"/>
              <w:rPr>
                <w:ins w:id="3116" w:author="Yugin Vitaly" w:date="2016-03-08T19:34:00Z"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tcPrChange w:id="3117" w:author="Yugin Vitaly" w:date="2016-03-08T19:39:00Z">
              <w:tcPr>
                <w:tcW w:w="1416" w:type="pct"/>
                <w:gridSpan w:val="5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rPr>
                <w:ins w:id="3118" w:author="Yugin Vitaly" w:date="2016-03-08T19:34:00Z"/>
                <w:sz w:val="20"/>
              </w:rPr>
            </w:pPr>
          </w:p>
        </w:tc>
        <w:tc>
          <w:tcPr>
            <w:tcW w:w="1349" w:type="pct"/>
            <w:shd w:val="clear" w:color="auto" w:fill="auto"/>
            <w:tcPrChange w:id="3119" w:author="Yugin Vitaly" w:date="2016-03-08T19:39:00Z">
              <w:tcPr>
                <w:tcW w:w="1347" w:type="pct"/>
                <w:gridSpan w:val="3"/>
                <w:shd w:val="clear" w:color="auto" w:fill="auto"/>
              </w:tcPr>
            </w:tcPrChange>
          </w:tcPr>
          <w:p w:rsidR="002C455F" w:rsidRDefault="002C455F" w:rsidP="004E397F">
            <w:pPr>
              <w:spacing w:before="0" w:after="0"/>
              <w:rPr>
                <w:ins w:id="3120" w:author="Yugin Vitaly" w:date="2016-03-08T19:34:00Z"/>
                <w:sz w:val="20"/>
              </w:rPr>
            </w:pPr>
          </w:p>
        </w:tc>
      </w:tr>
      <w:tr w:rsidR="00D45617" w:rsidRPr="001A4780" w:rsidTr="004927CA">
        <w:trPr>
          <w:ins w:id="3121" w:author="Yugin Vitaly" w:date="2016-03-08T19:34:00Z"/>
        </w:trPr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ins w:id="3122" w:author="Yugin Vitaly" w:date="2016-03-08T19:3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ins w:id="3123" w:author="Yugin Vitaly" w:date="2016-03-08T19:34:00Z"/>
                <w:sz w:val="20"/>
              </w:rPr>
            </w:pPr>
            <w:ins w:id="3124" w:author="Yugin Vitaly" w:date="2016-03-08T19:34:00Z">
              <w:r>
                <w:rPr>
                  <w:sz w:val="20"/>
                  <w:lang w:val="en-US"/>
                </w:rPr>
                <w:t>number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ins w:id="3125" w:author="Yugin Vitaly" w:date="2016-03-08T19:34:00Z"/>
                <w:sz w:val="20"/>
              </w:rPr>
            </w:pPr>
            <w:ins w:id="3126" w:author="Yugin Vitaly" w:date="2016-03-08T19:3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ins w:id="3127" w:author="Yugin Vitaly" w:date="2016-03-08T19:34:00Z"/>
                <w:sz w:val="20"/>
                <w:lang w:val="en-US"/>
              </w:rPr>
            </w:pPr>
            <w:ins w:id="3128" w:author="Yugin Vitaly" w:date="2016-03-08T19:34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(1-256)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ins w:id="3129" w:author="Yugin Vitaly" w:date="2016-03-08T19:34:00Z"/>
                <w:sz w:val="20"/>
              </w:rPr>
            </w:pPr>
            <w:ins w:id="3130" w:author="Yugin Vitaly" w:date="2016-03-08T19:34:00Z">
              <w:r>
                <w:rPr>
                  <w:sz w:val="20"/>
                </w:rPr>
                <w:t xml:space="preserve">Номер </w:t>
              </w:r>
            </w:ins>
            <w:ins w:id="3131" w:author="Yugin Vitaly" w:date="2016-03-08T19:35:00Z">
              <w:r w:rsidR="00E26834">
                <w:rPr>
                  <w:sz w:val="20"/>
                </w:rPr>
                <w:t>приказа</w:t>
              </w:r>
            </w:ins>
          </w:p>
        </w:tc>
        <w:tc>
          <w:tcPr>
            <w:tcW w:w="1349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ins w:id="3132" w:author="Yugin Vitaly" w:date="2016-03-08T19:34:00Z"/>
                <w:sz w:val="20"/>
              </w:rPr>
            </w:pPr>
          </w:p>
        </w:tc>
      </w:tr>
      <w:tr w:rsidR="00D45617" w:rsidRPr="001A4780" w:rsidTr="004927CA">
        <w:trPr>
          <w:ins w:id="3133" w:author="Yugin Vitaly" w:date="2016-03-08T19:34:00Z"/>
        </w:trPr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ins w:id="3134" w:author="Yugin Vitaly" w:date="2016-03-08T19:3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ins w:id="3135" w:author="Yugin Vitaly" w:date="2016-03-08T19:34:00Z"/>
                <w:sz w:val="20"/>
              </w:rPr>
            </w:pPr>
            <w:ins w:id="3136" w:author="Yugin Vitaly" w:date="2016-03-08T19:34:00Z">
              <w:r>
                <w:rPr>
                  <w:sz w:val="20"/>
                  <w:lang w:val="en-US"/>
                </w:rPr>
                <w:t>acceptDate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ins w:id="3137" w:author="Yugin Vitaly" w:date="2016-03-08T19:34:00Z"/>
                <w:sz w:val="20"/>
              </w:rPr>
            </w:pPr>
            <w:ins w:id="3138" w:author="Yugin Vitaly" w:date="2016-03-08T19:3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ins w:id="3139" w:author="Yugin Vitaly" w:date="2016-03-08T19:34:00Z"/>
                <w:sz w:val="20"/>
                <w:lang w:val="en-US"/>
              </w:rPr>
            </w:pPr>
            <w:ins w:id="3140" w:author="Yugin Vitaly" w:date="2016-03-08T19:34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ins w:id="3141" w:author="Yugin Vitaly" w:date="2016-03-08T19:34:00Z"/>
                <w:sz w:val="20"/>
              </w:rPr>
            </w:pPr>
            <w:ins w:id="3142" w:author="Yugin Vitaly" w:date="2016-03-08T19:34:00Z">
              <w:r>
                <w:rPr>
                  <w:sz w:val="20"/>
                </w:rPr>
                <w:t xml:space="preserve">Дата </w:t>
              </w:r>
            </w:ins>
            <w:ins w:id="3143" w:author="Yugin Vitaly" w:date="2016-03-08T19:35:00Z">
              <w:r w:rsidR="00E26834">
                <w:rPr>
                  <w:sz w:val="20"/>
                </w:rPr>
                <w:t>приказа</w:t>
              </w:r>
            </w:ins>
          </w:p>
        </w:tc>
        <w:tc>
          <w:tcPr>
            <w:tcW w:w="1349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ins w:id="3144" w:author="Yugin Vitaly" w:date="2016-03-08T19:34:00Z"/>
                <w:sz w:val="20"/>
              </w:rPr>
            </w:pPr>
          </w:p>
        </w:tc>
      </w:tr>
      <w:tr w:rsidR="00D45617" w:rsidRPr="001A4780" w:rsidTr="004927CA">
        <w:trPr>
          <w:ins w:id="3145" w:author="Yugin Vitaly" w:date="2016-03-08T19:34:00Z"/>
        </w:trPr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ins w:id="3146" w:author="Yugin Vitaly" w:date="2016-03-08T19:3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ins w:id="3147" w:author="Yugin Vitaly" w:date="2016-03-08T19:34:00Z"/>
                <w:sz w:val="20"/>
              </w:rPr>
            </w:pPr>
            <w:ins w:id="3148" w:author="Yugin Vitaly" w:date="2016-03-08T19:34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ins w:id="3149" w:author="Yugin Vitaly" w:date="2016-03-08T19:34:00Z"/>
                <w:sz w:val="20"/>
              </w:rPr>
            </w:pPr>
            <w:ins w:id="3150" w:author="Yugin Vitaly" w:date="2016-03-08T19:3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ins w:id="3151" w:author="Yugin Vitaly" w:date="2016-03-08T19:34:00Z"/>
                <w:sz w:val="20"/>
                <w:lang w:val="en-US"/>
              </w:rPr>
            </w:pPr>
            <w:ins w:id="3152" w:author="Yugin Vitaly" w:date="2016-03-08T19:34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(1-2000)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ins w:id="3153" w:author="Yugin Vitaly" w:date="2016-03-08T19:34:00Z"/>
                <w:sz w:val="20"/>
              </w:rPr>
            </w:pPr>
            <w:ins w:id="3154" w:author="Yugin Vitaly" w:date="2016-03-08T19:34:00Z">
              <w:r>
                <w:rPr>
                  <w:sz w:val="20"/>
                </w:rPr>
                <w:t>Те</w:t>
              </w:r>
              <w:proofErr w:type="gramStart"/>
              <w:r>
                <w:rPr>
                  <w:sz w:val="20"/>
                </w:rPr>
                <w:t>кст</w:t>
              </w:r>
              <w:r>
                <w:rPr>
                  <w:sz w:val="20"/>
                  <w:lang w:val="en-US"/>
                </w:rPr>
                <w:t xml:space="preserve"> </w:t>
              </w:r>
            </w:ins>
            <w:ins w:id="3155" w:author="Yugin Vitaly" w:date="2016-03-08T19:35:00Z">
              <w:r w:rsidR="00E26834">
                <w:rPr>
                  <w:sz w:val="20"/>
                </w:rPr>
                <w:t>пр</w:t>
              </w:r>
              <w:proofErr w:type="gramEnd"/>
              <w:r w:rsidR="00E26834">
                <w:rPr>
                  <w:sz w:val="20"/>
                </w:rPr>
                <w:t>иказа</w:t>
              </w:r>
            </w:ins>
          </w:p>
        </w:tc>
        <w:tc>
          <w:tcPr>
            <w:tcW w:w="1349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ins w:id="3156" w:author="Yugin Vitaly" w:date="2016-03-08T19:34:00Z"/>
                <w:sz w:val="20"/>
              </w:rPr>
            </w:pPr>
          </w:p>
        </w:tc>
      </w:tr>
      <w:tr w:rsidR="00464998" w:rsidRPr="001A4780" w:rsidTr="004927CA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4927CA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4927CA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9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4927CA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9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927CA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\d{1,11} </w:t>
            </w:r>
          </w:p>
        </w:tc>
      </w:tr>
      <w:tr w:rsidR="00DC375C" w:rsidRPr="001A4780" w:rsidTr="004927CA">
        <w:tc>
          <w:tcPr>
            <w:tcW w:w="795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A70E5" w:rsidRPr="001A4780" w:rsidTr="004927CA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4927CA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9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4927CA" w:rsidRPr="001A4780" w:rsidTr="004927CA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4927CA" w:rsidRPr="00E232BB" w:rsidRDefault="004927CA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E232BB" w:rsidRDefault="009D0D66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4927CA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9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ins w:id="3157" w:author="Yugin Vitaly" w:date="2016-03-08T19:45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158" w:author="Yugin Vitaly" w:date="2016-03-08T19:42:00Z"/>
        </w:trPr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Default="004927CA" w:rsidP="006D7888">
            <w:pPr>
              <w:spacing w:before="0" w:after="0"/>
              <w:rPr>
                <w:ins w:id="3159" w:author="Yugin Vitaly" w:date="2016-03-08T19:42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Default="004927CA" w:rsidP="00633356">
            <w:pPr>
              <w:spacing w:before="0" w:after="0"/>
              <w:rPr>
                <w:ins w:id="3160" w:author="Yugin Vitaly" w:date="2016-03-08T19:42:00Z"/>
              </w:rPr>
            </w:pPr>
            <w:ins w:id="3161" w:author="Yugin Vitaly" w:date="2016-03-08T19:43:00Z"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ins w:id="3162" w:author="Yugin Vitaly" w:date="2016-03-08T19:42:00Z"/>
                <w:sz w:val="20"/>
              </w:rPr>
            </w:pPr>
            <w:ins w:id="3163" w:author="Yugin Vitaly" w:date="2016-03-08T19:43:00Z">
              <w:r>
                <w:rPr>
                  <w:sz w:val="20"/>
                </w:rPr>
                <w:t>О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ins w:id="3164" w:author="Yugin Vitaly" w:date="2016-03-08T19:42:00Z"/>
                <w:sz w:val="20"/>
              </w:rPr>
            </w:pPr>
            <w:ins w:id="3165" w:author="Yugin Vitaly" w:date="2016-03-08T19:43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166" w:author="Yugin Vitaly" w:date="2016-03-08T19:42:00Z"/>
                <w:sz w:val="20"/>
              </w:rPr>
            </w:pPr>
            <w:ins w:id="3167" w:author="Yugin Vitaly" w:date="2016-03-08T19:43:00Z"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168" w:author="Yugin Vitaly" w:date="2016-03-08T19:42:00Z"/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E232BB" w:rsidRDefault="009D0D66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4927CA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9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ins w:id="3169" w:author="Yugin Vitaly" w:date="2016-03-08T19:45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170" w:author="Yugin Vitaly" w:date="2016-03-08T19:42:00Z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171" w:author="Yugin Vitaly" w:date="2016-03-08T19:42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Default="004927CA" w:rsidP="00633356">
            <w:pPr>
              <w:spacing w:before="0" w:after="0"/>
              <w:rPr>
                <w:ins w:id="3172" w:author="Yugin Vitaly" w:date="2016-03-08T19:42:00Z"/>
              </w:rPr>
            </w:pPr>
            <w:ins w:id="3173" w:author="Yugin Vitaly" w:date="2016-03-08T19:43:00Z">
              <w:r>
                <w:fldChar w:fldCharType="begin"/>
              </w:r>
              <w:r>
                <w:instrText xml:space="preserve"> HYPERLINK \l "authority_"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authority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ins w:id="3174" w:author="Yugin Vitaly" w:date="2016-03-08T19:42:00Z"/>
                <w:sz w:val="20"/>
              </w:rPr>
            </w:pPr>
            <w:ins w:id="3175" w:author="Yugin Vitaly" w:date="2016-03-08T19:43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ins w:id="3176" w:author="Yugin Vitaly" w:date="2016-03-08T19:42:00Z"/>
                <w:sz w:val="20"/>
              </w:rPr>
            </w:pPr>
            <w:ins w:id="3177" w:author="Yugin Vitaly" w:date="2016-03-08T19:43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ins w:id="3178" w:author="Yugin Vitaly" w:date="2016-03-08T19:43:00Z"/>
                <w:sz w:val="20"/>
              </w:rPr>
            </w:pPr>
            <w:ins w:id="3179" w:author="Yugin Vitaly" w:date="2016-03-08T19:43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уполномоченного органа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927CA" w:rsidRPr="00E232BB" w:rsidRDefault="004927CA" w:rsidP="00633356">
            <w:pPr>
              <w:spacing w:before="0" w:after="0"/>
              <w:rPr>
                <w:ins w:id="3180" w:author="Yugin Vitaly" w:date="2016-03-08T19:42:00Z"/>
                <w:sz w:val="20"/>
              </w:rPr>
            </w:pPr>
            <w:ins w:id="3181" w:author="Yugin Vitaly" w:date="2016-03-08T19:43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182" w:author="Yugin Vitaly" w:date="2016-03-08T19:42:00Z"/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9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ins w:id="3183" w:author="Yugin Vitaly" w:date="2016-03-08T19:45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184" w:author="Yugin Vitaly" w:date="2016-03-08T19:42:00Z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185" w:author="Yugin Vitaly" w:date="2016-03-08T19:42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5437E9" w:rsidRDefault="004927CA" w:rsidP="00633356">
            <w:pPr>
              <w:spacing w:before="0" w:after="0"/>
              <w:rPr>
                <w:ins w:id="3186" w:author="Yugin Vitaly" w:date="2016-03-08T19:42:00Z"/>
                <w:sz w:val="20"/>
              </w:rPr>
            </w:pPr>
            <w:ins w:id="3187" w:author="Yugin Vitaly" w:date="2016-03-08T19:44:00Z">
              <w:r>
                <w:fldChar w:fldCharType="begin"/>
              </w:r>
              <w:r>
                <w:instrText xml:space="preserve"> HYPERLINK \l "authority_"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authority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AgencyNew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ins w:id="3188" w:author="Yugin Vitaly" w:date="2016-03-08T19:42:00Z"/>
                <w:sz w:val="20"/>
              </w:rPr>
            </w:pPr>
            <w:ins w:id="3189" w:author="Yugin Vitaly" w:date="2016-03-08T19:44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ins w:id="3190" w:author="Yugin Vitaly" w:date="2016-03-08T19:42:00Z"/>
                <w:sz w:val="20"/>
              </w:rPr>
            </w:pPr>
            <w:ins w:id="3191" w:author="Yugin Vitaly" w:date="2016-03-08T19:4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ins w:id="3192" w:author="Yugin Vitaly" w:date="2016-03-08T19:44:00Z"/>
                <w:sz w:val="20"/>
              </w:rPr>
            </w:pPr>
            <w:ins w:id="3193" w:author="Yugin Vitaly" w:date="2016-03-08T19:44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уполномоченного учреждения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927CA" w:rsidRDefault="004927CA" w:rsidP="00633356">
            <w:pPr>
              <w:spacing w:before="0" w:after="0"/>
              <w:rPr>
                <w:ins w:id="3194" w:author="Yugin Vitaly" w:date="2016-03-08T19:42:00Z"/>
                <w:sz w:val="20"/>
              </w:rPr>
            </w:pPr>
            <w:ins w:id="3195" w:author="Yugin Vitaly" w:date="2016-03-08T19:44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196" w:author="Yugin Vitaly" w:date="2016-03-08T19:42:00Z"/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E232BB" w:rsidRDefault="009D0D66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4927CA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9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ins w:id="3197" w:author="Yugin Vitaly" w:date="2016-03-08T19:45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198" w:author="Yugin Vitaly" w:date="2016-03-08T19:43:00Z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199" w:author="Yugin Vitaly" w:date="2016-03-08T19:43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Default="004927CA" w:rsidP="00633356">
            <w:pPr>
              <w:spacing w:before="0" w:after="0"/>
              <w:rPr>
                <w:ins w:id="3200" w:author="Yugin Vitaly" w:date="2016-03-08T19:43:00Z"/>
              </w:rPr>
            </w:pPr>
            <w:ins w:id="3201" w:author="Yugin Vitaly" w:date="2016-03-08T19:44:00Z">
              <w:r>
                <w:fldChar w:fldCharType="begin"/>
              </w:r>
              <w:r>
                <w:instrText xml:space="preserve"> HYPERLINK \l "specialized_"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specialized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ins w:id="3202" w:author="Yugin Vitaly" w:date="2016-03-08T19:43:00Z"/>
                <w:sz w:val="20"/>
              </w:rPr>
            </w:pPr>
            <w:ins w:id="3203" w:author="Yugin Vitaly" w:date="2016-03-08T19:44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ins w:id="3204" w:author="Yugin Vitaly" w:date="2016-03-08T19:43:00Z"/>
                <w:sz w:val="20"/>
              </w:rPr>
            </w:pPr>
            <w:ins w:id="3205" w:author="Yugin Vitaly" w:date="2016-03-08T19:4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ins w:id="3206" w:author="Yugin Vitaly" w:date="2016-03-08T19:44:00Z"/>
                <w:sz w:val="20"/>
              </w:rPr>
            </w:pPr>
            <w:ins w:id="3207" w:author="Yugin Vitaly" w:date="2016-03-08T19:44:00Z">
              <w:r w:rsidRPr="00F0153B">
                <w:rPr>
                  <w:sz w:val="20"/>
                </w:rPr>
                <w:t xml:space="preserve">Реквизиты </w:t>
              </w:r>
            </w:ins>
            <w:ins w:id="3208" w:author="Yugin Vitaly" w:date="2016-03-08T19:46:00Z">
              <w:r>
                <w:rPr>
                  <w:sz w:val="20"/>
                </w:rPr>
                <w:t>специализированной организации</w:t>
              </w:r>
            </w:ins>
            <w:ins w:id="3209" w:author="Yugin Vitaly" w:date="2016-03-08T19:44:00Z"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927CA" w:rsidRPr="00E232BB" w:rsidRDefault="004927CA" w:rsidP="00633356">
            <w:pPr>
              <w:spacing w:before="0" w:after="0"/>
              <w:rPr>
                <w:ins w:id="3210" w:author="Yugin Vitaly" w:date="2016-03-08T19:43:00Z"/>
                <w:sz w:val="20"/>
              </w:rPr>
            </w:pPr>
            <w:ins w:id="3211" w:author="Yugin Vitaly" w:date="2016-03-08T19:44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212" w:author="Yugin Vitaly" w:date="2016-03-08T19:43:00Z"/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E232BB" w:rsidRDefault="009D0D66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4927CA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5437E9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9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ins w:id="3213" w:author="Yugin Vitaly" w:date="2016-03-08T19:46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214" w:author="Yugin Vitaly" w:date="2016-03-08T19:42:00Z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215" w:author="Yugin Vitaly" w:date="2016-03-08T19:42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Default="004927CA" w:rsidP="00633356">
            <w:pPr>
              <w:spacing w:before="0" w:after="0"/>
              <w:rPr>
                <w:ins w:id="3216" w:author="Yugin Vitaly" w:date="2016-03-08T19:42:00Z"/>
              </w:rPr>
            </w:pPr>
            <w:ins w:id="3217" w:author="Yugin Vitaly" w:date="2016-03-08T19:45:00Z">
              <w:r>
                <w:fldChar w:fldCharType="begin"/>
              </w:r>
              <w:r>
                <w:instrText xml:space="preserve"> HYPERLINK \l "EP_"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EP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2A3897" w:rsidRDefault="004927CA" w:rsidP="00633356">
            <w:pPr>
              <w:spacing w:before="0" w:after="0"/>
              <w:jc w:val="center"/>
              <w:rPr>
                <w:ins w:id="3218" w:author="Yugin Vitaly" w:date="2016-03-08T19:42:00Z"/>
                <w:sz w:val="20"/>
              </w:rPr>
            </w:pPr>
            <w:ins w:id="3219" w:author="Yugin Vitaly" w:date="2016-03-08T19:45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ins w:id="3220" w:author="Yugin Vitaly" w:date="2016-03-08T19:42:00Z"/>
                <w:sz w:val="20"/>
              </w:rPr>
            </w:pPr>
            <w:ins w:id="3221" w:author="Yugin Vitaly" w:date="2016-03-08T19:45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4E397F">
            <w:pPr>
              <w:spacing w:before="0" w:after="0"/>
              <w:rPr>
                <w:ins w:id="3222" w:author="Yugin Vitaly" w:date="2016-03-08T19:45:00Z"/>
                <w:sz w:val="20"/>
              </w:rPr>
            </w:pPr>
            <w:ins w:id="3223" w:author="Yugin Vitaly" w:date="2016-03-08T19:45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оператора ЭП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927CA" w:rsidRPr="00E232BB" w:rsidRDefault="004927CA" w:rsidP="005C7D2F">
            <w:pPr>
              <w:spacing w:before="0" w:after="0"/>
              <w:rPr>
                <w:ins w:id="3224" w:author="Yugin Vitaly" w:date="2016-03-08T19:42:00Z"/>
                <w:sz w:val="20"/>
              </w:rPr>
            </w:pPr>
            <w:ins w:id="3225" w:author="Yugin Vitaly" w:date="2016-03-08T19:45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226" w:author="Yugin Vitaly" w:date="2016-03-08T19:42:00Z"/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9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3B7C0D" w:rsidRDefault="004927CA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 xml:space="preserve">Конкурсная, аукционная, котировочная или единая </w:t>
            </w:r>
            <w:r w:rsidRPr="00C8376F">
              <w:rPr>
                <w:sz w:val="20"/>
              </w:rPr>
              <w:lastRenderedPageBreak/>
              <w:t>комиссия в соответствии с 94-ФЗ</w:t>
            </w:r>
          </w:p>
        </w:tc>
        <w:tc>
          <w:tcPr>
            <w:tcW w:w="1349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C8376F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9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C36287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68628D" w:rsidRDefault="004927CA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9" w:type="pc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9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ins w:id="3227" w:author="Yugin Vitaly" w:date="2016-03-08T20:11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228" w:author="Yugin Vitaly" w:date="2016-03-08T20:07:00Z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229" w:author="Yugin Vitaly" w:date="2016-03-08T20:07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C40FE" w:rsidRDefault="004927CA" w:rsidP="00633356">
            <w:pPr>
              <w:spacing w:before="0" w:after="0"/>
              <w:rPr>
                <w:ins w:id="3230" w:author="Yugin Vitaly" w:date="2016-03-08T20:07:00Z"/>
                <w:sz w:val="20"/>
                <w:lang w:val="en-US"/>
                <w:rPrChange w:id="3231" w:author="Yugin Vitaly" w:date="2016-03-08T20:08:00Z">
                  <w:rPr>
                    <w:ins w:id="3232" w:author="Yugin Vitaly" w:date="2016-03-08T20:07:00Z"/>
                    <w:sz w:val="20"/>
                  </w:rPr>
                </w:rPrChange>
              </w:rPr>
            </w:pPr>
            <w:ins w:id="3233" w:author="Yugin Vitaly" w:date="2016-03-08T20:08:00Z">
              <w:r w:rsidRPr="00C36287">
                <w:rPr>
                  <w:sz w:val="20"/>
                </w:rPr>
                <w:t>OOS_authority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ins w:id="3234" w:author="Yugin Vitaly" w:date="2016-03-08T20:07:00Z"/>
                <w:sz w:val="20"/>
              </w:rPr>
            </w:pPr>
            <w:ins w:id="3235" w:author="Yugin Vitaly" w:date="2016-03-08T20:08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ins w:id="3236" w:author="Yugin Vitaly" w:date="2016-03-08T20:07:00Z"/>
                <w:sz w:val="20"/>
              </w:rPr>
            </w:pPr>
            <w:ins w:id="3237" w:author="Yugin Vitaly" w:date="2016-03-08T20:08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ins w:id="3238" w:author="Yugin Vitaly" w:date="2016-03-08T20:08:00Z"/>
                <w:sz w:val="20"/>
              </w:rPr>
            </w:pPr>
            <w:ins w:id="3239" w:author="Yugin Vitaly" w:date="2016-03-08T20:08:00Z">
              <w:r w:rsidRPr="00F0153B">
                <w:rPr>
                  <w:sz w:val="20"/>
                </w:rPr>
                <w:t xml:space="preserve">Реквизиты </w:t>
              </w:r>
            </w:ins>
            <w:ins w:id="3240" w:author="Yugin Vitaly" w:date="2016-03-08T20:09:00Z">
              <w:r>
                <w:rPr>
                  <w:sz w:val="20"/>
                </w:rPr>
                <w:t>уполномоченного</w:t>
              </w:r>
              <w:r w:rsidRPr="005C7D2F">
                <w:rPr>
                  <w:sz w:val="20"/>
                </w:rPr>
                <w:t xml:space="preserve"> на ведение ЕИС федеральн</w:t>
              </w:r>
              <w:r>
                <w:rPr>
                  <w:sz w:val="20"/>
                </w:rPr>
                <w:t>ого</w:t>
              </w:r>
              <w:r w:rsidRPr="005C7D2F">
                <w:rPr>
                  <w:sz w:val="20"/>
                </w:rPr>
                <w:t xml:space="preserve"> орган</w:t>
              </w:r>
              <w:r>
                <w:rPr>
                  <w:sz w:val="20"/>
                </w:rPr>
                <w:t>а</w:t>
              </w:r>
              <w:r w:rsidRPr="005C7D2F">
                <w:rPr>
                  <w:sz w:val="20"/>
                </w:rPr>
                <w:t xml:space="preserve"> исполнительной власти</w:t>
              </w:r>
            </w:ins>
            <w:ins w:id="3241" w:author="Yugin Vitaly" w:date="2016-03-08T20:08:00Z"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927CA" w:rsidRPr="005C7D2F" w:rsidRDefault="004927CA" w:rsidP="00633356">
            <w:pPr>
              <w:spacing w:before="0" w:after="0"/>
              <w:rPr>
                <w:ins w:id="3242" w:author="Yugin Vitaly" w:date="2016-03-08T20:07:00Z"/>
                <w:sz w:val="20"/>
              </w:rPr>
            </w:pPr>
            <w:ins w:id="3243" w:author="Yugin Vitaly" w:date="2016-03-08T20:08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244" w:author="Yugin Vitaly" w:date="2016-03-08T20:07:00Z"/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8533A3" w:rsidRDefault="004927CA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9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ins w:id="3245" w:author="Yugin Vitaly" w:date="2016-03-08T20:11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246" w:author="Yugin Vitaly" w:date="2016-03-08T20:07:00Z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247" w:author="Yugin Vitaly" w:date="2016-03-08T20:07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C40FE" w:rsidRDefault="004927CA" w:rsidP="00633356">
            <w:pPr>
              <w:spacing w:before="0" w:after="0"/>
              <w:rPr>
                <w:ins w:id="3248" w:author="Yugin Vitaly" w:date="2016-03-08T20:07:00Z"/>
                <w:sz w:val="20"/>
                <w:lang w:val="en-US"/>
                <w:rPrChange w:id="3249" w:author="Yugin Vitaly" w:date="2016-03-08T20:08:00Z">
                  <w:rPr>
                    <w:ins w:id="3250" w:author="Yugin Vitaly" w:date="2016-03-08T20:07:00Z"/>
                    <w:sz w:val="20"/>
                  </w:rPr>
                </w:rPrChange>
              </w:rPr>
            </w:pPr>
            <w:ins w:id="3251" w:author="Yugin Vitaly" w:date="2016-03-08T20:08:00Z">
              <w:r w:rsidRPr="00C36287">
                <w:rPr>
                  <w:sz w:val="20"/>
                </w:rPr>
                <w:t>OOS_support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ins w:id="3252" w:author="Yugin Vitaly" w:date="2016-03-08T20:07:00Z"/>
                <w:sz w:val="20"/>
              </w:rPr>
            </w:pPr>
            <w:ins w:id="3253" w:author="Yugin Vitaly" w:date="2016-03-08T20:09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ins w:id="3254" w:author="Yugin Vitaly" w:date="2016-03-08T20:07:00Z"/>
                <w:sz w:val="20"/>
              </w:rPr>
            </w:pPr>
            <w:ins w:id="3255" w:author="Yugin Vitaly" w:date="2016-03-08T20:09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ins w:id="3256" w:author="Yugin Vitaly" w:date="2016-03-08T20:09:00Z"/>
                <w:sz w:val="20"/>
              </w:rPr>
            </w:pPr>
            <w:ins w:id="3257" w:author="Yugin Vitaly" w:date="2016-03-08T20:09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</w:t>
              </w:r>
              <w:r w:rsidRPr="004900DA">
                <w:rPr>
                  <w:sz w:val="20"/>
                </w:rPr>
                <w:t>рганизаци</w:t>
              </w:r>
              <w:r>
                <w:rPr>
                  <w:sz w:val="20"/>
                </w:rPr>
                <w:t>и</w:t>
              </w:r>
              <w:r w:rsidRPr="004900DA">
                <w:rPr>
                  <w:sz w:val="20"/>
                </w:rPr>
                <w:t xml:space="preserve"> по обслуживанию пользователей ЕИС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927CA" w:rsidRPr="004900DA" w:rsidRDefault="004927CA" w:rsidP="00633356">
            <w:pPr>
              <w:spacing w:before="0" w:after="0"/>
              <w:rPr>
                <w:ins w:id="3258" w:author="Yugin Vitaly" w:date="2016-03-08T20:07:00Z"/>
                <w:sz w:val="20"/>
              </w:rPr>
            </w:pPr>
            <w:ins w:id="3259" w:author="Yugin Vitaly" w:date="2016-03-08T20:09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260" w:author="Yugin Vitaly" w:date="2016-03-08T20:07:00Z"/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36287" w:rsidRDefault="004927CA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B00CF5" w:rsidRDefault="004927CA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9" w:type="pct"/>
            <w:vMerge w:val="restart"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sz w:val="20"/>
              </w:rPr>
            </w:pPr>
            <w:ins w:id="3261" w:author="Yugin Vitaly" w:date="2016-03-08T20:12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262" w:author="Yugin Vitaly" w:date="2016-03-08T20:07:00Z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263" w:author="Yugin Vitaly" w:date="2016-03-08T20:07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C40FE" w:rsidRDefault="004927CA" w:rsidP="00633356">
            <w:pPr>
              <w:spacing w:before="0" w:after="0"/>
              <w:rPr>
                <w:ins w:id="3264" w:author="Yugin Vitaly" w:date="2016-03-08T20:07:00Z"/>
                <w:sz w:val="20"/>
                <w:lang w:val="en-US"/>
                <w:rPrChange w:id="3265" w:author="Yugin Vitaly" w:date="2016-03-08T20:08:00Z">
                  <w:rPr>
                    <w:ins w:id="3266" w:author="Yugin Vitaly" w:date="2016-03-08T20:07:00Z"/>
                    <w:sz w:val="20"/>
                  </w:rPr>
                </w:rPrChange>
              </w:rPr>
            </w:pPr>
            <w:ins w:id="3267" w:author="Yugin Vitaly" w:date="2016-03-08T20:08:00Z">
              <w:r w:rsidRPr="00C36287">
                <w:rPr>
                  <w:sz w:val="20"/>
                </w:rPr>
                <w:t>RC_authority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633356">
            <w:pPr>
              <w:spacing w:before="0" w:after="0"/>
              <w:jc w:val="center"/>
              <w:rPr>
                <w:ins w:id="3268" w:author="Yugin Vitaly" w:date="2016-03-08T20:07:00Z"/>
                <w:sz w:val="20"/>
              </w:rPr>
            </w:pPr>
            <w:ins w:id="3269" w:author="Yugin Vitaly" w:date="2016-03-08T20:09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633356">
            <w:pPr>
              <w:spacing w:before="0" w:after="0"/>
              <w:jc w:val="center"/>
              <w:rPr>
                <w:ins w:id="3270" w:author="Yugin Vitaly" w:date="2016-03-08T20:07:00Z"/>
                <w:sz w:val="20"/>
              </w:rPr>
            </w:pPr>
            <w:ins w:id="3271" w:author="Yugin Vitaly" w:date="2016-03-08T20:09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ins w:id="3272" w:author="Yugin Vitaly" w:date="2016-03-08T20:09:00Z"/>
                <w:sz w:val="20"/>
              </w:rPr>
            </w:pPr>
            <w:ins w:id="3273" w:author="Yugin Vitaly" w:date="2016-03-08T20:09:00Z">
              <w:r w:rsidRPr="00F0153B">
                <w:rPr>
                  <w:sz w:val="20"/>
                </w:rPr>
                <w:t xml:space="preserve">Реквизиты </w:t>
              </w:r>
            </w:ins>
            <w:ins w:id="3274" w:author="Yugin Vitaly" w:date="2016-03-08T20:10:00Z">
              <w:r>
                <w:rPr>
                  <w:sz w:val="20"/>
                </w:rPr>
                <w:t>у</w:t>
              </w:r>
              <w:r w:rsidRPr="00CD7ACB">
                <w:rPr>
                  <w:sz w:val="20"/>
                </w:rPr>
                <w:t>полномоченн</w:t>
              </w:r>
              <w:r>
                <w:rPr>
                  <w:sz w:val="20"/>
                </w:rPr>
                <w:t>ого</w:t>
              </w:r>
              <w:r w:rsidRPr="00CD7ACB">
                <w:rPr>
                  <w:sz w:val="20"/>
                </w:rPr>
                <w:t xml:space="preserve"> на ведение реестра государственных и муниципальных контрактов федеральн</w:t>
              </w:r>
              <w:r>
                <w:rPr>
                  <w:sz w:val="20"/>
                </w:rPr>
                <w:t>ого</w:t>
              </w:r>
              <w:r w:rsidRPr="00CD7ACB">
                <w:rPr>
                  <w:sz w:val="20"/>
                </w:rPr>
                <w:t xml:space="preserve"> орган</w:t>
              </w:r>
              <w:r>
                <w:rPr>
                  <w:sz w:val="20"/>
                </w:rPr>
                <w:t>а</w:t>
              </w:r>
              <w:r w:rsidRPr="00CD7ACB">
                <w:rPr>
                  <w:sz w:val="20"/>
                </w:rPr>
                <w:t xml:space="preserve"> исполнительной власти</w:t>
              </w:r>
              <w:r w:rsidRPr="00F0153B">
                <w:rPr>
                  <w:sz w:val="20"/>
                </w:rPr>
                <w:t xml:space="preserve"> </w:t>
              </w:r>
            </w:ins>
            <w:ins w:id="3275" w:author="Yugin Vitaly" w:date="2016-03-08T20:09:00Z">
              <w:r w:rsidRPr="00F0153B">
                <w:rPr>
                  <w:sz w:val="20"/>
                </w:rPr>
                <w:t>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927CA" w:rsidRPr="00CD7ACB" w:rsidRDefault="004927CA" w:rsidP="00633356">
            <w:pPr>
              <w:spacing w:before="0" w:after="0"/>
              <w:rPr>
                <w:ins w:id="3276" w:author="Yugin Vitaly" w:date="2016-03-08T20:07:00Z"/>
                <w:sz w:val="20"/>
              </w:rPr>
            </w:pPr>
            <w:ins w:id="3277" w:author="Yugin Vitaly" w:date="2016-03-08T20:09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E232BB" w:rsidRDefault="004927CA" w:rsidP="00633356">
            <w:pPr>
              <w:spacing w:before="0" w:after="0"/>
              <w:rPr>
                <w:ins w:id="3278" w:author="Yugin Vitaly" w:date="2016-03-08T20:07:00Z"/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CD7ACB" w:rsidRDefault="004927CA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9" w:type="pct"/>
            <w:vMerge w:val="restart"/>
            <w:shd w:val="clear" w:color="auto" w:fill="auto"/>
          </w:tcPr>
          <w:p w:rsidR="004927CA" w:rsidRPr="00627DA4" w:rsidRDefault="004927CA" w:rsidP="00F133E1">
            <w:pPr>
              <w:spacing w:before="0" w:after="0"/>
              <w:rPr>
                <w:ins w:id="3279" w:author="Yugin Vitaly" w:date="2016-03-08T20:12:00Z"/>
                <w:sz w:val="20"/>
                <w:rPrChange w:id="3280" w:author="Yugin Vitaly" w:date="2016-03-08T20:40:00Z">
                  <w:rPr>
                    <w:ins w:id="3281" w:author="Yugin Vitaly" w:date="2016-03-08T20:12:00Z"/>
                    <w:sz w:val="20"/>
                    <w:lang w:val="en-US"/>
                  </w:rPr>
                </w:rPrChange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0409FC" w:rsidRDefault="004927CA" w:rsidP="00F133E1">
            <w:pPr>
              <w:spacing w:before="0" w:after="0"/>
              <w:rPr>
                <w:sz w:val="20"/>
              </w:rPr>
            </w:pPr>
            <w:ins w:id="3282" w:author="Yugin Vitaly" w:date="2016-03-08T20:12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283" w:author="Yugin Vitaly" w:date="2016-03-08T20:07:00Z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ins w:id="3284" w:author="Yugin Vitaly" w:date="2016-03-08T20:07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C40FE" w:rsidRDefault="004927CA" w:rsidP="004927CA">
            <w:pPr>
              <w:spacing w:before="0" w:after="0"/>
              <w:rPr>
                <w:ins w:id="3285" w:author="Yugin Vitaly" w:date="2016-03-08T20:07:00Z"/>
                <w:sz w:val="20"/>
                <w:lang w:val="en-US"/>
                <w:rPrChange w:id="3286" w:author="Yugin Vitaly" w:date="2016-03-08T20:08:00Z">
                  <w:rPr>
                    <w:ins w:id="3287" w:author="Yugin Vitaly" w:date="2016-03-08T20:07:00Z"/>
                    <w:sz w:val="20"/>
                  </w:rPr>
                </w:rPrChange>
              </w:rPr>
            </w:pPr>
            <w:ins w:id="3288" w:author="Yugin Vitaly" w:date="2016-03-08T20:08:00Z">
              <w:r w:rsidRPr="00F03CF4">
                <w:rPr>
                  <w:sz w:val="20"/>
                </w:rPr>
                <w:t>FC_authority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ins w:id="3289" w:author="Yugin Vitaly" w:date="2016-03-08T20:07:00Z"/>
                <w:sz w:val="20"/>
              </w:rPr>
            </w:pPr>
            <w:ins w:id="3290" w:author="Yugin Vitaly" w:date="2016-03-08T20:09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ins w:id="3291" w:author="Yugin Vitaly" w:date="2016-03-08T20:07:00Z"/>
                <w:sz w:val="20"/>
              </w:rPr>
            </w:pPr>
            <w:ins w:id="3292" w:author="Yugin Vitaly" w:date="2016-03-08T20:09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ins w:id="3293" w:author="Yugin Vitaly" w:date="2016-03-08T20:09:00Z"/>
                <w:sz w:val="20"/>
              </w:rPr>
            </w:pPr>
            <w:ins w:id="3294" w:author="Yugin Vitaly" w:date="2016-03-08T20:09:00Z">
              <w:r w:rsidRPr="00F0153B">
                <w:rPr>
                  <w:sz w:val="20"/>
                </w:rPr>
                <w:t xml:space="preserve">Реквизиты </w:t>
              </w:r>
            </w:ins>
            <w:ins w:id="3295" w:author="Yugin Vitaly" w:date="2016-03-08T20:10:00Z">
              <w:r>
                <w:rPr>
                  <w:sz w:val="20"/>
                </w:rPr>
                <w:t>о</w:t>
              </w:r>
              <w:r w:rsidRPr="00F03CF4">
                <w:rPr>
                  <w:sz w:val="20"/>
                </w:rPr>
                <w:t>рган</w:t>
              </w:r>
              <w:r>
                <w:rPr>
                  <w:sz w:val="20"/>
                </w:rPr>
                <w:t>а</w:t>
              </w:r>
              <w:r w:rsidRPr="00F03CF4">
                <w:rPr>
                  <w:sz w:val="20"/>
                </w:rPr>
                <w:t xml:space="preserve"> государственного (муниципального) финансового контроля</w:t>
              </w:r>
              <w:r w:rsidRPr="00F0153B">
                <w:rPr>
                  <w:sz w:val="20"/>
                </w:rPr>
                <w:t xml:space="preserve"> </w:t>
              </w:r>
            </w:ins>
            <w:ins w:id="3296" w:author="Yugin Vitaly" w:date="2016-03-08T20:09:00Z">
              <w:r w:rsidRPr="00F0153B">
                <w:rPr>
                  <w:sz w:val="20"/>
                </w:rPr>
                <w:t>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927CA" w:rsidRPr="00F03CF4" w:rsidRDefault="004927CA" w:rsidP="00F133E1">
            <w:pPr>
              <w:spacing w:before="0" w:after="0"/>
              <w:rPr>
                <w:ins w:id="3297" w:author="Yugin Vitaly" w:date="2016-03-08T20:07:00Z"/>
                <w:sz w:val="20"/>
              </w:rPr>
            </w:pPr>
            <w:ins w:id="3298" w:author="Yugin Vitaly" w:date="2016-03-08T20:09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ins w:id="3299" w:author="Yugin Vitaly" w:date="2016-03-08T20:07:00Z"/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9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FF40F3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E925F6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6D7888" w:rsidRDefault="004927CA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9" w:type="pct"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C36287" w:rsidRDefault="004927CA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ins w:id="3300" w:author="Yugin Vitaly" w:date="2016-03-08T20:21:00Z">
              <w:r>
                <w:rPr>
                  <w:sz w:val="20"/>
                  <w:lang w:val="en-US"/>
                </w:rPr>
                <w:t xml:space="preserve"> </w:t>
              </w:r>
              <w:r>
                <w:rPr>
                  <w:sz w:val="20"/>
                </w:rPr>
                <w:t>орган</w:t>
              </w:r>
            </w:ins>
          </w:p>
        </w:tc>
        <w:tc>
          <w:tcPr>
            <w:tcW w:w="1349" w:type="pct"/>
            <w:vMerge w:val="restart"/>
            <w:shd w:val="clear" w:color="auto" w:fill="auto"/>
          </w:tcPr>
          <w:p w:rsidR="004927CA" w:rsidRDefault="004927CA" w:rsidP="00F133E1">
            <w:pPr>
              <w:spacing w:before="0" w:after="0"/>
              <w:rPr>
                <w:ins w:id="3301" w:author="Yugin Vitaly" w:date="2016-03-08T20:22:00Z"/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4927CA" w:rsidRPr="00E232BB" w:rsidRDefault="004927CA" w:rsidP="00F133E1">
            <w:pPr>
              <w:spacing w:before="0" w:after="0"/>
              <w:rPr>
                <w:sz w:val="20"/>
              </w:rPr>
            </w:pPr>
            <w:ins w:id="3302" w:author="Yugin Vitaly" w:date="2016-03-08T20:22:00Z">
              <w:r>
                <w:rPr>
                  <w:sz w:val="20"/>
                </w:rPr>
                <w:lastRenderedPageBreak/>
                <w:t>Допустимо указание только одного элемента</w:t>
              </w:r>
            </w:ins>
          </w:p>
        </w:tc>
      </w:tr>
      <w:tr w:rsidR="004927CA" w:rsidRPr="001A4780" w:rsidTr="004927CA">
        <w:trPr>
          <w:ins w:id="3303" w:author="Yugin Vitaly" w:date="2016-03-08T20:21:00Z"/>
        </w:trPr>
        <w:tc>
          <w:tcPr>
            <w:tcW w:w="795" w:type="pct"/>
            <w:gridSpan w:val="3"/>
            <w:vMerge/>
            <w:shd w:val="clear" w:color="auto" w:fill="auto"/>
          </w:tcPr>
          <w:p w:rsidR="004927CA" w:rsidRPr="00E232BB" w:rsidRDefault="004927CA" w:rsidP="00F133E1">
            <w:pPr>
              <w:spacing w:before="0" w:after="0"/>
              <w:rPr>
                <w:ins w:id="3304" w:author="Yugin Vitaly" w:date="2016-03-08T20:21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Pr="004927CA" w:rsidRDefault="004927CA" w:rsidP="00F133E1">
            <w:pPr>
              <w:spacing w:before="0" w:after="0"/>
              <w:rPr>
                <w:ins w:id="3305" w:author="Yugin Vitaly" w:date="2016-03-08T20:21:00Z"/>
                <w:sz w:val="20"/>
                <w:lang w:val="en-US"/>
              </w:rPr>
            </w:pPr>
            <w:ins w:id="3306" w:author="Yugin Vitaly" w:date="2016-03-08T20:21:00Z">
              <w:r w:rsidRPr="00E925F6">
                <w:rPr>
                  <w:sz w:val="20"/>
                </w:rPr>
                <w:t>other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133E1">
            <w:pPr>
              <w:spacing w:before="0" w:after="0"/>
              <w:jc w:val="center"/>
              <w:rPr>
                <w:ins w:id="3307" w:author="Yugin Vitaly" w:date="2016-03-08T20:21:00Z"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4927CA" w:rsidRPr="00E232BB" w:rsidRDefault="004927CA" w:rsidP="00F133E1">
            <w:pPr>
              <w:spacing w:before="0" w:after="0"/>
              <w:jc w:val="center"/>
              <w:rPr>
                <w:ins w:id="3308" w:author="Yugin Vitaly" w:date="2016-03-08T20:21:00Z"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4927CA">
            <w:pPr>
              <w:spacing w:before="0" w:after="0"/>
              <w:rPr>
                <w:ins w:id="3309" w:author="Yugin Vitaly" w:date="2016-03-08T20:21:00Z"/>
                <w:sz w:val="20"/>
              </w:rPr>
            </w:pPr>
            <w:ins w:id="3310" w:author="Yugin Vitaly" w:date="2016-03-08T20:21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</w:t>
              </w:r>
              <w:r w:rsidRPr="00F03CF4">
                <w:rPr>
                  <w:sz w:val="20"/>
                </w:rPr>
                <w:t>рган</w:t>
              </w:r>
              <w:r>
                <w:rPr>
                  <w:sz w:val="20"/>
                </w:rPr>
                <w:t>а</w:t>
              </w:r>
              <w:r w:rsidRPr="00F03CF4">
                <w:rPr>
                  <w:sz w:val="20"/>
                </w:rPr>
                <w:t xml:space="preserve"> </w:t>
              </w:r>
              <w:r w:rsidRPr="00F03CF4">
                <w:rPr>
                  <w:sz w:val="20"/>
                </w:rPr>
                <w:lastRenderedPageBreak/>
                <w:t>государственного (муниципального) финансового контроля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4927CA" w:rsidRDefault="004927CA" w:rsidP="004927CA">
            <w:pPr>
              <w:spacing w:before="0" w:after="0"/>
              <w:rPr>
                <w:ins w:id="3311" w:author="Yugin Vitaly" w:date="2016-03-08T20:21:00Z"/>
                <w:sz w:val="20"/>
              </w:rPr>
            </w:pPr>
            <w:ins w:id="3312" w:author="Yugin Vitaly" w:date="2016-03-08T20:21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vMerge/>
            <w:shd w:val="clear" w:color="auto" w:fill="auto"/>
          </w:tcPr>
          <w:p w:rsidR="004927CA" w:rsidRPr="00FF2352" w:rsidRDefault="004927CA" w:rsidP="00F133E1">
            <w:pPr>
              <w:spacing w:before="0" w:after="0"/>
              <w:rPr>
                <w:ins w:id="3313" w:author="Yugin Vitaly" w:date="2016-03-08T20:21:00Z"/>
                <w:sz w:val="20"/>
              </w:rPr>
            </w:pPr>
          </w:p>
        </w:tc>
      </w:tr>
      <w:tr w:rsidR="00F03CF4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lastRenderedPageBreak/>
              <w:t>Заказчик</w:t>
            </w:r>
          </w:p>
        </w:tc>
      </w:tr>
      <w:tr w:rsidR="00F03CF4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F03CF4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DC375C" w:rsidRPr="001A4780" w:rsidTr="004927CA">
        <w:tc>
          <w:tcPr>
            <w:tcW w:w="795" w:type="pct"/>
            <w:gridSpan w:val="3"/>
            <w:shd w:val="clear" w:color="auto" w:fill="auto"/>
          </w:tcPr>
          <w:p w:rsidR="00DC375C" w:rsidRPr="00C36287" w:rsidRDefault="00DC375C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DC375C" w:rsidRDefault="00DC375C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03CF4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F03CF4" w:rsidRPr="00E232BB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rPr>
          <w:ins w:id="3314" w:author="Yugin Vitaly" w:date="2016-03-08T19:48:00Z"/>
        </w:trPr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ins w:id="3315" w:author="Yugin Vitaly" w:date="2016-03-08T19:48:00Z"/>
                <w:b/>
                <w:sz w:val="20"/>
              </w:rPr>
            </w:pPr>
            <w:ins w:id="3316" w:author="Yugin Vitaly" w:date="2016-03-08T19:54:00Z">
              <w:r w:rsidRPr="00F0153B">
                <w:rPr>
                  <w:b/>
                  <w:sz w:val="20"/>
                </w:rPr>
                <w:t>Реквизиты заказчика (согласно ПП РФ № 1148)</w:t>
              </w:r>
            </w:ins>
          </w:p>
        </w:tc>
      </w:tr>
      <w:tr w:rsidR="00843972" w:rsidRPr="001A4780" w:rsidTr="004927CA">
        <w:trPr>
          <w:ins w:id="3317" w:author="Yugin Vitaly" w:date="2016-03-08T19:48:00Z"/>
        </w:trPr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318" w:author="Yugin Vitaly" w:date="2016-03-08T19:48:00Z"/>
                <w:b/>
                <w:sz w:val="20"/>
              </w:rPr>
            </w:pPr>
            <w:ins w:id="3319" w:author="Yugin Vitaly" w:date="2016-03-08T19:54:00Z">
              <w:r w:rsidRPr="003F2611">
                <w:rPr>
                  <w:b/>
                  <w:sz w:val="20"/>
                </w:rPr>
                <w:t>customer</w:t>
              </w:r>
              <w:r>
                <w:rPr>
                  <w:b/>
                  <w:sz w:val="20"/>
                  <w:lang w:val="en-US"/>
                </w:rPr>
                <w:t>New</w:t>
              </w:r>
            </w:ins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320" w:author="Yugin Vitaly" w:date="2016-03-08T19:48:00Z"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ins w:id="3321" w:author="Yugin Vitaly" w:date="2016-03-08T19:48:00Z"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ins w:id="3322" w:author="Yugin Vitaly" w:date="2016-03-08T19:48:00Z"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323" w:author="Yugin Vitaly" w:date="2016-03-08T19:48:00Z"/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324" w:author="Yugin Vitaly" w:date="2016-03-08T19:48:00Z"/>
                <w:sz w:val="20"/>
              </w:rPr>
            </w:pPr>
          </w:p>
        </w:tc>
      </w:tr>
      <w:tr w:rsidR="004E397F" w:rsidRPr="001A4780" w:rsidTr="004927CA">
        <w:trPr>
          <w:ins w:id="3325" w:author="Yugin Vitaly" w:date="2016-03-08T19:54:00Z"/>
        </w:trPr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326" w:author="Yugin Vitaly" w:date="2016-03-08T19:5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327" w:author="Yugin Vitaly" w:date="2016-03-08T19:54:00Z"/>
                <w:sz w:val="20"/>
              </w:rPr>
            </w:pPr>
            <w:ins w:id="3328" w:author="Yugin Vitaly" w:date="2016-03-08T19:55:00Z">
              <w:r w:rsidRPr="00E922DA">
                <w:rPr>
                  <w:sz w:val="20"/>
                </w:rPr>
                <w:t>fullName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29" w:author="Yugin Vitaly" w:date="2016-03-08T19:54:00Z"/>
                <w:sz w:val="20"/>
              </w:rPr>
            </w:pPr>
            <w:ins w:id="3330" w:author="Yugin Vitaly" w:date="2016-03-08T19:55:00Z">
              <w:r>
                <w:rPr>
                  <w:sz w:val="20"/>
                </w:rPr>
                <w:t>О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31" w:author="Yugin Vitaly" w:date="2016-03-08T19:54:00Z"/>
                <w:sz w:val="20"/>
              </w:rPr>
            </w:pPr>
            <w:ins w:id="3332" w:author="Yugin Vitaly" w:date="2016-03-08T19:55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ins w:id="3333" w:author="Yugin Vitaly" w:date="2016-03-08T19:54:00Z"/>
                <w:sz w:val="20"/>
              </w:rPr>
            </w:pPr>
            <w:ins w:id="3334" w:author="Yugin Vitaly" w:date="2016-03-08T19:55:00Z">
              <w:r w:rsidRPr="00E922DA">
                <w:rPr>
                  <w:sz w:val="20"/>
                </w:rPr>
                <w:t>Полное наименование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335" w:author="Yugin Vitaly" w:date="2016-03-08T19:54:00Z"/>
                <w:sz w:val="20"/>
              </w:rPr>
            </w:pPr>
          </w:p>
        </w:tc>
      </w:tr>
      <w:tr w:rsidR="00843972" w:rsidRPr="001A4780" w:rsidTr="004927CA">
        <w:trPr>
          <w:ins w:id="3336" w:author="Yugin Vitaly" w:date="2016-03-08T19:54:00Z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ins w:id="3337" w:author="Yugin Vitaly" w:date="2016-03-08T19:5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ins w:id="3338" w:author="Yugin Vitaly" w:date="2016-03-08T19:54:00Z"/>
                <w:sz w:val="20"/>
                <w:lang w:eastAsia="en-US"/>
              </w:rPr>
            </w:pPr>
            <w:ins w:id="3339" w:author="Yugin Vitaly" w:date="2016-03-08T19:55:00Z">
              <w:r w:rsidRPr="00E922DA">
                <w:rPr>
                  <w:sz w:val="20"/>
                </w:rPr>
                <w:t>shortName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ins w:id="3340" w:author="Yugin Vitaly" w:date="2016-03-08T19:54:00Z"/>
                <w:sz w:val="20"/>
                <w:lang w:eastAsia="en-US"/>
              </w:rPr>
            </w:pPr>
            <w:ins w:id="3341" w:author="Yugin Vitaly" w:date="2016-03-08T19:55:00Z">
              <w:r>
                <w:rPr>
                  <w:sz w:val="20"/>
                </w:rPr>
                <w:t>Н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ins w:id="3342" w:author="Yugin Vitaly" w:date="2016-03-08T19:54:00Z"/>
                <w:sz w:val="20"/>
                <w:lang w:eastAsia="en-US"/>
              </w:rPr>
            </w:pPr>
            <w:ins w:id="3343" w:author="Yugin Vitaly" w:date="2016-03-08T19:55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ins w:id="3344" w:author="Yugin Vitaly" w:date="2016-03-08T19:54:00Z"/>
                <w:sz w:val="20"/>
                <w:lang w:eastAsia="en-US"/>
              </w:rPr>
            </w:pPr>
            <w:ins w:id="3345" w:author="Yugin Vitaly" w:date="2016-03-08T19:55:00Z">
              <w:r w:rsidRPr="00E922DA">
                <w:rPr>
                  <w:sz w:val="20"/>
                </w:rPr>
                <w:t>Сокращенное наименование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ins w:id="3346" w:author="Yugin Vitaly" w:date="2016-03-08T19:54:00Z"/>
                <w:sz w:val="20"/>
                <w:lang w:eastAsia="en-US"/>
              </w:rPr>
            </w:pPr>
          </w:p>
        </w:tc>
      </w:tr>
      <w:tr w:rsidR="004E397F" w:rsidRPr="001A4780" w:rsidTr="004927CA">
        <w:trPr>
          <w:ins w:id="3347" w:author="Yugin Vitaly" w:date="2016-03-08T19:54:00Z"/>
        </w:trPr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348" w:author="Yugin Vitaly" w:date="2016-03-08T19:5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349" w:author="Yugin Vitaly" w:date="2016-03-08T19:54:00Z"/>
                <w:sz w:val="20"/>
              </w:rPr>
            </w:pPr>
            <w:ins w:id="3350" w:author="Yugin Vitaly" w:date="2016-03-08T19:55:00Z">
              <w:r w:rsidRPr="00E922DA">
                <w:rPr>
                  <w:sz w:val="20"/>
                </w:rPr>
                <w:t>legalForm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51" w:author="Yugin Vitaly" w:date="2016-03-08T19:54:00Z"/>
                <w:sz w:val="20"/>
              </w:rPr>
            </w:pPr>
            <w:ins w:id="3352" w:author="Yugin Vitaly" w:date="2016-03-08T19:55:00Z">
              <w:r>
                <w:rPr>
                  <w:sz w:val="20"/>
                </w:rPr>
                <w:t>О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53" w:author="Yugin Vitaly" w:date="2016-03-08T19:54:00Z"/>
                <w:sz w:val="20"/>
              </w:rPr>
            </w:pPr>
            <w:ins w:id="3354" w:author="Yugin Vitaly" w:date="2016-03-08T19:55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ins w:id="3355" w:author="Yugin Vitaly" w:date="2016-03-08T19:54:00Z"/>
                <w:sz w:val="20"/>
              </w:rPr>
            </w:pPr>
            <w:ins w:id="3356" w:author="Yugin Vitaly" w:date="2016-03-08T19:55:00Z">
              <w:r w:rsidRPr="00E922DA">
                <w:rPr>
                  <w:sz w:val="20"/>
                </w:rPr>
                <w:t>Организационно-правовая форма организации в ОКОПФ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357" w:author="Yugin Vitaly" w:date="2016-03-08T19:54:00Z"/>
                <w:sz w:val="20"/>
              </w:rPr>
            </w:pPr>
          </w:p>
        </w:tc>
      </w:tr>
      <w:tr w:rsidR="004E397F" w:rsidRPr="001A4780" w:rsidTr="004927CA">
        <w:trPr>
          <w:ins w:id="3358" w:author="Yugin Vitaly" w:date="2016-03-08T19:54:00Z"/>
        </w:trPr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359" w:author="Yugin Vitaly" w:date="2016-03-08T19:5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360" w:author="Yugin Vitaly" w:date="2016-03-08T19:54:00Z"/>
                <w:sz w:val="20"/>
              </w:rPr>
            </w:pPr>
            <w:ins w:id="3361" w:author="Yugin Vitaly" w:date="2016-03-08T19:55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62" w:author="Yugin Vitaly" w:date="2016-03-08T19:54:00Z"/>
                <w:sz w:val="20"/>
              </w:rPr>
            </w:pPr>
            <w:ins w:id="3363" w:author="Yugin Vitaly" w:date="2016-03-08T19:55:00Z">
              <w:r>
                <w:rPr>
                  <w:sz w:val="20"/>
                </w:rPr>
                <w:t>О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64" w:author="Yugin Vitaly" w:date="2016-03-08T19:54:00Z"/>
                <w:sz w:val="20"/>
              </w:rPr>
            </w:pPr>
            <w:ins w:id="3365" w:author="Yugin Vitaly" w:date="2016-03-08T19:55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ins w:id="3366" w:author="Yugin Vitaly" w:date="2016-03-08T19:54:00Z"/>
                <w:sz w:val="20"/>
              </w:rPr>
            </w:pPr>
            <w:ins w:id="3367" w:author="Yugin Vitaly" w:date="2016-03-08T19:55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368" w:author="Yugin Vitaly" w:date="2016-03-08T19:54:00Z"/>
                <w:sz w:val="20"/>
              </w:rPr>
            </w:pPr>
            <w:ins w:id="3369" w:author="Yugin Vitaly" w:date="2016-03-08T19:55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843972" w:rsidRPr="001A4780" w:rsidTr="004927CA">
        <w:trPr>
          <w:ins w:id="3370" w:author="Yugin Vitaly" w:date="2016-03-08T19:54:00Z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ins w:id="3371" w:author="Yugin Vitaly" w:date="2016-03-08T19:5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ins w:id="3372" w:author="Yugin Vitaly" w:date="2016-03-08T19:54:00Z"/>
                <w:sz w:val="20"/>
                <w:lang w:eastAsia="en-US"/>
              </w:rPr>
            </w:pPr>
            <w:ins w:id="3373" w:author="Yugin Vitaly" w:date="2016-03-08T19:55:00Z">
              <w:r w:rsidRPr="00E922DA">
                <w:rPr>
                  <w:sz w:val="20"/>
                </w:rPr>
                <w:t>KPP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ins w:id="3374" w:author="Yugin Vitaly" w:date="2016-03-08T19:54:00Z"/>
                <w:sz w:val="20"/>
                <w:lang w:eastAsia="en-US"/>
              </w:rPr>
            </w:pPr>
            <w:ins w:id="3375" w:author="Yugin Vitaly" w:date="2016-03-08T19:55:00Z">
              <w:r>
                <w:rPr>
                  <w:sz w:val="20"/>
                </w:rPr>
                <w:t>О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ins w:id="3376" w:author="Yugin Vitaly" w:date="2016-03-08T19:54:00Z"/>
                <w:sz w:val="20"/>
                <w:lang w:eastAsia="en-US"/>
              </w:rPr>
            </w:pPr>
            <w:ins w:id="3377" w:author="Yugin Vitaly" w:date="2016-03-08T19:55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ins w:id="3378" w:author="Yugin Vitaly" w:date="2016-03-08T19:54:00Z"/>
                <w:sz w:val="20"/>
                <w:lang w:eastAsia="en-US"/>
              </w:rPr>
            </w:pPr>
            <w:ins w:id="3379" w:author="Yugin Vitaly" w:date="2016-03-08T19:55:00Z">
              <w:r>
                <w:rPr>
                  <w:sz w:val="20"/>
                </w:rPr>
                <w:t>КПП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ins w:id="3380" w:author="Yugin Vitaly" w:date="2016-03-08T19:54:00Z"/>
                <w:sz w:val="20"/>
                <w:lang w:eastAsia="en-US"/>
              </w:rPr>
            </w:pPr>
            <w:ins w:id="3381" w:author="Yugin Vitaly" w:date="2016-03-08T19:55:00Z">
              <w:r>
                <w:rPr>
                  <w:sz w:val="20"/>
                </w:rPr>
                <w:t>Формат \d{9}</w:t>
              </w:r>
            </w:ins>
          </w:p>
        </w:tc>
      </w:tr>
      <w:tr w:rsidR="004E397F" w:rsidRPr="001A4780" w:rsidTr="004927CA">
        <w:trPr>
          <w:ins w:id="3382" w:author="Yugin Vitaly" w:date="2016-03-08T19:54:00Z"/>
        </w:trPr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383" w:author="Yugin Vitaly" w:date="2016-03-08T19:5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384" w:author="Yugin Vitaly" w:date="2016-03-08T19:54:00Z"/>
                <w:sz w:val="20"/>
              </w:rPr>
            </w:pPr>
            <w:ins w:id="3385" w:author="Yugin Vitaly" w:date="2016-03-08T19:55:00Z">
              <w:r w:rsidRPr="00E922DA">
                <w:rPr>
                  <w:sz w:val="20"/>
                </w:rPr>
                <w:t>registrationDate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86" w:author="Yugin Vitaly" w:date="2016-03-08T19:54:00Z"/>
                <w:sz w:val="20"/>
              </w:rPr>
            </w:pPr>
            <w:ins w:id="3387" w:author="Yugin Vitaly" w:date="2016-03-08T19:55:00Z">
              <w:r>
                <w:rPr>
                  <w:sz w:val="20"/>
                </w:rPr>
                <w:t>О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88" w:author="Yugin Vitaly" w:date="2016-03-08T19:54:00Z"/>
                <w:sz w:val="20"/>
              </w:rPr>
            </w:pPr>
            <w:ins w:id="3389" w:author="Yugin Vitaly" w:date="2016-03-08T19:55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ins w:id="3390" w:author="Yugin Vitaly" w:date="2016-03-08T19:54:00Z"/>
                <w:sz w:val="20"/>
              </w:rPr>
            </w:pPr>
            <w:ins w:id="3391" w:author="Yugin Vitaly" w:date="2016-03-08T19:55:00Z">
              <w:r w:rsidRPr="00E922DA">
                <w:rPr>
                  <w:sz w:val="20"/>
                </w:rPr>
                <w:t>Дата поставновки на учет в налоговом органе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392" w:author="Yugin Vitaly" w:date="2016-03-08T19:54:00Z"/>
                <w:sz w:val="20"/>
              </w:rPr>
            </w:pPr>
          </w:p>
        </w:tc>
      </w:tr>
      <w:tr w:rsidR="00843972" w:rsidRPr="001A4780" w:rsidTr="004927CA">
        <w:trPr>
          <w:ins w:id="3393" w:author="Yugin Vitaly" w:date="2016-03-08T19:48:00Z"/>
        </w:trPr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394" w:author="Yugin Vitaly" w:date="2016-03-08T19:48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395" w:author="Yugin Vitaly" w:date="2016-03-08T19:48:00Z"/>
                <w:sz w:val="20"/>
              </w:rPr>
            </w:pPr>
            <w:ins w:id="3396" w:author="Yugin Vitaly" w:date="2016-03-08T19:55:00Z">
              <w:r w:rsidRPr="00E922DA">
                <w:rPr>
                  <w:sz w:val="20"/>
                </w:rPr>
                <w:t>OKPO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97" w:author="Yugin Vitaly" w:date="2016-03-08T19:48:00Z"/>
                <w:sz w:val="20"/>
              </w:rPr>
            </w:pPr>
            <w:ins w:id="3398" w:author="Yugin Vitaly" w:date="2016-03-08T19:55:00Z">
              <w:r>
                <w:rPr>
                  <w:sz w:val="20"/>
                </w:rPr>
                <w:t>О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399" w:author="Yugin Vitaly" w:date="2016-03-08T19:48:00Z"/>
                <w:sz w:val="20"/>
              </w:rPr>
            </w:pPr>
            <w:ins w:id="3400" w:author="Yugin Vitaly" w:date="2016-03-08T19:55:00Z">
              <w:r>
                <w:rPr>
                  <w:sz w:val="20"/>
                  <w:lang w:val="en-US"/>
                </w:rPr>
                <w:t>T(1-10)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ins w:id="3401" w:author="Yugin Vitaly" w:date="2016-03-08T19:48:00Z"/>
                <w:sz w:val="20"/>
              </w:rPr>
            </w:pPr>
            <w:ins w:id="3402" w:author="Yugin Vitaly" w:date="2016-03-08T19:55:00Z">
              <w:r w:rsidRPr="00E922DA">
                <w:rPr>
                  <w:sz w:val="20"/>
                </w:rPr>
                <w:t>Код по ОКПО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403" w:author="Yugin Vitaly" w:date="2016-03-08T19:48:00Z"/>
                <w:sz w:val="20"/>
              </w:rPr>
            </w:pPr>
          </w:p>
        </w:tc>
      </w:tr>
      <w:tr w:rsidR="004E397F" w:rsidRPr="001A4780" w:rsidTr="004927CA">
        <w:trPr>
          <w:ins w:id="3404" w:author="Yugin Vitaly" w:date="2016-03-08T19:48:00Z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ins w:id="3405" w:author="Yugin Vitaly" w:date="2016-03-08T19:48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ins w:id="3406" w:author="Yugin Vitaly" w:date="2016-03-08T19:48:00Z"/>
                <w:sz w:val="20"/>
                <w:lang w:eastAsia="en-US"/>
              </w:rPr>
            </w:pPr>
            <w:ins w:id="3407" w:author="Yugin Vitaly" w:date="2016-03-08T19:55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ins w:id="3408" w:author="Yugin Vitaly" w:date="2016-03-08T19:48:00Z"/>
                <w:sz w:val="20"/>
                <w:lang w:eastAsia="en-US"/>
              </w:rPr>
            </w:pPr>
            <w:ins w:id="3409" w:author="Yugin Vitaly" w:date="2016-03-08T19:55:00Z">
              <w:r>
                <w:rPr>
                  <w:sz w:val="20"/>
                </w:rPr>
                <w:t>О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ins w:id="3410" w:author="Yugin Vitaly" w:date="2016-03-08T19:48:00Z"/>
                <w:sz w:val="20"/>
                <w:lang w:eastAsia="en-US"/>
              </w:rPr>
            </w:pPr>
            <w:ins w:id="3411" w:author="Yugin Vitaly" w:date="2016-03-08T19:55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ins w:id="3412" w:author="Yugin Vitaly" w:date="2016-03-08T19:48:00Z"/>
                <w:sz w:val="20"/>
                <w:lang w:eastAsia="en-US"/>
              </w:rPr>
            </w:pPr>
            <w:ins w:id="3413" w:author="Yugin Vitaly" w:date="2016-03-08T19:55:00Z">
              <w:r w:rsidRPr="00E922DA">
                <w:rPr>
                  <w:sz w:val="20"/>
                </w:rPr>
                <w:t>Адрес места нахождения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ins w:id="3414" w:author="Yugin Vitaly" w:date="2016-03-08T19:48:00Z"/>
                <w:sz w:val="20"/>
                <w:lang w:eastAsia="en-US"/>
              </w:rPr>
            </w:pPr>
          </w:p>
        </w:tc>
      </w:tr>
      <w:tr w:rsidR="004E397F" w:rsidRPr="001A4780" w:rsidTr="004927CA">
        <w:trPr>
          <w:ins w:id="3415" w:author="Yugin Vitaly" w:date="2016-03-08T19:55:00Z"/>
        </w:trPr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416" w:author="Yugin Vitaly" w:date="2016-03-08T19:55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417" w:author="Yugin Vitaly" w:date="2016-03-08T19:55:00Z"/>
                <w:sz w:val="20"/>
              </w:rPr>
            </w:pPr>
            <w:ins w:id="3418" w:author="Yugin Vitaly" w:date="2016-03-08T19:55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419" w:author="Yugin Vitaly" w:date="2016-03-08T19:55:00Z"/>
                <w:sz w:val="20"/>
              </w:rPr>
            </w:pPr>
            <w:ins w:id="3420" w:author="Yugin Vitaly" w:date="2016-03-08T19:55:00Z">
              <w:r>
                <w:rPr>
                  <w:sz w:val="20"/>
                </w:rPr>
                <w:t>Н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421" w:author="Yugin Vitaly" w:date="2016-03-08T19:55:00Z"/>
                <w:sz w:val="20"/>
              </w:rPr>
            </w:pPr>
            <w:ins w:id="3422" w:author="Yugin Vitaly" w:date="2016-03-08T19:55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ins w:id="3423" w:author="Yugin Vitaly" w:date="2016-03-08T19:55:00Z"/>
                <w:sz w:val="20"/>
              </w:rPr>
            </w:pPr>
            <w:ins w:id="3424" w:author="Yugin Vitaly" w:date="2016-03-08T19:55:00Z">
              <w:r w:rsidRPr="00E922DA">
                <w:rPr>
                  <w:sz w:val="20"/>
                </w:rPr>
                <w:t>Номер контактного телефона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425" w:author="Yugin Vitaly" w:date="2016-03-08T19:55:00Z"/>
                <w:sz w:val="20"/>
              </w:rPr>
            </w:pPr>
          </w:p>
        </w:tc>
      </w:tr>
      <w:tr w:rsidR="00843972" w:rsidRPr="001A4780" w:rsidTr="004927CA">
        <w:trPr>
          <w:ins w:id="3426" w:author="Yugin Vitaly" w:date="2016-03-08T19:48:00Z"/>
        </w:trPr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ins w:id="3427" w:author="Yugin Vitaly" w:date="2016-03-08T19:48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428" w:author="Yugin Vitaly" w:date="2016-03-08T19:48:00Z"/>
                <w:sz w:val="20"/>
              </w:rPr>
            </w:pPr>
            <w:ins w:id="3429" w:author="Yugin Vitaly" w:date="2016-03-08T19:55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430" w:author="Yugin Vitaly" w:date="2016-03-08T19:48:00Z"/>
                <w:sz w:val="20"/>
              </w:rPr>
            </w:pPr>
            <w:ins w:id="3431" w:author="Yugin Vitaly" w:date="2016-03-08T19:55:00Z">
              <w:r>
                <w:rPr>
                  <w:sz w:val="20"/>
                </w:rPr>
                <w:t>Н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ins w:id="3432" w:author="Yugin Vitaly" w:date="2016-03-08T19:48:00Z"/>
                <w:sz w:val="20"/>
              </w:rPr>
            </w:pPr>
            <w:ins w:id="3433" w:author="Yugin Vitaly" w:date="2016-03-08T19:55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ins w:id="3434" w:author="Yugin Vitaly" w:date="2016-03-08T19:48:00Z"/>
                <w:sz w:val="20"/>
              </w:rPr>
            </w:pPr>
            <w:ins w:id="3435" w:author="Yugin Vitaly" w:date="2016-03-08T19:55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ins w:id="3436" w:author="Yugin Vitaly" w:date="2016-03-08T19:48:00Z"/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4927CA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ins w:id="3437" w:author="Yugin Vitaly" w:date="2016-03-08T20:12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4927CA">
        <w:trPr>
          <w:ins w:id="3438" w:author="Yugin Vitaly" w:date="2016-03-08T20:11:00Z"/>
        </w:trPr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ins w:id="3439" w:author="Yugin Vitaly" w:date="2016-03-08T20:11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0409FC" w:rsidRPr="000409FC" w:rsidRDefault="000409FC" w:rsidP="00FF40F3">
            <w:pPr>
              <w:spacing w:before="0" w:after="0"/>
              <w:rPr>
                <w:ins w:id="3440" w:author="Yugin Vitaly" w:date="2016-03-08T20:11:00Z"/>
                <w:sz w:val="20"/>
                <w:lang w:val="en-US"/>
                <w:rPrChange w:id="3441" w:author="Yugin Vitaly" w:date="2016-03-08T20:11:00Z">
                  <w:rPr>
                    <w:ins w:id="3442" w:author="Yugin Vitaly" w:date="2016-03-08T20:11:00Z"/>
                    <w:sz w:val="20"/>
                  </w:rPr>
                </w:rPrChange>
              </w:rPr>
            </w:pPr>
            <w:ins w:id="3443" w:author="Yugin Vitaly" w:date="2016-03-08T20:11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ins w:id="3444" w:author="Yugin Vitaly" w:date="2016-03-08T20:11:00Z"/>
                <w:sz w:val="20"/>
              </w:rPr>
            </w:pPr>
            <w:ins w:id="3445" w:author="Yugin Vitaly" w:date="2016-03-08T20:11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ins w:id="3446" w:author="Yugin Vitaly" w:date="2016-03-08T20:11:00Z"/>
                <w:sz w:val="20"/>
              </w:rPr>
            </w:pPr>
            <w:ins w:id="3447" w:author="Yugin Vitaly" w:date="2016-03-08T20:11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ins w:id="3448" w:author="Yugin Vitaly" w:date="2016-03-08T20:12:00Z"/>
                <w:sz w:val="20"/>
              </w:rPr>
            </w:pPr>
            <w:ins w:id="3449" w:author="Yugin Vitaly" w:date="2016-03-08T20:11:00Z">
              <w:r w:rsidRPr="000409FC">
                <w:rPr>
                  <w:sz w:val="20"/>
                </w:rPr>
                <w:t>Реквизиты организации, к которой относится комиссия  (согласно ПП РФ №1148</w:t>
              </w:r>
              <w:proofErr w:type="gramStart"/>
              <w:r w:rsidRPr="000409FC">
                <w:rPr>
                  <w:sz w:val="20"/>
                </w:rPr>
                <w:t xml:space="preserve"> )</w:t>
              </w:r>
            </w:ins>
            <w:proofErr w:type="gramEnd"/>
            <w:ins w:id="3450" w:author="Yugin Vitaly" w:date="2016-03-08T20:12:00Z">
              <w:r w:rsidR="00CF1AA9">
                <w:rPr>
                  <w:sz w:val="20"/>
                </w:rPr>
                <w:t>.</w:t>
              </w:r>
            </w:ins>
          </w:p>
          <w:p w:rsidR="00CF1AA9" w:rsidRPr="00CF1AA9" w:rsidRDefault="00CF1AA9" w:rsidP="00FF40F3">
            <w:pPr>
              <w:spacing w:before="0" w:after="0"/>
              <w:rPr>
                <w:ins w:id="3451" w:author="Yugin Vitaly" w:date="2016-03-08T20:11:00Z"/>
                <w:sz w:val="20"/>
              </w:rPr>
            </w:pPr>
            <w:ins w:id="3452" w:author="Yugin Vitaly" w:date="2016-03-08T20:12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ins w:id="3453" w:author="Yugin Vitaly" w:date="2016-03-08T20:11:00Z"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4927CA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ins w:id="3454" w:author="Yugin Vitaly" w:date="2016-03-08T20:13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4927CA">
        <w:trPr>
          <w:ins w:id="3455" w:author="Yugin Vitaly" w:date="2016-03-08T20:12:00Z"/>
        </w:trPr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ins w:id="3456" w:author="Yugin Vitaly" w:date="2016-03-08T20:12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ins w:id="3457" w:author="Yugin Vitaly" w:date="2016-03-08T20:12:00Z"/>
                <w:sz w:val="20"/>
              </w:rPr>
            </w:pPr>
            <w:ins w:id="3458" w:author="Yugin Vitaly" w:date="2016-03-08T20:13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ins w:id="3459" w:author="Yugin Vitaly" w:date="2016-03-08T20:12:00Z"/>
                <w:sz w:val="20"/>
              </w:rPr>
            </w:pPr>
            <w:ins w:id="3460" w:author="Yugin Vitaly" w:date="2016-03-08T20:1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ins w:id="3461" w:author="Yugin Vitaly" w:date="2016-03-08T20:12:00Z"/>
                <w:sz w:val="20"/>
              </w:rPr>
            </w:pPr>
            <w:ins w:id="3462" w:author="Yugin Vitaly" w:date="2016-03-08T20:13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ins w:id="3463" w:author="Yugin Vitaly" w:date="2016-03-08T20:13:00Z"/>
                <w:sz w:val="20"/>
              </w:rPr>
            </w:pPr>
            <w:ins w:id="3464" w:author="Yugin Vitaly" w:date="2016-03-08T20:13:00Z">
              <w:r w:rsidRPr="000409FC">
                <w:rPr>
                  <w:sz w:val="20"/>
                </w:rPr>
                <w:t>Реквизиты организации, к которой относится комиссия  (согласно ПП РФ №1148</w:t>
              </w:r>
              <w:proofErr w:type="gramStart"/>
              <w:r w:rsidRPr="000409FC">
                <w:rPr>
                  <w:sz w:val="20"/>
                </w:rPr>
                <w:t xml:space="preserve"> )</w:t>
              </w:r>
              <w:proofErr w:type="gramEnd"/>
              <w:r>
                <w:rPr>
                  <w:sz w:val="20"/>
                </w:rPr>
                <w:t>.</w:t>
              </w:r>
            </w:ins>
          </w:p>
          <w:p w:rsidR="00CF1AA9" w:rsidRPr="00F10512" w:rsidRDefault="00CF1AA9" w:rsidP="00FF40F3">
            <w:pPr>
              <w:spacing w:before="0" w:after="0"/>
              <w:rPr>
                <w:ins w:id="3465" w:author="Yugin Vitaly" w:date="2016-03-08T20:12:00Z"/>
                <w:sz w:val="20"/>
              </w:rPr>
            </w:pPr>
            <w:ins w:id="3466" w:author="Yugin Vitaly" w:date="2016-03-08T20:13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ins w:id="3467" w:author="Yugin Vitaly" w:date="2016-03-08T20:12:00Z"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4927CA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ins w:id="3468" w:author="Yugin Vitaly" w:date="2016-03-08T20:14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4927CA">
        <w:trPr>
          <w:ins w:id="3469" w:author="Yugin Vitaly" w:date="2016-03-08T20:13:00Z"/>
        </w:trPr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ins w:id="3470" w:author="Yugin Vitaly" w:date="2016-03-08T20:13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ins w:id="3471" w:author="Yugin Vitaly" w:date="2016-03-08T20:13:00Z"/>
                <w:sz w:val="20"/>
              </w:rPr>
            </w:pPr>
            <w:ins w:id="3472" w:author="Yugin Vitaly" w:date="2016-03-08T20:13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ins w:id="3473" w:author="Yugin Vitaly" w:date="2016-03-08T20:13:00Z"/>
                <w:sz w:val="20"/>
              </w:rPr>
            </w:pPr>
            <w:ins w:id="3474" w:author="Yugin Vitaly" w:date="2016-03-08T20:1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ins w:id="3475" w:author="Yugin Vitaly" w:date="2016-03-08T20:13:00Z"/>
                <w:sz w:val="20"/>
              </w:rPr>
            </w:pPr>
            <w:ins w:id="3476" w:author="Yugin Vitaly" w:date="2016-03-08T20:13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ins w:id="3477" w:author="Yugin Vitaly" w:date="2016-03-08T20:13:00Z"/>
                <w:sz w:val="20"/>
              </w:rPr>
            </w:pPr>
            <w:ins w:id="3478" w:author="Yugin Vitaly" w:date="2016-03-08T20:13:00Z">
              <w:r w:rsidRPr="000409FC">
                <w:rPr>
                  <w:sz w:val="20"/>
                </w:rPr>
                <w:t xml:space="preserve">Реквизиты организации, к которой относится </w:t>
              </w:r>
              <w:r>
                <w:rPr>
                  <w:sz w:val="20"/>
                </w:rPr>
                <w:t>должностное лицо контрактной службы</w:t>
              </w:r>
              <w:r w:rsidRPr="000409FC">
                <w:rPr>
                  <w:sz w:val="20"/>
                </w:rPr>
                <w:t xml:space="preserve"> (согласно ПП РФ №1148</w:t>
              </w:r>
              <w:proofErr w:type="gramStart"/>
              <w:r w:rsidRPr="000409FC">
                <w:rPr>
                  <w:sz w:val="20"/>
                </w:rPr>
                <w:t xml:space="preserve"> )</w:t>
              </w:r>
              <w:proofErr w:type="gramEnd"/>
              <w:r>
                <w:rPr>
                  <w:sz w:val="20"/>
                </w:rPr>
                <w:t>.</w:t>
              </w:r>
            </w:ins>
          </w:p>
          <w:p w:rsidR="00CF1AA9" w:rsidRPr="00F10512" w:rsidRDefault="00CF1AA9" w:rsidP="00FF40F3">
            <w:pPr>
              <w:spacing w:before="0" w:after="0"/>
              <w:rPr>
                <w:ins w:id="3479" w:author="Yugin Vitaly" w:date="2016-03-08T20:13:00Z"/>
                <w:sz w:val="20"/>
              </w:rPr>
            </w:pPr>
            <w:ins w:id="3480" w:author="Yugin Vitaly" w:date="2016-03-08T20:13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ins w:id="3481" w:author="Yugin Vitaly" w:date="2016-03-08T20:13:00Z"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4927CA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ins w:id="3482" w:author="Yugin Vitaly" w:date="2016-03-08T20:14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4927CA">
        <w:trPr>
          <w:ins w:id="3483" w:author="Yugin Vitaly" w:date="2016-03-08T20:14:00Z"/>
        </w:trPr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ins w:id="3484" w:author="Yugin Vitaly" w:date="2016-03-08T20:14:00Z"/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ins w:id="3485" w:author="Yugin Vitaly" w:date="2016-03-08T20:14:00Z"/>
                <w:sz w:val="20"/>
              </w:rPr>
            </w:pPr>
            <w:ins w:id="3486" w:author="Yugin Vitaly" w:date="2016-03-08T20:14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ins w:id="3487" w:author="Yugin Vitaly" w:date="2016-03-08T20:14:00Z"/>
                <w:sz w:val="20"/>
              </w:rPr>
            </w:pPr>
            <w:ins w:id="3488" w:author="Yugin Vitaly" w:date="2016-03-08T20:14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ins w:id="3489" w:author="Yugin Vitaly" w:date="2016-03-08T20:14:00Z"/>
                <w:sz w:val="20"/>
              </w:rPr>
            </w:pPr>
            <w:ins w:id="3490" w:author="Yugin Vitaly" w:date="2016-03-08T20:14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ins w:id="3491" w:author="Yugin Vitaly" w:date="2016-03-08T20:14:00Z"/>
                <w:sz w:val="20"/>
              </w:rPr>
            </w:pPr>
            <w:ins w:id="3492" w:author="Yugin Vitaly" w:date="2016-03-08T20:14:00Z">
              <w:r w:rsidRPr="000409FC">
                <w:rPr>
                  <w:sz w:val="20"/>
                </w:rPr>
                <w:t>Реквизиты организации</w:t>
              </w:r>
              <w:r>
                <w:rPr>
                  <w:sz w:val="20"/>
                </w:rPr>
                <w:t xml:space="preserve"> контрактного управляющего.</w:t>
              </w:r>
            </w:ins>
          </w:p>
          <w:p w:rsidR="00CF1AA9" w:rsidRPr="00F10512" w:rsidRDefault="00CF1AA9" w:rsidP="00FF40F3">
            <w:pPr>
              <w:spacing w:before="0" w:after="0"/>
              <w:rPr>
                <w:ins w:id="3493" w:author="Yugin Vitaly" w:date="2016-03-08T20:14:00Z"/>
                <w:sz w:val="20"/>
              </w:rPr>
            </w:pPr>
            <w:ins w:id="3494" w:author="Yugin Vitaly" w:date="2016-03-08T20:14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ins w:id="3495" w:author="Yugin Vitaly" w:date="2016-03-08T20:14:00Z"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9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9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9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4927CA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lastRenderedPageBreak/>
              <w:t>legalEntity44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4927CA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полномочия заказчика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ins w:id="3496" w:author="Yugin Vitaly" w:date="2016-03-08T20:20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ins w:id="3497" w:author="Yugin Vitaly" w:date="2016-03-08T20:20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ins w:id="3498" w:author="Yugin Vitaly" w:date="2016-03-08T20:20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ins w:id="3499" w:author="Yugin Vitaly" w:date="2016-03-08T20:20:00Z"/>
                <w:sz w:val="20"/>
              </w:rPr>
            </w:pPr>
            <w:ins w:id="3500" w:author="Yugin Vitaly" w:date="2016-03-08T20:20:00Z">
              <w:r w:rsidRPr="00CF1AA9">
                <w:rPr>
                  <w:sz w:val="20"/>
                </w:rPr>
                <w:t>Реквизиты  юридического лица, осуществляющего полномочия заказчика (согласно ПП РФ №1148</w:t>
              </w:r>
              <w:proofErr w:type="gramStart"/>
              <w:r w:rsidRPr="00CF1AA9">
                <w:rPr>
                  <w:sz w:val="20"/>
                </w:rPr>
                <w:t xml:space="preserve"> )</w:t>
              </w:r>
              <w:proofErr w:type="gramEnd"/>
            </w:ins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ins w:id="3501" w:author="Yugin Vitaly" w:date="2016-03-08T20:20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 xml:space="preserve">Сведения о юридическом лице, </w:t>
            </w:r>
            <w:proofErr w:type="gramStart"/>
            <w:r w:rsidRPr="00CF1AA9">
              <w:rPr>
                <w:sz w:val="20"/>
              </w:rPr>
              <w:t>осуществляющим</w:t>
            </w:r>
            <w:proofErr w:type="gramEnd"/>
            <w:r w:rsidRPr="00CF1AA9">
              <w:rPr>
                <w:sz w:val="20"/>
              </w:rPr>
              <w:t xml:space="preserve"> закупки в соответствии со статьей 5 Федерального закона № 307-ФЗ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4927CA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4927CA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9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4927CA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4927CA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ins w:id="3502" w:author="Yugin Vitaly" w:date="2016-03-08T20:20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ins w:id="3503" w:author="Yugin Vitaly" w:date="2016-03-08T20:20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ins w:id="3504" w:author="Yugin Vitaly" w:date="2016-03-08T20:20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ins w:id="3505" w:author="Yugin Vitaly" w:date="2016-03-08T20:20:00Z">
              <w:r w:rsidRPr="00CF1AA9">
                <w:rPr>
                  <w:sz w:val="20"/>
                </w:rPr>
  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</w:t>
              </w:r>
              <w:proofErr w:type="gramStart"/>
              <w:r w:rsidRPr="00CF1AA9">
                <w:rPr>
                  <w:sz w:val="20"/>
                </w:rPr>
                <w:t xml:space="preserve"> )</w:t>
              </w:r>
              <w:proofErr w:type="gramEnd"/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49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4927CA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4927CA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9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4927CA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4927CA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9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>Контроль за</w:t>
            </w:r>
            <w:proofErr w:type="gramEnd"/>
            <w:r>
              <w:rPr>
                <w:sz w:val="20"/>
              </w:rPr>
              <w:t xml:space="preserve"> исполнением решения, предписания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>При приеме от ФАС поле не может быть заполнено.</w:t>
            </w: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proofErr w:type="gramStart"/>
            <w:r w:rsidRPr="00A07B87">
              <w:rPr>
                <w:b/>
                <w:sz w:val="20"/>
              </w:rPr>
              <w:t>Контроль за</w:t>
            </w:r>
            <w:proofErr w:type="gramEnd"/>
            <w:r w:rsidRPr="00A07B87">
              <w:rPr>
                <w:b/>
                <w:sz w:val="20"/>
              </w:rPr>
              <w:t xml:space="preserve"> исполнением решения, предписания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Данные о предписании, выданном </w:t>
            </w:r>
            <w:proofErr w:type="gramStart"/>
            <w:r>
              <w:rPr>
                <w:sz w:val="20"/>
              </w:rPr>
              <w:t>КО</w:t>
            </w:r>
            <w:proofErr w:type="gramEnd"/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9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Данные решения комиссии, инспекции, </w:t>
            </w:r>
            <w:proofErr w:type="gramStart"/>
            <w:r>
              <w:rPr>
                <w:sz w:val="20"/>
              </w:rPr>
              <w:t>КО</w:t>
            </w:r>
            <w:proofErr w:type="gramEnd"/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Данные о предписании, выданном </w:t>
            </w:r>
            <w:proofErr w:type="gramStart"/>
            <w:r w:rsidRPr="00A07B87">
              <w:rPr>
                <w:b/>
                <w:sz w:val="20"/>
              </w:rPr>
              <w:t>КО</w:t>
            </w:r>
            <w:proofErr w:type="gramEnd"/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предписания с данным номером в соответсвующем результате контроля</w:t>
            </w: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Данные решения комиссии, инспекции, </w:t>
            </w:r>
            <w:proofErr w:type="gramStart"/>
            <w:r w:rsidRPr="00A07B87">
              <w:rPr>
                <w:b/>
                <w:sz w:val="20"/>
              </w:rPr>
              <w:t>КО</w:t>
            </w:r>
            <w:proofErr w:type="gramEnd"/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9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Связанная проверка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checkLink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parentCheckPlanNumber</w:t>
            </w: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Номер  плановой проверки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parentUnplannedC</w:t>
            </w:r>
            <w:r w:rsidRPr="00270A82">
              <w:rPr>
                <w:sz w:val="20"/>
              </w:rPr>
              <w:lastRenderedPageBreak/>
              <w:t>heckNumber</w:t>
            </w: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270A82">
              <w:rPr>
                <w:sz w:val="20"/>
              </w:rPr>
              <w:t>Номер внеплановой проверки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desNumber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№ решения комиссии, инспекции контролирующего органа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9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>При приеме от ФАС поле не может быть заполнено.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574878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</w:t>
            </w:r>
            <w:r>
              <w:t xml:space="preserve"> </w:t>
            </w:r>
            <w:r w:rsidRPr="006C1D8D">
              <w:rPr>
                <w:sz w:val="20"/>
              </w:rPr>
              <w:t>заполненность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4927CA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proofErr w:type="gramStart"/>
            <w:r w:rsidRPr="009059AD">
              <w:rPr>
                <w:b/>
                <w:sz w:val="20"/>
              </w:rPr>
              <w:t>о</w:t>
            </w:r>
            <w:proofErr w:type="gramEnd"/>
            <w:r w:rsidRPr="009059AD">
              <w:rPr>
                <w:b/>
                <w:sz w:val="20"/>
              </w:rPr>
              <w:t>rder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лота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44-ФЗ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7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лота</w:t>
            </w:r>
          </w:p>
        </w:tc>
        <w:tc>
          <w:tcPr>
            <w:tcW w:w="1349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4927CA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9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BA13B4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4927C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4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0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4927C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4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4927C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4927C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4927C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Pr="00A47C6C" w:rsidRDefault="00843972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CF1AA9" w:rsidRPr="00CF443D" w:rsidTr="004927CA">
        <w:tblPrEx>
          <w:jc w:val="center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4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06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07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5000" w:type="pct"/>
            <w:gridSpan w:val="16"/>
            <w:shd w:val="clear" w:color="auto" w:fill="auto"/>
            <w:vAlign w:val="center"/>
            <w:tcPrChange w:id="3508" w:author="Yugin Vitaly" w:date="2016-03-08T19:39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843972" w:rsidRPr="00990129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09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10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511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990129" w:rsidRDefault="00843972" w:rsidP="00F03CF4">
            <w:pPr>
              <w:spacing w:before="0" w:after="0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attachments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  <w:tcPrChange w:id="3512" w:author="Yugin Vitaly" w:date="2016-03-08T19:39:00Z">
              <w:tcPr>
                <w:tcW w:w="742" w:type="pct"/>
                <w:gridSpan w:val="4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  <w:tcPrChange w:id="3513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514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515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  <w:tcPrChange w:id="3516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17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18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519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  <w:tcPrChange w:id="3520" w:author="Yugin Vitaly" w:date="2016-03-08T19:39:00Z">
              <w:tcPr>
                <w:tcW w:w="742" w:type="pct"/>
                <w:gridSpan w:val="4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1" w:type="pct"/>
            <w:shd w:val="clear" w:color="auto" w:fill="auto"/>
            <w:vAlign w:val="center"/>
            <w:tcPrChange w:id="3521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522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523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  <w:tcPrChange w:id="3524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25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26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527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990129" w:rsidRDefault="00843972" w:rsidP="00F03CF4">
            <w:pPr>
              <w:spacing w:before="0" w:after="0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attachment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  <w:tcPrChange w:id="3528" w:author="Yugin Vitaly" w:date="2016-03-08T19:39:00Z">
              <w:tcPr>
                <w:tcW w:w="742" w:type="pct"/>
                <w:gridSpan w:val="4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  <w:tcPrChange w:id="3529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530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531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  <w:tcPrChange w:id="3532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33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34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535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tcPrChange w:id="3536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1" w:type="pct"/>
            <w:shd w:val="clear" w:color="auto" w:fill="auto"/>
            <w:vAlign w:val="center"/>
            <w:tcPrChange w:id="3537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538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539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49" w:type="pct"/>
            <w:shd w:val="clear" w:color="auto" w:fill="auto"/>
            <w:vAlign w:val="center"/>
            <w:tcPrChange w:id="3540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41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42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543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tcPrChange w:id="3544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1" w:type="pct"/>
            <w:shd w:val="clear" w:color="auto" w:fill="auto"/>
            <w:vAlign w:val="center"/>
            <w:tcPrChange w:id="3545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546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547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49" w:type="pct"/>
            <w:shd w:val="clear" w:color="auto" w:fill="auto"/>
            <w:vAlign w:val="center"/>
            <w:tcPrChange w:id="3548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49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50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551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tcPrChange w:id="3552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1" w:type="pct"/>
            <w:shd w:val="clear" w:color="auto" w:fill="auto"/>
            <w:vAlign w:val="center"/>
            <w:tcPrChange w:id="3553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554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555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49" w:type="pct"/>
            <w:shd w:val="clear" w:color="auto" w:fill="auto"/>
            <w:vAlign w:val="center"/>
            <w:tcPrChange w:id="3556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57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58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559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tcPrChange w:id="3560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1" w:type="pct"/>
            <w:shd w:val="clear" w:color="auto" w:fill="auto"/>
            <w:vAlign w:val="center"/>
            <w:tcPrChange w:id="3561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562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563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49" w:type="pct"/>
            <w:shd w:val="clear" w:color="auto" w:fill="auto"/>
            <w:vAlign w:val="center"/>
            <w:tcPrChange w:id="3564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65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66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567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tcPrChange w:id="3568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E232BB" w:rsidRDefault="00843972" w:rsidP="002862D6">
            <w:pPr>
              <w:spacing w:before="0" w:after="0"/>
              <w:jc w:val="both"/>
              <w:rPr>
                <w:ins w:id="3569" w:author="Yugin Vitaly" w:date="2016-03-08T10:38:00Z"/>
                <w:sz w:val="20"/>
              </w:rPr>
            </w:pPr>
            <w:ins w:id="3570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61" w:type="pct"/>
            <w:shd w:val="clear" w:color="auto" w:fill="auto"/>
            <w:tcPrChange w:id="3571" w:author="Yugin Vitaly" w:date="2016-03-08T19:39:00Z">
              <w:tcPr>
                <w:tcW w:w="161" w:type="pct"/>
                <w:gridSpan w:val="3"/>
                <w:shd w:val="clear" w:color="auto" w:fill="auto"/>
              </w:tcPr>
            </w:tcPrChange>
          </w:tcPr>
          <w:p w:rsidR="00843972" w:rsidRPr="00E626A2" w:rsidRDefault="00843972" w:rsidP="002862D6">
            <w:pPr>
              <w:spacing w:before="0" w:after="0"/>
              <w:jc w:val="center"/>
              <w:rPr>
                <w:ins w:id="3572" w:author="Yugin Vitaly" w:date="2016-03-08T10:38:00Z"/>
                <w:sz w:val="20"/>
              </w:rPr>
            </w:pPr>
            <w:ins w:id="3573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537" w:type="pct"/>
            <w:gridSpan w:val="5"/>
            <w:shd w:val="clear" w:color="auto" w:fill="auto"/>
            <w:tcPrChange w:id="3574" w:author="Yugin Vitaly" w:date="2016-03-08T19:39:00Z">
              <w:tcPr>
                <w:tcW w:w="533" w:type="pct"/>
                <w:gridSpan w:val="7"/>
                <w:shd w:val="clear" w:color="auto" w:fill="auto"/>
              </w:tcPr>
            </w:tcPrChange>
          </w:tcPr>
          <w:p w:rsidR="00843972" w:rsidRPr="00E232BB" w:rsidRDefault="00843972" w:rsidP="002862D6">
            <w:pPr>
              <w:spacing w:before="0" w:after="0"/>
              <w:jc w:val="center"/>
              <w:rPr>
                <w:ins w:id="3575" w:author="Yugin Vitaly" w:date="2016-03-08T10:38:00Z"/>
                <w:sz w:val="20"/>
              </w:rPr>
            </w:pPr>
            <w:ins w:id="3576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16" w:type="pct"/>
            <w:gridSpan w:val="3"/>
            <w:shd w:val="clear" w:color="auto" w:fill="auto"/>
            <w:tcPrChange w:id="3577" w:author="Yugin Vitaly" w:date="2016-03-08T19:39:00Z">
              <w:tcPr>
                <w:tcW w:w="1416" w:type="pct"/>
                <w:gridSpan w:val="5"/>
                <w:shd w:val="clear" w:color="auto" w:fill="auto"/>
              </w:tcPr>
            </w:tcPrChange>
          </w:tcPr>
          <w:p w:rsidR="00843972" w:rsidRPr="00E232BB" w:rsidRDefault="00843972" w:rsidP="002862D6">
            <w:pPr>
              <w:spacing w:before="0" w:after="0"/>
              <w:rPr>
                <w:ins w:id="3578" w:author="Yugin Vitaly" w:date="2016-03-08T10:38:00Z"/>
                <w:sz w:val="20"/>
              </w:rPr>
            </w:pPr>
            <w:ins w:id="3579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49" w:type="pct"/>
            <w:shd w:val="clear" w:color="auto" w:fill="auto"/>
            <w:vAlign w:val="center"/>
            <w:tcPrChange w:id="3580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232BB" w:rsidRDefault="00843972" w:rsidP="002862D6">
            <w:pPr>
              <w:spacing w:before="0" w:after="0"/>
              <w:jc w:val="both"/>
              <w:rPr>
                <w:ins w:id="3581" w:author="Yugin Vitaly" w:date="2016-03-08T10:38:00Z"/>
                <w:sz w:val="20"/>
              </w:rPr>
            </w:pPr>
            <w:ins w:id="3582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83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84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vMerge w:val="restart"/>
            <w:shd w:val="clear" w:color="auto" w:fill="auto"/>
            <w:vAlign w:val="center"/>
            <w:tcPrChange w:id="3585" w:author="Yugin Vitaly" w:date="2016-03-08T19:39:00Z">
              <w:tcPr>
                <w:tcW w:w="767" w:type="pct"/>
                <w:gridSpan w:val="3"/>
                <w:vMerge w:val="restart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2" w:type="pct"/>
            <w:gridSpan w:val="3"/>
            <w:shd w:val="clear" w:color="auto" w:fill="auto"/>
            <w:tcPrChange w:id="3586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  <w:tcPrChange w:id="3587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588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589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9" w:type="pct"/>
            <w:shd w:val="clear" w:color="auto" w:fill="auto"/>
            <w:vAlign w:val="center"/>
            <w:tcPrChange w:id="3590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91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92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vMerge/>
            <w:shd w:val="clear" w:color="auto" w:fill="auto"/>
            <w:vAlign w:val="center"/>
            <w:tcPrChange w:id="3593" w:author="Yugin Vitaly" w:date="2016-03-08T19:39:00Z">
              <w:tcPr>
                <w:tcW w:w="767" w:type="pct"/>
                <w:gridSpan w:val="3"/>
                <w:vMerge/>
                <w:shd w:val="clear" w:color="auto" w:fill="auto"/>
                <w:vAlign w:val="center"/>
              </w:tcPr>
            </w:tcPrChange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tcPrChange w:id="3594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6804F4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1" w:type="pct"/>
            <w:shd w:val="clear" w:color="auto" w:fill="auto"/>
            <w:vAlign w:val="center"/>
            <w:tcPrChange w:id="3595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6804F4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596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6804F4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597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6804F4" w:rsidRDefault="00843972" w:rsidP="00F03C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49" w:type="pct"/>
            <w:shd w:val="clear" w:color="auto" w:fill="auto"/>
            <w:vAlign w:val="center"/>
            <w:tcPrChange w:id="3598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6804F4" w:rsidRDefault="00843972" w:rsidP="00F03C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599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00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vMerge/>
            <w:shd w:val="clear" w:color="auto" w:fill="auto"/>
            <w:vAlign w:val="center"/>
            <w:tcPrChange w:id="3601" w:author="Yugin Vitaly" w:date="2016-03-08T19:39:00Z">
              <w:tcPr>
                <w:tcW w:w="767" w:type="pct"/>
                <w:gridSpan w:val="3"/>
                <w:vMerge/>
                <w:shd w:val="clear" w:color="auto" w:fill="auto"/>
                <w:vAlign w:val="center"/>
              </w:tcPr>
            </w:tcPrChange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tcPrChange w:id="3602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A05774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1" w:type="pct"/>
            <w:shd w:val="clear" w:color="auto" w:fill="auto"/>
            <w:tcPrChange w:id="3603" w:author="Yugin Vitaly" w:date="2016-03-08T19:39:00Z">
              <w:tcPr>
                <w:tcW w:w="161" w:type="pct"/>
                <w:gridSpan w:val="3"/>
                <w:shd w:val="clear" w:color="auto" w:fill="auto"/>
              </w:tcPr>
            </w:tcPrChange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7" w:type="pct"/>
            <w:gridSpan w:val="5"/>
            <w:shd w:val="clear" w:color="auto" w:fill="auto"/>
            <w:tcPrChange w:id="3604" w:author="Yugin Vitaly" w:date="2016-03-08T19:39:00Z">
              <w:tcPr>
                <w:tcW w:w="533" w:type="pct"/>
                <w:gridSpan w:val="7"/>
                <w:shd w:val="clear" w:color="auto" w:fill="auto"/>
              </w:tcPr>
            </w:tcPrChange>
          </w:tcPr>
          <w:p w:rsidR="00843972" w:rsidRPr="00C3628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tcPrChange w:id="3605" w:author="Yugin Vitaly" w:date="2016-03-08T19:39:00Z">
              <w:tcPr>
                <w:tcW w:w="1416" w:type="pct"/>
                <w:gridSpan w:val="5"/>
                <w:shd w:val="clear" w:color="auto" w:fill="auto"/>
              </w:tcPr>
            </w:tcPrChange>
          </w:tcPr>
          <w:p w:rsidR="00843972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49" w:type="pct"/>
            <w:shd w:val="clear" w:color="auto" w:fill="auto"/>
            <w:tcPrChange w:id="3606" w:author="Yugin Vitaly" w:date="2016-03-08T19:39:00Z">
              <w:tcPr>
                <w:tcW w:w="1345" w:type="pct"/>
                <w:gridSpan w:val="3"/>
                <w:shd w:val="clear" w:color="auto" w:fill="auto"/>
              </w:tcPr>
            </w:tcPrChange>
          </w:tcPr>
          <w:p w:rsidR="00843972" w:rsidRPr="006804F4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607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08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609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tcPrChange w:id="3610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1" w:type="pct"/>
            <w:shd w:val="clear" w:color="auto" w:fill="auto"/>
            <w:vAlign w:val="center"/>
            <w:tcPrChange w:id="3611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612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613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49" w:type="pct"/>
            <w:shd w:val="clear" w:color="auto" w:fill="auto"/>
            <w:vAlign w:val="center"/>
            <w:tcPrChange w:id="3614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615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16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5000" w:type="pct"/>
            <w:gridSpan w:val="16"/>
            <w:shd w:val="clear" w:color="auto" w:fill="auto"/>
            <w:vAlign w:val="center"/>
            <w:tcPrChange w:id="3617" w:author="Yugin Vitaly" w:date="2016-03-08T19:39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843972" w:rsidRPr="00990129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90129">
              <w:rPr>
                <w:b/>
                <w:sz w:val="20"/>
              </w:rPr>
              <w:t xml:space="preserve"> документа</w:t>
            </w: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618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19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620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cryptoSigns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  <w:tcPrChange w:id="3621" w:author="Yugin Vitaly" w:date="2016-03-08T19:39:00Z">
              <w:tcPr>
                <w:tcW w:w="742" w:type="pct"/>
                <w:gridSpan w:val="4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  <w:tcPrChange w:id="3622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623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624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  <w:tcPrChange w:id="3625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626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27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628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vAlign w:val="center"/>
            <w:tcPrChange w:id="3629" w:author="Yugin Vitaly" w:date="2016-03-08T19:39:00Z">
              <w:tcPr>
                <w:tcW w:w="742" w:type="pct"/>
                <w:gridSpan w:val="4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  <w:tcPrChange w:id="3630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631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632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49" w:type="pct"/>
            <w:shd w:val="clear" w:color="auto" w:fill="auto"/>
            <w:vAlign w:val="center"/>
            <w:tcPrChange w:id="3633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634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35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636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signature</w:t>
            </w:r>
          </w:p>
        </w:tc>
        <w:tc>
          <w:tcPr>
            <w:tcW w:w="742" w:type="pct"/>
            <w:gridSpan w:val="3"/>
            <w:shd w:val="clear" w:color="auto" w:fill="auto"/>
            <w:vAlign w:val="center"/>
            <w:tcPrChange w:id="3637" w:author="Yugin Vitaly" w:date="2016-03-08T19:39:00Z">
              <w:tcPr>
                <w:tcW w:w="742" w:type="pct"/>
                <w:gridSpan w:val="4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  <w:tcPrChange w:id="3638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639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  <w:tcPrChange w:id="3640" w:author="Yugin Vitaly" w:date="2016-03-08T19:39:00Z">
              <w:tcPr>
                <w:tcW w:w="1416" w:type="pct"/>
                <w:gridSpan w:val="5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9" w:type="pct"/>
            <w:shd w:val="clear" w:color="auto" w:fill="auto"/>
            <w:vAlign w:val="center"/>
            <w:tcPrChange w:id="3641" w:author="Yugin Vitaly" w:date="2016-03-08T19:39:00Z">
              <w:tcPr>
                <w:tcW w:w="1345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4927CA">
        <w:tblPrEx>
          <w:tblW w:w="5050" w:type="pct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3642" w:author="Yugin Vitaly" w:date="2016-03-08T19:39:00Z">
            <w:tblPrEx>
              <w:tblW w:w="5050" w:type="pct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43" w:author="Yugin Vitaly" w:date="2016-03-08T19:39:00Z">
            <w:trPr>
              <w:gridBefore w:val="1"/>
              <w:gridAfter w:val="0"/>
              <w:wAfter w:w="36" w:type="pct"/>
            </w:trPr>
          </w:trPrChange>
        </w:trPr>
        <w:tc>
          <w:tcPr>
            <w:tcW w:w="795" w:type="pct"/>
            <w:gridSpan w:val="3"/>
            <w:shd w:val="clear" w:color="auto" w:fill="auto"/>
            <w:vAlign w:val="center"/>
            <w:tcPrChange w:id="3644" w:author="Yugin Vitaly" w:date="2016-03-08T19:39:00Z">
              <w:tcPr>
                <w:tcW w:w="767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3"/>
            <w:shd w:val="clear" w:color="auto" w:fill="auto"/>
            <w:tcPrChange w:id="3645" w:author="Yugin Vitaly" w:date="2016-03-08T19:39:00Z">
              <w:tcPr>
                <w:tcW w:w="742" w:type="pct"/>
                <w:gridSpan w:val="4"/>
                <w:shd w:val="clear" w:color="auto" w:fill="auto"/>
              </w:tcPr>
            </w:tcPrChange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  <w:tcPrChange w:id="3646" w:author="Yugin Vitaly" w:date="2016-03-08T19:39:00Z">
              <w:tcPr>
                <w:tcW w:w="161" w:type="pct"/>
                <w:gridSpan w:val="3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7" w:type="pct"/>
            <w:gridSpan w:val="5"/>
            <w:shd w:val="clear" w:color="auto" w:fill="auto"/>
            <w:vAlign w:val="center"/>
            <w:tcPrChange w:id="3647" w:author="Yugin Vitaly" w:date="2016-03-08T19:39:00Z">
              <w:tcPr>
                <w:tcW w:w="533" w:type="pct"/>
                <w:gridSpan w:val="7"/>
                <w:shd w:val="clear" w:color="auto" w:fill="auto"/>
                <w:vAlign w:val="center"/>
              </w:tcPr>
            </w:tcPrChange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tcPrChange w:id="3648" w:author="Yugin Vitaly" w:date="2016-03-08T19:39:00Z">
              <w:tcPr>
                <w:tcW w:w="1416" w:type="pct"/>
                <w:gridSpan w:val="5"/>
                <w:shd w:val="clear" w:color="auto" w:fill="auto"/>
              </w:tcPr>
            </w:tcPrChange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9" w:type="pct"/>
            <w:shd w:val="clear" w:color="auto" w:fill="auto"/>
            <w:tcPrChange w:id="3649" w:author="Yugin Vitaly" w:date="2016-03-08T19:39:00Z">
              <w:tcPr>
                <w:tcW w:w="1345" w:type="pct"/>
                <w:gridSpan w:val="3"/>
                <w:shd w:val="clear" w:color="auto" w:fill="auto"/>
              </w:tcPr>
            </w:tcPrChange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3650" w:name="_Toc390789645"/>
      <w:r>
        <w:t>Информация об отмене внеплановой проверки</w:t>
      </w:r>
      <w:bookmarkEnd w:id="3650"/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3651" w:author="Yugin Vitaly" w:date="2016-03-08T19:20:00Z">
          <w:tblPr>
            <w:tblW w:w="5001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  <w:tblGridChange w:id="3652">
          <w:tblGrid>
            <w:gridCol w:w="45"/>
            <w:gridCol w:w="1535"/>
            <w:gridCol w:w="44"/>
            <w:gridCol w:w="1"/>
            <w:gridCol w:w="2"/>
            <w:gridCol w:w="3"/>
            <w:gridCol w:w="1384"/>
            <w:gridCol w:w="2"/>
            <w:gridCol w:w="42"/>
            <w:gridCol w:w="1"/>
            <w:gridCol w:w="2"/>
            <w:gridCol w:w="373"/>
            <w:gridCol w:w="8"/>
            <w:gridCol w:w="36"/>
            <w:gridCol w:w="2"/>
            <w:gridCol w:w="2"/>
            <w:gridCol w:w="1004"/>
            <w:gridCol w:w="44"/>
            <w:gridCol w:w="2"/>
            <w:gridCol w:w="2"/>
            <w:gridCol w:w="42"/>
            <w:gridCol w:w="2900"/>
            <w:gridCol w:w="45"/>
            <w:gridCol w:w="2"/>
            <w:gridCol w:w="2"/>
            <w:gridCol w:w="7"/>
            <w:gridCol w:w="2851"/>
            <w:gridCol w:w="45"/>
            <w:gridCol w:w="73"/>
            <w:gridCol w:w="45"/>
          </w:tblGrid>
        </w:tblGridChange>
      </w:tblGrid>
      <w:tr w:rsidR="006A70E5" w:rsidRPr="001A4780" w:rsidTr="00183E05">
        <w:trPr>
          <w:gridAfter w:val="1"/>
          <w:wAfter w:w="56" w:type="pct"/>
          <w:tblHeader/>
          <w:trPrChange w:id="3653" w:author="Yugin Vitaly" w:date="2016-03-08T19:20:00Z">
            <w:trPr>
              <w:gridBefore w:val="1"/>
              <w:gridAfter w:val="1"/>
              <w:wAfter w:w="56" w:type="pct"/>
              <w:tblHeader/>
            </w:trPr>
          </w:trPrChange>
        </w:trPr>
        <w:tc>
          <w:tcPr>
            <w:tcW w:w="752" w:type="pct"/>
            <w:shd w:val="clear" w:color="auto" w:fill="D9D9D9"/>
            <w:hideMark/>
            <w:tcPrChange w:id="3654" w:author="Yugin Vitaly" w:date="2016-03-08T19:20:00Z">
              <w:tcPr>
                <w:tcW w:w="752" w:type="pct"/>
                <w:gridSpan w:val="2"/>
                <w:shd w:val="clear" w:color="auto" w:fill="D9D9D9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  <w:tcPrChange w:id="3655" w:author="Yugin Vitaly" w:date="2016-03-08T19:20:00Z">
              <w:tcPr>
                <w:tcW w:w="683" w:type="pct"/>
                <w:gridSpan w:val="6"/>
                <w:shd w:val="clear" w:color="auto" w:fill="D9D9D9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  <w:tcPrChange w:id="3656" w:author="Yugin Vitaly" w:date="2016-03-08T19:20:00Z">
              <w:tcPr>
                <w:tcW w:w="200" w:type="pct"/>
                <w:gridSpan w:val="5"/>
                <w:shd w:val="clear" w:color="auto" w:fill="D9D9D9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  <w:tcPrChange w:id="3657" w:author="Yugin Vitaly" w:date="2016-03-08T19:20:00Z">
              <w:tcPr>
                <w:tcW w:w="501" w:type="pct"/>
                <w:gridSpan w:val="4"/>
                <w:shd w:val="clear" w:color="auto" w:fill="D9D9D9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  <w:tcPrChange w:id="3658" w:author="Yugin Vitaly" w:date="2016-03-08T19:20:00Z">
              <w:tcPr>
                <w:tcW w:w="1424" w:type="pct"/>
                <w:gridSpan w:val="5"/>
                <w:shd w:val="clear" w:color="auto" w:fill="D9D9D9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  <w:tcPrChange w:id="3659" w:author="Yugin Vitaly" w:date="2016-03-08T19:20:00Z">
              <w:tcPr>
                <w:tcW w:w="1383" w:type="pct"/>
                <w:gridSpan w:val="5"/>
                <w:shd w:val="clear" w:color="auto" w:fill="D9D9D9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</w:p>
        </w:tc>
      </w:tr>
      <w:tr w:rsidR="006A70E5" w:rsidRPr="001A4780" w:rsidTr="00183E05">
        <w:trPr>
          <w:gridAfter w:val="1"/>
          <w:wAfter w:w="56" w:type="pct"/>
          <w:trPrChange w:id="3660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hideMark/>
            <w:tcPrChange w:id="3661" w:author="Yugin Vitaly" w:date="2016-03-08T19:20:00Z">
              <w:tcPr>
                <w:tcW w:w="752" w:type="pct"/>
                <w:gridSpan w:val="2"/>
                <w:shd w:val="clear" w:color="auto" w:fill="auto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  <w:tcPrChange w:id="3662" w:author="Yugin Vitaly" w:date="2016-03-08T19:20:00Z">
              <w:tcPr>
                <w:tcW w:w="683" w:type="pct"/>
                <w:gridSpan w:val="6"/>
                <w:shd w:val="clear" w:color="auto" w:fill="auto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  <w:tcPrChange w:id="3663" w:author="Yugin Vitaly" w:date="2016-03-08T19:20:00Z">
              <w:tcPr>
                <w:tcW w:w="200" w:type="pct"/>
                <w:gridSpan w:val="5"/>
                <w:shd w:val="clear" w:color="auto" w:fill="auto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  <w:tcPrChange w:id="3664" w:author="Yugin Vitaly" w:date="2016-03-08T19:20:00Z">
              <w:tcPr>
                <w:tcW w:w="501" w:type="pct"/>
                <w:gridSpan w:val="4"/>
                <w:shd w:val="clear" w:color="auto" w:fill="auto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  <w:tcPrChange w:id="3665" w:author="Yugin Vitaly" w:date="2016-03-08T19:20:00Z">
              <w:tcPr>
                <w:tcW w:w="1424" w:type="pct"/>
                <w:gridSpan w:val="5"/>
                <w:shd w:val="clear" w:color="auto" w:fill="auto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  <w:tcPrChange w:id="3666" w:author="Yugin Vitaly" w:date="2016-03-08T19:20:00Z">
              <w:tcPr>
                <w:tcW w:w="1383" w:type="pct"/>
                <w:gridSpan w:val="5"/>
                <w:shd w:val="clear" w:color="auto" w:fill="auto"/>
                <w:hideMark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  <w:trPrChange w:id="3667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tcPrChange w:id="3668" w:author="Yugin Vitaly" w:date="2016-03-08T19:20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669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  <w:tcPrChange w:id="3670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tcPrChange w:id="3671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  <w:tcPrChange w:id="3672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  <w:tcPrChange w:id="3673" w:author="Yugin Vitaly" w:date="2016-03-08T19:20:00Z">
              <w:tcPr>
                <w:tcW w:w="1383" w:type="pct"/>
                <w:gridSpan w:val="5"/>
                <w:shd w:val="clear" w:color="auto" w:fill="auto"/>
              </w:tcPr>
            </w:tcPrChange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183E05" w:rsidRPr="001A4780" w:rsidTr="00183E05">
        <w:trPr>
          <w:gridAfter w:val="1"/>
          <w:wAfter w:w="56" w:type="pct"/>
          <w:trPrChange w:id="3674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tcPrChange w:id="3675" w:author="Yugin Vitaly" w:date="2016-03-08T19:20:00Z">
              <w:tcPr>
                <w:tcW w:w="753" w:type="pct"/>
                <w:gridSpan w:val="4"/>
                <w:shd w:val="clear" w:color="auto" w:fill="auto"/>
              </w:tcPr>
            </w:tcPrChange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676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  <w:tcPrChange w:id="3677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tcPrChange w:id="3678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T(1-30)</w:t>
            </w:r>
          </w:p>
        </w:tc>
        <w:tc>
          <w:tcPr>
            <w:tcW w:w="1424" w:type="pct"/>
            <w:gridSpan w:val="2"/>
            <w:shd w:val="clear" w:color="auto" w:fill="auto"/>
            <w:tcPrChange w:id="3679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ins w:id="3680" w:author="Yugin Vitaly" w:date="2016-03-08T19:19:00Z">
              <w:r w:rsidRPr="00E626A2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отменяемой внеплановой проверки</w:t>
              </w:r>
              <w:r w:rsidRPr="00E626A2">
                <w:rPr>
                  <w:sz w:val="20"/>
                </w:rPr>
                <w:t>, сформированный контрольным органом</w:t>
              </w:r>
            </w:ins>
            <w:del w:id="3681" w:author="Yugin Vitaly" w:date="2016-03-08T19:19:00Z">
              <w:r w:rsidDel="00A33168">
                <w:rPr>
                  <w:sz w:val="20"/>
                </w:rPr>
                <w:delText>Номер результата контроля</w:delText>
              </w:r>
            </w:del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682" w:author="Yugin Vitaly" w:date="2016-03-08T19:20:00Z">
              <w:tcPr>
                <w:tcW w:w="1382" w:type="pct"/>
                <w:gridSpan w:val="3"/>
                <w:shd w:val="clear" w:color="auto" w:fill="auto"/>
              </w:tcPr>
            </w:tcPrChange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ins w:id="3683" w:author="Yugin Vitaly" w:date="2016-03-08T19:19:00Z">
              <w:r>
                <w:rPr>
                  <w:sz w:val="20"/>
                </w:rPr>
                <w:t xml:space="preserve">Указание данного поля обязательно, в случае если у </w:t>
              </w:r>
            </w:ins>
            <w:ins w:id="3684" w:author="Yugin Vitaly" w:date="2016-03-08T19:20:00Z">
              <w:r>
                <w:rPr>
                  <w:sz w:val="20"/>
                </w:rPr>
                <w:t xml:space="preserve">отменяемой внеплановой проверки </w:t>
              </w:r>
            </w:ins>
            <w:ins w:id="3685" w:author="Yugin Vitaly" w:date="2016-03-08T19:19:00Z">
              <w:r>
                <w:rPr>
                  <w:sz w:val="20"/>
                </w:rPr>
                <w:t xml:space="preserve">отсутствует номер реестровой записи </w:t>
              </w:r>
              <w:r w:rsidRPr="00E626A2">
                <w:rPr>
                  <w:sz w:val="20"/>
                </w:rPr>
                <w:t>(согласно ПП РФ №1148)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  <w:del w:id="3686" w:author="Yugin Vitaly" w:date="2016-03-08T19:19:00Z">
              <w:r w:rsidDel="00A33168">
                <w:rPr>
                  <w:sz w:val="20"/>
                </w:rPr>
                <w:delText xml:space="preserve">  </w:delText>
              </w:r>
            </w:del>
          </w:p>
        </w:tc>
      </w:tr>
      <w:tr w:rsidR="00183E05" w:rsidRPr="001A4780" w:rsidTr="00183E05">
        <w:trPr>
          <w:gridAfter w:val="1"/>
          <w:wAfter w:w="56" w:type="pct"/>
          <w:ins w:id="3687" w:author="Yugin Vitaly" w:date="2016-03-08T19:18:00Z"/>
          <w:trPrChange w:id="3688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tcPrChange w:id="3689" w:author="Yugin Vitaly" w:date="2016-03-08T19:20:00Z">
              <w:tcPr>
                <w:tcW w:w="753" w:type="pct"/>
                <w:gridSpan w:val="3"/>
                <w:shd w:val="clear" w:color="auto" w:fill="auto"/>
              </w:tcPr>
            </w:tcPrChange>
          </w:tcPr>
          <w:p w:rsidR="00183E05" w:rsidRPr="00990129" w:rsidRDefault="00183E05" w:rsidP="004E397F">
            <w:pPr>
              <w:spacing w:before="0" w:after="0"/>
              <w:jc w:val="both"/>
              <w:rPr>
                <w:ins w:id="3690" w:author="Yugin Vitaly" w:date="2016-03-08T19:18:00Z"/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691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183E05" w:rsidRPr="00E232BB" w:rsidRDefault="00183E05" w:rsidP="004E397F">
            <w:pPr>
              <w:spacing w:before="0" w:after="0"/>
              <w:jc w:val="both"/>
              <w:rPr>
                <w:ins w:id="3692" w:author="Yugin Vitaly" w:date="2016-03-08T19:18:00Z"/>
                <w:sz w:val="20"/>
              </w:rPr>
            </w:pPr>
            <w:ins w:id="3693" w:author="Yugin Vitaly" w:date="2016-03-08T19:20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200" w:type="pct"/>
            <w:gridSpan w:val="2"/>
            <w:shd w:val="clear" w:color="auto" w:fill="auto"/>
            <w:tcPrChange w:id="3694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183E05" w:rsidRPr="00E232BB" w:rsidRDefault="00183E05" w:rsidP="004E397F">
            <w:pPr>
              <w:spacing w:before="0" w:after="0"/>
              <w:jc w:val="both"/>
              <w:rPr>
                <w:ins w:id="3695" w:author="Yugin Vitaly" w:date="2016-03-08T19:18:00Z"/>
                <w:sz w:val="20"/>
              </w:rPr>
            </w:pPr>
            <w:ins w:id="3696" w:author="Yugin Vitaly" w:date="2016-03-08T19:20:00Z">
              <w:r>
                <w:rPr>
                  <w:sz w:val="20"/>
                </w:rPr>
                <w:t>Н</w:t>
              </w:r>
            </w:ins>
          </w:p>
        </w:tc>
        <w:tc>
          <w:tcPr>
            <w:tcW w:w="501" w:type="pct"/>
            <w:shd w:val="clear" w:color="auto" w:fill="auto"/>
            <w:tcPrChange w:id="3697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183E05" w:rsidRPr="00E232BB" w:rsidRDefault="00183E05" w:rsidP="004E397F">
            <w:pPr>
              <w:spacing w:before="0" w:after="0"/>
              <w:jc w:val="both"/>
              <w:rPr>
                <w:ins w:id="3698" w:author="Yugin Vitaly" w:date="2016-03-08T19:18:00Z"/>
                <w:sz w:val="20"/>
              </w:rPr>
            </w:pPr>
            <w:ins w:id="3699" w:author="Yugin Vitaly" w:date="2016-03-08T19:20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24" w:type="pct"/>
            <w:gridSpan w:val="2"/>
            <w:shd w:val="clear" w:color="auto" w:fill="auto"/>
            <w:tcPrChange w:id="3700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183E05" w:rsidRPr="00E232BB" w:rsidRDefault="00183E05" w:rsidP="004E397F">
            <w:pPr>
              <w:spacing w:before="0" w:after="0"/>
              <w:jc w:val="both"/>
              <w:rPr>
                <w:ins w:id="3701" w:author="Yugin Vitaly" w:date="2016-03-08T19:18:00Z"/>
                <w:sz w:val="20"/>
              </w:rPr>
            </w:pPr>
            <w:ins w:id="3702" w:author="Yugin Vitaly" w:date="2016-03-08T19:20:00Z">
              <w:r w:rsidRPr="00E626A2">
                <w:rPr>
                  <w:sz w:val="20"/>
                </w:rPr>
                <w:t xml:space="preserve">Номер реестровой записи </w:t>
              </w:r>
            </w:ins>
            <w:ins w:id="3703" w:author="Yugin Vitaly" w:date="2016-03-08T19:21:00Z">
              <w:r>
                <w:rPr>
                  <w:sz w:val="20"/>
                </w:rPr>
                <w:t>отменяемой внеплановой проверки</w:t>
              </w:r>
              <w:r w:rsidRPr="00E626A2">
                <w:rPr>
                  <w:sz w:val="20"/>
                </w:rPr>
                <w:t xml:space="preserve"> </w:t>
              </w:r>
            </w:ins>
            <w:ins w:id="3704" w:author="Yugin Vitaly" w:date="2016-03-08T19:20:00Z">
              <w:r w:rsidRPr="00E626A2">
                <w:rPr>
                  <w:sz w:val="20"/>
                </w:rPr>
                <w:t>(согласно ПП РФ №1148)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705" w:author="Yugin Vitaly" w:date="2016-03-08T19:20:00Z">
              <w:tcPr>
                <w:tcW w:w="1382" w:type="pct"/>
                <w:gridSpan w:val="4"/>
                <w:shd w:val="clear" w:color="auto" w:fill="auto"/>
              </w:tcPr>
            </w:tcPrChange>
          </w:tcPr>
          <w:p w:rsidR="00183E05" w:rsidRPr="002F45C8" w:rsidRDefault="00183E05" w:rsidP="004E397F">
            <w:pPr>
              <w:spacing w:before="0" w:after="0"/>
              <w:rPr>
                <w:ins w:id="3706" w:author="Yugin Vitaly" w:date="2016-03-08T19:20:00Z"/>
                <w:sz w:val="20"/>
              </w:rPr>
            </w:pPr>
            <w:ins w:id="3707" w:author="Yugin Vitaly" w:date="2016-03-08T19:20:00Z">
              <w:r>
                <w:rPr>
                  <w:sz w:val="20"/>
                </w:rPr>
  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  </w:r>
            </w:ins>
          </w:p>
          <w:p w:rsidR="00183E05" w:rsidRPr="00E232BB" w:rsidRDefault="00183E05" w:rsidP="004E397F">
            <w:pPr>
              <w:spacing w:before="0" w:after="0"/>
              <w:jc w:val="both"/>
              <w:rPr>
                <w:ins w:id="3708" w:author="Yugin Vitaly" w:date="2016-03-08T19:18:00Z"/>
                <w:sz w:val="20"/>
              </w:rPr>
            </w:pPr>
            <w:ins w:id="3709" w:author="Yugin Vitaly" w:date="2016-03-08T19:20:00Z">
              <w:r>
                <w:rPr>
                  <w:sz w:val="20"/>
                </w:rPr>
                <w:t xml:space="preserve">При приеме контролируется обязательность заполнения поля </w:t>
              </w:r>
            </w:ins>
            <w:ins w:id="3710" w:author="Yugin Vitaly" w:date="2016-03-08T19:21:00Z">
              <w:r>
                <w:rPr>
                  <w:sz w:val="20"/>
                </w:rPr>
                <w:t>c</w:t>
              </w:r>
              <w:r w:rsidRPr="001F4BD6">
                <w:rPr>
                  <w:sz w:val="20"/>
                </w:rPr>
                <w:t>heck</w:t>
              </w:r>
              <w:r>
                <w:rPr>
                  <w:sz w:val="20"/>
                </w:rPr>
                <w:t>Number</w:t>
              </w:r>
            </w:ins>
            <w:ins w:id="3711" w:author="Yugin Vitaly" w:date="2016-03-08T19:20:00Z">
              <w:r>
                <w:rPr>
                  <w:sz w:val="20"/>
                </w:rPr>
                <w:t xml:space="preserve"> или поля </w:t>
              </w:r>
              <w:r>
                <w:rPr>
                  <w:sz w:val="20"/>
                  <w:lang w:val="en-US"/>
                </w:rPr>
                <w:t>regNumber</w:t>
              </w:r>
            </w:ins>
          </w:p>
        </w:tc>
      </w:tr>
      <w:tr w:rsidR="00183E05" w:rsidRPr="001A4780" w:rsidTr="00183E05">
        <w:trPr>
          <w:gridAfter w:val="1"/>
          <w:wAfter w:w="56" w:type="pct"/>
          <w:ins w:id="3712" w:author="Yugin Vitaly" w:date="2016-03-08T19:18:00Z"/>
          <w:trPrChange w:id="3713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tcPrChange w:id="3714" w:author="Yugin Vitaly" w:date="2016-03-08T19:20:00Z">
              <w:tcPr>
                <w:tcW w:w="753" w:type="pct"/>
                <w:gridSpan w:val="3"/>
                <w:shd w:val="clear" w:color="auto" w:fill="auto"/>
              </w:tcPr>
            </w:tcPrChange>
          </w:tcPr>
          <w:p w:rsidR="00183E05" w:rsidRPr="00990129" w:rsidRDefault="00183E05" w:rsidP="004E397F">
            <w:pPr>
              <w:spacing w:before="0" w:after="0"/>
              <w:jc w:val="both"/>
              <w:rPr>
                <w:ins w:id="3715" w:author="Yugin Vitaly" w:date="2016-03-08T19:18:00Z"/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716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183E05" w:rsidRPr="00E232BB" w:rsidRDefault="00183E05" w:rsidP="004E397F">
            <w:pPr>
              <w:spacing w:before="0" w:after="0"/>
              <w:jc w:val="both"/>
              <w:rPr>
                <w:ins w:id="3717" w:author="Yugin Vitaly" w:date="2016-03-08T19:18:00Z"/>
                <w:sz w:val="20"/>
              </w:rPr>
            </w:pPr>
            <w:ins w:id="3718" w:author="Yugin Vitaly" w:date="2016-03-08T19:20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200" w:type="pct"/>
            <w:gridSpan w:val="2"/>
            <w:shd w:val="clear" w:color="auto" w:fill="auto"/>
            <w:tcPrChange w:id="3719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183E05" w:rsidRPr="00E232BB" w:rsidRDefault="00183E05" w:rsidP="004E397F">
            <w:pPr>
              <w:spacing w:before="0" w:after="0"/>
              <w:jc w:val="both"/>
              <w:rPr>
                <w:ins w:id="3720" w:author="Yugin Vitaly" w:date="2016-03-08T19:18:00Z"/>
                <w:sz w:val="20"/>
              </w:rPr>
            </w:pPr>
            <w:ins w:id="3721" w:author="Yugin Vitaly" w:date="2016-03-08T19:20:00Z">
              <w:r>
                <w:rPr>
                  <w:sz w:val="20"/>
                </w:rPr>
                <w:t>Н</w:t>
              </w:r>
            </w:ins>
          </w:p>
        </w:tc>
        <w:tc>
          <w:tcPr>
            <w:tcW w:w="501" w:type="pct"/>
            <w:shd w:val="clear" w:color="auto" w:fill="auto"/>
            <w:tcPrChange w:id="3722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183E05" w:rsidRPr="00E232BB" w:rsidRDefault="00183E05" w:rsidP="004E397F">
            <w:pPr>
              <w:spacing w:before="0" w:after="0"/>
              <w:jc w:val="both"/>
              <w:rPr>
                <w:ins w:id="3723" w:author="Yugin Vitaly" w:date="2016-03-08T19:18:00Z"/>
                <w:sz w:val="20"/>
              </w:rPr>
            </w:pPr>
            <w:ins w:id="3724" w:author="Yugin Vitaly" w:date="2016-03-08T19:20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24" w:type="pct"/>
            <w:gridSpan w:val="2"/>
            <w:shd w:val="clear" w:color="auto" w:fill="auto"/>
            <w:tcPrChange w:id="3725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183E05" w:rsidRPr="00E232BB" w:rsidRDefault="00183E05" w:rsidP="00183E05">
            <w:pPr>
              <w:spacing w:before="0" w:after="0"/>
              <w:jc w:val="both"/>
              <w:rPr>
                <w:ins w:id="3726" w:author="Yugin Vitaly" w:date="2016-03-08T19:18:00Z"/>
                <w:sz w:val="20"/>
              </w:rPr>
            </w:pPr>
            <w:ins w:id="3727" w:author="Yugin Vitaly" w:date="2016-03-08T19:20:00Z">
              <w:r w:rsidRPr="00E626A2">
                <w:rPr>
                  <w:sz w:val="20"/>
                </w:rPr>
                <w:t xml:space="preserve">Номер документа в реестровой записи </w:t>
              </w:r>
              <w:r>
                <w:rPr>
                  <w:sz w:val="20"/>
                </w:rPr>
                <w:t>внеплановой проверки</w:t>
              </w:r>
              <w:r w:rsidRPr="00E626A2">
                <w:rPr>
                  <w:sz w:val="20"/>
                </w:rPr>
                <w:t xml:space="preserve">  (согласно ПП РФ №1148)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728" w:author="Yugin Vitaly" w:date="2016-03-08T19:20:00Z">
              <w:tcPr>
                <w:tcW w:w="1382" w:type="pct"/>
                <w:gridSpan w:val="4"/>
                <w:shd w:val="clear" w:color="auto" w:fill="auto"/>
              </w:tcPr>
            </w:tcPrChange>
          </w:tcPr>
          <w:p w:rsidR="00183E05" w:rsidRPr="00E232BB" w:rsidRDefault="00183E05" w:rsidP="004E397F">
            <w:pPr>
              <w:spacing w:before="0" w:after="0"/>
              <w:jc w:val="both"/>
              <w:rPr>
                <w:ins w:id="3729" w:author="Yugin Vitaly" w:date="2016-03-08T19:18:00Z"/>
                <w:sz w:val="20"/>
              </w:rPr>
            </w:pPr>
            <w:ins w:id="3730" w:author="Yugin Vitaly" w:date="2016-03-08T19:20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1A4780" w:rsidTr="00183E05">
        <w:trPr>
          <w:gridAfter w:val="1"/>
          <w:wAfter w:w="56" w:type="pct"/>
          <w:trPrChange w:id="3731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tcPrChange w:id="3732" w:author="Yugin Vitaly" w:date="2016-03-08T19:20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733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  <w:tcPrChange w:id="3734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tcPrChange w:id="3735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tcPrChange w:id="3736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  <w:tcPrChange w:id="3737" w:author="Yugin Vitaly" w:date="2016-03-08T19:20:00Z">
              <w:tcPr>
                <w:tcW w:w="1383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  <w:trPrChange w:id="3738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tcPrChange w:id="3739" w:author="Yugin Vitaly" w:date="2016-03-08T19:20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740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  <w:tcPrChange w:id="3741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tcPrChange w:id="3742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tcPrChange w:id="3743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  <w:tcPrChange w:id="3744" w:author="Yugin Vitaly" w:date="2016-03-08T19:20:00Z">
              <w:tcPr>
                <w:tcW w:w="1383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  <w:trPrChange w:id="3745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tcPrChange w:id="3746" w:author="Yugin Vitaly" w:date="2016-03-08T19:20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747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  <w:tcPrChange w:id="3748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tcPrChange w:id="3749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tcPrChange w:id="3750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  <w:tcPrChange w:id="3751" w:author="Yugin Vitaly" w:date="2016-03-08T19:20:00Z">
              <w:tcPr>
                <w:tcW w:w="1383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A47C6C" w:rsidRPr="001A4780" w:rsidTr="00183E05">
        <w:trPr>
          <w:gridAfter w:val="1"/>
          <w:wAfter w:w="56" w:type="pct"/>
          <w:trPrChange w:id="3752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tcPrChange w:id="3753" w:author="Yugin Vitaly" w:date="2016-03-08T19:20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  <w:tcPrChange w:id="3754" w:author="Yugin Vitaly" w:date="2016-03-08T19:20:00Z">
              <w:tcPr>
                <w:tcW w:w="683" w:type="pct"/>
                <w:gridSpan w:val="6"/>
                <w:shd w:val="clear" w:color="auto" w:fill="auto"/>
                <w:vAlign w:val="center"/>
              </w:tcPr>
            </w:tcPrChange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755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  <w:tcPrChange w:id="3756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757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758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183E05">
        <w:trPr>
          <w:gridAfter w:val="1"/>
          <w:wAfter w:w="56" w:type="pct"/>
          <w:trPrChange w:id="3759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tcPrChange w:id="3760" w:author="Yugin Vitaly" w:date="2016-03-08T19:20:00Z">
              <w:tcPr>
                <w:tcW w:w="752" w:type="pct"/>
                <w:gridSpan w:val="2"/>
                <w:shd w:val="clear" w:color="auto" w:fill="auto"/>
              </w:tcPr>
            </w:tcPrChange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761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  <w:tcPrChange w:id="3762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tcPrChange w:id="3763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tcPrChange w:id="3764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  <w:tcPrChange w:id="3765" w:author="Yugin Vitaly" w:date="2016-03-08T19:20:00Z">
              <w:tcPr>
                <w:tcW w:w="1383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183E05">
        <w:trPr>
          <w:gridAfter w:val="1"/>
          <w:wAfter w:w="56" w:type="pct"/>
          <w:trPrChange w:id="3766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767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  <w:tcPrChange w:id="3768" w:author="Yugin Vitaly" w:date="2016-03-08T19:20:00Z">
              <w:tcPr>
                <w:tcW w:w="683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769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  <w:tcPrChange w:id="3770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771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772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  <w:trPrChange w:id="3773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774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775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776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  <w:tcPrChange w:id="3777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  <w:tcPrChange w:id="3778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  <w:tcPrChange w:id="3779" w:author="Yugin Vitaly" w:date="2016-03-08T19:20:00Z">
              <w:tcPr>
                <w:tcW w:w="1383" w:type="pct"/>
                <w:gridSpan w:val="5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183E05">
        <w:tblPrEx>
          <w:jc w:val="center"/>
          <w:tblPrExChange w:id="3780" w:author="Yugin Vitaly" w:date="2016-03-08T19:20:00Z">
            <w:tblPrEx>
              <w:jc w:val="center"/>
            </w:tblPrEx>
          </w:tblPrExChange>
        </w:tblPrEx>
        <w:trPr>
          <w:jc w:val="center"/>
          <w:trPrChange w:id="3781" w:author="Yugin Vitaly" w:date="2016-03-08T19:20:00Z">
            <w:trPr>
              <w:gridBefore w:val="1"/>
              <w:jc w:val="center"/>
            </w:trPr>
          </w:trPrChange>
        </w:trPr>
        <w:tc>
          <w:tcPr>
            <w:tcW w:w="755" w:type="pct"/>
            <w:gridSpan w:val="2"/>
            <w:shd w:val="clear" w:color="auto" w:fill="auto"/>
            <w:vAlign w:val="center"/>
            <w:tcPrChange w:id="3782" w:author="Yugin Vitaly" w:date="2016-03-08T19:20:00Z">
              <w:tcPr>
                <w:tcW w:w="755" w:type="pct"/>
                <w:gridSpan w:val="5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  <w:tcPrChange w:id="3783" w:author="Yugin Vitaly" w:date="2016-03-08T19:20:00Z">
              <w:tcPr>
                <w:tcW w:w="660" w:type="pct"/>
                <w:gridSpan w:val="2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  <w:tcPrChange w:id="3784" w:author="Yugin Vitaly" w:date="2016-03-08T19:20:00Z">
              <w:tcPr>
                <w:tcW w:w="203" w:type="pct"/>
                <w:gridSpan w:val="5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  <w:tcPrChange w:id="3785" w:author="Yugin Vitaly" w:date="2016-03-08T19:20:00Z">
              <w:tcPr>
                <w:tcW w:w="540" w:type="pct"/>
                <w:gridSpan w:val="8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  <w:tcPrChange w:id="3786" w:author="Yugin Vitaly" w:date="2016-03-08T19:20:00Z">
              <w:tcPr>
                <w:tcW w:w="1407" w:type="pct"/>
                <w:gridSpan w:val="5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  <w:tcPrChange w:id="3787" w:author="Yugin Vitaly" w:date="2016-03-08T19:20:00Z">
              <w:tcPr>
                <w:tcW w:w="1434" w:type="pct"/>
                <w:gridSpan w:val="4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183E05">
        <w:tblPrEx>
          <w:jc w:val="center"/>
          <w:tblPrExChange w:id="3788" w:author="Yugin Vitaly" w:date="2016-03-08T19:20:00Z">
            <w:tblPrEx>
              <w:jc w:val="center"/>
            </w:tblPrEx>
          </w:tblPrExChange>
        </w:tblPrEx>
        <w:trPr>
          <w:jc w:val="center"/>
          <w:trPrChange w:id="3789" w:author="Yugin Vitaly" w:date="2016-03-08T19:20:00Z">
            <w:trPr>
              <w:gridBefore w:val="1"/>
              <w:jc w:val="center"/>
            </w:trPr>
          </w:trPrChange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  <w:tcPrChange w:id="3790" w:author="Yugin Vitaly" w:date="2016-03-08T19:20:00Z">
              <w:tcPr>
                <w:tcW w:w="755" w:type="pct"/>
                <w:gridSpan w:val="5"/>
                <w:vMerge w:val="restart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  <w:tcPrChange w:id="3791" w:author="Yugin Vitaly" w:date="2016-03-08T19:20:00Z">
              <w:tcPr>
                <w:tcW w:w="660" w:type="pct"/>
                <w:gridSpan w:val="2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  <w:tcPrChange w:id="3792" w:author="Yugin Vitaly" w:date="2016-03-08T19:20:00Z">
              <w:tcPr>
                <w:tcW w:w="203" w:type="pct"/>
                <w:gridSpan w:val="5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tcPrChange w:id="3793" w:author="Yugin Vitaly" w:date="2016-03-08T19:20:00Z">
              <w:tcPr>
                <w:tcW w:w="540" w:type="pct"/>
                <w:gridSpan w:val="8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  <w:tcPrChange w:id="3794" w:author="Yugin Vitaly" w:date="2016-03-08T19:20:00Z">
              <w:tcPr>
                <w:tcW w:w="1407" w:type="pct"/>
                <w:gridSpan w:val="5"/>
                <w:shd w:val="clear" w:color="auto" w:fill="auto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tcPrChange w:id="3795" w:author="Yugin Vitaly" w:date="2016-03-08T19:20:00Z">
              <w:tcPr>
                <w:tcW w:w="1434" w:type="pct"/>
                <w:gridSpan w:val="4"/>
                <w:shd w:val="clear" w:color="auto" w:fill="auto"/>
              </w:tcPr>
            </w:tcPrChange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183E05">
        <w:tblPrEx>
          <w:jc w:val="center"/>
          <w:tblPrExChange w:id="3796" w:author="Yugin Vitaly" w:date="2016-03-08T19:20:00Z">
            <w:tblPrEx>
              <w:jc w:val="center"/>
            </w:tblPrEx>
          </w:tblPrExChange>
        </w:tblPrEx>
        <w:trPr>
          <w:jc w:val="center"/>
          <w:trPrChange w:id="3797" w:author="Yugin Vitaly" w:date="2016-03-08T19:20:00Z">
            <w:trPr>
              <w:gridBefore w:val="1"/>
              <w:jc w:val="center"/>
            </w:trPr>
          </w:trPrChange>
        </w:trPr>
        <w:tc>
          <w:tcPr>
            <w:tcW w:w="755" w:type="pct"/>
            <w:gridSpan w:val="2"/>
            <w:vMerge/>
            <w:shd w:val="clear" w:color="auto" w:fill="auto"/>
            <w:vAlign w:val="center"/>
            <w:tcPrChange w:id="3798" w:author="Yugin Vitaly" w:date="2016-03-08T19:20:00Z">
              <w:tcPr>
                <w:tcW w:w="755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  <w:tcPrChange w:id="3799" w:author="Yugin Vitaly" w:date="2016-03-08T19:20:00Z">
              <w:tcPr>
                <w:tcW w:w="660" w:type="pct"/>
                <w:gridSpan w:val="2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tcPrChange w:id="3800" w:author="Yugin Vitaly" w:date="2016-03-08T19:20:00Z">
              <w:tcPr>
                <w:tcW w:w="203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  <w:tcPrChange w:id="3801" w:author="Yugin Vitaly" w:date="2016-03-08T19:20:00Z">
              <w:tcPr>
                <w:tcW w:w="540" w:type="pct"/>
                <w:gridSpan w:val="8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  <w:tcPrChange w:id="3802" w:author="Yugin Vitaly" w:date="2016-03-08T19:20:00Z">
              <w:tcPr>
                <w:tcW w:w="1407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  <w:tcPrChange w:id="3803" w:author="Yugin Vitaly" w:date="2016-03-08T19:20:00Z">
              <w:tcPr>
                <w:tcW w:w="143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183E05">
        <w:tblPrEx>
          <w:jc w:val="center"/>
          <w:tblPrExChange w:id="3804" w:author="Yugin Vitaly" w:date="2016-03-08T19:20:00Z">
            <w:tblPrEx>
              <w:jc w:val="center"/>
            </w:tblPrEx>
          </w:tblPrExChange>
        </w:tblPrEx>
        <w:trPr>
          <w:jc w:val="center"/>
          <w:trPrChange w:id="3805" w:author="Yugin Vitaly" w:date="2016-03-08T19:20:00Z">
            <w:trPr>
              <w:gridBefore w:val="1"/>
              <w:jc w:val="center"/>
            </w:trPr>
          </w:trPrChange>
        </w:trPr>
        <w:tc>
          <w:tcPr>
            <w:tcW w:w="755" w:type="pct"/>
            <w:gridSpan w:val="2"/>
            <w:shd w:val="clear" w:color="auto" w:fill="auto"/>
            <w:vAlign w:val="center"/>
            <w:tcPrChange w:id="3806" w:author="Yugin Vitaly" w:date="2016-03-08T19:20:00Z">
              <w:tcPr>
                <w:tcW w:w="755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  <w:tcPrChange w:id="3807" w:author="Yugin Vitaly" w:date="2016-03-08T19:20:00Z">
              <w:tcPr>
                <w:tcW w:w="660" w:type="pct"/>
                <w:gridSpan w:val="2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tcPrChange w:id="3808" w:author="Yugin Vitaly" w:date="2016-03-08T19:20:00Z">
              <w:tcPr>
                <w:tcW w:w="203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  <w:tcPrChange w:id="3809" w:author="Yugin Vitaly" w:date="2016-03-08T19:20:00Z">
              <w:tcPr>
                <w:tcW w:w="540" w:type="pct"/>
                <w:gridSpan w:val="8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  <w:tcPrChange w:id="3810" w:author="Yugin Vitaly" w:date="2016-03-08T19:20:00Z">
              <w:tcPr>
                <w:tcW w:w="1407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  <w:tcPrChange w:id="3811" w:author="Yugin Vitaly" w:date="2016-03-08T19:20:00Z">
              <w:tcPr>
                <w:tcW w:w="143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183E05">
        <w:tblPrEx>
          <w:jc w:val="center"/>
          <w:tblPrExChange w:id="3812" w:author="Yugin Vitaly" w:date="2016-03-08T19:20:00Z">
            <w:tblPrEx>
              <w:jc w:val="center"/>
            </w:tblPrEx>
          </w:tblPrExChange>
        </w:tblPrEx>
        <w:trPr>
          <w:jc w:val="center"/>
          <w:trPrChange w:id="3813" w:author="Yugin Vitaly" w:date="2016-03-08T19:20:00Z">
            <w:trPr>
              <w:gridBefore w:val="1"/>
              <w:jc w:val="center"/>
            </w:trPr>
          </w:trPrChange>
        </w:trPr>
        <w:tc>
          <w:tcPr>
            <w:tcW w:w="755" w:type="pct"/>
            <w:gridSpan w:val="2"/>
            <w:shd w:val="clear" w:color="auto" w:fill="auto"/>
            <w:vAlign w:val="center"/>
            <w:tcPrChange w:id="3814" w:author="Yugin Vitaly" w:date="2016-03-08T19:20:00Z">
              <w:tcPr>
                <w:tcW w:w="755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  <w:tcPrChange w:id="3815" w:author="Yugin Vitaly" w:date="2016-03-08T19:20:00Z">
              <w:tcPr>
                <w:tcW w:w="660" w:type="pct"/>
                <w:gridSpan w:val="2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tcPrChange w:id="3816" w:author="Yugin Vitaly" w:date="2016-03-08T19:20:00Z">
              <w:tcPr>
                <w:tcW w:w="203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  <w:tcPrChange w:id="3817" w:author="Yugin Vitaly" w:date="2016-03-08T19:20:00Z">
              <w:tcPr>
                <w:tcW w:w="540" w:type="pct"/>
                <w:gridSpan w:val="8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  <w:tcPrChange w:id="3818" w:author="Yugin Vitaly" w:date="2016-03-08T19:20:00Z">
              <w:tcPr>
                <w:tcW w:w="1407" w:type="pct"/>
                <w:gridSpan w:val="5"/>
                <w:shd w:val="clear" w:color="auto" w:fill="auto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tcPrChange w:id="3819" w:author="Yugin Vitaly" w:date="2016-03-08T19:20:00Z">
              <w:tcPr>
                <w:tcW w:w="1434" w:type="pct"/>
                <w:gridSpan w:val="4"/>
                <w:shd w:val="clear" w:color="auto" w:fill="auto"/>
              </w:tcPr>
            </w:tcPrChange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183E05">
        <w:tblPrEx>
          <w:jc w:val="center"/>
          <w:tblPrExChange w:id="3820" w:author="Yugin Vitaly" w:date="2016-03-08T19:20:00Z">
            <w:tblPrEx>
              <w:jc w:val="center"/>
            </w:tblPrEx>
          </w:tblPrExChange>
        </w:tblPrEx>
        <w:trPr>
          <w:jc w:val="center"/>
          <w:trPrChange w:id="3821" w:author="Yugin Vitaly" w:date="2016-03-08T19:20:00Z">
            <w:trPr>
              <w:gridBefore w:val="1"/>
              <w:jc w:val="center"/>
            </w:trPr>
          </w:trPrChange>
        </w:trPr>
        <w:tc>
          <w:tcPr>
            <w:tcW w:w="755" w:type="pct"/>
            <w:gridSpan w:val="2"/>
            <w:shd w:val="clear" w:color="auto" w:fill="auto"/>
            <w:vAlign w:val="center"/>
            <w:tcPrChange w:id="3822" w:author="Yugin Vitaly" w:date="2016-03-08T19:20:00Z">
              <w:tcPr>
                <w:tcW w:w="755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  <w:tcPrChange w:id="3823" w:author="Yugin Vitaly" w:date="2016-03-08T19:20:00Z">
              <w:tcPr>
                <w:tcW w:w="660" w:type="pct"/>
                <w:gridSpan w:val="2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  <w:tcPrChange w:id="3824" w:author="Yugin Vitaly" w:date="2016-03-08T19:20:00Z">
              <w:tcPr>
                <w:tcW w:w="203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  <w:tcPrChange w:id="3825" w:author="Yugin Vitaly" w:date="2016-03-08T19:20:00Z">
              <w:tcPr>
                <w:tcW w:w="540" w:type="pct"/>
                <w:gridSpan w:val="8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  <w:tcPrChange w:id="3826" w:author="Yugin Vitaly" w:date="2016-03-08T19:20:00Z">
              <w:tcPr>
                <w:tcW w:w="1407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  <w:tcPrChange w:id="3827" w:author="Yugin Vitaly" w:date="2016-03-08T19:20:00Z">
              <w:tcPr>
                <w:tcW w:w="143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183E05">
        <w:trPr>
          <w:gridAfter w:val="1"/>
          <w:wAfter w:w="56" w:type="pct"/>
          <w:trPrChange w:id="3828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829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  <w:tcPrChange w:id="3830" w:author="Yugin Vitaly" w:date="2016-03-08T19:20:00Z">
              <w:tcPr>
                <w:tcW w:w="683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831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  <w:tcPrChange w:id="3832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833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834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  <w:trPrChange w:id="3835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836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  <w:tcPrChange w:id="3837" w:author="Yugin Vitaly" w:date="2016-03-08T19:20:00Z">
              <w:tcPr>
                <w:tcW w:w="683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838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  <w:tcPrChange w:id="3839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840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841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183E05">
        <w:trPr>
          <w:gridAfter w:val="1"/>
          <w:wAfter w:w="56" w:type="pct"/>
          <w:trPrChange w:id="3842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843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  <w:tcPrChange w:id="3844" w:author="Yugin Vitaly" w:date="2016-03-08T19:20:00Z">
              <w:tcPr>
                <w:tcW w:w="683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845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  <w:tcPrChange w:id="3846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847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848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  <w:trPrChange w:id="3849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850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851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852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  <w:tcPrChange w:id="3853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854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855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  <w:trPrChange w:id="3856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857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858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859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  <w:tcPrChange w:id="3860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861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862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  <w:trPrChange w:id="3863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864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865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866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  <w:tcPrChange w:id="3867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868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869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  <w:trPrChange w:id="3870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871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872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873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  <w:tcPrChange w:id="3874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875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876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183E05">
        <w:trPr>
          <w:gridAfter w:val="1"/>
          <w:wAfter w:w="56" w:type="pct"/>
          <w:trPrChange w:id="3877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878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879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3880" w:author="Yugin Vitaly" w:date="2016-03-08T10:38:00Z"/>
                <w:sz w:val="20"/>
              </w:rPr>
            </w:pPr>
            <w:ins w:id="3881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200" w:type="pct"/>
            <w:gridSpan w:val="2"/>
            <w:shd w:val="clear" w:color="auto" w:fill="auto"/>
            <w:tcPrChange w:id="3882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3883" w:author="Yugin Vitaly" w:date="2016-03-08T10:38:00Z"/>
                <w:sz w:val="20"/>
              </w:rPr>
            </w:pPr>
            <w:ins w:id="3884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501" w:type="pct"/>
            <w:shd w:val="clear" w:color="auto" w:fill="auto"/>
            <w:tcPrChange w:id="3885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3886" w:author="Yugin Vitaly" w:date="2016-03-08T10:38:00Z"/>
                <w:sz w:val="20"/>
              </w:rPr>
            </w:pPr>
            <w:ins w:id="3887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24" w:type="pct"/>
            <w:gridSpan w:val="2"/>
            <w:shd w:val="clear" w:color="auto" w:fill="auto"/>
            <w:tcPrChange w:id="3888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rPr>
                <w:ins w:id="3889" w:author="Yugin Vitaly" w:date="2016-03-08T10:38:00Z"/>
                <w:sz w:val="20"/>
              </w:rPr>
            </w:pPr>
            <w:ins w:id="3890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891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3892" w:author="Yugin Vitaly" w:date="2016-03-08T10:38:00Z"/>
                <w:sz w:val="20"/>
              </w:rPr>
            </w:pPr>
            <w:ins w:id="3893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1A4780" w:rsidTr="00183E05">
        <w:trPr>
          <w:gridAfter w:val="1"/>
          <w:wAfter w:w="56" w:type="pct"/>
          <w:trPrChange w:id="3894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vMerge w:val="restart"/>
            <w:shd w:val="clear" w:color="auto" w:fill="auto"/>
            <w:vAlign w:val="center"/>
            <w:tcPrChange w:id="3895" w:author="Yugin Vitaly" w:date="2016-03-08T19:20:00Z">
              <w:tcPr>
                <w:tcW w:w="752" w:type="pct"/>
                <w:gridSpan w:val="2"/>
                <w:vMerge w:val="restart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  <w:tcPrChange w:id="3896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897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  <w:tcPrChange w:id="3898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899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900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1A4780" w:rsidTr="00183E05">
        <w:trPr>
          <w:gridAfter w:val="1"/>
          <w:wAfter w:w="56" w:type="pct"/>
          <w:trPrChange w:id="3901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vMerge/>
            <w:shd w:val="clear" w:color="auto" w:fill="auto"/>
            <w:vAlign w:val="center"/>
            <w:tcPrChange w:id="3902" w:author="Yugin Vitaly" w:date="2016-03-08T19:20:00Z">
              <w:tcPr>
                <w:tcW w:w="752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903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904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  <w:tcPrChange w:id="3905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906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907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  <w:trPrChange w:id="3908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vMerge/>
            <w:shd w:val="clear" w:color="auto" w:fill="auto"/>
            <w:vAlign w:val="center"/>
            <w:tcPrChange w:id="3909" w:author="Yugin Vitaly" w:date="2016-03-08T19:20:00Z">
              <w:tcPr>
                <w:tcW w:w="752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910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  <w:tcPrChange w:id="3911" w:author="Yugin Vitaly" w:date="2016-03-08T19:20:00Z">
              <w:tcPr>
                <w:tcW w:w="200" w:type="pct"/>
                <w:gridSpan w:val="5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tcPrChange w:id="3912" w:author="Yugin Vitaly" w:date="2016-03-08T19:20:00Z">
              <w:tcPr>
                <w:tcW w:w="501" w:type="pct"/>
                <w:gridSpan w:val="4"/>
                <w:shd w:val="clear" w:color="auto" w:fill="auto"/>
              </w:tcPr>
            </w:tcPrChange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  <w:tcPrChange w:id="3913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  <w:tcPrChange w:id="3914" w:author="Yugin Vitaly" w:date="2016-03-08T19:20:00Z">
              <w:tcPr>
                <w:tcW w:w="1383" w:type="pct"/>
                <w:gridSpan w:val="5"/>
                <w:shd w:val="clear" w:color="auto" w:fill="auto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183E05">
        <w:trPr>
          <w:gridAfter w:val="1"/>
          <w:wAfter w:w="56" w:type="pct"/>
          <w:trPrChange w:id="3915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916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917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918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  <w:tcPrChange w:id="3919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920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921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183E05">
        <w:trPr>
          <w:gridAfter w:val="1"/>
          <w:wAfter w:w="56" w:type="pct"/>
          <w:trPrChange w:id="3922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923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  <w:tcPrChange w:id="3924" w:author="Yugin Vitaly" w:date="2016-03-08T19:20:00Z">
              <w:tcPr>
                <w:tcW w:w="683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925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  <w:tcPrChange w:id="3926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927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928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  <w:trPrChange w:id="3929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930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  <w:tcPrChange w:id="3931" w:author="Yugin Vitaly" w:date="2016-03-08T19:20:00Z">
              <w:tcPr>
                <w:tcW w:w="683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932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  <w:tcPrChange w:id="3933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934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935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183E05">
        <w:trPr>
          <w:gridAfter w:val="1"/>
          <w:wAfter w:w="56" w:type="pct"/>
          <w:trPrChange w:id="3936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937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  <w:tcPrChange w:id="3938" w:author="Yugin Vitaly" w:date="2016-03-08T19:20:00Z">
              <w:tcPr>
                <w:tcW w:w="683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939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  <w:tcPrChange w:id="3940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  <w:tcPrChange w:id="3941" w:author="Yugin Vitaly" w:date="2016-03-08T19:20:00Z">
              <w:tcPr>
                <w:tcW w:w="1424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  <w:tcPrChange w:id="3942" w:author="Yugin Vitaly" w:date="2016-03-08T19:20:00Z">
              <w:tcPr>
                <w:tcW w:w="1383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  <w:trPrChange w:id="3943" w:author="Yugin Vitaly" w:date="2016-03-08T19:20:00Z">
            <w:trPr>
              <w:gridBefore w:val="1"/>
              <w:gridAfter w:val="1"/>
              <w:wAfter w:w="56" w:type="pct"/>
            </w:trPr>
          </w:trPrChange>
        </w:trPr>
        <w:tc>
          <w:tcPr>
            <w:tcW w:w="752" w:type="pct"/>
            <w:shd w:val="clear" w:color="auto" w:fill="auto"/>
            <w:vAlign w:val="center"/>
            <w:tcPrChange w:id="3944" w:author="Yugin Vitaly" w:date="2016-03-08T19:20:00Z">
              <w:tcPr>
                <w:tcW w:w="752" w:type="pct"/>
                <w:gridSpan w:val="2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tcPrChange w:id="3945" w:author="Yugin Vitaly" w:date="2016-03-08T19:20:00Z">
              <w:tcPr>
                <w:tcW w:w="683" w:type="pct"/>
                <w:gridSpan w:val="6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  <w:tcPrChange w:id="3946" w:author="Yugin Vitaly" w:date="2016-03-08T19:20:00Z">
              <w:tcPr>
                <w:tcW w:w="20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  <w:tcPrChange w:id="3947" w:author="Yugin Vitaly" w:date="2016-03-08T19:20:00Z">
              <w:tcPr>
                <w:tcW w:w="501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  <w:tcPrChange w:id="3948" w:author="Yugin Vitaly" w:date="2016-03-08T19:20:00Z">
              <w:tcPr>
                <w:tcW w:w="1424" w:type="pct"/>
                <w:gridSpan w:val="5"/>
                <w:shd w:val="clear" w:color="auto" w:fill="auto"/>
              </w:tcPr>
            </w:tcPrChange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  <w:tcPrChange w:id="3949" w:author="Yugin Vitaly" w:date="2016-03-08T19:20:00Z">
              <w:tcPr>
                <w:tcW w:w="1383" w:type="pct"/>
                <w:gridSpan w:val="5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3950" w:name="_Toc390789646"/>
      <w:r>
        <w:t>Результат контроля</w:t>
      </w:r>
      <w:bookmarkEnd w:id="3950"/>
    </w:p>
    <w:tbl>
      <w:tblPr>
        <w:tblW w:w="502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3951" w:author="Yugin Vitaly" w:date="2016-03-11T19:42:00Z">
          <w:tblPr>
            <w:tblW w:w="5026" w:type="pct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57"/>
        <w:gridCol w:w="1560"/>
        <w:gridCol w:w="21"/>
        <w:gridCol w:w="1526"/>
        <w:gridCol w:w="11"/>
        <w:gridCol w:w="342"/>
        <w:gridCol w:w="84"/>
        <w:gridCol w:w="1045"/>
        <w:gridCol w:w="82"/>
        <w:gridCol w:w="2881"/>
        <w:gridCol w:w="2928"/>
        <w:gridCol w:w="17"/>
        <w:tblGridChange w:id="3952">
          <w:tblGrid>
            <w:gridCol w:w="25"/>
            <w:gridCol w:w="32"/>
            <w:gridCol w:w="3"/>
            <w:gridCol w:w="23"/>
            <w:gridCol w:w="1555"/>
            <w:gridCol w:w="5"/>
            <w:gridCol w:w="19"/>
            <w:gridCol w:w="30"/>
            <w:gridCol w:w="1472"/>
            <w:gridCol w:w="24"/>
            <w:gridCol w:w="13"/>
            <w:gridCol w:w="16"/>
            <w:gridCol w:w="300"/>
            <w:gridCol w:w="24"/>
            <w:gridCol w:w="29"/>
            <w:gridCol w:w="57"/>
            <w:gridCol w:w="1019"/>
            <w:gridCol w:w="24"/>
            <w:gridCol w:w="30"/>
            <w:gridCol w:w="54"/>
            <w:gridCol w:w="2855"/>
            <w:gridCol w:w="24"/>
            <w:gridCol w:w="28"/>
            <w:gridCol w:w="2876"/>
            <w:gridCol w:w="17"/>
            <w:gridCol w:w="6"/>
            <w:gridCol w:w="19"/>
            <w:gridCol w:w="9"/>
          </w:tblGrid>
        </w:tblGridChange>
      </w:tblGrid>
      <w:tr w:rsidR="006A70E5" w:rsidRPr="001A4780" w:rsidTr="003E3B58">
        <w:trPr>
          <w:gridAfter w:val="1"/>
          <w:wAfter w:w="8" w:type="pct"/>
          <w:tblHeader/>
          <w:trPrChange w:id="3953" w:author="Yugin Vitaly" w:date="2016-03-11T19:42:00Z">
            <w:trPr>
              <w:gridBefore w:val="1"/>
              <w:gridAfter w:val="1"/>
              <w:wAfter w:w="10" w:type="pct"/>
              <w:tblHeader/>
            </w:trPr>
          </w:trPrChange>
        </w:trPr>
        <w:tc>
          <w:tcPr>
            <w:tcW w:w="776" w:type="pct"/>
            <w:gridSpan w:val="3"/>
            <w:shd w:val="clear" w:color="auto" w:fill="D9D9D9"/>
            <w:hideMark/>
            <w:tcPrChange w:id="3954" w:author="Yugin Vitaly" w:date="2016-03-11T19:42:00Z">
              <w:tcPr>
                <w:tcW w:w="775" w:type="pct"/>
                <w:gridSpan w:val="6"/>
                <w:shd w:val="clear" w:color="auto" w:fill="D9D9D9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  <w:tcPrChange w:id="3955" w:author="Yugin Vitaly" w:date="2016-03-11T19:42:00Z">
              <w:tcPr>
                <w:tcW w:w="723" w:type="pct"/>
                <w:gridSpan w:val="3"/>
                <w:shd w:val="clear" w:color="auto" w:fill="D9D9D9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7" w:type="pct"/>
            <w:gridSpan w:val="2"/>
            <w:shd w:val="clear" w:color="auto" w:fill="D9D9D9"/>
            <w:hideMark/>
            <w:tcPrChange w:id="3956" w:author="Yugin Vitaly" w:date="2016-03-11T19:42:00Z">
              <w:tcPr>
                <w:tcW w:w="167" w:type="pct"/>
                <w:gridSpan w:val="4"/>
                <w:shd w:val="clear" w:color="auto" w:fill="D9D9D9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  <w:tcPrChange w:id="3957" w:author="Yugin Vitaly" w:date="2016-03-11T19:42:00Z">
              <w:tcPr>
                <w:tcW w:w="535" w:type="pct"/>
                <w:gridSpan w:val="4"/>
                <w:shd w:val="clear" w:color="auto" w:fill="D9D9D9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04" w:type="pct"/>
            <w:gridSpan w:val="2"/>
            <w:shd w:val="clear" w:color="auto" w:fill="D9D9D9"/>
            <w:hideMark/>
            <w:tcPrChange w:id="3958" w:author="Yugin Vitaly" w:date="2016-03-11T19:42:00Z">
              <w:tcPr>
                <w:tcW w:w="1404" w:type="pct"/>
                <w:gridSpan w:val="4"/>
                <w:shd w:val="clear" w:color="auto" w:fill="D9D9D9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hideMark/>
            <w:tcPrChange w:id="3959" w:author="Yugin Vitaly" w:date="2016-03-11T19:42:00Z">
              <w:tcPr>
                <w:tcW w:w="1387" w:type="pct"/>
                <w:gridSpan w:val="4"/>
                <w:shd w:val="clear" w:color="auto" w:fill="D9D9D9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3E3B58">
        <w:trPr>
          <w:gridAfter w:val="1"/>
          <w:wAfter w:w="8" w:type="pct"/>
          <w:trPrChange w:id="396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hideMark/>
            <w:tcPrChange w:id="3961" w:author="Yugin Vitaly" w:date="2016-03-11T19:42:00Z">
              <w:tcPr>
                <w:tcW w:w="4990" w:type="pct"/>
                <w:gridSpan w:val="25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</w:p>
        </w:tc>
      </w:tr>
      <w:tr w:rsidR="006A70E5" w:rsidRPr="001A4780" w:rsidTr="003E3B58">
        <w:trPr>
          <w:gridAfter w:val="1"/>
          <w:wAfter w:w="8" w:type="pct"/>
          <w:trHeight w:val="504"/>
          <w:trPrChange w:id="3962" w:author="Yugin Vitaly" w:date="2016-03-11T19:42:00Z">
            <w:trPr>
              <w:gridBefore w:val="1"/>
              <w:gridAfter w:val="1"/>
              <w:wAfter w:w="10" w:type="pct"/>
              <w:trHeight w:val="504"/>
            </w:trPr>
          </w:trPrChange>
        </w:trPr>
        <w:tc>
          <w:tcPr>
            <w:tcW w:w="776" w:type="pct"/>
            <w:gridSpan w:val="3"/>
            <w:shd w:val="clear" w:color="auto" w:fill="auto"/>
            <w:hideMark/>
            <w:tcPrChange w:id="3963" w:author="Yugin Vitaly" w:date="2016-03-11T19:42:00Z">
              <w:tcPr>
                <w:tcW w:w="775" w:type="pct"/>
                <w:gridSpan w:val="6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  <w:tcPrChange w:id="3964" w:author="Yugin Vitaly" w:date="2016-03-11T19:42:00Z">
              <w:tcPr>
                <w:tcW w:w="723" w:type="pct"/>
                <w:gridSpan w:val="3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hideMark/>
            <w:tcPrChange w:id="3965" w:author="Yugin Vitaly" w:date="2016-03-11T19:42:00Z">
              <w:tcPr>
                <w:tcW w:w="167" w:type="pct"/>
                <w:gridSpan w:val="4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  <w:tcPrChange w:id="3966" w:author="Yugin Vitaly" w:date="2016-03-11T19:42:00Z">
              <w:tcPr>
                <w:tcW w:w="535" w:type="pct"/>
                <w:gridSpan w:val="4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hideMark/>
            <w:tcPrChange w:id="3967" w:author="Yugin Vitaly" w:date="2016-03-11T19:42:00Z">
              <w:tcPr>
                <w:tcW w:w="1404" w:type="pct"/>
                <w:gridSpan w:val="4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hideMark/>
            <w:tcPrChange w:id="3968" w:author="Yugin Vitaly" w:date="2016-03-11T19:42:00Z">
              <w:tcPr>
                <w:tcW w:w="1387" w:type="pct"/>
                <w:gridSpan w:val="4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3E3B58">
        <w:trPr>
          <w:gridAfter w:val="1"/>
          <w:wAfter w:w="8" w:type="pct"/>
          <w:trHeight w:val="504"/>
          <w:trPrChange w:id="3969" w:author="Yugin Vitaly" w:date="2016-03-11T19:42:00Z">
            <w:trPr>
              <w:gridBefore w:val="1"/>
              <w:gridAfter w:val="1"/>
              <w:wAfter w:w="10" w:type="pct"/>
              <w:trHeight w:val="504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397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397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7" w:type="pct"/>
            <w:gridSpan w:val="2"/>
            <w:shd w:val="clear" w:color="auto" w:fill="auto"/>
            <w:tcPrChange w:id="3972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397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4" w:type="pct"/>
            <w:gridSpan w:val="2"/>
            <w:shd w:val="clear" w:color="auto" w:fill="auto"/>
            <w:tcPrChange w:id="397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  <w:tcPrChange w:id="397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1A4780" w:rsidTr="003E3B58">
        <w:trPr>
          <w:gridAfter w:val="1"/>
          <w:wAfter w:w="8" w:type="pct"/>
          <w:trHeight w:val="504"/>
          <w:trPrChange w:id="3976" w:author="Yugin Vitaly" w:date="2016-03-11T19:42:00Z">
            <w:trPr>
              <w:gridBefore w:val="1"/>
              <w:gridAfter w:val="1"/>
              <w:wAfter w:w="10" w:type="pct"/>
              <w:trHeight w:val="504"/>
            </w:trPr>
          </w:trPrChange>
        </w:trPr>
        <w:tc>
          <w:tcPr>
            <w:tcW w:w="776" w:type="pct"/>
            <w:gridSpan w:val="3"/>
            <w:shd w:val="clear" w:color="auto" w:fill="auto"/>
            <w:hideMark/>
            <w:tcPrChange w:id="3977" w:author="Yugin Vitaly" w:date="2016-03-11T19:42:00Z">
              <w:tcPr>
                <w:tcW w:w="775" w:type="pct"/>
                <w:gridSpan w:val="6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  <w:tcPrChange w:id="3978" w:author="Yugin Vitaly" w:date="2016-03-11T19:42:00Z">
              <w:tcPr>
                <w:tcW w:w="723" w:type="pct"/>
                <w:gridSpan w:val="3"/>
                <w:shd w:val="clear" w:color="auto" w:fill="auto"/>
                <w:hideMark/>
              </w:tcPr>
            </w:tcPrChange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7" w:type="pct"/>
            <w:gridSpan w:val="2"/>
            <w:shd w:val="clear" w:color="auto" w:fill="auto"/>
            <w:hideMark/>
            <w:tcPrChange w:id="3979" w:author="Yugin Vitaly" w:date="2016-03-11T19:42:00Z">
              <w:tcPr>
                <w:tcW w:w="167" w:type="pct"/>
                <w:gridSpan w:val="4"/>
                <w:shd w:val="clear" w:color="auto" w:fill="auto"/>
                <w:hideMark/>
              </w:tcPr>
            </w:tcPrChange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  <w:tcPrChange w:id="3980" w:author="Yugin Vitaly" w:date="2016-03-11T19:42:00Z">
              <w:tcPr>
                <w:tcW w:w="535" w:type="pct"/>
                <w:gridSpan w:val="4"/>
                <w:shd w:val="clear" w:color="auto" w:fill="auto"/>
                <w:hideMark/>
              </w:tcPr>
            </w:tcPrChange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hideMark/>
            <w:tcPrChange w:id="3981" w:author="Yugin Vitaly" w:date="2016-03-11T19:42:00Z">
              <w:tcPr>
                <w:tcW w:w="1404" w:type="pct"/>
                <w:gridSpan w:val="4"/>
                <w:shd w:val="clear" w:color="auto" w:fill="auto"/>
                <w:hideMark/>
              </w:tcPr>
            </w:tcPrChange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87" w:type="pct"/>
            <w:shd w:val="clear" w:color="auto" w:fill="auto"/>
            <w:hideMark/>
            <w:tcPrChange w:id="3982" w:author="Yugin Vitaly" w:date="2016-03-11T19:42:00Z">
              <w:tcPr>
                <w:tcW w:w="1387" w:type="pct"/>
                <w:gridSpan w:val="4"/>
                <w:shd w:val="clear" w:color="auto" w:fill="auto"/>
                <w:hideMark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3E3B58">
        <w:trPr>
          <w:gridAfter w:val="1"/>
          <w:wAfter w:w="8" w:type="pct"/>
          <w:trPrChange w:id="398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hideMark/>
            <w:tcPrChange w:id="3984" w:author="Yugin Vitaly" w:date="2016-03-11T19:42:00Z">
              <w:tcPr>
                <w:tcW w:w="775" w:type="pct"/>
                <w:gridSpan w:val="6"/>
                <w:vMerge w:val="restart"/>
                <w:shd w:val="clear" w:color="auto" w:fill="auto"/>
                <w:hideMark/>
              </w:tcPr>
            </w:tcPrChange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  <w:tcPrChange w:id="3985" w:author="Yugin Vitaly" w:date="2016-03-11T19:42:00Z">
              <w:tcPr>
                <w:tcW w:w="723" w:type="pct"/>
                <w:gridSpan w:val="3"/>
                <w:shd w:val="clear" w:color="auto" w:fill="auto"/>
                <w:hideMark/>
              </w:tcPr>
            </w:tcPrChange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7" w:type="pct"/>
            <w:gridSpan w:val="2"/>
            <w:shd w:val="clear" w:color="auto" w:fill="auto"/>
            <w:hideMark/>
            <w:tcPrChange w:id="3986" w:author="Yugin Vitaly" w:date="2016-03-11T19:42:00Z">
              <w:tcPr>
                <w:tcW w:w="167" w:type="pct"/>
                <w:gridSpan w:val="4"/>
                <w:shd w:val="clear" w:color="auto" w:fill="auto"/>
                <w:hideMark/>
              </w:tcPr>
            </w:tcPrChange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  <w:tcPrChange w:id="3987" w:author="Yugin Vitaly" w:date="2016-03-11T19:42:00Z">
              <w:tcPr>
                <w:tcW w:w="535" w:type="pct"/>
                <w:gridSpan w:val="4"/>
                <w:shd w:val="clear" w:color="auto" w:fill="auto"/>
                <w:hideMark/>
              </w:tcPr>
            </w:tcPrChange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hideMark/>
            <w:tcPrChange w:id="3988" w:author="Yugin Vitaly" w:date="2016-03-11T19:42:00Z">
              <w:tcPr>
                <w:tcW w:w="1404" w:type="pct"/>
                <w:gridSpan w:val="4"/>
                <w:shd w:val="clear" w:color="auto" w:fill="auto"/>
                <w:hideMark/>
              </w:tcPr>
            </w:tcPrChange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87" w:type="pct"/>
            <w:shd w:val="clear" w:color="auto" w:fill="auto"/>
            <w:hideMark/>
            <w:tcPrChange w:id="3989" w:author="Yugin Vitaly" w:date="2016-03-11T19:42:00Z">
              <w:tcPr>
                <w:tcW w:w="1387" w:type="pct"/>
                <w:gridSpan w:val="4"/>
                <w:shd w:val="clear" w:color="auto" w:fill="auto"/>
                <w:hideMark/>
              </w:tcPr>
            </w:tcPrChange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3E3B58">
        <w:trPr>
          <w:gridAfter w:val="1"/>
          <w:wAfter w:w="8" w:type="pct"/>
          <w:trPrChange w:id="399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hideMark/>
            <w:tcPrChange w:id="3991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hideMark/>
              </w:tcPr>
            </w:tcPrChange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  <w:tcPrChange w:id="3992" w:author="Yugin Vitaly" w:date="2016-03-11T19:42:00Z">
              <w:tcPr>
                <w:tcW w:w="723" w:type="pct"/>
                <w:gridSpan w:val="3"/>
                <w:shd w:val="clear" w:color="auto" w:fill="auto"/>
                <w:hideMark/>
              </w:tcPr>
            </w:tcPrChange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7" w:type="pct"/>
            <w:gridSpan w:val="2"/>
            <w:shd w:val="clear" w:color="auto" w:fill="auto"/>
            <w:hideMark/>
            <w:tcPrChange w:id="3993" w:author="Yugin Vitaly" w:date="2016-03-11T19:42:00Z">
              <w:tcPr>
                <w:tcW w:w="167" w:type="pct"/>
                <w:gridSpan w:val="4"/>
                <w:shd w:val="clear" w:color="auto" w:fill="auto"/>
                <w:hideMark/>
              </w:tcPr>
            </w:tcPrChange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  <w:tcPrChange w:id="3994" w:author="Yugin Vitaly" w:date="2016-03-11T19:42:00Z">
              <w:tcPr>
                <w:tcW w:w="535" w:type="pct"/>
                <w:gridSpan w:val="4"/>
                <w:shd w:val="clear" w:color="auto" w:fill="auto"/>
                <w:hideMark/>
              </w:tcPr>
            </w:tcPrChange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hideMark/>
            <w:tcPrChange w:id="3995" w:author="Yugin Vitaly" w:date="2016-03-11T19:42:00Z">
              <w:tcPr>
                <w:tcW w:w="1404" w:type="pct"/>
                <w:gridSpan w:val="4"/>
                <w:shd w:val="clear" w:color="auto" w:fill="auto"/>
                <w:hideMark/>
              </w:tcPr>
            </w:tcPrChange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87" w:type="pct"/>
            <w:shd w:val="clear" w:color="auto" w:fill="auto"/>
            <w:hideMark/>
            <w:tcPrChange w:id="3996" w:author="Yugin Vitaly" w:date="2016-03-11T19:42:00Z">
              <w:tcPr>
                <w:tcW w:w="1387" w:type="pct"/>
                <w:gridSpan w:val="4"/>
                <w:shd w:val="clear" w:color="auto" w:fill="auto"/>
                <w:hideMark/>
              </w:tcPr>
            </w:tcPrChange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399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hideMark/>
            <w:tcPrChange w:id="3998" w:author="Yugin Vitaly" w:date="2016-03-11T19:42:00Z">
              <w:tcPr>
                <w:tcW w:w="775" w:type="pct"/>
                <w:gridSpan w:val="6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  <w:tcPrChange w:id="3999" w:author="Yugin Vitaly" w:date="2016-03-11T19:42:00Z">
              <w:tcPr>
                <w:tcW w:w="723" w:type="pct"/>
                <w:gridSpan w:val="3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  <w:hideMark/>
            <w:tcPrChange w:id="4000" w:author="Yugin Vitaly" w:date="2016-03-11T19:42:00Z">
              <w:tcPr>
                <w:tcW w:w="167" w:type="pct"/>
                <w:gridSpan w:val="4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  <w:tcPrChange w:id="4001" w:author="Yugin Vitaly" w:date="2016-03-11T19:42:00Z">
              <w:tcPr>
                <w:tcW w:w="535" w:type="pct"/>
                <w:gridSpan w:val="4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hideMark/>
            <w:tcPrChange w:id="4002" w:author="Yugin Vitaly" w:date="2016-03-11T19:42:00Z">
              <w:tcPr>
                <w:tcW w:w="1404" w:type="pct"/>
                <w:gridSpan w:val="4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87" w:type="pct"/>
            <w:shd w:val="clear" w:color="auto" w:fill="auto"/>
            <w:hideMark/>
            <w:tcPrChange w:id="4003" w:author="Yugin Vitaly" w:date="2016-03-11T19:42:00Z">
              <w:tcPr>
                <w:tcW w:w="1387" w:type="pct"/>
                <w:gridSpan w:val="4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3E3B58">
        <w:trPr>
          <w:gridAfter w:val="1"/>
          <w:wAfter w:w="8" w:type="pct"/>
          <w:trPrChange w:id="400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hideMark/>
            <w:tcPrChange w:id="4005" w:author="Yugin Vitaly" w:date="2016-03-11T19:42:00Z">
              <w:tcPr>
                <w:tcW w:w="775" w:type="pct"/>
                <w:gridSpan w:val="6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  <w:tcPrChange w:id="4006" w:author="Yugin Vitaly" w:date="2016-03-11T19:42:00Z">
              <w:tcPr>
                <w:tcW w:w="723" w:type="pct"/>
                <w:gridSpan w:val="3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  <w:hideMark/>
            <w:tcPrChange w:id="4007" w:author="Yugin Vitaly" w:date="2016-03-11T19:42:00Z">
              <w:tcPr>
                <w:tcW w:w="167" w:type="pct"/>
                <w:gridSpan w:val="4"/>
                <w:shd w:val="clear" w:color="auto" w:fill="auto"/>
                <w:hideMark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  <w:tcPrChange w:id="4008" w:author="Yugin Vitaly" w:date="2016-03-11T19:42:00Z">
              <w:tcPr>
                <w:tcW w:w="535" w:type="pct"/>
                <w:gridSpan w:val="4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hideMark/>
            <w:tcPrChange w:id="4009" w:author="Yugin Vitaly" w:date="2016-03-11T19:42:00Z">
              <w:tcPr>
                <w:tcW w:w="1404" w:type="pct"/>
                <w:gridSpan w:val="4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87" w:type="pct"/>
            <w:shd w:val="clear" w:color="auto" w:fill="auto"/>
            <w:hideMark/>
            <w:tcPrChange w:id="4010" w:author="Yugin Vitaly" w:date="2016-03-11T19:42:00Z">
              <w:tcPr>
                <w:tcW w:w="1387" w:type="pct"/>
                <w:gridSpan w:val="4"/>
                <w:shd w:val="clear" w:color="auto" w:fill="auto"/>
                <w:hideMark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661B8" w:rsidRPr="001A4780" w:rsidTr="003E3B58">
        <w:trPr>
          <w:gridAfter w:val="1"/>
          <w:wAfter w:w="8" w:type="pct"/>
          <w:trPrChange w:id="401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hideMark/>
            <w:tcPrChange w:id="4012" w:author="Yugin Vitaly" w:date="2016-03-11T19:42:00Z">
              <w:tcPr>
                <w:tcW w:w="775" w:type="pct"/>
                <w:gridSpan w:val="6"/>
                <w:shd w:val="clear" w:color="auto" w:fill="auto"/>
                <w:hideMark/>
              </w:tcPr>
            </w:tcPrChange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  <w:tcPrChange w:id="4013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  <w:hideMark/>
              </w:tcPr>
            </w:tcPrChange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hideMark/>
            <w:tcPrChange w:id="4014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  <w:tcPrChange w:id="4015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hideMark/>
            <w:tcPrChange w:id="401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  <w:hideMark/>
            <w:tcPrChange w:id="4017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  <w:hideMark/>
              </w:tcPr>
            </w:tcPrChange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3E3B58">
        <w:trPr>
          <w:gridAfter w:val="1"/>
          <w:wAfter w:w="8" w:type="pct"/>
          <w:trPrChange w:id="401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4019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Общая информация о результате контроля</w:t>
            </w:r>
          </w:p>
        </w:tc>
      </w:tr>
      <w:tr w:rsidR="006A70E5" w:rsidRPr="001A4780" w:rsidTr="003E3B58">
        <w:trPr>
          <w:gridAfter w:val="1"/>
          <w:wAfter w:w="8" w:type="pct"/>
          <w:trPrChange w:id="402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02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  <w:tcPrChange w:id="402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tcPrChange w:id="4023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4024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02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402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02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02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02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7" w:type="pct"/>
            <w:gridSpan w:val="2"/>
            <w:shd w:val="clear" w:color="auto" w:fill="auto"/>
            <w:tcPrChange w:id="4030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AB02B8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4031" w:author="Yugin Vitaly" w:date="2016-03-08T17:29:00Z">
              <w:r w:rsidRPr="00E232BB" w:rsidDel="00AB02B8">
                <w:rPr>
                  <w:sz w:val="20"/>
                </w:rPr>
                <w:delText>O</w:delText>
              </w:r>
            </w:del>
            <w:ins w:id="4032" w:author="Yugin Vitaly" w:date="2016-03-08T17:29:00Z">
              <w:r w:rsidR="00AB02B8"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03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ins w:id="4034" w:author="Yugin Vitaly" w:date="2016-03-08T17:29:00Z">
              <w:r w:rsidR="00AB02B8">
                <w:rPr>
                  <w:sz w:val="20"/>
                </w:rPr>
                <w:t>6</w:t>
              </w:r>
            </w:ins>
            <w:r w:rsidRPr="00E232BB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tcPrChange w:id="403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ins w:id="4036" w:author="Yugin Vitaly" w:date="2016-03-08T17:30:00Z">
              <w:r w:rsidRPr="00E626A2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результата контроля</w:t>
              </w:r>
              <w:r w:rsidRPr="00E626A2">
                <w:rPr>
                  <w:sz w:val="20"/>
                </w:rPr>
                <w:t>, сформированный контрольным органом</w:t>
              </w:r>
            </w:ins>
            <w:del w:id="4037" w:author="Yugin Vitaly" w:date="2016-03-08T17:30:00Z">
              <w:r w:rsidR="006A70E5" w:rsidRPr="00E323D0" w:rsidDel="00AB02B8">
                <w:rPr>
                  <w:sz w:val="20"/>
                </w:rPr>
                <w:delText>Номер результата контроля</w:delText>
              </w:r>
            </w:del>
          </w:p>
        </w:tc>
        <w:tc>
          <w:tcPr>
            <w:tcW w:w="1387" w:type="pct"/>
            <w:shd w:val="clear" w:color="auto" w:fill="auto"/>
            <w:tcPrChange w:id="403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ins w:id="4039" w:author="Yugin Vitaly" w:date="2016-03-08T17:30:00Z">
              <w:r w:rsidR="00AB02B8">
                <w:rPr>
                  <w:sz w:val="20"/>
                </w:rPr>
  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  </w:r>
              <w:r w:rsidR="00AB02B8" w:rsidRPr="00E626A2">
                <w:rPr>
                  <w:sz w:val="20"/>
                </w:rPr>
                <w:t>(согласно ПП РФ №1148)</w:t>
              </w:r>
              <w:r w:rsidR="00AB02B8">
                <w:rPr>
                  <w:sz w:val="20"/>
                </w:rPr>
                <w:t xml:space="preserve"> (</w:t>
              </w:r>
              <w:r w:rsidR="00AB02B8">
                <w:rPr>
                  <w:sz w:val="20"/>
                  <w:lang w:val="en-US"/>
                </w:rPr>
                <w:t>regNumber</w:t>
              </w:r>
              <w:r w:rsidR="00AB02B8">
                <w:rPr>
                  <w:sz w:val="20"/>
                </w:rPr>
                <w:t>)</w:t>
              </w:r>
            </w:ins>
            <w:del w:id="4040" w:author="Yugin Vitaly" w:date="2016-03-08T17:30:00Z">
              <w:r w:rsidRPr="00E232BB" w:rsidDel="00AB02B8">
                <w:rPr>
                  <w:sz w:val="20"/>
                </w:rPr>
                <w:delText xml:space="preserve"> </w:delText>
              </w:r>
            </w:del>
          </w:p>
        </w:tc>
      </w:tr>
      <w:tr w:rsidR="00AB02B8" w:rsidRPr="001A4780" w:rsidTr="003E3B58">
        <w:trPr>
          <w:gridAfter w:val="1"/>
          <w:wAfter w:w="8" w:type="pct"/>
          <w:ins w:id="4041" w:author="Yugin Vitaly" w:date="2016-03-08T17:30:00Z"/>
          <w:trPrChange w:id="404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043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AB02B8" w:rsidRPr="00E232BB" w:rsidRDefault="00AB02B8" w:rsidP="00B22D9E">
            <w:pPr>
              <w:spacing w:before="0" w:after="0"/>
              <w:rPr>
                <w:ins w:id="4044" w:author="Yugin Vitaly" w:date="2016-03-08T17:30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04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AB02B8" w:rsidRPr="00E232BB" w:rsidRDefault="00AB02B8" w:rsidP="00B22D9E">
            <w:pPr>
              <w:spacing w:before="0" w:after="0"/>
              <w:rPr>
                <w:ins w:id="4046" w:author="Yugin Vitaly" w:date="2016-03-08T17:30:00Z"/>
                <w:sz w:val="20"/>
              </w:rPr>
            </w:pPr>
            <w:ins w:id="4047" w:author="Yugin Vitaly" w:date="2016-03-08T17:30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048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AB02B8" w:rsidRPr="00AB02B8" w:rsidRDefault="00AB02B8" w:rsidP="00B22D9E">
            <w:pPr>
              <w:spacing w:before="0" w:after="0"/>
              <w:jc w:val="center"/>
              <w:rPr>
                <w:ins w:id="4049" w:author="Yugin Vitaly" w:date="2016-03-08T17:30:00Z"/>
                <w:sz w:val="20"/>
              </w:rPr>
            </w:pPr>
            <w:ins w:id="4050" w:author="Yugin Vitaly" w:date="2016-03-08T17:30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05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AB02B8" w:rsidRPr="00E232BB" w:rsidRDefault="00AB02B8" w:rsidP="00B22D9E">
            <w:pPr>
              <w:spacing w:before="0" w:after="0"/>
              <w:jc w:val="center"/>
              <w:rPr>
                <w:ins w:id="4052" w:author="Yugin Vitaly" w:date="2016-03-08T17:30:00Z"/>
                <w:sz w:val="20"/>
              </w:rPr>
            </w:pPr>
            <w:ins w:id="4053" w:author="Yugin Vitaly" w:date="2016-03-08T17:30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05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AB02B8" w:rsidRPr="00104B12" w:rsidRDefault="00AB02B8" w:rsidP="00AB02B8">
            <w:pPr>
              <w:spacing w:before="0" w:after="0"/>
              <w:rPr>
                <w:ins w:id="4055" w:author="Yugin Vitaly" w:date="2016-03-08T17:30:00Z"/>
                <w:sz w:val="20"/>
              </w:rPr>
            </w:pPr>
            <w:ins w:id="4056" w:author="Yugin Vitaly" w:date="2016-03-08T17:30:00Z">
              <w:r w:rsidRPr="00E626A2">
                <w:rPr>
                  <w:sz w:val="20"/>
                </w:rPr>
                <w:t xml:space="preserve">Номер реестровой записи </w:t>
              </w:r>
            </w:ins>
            <w:ins w:id="4057" w:author="Yugin Vitaly" w:date="2016-03-08T17:31:00Z">
              <w:r>
                <w:rPr>
                  <w:sz w:val="20"/>
                </w:rPr>
                <w:t>результата контроля</w:t>
              </w:r>
            </w:ins>
            <w:ins w:id="4058" w:author="Yugin Vitaly" w:date="2016-03-08T17:30:00Z">
              <w:r w:rsidRPr="00E626A2">
                <w:rPr>
                  <w:sz w:val="20"/>
                </w:rPr>
                <w:t xml:space="preserve">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405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AB02B8" w:rsidRDefault="00AB02B8" w:rsidP="00B22D9E">
            <w:pPr>
              <w:spacing w:before="0" w:after="0"/>
              <w:jc w:val="both"/>
              <w:rPr>
                <w:ins w:id="4060" w:author="Yugin Vitaly" w:date="2016-03-08T17:30:00Z"/>
                <w:sz w:val="20"/>
              </w:rPr>
            </w:pPr>
            <w:ins w:id="4061" w:author="Yugin Vitaly" w:date="2016-03-08T17:30:00Z">
              <w:r>
                <w:rPr>
                  <w:sz w:val="20"/>
                </w:rPr>
  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  </w:r>
            </w:ins>
          </w:p>
          <w:p w:rsidR="00AB02B8" w:rsidRPr="008E5FAB" w:rsidRDefault="00AB02B8" w:rsidP="00B22D9E">
            <w:pPr>
              <w:spacing w:before="0" w:after="0"/>
              <w:rPr>
                <w:ins w:id="4062" w:author="Yugin Vitaly" w:date="2016-03-08T17:30:00Z"/>
                <w:sz w:val="20"/>
              </w:rPr>
            </w:pPr>
            <w:ins w:id="4063" w:author="Yugin Vitaly" w:date="2016-03-08T17:30:00Z">
              <w:r>
                <w:rPr>
                  <w:sz w:val="20"/>
                </w:rPr>
  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  </w:r>
            </w:ins>
            <w:ins w:id="4064" w:author="Yugin Vitaly" w:date="2016-03-08T18:06:00Z">
              <w:r w:rsidR="008E5FAB">
                <w:rPr>
                  <w:sz w:val="20"/>
                </w:rPr>
                <w:t xml:space="preserve"> – т.е. при приеме изменений контролируется обязательнрость заполнения либо поля </w:t>
              </w:r>
            </w:ins>
            <w:ins w:id="4065" w:author="Yugin Vitaly" w:date="2016-03-08T18:07:00Z">
              <w:r w:rsidR="008E5FAB">
                <w:rPr>
                  <w:sz w:val="20"/>
                  <w:lang w:val="en-US"/>
                </w:rPr>
                <w:t>checkResultNumber</w:t>
              </w:r>
              <w:r w:rsidR="008E5FAB" w:rsidRPr="00870DD3">
                <w:rPr>
                  <w:sz w:val="20"/>
                  <w:rPrChange w:id="4066" w:author="Yugin Vitaly" w:date="2016-03-08T18:07:00Z">
                    <w:rPr>
                      <w:sz w:val="20"/>
                      <w:lang w:val="en-US"/>
                    </w:rPr>
                  </w:rPrChange>
                </w:rPr>
                <w:t>,</w:t>
              </w:r>
              <w:r w:rsidR="008E5FAB" w:rsidRPr="008E5FAB">
                <w:rPr>
                  <w:sz w:val="20"/>
                </w:rPr>
                <w:t xml:space="preserve"> </w:t>
              </w:r>
              <w:r w:rsidR="008E5FAB">
                <w:rPr>
                  <w:sz w:val="20"/>
                </w:rPr>
                <w:t xml:space="preserve">либо поля </w:t>
              </w:r>
              <w:r w:rsidR="008E5FAB">
                <w:rPr>
                  <w:sz w:val="20"/>
                  <w:lang w:val="en-US"/>
                </w:rPr>
                <w:t>regNumber</w:t>
              </w:r>
            </w:ins>
          </w:p>
        </w:tc>
      </w:tr>
      <w:tr w:rsidR="00AB02B8" w:rsidRPr="001A4780" w:rsidTr="003E3B58">
        <w:trPr>
          <w:gridAfter w:val="1"/>
          <w:wAfter w:w="8" w:type="pct"/>
          <w:ins w:id="4067" w:author="Yugin Vitaly" w:date="2016-03-08T17:30:00Z"/>
          <w:trPrChange w:id="406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069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AB02B8" w:rsidRPr="00E232BB" w:rsidRDefault="00AB02B8" w:rsidP="00B22D9E">
            <w:pPr>
              <w:spacing w:before="0" w:after="0"/>
              <w:rPr>
                <w:ins w:id="4070" w:author="Yugin Vitaly" w:date="2016-03-08T17:30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07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AB02B8" w:rsidRPr="00E232BB" w:rsidRDefault="00AB02B8" w:rsidP="00B22D9E">
            <w:pPr>
              <w:spacing w:before="0" w:after="0"/>
              <w:rPr>
                <w:ins w:id="4072" w:author="Yugin Vitaly" w:date="2016-03-08T17:30:00Z"/>
                <w:sz w:val="20"/>
              </w:rPr>
            </w:pPr>
            <w:ins w:id="4073" w:author="Yugin Vitaly" w:date="2016-03-08T17:30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07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AB02B8" w:rsidRPr="00AB02B8" w:rsidRDefault="00AB02B8" w:rsidP="00B22D9E">
            <w:pPr>
              <w:spacing w:before="0" w:after="0"/>
              <w:jc w:val="center"/>
              <w:rPr>
                <w:ins w:id="4075" w:author="Yugin Vitaly" w:date="2016-03-08T17:30:00Z"/>
                <w:sz w:val="20"/>
              </w:rPr>
            </w:pPr>
            <w:ins w:id="4076" w:author="Yugin Vitaly" w:date="2016-03-08T17:30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077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AB02B8" w:rsidRPr="00E232BB" w:rsidRDefault="00AB02B8" w:rsidP="00B22D9E">
            <w:pPr>
              <w:spacing w:before="0" w:after="0"/>
              <w:jc w:val="center"/>
              <w:rPr>
                <w:ins w:id="4078" w:author="Yugin Vitaly" w:date="2016-03-08T17:30:00Z"/>
                <w:sz w:val="20"/>
              </w:rPr>
            </w:pPr>
            <w:ins w:id="4079" w:author="Yugin Vitaly" w:date="2016-03-08T17:30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080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AB02B8" w:rsidRPr="00104B12" w:rsidRDefault="00AB02B8" w:rsidP="00AB02B8">
            <w:pPr>
              <w:spacing w:before="0" w:after="0"/>
              <w:rPr>
                <w:ins w:id="4081" w:author="Yugin Vitaly" w:date="2016-03-08T17:30:00Z"/>
                <w:sz w:val="20"/>
              </w:rPr>
            </w:pPr>
            <w:ins w:id="4082" w:author="Yugin Vitaly" w:date="2016-03-08T17:30:00Z">
              <w:r w:rsidRPr="00E626A2">
                <w:rPr>
                  <w:sz w:val="20"/>
                </w:rPr>
                <w:t xml:space="preserve">Номер документа в реестровой записи </w:t>
              </w:r>
            </w:ins>
            <w:ins w:id="4083" w:author="Yugin Vitaly" w:date="2016-03-08T17:31:00Z">
              <w:r>
                <w:rPr>
                  <w:sz w:val="20"/>
                </w:rPr>
                <w:t>результата контроля</w:t>
              </w:r>
            </w:ins>
            <w:ins w:id="4084" w:author="Yugin Vitaly" w:date="2016-03-08T17:30:00Z">
              <w:r w:rsidRPr="00E626A2">
                <w:rPr>
                  <w:sz w:val="20"/>
                </w:rPr>
                <w:t xml:space="preserve"> 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4085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AB02B8" w:rsidRPr="00E232BB" w:rsidRDefault="00AB02B8" w:rsidP="00B22D9E">
            <w:pPr>
              <w:spacing w:before="0" w:after="0"/>
              <w:rPr>
                <w:ins w:id="4086" w:author="Yugin Vitaly" w:date="2016-03-08T17:30:00Z"/>
                <w:sz w:val="20"/>
              </w:rPr>
            </w:pPr>
            <w:ins w:id="4087" w:author="Yugin Vitaly" w:date="2016-03-08T17:30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1A4780" w:rsidTr="003E3B58">
        <w:trPr>
          <w:gridAfter w:val="1"/>
          <w:wAfter w:w="8" w:type="pct"/>
          <w:trPrChange w:id="408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089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090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7" w:type="pct"/>
            <w:gridSpan w:val="2"/>
            <w:shd w:val="clear" w:color="auto" w:fill="auto"/>
            <w:tcPrChange w:id="4091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4092" w:author="Yugin Vitaly" w:date="2016-03-08T17:32:00Z">
              <w:r w:rsidRPr="00E232BB" w:rsidDel="00AB02B8">
                <w:rPr>
                  <w:sz w:val="20"/>
                </w:rPr>
                <w:delText>O</w:delText>
              </w:r>
            </w:del>
            <w:ins w:id="4093" w:author="Yugin Vitaly" w:date="2016-03-08T17:32:00Z">
              <w:r w:rsidR="00AB02B8"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094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04" w:type="pct"/>
            <w:gridSpan w:val="2"/>
            <w:shd w:val="clear" w:color="auto" w:fill="auto"/>
            <w:tcPrChange w:id="409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tcPrChange w:id="409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AB02B8" w:rsidRDefault="00AB02B8" w:rsidP="00AB02B8">
            <w:pPr>
              <w:spacing w:before="0" w:after="0"/>
              <w:jc w:val="both"/>
              <w:rPr>
                <w:ins w:id="4097" w:author="Yugin Vitaly" w:date="2016-03-08T17:32:00Z"/>
                <w:sz w:val="20"/>
              </w:rPr>
            </w:pPr>
            <w:ins w:id="4098" w:author="Yugin Vitaly" w:date="2016-03-08T17:32:00Z">
              <w:r>
                <w:rPr>
                  <w:sz w:val="20"/>
                </w:rPr>
  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  </w:r>
            </w:ins>
          </w:p>
          <w:p w:rsidR="006A70E5" w:rsidRPr="00E232BB" w:rsidRDefault="00AB02B8" w:rsidP="00AB02B8">
            <w:pPr>
              <w:spacing w:before="0" w:after="0"/>
              <w:rPr>
                <w:sz w:val="20"/>
              </w:rPr>
            </w:pPr>
            <w:ins w:id="4099" w:author="Yugin Vitaly" w:date="2016-03-08T17:32:00Z">
              <w:r>
                <w:rPr>
                  <w:sz w:val="20"/>
                </w:rPr>
                <w:t>При приеме контролируется последовательность нумерации.</w:t>
              </w:r>
            </w:ins>
            <w:del w:id="4100" w:author="Yugin Vitaly" w:date="2016-03-08T17:32:00Z">
              <w:r w:rsidR="006A70E5" w:rsidRPr="00E232BB" w:rsidDel="00AB02B8">
                <w:rPr>
                  <w:sz w:val="20"/>
                </w:rPr>
                <w:delText xml:space="preserve">  </w:delText>
              </w:r>
            </w:del>
          </w:p>
        </w:tc>
      </w:tr>
      <w:tr w:rsidR="006A70E5" w:rsidRPr="001A4780" w:rsidTr="003E3B58">
        <w:trPr>
          <w:gridAfter w:val="1"/>
          <w:wAfter w:w="8" w:type="pct"/>
          <w:trPrChange w:id="410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02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10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  <w:tcPrChange w:id="410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105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4106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7" w:type="pct"/>
            <w:shd w:val="clear" w:color="auto" w:fill="auto"/>
            <w:tcPrChange w:id="410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3E3B58">
        <w:trPr>
          <w:gridAfter w:val="1"/>
          <w:wAfter w:w="8" w:type="pct"/>
          <w:trPrChange w:id="410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09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110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7" w:type="pct"/>
            <w:gridSpan w:val="2"/>
            <w:shd w:val="clear" w:color="auto" w:fill="auto"/>
            <w:tcPrChange w:id="4111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tcPrChange w:id="4112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4113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87" w:type="pct"/>
            <w:shd w:val="clear" w:color="auto" w:fill="auto"/>
            <w:tcPrChange w:id="4114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3E3B58">
        <w:trPr>
          <w:gridAfter w:val="1"/>
          <w:wAfter w:w="8" w:type="pct"/>
          <w:trPrChange w:id="411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16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117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7" w:type="pct"/>
            <w:gridSpan w:val="2"/>
            <w:shd w:val="clear" w:color="auto" w:fill="auto"/>
            <w:tcPrChange w:id="4118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11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120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Организация, владелец результата </w:t>
            </w:r>
            <w:r>
              <w:rPr>
                <w:sz w:val="20"/>
              </w:rPr>
              <w:lastRenderedPageBreak/>
              <w:t>контроля</w:t>
            </w:r>
          </w:p>
        </w:tc>
        <w:tc>
          <w:tcPr>
            <w:tcW w:w="1387" w:type="pct"/>
            <w:shd w:val="clear" w:color="auto" w:fill="auto"/>
            <w:tcPrChange w:id="4121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 xml:space="preserve">  </w:t>
            </w:r>
          </w:p>
        </w:tc>
      </w:tr>
      <w:tr w:rsidR="006A70E5" w:rsidRPr="001A4780" w:rsidTr="003E3B58">
        <w:trPr>
          <w:gridAfter w:val="1"/>
          <w:wAfter w:w="8" w:type="pct"/>
          <w:trPrChange w:id="412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23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12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result</w:t>
            </w:r>
          </w:p>
        </w:tc>
        <w:tc>
          <w:tcPr>
            <w:tcW w:w="167" w:type="pct"/>
            <w:gridSpan w:val="2"/>
            <w:shd w:val="clear" w:color="auto" w:fill="auto"/>
            <w:tcPrChange w:id="412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7502C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tcPrChange w:id="4126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412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Результат контроля</w:t>
            </w:r>
          </w:p>
        </w:tc>
        <w:tc>
          <w:tcPr>
            <w:tcW w:w="1387" w:type="pct"/>
            <w:shd w:val="clear" w:color="auto" w:fill="auto"/>
            <w:tcPrChange w:id="412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C6034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294EBF">
              <w:rPr>
                <w:sz w:val="20"/>
              </w:rPr>
              <w:t>:</w:t>
            </w:r>
          </w:p>
          <w:p w:rsidR="006A70E5" w:rsidRPr="00C60349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VIOLATIONS</w:t>
            </w:r>
            <w:r w:rsidRPr="00C917AC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C917AC">
              <w:rPr>
                <w:sz w:val="20"/>
              </w:rPr>
              <w:t xml:space="preserve"> </w:t>
            </w:r>
            <w:r>
              <w:rPr>
                <w:sz w:val="20"/>
              </w:rPr>
              <w:t>Выявлены нарушения. Предписание выдано</w:t>
            </w:r>
            <w:r w:rsidRPr="00C917AC">
              <w:rPr>
                <w:sz w:val="20"/>
              </w:rPr>
              <w:t>;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NO</w:t>
            </w:r>
            <w:r w:rsidRPr="00B67B5F">
              <w:rPr>
                <w:sz w:val="20"/>
              </w:rPr>
              <w:t>_</w:t>
            </w:r>
            <w:r w:rsidRPr="00104B12">
              <w:rPr>
                <w:sz w:val="20"/>
              </w:rPr>
              <w:t>VIOLATIONS</w:t>
            </w:r>
            <w:r w:rsidRPr="00B67B5F">
              <w:rPr>
                <w:sz w:val="20"/>
              </w:rPr>
              <w:t xml:space="preserve"> </w:t>
            </w:r>
            <w:r w:rsidRPr="00C917AC">
              <w:rPr>
                <w:sz w:val="20"/>
              </w:rPr>
              <w:t xml:space="preserve">- </w:t>
            </w:r>
            <w:r>
              <w:rPr>
                <w:sz w:val="20"/>
              </w:rPr>
              <w:t>Нарушений не выявлено, Предписание не выдано</w:t>
            </w:r>
            <w:r w:rsidRPr="00C917AC">
              <w:rPr>
                <w:sz w:val="20"/>
              </w:rPr>
              <w:t>;</w:t>
            </w:r>
          </w:p>
          <w:p w:rsidR="006A70E5" w:rsidRPr="007502C3" w:rsidRDefault="006A70E5" w:rsidP="00633356">
            <w:pPr>
              <w:spacing w:before="0" w:after="0"/>
              <w:rPr>
                <w:sz w:val="20"/>
              </w:rPr>
            </w:pPr>
            <w:r w:rsidRPr="007502C3">
              <w:rPr>
                <w:sz w:val="20"/>
              </w:rPr>
              <w:t>COMPLAINT_VIOLATIONS – Жалоба признана обоснованной;</w:t>
            </w:r>
          </w:p>
          <w:p w:rsidR="006A70E5" w:rsidRPr="007502C3" w:rsidRDefault="006A70E5" w:rsidP="00633356">
            <w:pPr>
              <w:spacing w:before="0" w:after="0"/>
              <w:rPr>
                <w:sz w:val="20"/>
              </w:rPr>
            </w:pPr>
            <w:r w:rsidRPr="007502C3">
              <w:rPr>
                <w:sz w:val="20"/>
              </w:rPr>
              <w:t>COMPLAINT_NO_VIOLATIONS – Жалоба признана не обоснованной;</w:t>
            </w:r>
          </w:p>
          <w:p w:rsidR="006A70E5" w:rsidRPr="003720FE" w:rsidRDefault="006A70E5" w:rsidP="00633356">
            <w:pPr>
              <w:spacing w:before="0" w:after="0"/>
              <w:rPr>
                <w:sz w:val="20"/>
              </w:rPr>
            </w:pPr>
            <w:r w:rsidRPr="003745AF">
              <w:rPr>
                <w:sz w:val="20"/>
                <w:lang w:val="en-US"/>
              </w:rPr>
              <w:t xml:space="preserve">COMPLAINT_PARTLY_VALID – </w:t>
            </w:r>
            <w:r>
              <w:rPr>
                <w:sz w:val="20"/>
              </w:rPr>
              <w:t>Для</w:t>
            </w:r>
            <w:r w:rsidRPr="003745A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жалобы</w:t>
            </w:r>
            <w:r w:rsidRPr="003745AF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Жалоба признана частично обоснованной. Предписание выдано</w:t>
            </w:r>
            <w:r w:rsidRPr="00C60349">
              <w:rPr>
                <w:sz w:val="20"/>
              </w:rPr>
              <w:t>;</w:t>
            </w:r>
          </w:p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745AF">
              <w:rPr>
                <w:sz w:val="20"/>
                <w:lang w:val="en-US"/>
              </w:rPr>
              <w:t xml:space="preserve">COMPLAINT_NOT_MATCHED – </w:t>
            </w:r>
            <w:r>
              <w:rPr>
                <w:sz w:val="20"/>
              </w:rPr>
              <w:t>Для</w:t>
            </w:r>
            <w:r w:rsidRPr="003745A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жалобы</w:t>
            </w:r>
            <w:r w:rsidRPr="003745AF"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 xml:space="preserve">Не относится к компетенции </w:t>
            </w:r>
            <w:proofErr w:type="gramStart"/>
            <w:r>
              <w:rPr>
                <w:sz w:val="20"/>
              </w:rPr>
              <w:t>КО</w:t>
            </w:r>
            <w:proofErr w:type="gramEnd"/>
            <w:r>
              <w:rPr>
                <w:sz w:val="20"/>
              </w:rPr>
              <w:t>. Предписание не выдано.</w:t>
            </w:r>
          </w:p>
        </w:tc>
      </w:tr>
      <w:tr w:rsidR="00B35505" w:rsidRPr="001A4780" w:rsidTr="003E3B58">
        <w:trPr>
          <w:gridAfter w:val="1"/>
          <w:wAfter w:w="8" w:type="pct"/>
          <w:ins w:id="4129" w:author="Yugin Vitaly" w:date="2016-03-08T17:40:00Z"/>
          <w:trPrChange w:id="413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3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B35505" w:rsidRPr="00E232BB" w:rsidRDefault="00B35505" w:rsidP="00B22D9E">
            <w:pPr>
              <w:spacing w:before="0" w:after="0"/>
              <w:rPr>
                <w:ins w:id="4132" w:author="Yugin Vitaly" w:date="2016-03-08T17:40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13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B35505" w:rsidRPr="00E232BB" w:rsidRDefault="00B35505" w:rsidP="00B22D9E">
            <w:pPr>
              <w:spacing w:before="0" w:after="0"/>
              <w:rPr>
                <w:ins w:id="4134" w:author="Yugin Vitaly" w:date="2016-03-08T17:40:00Z"/>
                <w:sz w:val="20"/>
              </w:rPr>
            </w:pPr>
            <w:ins w:id="4135" w:author="Yugin Vitaly" w:date="2016-03-08T17:40:00Z">
              <w:r w:rsidRPr="00B35505">
                <w:rPr>
                  <w:sz w:val="20"/>
                </w:rPr>
                <w:t>complaintResult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13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B35505" w:rsidRPr="00E232BB" w:rsidRDefault="00B35505" w:rsidP="00B22D9E">
            <w:pPr>
              <w:spacing w:before="0" w:after="0"/>
              <w:jc w:val="center"/>
              <w:rPr>
                <w:ins w:id="4137" w:author="Yugin Vitaly" w:date="2016-03-08T17:40:00Z"/>
                <w:sz w:val="20"/>
              </w:rPr>
            </w:pPr>
            <w:ins w:id="4138" w:author="Yugin Vitaly" w:date="2016-03-08T17:40:00Z">
              <w:r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13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B35505" w:rsidRPr="00E232BB" w:rsidRDefault="00B35505" w:rsidP="00B22D9E">
            <w:pPr>
              <w:spacing w:before="0" w:after="0"/>
              <w:jc w:val="center"/>
              <w:rPr>
                <w:ins w:id="4140" w:author="Yugin Vitaly" w:date="2016-03-08T17:40:00Z"/>
                <w:sz w:val="20"/>
              </w:rPr>
            </w:pPr>
            <w:ins w:id="4141" w:author="Yugin Vitaly" w:date="2016-03-08T17:40:00Z">
              <w:r w:rsidRPr="00E232BB">
                <w:rPr>
                  <w:sz w:val="20"/>
                </w:rPr>
                <w:t>T(1-2000)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14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B35505" w:rsidRPr="00E232BB" w:rsidRDefault="00B35505" w:rsidP="00B22D9E">
            <w:pPr>
              <w:spacing w:before="0" w:after="0"/>
              <w:rPr>
                <w:ins w:id="4143" w:author="Yugin Vitaly" w:date="2016-03-08T17:40:00Z"/>
                <w:sz w:val="20"/>
              </w:rPr>
            </w:pPr>
            <w:ins w:id="4144" w:author="Yugin Vitaly" w:date="2016-03-08T17:40:00Z">
              <w:r w:rsidRPr="00B35505">
                <w:rPr>
                  <w:sz w:val="20"/>
                </w:rPr>
                <w:t>Информация о результате рассмотрения жалобы</w:t>
              </w:r>
            </w:ins>
          </w:p>
        </w:tc>
        <w:tc>
          <w:tcPr>
            <w:tcW w:w="1387" w:type="pct"/>
            <w:shd w:val="clear" w:color="auto" w:fill="auto"/>
            <w:tcPrChange w:id="414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B35505" w:rsidRPr="0038552A" w:rsidRDefault="00B35505" w:rsidP="00B22D9E">
            <w:pPr>
              <w:spacing w:before="0" w:after="0"/>
              <w:rPr>
                <w:ins w:id="4146" w:author="Yugin Vitaly" w:date="2016-03-08T17:40:00Z"/>
                <w:sz w:val="20"/>
              </w:rPr>
            </w:pPr>
          </w:p>
        </w:tc>
      </w:tr>
      <w:tr w:rsidR="006A70E5" w:rsidRPr="001A4780" w:rsidTr="003E3B58">
        <w:tblPrEx>
          <w:tblPrExChange w:id="414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14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4149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3E3B58">
        <w:tblPrEx>
          <w:tblPrExChange w:id="415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15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52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owner</w:t>
            </w:r>
          </w:p>
        </w:tc>
        <w:tc>
          <w:tcPr>
            <w:tcW w:w="723" w:type="pct"/>
            <w:shd w:val="clear" w:color="auto" w:fill="auto"/>
            <w:tcPrChange w:id="415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4154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415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156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4157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3E3B58">
        <w:tblPrEx>
          <w:tblPrExChange w:id="415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15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60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161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7" w:type="pct"/>
            <w:gridSpan w:val="2"/>
            <w:shd w:val="clear" w:color="auto" w:fill="auto"/>
            <w:tcPrChange w:id="4162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163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4164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7" w:type="pct"/>
            <w:shd w:val="clear" w:color="auto" w:fill="auto"/>
            <w:tcPrChange w:id="4165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E19CE" w:rsidRPr="001A4780" w:rsidTr="003E3B58">
        <w:tblPrEx>
          <w:tblPrExChange w:id="416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16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68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4E19CE" w:rsidRPr="00E232BB" w:rsidRDefault="004E19CE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16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7" w:type="pct"/>
            <w:gridSpan w:val="2"/>
            <w:shd w:val="clear" w:color="auto" w:fill="auto"/>
            <w:tcPrChange w:id="4170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tcPrChange w:id="4171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4E19CE" w:rsidRDefault="004E19CE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4172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  <w:tcPrChange w:id="4173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E19CE" w:rsidRDefault="004E19CE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3E3B58">
        <w:tblPrEx>
          <w:tblPrExChange w:id="417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17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76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17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7" w:type="pct"/>
            <w:gridSpan w:val="2"/>
            <w:shd w:val="clear" w:color="auto" w:fill="auto"/>
            <w:tcPrChange w:id="4178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tcPrChange w:id="417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2"/>
            <w:shd w:val="clear" w:color="auto" w:fill="auto"/>
            <w:tcPrChange w:id="418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tcPrChange w:id="418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3E3B58">
        <w:tblPrEx>
          <w:tblPrExChange w:id="418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18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4184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3E3B58">
        <w:tblPrEx>
          <w:tblPrExChange w:id="418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18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187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  <w:tcPrChange w:id="4188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tcPrChange w:id="4189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4190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191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419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E3B58">
        <w:tblPrEx>
          <w:tblPrExChange w:id="419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19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tcPrChange w:id="4195" w:author="Yugin Vitaly" w:date="2016-03-11T19:42:00Z">
              <w:tcPr>
                <w:tcW w:w="770" w:type="pct"/>
                <w:gridSpan w:val="5"/>
                <w:vMerge w:val="restart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tcPrChange w:id="4196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proofErr w:type="gramStart"/>
            <w:r>
              <w:rPr>
                <w:sz w:val="20"/>
              </w:rPr>
              <w:t>С</w:t>
            </w:r>
            <w:proofErr w:type="gramEnd"/>
            <w:r w:rsidRPr="00104B12">
              <w:rPr>
                <w:sz w:val="20"/>
              </w:rPr>
              <w:t>omplaint</w:t>
            </w:r>
          </w:p>
        </w:tc>
        <w:tc>
          <w:tcPr>
            <w:tcW w:w="167" w:type="pct"/>
            <w:gridSpan w:val="2"/>
            <w:shd w:val="clear" w:color="auto" w:fill="auto"/>
            <w:tcPrChange w:id="4197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198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199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87" w:type="pct"/>
            <w:shd w:val="clear" w:color="auto" w:fill="auto"/>
            <w:tcPrChange w:id="4200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20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20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tcPrChange w:id="4203" w:author="Yugin Vitaly" w:date="2016-03-11T19:42:00Z">
              <w:tcPr>
                <w:tcW w:w="770" w:type="pct"/>
                <w:gridSpan w:val="5"/>
                <w:vMerge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204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7" w:type="pct"/>
            <w:gridSpan w:val="2"/>
            <w:shd w:val="clear" w:color="auto" w:fill="auto"/>
            <w:tcPrChange w:id="4205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206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207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Плановая проверка</w:t>
            </w:r>
          </w:p>
        </w:tc>
        <w:tc>
          <w:tcPr>
            <w:tcW w:w="1387" w:type="pct"/>
            <w:shd w:val="clear" w:color="auto" w:fill="auto"/>
            <w:tcPrChange w:id="4208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20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21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tcPrChange w:id="4211" w:author="Yugin Vitaly" w:date="2016-03-11T19:42:00Z">
              <w:tcPr>
                <w:tcW w:w="770" w:type="pct"/>
                <w:gridSpan w:val="5"/>
                <w:vMerge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212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</w:p>
        </w:tc>
        <w:tc>
          <w:tcPr>
            <w:tcW w:w="167" w:type="pct"/>
            <w:gridSpan w:val="2"/>
            <w:shd w:val="clear" w:color="auto" w:fill="auto"/>
            <w:tcPrChange w:id="4213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214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215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Внеплановая проверка</w:t>
            </w:r>
          </w:p>
        </w:tc>
        <w:tc>
          <w:tcPr>
            <w:tcW w:w="1387" w:type="pct"/>
            <w:shd w:val="clear" w:color="auto" w:fill="auto"/>
            <w:tcPrChange w:id="4216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21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21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4219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3E3B58">
        <w:tblPrEx>
          <w:tblPrExChange w:id="422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22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222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</w:t>
            </w:r>
            <w:proofErr w:type="gramStart"/>
            <w:r w:rsidRPr="00BF2EEA">
              <w:rPr>
                <w:b/>
                <w:sz w:val="20"/>
              </w:rPr>
              <w:t>С</w:t>
            </w:r>
            <w:proofErr w:type="gramEnd"/>
            <w:r w:rsidRPr="00BF2EEA">
              <w:rPr>
                <w:b/>
                <w:sz w:val="20"/>
              </w:rPr>
              <w:t>omplaint</w:t>
            </w:r>
          </w:p>
        </w:tc>
        <w:tc>
          <w:tcPr>
            <w:tcW w:w="723" w:type="pct"/>
            <w:shd w:val="clear" w:color="auto" w:fill="auto"/>
            <w:tcPrChange w:id="422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tcPrChange w:id="4224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422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226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4227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E3B58">
        <w:tblPrEx>
          <w:tblPrExChange w:id="422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22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230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231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7" w:type="pct"/>
            <w:gridSpan w:val="2"/>
            <w:shd w:val="clear" w:color="auto" w:fill="auto"/>
            <w:tcPrChange w:id="4232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D918AC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4233" w:author="Yugin Vitaly" w:date="2016-03-08T17:42:00Z">
              <w:r w:rsidRPr="00E232BB" w:rsidDel="00D918AC">
                <w:rPr>
                  <w:sz w:val="20"/>
                </w:rPr>
                <w:delText>O</w:delText>
              </w:r>
            </w:del>
            <w:ins w:id="4234" w:author="Yugin Vitaly" w:date="2016-03-08T17:42:00Z">
              <w:r w:rsidR="00D918AC"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23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del w:id="4236" w:author="Yugin Vitaly" w:date="2016-03-08T17:42:00Z">
              <w:r w:rsidRPr="00104B12" w:rsidDel="00D918AC">
                <w:rPr>
                  <w:sz w:val="20"/>
                </w:rPr>
                <w:delText>2</w:delText>
              </w:r>
              <w:r w:rsidDel="00D918AC">
                <w:rPr>
                  <w:sz w:val="20"/>
                </w:rPr>
                <w:delText>8</w:delText>
              </w:r>
            </w:del>
            <w:ins w:id="4237" w:author="Yugin Vitaly" w:date="2016-03-08T17:42:00Z">
              <w:r w:rsidR="00D918AC" w:rsidRPr="00104B12">
                <w:rPr>
                  <w:sz w:val="20"/>
                </w:rPr>
                <w:t>2</w:t>
              </w:r>
              <w:r w:rsidR="00D918AC">
                <w:rPr>
                  <w:sz w:val="20"/>
                  <w:lang w:val="en-US"/>
                </w:rPr>
                <w:t>56</w:t>
              </w:r>
            </w:ins>
            <w:r w:rsidRPr="00104B12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tcPrChange w:id="4238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ins w:id="4239" w:author="Yugin Vitaly" w:date="2016-03-08T17:42:00Z">
              <w:r w:rsidRPr="00D918AC">
                <w:rPr>
                  <w:sz w:val="20"/>
                </w:rPr>
                <w:t>Номер реестровой записи жалобы, сформированный контрольным органом</w:t>
              </w:r>
            </w:ins>
            <w:del w:id="4240" w:author="Yugin Vitaly" w:date="2016-03-08T17:42:00Z">
              <w:r w:rsidR="006A70E5" w:rsidDel="00D918AC">
                <w:rPr>
                  <w:sz w:val="20"/>
                </w:rPr>
                <w:delText>Номер жалобы</w:delText>
              </w:r>
            </w:del>
          </w:p>
        </w:tc>
        <w:tc>
          <w:tcPr>
            <w:tcW w:w="1387" w:type="pct"/>
            <w:shd w:val="clear" w:color="auto" w:fill="auto"/>
            <w:tcPrChange w:id="424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ins w:id="4242" w:author="Yugin Vitaly" w:date="2016-03-08T17:47:00Z">
              <w:r>
                <w:rPr>
                  <w:sz w:val="20"/>
                </w:rPr>
                <w:t>Указывается в случае если у жалобы не заполнено поле «</w:t>
              </w:r>
            </w:ins>
            <w:ins w:id="4243" w:author="Yugin Vitaly" w:date="2016-03-08T17:48:00Z">
              <w:r w:rsidRPr="00A057CF">
                <w:rPr>
                  <w:sz w:val="20"/>
                </w:rPr>
                <w:t>Номер реестровой записи жалобы (согласно ПП РФ №1148)</w:t>
              </w:r>
            </w:ins>
            <w:ins w:id="4244" w:author="Yugin Vitaly" w:date="2016-03-08T17:47:00Z">
              <w:r>
                <w:rPr>
                  <w:sz w:val="20"/>
                </w:rPr>
                <w:t>»</w:t>
              </w:r>
            </w:ins>
            <w:ins w:id="4245" w:author="Yugin Vitaly" w:date="2016-03-08T17:48:00Z"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</w:p>
        </w:tc>
      </w:tr>
      <w:tr w:rsidR="00D918AC" w:rsidRPr="001A4780" w:rsidTr="003E3B58">
        <w:trPr>
          <w:gridAfter w:val="1"/>
          <w:wAfter w:w="8" w:type="pct"/>
          <w:ins w:id="4246" w:author="Yugin Vitaly" w:date="2016-03-08T17:42:00Z"/>
          <w:trPrChange w:id="424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24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D918AC" w:rsidRPr="00E232BB" w:rsidRDefault="00D918AC" w:rsidP="00B22D9E">
            <w:pPr>
              <w:spacing w:before="0" w:after="0"/>
              <w:rPr>
                <w:ins w:id="4249" w:author="Yugin Vitaly" w:date="2016-03-08T17:42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250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D918AC" w:rsidRPr="00A057CF" w:rsidRDefault="00A057CF" w:rsidP="00B22D9E">
            <w:pPr>
              <w:spacing w:before="0" w:after="0"/>
              <w:rPr>
                <w:ins w:id="4251" w:author="Yugin Vitaly" w:date="2016-03-08T17:42:00Z"/>
                <w:sz w:val="20"/>
                <w:lang w:val="en-US"/>
              </w:rPr>
            </w:pPr>
            <w:ins w:id="4252" w:author="Yugin Vitaly" w:date="2016-03-08T17:47:00Z">
              <w:r>
                <w:rPr>
                  <w:sz w:val="20"/>
                  <w:lang w:val="en-US"/>
                </w:rPr>
                <w:t>regNumber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253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D918AC" w:rsidRPr="00A057CF" w:rsidRDefault="00A057CF" w:rsidP="00B22D9E">
            <w:pPr>
              <w:spacing w:before="0" w:after="0"/>
              <w:jc w:val="center"/>
              <w:rPr>
                <w:ins w:id="4254" w:author="Yugin Vitaly" w:date="2016-03-08T17:42:00Z"/>
                <w:sz w:val="20"/>
              </w:rPr>
            </w:pPr>
            <w:ins w:id="4255" w:author="Yugin Vitaly" w:date="2016-03-08T17:47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256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D918AC" w:rsidRPr="00104B12" w:rsidRDefault="00D918AC" w:rsidP="00A057CF">
            <w:pPr>
              <w:spacing w:before="0" w:after="0"/>
              <w:jc w:val="center"/>
              <w:rPr>
                <w:ins w:id="4257" w:author="Yugin Vitaly" w:date="2016-03-08T17:42:00Z"/>
                <w:sz w:val="20"/>
              </w:rPr>
            </w:pPr>
            <w:ins w:id="4258" w:author="Yugin Vitaly" w:date="2016-03-08T17:42:00Z">
              <w:r w:rsidRPr="00E232BB">
                <w:rPr>
                  <w:sz w:val="20"/>
                </w:rPr>
                <w:t>T</w:t>
              </w:r>
              <w:r w:rsidRPr="00104B12">
                <w:rPr>
                  <w:sz w:val="20"/>
                </w:rPr>
                <w:t>(1-</w:t>
              </w:r>
            </w:ins>
            <w:ins w:id="4259" w:author="Yugin Vitaly" w:date="2016-03-08T17:47:00Z">
              <w:r w:rsidR="00A057CF">
                <w:rPr>
                  <w:sz w:val="20"/>
                  <w:lang w:val="en-US"/>
                </w:rPr>
                <w:t>21</w:t>
              </w:r>
            </w:ins>
            <w:ins w:id="4260" w:author="Yugin Vitaly" w:date="2016-03-08T17:42:00Z">
              <w:r w:rsidRPr="00104B12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26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D918AC" w:rsidRPr="00E232BB" w:rsidRDefault="00A057CF" w:rsidP="00B22D9E">
            <w:pPr>
              <w:spacing w:before="0" w:after="0"/>
              <w:rPr>
                <w:ins w:id="4262" w:author="Yugin Vitaly" w:date="2016-03-08T17:42:00Z"/>
                <w:sz w:val="20"/>
              </w:rPr>
            </w:pPr>
            <w:ins w:id="4263" w:author="Yugin Vitaly" w:date="2016-03-08T17:47:00Z">
              <w:r w:rsidRPr="00A057CF">
                <w:rPr>
                  <w:sz w:val="20"/>
                </w:rPr>
                <w:t>Номер реестровой записи жалобы (согласно ПП РФ №1148)</w:t>
              </w:r>
            </w:ins>
          </w:p>
        </w:tc>
        <w:tc>
          <w:tcPr>
            <w:tcW w:w="1387" w:type="pct"/>
            <w:shd w:val="clear" w:color="auto" w:fill="auto"/>
            <w:tcPrChange w:id="4264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D918AC" w:rsidRDefault="00A057CF" w:rsidP="00B22D9E">
            <w:pPr>
              <w:spacing w:before="0" w:after="0"/>
              <w:rPr>
                <w:ins w:id="4265" w:author="Yugin Vitaly" w:date="2016-03-08T17:48:00Z"/>
                <w:sz w:val="20"/>
              </w:rPr>
            </w:pPr>
            <w:ins w:id="4266" w:author="Yugin Vitaly" w:date="2016-03-08T17:48:00Z">
              <w:r>
                <w:rPr>
                  <w:sz w:val="20"/>
                </w:rPr>
                <w:t>Указывается в случае</w:t>
              </w:r>
              <w:proofErr w:type="gramStart"/>
              <w:r>
                <w:rPr>
                  <w:sz w:val="20"/>
                </w:rPr>
                <w:t>,е</w:t>
              </w:r>
              <w:proofErr w:type="gramEnd"/>
              <w:r>
                <w:rPr>
                  <w:sz w:val="20"/>
                </w:rPr>
                <w:t>сли у жалобы сформировано данное поле.</w:t>
              </w:r>
            </w:ins>
          </w:p>
          <w:p w:rsidR="00A057CF" w:rsidRPr="00A057CF" w:rsidRDefault="00A057CF" w:rsidP="00A057CF">
            <w:pPr>
              <w:spacing w:before="0" w:after="0"/>
              <w:rPr>
                <w:ins w:id="4267" w:author="Yugin Vitaly" w:date="2016-03-08T17:42:00Z"/>
                <w:sz w:val="20"/>
              </w:rPr>
            </w:pPr>
            <w:ins w:id="4268" w:author="Yugin Vitaly" w:date="2016-03-08T17:48:00Z">
              <w:r>
                <w:rPr>
                  <w:sz w:val="20"/>
                </w:rPr>
                <w:t xml:space="preserve">Указание одного из полей </w:t>
              </w:r>
              <w:r>
                <w:rPr>
                  <w:sz w:val="20"/>
                  <w:lang w:val="en-US"/>
                </w:rPr>
                <w:t>complaintNumber</w:t>
              </w:r>
              <w:r w:rsidRPr="00A057CF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 xml:space="preserve">или </w:t>
              </w:r>
            </w:ins>
            <w:ins w:id="4269" w:author="Yugin Vitaly" w:date="2016-03-08T17:49:00Z">
              <w:r>
                <w:rPr>
                  <w:sz w:val="20"/>
                  <w:lang w:val="en-US"/>
                </w:rPr>
                <w:t>reg</w:t>
              </w:r>
            </w:ins>
            <w:ins w:id="4270" w:author="Yugin Vitaly" w:date="2016-03-08T17:48:00Z">
              <w:r>
                <w:rPr>
                  <w:sz w:val="20"/>
                  <w:lang w:val="en-US"/>
                </w:rPr>
                <w:t>Number</w:t>
              </w:r>
              <w:r w:rsidRPr="00A057CF">
                <w:rPr>
                  <w:sz w:val="20"/>
                </w:rPr>
                <w:t xml:space="preserve"> </w:t>
              </w:r>
            </w:ins>
            <w:ins w:id="4271" w:author="Yugin Vitaly" w:date="2016-03-08T17:49:00Z">
              <w:r>
                <w:rPr>
                  <w:sz w:val="20"/>
                </w:rPr>
                <w:t>контролируется при приеме.</w:t>
              </w:r>
            </w:ins>
          </w:p>
        </w:tc>
      </w:tr>
      <w:tr w:rsidR="006A70E5" w:rsidRPr="001A4780" w:rsidTr="003E3B58">
        <w:tblPrEx>
          <w:tblPrExChange w:id="427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27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274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27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  <w:tcPrChange w:id="4276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4277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278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  <w:tcPrChange w:id="4279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E3B58">
        <w:tblPrEx>
          <w:tblPrExChange w:id="428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28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282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28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7" w:type="pct"/>
            <w:gridSpan w:val="2"/>
            <w:shd w:val="clear" w:color="auto" w:fill="auto"/>
            <w:tcPrChange w:id="4284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tcPrChange w:id="428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286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87" w:type="pct"/>
            <w:shd w:val="clear" w:color="auto" w:fill="auto"/>
            <w:tcPrChange w:id="4287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3E3B58">
        <w:tblPrEx>
          <w:tblPrExChange w:id="428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28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290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291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  <w:tcPrChange w:id="4292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4293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2"/>
            <w:shd w:val="clear" w:color="auto" w:fill="auto"/>
            <w:tcPrChange w:id="4294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7" w:type="pct"/>
            <w:shd w:val="clear" w:color="auto" w:fill="auto"/>
            <w:tcPrChange w:id="4295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3E3B58">
        <w:tblPrEx>
          <w:tblPrExChange w:id="429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29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298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29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7" w:type="pct"/>
            <w:gridSpan w:val="2"/>
            <w:shd w:val="clear" w:color="auto" w:fill="auto"/>
            <w:tcPrChange w:id="4300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301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302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  <w:tcPrChange w:id="4303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30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0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306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30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7" w:type="pct"/>
            <w:gridSpan w:val="2"/>
            <w:shd w:val="clear" w:color="auto" w:fill="auto"/>
            <w:tcPrChange w:id="4308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tcPrChange w:id="430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31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87" w:type="pct"/>
            <w:shd w:val="clear" w:color="auto" w:fill="auto"/>
            <w:tcPrChange w:id="431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31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1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4314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6A70E5" w:rsidRPr="001A4780" w:rsidTr="003E3B58">
        <w:tblPrEx>
          <w:tblPrExChange w:id="431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1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317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  <w:tcPrChange w:id="4318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tcPrChange w:id="4319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4320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321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432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E3B58">
        <w:tblPrEx>
          <w:tblPrExChange w:id="432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2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tcPrChange w:id="4325" w:author="Yugin Vitaly" w:date="2016-03-11T19:42:00Z">
              <w:tcPr>
                <w:tcW w:w="770" w:type="pct"/>
                <w:gridSpan w:val="5"/>
                <w:vMerge w:val="restart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23" w:type="pct"/>
            <w:shd w:val="clear" w:color="auto" w:fill="auto"/>
            <w:tcPrChange w:id="4326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lastRenderedPageBreak/>
              <w:t>subjectComplaint</w:t>
            </w:r>
          </w:p>
        </w:tc>
        <w:tc>
          <w:tcPr>
            <w:tcW w:w="167" w:type="pct"/>
            <w:gridSpan w:val="2"/>
            <w:shd w:val="clear" w:color="auto" w:fill="auto"/>
            <w:tcPrChange w:id="4327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4328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329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F5661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87" w:type="pct"/>
            <w:shd w:val="clear" w:color="auto" w:fill="auto"/>
            <w:tcPrChange w:id="4330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Default="002F00DA" w:rsidP="002F00DA">
            <w:pPr>
              <w:spacing w:before="0" w:after="0"/>
              <w:rPr>
                <w:sz w:val="20"/>
              </w:rPr>
            </w:pPr>
            <w:ins w:id="4331" w:author="Yugin Vitaly" w:date="2016-03-08T18:46:00Z">
              <w:r>
                <w:rPr>
                  <w:sz w:val="20"/>
                </w:rPr>
                <w:t>Состав блока – см. состав блока «</w:t>
              </w:r>
            </w:ins>
            <w:ins w:id="4332" w:author="Yugin Vitaly" w:date="2016-03-08T18:47:00Z">
              <w:r w:rsidRPr="002F00DA">
                <w:rPr>
                  <w:sz w:val="20"/>
                </w:rPr>
                <w:t xml:space="preserve">На кого подана жалоба, </w:t>
              </w:r>
              <w:r w:rsidRPr="002F00DA">
                <w:rPr>
                  <w:sz w:val="20"/>
                </w:rPr>
                <w:lastRenderedPageBreak/>
                <w:t>субъекты</w:t>
              </w:r>
            </w:ins>
            <w:ins w:id="4333" w:author="Yugin Vitaly" w:date="2016-03-08T18:46:00Z">
              <w:r>
                <w:rPr>
                  <w:sz w:val="20"/>
                </w:rPr>
                <w:t>»</w:t>
              </w:r>
            </w:ins>
            <w:ins w:id="4334" w:author="Yugin Vitaly" w:date="2016-03-08T18:47:00Z">
              <w:r w:rsidRPr="002F00DA"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indicted</w:t>
              </w:r>
              <w:r w:rsidRPr="002F00DA">
                <w:rPr>
                  <w:sz w:val="20"/>
                </w:rPr>
                <w:t>)</w:t>
              </w:r>
              <w:r>
                <w:rPr>
                  <w:sz w:val="20"/>
                </w:rPr>
                <w:t xml:space="preserve"> документа «Информация о жалобе»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</w:tr>
      <w:tr w:rsidR="006A70E5" w:rsidRPr="001A4780" w:rsidTr="003E3B58">
        <w:tblPrEx>
          <w:tblPrExChange w:id="433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3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tcPrChange w:id="4337" w:author="Yugin Vitaly" w:date="2016-03-11T19:42:00Z">
              <w:tcPr>
                <w:tcW w:w="770" w:type="pct"/>
                <w:gridSpan w:val="5"/>
                <w:vMerge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338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7" w:type="pct"/>
            <w:gridSpan w:val="2"/>
            <w:shd w:val="clear" w:color="auto" w:fill="auto"/>
            <w:tcPrChange w:id="4339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4340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341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87" w:type="pct"/>
            <w:shd w:val="clear" w:color="auto" w:fill="auto"/>
            <w:tcPrChange w:id="434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Default="002F00DA" w:rsidP="00633356">
            <w:pPr>
              <w:spacing w:before="0" w:after="0"/>
              <w:rPr>
                <w:sz w:val="20"/>
              </w:rPr>
            </w:pPr>
            <w:ins w:id="4343" w:author="Yugin Vitaly" w:date="2016-03-08T18:48:00Z">
              <w:r>
                <w:rPr>
                  <w:sz w:val="20"/>
                </w:rPr>
                <w:t>Состав блока – см. состав блока «</w:t>
              </w:r>
              <w:r w:rsidRPr="002F00DA">
                <w:rPr>
                  <w:sz w:val="20"/>
                </w:rPr>
                <w:t>На кого подана жалоба, субъекты</w:t>
              </w:r>
              <w:r>
                <w:rPr>
                  <w:sz w:val="20"/>
                </w:rPr>
                <w:t>»</w:t>
              </w:r>
              <w:r w:rsidRPr="002F00DA"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indicted</w:t>
              </w:r>
              <w:r w:rsidRPr="002F00DA">
                <w:rPr>
                  <w:sz w:val="20"/>
                </w:rPr>
                <w:t>)</w:t>
              </w:r>
              <w:r>
                <w:rPr>
                  <w:sz w:val="20"/>
                </w:rPr>
                <w:t xml:space="preserve"> документа «Информация о</w:t>
              </w:r>
              <w:r w:rsidRPr="002F00DA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групповой жалобе» (</w:t>
              </w:r>
              <w:r>
                <w:rPr>
                  <w:sz w:val="20"/>
                  <w:lang w:val="en-US"/>
                </w:rPr>
                <w:t>complaintGroup</w:t>
              </w:r>
              <w:r>
                <w:rPr>
                  <w:sz w:val="20"/>
                </w:rPr>
                <w:t>)</w:t>
              </w:r>
            </w:ins>
          </w:p>
        </w:tc>
      </w:tr>
      <w:tr w:rsidR="006A70E5" w:rsidRPr="001A4780" w:rsidTr="003E3B58">
        <w:tblPrEx>
          <w:tblPrExChange w:id="434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4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4346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3E3B58">
        <w:tblPrEx>
          <w:tblPrExChange w:id="434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4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349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  <w:tcPrChange w:id="4350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351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352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353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354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35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5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4357" w:author="Yugin Vitaly" w:date="2016-03-11T19:42:00Z">
              <w:tcPr>
                <w:tcW w:w="770" w:type="pct"/>
                <w:gridSpan w:val="5"/>
                <w:vMerge w:val="restart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tcPrChange w:id="4358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359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4360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361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  <w:tcPrChange w:id="436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36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6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4365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366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367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4368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369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  <w:tcPrChange w:id="4370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37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7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4373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374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7" w:type="pct"/>
            <w:gridSpan w:val="2"/>
            <w:shd w:val="clear" w:color="auto" w:fill="auto"/>
            <w:tcPrChange w:id="4375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4376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377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7" w:type="pct"/>
            <w:shd w:val="clear" w:color="auto" w:fill="auto"/>
            <w:tcPrChange w:id="4378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37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8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4381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382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7" w:type="pct"/>
            <w:gridSpan w:val="2"/>
            <w:shd w:val="clear" w:color="auto" w:fill="auto"/>
            <w:tcPrChange w:id="4383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4384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385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87" w:type="pct"/>
            <w:shd w:val="clear" w:color="auto" w:fill="auto"/>
            <w:tcPrChange w:id="4386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38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8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4389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3E3B58">
        <w:tblPrEx>
          <w:tblPrExChange w:id="439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9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392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  <w:tcPrChange w:id="4393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394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395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396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397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E3B58">
        <w:tblPrEx>
          <w:tblPrExChange w:id="439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39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00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401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402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403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404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  <w:tcPrChange w:id="440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3E3B58">
        <w:tblPrEx>
          <w:tblPrExChange w:id="440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0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0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409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E86266" w:rsidP="00633356">
            <w:pPr>
              <w:spacing w:before="0" w:after="0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6A70E5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41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411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412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  <w:tcPrChange w:id="4413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3E3B58">
        <w:trPr>
          <w:gridAfter w:val="1"/>
          <w:wAfter w:w="8" w:type="pct"/>
          <w:ins w:id="4414" w:author="Yugin Vitaly" w:date="2016-03-11T19:42:00Z"/>
          <w:trPrChange w:id="441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16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3E3B58" w:rsidRPr="00104B12" w:rsidRDefault="003E3B58" w:rsidP="00865BC6">
            <w:pPr>
              <w:spacing w:before="0" w:after="0"/>
              <w:rPr>
                <w:ins w:id="4417" w:author="Yugin Vitaly" w:date="2016-03-11T19:42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418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3E3B58" w:rsidRPr="00E87917" w:rsidRDefault="003E3B58" w:rsidP="00865BC6">
            <w:pPr>
              <w:spacing w:before="0" w:after="0"/>
              <w:rPr>
                <w:ins w:id="4419" w:author="Yugin Vitaly" w:date="2016-03-11T19:42:00Z"/>
                <w:sz w:val="20"/>
              </w:rPr>
            </w:pPr>
            <w:ins w:id="4420" w:author="Yugin Vitaly" w:date="2016-03-11T19:42:00Z">
              <w:r w:rsidRPr="00CC7D5D">
                <w:rPr>
                  <w:sz w:val="20"/>
                </w:rPr>
                <w:t>purchaseCode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421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4422" w:author="Yugin Vitaly" w:date="2016-03-11T19:42:00Z"/>
                <w:sz w:val="20"/>
              </w:rPr>
            </w:pPr>
            <w:ins w:id="4423" w:author="Yugin Vitaly" w:date="2016-03-11T19:42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424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4425" w:author="Yugin Vitaly" w:date="2016-03-11T19:42:00Z"/>
                <w:sz w:val="20"/>
              </w:rPr>
            </w:pPr>
            <w:ins w:id="4426" w:author="Yugin Vitaly" w:date="2016-03-11T19:42:00Z">
              <w:r>
                <w:rPr>
                  <w:sz w:val="20"/>
                  <w:lang w:val="en-US"/>
                </w:rPr>
                <w:t>T</w:t>
              </w:r>
              <w:r>
                <w:rPr>
                  <w:sz w:val="20"/>
                </w:rPr>
                <w:t xml:space="preserve"> (36)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427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3E3B58" w:rsidRPr="00E87917" w:rsidRDefault="003E3B58" w:rsidP="00865BC6">
            <w:pPr>
              <w:spacing w:before="0" w:after="0"/>
              <w:rPr>
                <w:ins w:id="4428" w:author="Yugin Vitaly" w:date="2016-03-11T19:42:00Z"/>
                <w:sz w:val="20"/>
              </w:rPr>
            </w:pPr>
            <w:ins w:id="4429" w:author="Yugin Vitaly" w:date="2016-03-11T19:42:00Z">
              <w:r w:rsidRPr="00CC7D5D">
                <w:rPr>
                  <w:sz w:val="20"/>
                </w:rPr>
                <w:t>Идентификационный код закупки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4430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3E3B58" w:rsidRPr="00E87917" w:rsidRDefault="003E3B58" w:rsidP="00865BC6">
            <w:pPr>
              <w:spacing w:before="0" w:after="0"/>
              <w:rPr>
                <w:ins w:id="4431" w:author="Yugin Vitaly" w:date="2016-03-11T19:42:00Z"/>
                <w:sz w:val="20"/>
              </w:rPr>
            </w:pPr>
          </w:p>
        </w:tc>
      </w:tr>
      <w:tr w:rsidR="006A70E5" w:rsidRPr="001A4780" w:rsidTr="003E3B58">
        <w:tblPrEx>
          <w:tblPrExChange w:id="443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3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4434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3E3B58">
        <w:tblPrEx>
          <w:tblPrExChange w:id="443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3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37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  <w:tcPrChange w:id="4438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439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440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441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442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44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4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45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446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tcPrChange w:id="4447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448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449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  <w:tcPrChange w:id="4450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3E3B58">
        <w:tblPrEx>
          <w:tblPrExChange w:id="445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5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53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454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E86266" w:rsidP="00633356">
            <w:pPr>
              <w:spacing w:before="0" w:after="0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6A70E5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67" w:type="pct"/>
            <w:gridSpan w:val="2"/>
            <w:shd w:val="clear" w:color="auto" w:fill="auto"/>
            <w:tcPrChange w:id="4455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456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457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  <w:tcPrChange w:id="4458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45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6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4461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3E3B58">
        <w:tblPrEx>
          <w:tblPrExChange w:id="446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6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64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  <w:tcPrChange w:id="4465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466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467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468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469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47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7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72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473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474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475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476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  <w:tcPrChange w:id="4477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E3B58">
        <w:tblPrEx>
          <w:tblPrExChange w:id="447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7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80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481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482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483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484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  <w:tcPrChange w:id="448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3E3B58">
        <w:tblPrEx>
          <w:tblPrExChange w:id="448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8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4488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3E3B58">
        <w:tblPrEx>
          <w:tblPrExChange w:id="448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9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91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  <w:tcPrChange w:id="4492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493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39" w:type="pct"/>
            <w:gridSpan w:val="4"/>
            <w:shd w:val="clear" w:color="auto" w:fill="auto"/>
            <w:vAlign w:val="center"/>
            <w:tcPrChange w:id="4494" w:author="Yugin Vitaly" w:date="2016-03-11T19:42:00Z">
              <w:tcPr>
                <w:tcW w:w="1929" w:type="pct"/>
                <w:gridSpan w:val="8"/>
                <w:shd w:val="clear" w:color="auto" w:fill="auto"/>
                <w:vAlign w:val="center"/>
              </w:tcPr>
            </w:tcPrChange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49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49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49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49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499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50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501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502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  <w:tcPrChange w:id="4503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50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50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506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507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508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509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510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  <w:tcPrChange w:id="4511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3E3B58">
        <w:tblPrEx>
          <w:tblPrExChange w:id="451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51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4514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3E3B58">
        <w:tblPrEx>
          <w:tblPrExChange w:id="451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51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517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  <w:tcPrChange w:id="4518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519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520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521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522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E3B58">
        <w:tblPrEx>
          <w:tblPrExChange w:id="452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52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525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526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527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528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529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87" w:type="pct"/>
            <w:shd w:val="clear" w:color="auto" w:fill="auto"/>
            <w:vAlign w:val="center"/>
            <w:tcPrChange w:id="4530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53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53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4533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3E3B58">
        <w:tblPrEx>
          <w:tblPrExChange w:id="453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53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536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  <w:tcPrChange w:id="453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4538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453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54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454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3E3B58">
        <w:tblPrEx>
          <w:tblPrExChange w:id="454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54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544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54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  <w:tcPrChange w:id="4546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547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4548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87" w:type="pct"/>
            <w:shd w:val="clear" w:color="auto" w:fill="auto"/>
            <w:tcPrChange w:id="4549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blPrEx>
          <w:tblPrExChange w:id="455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55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552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55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  <w:tcPrChange w:id="4554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55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4556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tcPrChange w:id="4557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3E3B58">
        <w:trPr>
          <w:gridAfter w:val="1"/>
          <w:wAfter w:w="8" w:type="pct"/>
          <w:ins w:id="4558" w:author="Yugin Vitaly" w:date="2016-03-08T18:08:00Z"/>
          <w:trPrChange w:id="455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560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0DD3" w:rsidRPr="00E87917" w:rsidRDefault="00870DD3" w:rsidP="009C4AB5">
            <w:pPr>
              <w:spacing w:before="0" w:after="0"/>
              <w:rPr>
                <w:ins w:id="4561" w:author="Yugin Vitaly" w:date="2016-03-08T18:08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562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0DD3" w:rsidRPr="00726DBB" w:rsidRDefault="00726DBB">
            <w:pPr>
              <w:spacing w:before="0" w:after="0"/>
              <w:rPr>
                <w:ins w:id="4563" w:author="Yugin Vitaly" w:date="2016-03-08T18:08:00Z"/>
                <w:sz w:val="20"/>
                <w:lang w:val="en-US"/>
              </w:rPr>
              <w:pPrChange w:id="4564" w:author="Yugin Vitaly" w:date="2016-03-08T18:19:00Z">
                <w:pPr>
                  <w:spacing w:before="0" w:after="0"/>
                  <w:ind w:firstLine="51"/>
                </w:pPr>
              </w:pPrChange>
            </w:pPr>
            <w:ins w:id="4565" w:author="Yugin Vitaly" w:date="2016-03-08T18:11:00Z">
              <w:r w:rsidRPr="00104B12">
                <w:rPr>
                  <w:sz w:val="20"/>
                </w:rPr>
                <w:t>decision</w:t>
              </w:r>
              <w:r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566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ins w:id="4567" w:author="Yugin Vitaly" w:date="2016-03-08T18:08:00Z"/>
                <w:sz w:val="20"/>
              </w:rPr>
            </w:pPr>
            <w:ins w:id="4568" w:author="Yugin Vitaly" w:date="2016-03-08T18:08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569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ins w:id="4570" w:author="Yugin Vitaly" w:date="2016-03-08T18:08:00Z"/>
                <w:sz w:val="20"/>
              </w:rPr>
            </w:pPr>
            <w:ins w:id="4571" w:author="Yugin Vitaly" w:date="2016-03-08T18:08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572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0DD3" w:rsidRPr="00E87917" w:rsidRDefault="00726DBB" w:rsidP="009C4AB5">
            <w:pPr>
              <w:spacing w:before="0" w:after="0"/>
              <w:ind w:firstLine="51"/>
              <w:rPr>
                <w:ins w:id="4573" w:author="Yugin Vitaly" w:date="2016-03-08T18:08:00Z"/>
                <w:sz w:val="20"/>
              </w:rPr>
            </w:pPr>
            <w:ins w:id="4574" w:author="Yugin Vitaly" w:date="2016-03-08T18:11:00Z">
              <w:r w:rsidRPr="00726DBB">
                <w:rPr>
                  <w:sz w:val="20"/>
                </w:rPr>
                <w:t>Текст решения (заключения)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4575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0DD3" w:rsidRPr="00E87917" w:rsidRDefault="00870DD3" w:rsidP="009C4AB5">
            <w:pPr>
              <w:spacing w:before="0" w:after="0"/>
              <w:ind w:firstLine="51"/>
              <w:rPr>
                <w:ins w:id="4576" w:author="Yugin Vitaly" w:date="2016-03-08T18:08:00Z"/>
                <w:sz w:val="20"/>
              </w:rPr>
            </w:pPr>
            <w:ins w:id="4577" w:author="Yugin Vitaly" w:date="2016-03-08T18:08:00Z">
              <w:r w:rsidRPr="00E87917">
                <w:rPr>
                  <w:sz w:val="20"/>
                </w:rPr>
                <w:br/>
              </w:r>
            </w:ins>
          </w:p>
        </w:tc>
      </w:tr>
      <w:tr w:rsidR="006A70E5" w:rsidRPr="001A4780" w:rsidTr="003E3B58">
        <w:trPr>
          <w:gridAfter w:val="1"/>
          <w:wAfter w:w="8" w:type="pct"/>
          <w:trPrChange w:id="457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579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580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4581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726DBB" w:rsidRDefault="006A70E5" w:rsidP="00633356">
            <w:pPr>
              <w:spacing w:before="0" w:after="0"/>
              <w:jc w:val="center"/>
              <w:rPr>
                <w:sz w:val="20"/>
              </w:rPr>
            </w:pPr>
            <w:del w:id="4582" w:author="Yugin Vitaly" w:date="2016-03-08T18:11:00Z">
              <w:r w:rsidRPr="00E232BB" w:rsidDel="00726DBB">
                <w:rPr>
                  <w:sz w:val="20"/>
                </w:rPr>
                <w:delText>H</w:delText>
              </w:r>
            </w:del>
            <w:ins w:id="4583" w:author="Yugin Vitaly" w:date="2016-03-08T18:11:00Z">
              <w:r w:rsidR="00726DBB"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584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58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458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3E3B58">
        <w:trPr>
          <w:gridAfter w:val="1"/>
          <w:wAfter w:w="8" w:type="pct"/>
          <w:ins w:id="4587" w:author="Yugin Vitaly" w:date="2016-03-08T18:11:00Z"/>
          <w:trPrChange w:id="458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589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590" w:author="Yugin Vitaly" w:date="2016-03-08T18:11:00Z"/>
                <w:sz w:val="20"/>
              </w:rPr>
            </w:pPr>
            <w:ins w:id="4591" w:author="Yugin Vitaly" w:date="2016-03-08T18:11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459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726DBB" w:rsidRPr="00191F26" w:rsidRDefault="00726DBB" w:rsidP="009C4AB5">
            <w:pPr>
              <w:spacing w:before="0" w:after="0"/>
              <w:rPr>
                <w:ins w:id="4593" w:author="Yugin Vitaly" w:date="2016-03-08T18:11:00Z"/>
                <w:sz w:val="20"/>
              </w:rPr>
            </w:pPr>
            <w:ins w:id="4594" w:author="Yugin Vitaly" w:date="2016-03-08T18:12:00Z">
              <w:r w:rsidRPr="00726DBB">
                <w:rPr>
                  <w:sz w:val="20"/>
                </w:rPr>
                <w:t>decisionAppeal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59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jc w:val="center"/>
              <w:rPr>
                <w:ins w:id="4596" w:author="Yugin Vitaly" w:date="2016-03-08T18:11:00Z"/>
                <w:sz w:val="20"/>
              </w:rPr>
            </w:pPr>
            <w:ins w:id="4597" w:author="Yugin Vitaly" w:date="2016-03-08T18:11:00Z">
              <w:r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59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jc w:val="center"/>
              <w:rPr>
                <w:ins w:id="4599" w:author="Yugin Vitaly" w:date="2016-03-08T18:11:00Z"/>
                <w:sz w:val="20"/>
              </w:rPr>
            </w:pPr>
            <w:ins w:id="4600" w:author="Yugin Vitaly" w:date="2016-03-08T18:11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60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02" w:author="Yugin Vitaly" w:date="2016-03-08T18:11:00Z"/>
                <w:sz w:val="20"/>
              </w:rPr>
            </w:pPr>
            <w:ins w:id="4603" w:author="Yugin Vitaly" w:date="2016-03-08T18:12:00Z">
              <w:r w:rsidRPr="00726DBB">
                <w:rPr>
                  <w:sz w:val="20"/>
                </w:rPr>
                <w:t>Обжалование решения (заключения)</w:t>
              </w:r>
            </w:ins>
          </w:p>
        </w:tc>
        <w:tc>
          <w:tcPr>
            <w:tcW w:w="1387" w:type="pct"/>
            <w:shd w:val="clear" w:color="auto" w:fill="auto"/>
            <w:tcPrChange w:id="4604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05" w:author="Yugin Vitaly" w:date="2016-03-08T18:11:00Z"/>
                <w:sz w:val="20"/>
              </w:rPr>
            </w:pPr>
            <w:ins w:id="4606" w:author="Yugin Vitaly" w:date="2016-03-08T18:11:00Z">
              <w:r w:rsidRPr="00E232BB">
                <w:rPr>
                  <w:sz w:val="20"/>
                </w:rPr>
                <w:t xml:space="preserve">  </w:t>
              </w:r>
            </w:ins>
          </w:p>
        </w:tc>
      </w:tr>
      <w:tr w:rsidR="00726DBB" w:rsidRPr="00726DBB" w:rsidTr="003E3B58">
        <w:trPr>
          <w:gridAfter w:val="1"/>
          <w:wAfter w:w="8" w:type="pct"/>
          <w:ins w:id="4607" w:author="Yugin Vitaly" w:date="2016-03-08T18:12:00Z"/>
          <w:trPrChange w:id="460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4609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jc w:val="center"/>
              <w:rPr>
                <w:ins w:id="4610" w:author="Yugin Vitaly" w:date="2016-03-08T18:12:00Z"/>
                <w:b/>
                <w:sz w:val="20"/>
              </w:rPr>
            </w:pPr>
            <w:ins w:id="4611" w:author="Yugin Vitaly" w:date="2016-03-08T18:12:00Z">
              <w:r w:rsidRPr="00726DBB">
                <w:rPr>
                  <w:b/>
                  <w:sz w:val="20"/>
                </w:rPr>
                <w:t>Обжалование решения (заключения)</w:t>
              </w:r>
            </w:ins>
          </w:p>
        </w:tc>
      </w:tr>
      <w:tr w:rsidR="00726DBB" w:rsidRPr="00726DBB" w:rsidTr="003E3B58">
        <w:trPr>
          <w:gridAfter w:val="1"/>
          <w:wAfter w:w="8" w:type="pct"/>
          <w:ins w:id="4612" w:author="Yugin Vitaly" w:date="2016-03-08T18:12:00Z"/>
          <w:trPrChange w:id="461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614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rPr>
                <w:ins w:id="4615" w:author="Yugin Vitaly" w:date="2016-03-08T18:12:00Z"/>
                <w:b/>
                <w:sz w:val="20"/>
              </w:rPr>
            </w:pPr>
            <w:ins w:id="4616" w:author="Yugin Vitaly" w:date="2016-03-08T18:12:00Z">
              <w:r w:rsidRPr="00726DBB">
                <w:rPr>
                  <w:b/>
                  <w:sz w:val="20"/>
                  <w:rPrChange w:id="4617" w:author="Yugin Vitaly" w:date="2016-03-08T18:12:00Z">
                    <w:rPr>
                      <w:sz w:val="20"/>
                    </w:rPr>
                  </w:rPrChange>
                </w:rPr>
                <w:t>decisionAppeal</w:t>
              </w:r>
            </w:ins>
          </w:p>
        </w:tc>
        <w:tc>
          <w:tcPr>
            <w:tcW w:w="723" w:type="pct"/>
            <w:shd w:val="clear" w:color="auto" w:fill="auto"/>
            <w:tcPrChange w:id="461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rPr>
                <w:ins w:id="4619" w:author="Yugin Vitaly" w:date="2016-03-08T18:12:00Z"/>
                <w:b/>
                <w:sz w:val="20"/>
              </w:rPr>
            </w:pPr>
            <w:ins w:id="4620" w:author="Yugin Vitaly" w:date="2016-03-08T18:12:00Z">
              <w:r w:rsidRPr="00726DBB">
                <w:rPr>
                  <w:b/>
                  <w:sz w:val="20"/>
                </w:rPr>
                <w:t> 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621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jc w:val="center"/>
              <w:rPr>
                <w:ins w:id="4622" w:author="Yugin Vitaly" w:date="2016-03-08T18:12:00Z"/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462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jc w:val="center"/>
              <w:rPr>
                <w:ins w:id="4624" w:author="Yugin Vitaly" w:date="2016-03-08T18:12:00Z"/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62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rPr>
                <w:ins w:id="4626" w:author="Yugin Vitaly" w:date="2016-03-08T18:12:00Z"/>
                <w:b/>
                <w:sz w:val="20"/>
              </w:rPr>
            </w:pPr>
            <w:ins w:id="4627" w:author="Yugin Vitaly" w:date="2016-03-08T18:12:00Z">
              <w:r w:rsidRPr="00726DBB">
                <w:rPr>
                  <w:b/>
                  <w:sz w:val="20"/>
                </w:rPr>
                <w:t> </w:t>
              </w:r>
            </w:ins>
          </w:p>
        </w:tc>
        <w:tc>
          <w:tcPr>
            <w:tcW w:w="1387" w:type="pct"/>
            <w:shd w:val="clear" w:color="auto" w:fill="auto"/>
            <w:tcPrChange w:id="462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rPr>
                <w:ins w:id="4629" w:author="Yugin Vitaly" w:date="2016-03-08T18:12:00Z"/>
                <w:b/>
                <w:sz w:val="20"/>
              </w:rPr>
            </w:pPr>
            <w:ins w:id="4630" w:author="Yugin Vitaly" w:date="2016-03-08T18:12:00Z">
              <w:r w:rsidRPr="00726DBB">
                <w:rPr>
                  <w:b/>
                  <w:sz w:val="20"/>
                </w:rPr>
                <w:t xml:space="preserve">  </w:t>
              </w:r>
            </w:ins>
          </w:p>
        </w:tc>
      </w:tr>
      <w:tr w:rsidR="00726DBB" w:rsidRPr="001A4780" w:rsidTr="003E3B58">
        <w:trPr>
          <w:gridAfter w:val="1"/>
          <w:wAfter w:w="8" w:type="pct"/>
          <w:ins w:id="4631" w:author="Yugin Vitaly" w:date="2016-03-08T18:13:00Z"/>
          <w:trPrChange w:id="463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633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34" w:author="Yugin Vitaly" w:date="2016-03-08T18:13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63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36" w:author="Yugin Vitaly" w:date="2016-03-08T18:13:00Z"/>
                <w:sz w:val="20"/>
              </w:rPr>
            </w:pPr>
            <w:ins w:id="4637" w:author="Yugin Vitaly" w:date="2016-03-08T18:13:00Z">
              <w:r w:rsidRPr="00726DBB">
                <w:rPr>
                  <w:sz w:val="20"/>
                </w:rPr>
                <w:t>authorityName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638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jc w:val="center"/>
              <w:rPr>
                <w:ins w:id="4639" w:author="Yugin Vitaly" w:date="2016-03-08T18:13:00Z"/>
                <w:sz w:val="20"/>
              </w:rPr>
            </w:pPr>
            <w:ins w:id="4640" w:author="Yugin Vitaly" w:date="2016-03-08T18:14:00Z">
              <w:r w:rsidRPr="00EB3F4C"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64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726DBB" w:rsidRPr="00104B12" w:rsidRDefault="00726DBB" w:rsidP="009C4AB5">
            <w:pPr>
              <w:spacing w:before="0" w:after="0"/>
              <w:jc w:val="center"/>
              <w:rPr>
                <w:ins w:id="4642" w:author="Yugin Vitaly" w:date="2016-03-08T18:13:00Z"/>
                <w:sz w:val="20"/>
              </w:rPr>
            </w:pPr>
            <w:ins w:id="4643" w:author="Yugin Vitaly" w:date="2016-03-08T18:14:00Z">
              <w:r>
                <w:rPr>
                  <w:sz w:val="20"/>
                </w:rPr>
                <w:t>Т(</w:t>
              </w:r>
            </w:ins>
            <w:ins w:id="4644" w:author="Yugin Vitaly" w:date="2016-03-08T18:15:00Z">
              <w:r>
                <w:rPr>
                  <w:sz w:val="20"/>
                </w:rPr>
                <w:t>1-2000</w:t>
              </w:r>
            </w:ins>
            <w:ins w:id="4645" w:author="Yugin Vitaly" w:date="2016-03-08T18:14:00Z">
              <w:r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646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47" w:author="Yugin Vitaly" w:date="2016-03-08T18:13:00Z"/>
                <w:sz w:val="20"/>
              </w:rPr>
            </w:pPr>
            <w:ins w:id="4648" w:author="Yugin Vitaly" w:date="2016-03-08T18:13:00Z">
              <w:r w:rsidRPr="00726DBB">
                <w:rPr>
                  <w:sz w:val="20"/>
                </w:rPr>
                <w:t>Наименование судебного органа</w:t>
              </w:r>
            </w:ins>
          </w:p>
        </w:tc>
        <w:tc>
          <w:tcPr>
            <w:tcW w:w="1387" w:type="pct"/>
            <w:shd w:val="clear" w:color="auto" w:fill="auto"/>
            <w:tcPrChange w:id="4649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50" w:author="Yugin Vitaly" w:date="2016-03-08T18:13:00Z"/>
                <w:sz w:val="20"/>
              </w:rPr>
            </w:pPr>
          </w:p>
        </w:tc>
      </w:tr>
      <w:tr w:rsidR="00726DBB" w:rsidRPr="001A4780" w:rsidTr="003E3B58">
        <w:trPr>
          <w:gridAfter w:val="1"/>
          <w:wAfter w:w="8" w:type="pct"/>
          <w:ins w:id="4651" w:author="Yugin Vitaly" w:date="2016-03-08T18:13:00Z"/>
          <w:trPrChange w:id="465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653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54" w:author="Yugin Vitaly" w:date="2016-03-08T18:13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65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56" w:author="Yugin Vitaly" w:date="2016-03-08T18:13:00Z"/>
                <w:sz w:val="20"/>
              </w:rPr>
            </w:pPr>
            <w:ins w:id="4657" w:author="Yugin Vitaly" w:date="2016-03-08T18:13:00Z">
              <w:r w:rsidRPr="00726DBB">
                <w:rPr>
                  <w:sz w:val="20"/>
                </w:rPr>
                <w:t>actNumber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658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jc w:val="center"/>
              <w:rPr>
                <w:ins w:id="4659" w:author="Yugin Vitaly" w:date="2016-03-08T18:13:00Z"/>
                <w:sz w:val="20"/>
              </w:rPr>
            </w:pPr>
            <w:ins w:id="4660" w:author="Yugin Vitaly" w:date="2016-03-08T18:14:00Z">
              <w:r w:rsidRPr="00EB3F4C"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66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726DBB" w:rsidRPr="00104B12" w:rsidRDefault="00726DBB" w:rsidP="00726DBB">
            <w:pPr>
              <w:spacing w:before="0" w:after="0"/>
              <w:jc w:val="center"/>
              <w:rPr>
                <w:ins w:id="4662" w:author="Yugin Vitaly" w:date="2016-03-08T18:13:00Z"/>
                <w:sz w:val="20"/>
              </w:rPr>
            </w:pPr>
            <w:ins w:id="4663" w:author="Yugin Vitaly" w:date="2016-03-08T18:15:00Z">
              <w:r>
                <w:rPr>
                  <w:sz w:val="20"/>
                </w:rPr>
                <w:t>Т(1-256)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66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65" w:author="Yugin Vitaly" w:date="2016-03-08T18:13:00Z"/>
                <w:sz w:val="20"/>
              </w:rPr>
            </w:pPr>
            <w:ins w:id="4666" w:author="Yugin Vitaly" w:date="2016-03-08T18:13:00Z">
              <w:r w:rsidRPr="00726DBB">
                <w:rPr>
                  <w:sz w:val="20"/>
                </w:rPr>
                <w:t>Номер судебного акта</w:t>
              </w:r>
            </w:ins>
          </w:p>
        </w:tc>
        <w:tc>
          <w:tcPr>
            <w:tcW w:w="1387" w:type="pct"/>
            <w:shd w:val="clear" w:color="auto" w:fill="auto"/>
            <w:tcPrChange w:id="466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68" w:author="Yugin Vitaly" w:date="2016-03-08T18:13:00Z"/>
                <w:sz w:val="20"/>
              </w:rPr>
            </w:pPr>
          </w:p>
        </w:tc>
      </w:tr>
      <w:tr w:rsidR="00726DBB" w:rsidRPr="001A4780" w:rsidTr="003E3B58">
        <w:trPr>
          <w:gridAfter w:val="1"/>
          <w:wAfter w:w="8" w:type="pct"/>
          <w:ins w:id="4669" w:author="Yugin Vitaly" w:date="2016-03-08T18:13:00Z"/>
          <w:trPrChange w:id="467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67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72" w:author="Yugin Vitaly" w:date="2016-03-08T18:13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67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74" w:author="Yugin Vitaly" w:date="2016-03-08T18:13:00Z"/>
                <w:sz w:val="20"/>
              </w:rPr>
            </w:pPr>
            <w:ins w:id="4675" w:author="Yugin Vitaly" w:date="2016-03-08T18:14:00Z">
              <w:r w:rsidRPr="00726DBB">
                <w:rPr>
                  <w:sz w:val="20"/>
                </w:rPr>
                <w:t>actDate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67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jc w:val="center"/>
              <w:rPr>
                <w:ins w:id="4677" w:author="Yugin Vitaly" w:date="2016-03-08T18:13:00Z"/>
                <w:sz w:val="20"/>
              </w:rPr>
            </w:pPr>
            <w:ins w:id="4678" w:author="Yugin Vitaly" w:date="2016-03-08T18:14:00Z">
              <w:r w:rsidRPr="00EB3F4C"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67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jc w:val="center"/>
              <w:rPr>
                <w:ins w:id="4680" w:author="Yugin Vitaly" w:date="2016-03-08T18:13:00Z"/>
                <w:sz w:val="20"/>
                <w:lang w:val="en-US"/>
              </w:rPr>
            </w:pPr>
            <w:ins w:id="4681" w:author="Yugin Vitaly" w:date="2016-03-08T18:15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68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83" w:author="Yugin Vitaly" w:date="2016-03-08T18:13:00Z"/>
                <w:sz w:val="20"/>
              </w:rPr>
            </w:pPr>
            <w:ins w:id="4684" w:author="Yugin Vitaly" w:date="2016-03-08T18:14:00Z">
              <w:r w:rsidRPr="00726DBB">
                <w:rPr>
                  <w:sz w:val="20"/>
                </w:rPr>
                <w:t>Дата судебного акта</w:t>
              </w:r>
            </w:ins>
          </w:p>
        </w:tc>
        <w:tc>
          <w:tcPr>
            <w:tcW w:w="1387" w:type="pct"/>
            <w:shd w:val="clear" w:color="auto" w:fill="auto"/>
            <w:tcPrChange w:id="468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86" w:author="Yugin Vitaly" w:date="2016-03-08T18:13:00Z"/>
                <w:sz w:val="20"/>
              </w:rPr>
            </w:pPr>
          </w:p>
        </w:tc>
      </w:tr>
      <w:tr w:rsidR="00726DBB" w:rsidRPr="001A4780" w:rsidTr="003E3B58">
        <w:trPr>
          <w:gridAfter w:val="1"/>
          <w:wAfter w:w="8" w:type="pct"/>
          <w:ins w:id="4687" w:author="Yugin Vitaly" w:date="2016-03-08T18:13:00Z"/>
          <w:trPrChange w:id="468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689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90" w:author="Yugin Vitaly" w:date="2016-03-08T18:13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69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692" w:author="Yugin Vitaly" w:date="2016-03-08T18:13:00Z"/>
                <w:sz w:val="20"/>
              </w:rPr>
            </w:pPr>
            <w:ins w:id="4693" w:author="Yugin Vitaly" w:date="2016-03-08T18:14:00Z">
              <w:r w:rsidRPr="00726DBB">
                <w:rPr>
                  <w:sz w:val="20"/>
                </w:rPr>
                <w:t>status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69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jc w:val="center"/>
              <w:rPr>
                <w:ins w:id="4695" w:author="Yugin Vitaly" w:date="2016-03-08T18:13:00Z"/>
                <w:sz w:val="20"/>
              </w:rPr>
            </w:pPr>
            <w:ins w:id="4696" w:author="Yugin Vitaly" w:date="2016-03-08T18:14:00Z">
              <w:r w:rsidRPr="00EB3F4C"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697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jc w:val="center"/>
              <w:rPr>
                <w:ins w:id="4698" w:author="Yugin Vitaly" w:date="2016-03-08T18:13:00Z"/>
                <w:sz w:val="20"/>
              </w:rPr>
            </w:pPr>
            <w:ins w:id="4699" w:author="Yugin Vitaly" w:date="2016-03-08T18:15:00Z">
              <w:r>
                <w:rPr>
                  <w:sz w:val="20"/>
                </w:rPr>
                <w:t>Т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700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726DBB">
            <w:pPr>
              <w:spacing w:before="0" w:after="0"/>
              <w:rPr>
                <w:ins w:id="4701" w:author="Yugin Vitaly" w:date="2016-03-08T18:14:00Z"/>
                <w:sz w:val="20"/>
              </w:rPr>
            </w:pPr>
            <w:ins w:id="4702" w:author="Yugin Vitaly" w:date="2016-03-08T18:14:00Z">
              <w:r w:rsidRPr="00726DBB">
                <w:rPr>
                  <w:sz w:val="20"/>
                </w:rPr>
                <w:t>Статус обжалования:</w:t>
              </w:r>
            </w:ins>
          </w:p>
          <w:p w:rsidR="00726DBB" w:rsidRPr="00726DBB" w:rsidRDefault="00726DBB" w:rsidP="00726DBB">
            <w:pPr>
              <w:spacing w:before="0" w:after="0"/>
              <w:rPr>
                <w:ins w:id="4703" w:author="Yugin Vitaly" w:date="2016-03-08T18:14:00Z"/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ins w:id="4704" w:author="Yugin Vitaly" w:date="2016-03-08T18:14:00Z"/>
                <w:sz w:val="20"/>
              </w:rPr>
            </w:pPr>
            <w:ins w:id="4705" w:author="Yugin Vitaly" w:date="2016-03-08T18:14:00Z">
              <w:r w:rsidRPr="00726DBB">
                <w:rPr>
                  <w:sz w:val="20"/>
                </w:rPr>
                <w:t>DC-Решение (акт, заключение, предписание) отменено;</w:t>
              </w:r>
            </w:ins>
          </w:p>
          <w:p w:rsidR="00726DBB" w:rsidRPr="00726DBB" w:rsidRDefault="00726DBB" w:rsidP="00726DBB">
            <w:pPr>
              <w:spacing w:before="0" w:after="0"/>
              <w:rPr>
                <w:ins w:id="4706" w:author="Yugin Vitaly" w:date="2016-03-08T18:14:00Z"/>
                <w:sz w:val="20"/>
              </w:rPr>
            </w:pPr>
            <w:ins w:id="4707" w:author="Yugin Vitaly" w:date="2016-03-08T18:14:00Z">
              <w:r w:rsidRPr="00726DBB">
                <w:rPr>
                  <w:sz w:val="20"/>
                </w:rPr>
                <w:t>DCP-Решение (акт, заключение, предписание) отменено частично;</w:t>
              </w:r>
            </w:ins>
          </w:p>
          <w:p w:rsidR="00726DBB" w:rsidRPr="00E232BB" w:rsidRDefault="00726DBB" w:rsidP="00726DBB">
            <w:pPr>
              <w:spacing w:before="0" w:after="0"/>
              <w:rPr>
                <w:ins w:id="4708" w:author="Yugin Vitaly" w:date="2016-03-08T18:13:00Z"/>
                <w:sz w:val="20"/>
              </w:rPr>
            </w:pPr>
            <w:ins w:id="4709" w:author="Yugin Vitaly" w:date="2016-03-08T18:14:00Z">
              <w:r w:rsidRPr="00726DBB">
                <w:rPr>
                  <w:sz w:val="20"/>
                </w:rPr>
                <w:lastRenderedPageBreak/>
                <w:t>DU–Решение (акт, заключение, предписание) оставлено в силе.</w:t>
              </w:r>
            </w:ins>
          </w:p>
        </w:tc>
        <w:tc>
          <w:tcPr>
            <w:tcW w:w="1387" w:type="pct"/>
            <w:shd w:val="clear" w:color="auto" w:fill="auto"/>
            <w:tcPrChange w:id="4710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726DBB" w:rsidRDefault="00726DBB" w:rsidP="009C4AB5">
            <w:pPr>
              <w:spacing w:before="0" w:after="0"/>
              <w:rPr>
                <w:ins w:id="4711" w:author="Yugin Vitaly" w:date="2016-03-08T18:15:00Z"/>
                <w:sz w:val="20"/>
              </w:rPr>
            </w:pPr>
            <w:ins w:id="4712" w:author="Yugin Vitaly" w:date="2016-03-08T18:15:00Z">
              <w:r>
                <w:rPr>
                  <w:sz w:val="20"/>
                </w:rPr>
                <w:lastRenderedPageBreak/>
                <w:t>Допустимые значения:</w:t>
              </w:r>
            </w:ins>
          </w:p>
          <w:p w:rsidR="00726DBB" w:rsidRDefault="00726DBB" w:rsidP="009C4AB5">
            <w:pPr>
              <w:spacing w:before="0" w:after="0"/>
              <w:rPr>
                <w:ins w:id="4713" w:author="Yugin Vitaly" w:date="2016-03-08T18:15:00Z"/>
                <w:sz w:val="20"/>
              </w:rPr>
            </w:pPr>
            <w:ins w:id="4714" w:author="Yugin Vitaly" w:date="2016-03-08T18:15:00Z">
              <w:r>
                <w:rPr>
                  <w:sz w:val="20"/>
                  <w:lang w:val="en-US"/>
                </w:rPr>
                <w:t>DC</w:t>
              </w:r>
              <w:r>
                <w:rPr>
                  <w:sz w:val="20"/>
                </w:rPr>
                <w:t>;</w:t>
              </w:r>
            </w:ins>
          </w:p>
          <w:p w:rsidR="00726DBB" w:rsidRPr="00726DBB" w:rsidRDefault="00726DBB" w:rsidP="009C4AB5">
            <w:pPr>
              <w:spacing w:before="0" w:after="0"/>
              <w:rPr>
                <w:ins w:id="4715" w:author="Yugin Vitaly" w:date="2016-03-08T18:15:00Z"/>
                <w:sz w:val="20"/>
              </w:rPr>
            </w:pPr>
            <w:ins w:id="4716" w:author="Yugin Vitaly" w:date="2016-03-08T18:15:00Z">
              <w:r>
                <w:rPr>
                  <w:sz w:val="20"/>
                  <w:lang w:val="en-US"/>
                </w:rPr>
                <w:t>DCP</w:t>
              </w:r>
              <w:r w:rsidRPr="00726DBB">
                <w:rPr>
                  <w:sz w:val="20"/>
                </w:rPr>
                <w:t>;</w:t>
              </w:r>
            </w:ins>
          </w:p>
          <w:p w:rsidR="00726DBB" w:rsidRPr="00726DBB" w:rsidRDefault="00726DBB" w:rsidP="009C4AB5">
            <w:pPr>
              <w:spacing w:before="0" w:after="0"/>
              <w:rPr>
                <w:ins w:id="4717" w:author="Yugin Vitaly" w:date="2016-03-08T18:13:00Z"/>
                <w:sz w:val="20"/>
              </w:rPr>
            </w:pPr>
            <w:ins w:id="4718" w:author="Yugin Vitaly" w:date="2016-03-08T18:16:00Z">
              <w:r>
                <w:rPr>
                  <w:sz w:val="20"/>
                  <w:lang w:val="en-US"/>
                </w:rPr>
                <w:t>DU</w:t>
              </w:r>
            </w:ins>
          </w:p>
        </w:tc>
      </w:tr>
      <w:tr w:rsidR="00726DBB" w:rsidRPr="001A4780" w:rsidTr="003E3B58">
        <w:trPr>
          <w:gridAfter w:val="1"/>
          <w:wAfter w:w="8" w:type="pct"/>
          <w:ins w:id="4719" w:author="Yugin Vitaly" w:date="2016-03-08T18:12:00Z"/>
          <w:trPrChange w:id="472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72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722" w:author="Yugin Vitaly" w:date="2016-03-08T18:12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72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724" w:author="Yugin Vitaly" w:date="2016-03-08T18:12:00Z"/>
                <w:sz w:val="20"/>
              </w:rPr>
            </w:pPr>
            <w:ins w:id="4725" w:author="Yugin Vitaly" w:date="2016-03-08T18:14:00Z">
              <w:r w:rsidRPr="00726DBB">
                <w:rPr>
                  <w:sz w:val="20"/>
                </w:rPr>
                <w:t>partialCancelText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72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jc w:val="center"/>
              <w:rPr>
                <w:ins w:id="4727" w:author="Yugin Vitaly" w:date="2016-03-08T18:12:00Z"/>
                <w:sz w:val="20"/>
              </w:rPr>
            </w:pPr>
            <w:ins w:id="4728" w:author="Yugin Vitaly" w:date="2016-03-08T18:14:00Z">
              <w:r w:rsidRPr="00EB3F4C"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72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726DBB" w:rsidRPr="00104B12" w:rsidRDefault="00726DBB" w:rsidP="009C4AB5">
            <w:pPr>
              <w:spacing w:before="0" w:after="0"/>
              <w:jc w:val="center"/>
              <w:rPr>
                <w:ins w:id="4730" w:author="Yugin Vitaly" w:date="2016-03-08T18:12:00Z"/>
                <w:sz w:val="20"/>
              </w:rPr>
            </w:pPr>
            <w:ins w:id="4731" w:author="Yugin Vitaly" w:date="2016-03-08T18:15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73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733" w:author="Yugin Vitaly" w:date="2016-03-08T18:12:00Z"/>
                <w:sz w:val="20"/>
              </w:rPr>
            </w:pPr>
            <w:ins w:id="4734" w:author="Yugin Vitaly" w:date="2016-03-08T18:14:00Z">
              <w:r w:rsidRPr="00726DBB">
                <w:rPr>
                  <w:sz w:val="20"/>
                </w:rPr>
                <w:t>Информация о частичной отмене решения (акта, заключения, предписания)</w:t>
              </w:r>
            </w:ins>
          </w:p>
        </w:tc>
        <w:tc>
          <w:tcPr>
            <w:tcW w:w="1387" w:type="pct"/>
            <w:shd w:val="clear" w:color="auto" w:fill="auto"/>
            <w:tcPrChange w:id="473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4736" w:author="Yugin Vitaly" w:date="2016-03-08T18:12:00Z"/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73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4738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3E3B58">
        <w:trPr>
          <w:gridAfter w:val="1"/>
          <w:wAfter w:w="8" w:type="pct"/>
          <w:trPrChange w:id="473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74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  <w:tcPrChange w:id="474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4742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474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74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474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3E3B58">
        <w:trPr>
          <w:gridAfter w:val="1"/>
          <w:wAfter w:w="8" w:type="pct"/>
          <w:trPrChange w:id="474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747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74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  <w:tcPrChange w:id="4749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75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475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tcPrChange w:id="4752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75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754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75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  <w:tcPrChange w:id="475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757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4758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  <w:tcPrChange w:id="4759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3E3B58">
        <w:trPr>
          <w:gridAfter w:val="1"/>
          <w:wAfter w:w="8" w:type="pct"/>
          <w:ins w:id="4760" w:author="Yugin Vitaly" w:date="2016-03-08T18:08:00Z"/>
          <w:trPrChange w:id="476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762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D05B78" w:rsidRPr="00E87917" w:rsidRDefault="00D05B78" w:rsidP="009C4AB5">
            <w:pPr>
              <w:spacing w:before="0" w:after="0"/>
              <w:rPr>
                <w:ins w:id="4763" w:author="Yugin Vitaly" w:date="2016-03-08T18:08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764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D05B78" w:rsidRPr="00726DBB" w:rsidRDefault="00D05B78">
            <w:pPr>
              <w:spacing w:before="0" w:after="0"/>
              <w:rPr>
                <w:ins w:id="4765" w:author="Yugin Vitaly" w:date="2016-03-08T18:08:00Z"/>
                <w:sz w:val="20"/>
                <w:lang w:val="en-US"/>
              </w:rPr>
              <w:pPrChange w:id="4766" w:author="Yugin Vitaly" w:date="2016-03-08T18:19:00Z">
                <w:pPr>
                  <w:spacing w:before="0" w:after="0"/>
                  <w:ind w:firstLine="51"/>
                </w:pPr>
              </w:pPrChange>
            </w:pPr>
            <w:ins w:id="4767" w:author="Yugin Vitaly" w:date="2016-03-08T18:26:00Z">
              <w:r w:rsidRPr="00104B12">
                <w:rPr>
                  <w:sz w:val="20"/>
                </w:rPr>
                <w:t>prescription</w:t>
              </w:r>
            </w:ins>
            <w:ins w:id="4768" w:author="Yugin Vitaly" w:date="2016-03-08T18:11:00Z">
              <w:r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76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D05B78" w:rsidRPr="00E87917" w:rsidRDefault="00D05B78" w:rsidP="009C4AB5">
            <w:pPr>
              <w:spacing w:before="0" w:after="0"/>
              <w:ind w:firstLine="51"/>
              <w:jc w:val="center"/>
              <w:rPr>
                <w:ins w:id="4770" w:author="Yugin Vitaly" w:date="2016-03-08T18:08:00Z"/>
                <w:sz w:val="20"/>
              </w:rPr>
            </w:pPr>
            <w:ins w:id="4771" w:author="Yugin Vitaly" w:date="2016-03-08T18:08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772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ins w:id="4773" w:author="Yugin Vitaly" w:date="2016-03-08T18:08:00Z"/>
                <w:sz w:val="20"/>
              </w:rPr>
            </w:pPr>
            <w:ins w:id="4774" w:author="Yugin Vitaly" w:date="2016-03-08T18:08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775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D05B78" w:rsidRPr="00E87917" w:rsidRDefault="00D05B78" w:rsidP="00D05B78">
            <w:pPr>
              <w:spacing w:before="0" w:after="0"/>
              <w:ind w:firstLine="51"/>
              <w:rPr>
                <w:ins w:id="4776" w:author="Yugin Vitaly" w:date="2016-03-08T18:08:00Z"/>
                <w:sz w:val="20"/>
              </w:rPr>
            </w:pPr>
            <w:ins w:id="4777" w:author="Yugin Vitaly" w:date="2016-03-08T18:11:00Z">
              <w:r w:rsidRPr="00726DBB">
                <w:rPr>
                  <w:sz w:val="20"/>
                </w:rPr>
                <w:t>Те</w:t>
              </w:r>
              <w:proofErr w:type="gramStart"/>
              <w:r w:rsidRPr="00726DBB">
                <w:rPr>
                  <w:sz w:val="20"/>
                </w:rPr>
                <w:t xml:space="preserve">кст </w:t>
              </w:r>
            </w:ins>
            <w:ins w:id="4778" w:author="Yugin Vitaly" w:date="2016-03-08T18:26:00Z">
              <w:r>
                <w:rPr>
                  <w:sz w:val="20"/>
                </w:rPr>
                <w:t>пр</w:t>
              </w:r>
              <w:proofErr w:type="gramEnd"/>
              <w:r>
                <w:rPr>
                  <w:sz w:val="20"/>
                </w:rPr>
                <w:t>едписания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477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D05B78" w:rsidRPr="00E87917" w:rsidRDefault="00D05B78" w:rsidP="009C4AB5">
            <w:pPr>
              <w:spacing w:before="0" w:after="0"/>
              <w:ind w:firstLine="51"/>
              <w:rPr>
                <w:ins w:id="4780" w:author="Yugin Vitaly" w:date="2016-03-08T18:08:00Z"/>
                <w:sz w:val="20"/>
              </w:rPr>
            </w:pPr>
            <w:ins w:id="4781" w:author="Yugin Vitaly" w:date="2016-03-08T18:08:00Z">
              <w:r w:rsidRPr="00E87917">
                <w:rPr>
                  <w:sz w:val="20"/>
                </w:rPr>
                <w:br/>
              </w:r>
            </w:ins>
          </w:p>
        </w:tc>
      </w:tr>
      <w:tr w:rsidR="006A70E5" w:rsidRPr="001A4780" w:rsidTr="003E3B58">
        <w:trPr>
          <w:gridAfter w:val="1"/>
          <w:wAfter w:w="8" w:type="pct"/>
          <w:trPrChange w:id="478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783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78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478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4786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78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478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3E3B58">
        <w:trPr>
          <w:gridAfter w:val="1"/>
          <w:wAfter w:w="8" w:type="pct"/>
          <w:ins w:id="4789" w:author="Yugin Vitaly" w:date="2016-03-08T18:26:00Z"/>
          <w:trPrChange w:id="479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79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D05B78" w:rsidRPr="00E232BB" w:rsidRDefault="00D05B78" w:rsidP="009C4AB5">
            <w:pPr>
              <w:spacing w:before="0" w:after="0"/>
              <w:rPr>
                <w:ins w:id="4792" w:author="Yugin Vitaly" w:date="2016-03-08T18:26:00Z"/>
                <w:sz w:val="20"/>
              </w:rPr>
            </w:pPr>
            <w:ins w:id="4793" w:author="Yugin Vitaly" w:date="2016-03-08T18:26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479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D05B78" w:rsidRPr="00191F26" w:rsidRDefault="00D05B78" w:rsidP="009C4AB5">
            <w:pPr>
              <w:spacing w:before="0" w:after="0"/>
              <w:rPr>
                <w:ins w:id="4795" w:author="Yugin Vitaly" w:date="2016-03-08T18:26:00Z"/>
                <w:sz w:val="20"/>
              </w:rPr>
            </w:pPr>
            <w:ins w:id="4796" w:author="Yugin Vitaly" w:date="2016-03-08T18:27:00Z">
              <w:r w:rsidRPr="00104B12">
                <w:rPr>
                  <w:sz w:val="20"/>
                </w:rPr>
                <w:t>prescription</w:t>
              </w:r>
            </w:ins>
            <w:ins w:id="4797" w:author="Yugin Vitaly" w:date="2016-03-08T18:26:00Z"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798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D05B78" w:rsidRPr="00726DBB" w:rsidRDefault="00D05B78" w:rsidP="009C4AB5">
            <w:pPr>
              <w:spacing w:before="0" w:after="0"/>
              <w:jc w:val="center"/>
              <w:rPr>
                <w:ins w:id="4799" w:author="Yugin Vitaly" w:date="2016-03-08T18:26:00Z"/>
                <w:sz w:val="20"/>
              </w:rPr>
            </w:pPr>
            <w:ins w:id="4800" w:author="Yugin Vitaly" w:date="2016-03-08T18:26:00Z">
              <w:r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80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D05B78" w:rsidRPr="00E232BB" w:rsidRDefault="00D05B78" w:rsidP="009C4AB5">
            <w:pPr>
              <w:spacing w:before="0" w:after="0"/>
              <w:jc w:val="center"/>
              <w:rPr>
                <w:ins w:id="4802" w:author="Yugin Vitaly" w:date="2016-03-08T18:26:00Z"/>
                <w:sz w:val="20"/>
              </w:rPr>
            </w:pPr>
            <w:ins w:id="4803" w:author="Yugin Vitaly" w:date="2016-03-08T18:26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80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D05B78" w:rsidRPr="00E232BB" w:rsidRDefault="00D05B78" w:rsidP="00D05B78">
            <w:pPr>
              <w:spacing w:before="0" w:after="0"/>
              <w:rPr>
                <w:ins w:id="4805" w:author="Yugin Vitaly" w:date="2016-03-08T18:26:00Z"/>
                <w:sz w:val="20"/>
              </w:rPr>
            </w:pPr>
            <w:ins w:id="4806" w:author="Yugin Vitaly" w:date="2016-03-08T18:26:00Z">
              <w:r w:rsidRPr="00726DBB">
                <w:rPr>
                  <w:sz w:val="20"/>
                </w:rPr>
                <w:t xml:space="preserve">Обжалование </w:t>
              </w:r>
              <w:r>
                <w:rPr>
                  <w:sz w:val="20"/>
                </w:rPr>
                <w:t>предписания</w:t>
              </w:r>
            </w:ins>
          </w:p>
        </w:tc>
        <w:tc>
          <w:tcPr>
            <w:tcW w:w="1387" w:type="pct"/>
            <w:shd w:val="clear" w:color="auto" w:fill="auto"/>
            <w:tcPrChange w:id="480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D05B78" w:rsidRPr="00E232BB" w:rsidRDefault="00D05B78" w:rsidP="009C4AB5">
            <w:pPr>
              <w:spacing w:before="0" w:after="0"/>
              <w:rPr>
                <w:ins w:id="4808" w:author="Yugin Vitaly" w:date="2016-03-08T18:26:00Z"/>
                <w:sz w:val="20"/>
              </w:rPr>
            </w:pPr>
            <w:ins w:id="4809" w:author="Yugin Vitaly" w:date="2016-03-08T18:27:00Z"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6A70E5" w:rsidRPr="001A4780" w:rsidTr="003E3B58">
        <w:trPr>
          <w:gridAfter w:val="1"/>
          <w:wAfter w:w="8" w:type="pct"/>
          <w:trPrChange w:id="481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4811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3E3B58">
        <w:trPr>
          <w:gridAfter w:val="1"/>
          <w:wAfter w:w="8" w:type="pct"/>
          <w:trPrChange w:id="481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81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  <w:tcPrChange w:id="4814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815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816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817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818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81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820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821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822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823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824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825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E3B58">
        <w:trPr>
          <w:gridAfter w:val="1"/>
          <w:wAfter w:w="8" w:type="pct"/>
          <w:trPrChange w:id="482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827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  <w:tcPrChange w:id="4828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82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830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83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832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83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834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83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836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837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838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tcPrChange w:id="483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84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841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84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843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844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845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4846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84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848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84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85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851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852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4853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85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855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856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857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858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859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4860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3E3B58">
        <w:trPr>
          <w:gridAfter w:val="1"/>
          <w:wAfter w:w="8" w:type="pct"/>
          <w:trPrChange w:id="486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862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86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ins w:id="4864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86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4866" w:author="Yugin Vitaly" w:date="2016-03-08T10:38:00Z"/>
                <w:sz w:val="20"/>
              </w:rPr>
            </w:pPr>
            <w:ins w:id="4867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86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4869" w:author="Yugin Vitaly" w:date="2016-03-08T10:38:00Z"/>
                <w:sz w:val="20"/>
              </w:rPr>
            </w:pPr>
            <w:ins w:id="4870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87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rPr>
                <w:ins w:id="4872" w:author="Yugin Vitaly" w:date="2016-03-08T10:38:00Z"/>
                <w:sz w:val="20"/>
              </w:rPr>
            </w:pPr>
            <w:ins w:id="4873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4874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4875" w:author="Yugin Vitaly" w:date="2016-03-08T10:38:00Z"/>
                <w:sz w:val="20"/>
              </w:rPr>
            </w:pPr>
            <w:ins w:id="4876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1A4780" w:rsidTr="003E3B58">
        <w:trPr>
          <w:gridAfter w:val="1"/>
          <w:wAfter w:w="8" w:type="pct"/>
          <w:trPrChange w:id="487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4878" w:author="Yugin Vitaly" w:date="2016-03-11T19:42:00Z">
              <w:tcPr>
                <w:tcW w:w="775" w:type="pct"/>
                <w:gridSpan w:val="6"/>
                <w:vMerge w:val="restart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87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88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881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882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4883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1A4780" w:rsidTr="003E3B58">
        <w:trPr>
          <w:gridAfter w:val="1"/>
          <w:wAfter w:w="8" w:type="pct"/>
          <w:trPrChange w:id="488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4885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886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887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888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889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  <w:tcPrChange w:id="4890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89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4892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89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  <w:tcPrChange w:id="489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4895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4896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tcPrChange w:id="489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3E3B58">
        <w:trPr>
          <w:gridAfter w:val="1"/>
          <w:wAfter w:w="8" w:type="pct"/>
          <w:trPrChange w:id="489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899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900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901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902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903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4904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90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4906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3E3B58">
        <w:trPr>
          <w:gridAfter w:val="1"/>
          <w:wAfter w:w="8" w:type="pct"/>
          <w:trPrChange w:id="490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908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  <w:tcPrChange w:id="4909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91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911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912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913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91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915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4916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917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918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919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  <w:tcPrChange w:id="4920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E3B58">
        <w:trPr>
          <w:gridAfter w:val="1"/>
          <w:wAfter w:w="8" w:type="pct"/>
          <w:trPrChange w:id="492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922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  <w:tcPrChange w:id="4923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924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925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492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4927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E3B58">
        <w:trPr>
          <w:gridAfter w:val="1"/>
          <w:wAfter w:w="8" w:type="pct"/>
          <w:trPrChange w:id="492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4929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930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4931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4932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4933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  <w:tcPrChange w:id="4934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3E3B58">
        <w:trPr>
          <w:gridAfter w:val="1"/>
          <w:wAfter w:w="8" w:type="pct"/>
          <w:trPrChange w:id="493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4936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3E3B58">
        <w:trPr>
          <w:gridAfter w:val="1"/>
          <w:wAfter w:w="8" w:type="pct"/>
          <w:trPrChange w:id="493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93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  <w:tcPrChange w:id="493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4940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494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494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4943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3E3B58">
        <w:trPr>
          <w:gridAfter w:val="1"/>
          <w:wAfter w:w="8" w:type="pct"/>
          <w:trPrChange w:id="494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945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946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7" w:type="pct"/>
            <w:gridSpan w:val="2"/>
            <w:shd w:val="clear" w:color="auto" w:fill="auto"/>
            <w:tcPrChange w:id="4947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ins w:id="4948" w:author="Yugin Vitaly" w:date="2016-03-08T17:53:00Z">
              <w:r>
                <w:rPr>
                  <w:sz w:val="20"/>
                </w:rPr>
                <w:t>Н</w:t>
              </w:r>
            </w:ins>
            <w:del w:id="4949" w:author="Yugin Vitaly" w:date="2016-03-08T17:53:00Z">
              <w:r w:rsidDel="005C74A0">
                <w:rPr>
                  <w:sz w:val="20"/>
                </w:rPr>
                <w:delText>О</w:delText>
              </w:r>
            </w:del>
          </w:p>
        </w:tc>
        <w:tc>
          <w:tcPr>
            <w:tcW w:w="535" w:type="pct"/>
            <w:gridSpan w:val="2"/>
            <w:shd w:val="clear" w:color="auto" w:fill="auto"/>
            <w:tcPrChange w:id="495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ins w:id="4951" w:author="Yugin Vitaly" w:date="2016-03-08T17:53:00Z">
              <w:r w:rsidRPr="00E232BB">
                <w:rPr>
                  <w:sz w:val="20"/>
                </w:rPr>
                <w:t>T</w:t>
              </w:r>
              <w:r w:rsidRPr="00104B12">
                <w:rPr>
                  <w:sz w:val="20"/>
                </w:rPr>
                <w:t>(1-2</w:t>
              </w:r>
              <w:r>
                <w:rPr>
                  <w:sz w:val="20"/>
                  <w:lang w:val="en-US"/>
                </w:rPr>
                <w:t>56</w:t>
              </w:r>
              <w:r w:rsidRPr="00104B12">
                <w:rPr>
                  <w:sz w:val="20"/>
                </w:rPr>
                <w:t>)</w:t>
              </w:r>
            </w:ins>
            <w:del w:id="4952" w:author="Yugin Vitaly" w:date="2016-03-08T17:53:00Z">
              <w:r w:rsidDel="005C74A0">
                <w:rPr>
                  <w:sz w:val="20"/>
                </w:rPr>
                <w:delText>Т(30)</w:delText>
              </w:r>
            </w:del>
          </w:p>
        </w:tc>
        <w:tc>
          <w:tcPr>
            <w:tcW w:w="1404" w:type="pct"/>
            <w:gridSpan w:val="2"/>
            <w:shd w:val="clear" w:color="auto" w:fill="auto"/>
            <w:tcPrChange w:id="4953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ins w:id="4954" w:author="Yugin Vitaly" w:date="2016-03-08T17:53:00Z">
              <w:r w:rsidRPr="00D918AC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внеплановой проверки</w:t>
              </w:r>
              <w:r w:rsidRPr="00D918AC">
                <w:rPr>
                  <w:sz w:val="20"/>
                </w:rPr>
                <w:t>, сформированный контрольным органом</w:t>
              </w:r>
            </w:ins>
            <w:del w:id="4955" w:author="Yugin Vitaly" w:date="2016-03-08T17:53:00Z">
              <w:r w:rsidDel="005C74A0">
                <w:rPr>
                  <w:sz w:val="20"/>
                </w:rPr>
                <w:delText>Номер внеплановой проверки</w:delText>
              </w:r>
            </w:del>
          </w:p>
        </w:tc>
        <w:tc>
          <w:tcPr>
            <w:tcW w:w="1387" w:type="pct"/>
            <w:shd w:val="clear" w:color="auto" w:fill="auto"/>
            <w:tcPrChange w:id="495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ins w:id="4957" w:author="Yugin Vitaly" w:date="2016-03-08T17:53:00Z">
              <w:r>
                <w:rPr>
                  <w:sz w:val="20"/>
                </w:rPr>
                <w:t>Указывается в случае если у внеплановой проверки не заполнено поле «</w:t>
              </w:r>
              <w:r w:rsidRPr="00A057CF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внеплановой проверки</w:t>
              </w:r>
              <w:r w:rsidRPr="00A057CF">
                <w:rPr>
                  <w:sz w:val="20"/>
                </w:rPr>
                <w:t xml:space="preserve"> (согласно ПП РФ №1148)</w:t>
              </w:r>
              <w:r>
                <w:rPr>
                  <w:sz w:val="20"/>
                </w:rPr>
                <w:t>»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</w:p>
        </w:tc>
      </w:tr>
      <w:tr w:rsidR="00B22D9E" w:rsidRPr="001A4780" w:rsidTr="003E3B58">
        <w:trPr>
          <w:gridAfter w:val="1"/>
          <w:wAfter w:w="8" w:type="pct"/>
          <w:ins w:id="4958" w:author="Yugin Vitaly" w:date="2016-03-08T17:54:00Z"/>
          <w:trPrChange w:id="495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96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B22D9E" w:rsidRPr="00E232BB" w:rsidRDefault="00B22D9E" w:rsidP="00B22D9E">
            <w:pPr>
              <w:spacing w:before="0" w:after="0"/>
              <w:rPr>
                <w:ins w:id="4961" w:author="Yugin Vitaly" w:date="2016-03-08T17:54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496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B22D9E" w:rsidRPr="00A057CF" w:rsidRDefault="00B22D9E" w:rsidP="00B22D9E">
            <w:pPr>
              <w:spacing w:before="0" w:after="0"/>
              <w:rPr>
                <w:ins w:id="4963" w:author="Yugin Vitaly" w:date="2016-03-08T17:54:00Z"/>
                <w:sz w:val="20"/>
                <w:lang w:val="en-US"/>
              </w:rPr>
            </w:pPr>
            <w:ins w:id="4964" w:author="Yugin Vitaly" w:date="2016-03-08T17:54:00Z">
              <w:r>
                <w:rPr>
                  <w:sz w:val="20"/>
                  <w:lang w:val="en-US"/>
                </w:rPr>
                <w:t>regNumber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496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B22D9E" w:rsidRPr="00A057CF" w:rsidRDefault="00B22D9E" w:rsidP="00B22D9E">
            <w:pPr>
              <w:spacing w:before="0" w:after="0"/>
              <w:jc w:val="center"/>
              <w:rPr>
                <w:ins w:id="4966" w:author="Yugin Vitaly" w:date="2016-03-08T17:54:00Z"/>
                <w:sz w:val="20"/>
              </w:rPr>
            </w:pPr>
            <w:ins w:id="4967" w:author="Yugin Vitaly" w:date="2016-03-08T17:54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496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B22D9E" w:rsidRPr="00104B12" w:rsidRDefault="00B22D9E" w:rsidP="00B22D9E">
            <w:pPr>
              <w:spacing w:before="0" w:after="0"/>
              <w:jc w:val="center"/>
              <w:rPr>
                <w:ins w:id="4969" w:author="Yugin Vitaly" w:date="2016-03-08T17:54:00Z"/>
                <w:sz w:val="20"/>
              </w:rPr>
            </w:pPr>
            <w:ins w:id="4970" w:author="Yugin Vitaly" w:date="2016-03-08T17:54:00Z">
              <w:r w:rsidRPr="00E232BB">
                <w:rPr>
                  <w:sz w:val="20"/>
                </w:rPr>
                <w:t>T</w:t>
              </w:r>
              <w:r w:rsidRPr="00104B12">
                <w:rPr>
                  <w:sz w:val="20"/>
                </w:rPr>
                <w:t>(1-</w:t>
              </w:r>
              <w:r>
                <w:rPr>
                  <w:sz w:val="20"/>
                  <w:lang w:val="en-US"/>
                </w:rPr>
                <w:t>21</w:t>
              </w:r>
              <w:r w:rsidRPr="00104B12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497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B22D9E" w:rsidRPr="00E232BB" w:rsidRDefault="00B22D9E" w:rsidP="00B22D9E">
            <w:pPr>
              <w:spacing w:before="0" w:after="0"/>
              <w:rPr>
                <w:ins w:id="4972" w:author="Yugin Vitaly" w:date="2016-03-08T17:54:00Z"/>
                <w:sz w:val="20"/>
              </w:rPr>
            </w:pPr>
            <w:ins w:id="4973" w:author="Yugin Vitaly" w:date="2016-03-08T17:54:00Z">
              <w:r w:rsidRPr="00A057CF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внеплановой проверки</w:t>
              </w:r>
              <w:r w:rsidRPr="00A057CF">
                <w:rPr>
                  <w:sz w:val="20"/>
                </w:rPr>
                <w:t xml:space="preserve"> (согласно ПП РФ №1148)</w:t>
              </w:r>
            </w:ins>
          </w:p>
        </w:tc>
        <w:tc>
          <w:tcPr>
            <w:tcW w:w="1387" w:type="pct"/>
            <w:shd w:val="clear" w:color="auto" w:fill="auto"/>
            <w:tcPrChange w:id="4974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B22D9E" w:rsidRDefault="00B22D9E" w:rsidP="00B22D9E">
            <w:pPr>
              <w:spacing w:before="0" w:after="0"/>
              <w:rPr>
                <w:ins w:id="4975" w:author="Yugin Vitaly" w:date="2016-03-08T17:54:00Z"/>
                <w:sz w:val="20"/>
              </w:rPr>
            </w:pPr>
            <w:ins w:id="4976" w:author="Yugin Vitaly" w:date="2016-03-08T17:54:00Z">
              <w:r>
                <w:rPr>
                  <w:sz w:val="20"/>
                </w:rPr>
                <w:t>Указывается в случае, если у внеплановой проверки сформировано данное поле.</w:t>
              </w:r>
            </w:ins>
          </w:p>
          <w:p w:rsidR="00B22D9E" w:rsidRPr="00A057CF" w:rsidRDefault="00B22D9E" w:rsidP="00B22D9E">
            <w:pPr>
              <w:spacing w:before="0" w:after="0"/>
              <w:rPr>
                <w:ins w:id="4977" w:author="Yugin Vitaly" w:date="2016-03-08T17:54:00Z"/>
                <w:sz w:val="20"/>
              </w:rPr>
            </w:pPr>
            <w:ins w:id="4978" w:author="Yugin Vitaly" w:date="2016-03-08T17:54:00Z">
              <w:r>
                <w:rPr>
                  <w:sz w:val="20"/>
                </w:rPr>
                <w:t xml:space="preserve">Указание одного из полей </w:t>
              </w:r>
              <w:r w:rsidRPr="00104B12">
                <w:rPr>
                  <w:sz w:val="20"/>
                </w:rPr>
                <w:t>unplannedCheckNumber</w:t>
              </w:r>
              <w:r w:rsidRPr="00A057CF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 xml:space="preserve">или </w:t>
              </w:r>
              <w:r>
                <w:rPr>
                  <w:sz w:val="20"/>
                  <w:lang w:val="en-US"/>
                </w:rPr>
                <w:t>regNumber</w:t>
              </w:r>
              <w:r w:rsidRPr="00A057CF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контролируется при приеме.</w:t>
              </w:r>
            </w:ins>
          </w:p>
        </w:tc>
      </w:tr>
      <w:tr w:rsidR="006A70E5" w:rsidRPr="001A4780" w:rsidTr="003E3B58">
        <w:tblPrEx>
          <w:tblPrExChange w:id="497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98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981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4982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  <w:tcPrChange w:id="4983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tcPrChange w:id="4984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4985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  <w:tcPrChange w:id="4986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ins w:id="4987" w:author="Yugin Vitaly" w:date="2016-03-08T18:51:00Z"/>
                <w:sz w:val="20"/>
              </w:rPr>
            </w:pPr>
            <w:r>
              <w:rPr>
                <w:sz w:val="20"/>
              </w:rPr>
              <w:lastRenderedPageBreak/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ins w:id="4988" w:author="Yugin Vitaly" w:date="2016-03-08T18:51:00Z">
              <w:r>
                <w:rPr>
                  <w:sz w:val="20"/>
                </w:rPr>
                <w:t>Состав блока – см. состав блока «</w:t>
              </w:r>
            </w:ins>
            <w:ins w:id="4989" w:author="Yugin Vitaly" w:date="2016-03-08T18:52:00Z">
              <w:r w:rsidRPr="001F6FCA">
                <w:rPr>
                  <w:sz w:val="20"/>
                </w:rPr>
                <w:t>Субъект внеплановой проверки</w:t>
              </w:r>
            </w:ins>
            <w:ins w:id="4990" w:author="Yugin Vitaly" w:date="2016-03-08T18:51:00Z">
              <w:r>
                <w:rPr>
                  <w:sz w:val="20"/>
                </w:rPr>
                <w:t>»</w:t>
              </w:r>
              <w:r w:rsidRPr="002F00DA">
                <w:rPr>
                  <w:sz w:val="20"/>
                </w:rPr>
                <w:t xml:space="preserve"> (</w:t>
              </w:r>
            </w:ins>
            <w:ins w:id="4991" w:author="Yugin Vitaly" w:date="2016-03-08T18:52:00Z">
              <w:r w:rsidRPr="001F6FCA">
                <w:rPr>
                  <w:sz w:val="20"/>
                  <w:lang w:val="en-US"/>
                </w:rPr>
                <w:t>checkedSubject</w:t>
              </w:r>
            </w:ins>
            <w:ins w:id="4992" w:author="Yugin Vitaly" w:date="2016-03-08T18:51:00Z">
              <w:r w:rsidRPr="002F00DA">
                <w:rPr>
                  <w:sz w:val="20"/>
                </w:rPr>
                <w:t>)</w:t>
              </w:r>
              <w:r>
                <w:rPr>
                  <w:sz w:val="20"/>
                </w:rPr>
                <w:t xml:space="preserve"> документа «Информация о </w:t>
              </w:r>
            </w:ins>
            <w:ins w:id="4993" w:author="Yugin Vitaly" w:date="2016-03-08T18:52:00Z">
              <w:r>
                <w:rPr>
                  <w:sz w:val="20"/>
                </w:rPr>
                <w:t>внеплановой проверке</w:t>
              </w:r>
            </w:ins>
            <w:ins w:id="4994" w:author="Yugin Vitaly" w:date="2016-03-08T18:51:00Z">
              <w:r>
                <w:rPr>
                  <w:sz w:val="20"/>
                </w:rPr>
                <w:t>» (</w:t>
              </w:r>
            </w:ins>
            <w:ins w:id="4995" w:author="Yugin Vitaly" w:date="2016-03-08T18:53:00Z">
              <w:r w:rsidRPr="001F6FCA">
                <w:rPr>
                  <w:sz w:val="20"/>
                  <w:lang w:val="en-US"/>
                </w:rPr>
                <w:t>unplannedCheck</w:t>
              </w:r>
            </w:ins>
            <w:ins w:id="4996" w:author="Yugin Vitaly" w:date="2016-03-08T18:51:00Z">
              <w:r>
                <w:rPr>
                  <w:sz w:val="20"/>
                </w:rPr>
                <w:t>)</w:t>
              </w:r>
            </w:ins>
          </w:p>
        </w:tc>
      </w:tr>
      <w:tr w:rsidR="000F37CD" w:rsidRPr="001A4780" w:rsidTr="003E3B58">
        <w:tblPrEx>
          <w:tblPrExChange w:id="499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499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4999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000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  <w:tcPrChange w:id="5001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tcPrChange w:id="5002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2"/>
            <w:shd w:val="clear" w:color="auto" w:fill="auto"/>
            <w:tcPrChange w:id="5003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7" w:type="pct"/>
            <w:shd w:val="clear" w:color="auto" w:fill="auto"/>
            <w:tcPrChange w:id="5004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3E3B58">
        <w:tblPrEx>
          <w:tblPrExChange w:id="500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0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007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008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5009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tcPrChange w:id="5010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011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501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3E3B58">
        <w:tblPrEx>
          <w:tblPrExChange w:id="501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1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015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016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017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018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019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87" w:type="pct"/>
            <w:shd w:val="clear" w:color="auto" w:fill="auto"/>
            <w:tcPrChange w:id="5020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3E3B58">
        <w:tblPrEx>
          <w:tblPrExChange w:id="502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2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023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024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7" w:type="pct"/>
            <w:gridSpan w:val="2"/>
            <w:shd w:val="clear" w:color="auto" w:fill="auto"/>
            <w:tcPrChange w:id="5025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tcPrChange w:id="5026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2"/>
            <w:shd w:val="clear" w:color="auto" w:fill="auto"/>
            <w:tcPrChange w:id="5027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7" w:type="pct"/>
            <w:shd w:val="clear" w:color="auto" w:fill="auto"/>
            <w:tcPrChange w:id="5028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136EFA" w:rsidRPr="001A4780" w:rsidTr="003E3B58">
        <w:tblPrEx>
          <w:tblPrExChange w:id="502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3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031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032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136EFA" w:rsidRPr="00E87917" w:rsidRDefault="00136EFA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033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136EFA" w:rsidRPr="00E87917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034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136EFA" w:rsidRPr="00F623E0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035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136EFA" w:rsidRPr="00E87917" w:rsidRDefault="00136EFA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87" w:type="pct"/>
            <w:shd w:val="clear" w:color="auto" w:fill="auto"/>
            <w:tcPrChange w:id="5036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3E3B58">
        <w:tblPrEx>
          <w:tblPrExChange w:id="503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3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5039" w:author="Yugin Vitaly" w:date="2016-03-11T19:42:00Z">
              <w:tcPr>
                <w:tcW w:w="770" w:type="pct"/>
                <w:gridSpan w:val="5"/>
                <w:vMerge w:val="restart"/>
                <w:shd w:val="clear" w:color="auto" w:fill="auto"/>
                <w:vAlign w:val="center"/>
              </w:tcPr>
            </w:tcPrChange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tcPrChange w:id="5040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041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136EFA" w:rsidRPr="00E87917" w:rsidRDefault="00136EFA" w:rsidP="001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042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136EFA" w:rsidRPr="00104B12" w:rsidRDefault="00136EFA" w:rsidP="00136EF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043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  <w:tcPrChange w:id="5044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</w:tr>
      <w:tr w:rsidR="00136EFA" w:rsidRPr="001A4780" w:rsidTr="003E3B58">
        <w:tblPrEx>
          <w:tblPrExChange w:id="504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4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5047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048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136EFA" w:rsidRPr="00E87917" w:rsidRDefault="00136EFA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049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136EFA" w:rsidRPr="00E87917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050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051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136EFA" w:rsidRPr="00E87917" w:rsidRDefault="00136EFA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7" w:type="pct"/>
            <w:shd w:val="clear" w:color="auto" w:fill="auto"/>
            <w:tcPrChange w:id="505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136EFA" w:rsidRPr="001A4780" w:rsidTr="003E3B58">
        <w:tblPrEx>
          <w:tblPrExChange w:id="505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5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5055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056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136EFA" w:rsidRPr="0019617A" w:rsidRDefault="00136EFA" w:rsidP="008E08A0">
            <w:pPr>
              <w:spacing w:before="0" w:after="0"/>
              <w:rPr>
                <w:sz w:val="20"/>
              </w:rPr>
            </w:pPr>
            <w:r w:rsidRPr="00736125">
              <w:rPr>
                <w:sz w:val="20"/>
              </w:rPr>
              <w:t>conclusion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057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058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059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136EFA" w:rsidRDefault="00136EFA" w:rsidP="003050C8">
            <w:pPr>
              <w:spacing w:before="0" w:after="0"/>
              <w:rPr>
                <w:sz w:val="20"/>
              </w:rPr>
            </w:pPr>
            <w:r w:rsidRPr="00736125">
              <w:rPr>
                <w:sz w:val="20"/>
              </w:rPr>
              <w:t>Заключение</w:t>
            </w:r>
          </w:p>
        </w:tc>
        <w:tc>
          <w:tcPr>
            <w:tcW w:w="1387" w:type="pct"/>
            <w:shd w:val="clear" w:color="auto" w:fill="auto"/>
            <w:tcPrChange w:id="5060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136EFA" w:rsidRPr="00E87917" w:rsidRDefault="00136EFA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3E3B58">
        <w:tblPrEx>
          <w:tblPrExChange w:id="506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6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063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3E3B58">
        <w:tblPrEx>
          <w:tblPrExChange w:id="506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6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066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  <w:tcPrChange w:id="5067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068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069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070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071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3E3B58">
        <w:tblPrEx>
          <w:tblPrExChange w:id="507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7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074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075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076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077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078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079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3E3B58">
        <w:tblPrEx>
          <w:tblPrExChange w:id="508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8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082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  <w:tcPrChange w:id="5083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084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085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086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087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08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8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090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091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092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093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094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tcPrChange w:id="509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09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09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09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09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10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101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102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5103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10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0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106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10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108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109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110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5111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11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1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114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11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116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117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118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5119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3E3B58">
        <w:tblPrEx>
          <w:tblPrExChange w:id="512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2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122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12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5124" w:author="Yugin Vitaly" w:date="2016-03-08T10:38:00Z"/>
                <w:sz w:val="20"/>
              </w:rPr>
            </w:pPr>
            <w:ins w:id="5125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5126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5127" w:author="Yugin Vitaly" w:date="2016-03-08T10:38:00Z"/>
                <w:sz w:val="20"/>
              </w:rPr>
            </w:pPr>
            <w:ins w:id="5128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512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5130" w:author="Yugin Vitaly" w:date="2016-03-08T10:38:00Z"/>
                <w:sz w:val="20"/>
              </w:rPr>
            </w:pPr>
            <w:ins w:id="5131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5132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rPr>
                <w:ins w:id="5133" w:author="Yugin Vitaly" w:date="2016-03-08T10:38:00Z"/>
                <w:sz w:val="20"/>
              </w:rPr>
            </w:pPr>
            <w:ins w:id="5134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513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5136" w:author="Yugin Vitaly" w:date="2016-03-08T10:38:00Z"/>
                <w:sz w:val="20"/>
              </w:rPr>
            </w:pPr>
            <w:ins w:id="5137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C84EEA" w:rsidRPr="001A4780" w:rsidTr="003E3B58">
        <w:tblPrEx>
          <w:tblPrExChange w:id="513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3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5140" w:author="Yugin Vitaly" w:date="2016-03-11T19:42:00Z">
              <w:tcPr>
                <w:tcW w:w="770" w:type="pct"/>
                <w:gridSpan w:val="5"/>
                <w:vMerge w:val="restart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141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142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143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144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514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14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4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5148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14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15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151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152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  <w:tcPrChange w:id="5153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3E3B58">
        <w:tblPrEx>
          <w:tblPrExChange w:id="515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5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5156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15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  <w:tcPrChange w:id="5158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15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516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tcPrChange w:id="516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84EEA" w:rsidRPr="001A4780" w:rsidTr="003E3B58">
        <w:tblPrEx>
          <w:tblPrExChange w:id="516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6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164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165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166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167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168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5169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17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7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172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3E3B58">
        <w:tblPrEx>
          <w:tblPrExChange w:id="517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7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175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  <w:tcPrChange w:id="5176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177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178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179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180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18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8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183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184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185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186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187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  <w:tcPrChange w:id="5188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3E3B58">
        <w:tblPrEx>
          <w:tblPrExChange w:id="518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9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191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  <w:tcPrChange w:id="5192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193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194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195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196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19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19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199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200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01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202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5203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  <w:tcPrChange w:id="5204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3E3B58">
        <w:tblPrEx>
          <w:tblPrExChange w:id="520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0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207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3E3B58">
        <w:tblPrEx>
          <w:tblPrExChange w:id="520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0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210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  <w:tcPrChange w:id="5211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12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213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5214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5215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3E3B58">
        <w:tblPrEx>
          <w:tblPrExChange w:id="521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1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5218" w:author="Yugin Vitaly" w:date="2016-03-11T19:42:00Z">
              <w:tcPr>
                <w:tcW w:w="770" w:type="pct"/>
                <w:gridSpan w:val="5"/>
                <w:vMerge w:val="restart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tcPrChange w:id="521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2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5221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222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  <w:tcPrChange w:id="5223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22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2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5226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22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28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522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23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  <w:tcPrChange w:id="523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23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3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5234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23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36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237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04" w:type="pct"/>
            <w:gridSpan w:val="2"/>
            <w:shd w:val="clear" w:color="auto" w:fill="auto"/>
            <w:tcPrChange w:id="5238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87" w:type="pct"/>
            <w:shd w:val="clear" w:color="auto" w:fill="auto"/>
            <w:tcPrChange w:id="5239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24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4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242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24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44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tcPrChange w:id="524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tcPrChange w:id="5246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87" w:type="pct"/>
            <w:shd w:val="clear" w:color="auto" w:fill="auto"/>
            <w:tcPrChange w:id="5247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24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4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250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3E3B58">
        <w:tblPrEx>
          <w:tblPrExChange w:id="525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5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253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  <w:tcPrChange w:id="5254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55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256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257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258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25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6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261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262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</w:t>
            </w:r>
            <w:r w:rsidRPr="00E87917">
              <w:rPr>
                <w:sz w:val="20"/>
              </w:rPr>
              <w:lastRenderedPageBreak/>
              <w:t>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63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264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265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  <w:tcPrChange w:id="5266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3E3B58">
        <w:tblPrEx>
          <w:tblPrExChange w:id="526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6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269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270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E86266" w:rsidP="00C84EEA">
            <w:pPr>
              <w:spacing w:before="0" w:after="0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C84EEA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71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272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273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  <w:tcPrChange w:id="5274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865BC6">
        <w:trPr>
          <w:gridAfter w:val="1"/>
          <w:wAfter w:w="8" w:type="pct"/>
          <w:ins w:id="5275" w:author="Yugin Vitaly" w:date="2016-03-11T19:43:00Z"/>
        </w:trPr>
        <w:tc>
          <w:tcPr>
            <w:tcW w:w="776" w:type="pct"/>
            <w:gridSpan w:val="3"/>
            <w:shd w:val="clear" w:color="auto" w:fill="auto"/>
            <w:vAlign w:val="center"/>
          </w:tcPr>
          <w:p w:rsidR="003E3B58" w:rsidRPr="00104B12" w:rsidRDefault="003E3B58" w:rsidP="00865BC6">
            <w:pPr>
              <w:spacing w:before="0" w:after="0"/>
              <w:rPr>
                <w:ins w:id="5276" w:author="Yugin Vitaly" w:date="2016-03-11T19:43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5277" w:author="Yugin Vitaly" w:date="2016-03-11T19:43:00Z"/>
                <w:sz w:val="20"/>
              </w:rPr>
            </w:pPr>
            <w:ins w:id="5278" w:author="Yugin Vitaly" w:date="2016-03-11T19:43:00Z">
              <w:r w:rsidRPr="00CC7D5D">
                <w:rPr>
                  <w:sz w:val="20"/>
                </w:rPr>
                <w:t>purchaseCode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5279" w:author="Yugin Vitaly" w:date="2016-03-11T19:43:00Z"/>
                <w:sz w:val="20"/>
              </w:rPr>
            </w:pPr>
            <w:ins w:id="5280" w:author="Yugin Vitaly" w:date="2016-03-11T19:43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5281" w:author="Yugin Vitaly" w:date="2016-03-11T19:43:00Z"/>
                <w:sz w:val="20"/>
              </w:rPr>
            </w:pPr>
            <w:ins w:id="5282" w:author="Yugin Vitaly" w:date="2016-03-11T19:43:00Z">
              <w:r>
                <w:rPr>
                  <w:sz w:val="20"/>
                  <w:lang w:val="en-US"/>
                </w:rPr>
                <w:t>T</w:t>
              </w:r>
              <w:r>
                <w:rPr>
                  <w:sz w:val="20"/>
                </w:rPr>
                <w:t xml:space="preserve"> (36)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5283" w:author="Yugin Vitaly" w:date="2016-03-11T19:43:00Z"/>
                <w:sz w:val="20"/>
              </w:rPr>
            </w:pPr>
            <w:ins w:id="5284" w:author="Yugin Vitaly" w:date="2016-03-11T19:43:00Z">
              <w:r w:rsidRPr="00CC7D5D">
                <w:rPr>
                  <w:sz w:val="20"/>
                </w:rPr>
                <w:t>Идентификационный код закупки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5285" w:author="Yugin Vitaly" w:date="2016-03-11T19:43:00Z"/>
                <w:sz w:val="20"/>
              </w:rPr>
            </w:pPr>
          </w:p>
        </w:tc>
      </w:tr>
      <w:tr w:rsidR="00C84EEA" w:rsidRPr="001A4780" w:rsidTr="003E3B58">
        <w:tblPrEx>
          <w:tblPrExChange w:id="528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8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288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3E3B58">
        <w:tblPrEx>
          <w:tblPrExChange w:id="528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9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291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  <w:tcPrChange w:id="5292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293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294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295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296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29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29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299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300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tcPrChange w:id="5301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302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303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  <w:tcPrChange w:id="5304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3E3B58">
        <w:tblPrEx>
          <w:tblPrExChange w:id="530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0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307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308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E86266" w:rsidP="00C84EEA">
            <w:pPr>
              <w:spacing w:before="0" w:after="0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C84EEA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67" w:type="pct"/>
            <w:gridSpan w:val="2"/>
            <w:shd w:val="clear" w:color="auto" w:fill="auto"/>
            <w:tcPrChange w:id="5309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310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311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  <w:tcPrChange w:id="5312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31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1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315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3E3B58">
        <w:tblPrEx>
          <w:tblPrExChange w:id="531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1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31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  <w:tcPrChange w:id="5319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32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321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322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323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3E3B58">
        <w:tblPrEx>
          <w:tblPrExChange w:id="532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2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326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327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328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329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330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  <w:tcPrChange w:id="5331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3E3B58">
        <w:tblPrEx>
          <w:tblPrExChange w:id="533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3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334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335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336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337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338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  <w:tcPrChange w:id="5339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3E3B58">
        <w:tblPrEx>
          <w:tblPrExChange w:id="534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4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5342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3E3B58">
        <w:tblPrEx>
          <w:tblPrExChange w:id="534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4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345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  <w:tcPrChange w:id="5346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5347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5348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5349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5350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3E3B58">
        <w:tblPrEx>
          <w:tblPrExChange w:id="535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5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353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354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7" w:type="pct"/>
            <w:gridSpan w:val="2"/>
            <w:shd w:val="clear" w:color="auto" w:fill="auto"/>
            <w:tcPrChange w:id="5355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356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5357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87" w:type="pct"/>
            <w:shd w:val="clear" w:color="auto" w:fill="auto"/>
            <w:tcPrChange w:id="5358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35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6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361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362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  <w:tcPrChange w:id="5363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364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5365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87" w:type="pct"/>
            <w:shd w:val="clear" w:color="auto" w:fill="auto"/>
            <w:tcPrChange w:id="5366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3E3B58">
        <w:trPr>
          <w:gridAfter w:val="1"/>
          <w:wAfter w:w="8" w:type="pct"/>
          <w:ins w:id="5367" w:author="Yugin Vitaly" w:date="2016-03-08T18:17:00Z"/>
          <w:trPrChange w:id="536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369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904D89" w:rsidRPr="00E87917" w:rsidRDefault="00904D89" w:rsidP="009C4AB5">
            <w:pPr>
              <w:spacing w:before="0" w:after="0"/>
              <w:rPr>
                <w:ins w:id="5370" w:author="Yugin Vitaly" w:date="2016-03-08T18:17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371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904D89" w:rsidRPr="00726DBB" w:rsidRDefault="00904D89" w:rsidP="009C4AB5">
            <w:pPr>
              <w:spacing w:before="0" w:after="0"/>
              <w:rPr>
                <w:ins w:id="5372" w:author="Yugin Vitaly" w:date="2016-03-08T18:17:00Z"/>
                <w:sz w:val="20"/>
                <w:lang w:val="en-US"/>
              </w:rPr>
            </w:pPr>
            <w:ins w:id="5373" w:author="Yugin Vitaly" w:date="2016-03-08T18:31:00Z">
              <w:r w:rsidRPr="00104B12">
                <w:rPr>
                  <w:sz w:val="20"/>
                </w:rPr>
                <w:t>act</w:t>
              </w:r>
            </w:ins>
            <w:ins w:id="5374" w:author="Yugin Vitaly" w:date="2016-03-08T18:17:00Z">
              <w:r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375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904D89" w:rsidRPr="00E87917" w:rsidRDefault="00904D89" w:rsidP="009C4AB5">
            <w:pPr>
              <w:spacing w:before="0" w:after="0"/>
              <w:ind w:firstLine="51"/>
              <w:jc w:val="center"/>
              <w:rPr>
                <w:ins w:id="5376" w:author="Yugin Vitaly" w:date="2016-03-08T18:17:00Z"/>
                <w:sz w:val="20"/>
              </w:rPr>
            </w:pPr>
            <w:ins w:id="5377" w:author="Yugin Vitaly" w:date="2016-03-08T18:17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378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ins w:id="5379" w:author="Yugin Vitaly" w:date="2016-03-08T18:17:00Z"/>
                <w:sz w:val="20"/>
              </w:rPr>
            </w:pPr>
            <w:ins w:id="5380" w:author="Yugin Vitaly" w:date="2016-03-08T18:17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38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904D89" w:rsidRPr="00E87917" w:rsidRDefault="00904D89" w:rsidP="00904D89">
            <w:pPr>
              <w:spacing w:before="0" w:after="0"/>
              <w:ind w:firstLine="51"/>
              <w:rPr>
                <w:ins w:id="5382" w:author="Yugin Vitaly" w:date="2016-03-08T18:17:00Z"/>
                <w:sz w:val="20"/>
              </w:rPr>
            </w:pPr>
            <w:ins w:id="5383" w:author="Yugin Vitaly" w:date="2016-03-08T18:17:00Z">
              <w:r w:rsidRPr="00726DBB">
                <w:rPr>
                  <w:sz w:val="20"/>
                </w:rPr>
                <w:t xml:space="preserve">Текст </w:t>
              </w:r>
            </w:ins>
            <w:ins w:id="5384" w:author="Yugin Vitaly" w:date="2016-03-08T18:31:00Z">
              <w:r>
                <w:rPr>
                  <w:sz w:val="20"/>
                </w:rPr>
                <w:t>акта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5385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904D89" w:rsidRPr="00E87917" w:rsidRDefault="00904D89" w:rsidP="009C4AB5">
            <w:pPr>
              <w:spacing w:before="0" w:after="0"/>
              <w:ind w:firstLine="51"/>
              <w:rPr>
                <w:ins w:id="5386" w:author="Yugin Vitaly" w:date="2016-03-08T18:17:00Z"/>
                <w:sz w:val="20"/>
              </w:rPr>
            </w:pPr>
            <w:ins w:id="5387" w:author="Yugin Vitaly" w:date="2016-03-08T18:17:00Z">
              <w:r w:rsidRPr="00E87917">
                <w:rPr>
                  <w:sz w:val="20"/>
                </w:rPr>
                <w:br/>
              </w:r>
            </w:ins>
          </w:p>
        </w:tc>
      </w:tr>
      <w:tr w:rsidR="00C84EEA" w:rsidRPr="001A4780" w:rsidTr="003E3B58">
        <w:tblPrEx>
          <w:tblPrExChange w:id="538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38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390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391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5392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5393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394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5395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3E3B58">
        <w:trPr>
          <w:gridAfter w:val="1"/>
          <w:wAfter w:w="8" w:type="pct"/>
          <w:ins w:id="5396" w:author="Yugin Vitaly" w:date="2016-03-08T18:32:00Z"/>
          <w:trPrChange w:id="539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39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904D89" w:rsidRPr="00E232BB" w:rsidRDefault="00904D89" w:rsidP="009C4AB5">
            <w:pPr>
              <w:spacing w:before="0" w:after="0"/>
              <w:rPr>
                <w:ins w:id="5399" w:author="Yugin Vitaly" w:date="2016-03-08T18:32:00Z"/>
                <w:sz w:val="20"/>
              </w:rPr>
            </w:pPr>
            <w:ins w:id="5400" w:author="Yugin Vitaly" w:date="2016-03-08T18:32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540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904D89" w:rsidRPr="00191F26" w:rsidRDefault="00904D89" w:rsidP="009C4AB5">
            <w:pPr>
              <w:spacing w:before="0" w:after="0"/>
              <w:rPr>
                <w:ins w:id="5402" w:author="Yugin Vitaly" w:date="2016-03-08T18:32:00Z"/>
                <w:sz w:val="20"/>
              </w:rPr>
            </w:pPr>
            <w:ins w:id="5403" w:author="Yugin Vitaly" w:date="2016-03-08T18:32:00Z">
              <w:r w:rsidRPr="00104B12">
                <w:rPr>
                  <w:sz w:val="20"/>
                </w:rPr>
                <w:t>act</w:t>
              </w:r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540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904D89" w:rsidRPr="00726DBB" w:rsidRDefault="00904D89" w:rsidP="009C4AB5">
            <w:pPr>
              <w:spacing w:before="0" w:after="0"/>
              <w:jc w:val="center"/>
              <w:rPr>
                <w:ins w:id="5405" w:author="Yugin Vitaly" w:date="2016-03-08T18:32:00Z"/>
                <w:sz w:val="20"/>
              </w:rPr>
            </w:pPr>
            <w:ins w:id="5406" w:author="Yugin Vitaly" w:date="2016-03-08T18:32:00Z">
              <w:r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5407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904D89" w:rsidRPr="00E232BB" w:rsidRDefault="00904D89" w:rsidP="009C4AB5">
            <w:pPr>
              <w:spacing w:before="0" w:after="0"/>
              <w:jc w:val="center"/>
              <w:rPr>
                <w:ins w:id="5408" w:author="Yugin Vitaly" w:date="2016-03-08T18:32:00Z"/>
                <w:sz w:val="20"/>
              </w:rPr>
            </w:pPr>
            <w:ins w:id="5409" w:author="Yugin Vitaly" w:date="2016-03-08T18:32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5410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904D89" w:rsidRPr="00E232BB" w:rsidRDefault="00904D89" w:rsidP="00904D89">
            <w:pPr>
              <w:spacing w:before="0" w:after="0"/>
              <w:rPr>
                <w:ins w:id="5411" w:author="Yugin Vitaly" w:date="2016-03-08T18:32:00Z"/>
                <w:sz w:val="20"/>
              </w:rPr>
            </w:pPr>
            <w:ins w:id="5412" w:author="Yugin Vitaly" w:date="2016-03-08T18:32:00Z">
              <w:r w:rsidRPr="00726DBB">
                <w:rPr>
                  <w:sz w:val="20"/>
                </w:rPr>
                <w:t xml:space="preserve">Обжалование </w:t>
              </w:r>
              <w:r>
                <w:rPr>
                  <w:sz w:val="20"/>
                </w:rPr>
                <w:t>акта</w:t>
              </w:r>
            </w:ins>
          </w:p>
        </w:tc>
        <w:tc>
          <w:tcPr>
            <w:tcW w:w="1387" w:type="pct"/>
            <w:shd w:val="clear" w:color="auto" w:fill="auto"/>
            <w:tcPrChange w:id="5413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904D89" w:rsidRPr="00D05B78" w:rsidRDefault="00904D89" w:rsidP="009C4AB5">
            <w:pPr>
              <w:spacing w:before="0" w:after="0"/>
              <w:rPr>
                <w:ins w:id="5414" w:author="Yugin Vitaly" w:date="2016-03-08T18:32:00Z"/>
                <w:sz w:val="20"/>
              </w:rPr>
            </w:pPr>
            <w:ins w:id="5415" w:author="Yugin Vitaly" w:date="2016-03-08T18:32:00Z"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C84EEA" w:rsidRPr="001A4780" w:rsidTr="003E3B58">
        <w:tblPrEx>
          <w:tblPrExChange w:id="541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41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5418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3E3B58">
        <w:tblPrEx>
          <w:tblPrExChange w:id="541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42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421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  <w:tcPrChange w:id="5422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5423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5424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5425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5426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3E3B58">
        <w:tblPrEx>
          <w:tblPrExChange w:id="542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42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429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430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  <w:tcPrChange w:id="5431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432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5433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87" w:type="pct"/>
            <w:shd w:val="clear" w:color="auto" w:fill="auto"/>
            <w:tcPrChange w:id="5434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43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43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437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438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  <w:tcPrChange w:id="5439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440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5441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87" w:type="pct"/>
            <w:shd w:val="clear" w:color="auto" w:fill="auto"/>
            <w:tcPrChange w:id="544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3E3B58">
        <w:trPr>
          <w:gridAfter w:val="1"/>
          <w:wAfter w:w="8" w:type="pct"/>
          <w:ins w:id="5443" w:author="Yugin Vitaly" w:date="2016-03-08T18:17:00Z"/>
          <w:trPrChange w:id="544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445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726DBB" w:rsidRPr="00E87917" w:rsidRDefault="00726DBB" w:rsidP="009C4AB5">
            <w:pPr>
              <w:spacing w:before="0" w:after="0"/>
              <w:rPr>
                <w:ins w:id="5446" w:author="Yugin Vitaly" w:date="2016-03-08T18:17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447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726DBB" w:rsidRPr="00726DBB" w:rsidRDefault="00726DBB" w:rsidP="00726DBB">
            <w:pPr>
              <w:spacing w:before="0" w:after="0"/>
              <w:rPr>
                <w:ins w:id="5448" w:author="Yugin Vitaly" w:date="2016-03-08T18:17:00Z"/>
                <w:sz w:val="20"/>
                <w:lang w:val="en-US"/>
              </w:rPr>
            </w:pPr>
            <w:ins w:id="5449" w:author="Yugin Vitaly" w:date="2016-03-08T18:17:00Z">
              <w:r w:rsidRPr="00104B12">
                <w:rPr>
                  <w:sz w:val="20"/>
                </w:rPr>
                <w:t>decision</w:t>
              </w:r>
              <w:r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45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ins w:id="5451" w:author="Yugin Vitaly" w:date="2016-03-08T18:17:00Z"/>
                <w:sz w:val="20"/>
              </w:rPr>
            </w:pPr>
            <w:ins w:id="5452" w:author="Yugin Vitaly" w:date="2016-03-08T18:17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453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ins w:id="5454" w:author="Yugin Vitaly" w:date="2016-03-08T18:17:00Z"/>
                <w:sz w:val="20"/>
              </w:rPr>
            </w:pPr>
            <w:ins w:id="5455" w:author="Yugin Vitaly" w:date="2016-03-08T18:17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45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726DBB" w:rsidRPr="00E87917" w:rsidRDefault="00726DBB" w:rsidP="009C4AB5">
            <w:pPr>
              <w:spacing w:before="0" w:after="0"/>
              <w:ind w:firstLine="51"/>
              <w:rPr>
                <w:ins w:id="5457" w:author="Yugin Vitaly" w:date="2016-03-08T18:17:00Z"/>
                <w:sz w:val="20"/>
              </w:rPr>
            </w:pPr>
            <w:ins w:id="5458" w:author="Yugin Vitaly" w:date="2016-03-08T18:17:00Z">
              <w:r w:rsidRPr="00726DBB">
                <w:rPr>
                  <w:sz w:val="20"/>
                </w:rPr>
                <w:t>Текст решения (заключения)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545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726DBB" w:rsidRPr="00E87917" w:rsidRDefault="00726DBB" w:rsidP="009C4AB5">
            <w:pPr>
              <w:spacing w:before="0" w:after="0"/>
              <w:ind w:firstLine="51"/>
              <w:rPr>
                <w:ins w:id="5460" w:author="Yugin Vitaly" w:date="2016-03-08T18:17:00Z"/>
                <w:sz w:val="20"/>
              </w:rPr>
            </w:pPr>
            <w:ins w:id="5461" w:author="Yugin Vitaly" w:date="2016-03-08T18:17:00Z">
              <w:r w:rsidRPr="00E87917">
                <w:rPr>
                  <w:sz w:val="20"/>
                </w:rPr>
                <w:br/>
              </w:r>
            </w:ins>
          </w:p>
        </w:tc>
      </w:tr>
      <w:tr w:rsidR="00726DBB" w:rsidRPr="001A4780" w:rsidTr="003E3B58">
        <w:trPr>
          <w:gridAfter w:val="1"/>
          <w:wAfter w:w="8" w:type="pct"/>
          <w:ins w:id="5462" w:author="Yugin Vitaly" w:date="2016-03-08T18:17:00Z"/>
          <w:trPrChange w:id="546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464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5465" w:author="Yugin Vitaly" w:date="2016-03-08T18:17:00Z"/>
                <w:sz w:val="20"/>
              </w:rPr>
            </w:pPr>
            <w:ins w:id="5466" w:author="Yugin Vitaly" w:date="2016-03-08T18:17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5467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726DBB" w:rsidRPr="00191F26" w:rsidRDefault="00726DBB" w:rsidP="009C4AB5">
            <w:pPr>
              <w:spacing w:before="0" w:after="0"/>
              <w:rPr>
                <w:ins w:id="5468" w:author="Yugin Vitaly" w:date="2016-03-08T18:17:00Z"/>
                <w:sz w:val="20"/>
              </w:rPr>
            </w:pPr>
            <w:ins w:id="5469" w:author="Yugin Vitaly" w:date="2016-03-08T18:17:00Z">
              <w:r w:rsidRPr="00104B12">
                <w:rPr>
                  <w:sz w:val="20"/>
                </w:rPr>
                <w:t>attachments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5470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jc w:val="center"/>
              <w:rPr>
                <w:ins w:id="5471" w:author="Yugin Vitaly" w:date="2016-03-08T18:17:00Z"/>
                <w:sz w:val="20"/>
              </w:rPr>
            </w:pPr>
            <w:ins w:id="5472" w:author="Yugin Vitaly" w:date="2016-03-08T18:17:00Z">
              <w:r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547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jc w:val="center"/>
              <w:rPr>
                <w:ins w:id="5474" w:author="Yugin Vitaly" w:date="2016-03-08T18:17:00Z"/>
                <w:sz w:val="20"/>
              </w:rPr>
            </w:pPr>
            <w:ins w:id="5475" w:author="Yugin Vitaly" w:date="2016-03-08T18:17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5476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5477" w:author="Yugin Vitaly" w:date="2016-03-08T18:17:00Z"/>
                <w:sz w:val="20"/>
              </w:rPr>
            </w:pPr>
            <w:ins w:id="5478" w:author="Yugin Vitaly" w:date="2016-03-08T18:17:00Z">
              <w:r>
                <w:rPr>
                  <w:sz w:val="20"/>
                </w:rPr>
                <w:t>Информация о прикрепленных документах</w:t>
              </w:r>
            </w:ins>
          </w:p>
        </w:tc>
        <w:tc>
          <w:tcPr>
            <w:tcW w:w="1387" w:type="pct"/>
            <w:shd w:val="clear" w:color="auto" w:fill="auto"/>
            <w:tcPrChange w:id="5479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5480" w:author="Yugin Vitaly" w:date="2016-03-08T18:17:00Z"/>
                <w:sz w:val="20"/>
              </w:rPr>
            </w:pPr>
            <w:ins w:id="5481" w:author="Yugin Vitaly" w:date="2016-03-08T18:17:00Z">
              <w:r w:rsidRPr="00E232BB">
                <w:rPr>
                  <w:sz w:val="20"/>
                </w:rPr>
                <w:t xml:space="preserve">  </w:t>
              </w:r>
            </w:ins>
          </w:p>
        </w:tc>
      </w:tr>
      <w:tr w:rsidR="00726DBB" w:rsidRPr="001A4780" w:rsidTr="003E3B58">
        <w:trPr>
          <w:gridAfter w:val="1"/>
          <w:wAfter w:w="8" w:type="pct"/>
          <w:ins w:id="5482" w:author="Yugin Vitaly" w:date="2016-03-08T18:17:00Z"/>
          <w:trPrChange w:id="548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484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5485" w:author="Yugin Vitaly" w:date="2016-03-08T18:17:00Z"/>
                <w:sz w:val="20"/>
              </w:rPr>
            </w:pPr>
            <w:ins w:id="5486" w:author="Yugin Vitaly" w:date="2016-03-08T18:17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5487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726DBB" w:rsidRPr="00191F26" w:rsidRDefault="00726DBB" w:rsidP="009C4AB5">
            <w:pPr>
              <w:spacing w:before="0" w:after="0"/>
              <w:rPr>
                <w:ins w:id="5488" w:author="Yugin Vitaly" w:date="2016-03-08T18:17:00Z"/>
                <w:sz w:val="20"/>
              </w:rPr>
            </w:pPr>
            <w:ins w:id="5489" w:author="Yugin Vitaly" w:date="2016-03-08T18:17:00Z">
              <w:r w:rsidRPr="00726DBB">
                <w:rPr>
                  <w:sz w:val="20"/>
                </w:rPr>
                <w:t>decisionAppeal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5490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726DBB" w:rsidRPr="00726DBB" w:rsidRDefault="00726DBB" w:rsidP="009C4AB5">
            <w:pPr>
              <w:spacing w:before="0" w:after="0"/>
              <w:jc w:val="center"/>
              <w:rPr>
                <w:ins w:id="5491" w:author="Yugin Vitaly" w:date="2016-03-08T18:17:00Z"/>
                <w:sz w:val="20"/>
              </w:rPr>
            </w:pPr>
            <w:ins w:id="5492" w:author="Yugin Vitaly" w:date="2016-03-08T18:17:00Z">
              <w:r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549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jc w:val="center"/>
              <w:rPr>
                <w:ins w:id="5494" w:author="Yugin Vitaly" w:date="2016-03-08T18:17:00Z"/>
                <w:sz w:val="20"/>
              </w:rPr>
            </w:pPr>
            <w:ins w:id="5495" w:author="Yugin Vitaly" w:date="2016-03-08T18:17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5496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726DBB" w:rsidRPr="00E232BB" w:rsidRDefault="00726DBB" w:rsidP="009C4AB5">
            <w:pPr>
              <w:spacing w:before="0" w:after="0"/>
              <w:rPr>
                <w:ins w:id="5497" w:author="Yugin Vitaly" w:date="2016-03-08T18:17:00Z"/>
                <w:sz w:val="20"/>
              </w:rPr>
            </w:pPr>
            <w:ins w:id="5498" w:author="Yugin Vitaly" w:date="2016-03-08T18:17:00Z">
              <w:r w:rsidRPr="00726DBB">
                <w:rPr>
                  <w:sz w:val="20"/>
                </w:rPr>
                <w:t>Обжалование решения (заключения)</w:t>
              </w:r>
            </w:ins>
          </w:p>
        </w:tc>
        <w:tc>
          <w:tcPr>
            <w:tcW w:w="1387" w:type="pct"/>
            <w:shd w:val="clear" w:color="auto" w:fill="auto"/>
            <w:tcPrChange w:id="5499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726DBB" w:rsidRPr="00D05B78" w:rsidRDefault="00904D89" w:rsidP="00904D89">
            <w:pPr>
              <w:spacing w:before="0" w:after="0"/>
              <w:rPr>
                <w:ins w:id="5500" w:author="Yugin Vitaly" w:date="2016-03-08T18:17:00Z"/>
                <w:sz w:val="20"/>
              </w:rPr>
            </w:pPr>
            <w:ins w:id="5501" w:author="Yugin Vitaly" w:date="2016-03-08T18:27:00Z"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C84EEA" w:rsidRPr="001A4780" w:rsidTr="003E3B58">
        <w:tblPrEx>
          <w:tblPrExChange w:id="550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50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5504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C84EEA" w:rsidRPr="003050C8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Заключение</w:t>
            </w:r>
          </w:p>
        </w:tc>
      </w:tr>
      <w:tr w:rsidR="00C84EEA" w:rsidRPr="001A4780" w:rsidTr="003E3B58">
        <w:tblPrEx>
          <w:tblPrExChange w:id="550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50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507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  <w:tcPrChange w:id="5508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tcPrChange w:id="5509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3050C8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5510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3050C8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5511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551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3050C8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3E3B58">
        <w:tblPrEx>
          <w:tblPrExChange w:id="551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51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515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516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  <w:tcPrChange w:id="5517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518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5519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87" w:type="pct"/>
            <w:shd w:val="clear" w:color="auto" w:fill="auto"/>
            <w:tcPrChange w:id="5520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D05B78" w:rsidRPr="001A4780" w:rsidTr="003E3B58">
        <w:trPr>
          <w:gridAfter w:val="1"/>
          <w:wAfter w:w="8" w:type="pct"/>
          <w:ins w:id="5521" w:author="Yugin Vitaly" w:date="2016-03-08T18:19:00Z"/>
          <w:trPrChange w:id="552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52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D05B78" w:rsidRPr="00E87917" w:rsidRDefault="00D05B78" w:rsidP="009C4AB5">
            <w:pPr>
              <w:spacing w:before="0" w:after="0"/>
              <w:rPr>
                <w:ins w:id="5524" w:author="Yugin Vitaly" w:date="2016-03-08T18:19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525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D05B78" w:rsidRPr="00D05B78" w:rsidRDefault="00D05B78" w:rsidP="009C4AB5">
            <w:pPr>
              <w:spacing w:before="0" w:after="0"/>
              <w:rPr>
                <w:ins w:id="5526" w:author="Yugin Vitaly" w:date="2016-03-08T18:19:00Z"/>
                <w:sz w:val="20"/>
                <w:rPrChange w:id="5527" w:author="Yugin Vitaly" w:date="2016-03-08T18:23:00Z">
                  <w:rPr>
                    <w:ins w:id="5528" w:author="Yugin Vitaly" w:date="2016-03-08T18:19:00Z"/>
                    <w:sz w:val="20"/>
                    <w:lang w:val="en-US"/>
                  </w:rPr>
                </w:rPrChange>
              </w:rPr>
            </w:pPr>
            <w:ins w:id="5529" w:author="Yugin Vitaly" w:date="2016-03-08T18:19:00Z">
              <w:r w:rsidRPr="00104B12">
                <w:rPr>
                  <w:sz w:val="20"/>
                </w:rPr>
                <w:t>decision</w:t>
              </w:r>
              <w:r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53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D05B78" w:rsidRPr="00E87917" w:rsidRDefault="00D05B78" w:rsidP="009C4AB5">
            <w:pPr>
              <w:spacing w:before="0" w:after="0"/>
              <w:ind w:firstLine="51"/>
              <w:jc w:val="center"/>
              <w:rPr>
                <w:ins w:id="5531" w:author="Yugin Vitaly" w:date="2016-03-08T18:19:00Z"/>
                <w:sz w:val="20"/>
              </w:rPr>
            </w:pPr>
            <w:ins w:id="5532" w:author="Yugin Vitaly" w:date="2016-03-08T18:19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533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ins w:id="5534" w:author="Yugin Vitaly" w:date="2016-03-08T18:19:00Z"/>
                <w:sz w:val="20"/>
              </w:rPr>
            </w:pPr>
            <w:ins w:id="5535" w:author="Yugin Vitaly" w:date="2016-03-08T18:19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53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D05B78" w:rsidRPr="00D05B78" w:rsidRDefault="00D05B78" w:rsidP="00D05B78">
            <w:pPr>
              <w:spacing w:before="0" w:after="0"/>
              <w:ind w:firstLine="51"/>
              <w:rPr>
                <w:ins w:id="5537" w:author="Yugin Vitaly" w:date="2016-03-08T18:19:00Z"/>
                <w:sz w:val="20"/>
                <w:rPrChange w:id="5538" w:author="Yugin Vitaly" w:date="2016-03-08T18:23:00Z">
                  <w:rPr>
                    <w:ins w:id="5539" w:author="Yugin Vitaly" w:date="2016-03-08T18:19:00Z"/>
                    <w:sz w:val="20"/>
                    <w:lang w:val="en-US"/>
                  </w:rPr>
                </w:rPrChange>
              </w:rPr>
            </w:pPr>
            <w:ins w:id="5540" w:author="Yugin Vitaly" w:date="2016-03-08T18:19:00Z">
              <w:r w:rsidRPr="00726DBB">
                <w:rPr>
                  <w:sz w:val="20"/>
                </w:rPr>
                <w:t xml:space="preserve">Текст </w:t>
              </w:r>
              <w:r>
                <w:rPr>
                  <w:sz w:val="20"/>
                </w:rPr>
                <w:t>заключения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5541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D05B78" w:rsidRPr="00E87917" w:rsidRDefault="00D05B78" w:rsidP="009C4AB5">
            <w:pPr>
              <w:spacing w:before="0" w:after="0"/>
              <w:ind w:firstLine="51"/>
              <w:rPr>
                <w:ins w:id="5542" w:author="Yugin Vitaly" w:date="2016-03-08T18:19:00Z"/>
                <w:sz w:val="20"/>
              </w:rPr>
            </w:pPr>
            <w:ins w:id="5543" w:author="Yugin Vitaly" w:date="2016-03-08T18:19:00Z">
              <w:r w:rsidRPr="00E87917">
                <w:rPr>
                  <w:sz w:val="20"/>
                </w:rPr>
                <w:br/>
              </w:r>
            </w:ins>
          </w:p>
        </w:tc>
      </w:tr>
      <w:tr w:rsidR="00C84EEA" w:rsidRPr="001A4780" w:rsidTr="003E3B58">
        <w:tblPrEx>
          <w:tblPrExChange w:id="554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54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546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54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  <w:tcPrChange w:id="5548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54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555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87" w:type="pct"/>
            <w:shd w:val="clear" w:color="auto" w:fill="auto"/>
            <w:tcPrChange w:id="555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55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55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554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55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5556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5557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558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5559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904D89" w:rsidRPr="001A4780" w:rsidTr="003E3B58">
        <w:trPr>
          <w:gridAfter w:val="1"/>
          <w:wAfter w:w="8" w:type="pct"/>
          <w:ins w:id="5560" w:author="Yugin Vitaly" w:date="2016-03-08T18:32:00Z"/>
          <w:trPrChange w:id="556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562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904D89" w:rsidRPr="00E232BB" w:rsidRDefault="00904D89" w:rsidP="009C4AB5">
            <w:pPr>
              <w:spacing w:before="0" w:after="0"/>
              <w:rPr>
                <w:ins w:id="5563" w:author="Yugin Vitaly" w:date="2016-03-08T18:32:00Z"/>
                <w:sz w:val="20"/>
              </w:rPr>
            </w:pPr>
            <w:ins w:id="5564" w:author="Yugin Vitaly" w:date="2016-03-08T18:32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556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904D89" w:rsidRPr="00191F26" w:rsidRDefault="00904D89" w:rsidP="009C4AB5">
            <w:pPr>
              <w:spacing w:before="0" w:after="0"/>
              <w:rPr>
                <w:ins w:id="5566" w:author="Yugin Vitaly" w:date="2016-03-08T18:32:00Z"/>
                <w:sz w:val="20"/>
              </w:rPr>
            </w:pPr>
            <w:ins w:id="5567" w:author="Yugin Vitaly" w:date="2016-03-08T18:32:00Z">
              <w:r w:rsidRPr="00726DBB">
                <w:rPr>
                  <w:sz w:val="20"/>
                </w:rPr>
                <w:t>decisionAppeal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5568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904D89" w:rsidRPr="00726DBB" w:rsidRDefault="00904D89" w:rsidP="009C4AB5">
            <w:pPr>
              <w:spacing w:before="0" w:after="0"/>
              <w:jc w:val="center"/>
              <w:rPr>
                <w:ins w:id="5569" w:author="Yugin Vitaly" w:date="2016-03-08T18:32:00Z"/>
                <w:sz w:val="20"/>
              </w:rPr>
            </w:pPr>
            <w:ins w:id="5570" w:author="Yugin Vitaly" w:date="2016-03-08T18:32:00Z">
              <w:r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557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904D89" w:rsidRPr="00E232BB" w:rsidRDefault="00904D89" w:rsidP="009C4AB5">
            <w:pPr>
              <w:spacing w:before="0" w:after="0"/>
              <w:jc w:val="center"/>
              <w:rPr>
                <w:ins w:id="5572" w:author="Yugin Vitaly" w:date="2016-03-08T18:32:00Z"/>
                <w:sz w:val="20"/>
              </w:rPr>
            </w:pPr>
            <w:ins w:id="5573" w:author="Yugin Vitaly" w:date="2016-03-08T18:32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557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904D89" w:rsidRPr="00D05B78" w:rsidRDefault="00904D89" w:rsidP="009C4AB5">
            <w:pPr>
              <w:spacing w:before="0" w:after="0"/>
              <w:rPr>
                <w:ins w:id="5575" w:author="Yugin Vitaly" w:date="2016-03-08T18:32:00Z"/>
                <w:sz w:val="20"/>
                <w:lang w:val="en-US"/>
              </w:rPr>
            </w:pPr>
            <w:ins w:id="5576" w:author="Yugin Vitaly" w:date="2016-03-08T18:32:00Z">
              <w:r w:rsidRPr="00726DBB">
                <w:rPr>
                  <w:sz w:val="20"/>
                </w:rPr>
                <w:t xml:space="preserve">Обжалование </w:t>
              </w:r>
              <w:r>
                <w:rPr>
                  <w:sz w:val="20"/>
                </w:rPr>
                <w:t>заключения</w:t>
              </w:r>
            </w:ins>
          </w:p>
        </w:tc>
        <w:tc>
          <w:tcPr>
            <w:tcW w:w="1387" w:type="pct"/>
            <w:shd w:val="clear" w:color="auto" w:fill="auto"/>
            <w:tcPrChange w:id="557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904D89" w:rsidRPr="00E232BB" w:rsidRDefault="00904D89" w:rsidP="009C4AB5">
            <w:pPr>
              <w:spacing w:before="0" w:after="0"/>
              <w:rPr>
                <w:ins w:id="5578" w:author="Yugin Vitaly" w:date="2016-03-08T18:32:00Z"/>
                <w:sz w:val="20"/>
              </w:rPr>
            </w:pPr>
            <w:ins w:id="5579" w:author="Yugin Vitaly" w:date="2016-03-08T18:32:00Z">
              <w:r w:rsidRPr="00E232BB">
                <w:rPr>
                  <w:sz w:val="20"/>
                </w:rPr>
                <w:t> </w:t>
              </w:r>
            </w:ins>
            <w:ins w:id="5580" w:author="Yugin Vitaly" w:date="2016-03-08T18:33:00Z"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C84EEA" w:rsidRPr="001A4780" w:rsidTr="003E3B58">
        <w:tblPrEx>
          <w:tblPrExChange w:id="558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58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5583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3E3B58">
        <w:tblPrEx>
          <w:tblPrExChange w:id="558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58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586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  <w:tcPrChange w:id="558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5588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558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559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559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3E3B58">
        <w:tblPrEx>
          <w:tblPrExChange w:id="559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59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594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59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  <w:tcPrChange w:id="5596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597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5598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tcPrChange w:id="5599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60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60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602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60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  <w:tcPrChange w:id="5604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60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5606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  <w:tcPrChange w:id="5607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3E3B58">
        <w:trPr>
          <w:gridAfter w:val="1"/>
          <w:wAfter w:w="8" w:type="pct"/>
          <w:ins w:id="5608" w:author="Yugin Vitaly" w:date="2016-03-08T18:33:00Z"/>
          <w:trPrChange w:id="560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610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904D89" w:rsidRPr="00E87917" w:rsidRDefault="00904D89" w:rsidP="009C4AB5">
            <w:pPr>
              <w:spacing w:before="0" w:after="0"/>
              <w:rPr>
                <w:ins w:id="5611" w:author="Yugin Vitaly" w:date="2016-03-08T18:33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612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904D89" w:rsidRPr="002F45C8" w:rsidRDefault="00904D89" w:rsidP="009C4AB5">
            <w:pPr>
              <w:spacing w:before="0" w:after="0"/>
              <w:rPr>
                <w:ins w:id="5613" w:author="Yugin Vitaly" w:date="2016-03-08T18:33:00Z"/>
                <w:sz w:val="20"/>
              </w:rPr>
            </w:pPr>
            <w:ins w:id="5614" w:author="Yugin Vitaly" w:date="2016-03-08T18:33:00Z">
              <w:r w:rsidRPr="00104B12">
                <w:rPr>
                  <w:sz w:val="20"/>
                </w:rPr>
                <w:t>prescription</w:t>
              </w:r>
              <w:r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615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904D89" w:rsidRPr="00E87917" w:rsidRDefault="00904D89" w:rsidP="009C4AB5">
            <w:pPr>
              <w:spacing w:before="0" w:after="0"/>
              <w:ind w:firstLine="51"/>
              <w:jc w:val="center"/>
              <w:rPr>
                <w:ins w:id="5616" w:author="Yugin Vitaly" w:date="2016-03-08T18:33:00Z"/>
                <w:sz w:val="20"/>
              </w:rPr>
            </w:pPr>
            <w:ins w:id="5617" w:author="Yugin Vitaly" w:date="2016-03-08T18:33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618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ins w:id="5619" w:author="Yugin Vitaly" w:date="2016-03-08T18:33:00Z"/>
                <w:sz w:val="20"/>
              </w:rPr>
            </w:pPr>
            <w:ins w:id="5620" w:author="Yugin Vitaly" w:date="2016-03-08T18:33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62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904D89" w:rsidRPr="002F45C8" w:rsidRDefault="00904D89" w:rsidP="00904D89">
            <w:pPr>
              <w:spacing w:before="0" w:after="0"/>
              <w:ind w:firstLine="51"/>
              <w:rPr>
                <w:ins w:id="5622" w:author="Yugin Vitaly" w:date="2016-03-08T18:33:00Z"/>
                <w:sz w:val="20"/>
              </w:rPr>
            </w:pPr>
            <w:ins w:id="5623" w:author="Yugin Vitaly" w:date="2016-03-08T18:33:00Z">
              <w:r w:rsidRPr="00726DBB">
                <w:rPr>
                  <w:sz w:val="20"/>
                </w:rPr>
                <w:t>Те</w:t>
              </w:r>
              <w:proofErr w:type="gramStart"/>
              <w:r w:rsidRPr="00726DBB">
                <w:rPr>
                  <w:sz w:val="20"/>
                </w:rPr>
                <w:t xml:space="preserve">кст </w:t>
              </w:r>
              <w:r>
                <w:rPr>
                  <w:sz w:val="20"/>
                </w:rPr>
                <w:t>пр</w:t>
              </w:r>
              <w:proofErr w:type="gramEnd"/>
              <w:r>
                <w:rPr>
                  <w:sz w:val="20"/>
                </w:rPr>
                <w:t>едписания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5624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904D89" w:rsidRPr="00E87917" w:rsidRDefault="00904D89" w:rsidP="009C4AB5">
            <w:pPr>
              <w:spacing w:before="0" w:after="0"/>
              <w:ind w:firstLine="51"/>
              <w:rPr>
                <w:ins w:id="5625" w:author="Yugin Vitaly" w:date="2016-03-08T18:33:00Z"/>
                <w:sz w:val="20"/>
              </w:rPr>
            </w:pPr>
            <w:ins w:id="5626" w:author="Yugin Vitaly" w:date="2016-03-08T18:33:00Z">
              <w:r w:rsidRPr="00E87917">
                <w:rPr>
                  <w:sz w:val="20"/>
                </w:rPr>
                <w:br/>
              </w:r>
            </w:ins>
          </w:p>
        </w:tc>
      </w:tr>
      <w:tr w:rsidR="00C84EEA" w:rsidRPr="001A4780" w:rsidTr="003E3B58">
        <w:tblPrEx>
          <w:tblPrExChange w:id="562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62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629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630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5631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5632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633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5634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3E3B58">
        <w:trPr>
          <w:gridAfter w:val="1"/>
          <w:wAfter w:w="8" w:type="pct"/>
          <w:ins w:id="5635" w:author="Yugin Vitaly" w:date="2016-03-08T18:33:00Z"/>
          <w:trPrChange w:id="563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637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904D89" w:rsidRPr="00E232BB" w:rsidRDefault="00904D89" w:rsidP="009C4AB5">
            <w:pPr>
              <w:spacing w:before="0" w:after="0"/>
              <w:rPr>
                <w:ins w:id="5638" w:author="Yugin Vitaly" w:date="2016-03-08T18:33:00Z"/>
                <w:sz w:val="20"/>
              </w:rPr>
            </w:pPr>
            <w:ins w:id="5639" w:author="Yugin Vitaly" w:date="2016-03-08T18:33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5640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904D89" w:rsidRPr="00191F26" w:rsidRDefault="00904D89" w:rsidP="009C4AB5">
            <w:pPr>
              <w:spacing w:before="0" w:after="0"/>
              <w:rPr>
                <w:ins w:id="5641" w:author="Yugin Vitaly" w:date="2016-03-08T18:33:00Z"/>
                <w:sz w:val="20"/>
              </w:rPr>
            </w:pPr>
            <w:ins w:id="5642" w:author="Yugin Vitaly" w:date="2016-03-08T18:34:00Z">
              <w:r w:rsidRPr="00104B12">
                <w:rPr>
                  <w:sz w:val="20"/>
                </w:rPr>
                <w:t>prescription</w:t>
              </w:r>
            </w:ins>
            <w:ins w:id="5643" w:author="Yugin Vitaly" w:date="2016-03-08T18:33:00Z"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564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904D89" w:rsidRPr="00726DBB" w:rsidRDefault="00904D89" w:rsidP="009C4AB5">
            <w:pPr>
              <w:spacing w:before="0" w:after="0"/>
              <w:jc w:val="center"/>
              <w:rPr>
                <w:ins w:id="5645" w:author="Yugin Vitaly" w:date="2016-03-08T18:33:00Z"/>
                <w:sz w:val="20"/>
              </w:rPr>
            </w:pPr>
            <w:ins w:id="5646" w:author="Yugin Vitaly" w:date="2016-03-08T18:33:00Z">
              <w:r>
                <w:rPr>
                  <w:sz w:val="20"/>
                </w:rPr>
                <w:t>О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5647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904D89" w:rsidRPr="00E232BB" w:rsidRDefault="00904D89" w:rsidP="009C4AB5">
            <w:pPr>
              <w:spacing w:before="0" w:after="0"/>
              <w:jc w:val="center"/>
              <w:rPr>
                <w:ins w:id="5648" w:author="Yugin Vitaly" w:date="2016-03-08T18:33:00Z"/>
                <w:sz w:val="20"/>
              </w:rPr>
            </w:pPr>
            <w:ins w:id="5649" w:author="Yugin Vitaly" w:date="2016-03-08T18:3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5650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904D89" w:rsidRPr="00D05B78" w:rsidRDefault="00904D89" w:rsidP="00904D89">
            <w:pPr>
              <w:spacing w:before="0" w:after="0"/>
              <w:rPr>
                <w:ins w:id="5651" w:author="Yugin Vitaly" w:date="2016-03-08T18:33:00Z"/>
                <w:sz w:val="20"/>
                <w:lang w:val="en-US"/>
              </w:rPr>
            </w:pPr>
            <w:ins w:id="5652" w:author="Yugin Vitaly" w:date="2016-03-08T18:33:00Z">
              <w:r w:rsidRPr="00726DBB">
                <w:rPr>
                  <w:sz w:val="20"/>
                </w:rPr>
                <w:t xml:space="preserve">Обжалование </w:t>
              </w:r>
            </w:ins>
            <w:ins w:id="5653" w:author="Yugin Vitaly" w:date="2016-03-08T18:34:00Z">
              <w:r>
                <w:rPr>
                  <w:sz w:val="20"/>
                </w:rPr>
                <w:t>предписания</w:t>
              </w:r>
            </w:ins>
          </w:p>
        </w:tc>
        <w:tc>
          <w:tcPr>
            <w:tcW w:w="1387" w:type="pct"/>
            <w:shd w:val="clear" w:color="auto" w:fill="auto"/>
            <w:tcPrChange w:id="5654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904D89" w:rsidRPr="00E232BB" w:rsidRDefault="00904D89" w:rsidP="009C4AB5">
            <w:pPr>
              <w:spacing w:before="0" w:after="0"/>
              <w:rPr>
                <w:ins w:id="5655" w:author="Yugin Vitaly" w:date="2016-03-08T18:33:00Z"/>
                <w:sz w:val="20"/>
              </w:rPr>
            </w:pPr>
            <w:ins w:id="5656" w:author="Yugin Vitaly" w:date="2016-03-08T18:33:00Z">
              <w:r w:rsidRPr="00E232BB">
                <w:rPr>
                  <w:sz w:val="20"/>
                </w:rPr>
                <w:t> </w:t>
              </w:r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C84EEA" w:rsidRPr="001A4780" w:rsidTr="003E3B58">
        <w:tblPrEx>
          <w:tblPrExChange w:id="565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65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659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C84EEA" w:rsidRPr="001A4780" w:rsidTr="003E3B58">
        <w:tblPrEx>
          <w:tblPrExChange w:id="566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66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662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  <w:tcPrChange w:id="5663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664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665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666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667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3E3B58">
        <w:tblPrEx>
          <w:tblPrExChange w:id="566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66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670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671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672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673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674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67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3E3B58">
        <w:tblPrEx>
          <w:tblPrExChange w:id="567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67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67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  <w:tcPrChange w:id="5679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68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681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682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683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68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68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686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68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688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689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690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tcPrChange w:id="5691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69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69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694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69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696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697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698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5699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70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0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702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70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704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705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706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5707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70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0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710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711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712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713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714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571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3E3B58">
        <w:tblPrEx>
          <w:tblPrExChange w:id="571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1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71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71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5720" w:author="Yugin Vitaly" w:date="2016-03-08T10:38:00Z"/>
                <w:sz w:val="20"/>
              </w:rPr>
            </w:pPr>
            <w:ins w:id="5721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5722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5723" w:author="Yugin Vitaly" w:date="2016-03-08T10:38:00Z"/>
                <w:sz w:val="20"/>
              </w:rPr>
            </w:pPr>
            <w:ins w:id="5724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572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5726" w:author="Yugin Vitaly" w:date="2016-03-08T10:38:00Z"/>
                <w:sz w:val="20"/>
              </w:rPr>
            </w:pPr>
            <w:ins w:id="5727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5728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rPr>
                <w:ins w:id="5729" w:author="Yugin Vitaly" w:date="2016-03-08T10:38:00Z"/>
                <w:sz w:val="20"/>
              </w:rPr>
            </w:pPr>
            <w:ins w:id="5730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5731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5732" w:author="Yugin Vitaly" w:date="2016-03-08T10:38:00Z"/>
                <w:sz w:val="20"/>
              </w:rPr>
            </w:pPr>
            <w:ins w:id="5733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C84EEA" w:rsidRPr="001A4780" w:rsidTr="003E3B58">
        <w:tblPrEx>
          <w:tblPrExChange w:id="573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3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5736" w:author="Yugin Vitaly" w:date="2016-03-11T19:42:00Z">
              <w:tcPr>
                <w:tcW w:w="770" w:type="pct"/>
                <w:gridSpan w:val="5"/>
                <w:vMerge w:val="restart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73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738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739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740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5741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74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4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5744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74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746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747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748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  <w:tcPrChange w:id="5749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3E3B58">
        <w:tblPrEx>
          <w:tblPrExChange w:id="575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5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5752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75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  <w:tcPrChange w:id="5754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575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5756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tcPrChange w:id="5757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C84EEA" w:rsidRPr="001A4780" w:rsidTr="003E3B58">
        <w:tblPrEx>
          <w:tblPrExChange w:id="575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5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760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761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762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763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764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576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76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6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768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3E3B58">
        <w:tblPrEx>
          <w:tblPrExChange w:id="576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7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771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  <w:tcPrChange w:id="5772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773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774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775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776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77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7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779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780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781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782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783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  <w:tcPrChange w:id="5784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3E3B58">
        <w:tblPrEx>
          <w:tblPrExChange w:id="578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8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787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  <w:tcPrChange w:id="5788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789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790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791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792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79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79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795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796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797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798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5799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  <w:tcPrChange w:id="5800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3E3B58">
        <w:tblPrEx>
          <w:tblPrExChange w:id="580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80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803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3E3B58">
        <w:tblPrEx>
          <w:tblPrExChange w:id="580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80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806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  <w:tcPrChange w:id="580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5808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580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581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581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3E3B58">
        <w:tblPrEx>
          <w:tblPrExChange w:id="581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81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814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81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proofErr w:type="gramStart"/>
            <w:r>
              <w:rPr>
                <w:sz w:val="20"/>
              </w:rPr>
              <w:t>с</w:t>
            </w:r>
            <w:proofErr w:type="gramEnd"/>
            <w:r w:rsidRPr="00104B12">
              <w:rPr>
                <w:sz w:val="20"/>
              </w:rPr>
              <w:t>heckNumber</w:t>
            </w:r>
          </w:p>
        </w:tc>
        <w:tc>
          <w:tcPr>
            <w:tcW w:w="167" w:type="pct"/>
            <w:gridSpan w:val="2"/>
            <w:shd w:val="clear" w:color="auto" w:fill="auto"/>
            <w:tcPrChange w:id="5816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557D3E" w:rsidRPr="0080327F" w:rsidRDefault="00557D3E" w:rsidP="009C4AB5">
            <w:pPr>
              <w:spacing w:before="0" w:after="0"/>
              <w:jc w:val="center"/>
              <w:rPr>
                <w:ins w:id="5817" w:author="Yugin Vitaly" w:date="2016-03-08T17:55:00Z"/>
                <w:sz w:val="20"/>
              </w:rPr>
            </w:pPr>
            <w:ins w:id="5818" w:author="Yugin Vitaly" w:date="2016-03-08T17:55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581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557D3E" w:rsidRPr="00E232BB" w:rsidRDefault="00557D3E" w:rsidP="009C4AB5">
            <w:pPr>
              <w:spacing w:before="0" w:after="0"/>
              <w:jc w:val="center"/>
              <w:rPr>
                <w:ins w:id="5820" w:author="Yugin Vitaly" w:date="2016-03-08T17:55:00Z"/>
                <w:sz w:val="20"/>
              </w:rPr>
            </w:pPr>
            <w:ins w:id="5821" w:author="Yugin Vitaly" w:date="2016-03-08T17:55:00Z">
              <w:r w:rsidRPr="00E232BB">
                <w:rPr>
                  <w:sz w:val="20"/>
                </w:rPr>
                <w:t>T</w:t>
              </w:r>
              <w:r w:rsidRPr="00104B12">
                <w:rPr>
                  <w:sz w:val="20"/>
                </w:rPr>
                <w:t>(1-2</w:t>
              </w:r>
              <w:r>
                <w:rPr>
                  <w:sz w:val="20"/>
                  <w:lang w:val="en-US"/>
                </w:rPr>
                <w:t>56</w:t>
              </w:r>
              <w:r w:rsidRPr="00104B12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5822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557D3E" w:rsidRDefault="00557D3E" w:rsidP="009C4AB5">
            <w:pPr>
              <w:spacing w:before="0" w:after="0"/>
              <w:rPr>
                <w:ins w:id="5823" w:author="Yugin Vitaly" w:date="2016-03-08T17:55:00Z"/>
                <w:sz w:val="20"/>
              </w:rPr>
            </w:pPr>
            <w:ins w:id="5824" w:author="Yugin Vitaly" w:date="2016-03-08T17:55:00Z">
              <w:r w:rsidRPr="00D918AC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плановой проверки</w:t>
              </w:r>
              <w:r w:rsidRPr="00D918AC">
                <w:rPr>
                  <w:sz w:val="20"/>
                </w:rPr>
                <w:t>, сформированный контрольным органом</w:t>
              </w:r>
            </w:ins>
          </w:p>
        </w:tc>
        <w:tc>
          <w:tcPr>
            <w:tcW w:w="1387" w:type="pct"/>
            <w:shd w:val="clear" w:color="auto" w:fill="auto"/>
            <w:tcPrChange w:id="5825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557D3E" w:rsidRDefault="00557D3E" w:rsidP="00557D3E">
            <w:pPr>
              <w:spacing w:before="0" w:after="0"/>
              <w:rPr>
                <w:ins w:id="5826" w:author="Yugin Vitaly" w:date="2016-03-08T17:55:00Z"/>
                <w:sz w:val="20"/>
              </w:rPr>
            </w:pPr>
            <w:ins w:id="5827" w:author="Yugin Vitaly" w:date="2016-03-08T17:55:00Z">
              <w:r>
                <w:rPr>
                  <w:sz w:val="20"/>
                </w:rPr>
                <w:t>Указывается в случае если у плановой проверки не заполнено поле «</w:t>
              </w:r>
              <w:r w:rsidRPr="00A057CF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плановой проверки</w:t>
              </w:r>
              <w:r w:rsidRPr="00A057CF">
                <w:rPr>
                  <w:sz w:val="20"/>
                </w:rPr>
                <w:t xml:space="preserve"> (согласно ПП РФ №1148)</w:t>
              </w:r>
              <w:r>
                <w:rPr>
                  <w:sz w:val="20"/>
                </w:rPr>
                <w:t>»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</w:p>
        </w:tc>
      </w:tr>
      <w:tr w:rsidR="00557D3E" w:rsidRPr="001A4780" w:rsidTr="003E3B58">
        <w:trPr>
          <w:gridAfter w:val="1"/>
          <w:wAfter w:w="8" w:type="pct"/>
          <w:ins w:id="5828" w:author="Yugin Vitaly" w:date="2016-03-08T17:55:00Z"/>
          <w:trPrChange w:id="582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83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557D3E" w:rsidRPr="00E232BB" w:rsidRDefault="00557D3E" w:rsidP="009C4AB5">
            <w:pPr>
              <w:spacing w:before="0" w:after="0"/>
              <w:rPr>
                <w:ins w:id="5831" w:author="Yugin Vitaly" w:date="2016-03-08T17:55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83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557D3E" w:rsidRPr="00A057CF" w:rsidRDefault="00557D3E" w:rsidP="009C4AB5">
            <w:pPr>
              <w:spacing w:before="0" w:after="0"/>
              <w:rPr>
                <w:ins w:id="5833" w:author="Yugin Vitaly" w:date="2016-03-08T17:55:00Z"/>
                <w:sz w:val="20"/>
                <w:lang w:val="en-US"/>
              </w:rPr>
            </w:pPr>
            <w:ins w:id="5834" w:author="Yugin Vitaly" w:date="2016-03-08T17:55:00Z">
              <w:r>
                <w:rPr>
                  <w:sz w:val="20"/>
                  <w:lang w:val="en-US"/>
                </w:rPr>
                <w:t>regNumber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583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557D3E" w:rsidRPr="00A057CF" w:rsidRDefault="00557D3E" w:rsidP="009C4AB5">
            <w:pPr>
              <w:spacing w:before="0" w:after="0"/>
              <w:jc w:val="center"/>
              <w:rPr>
                <w:ins w:id="5836" w:author="Yugin Vitaly" w:date="2016-03-08T17:55:00Z"/>
                <w:sz w:val="20"/>
              </w:rPr>
            </w:pPr>
            <w:ins w:id="5837" w:author="Yugin Vitaly" w:date="2016-03-08T17:55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583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557D3E" w:rsidRPr="00104B12" w:rsidRDefault="00557D3E" w:rsidP="009C4AB5">
            <w:pPr>
              <w:spacing w:before="0" w:after="0"/>
              <w:jc w:val="center"/>
              <w:rPr>
                <w:ins w:id="5839" w:author="Yugin Vitaly" w:date="2016-03-08T17:55:00Z"/>
                <w:sz w:val="20"/>
              </w:rPr>
            </w:pPr>
            <w:ins w:id="5840" w:author="Yugin Vitaly" w:date="2016-03-08T17:55:00Z">
              <w:r w:rsidRPr="00E232BB">
                <w:rPr>
                  <w:sz w:val="20"/>
                </w:rPr>
                <w:t>T</w:t>
              </w:r>
              <w:r w:rsidRPr="00104B12">
                <w:rPr>
                  <w:sz w:val="20"/>
                </w:rPr>
                <w:t>(1-</w:t>
              </w:r>
              <w:r>
                <w:rPr>
                  <w:sz w:val="20"/>
                  <w:lang w:val="en-US"/>
                </w:rPr>
                <w:t>21</w:t>
              </w:r>
              <w:r w:rsidRPr="00104B12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584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557D3E" w:rsidRPr="00E232BB" w:rsidRDefault="00557D3E" w:rsidP="009C4AB5">
            <w:pPr>
              <w:spacing w:before="0" w:after="0"/>
              <w:rPr>
                <w:ins w:id="5842" w:author="Yugin Vitaly" w:date="2016-03-08T17:55:00Z"/>
                <w:sz w:val="20"/>
              </w:rPr>
            </w:pPr>
            <w:ins w:id="5843" w:author="Yugin Vitaly" w:date="2016-03-08T17:55:00Z">
              <w:r w:rsidRPr="00A057CF">
                <w:rPr>
                  <w:sz w:val="20"/>
                </w:rPr>
                <w:t xml:space="preserve">Номер реестровой записи </w:t>
              </w:r>
              <w:r>
                <w:rPr>
                  <w:sz w:val="20"/>
                </w:rPr>
                <w:t>плановой проверки</w:t>
              </w:r>
              <w:r w:rsidRPr="00A057CF">
                <w:rPr>
                  <w:sz w:val="20"/>
                </w:rPr>
                <w:t xml:space="preserve"> (согласно ПП РФ №1148)</w:t>
              </w:r>
            </w:ins>
          </w:p>
        </w:tc>
        <w:tc>
          <w:tcPr>
            <w:tcW w:w="1387" w:type="pct"/>
            <w:shd w:val="clear" w:color="auto" w:fill="auto"/>
            <w:tcPrChange w:id="5844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557D3E" w:rsidRDefault="00557D3E" w:rsidP="009C4AB5">
            <w:pPr>
              <w:spacing w:before="0" w:after="0"/>
              <w:rPr>
                <w:ins w:id="5845" w:author="Yugin Vitaly" w:date="2016-03-08T17:55:00Z"/>
                <w:sz w:val="20"/>
              </w:rPr>
            </w:pPr>
            <w:ins w:id="5846" w:author="Yugin Vitaly" w:date="2016-03-08T17:55:00Z">
              <w:r>
                <w:rPr>
                  <w:sz w:val="20"/>
                </w:rPr>
                <w:t>Указывается в случае, если у плановой проверки сформировано данное поле.</w:t>
              </w:r>
            </w:ins>
          </w:p>
          <w:p w:rsidR="00557D3E" w:rsidRPr="00A057CF" w:rsidRDefault="00557D3E" w:rsidP="00557D3E">
            <w:pPr>
              <w:spacing w:before="0" w:after="0"/>
              <w:rPr>
                <w:ins w:id="5847" w:author="Yugin Vitaly" w:date="2016-03-08T17:55:00Z"/>
                <w:sz w:val="20"/>
              </w:rPr>
            </w:pPr>
            <w:ins w:id="5848" w:author="Yugin Vitaly" w:date="2016-03-08T17:55:00Z">
              <w:r>
                <w:rPr>
                  <w:sz w:val="20"/>
                </w:rPr>
                <w:t xml:space="preserve">Указание одного из полей </w:t>
              </w:r>
            </w:ins>
            <w:r>
              <w:rPr>
                <w:sz w:val="20"/>
                <w:lang w:val="en-US"/>
              </w:rPr>
              <w:t>c</w:t>
            </w:r>
            <w:ins w:id="5849" w:author="Yugin Vitaly" w:date="2016-03-08T17:55:00Z">
              <w:r w:rsidRPr="00104B12">
                <w:rPr>
                  <w:sz w:val="20"/>
                </w:rPr>
                <w:t>heckNumber</w:t>
              </w:r>
              <w:r w:rsidRPr="00A057CF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 xml:space="preserve">или </w:t>
              </w:r>
              <w:r>
                <w:rPr>
                  <w:sz w:val="20"/>
                  <w:lang w:val="en-US"/>
                </w:rPr>
                <w:t>regNumber</w:t>
              </w:r>
              <w:r w:rsidRPr="00A057CF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контролируется при приеме.</w:t>
              </w:r>
            </w:ins>
          </w:p>
        </w:tc>
      </w:tr>
      <w:tr w:rsidR="00C84EEA" w:rsidRPr="001A4780" w:rsidTr="003E3B58">
        <w:tblPrEx>
          <w:tblPrExChange w:id="585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85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852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585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  <w:tcPrChange w:id="5854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tcPrChange w:id="585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856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  <w:tcPrChange w:id="5857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ins w:id="5858" w:author="Yugin Vitaly" w:date="2016-03-08T18:51:00Z">
              <w:r>
                <w:rPr>
                  <w:sz w:val="20"/>
                </w:rPr>
                <w:t>Состав блока – см. состав блока «</w:t>
              </w:r>
            </w:ins>
            <w:ins w:id="5859" w:author="Yugin Vitaly" w:date="2016-03-08T18:55:00Z">
              <w:r>
                <w:rPr>
                  <w:sz w:val="20"/>
                </w:rPr>
                <w:t>Тип субъектапроверки</w:t>
              </w:r>
            </w:ins>
            <w:ins w:id="5860" w:author="Yugin Vitaly" w:date="2016-03-08T18:51:00Z">
              <w:r>
                <w:rPr>
                  <w:sz w:val="20"/>
                </w:rPr>
                <w:t>»</w:t>
              </w:r>
              <w:r w:rsidRPr="002F00DA">
                <w:rPr>
                  <w:sz w:val="20"/>
                </w:rPr>
                <w:t xml:space="preserve"> (</w:t>
              </w:r>
            </w:ins>
            <w:ins w:id="5861" w:author="Yugin Vitaly" w:date="2016-03-08T18:56:00Z">
              <w:r>
                <w:rPr>
                  <w:sz w:val="20"/>
                  <w:lang w:val="en-US"/>
                </w:rPr>
                <w:t>checkList</w:t>
              </w:r>
            </w:ins>
            <w:ins w:id="5862" w:author="Yugin Vitaly" w:date="2016-03-08T18:55:00Z">
              <w:r w:rsidRPr="001F6FCA">
                <w:rPr>
                  <w:sz w:val="20"/>
                </w:rPr>
                <w:t>\</w:t>
              </w:r>
            </w:ins>
            <w:ins w:id="5863" w:author="Yugin Vitaly" w:date="2016-03-08T18:56:00Z">
              <w:r w:rsidRPr="001F6FCA">
                <w:rPr>
                  <w:sz w:val="20"/>
                </w:rPr>
                <w:t xml:space="preserve"> </w:t>
              </w:r>
              <w:r>
                <w:rPr>
                  <w:sz w:val="20"/>
                  <w:lang w:val="en-US"/>
                </w:rPr>
                <w:t>checkInfo</w:t>
              </w:r>
              <w:r w:rsidRPr="001F6FCA">
                <w:rPr>
                  <w:sz w:val="20"/>
                </w:rPr>
                <w:t xml:space="preserve">\ </w:t>
              </w:r>
            </w:ins>
            <w:ins w:id="5864" w:author="Yugin Vitaly" w:date="2016-03-08T18:52:00Z">
              <w:r w:rsidRPr="001F6FCA">
                <w:rPr>
                  <w:sz w:val="20"/>
                  <w:lang w:val="en-US"/>
                </w:rPr>
                <w:t>checkedSubject</w:t>
              </w:r>
            </w:ins>
            <w:ins w:id="5865" w:author="Yugin Vitaly" w:date="2016-03-08T18:51:00Z">
              <w:r w:rsidRPr="002F00DA">
                <w:rPr>
                  <w:sz w:val="20"/>
                </w:rPr>
                <w:t>)</w:t>
              </w:r>
              <w:r>
                <w:rPr>
                  <w:sz w:val="20"/>
                </w:rPr>
                <w:t xml:space="preserve"> документа «Информация о </w:t>
              </w:r>
            </w:ins>
            <w:ins w:id="5866" w:author="Yugin Vitaly" w:date="2016-03-08T18:52:00Z">
              <w:r>
                <w:rPr>
                  <w:sz w:val="20"/>
                </w:rPr>
                <w:t>внеплановой проверке</w:t>
              </w:r>
            </w:ins>
            <w:ins w:id="5867" w:author="Yugin Vitaly" w:date="2016-03-08T18:51:00Z">
              <w:r>
                <w:rPr>
                  <w:sz w:val="20"/>
                </w:rPr>
                <w:t>» (</w:t>
              </w:r>
            </w:ins>
            <w:ins w:id="5868" w:author="Yugin Vitaly" w:date="2016-03-08T18:53:00Z">
              <w:r w:rsidRPr="001F6FCA">
                <w:rPr>
                  <w:sz w:val="20"/>
                  <w:lang w:val="en-US"/>
                </w:rPr>
                <w:t>unplannedCheck</w:t>
              </w:r>
            </w:ins>
            <w:ins w:id="5869" w:author="Yugin Vitaly" w:date="2016-03-08T18:51:00Z">
              <w:r>
                <w:rPr>
                  <w:sz w:val="20"/>
                </w:rPr>
                <w:t>)</w:t>
              </w:r>
            </w:ins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87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87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872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873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  <w:tcPrChange w:id="5874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5875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4" w:type="pct"/>
            <w:gridSpan w:val="2"/>
            <w:shd w:val="clear" w:color="auto" w:fill="auto"/>
            <w:tcPrChange w:id="5876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7" w:type="pct"/>
            <w:shd w:val="clear" w:color="auto" w:fill="auto"/>
            <w:tcPrChange w:id="5877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38552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C84EEA" w:rsidRPr="001A4780" w:rsidTr="003E3B58">
        <w:tblPrEx>
          <w:tblPrExChange w:id="587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87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5880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881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ObjectOtherInfo</w:t>
            </w:r>
          </w:p>
        </w:tc>
        <w:tc>
          <w:tcPr>
            <w:tcW w:w="167" w:type="pct"/>
            <w:gridSpan w:val="2"/>
            <w:shd w:val="clear" w:color="auto" w:fill="auto"/>
            <w:tcPrChange w:id="5882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tcPrChange w:id="5883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4" w:type="pct"/>
            <w:gridSpan w:val="2"/>
            <w:shd w:val="clear" w:color="auto" w:fill="auto"/>
            <w:tcPrChange w:id="5884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7" w:type="pct"/>
            <w:shd w:val="clear" w:color="auto" w:fill="auto"/>
            <w:tcPrChange w:id="5885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C84EEA" w:rsidRPr="001A4780" w:rsidTr="003E3B58">
        <w:tblPrEx>
          <w:tblPrExChange w:id="588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88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88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88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87917" w:rsidRDefault="00C84EEA">
            <w:pPr>
              <w:spacing w:before="0" w:after="0"/>
              <w:rPr>
                <w:sz w:val="20"/>
              </w:rPr>
              <w:pPrChange w:id="5890" w:author="Yugin Vitaly" w:date="2016-03-08T18:23:00Z">
                <w:pPr>
                  <w:spacing w:before="0" w:after="0"/>
                  <w:ind w:firstLine="51"/>
                </w:pPr>
              </w:pPrChange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891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892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F623E0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893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del w:id="5894" w:author="Yugin Vitaly" w:date="2016-03-08T18:24:00Z">
              <w:r w:rsidRPr="0019617A" w:rsidDel="00D05B78">
                <w:rPr>
                  <w:sz w:val="20"/>
                </w:rPr>
                <w:delText>З</w:delText>
              </w:r>
            </w:del>
            <w:r w:rsidRPr="0019617A">
              <w:rPr>
                <w:sz w:val="20"/>
              </w:rPr>
              <w:t xml:space="preserve">аказы/закупки, в </w:t>
            </w:r>
            <w:proofErr w:type="gramStart"/>
            <w:r w:rsidRPr="0019617A">
              <w:rPr>
                <w:sz w:val="20"/>
              </w:rPr>
              <w:t>которых</w:t>
            </w:r>
            <w:proofErr w:type="gramEnd"/>
            <w:r w:rsidRPr="0019617A">
              <w:rPr>
                <w:sz w:val="20"/>
              </w:rPr>
              <w:t xml:space="preserve"> требуется устранить нарушения</w:t>
            </w:r>
          </w:p>
        </w:tc>
        <w:tc>
          <w:tcPr>
            <w:tcW w:w="1387" w:type="pct"/>
            <w:shd w:val="clear" w:color="auto" w:fill="auto"/>
            <w:tcPrChange w:id="5895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3E3B58">
        <w:tblPrEx>
          <w:tblPrExChange w:id="589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89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89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89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F623E0" w:rsidRDefault="00C84EEA">
            <w:pPr>
              <w:spacing w:before="0" w:after="0"/>
              <w:rPr>
                <w:sz w:val="20"/>
              </w:rPr>
              <w:pPrChange w:id="5900" w:author="Yugin Vitaly" w:date="2016-03-08T18:23:00Z">
                <w:pPr>
                  <w:spacing w:before="0" w:after="0"/>
                  <w:ind w:firstLine="51"/>
                </w:pPr>
              </w:pPrChange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01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902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903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19617A" w:rsidRDefault="00C84EEA">
            <w:pPr>
              <w:spacing w:before="0" w:after="0"/>
              <w:rPr>
                <w:sz w:val="20"/>
              </w:rPr>
              <w:pPrChange w:id="5904" w:author="Yugin Vitaly" w:date="2016-03-08T18:24:00Z">
                <w:pPr>
                  <w:spacing w:before="0" w:after="0"/>
                  <w:ind w:firstLine="51"/>
                </w:pPr>
              </w:pPrChange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7" w:type="pct"/>
            <w:shd w:val="clear" w:color="auto" w:fill="auto"/>
            <w:tcPrChange w:id="5905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3E3B58">
        <w:tblPrEx>
          <w:tblPrExChange w:id="590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0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90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90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F623E0" w:rsidRDefault="00C84EEA">
            <w:pPr>
              <w:spacing w:before="0" w:after="0"/>
              <w:rPr>
                <w:sz w:val="20"/>
              </w:rPr>
              <w:pPrChange w:id="5910" w:author="Yugin Vitaly" w:date="2016-03-08T18:23:00Z">
                <w:pPr>
                  <w:spacing w:before="0" w:after="0"/>
                  <w:ind w:firstLine="51"/>
                </w:pPr>
              </w:pPrChange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11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Pr="00A310E5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912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A310E5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913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Pr="00A310E5" w:rsidRDefault="00C84EEA">
            <w:pPr>
              <w:spacing w:before="0" w:after="0"/>
              <w:rPr>
                <w:sz w:val="20"/>
              </w:rPr>
              <w:pPrChange w:id="5914" w:author="Yugin Vitaly" w:date="2016-03-08T18:24:00Z">
                <w:pPr>
                  <w:spacing w:before="0" w:after="0"/>
                  <w:ind w:firstLine="51"/>
                </w:pPr>
              </w:pPrChange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87" w:type="pct"/>
            <w:shd w:val="clear" w:color="auto" w:fill="auto"/>
            <w:tcPrChange w:id="5915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3E3B58">
        <w:tblPrEx>
          <w:tblPrExChange w:id="591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1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91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91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9617A" w:rsidRDefault="00C84EEA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2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921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922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  <w:tcPrChange w:id="5923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3E3B58">
        <w:tblPrEx>
          <w:tblPrExChange w:id="592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2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926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92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19617A" w:rsidDel="007151B3" w:rsidRDefault="00C84EEA">
            <w:pPr>
              <w:spacing w:before="0" w:after="0"/>
              <w:rPr>
                <w:sz w:val="20"/>
              </w:rPr>
              <w:pPrChange w:id="5928" w:author="Yugin Vitaly" w:date="2016-03-08T18:23:00Z">
                <w:pPr>
                  <w:spacing w:before="0" w:after="0"/>
                  <w:ind w:firstLine="51"/>
                </w:pPr>
              </w:pPrChange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29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Del="007151B3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930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Pr="00104B12" w:rsidDel="007151B3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931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Del="007151B3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87" w:type="pct"/>
            <w:shd w:val="clear" w:color="auto" w:fill="auto"/>
            <w:tcPrChange w:id="593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3E3B58">
        <w:tblPrEx>
          <w:tblPrExChange w:id="593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3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935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5936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C84EEA" w:rsidRPr="00E94BA9" w:rsidRDefault="00C84EEA">
            <w:pPr>
              <w:spacing w:before="0" w:after="0"/>
              <w:rPr>
                <w:sz w:val="20"/>
              </w:rPr>
              <w:pPrChange w:id="5937" w:author="Yugin Vitaly" w:date="2016-03-08T18:23:00Z">
                <w:pPr>
                  <w:spacing w:before="0" w:after="0"/>
                  <w:ind w:firstLine="51"/>
                </w:pPr>
              </w:pPrChange>
            </w:pPr>
            <w:r w:rsidRPr="00736125">
              <w:rPr>
                <w:sz w:val="20"/>
              </w:rPr>
              <w:t>conclusion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38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939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C84EEA" w:rsidRDefault="00C84EEA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94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C84EEA" w:rsidRDefault="00C84EEA">
            <w:pPr>
              <w:spacing w:before="0" w:after="0"/>
              <w:rPr>
                <w:sz w:val="20"/>
              </w:rPr>
              <w:pPrChange w:id="5941" w:author="Yugin Vitaly" w:date="2016-03-08T18:24:00Z">
                <w:pPr>
                  <w:spacing w:before="0" w:after="0"/>
                  <w:ind w:firstLine="51"/>
                </w:pPr>
              </w:pPrChange>
            </w:pPr>
            <w:r w:rsidRPr="00736125">
              <w:rPr>
                <w:sz w:val="20"/>
              </w:rPr>
              <w:t>Заключение</w:t>
            </w:r>
          </w:p>
        </w:tc>
        <w:tc>
          <w:tcPr>
            <w:tcW w:w="1387" w:type="pct"/>
            <w:shd w:val="clear" w:color="auto" w:fill="auto"/>
            <w:tcPrChange w:id="5942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E41DE" w:rsidRPr="001A4780" w:rsidTr="003E3B58">
        <w:tblPrEx>
          <w:tblPrExChange w:id="594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4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945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3E3B58">
        <w:tblPrEx>
          <w:tblPrExChange w:id="594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4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94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  <w:tcPrChange w:id="594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5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951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5952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5953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3E3B58">
        <w:tblPrEx>
          <w:tblPrExChange w:id="595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5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5956" w:author="Yugin Vitaly" w:date="2016-03-11T19:42:00Z">
              <w:tcPr>
                <w:tcW w:w="770" w:type="pct"/>
                <w:gridSpan w:val="5"/>
                <w:vMerge w:val="restart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tcPrChange w:id="595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58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595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96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  <w:tcPrChange w:id="596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blPrEx>
          <w:tblPrExChange w:id="596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6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5964" w:author="Yugin Vitaly" w:date="2016-03-11T19:42:00Z">
              <w:tcPr>
                <w:tcW w:w="770" w:type="pct"/>
                <w:gridSpan w:val="5"/>
                <w:vMerge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  <w:tcPrChange w:id="5965" w:author="Yugin Vitaly" w:date="2016-03-11T19:42:00Z">
              <w:tcPr>
                <w:tcW w:w="719" w:type="pct"/>
                <w:gridSpan w:val="4"/>
                <w:tcBorders>
                  <w:top w:val="nil"/>
                </w:tcBorders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66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5967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5968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  <w:tcPrChange w:id="5969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blPrEx>
          <w:tblPrExChange w:id="5970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71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5972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3E3B58">
        <w:tblPrEx>
          <w:tblPrExChange w:id="597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74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975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  <w:tcPrChange w:id="5976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77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978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979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5980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3E3B58">
        <w:tblPrEx>
          <w:tblPrExChange w:id="598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8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983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984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85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986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987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  <w:tcPrChange w:id="5988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3E3B58">
        <w:tblPrEx>
          <w:tblPrExChange w:id="598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599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5991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5992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E86266" w:rsidP="004E41DE">
            <w:pPr>
              <w:spacing w:before="0" w:after="0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4E41DE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5993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5994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5995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  <w:tcPrChange w:id="5996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865BC6">
        <w:trPr>
          <w:gridAfter w:val="1"/>
          <w:wAfter w:w="8" w:type="pct"/>
          <w:ins w:id="5997" w:author="Yugin Vitaly" w:date="2016-03-11T19:43:00Z"/>
        </w:trPr>
        <w:tc>
          <w:tcPr>
            <w:tcW w:w="776" w:type="pct"/>
            <w:gridSpan w:val="3"/>
            <w:shd w:val="clear" w:color="auto" w:fill="auto"/>
            <w:vAlign w:val="center"/>
          </w:tcPr>
          <w:p w:rsidR="003E3B58" w:rsidRPr="00104B12" w:rsidRDefault="003E3B58" w:rsidP="00865BC6">
            <w:pPr>
              <w:spacing w:before="0" w:after="0"/>
              <w:rPr>
                <w:ins w:id="5998" w:author="Yugin Vitaly" w:date="2016-03-11T19:43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5999" w:author="Yugin Vitaly" w:date="2016-03-11T19:43:00Z"/>
                <w:sz w:val="20"/>
              </w:rPr>
            </w:pPr>
            <w:ins w:id="6000" w:author="Yugin Vitaly" w:date="2016-03-11T19:43:00Z">
              <w:r w:rsidRPr="00CC7D5D">
                <w:rPr>
                  <w:sz w:val="20"/>
                </w:rPr>
                <w:t>purchaseCode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6001" w:author="Yugin Vitaly" w:date="2016-03-11T19:43:00Z"/>
                <w:sz w:val="20"/>
              </w:rPr>
            </w:pPr>
            <w:ins w:id="6002" w:author="Yugin Vitaly" w:date="2016-03-11T19:43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jc w:val="center"/>
              <w:rPr>
                <w:ins w:id="6003" w:author="Yugin Vitaly" w:date="2016-03-11T19:43:00Z"/>
                <w:sz w:val="20"/>
              </w:rPr>
            </w:pPr>
            <w:ins w:id="6004" w:author="Yugin Vitaly" w:date="2016-03-11T19:43:00Z">
              <w:r>
                <w:rPr>
                  <w:sz w:val="20"/>
                  <w:lang w:val="en-US"/>
                </w:rPr>
                <w:t>T</w:t>
              </w:r>
              <w:r>
                <w:rPr>
                  <w:sz w:val="20"/>
                </w:rPr>
                <w:t xml:space="preserve"> (36)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6005" w:author="Yugin Vitaly" w:date="2016-03-11T19:43:00Z"/>
                <w:sz w:val="20"/>
              </w:rPr>
            </w:pPr>
            <w:ins w:id="6006" w:author="Yugin Vitaly" w:date="2016-03-11T19:43:00Z">
              <w:r w:rsidRPr="00CC7D5D">
                <w:rPr>
                  <w:sz w:val="20"/>
                </w:rPr>
                <w:t>Идентификационный код закупки</w:t>
              </w:r>
            </w:ins>
          </w:p>
        </w:tc>
        <w:tc>
          <w:tcPr>
            <w:tcW w:w="1387" w:type="pct"/>
            <w:shd w:val="clear" w:color="auto" w:fill="auto"/>
            <w:vAlign w:val="center"/>
          </w:tcPr>
          <w:p w:rsidR="003E3B58" w:rsidRPr="00E87917" w:rsidRDefault="003E3B58" w:rsidP="00865BC6">
            <w:pPr>
              <w:spacing w:before="0" w:after="0"/>
              <w:rPr>
                <w:ins w:id="6007" w:author="Yugin Vitaly" w:date="2016-03-11T19:43:00Z"/>
                <w:sz w:val="20"/>
              </w:rPr>
            </w:pPr>
          </w:p>
        </w:tc>
      </w:tr>
      <w:tr w:rsidR="004E41DE" w:rsidRPr="001A4780" w:rsidTr="003E3B58">
        <w:tblPrEx>
          <w:tblPrExChange w:id="600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0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010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3E3B58">
        <w:tblPrEx>
          <w:tblPrExChange w:id="6011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12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013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  <w:tcPrChange w:id="6014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015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016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017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018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3E3B58">
        <w:tblPrEx>
          <w:tblPrExChange w:id="6019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20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021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022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tcPrChange w:id="6023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024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025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  <w:tcPrChange w:id="6026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3E3B58">
        <w:tblPrEx>
          <w:tblPrExChange w:id="6027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28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029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030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E86266" w:rsidP="004E41DE">
            <w:pPr>
              <w:spacing w:before="0" w:after="0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4E41DE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67" w:type="pct"/>
            <w:gridSpan w:val="2"/>
            <w:shd w:val="clear" w:color="auto" w:fill="auto"/>
            <w:tcPrChange w:id="6031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032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033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  <w:tcPrChange w:id="6034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blPrEx>
          <w:tblPrExChange w:id="6035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36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037" w:author="Yugin Vitaly" w:date="2016-03-11T19:42:00Z">
              <w:tcPr>
                <w:tcW w:w="4964" w:type="pct"/>
                <w:gridSpan w:val="2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3E3B58">
        <w:tblPrEx>
          <w:tblPrExChange w:id="6038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39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040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  <w:tcPrChange w:id="6041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042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043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044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045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3E3B58">
        <w:tblPrEx>
          <w:tblPrExChange w:id="604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4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048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049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050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051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052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  <w:tcPrChange w:id="6053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3E3B58">
        <w:tblPrEx>
          <w:tblPrExChange w:id="605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5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056" w:author="Yugin Vitaly" w:date="2016-03-11T19:42:00Z">
              <w:tcPr>
                <w:tcW w:w="77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057" w:author="Yugin Vitaly" w:date="2016-03-11T19:42:00Z">
              <w:tcPr>
                <w:tcW w:w="719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AF1C6C" w:rsidRDefault="004E41DE">
            <w:pPr>
              <w:spacing w:before="0" w:after="0"/>
              <w:rPr>
                <w:sz w:val="20"/>
              </w:rPr>
              <w:pPrChange w:id="6058" w:author="Yugin Vitaly" w:date="2016-03-08T18:36:00Z">
                <w:pPr>
                  <w:spacing w:before="0" w:after="0"/>
                  <w:ind w:firstLine="51"/>
                </w:pPr>
              </w:pPrChange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059" w:author="Yugin Vitaly" w:date="2016-03-11T19:42:00Z">
              <w:tcPr>
                <w:tcW w:w="166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060" w:author="Yugin Vitaly" w:date="2016-03-11T19:42:00Z">
              <w:tcPr>
                <w:tcW w:w="533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061" w:author="Yugin Vitaly" w:date="2016-03-11T19:42:00Z">
              <w:tcPr>
                <w:tcW w:w="1396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  <w:tcPrChange w:id="6062" w:author="Yugin Vitaly" w:date="2016-03-11T19:42:00Z">
              <w:tcPr>
                <w:tcW w:w="1380" w:type="pct"/>
                <w:gridSpan w:val="5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3E3B58">
        <w:tblPrEx>
          <w:tblPrExChange w:id="6063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Height w:val="116"/>
          <w:trPrChange w:id="6064" w:author="Yugin Vitaly" w:date="2016-03-11T19:42:00Z">
            <w:trPr>
              <w:gridBefore w:val="3"/>
              <w:wAfter w:w="36" w:type="pct"/>
              <w:trHeight w:val="116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6065" w:author="Yugin Vitaly" w:date="2016-03-11T19:42:00Z">
              <w:tcPr>
                <w:tcW w:w="4964" w:type="pct"/>
                <w:gridSpan w:val="25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3E3B58">
        <w:tblPrEx>
          <w:tblPrExChange w:id="6066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67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068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  <w:tcPrChange w:id="6069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tcPrChange w:id="6070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6071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6072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6073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3E3B58">
        <w:tblPrEx>
          <w:tblPrExChange w:id="6074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75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076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077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7" w:type="pct"/>
            <w:gridSpan w:val="2"/>
            <w:shd w:val="clear" w:color="auto" w:fill="auto"/>
            <w:tcPrChange w:id="6078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079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6080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87" w:type="pct"/>
            <w:shd w:val="clear" w:color="auto" w:fill="auto"/>
            <w:tcPrChange w:id="6081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blPrEx>
          <w:tblPrExChange w:id="6082" w:author="Yugin Vitaly" w:date="2016-03-11T19:42:00Z">
            <w:tblPrEx>
              <w:tblW w:w="5050" w:type="pct"/>
            </w:tblPrEx>
          </w:tblPrExChange>
        </w:tblPrEx>
        <w:trPr>
          <w:gridAfter w:val="1"/>
          <w:wAfter w:w="8" w:type="pct"/>
          <w:trPrChange w:id="6083" w:author="Yugin Vitaly" w:date="2016-03-11T19:42:00Z">
            <w:trPr>
              <w:gridBefore w:val="3"/>
              <w:wAfter w:w="36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084" w:author="Yugin Vitaly" w:date="2016-03-11T19:42:00Z">
              <w:tcPr>
                <w:tcW w:w="770" w:type="pct"/>
                <w:gridSpan w:val="5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085" w:author="Yugin Vitaly" w:date="2016-03-11T19:42:00Z">
              <w:tcPr>
                <w:tcW w:w="719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7" w:type="pct"/>
            <w:gridSpan w:val="2"/>
            <w:shd w:val="clear" w:color="auto" w:fill="auto"/>
            <w:tcPrChange w:id="6086" w:author="Yugin Vitaly" w:date="2016-03-11T19:42:00Z">
              <w:tcPr>
                <w:tcW w:w="166" w:type="pct"/>
                <w:gridSpan w:val="3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087" w:author="Yugin Vitaly" w:date="2016-03-11T19:42:00Z">
              <w:tcPr>
                <w:tcW w:w="533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6088" w:author="Yugin Vitaly" w:date="2016-03-11T19:42:00Z">
              <w:tcPr>
                <w:tcW w:w="1396" w:type="pct"/>
                <w:gridSpan w:val="4"/>
                <w:shd w:val="clear" w:color="auto" w:fill="auto"/>
              </w:tcPr>
            </w:tcPrChange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87" w:type="pct"/>
            <w:shd w:val="clear" w:color="auto" w:fill="auto"/>
            <w:tcPrChange w:id="6089" w:author="Yugin Vitaly" w:date="2016-03-11T19:42:00Z">
              <w:tcPr>
                <w:tcW w:w="1380" w:type="pct"/>
                <w:gridSpan w:val="5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3E3B58">
        <w:trPr>
          <w:gridAfter w:val="1"/>
          <w:wAfter w:w="8" w:type="pct"/>
          <w:ins w:id="6090" w:author="Yugin Vitaly" w:date="2016-03-08T18:36:00Z"/>
          <w:trPrChange w:id="609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092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9C4AB5" w:rsidRPr="00E87917" w:rsidRDefault="009C4AB5" w:rsidP="009C4AB5">
            <w:pPr>
              <w:spacing w:before="0" w:after="0"/>
              <w:rPr>
                <w:ins w:id="6093" w:author="Yugin Vitaly" w:date="2016-03-08T18:36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094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9C4AB5" w:rsidRPr="009C4AB5" w:rsidRDefault="009C4AB5" w:rsidP="009C4AB5">
            <w:pPr>
              <w:spacing w:before="0" w:after="0"/>
              <w:rPr>
                <w:ins w:id="6095" w:author="Yugin Vitaly" w:date="2016-03-08T18:36:00Z"/>
                <w:sz w:val="20"/>
                <w:lang w:val="en-US"/>
              </w:rPr>
            </w:pPr>
            <w:ins w:id="6096" w:author="Yugin Vitaly" w:date="2016-03-08T18:36:00Z">
              <w:r>
                <w:rPr>
                  <w:sz w:val="20"/>
                  <w:lang w:val="en-US"/>
                </w:rPr>
                <w:t>actText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097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E87917" w:rsidRDefault="009C4AB5" w:rsidP="009C4AB5">
            <w:pPr>
              <w:spacing w:before="0" w:after="0"/>
              <w:ind w:firstLine="51"/>
              <w:rPr>
                <w:ins w:id="6098" w:author="Yugin Vitaly" w:date="2016-03-08T18:36:00Z"/>
                <w:sz w:val="20"/>
              </w:rPr>
            </w:pPr>
            <w:ins w:id="6099" w:author="Yugin Vitaly" w:date="2016-03-08T18:36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100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ins w:id="6101" w:author="Yugin Vitaly" w:date="2016-03-08T18:36:00Z"/>
                <w:sz w:val="20"/>
              </w:rPr>
            </w:pPr>
            <w:ins w:id="6102" w:author="Yugin Vitaly" w:date="2016-03-08T18:36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103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9C4AB5" w:rsidRDefault="009C4AB5" w:rsidP="009C4AB5">
            <w:pPr>
              <w:spacing w:before="0" w:after="0"/>
              <w:ind w:firstLine="51"/>
              <w:rPr>
                <w:ins w:id="6104" w:author="Yugin Vitaly" w:date="2016-03-08T18:36:00Z"/>
                <w:sz w:val="20"/>
              </w:rPr>
            </w:pPr>
            <w:ins w:id="6105" w:author="Yugin Vitaly" w:date="2016-03-08T18:37:00Z">
              <w:r>
                <w:rPr>
                  <w:sz w:val="20"/>
                </w:rPr>
                <w:t>Текст акта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6106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E87917" w:rsidRDefault="009C4AB5" w:rsidP="009C4AB5">
            <w:pPr>
              <w:spacing w:before="0" w:after="0"/>
              <w:ind w:firstLine="51"/>
              <w:rPr>
                <w:ins w:id="6107" w:author="Yugin Vitaly" w:date="2016-03-08T18:36:00Z"/>
                <w:sz w:val="20"/>
              </w:rPr>
            </w:pPr>
            <w:ins w:id="6108" w:author="Yugin Vitaly" w:date="2016-03-08T18:36:00Z">
              <w:r w:rsidRPr="00E87917">
                <w:rPr>
                  <w:sz w:val="20"/>
                </w:rPr>
                <w:br/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10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11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11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6112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11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11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611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3E3B58">
        <w:trPr>
          <w:gridAfter w:val="1"/>
          <w:wAfter w:w="8" w:type="pct"/>
          <w:ins w:id="6116" w:author="Yugin Vitaly" w:date="2016-03-08T18:35:00Z"/>
          <w:trPrChange w:id="611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11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9C4AB5" w:rsidRPr="00E232BB" w:rsidRDefault="009C4AB5" w:rsidP="009C4AB5">
            <w:pPr>
              <w:spacing w:before="0" w:after="0"/>
              <w:rPr>
                <w:ins w:id="6119" w:author="Yugin Vitaly" w:date="2016-03-08T18:35:00Z"/>
                <w:sz w:val="20"/>
              </w:rPr>
            </w:pPr>
            <w:ins w:id="6120" w:author="Yugin Vitaly" w:date="2016-03-08T18:35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612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9C4AB5" w:rsidRPr="00191F26" w:rsidRDefault="009C4AB5" w:rsidP="009C4AB5">
            <w:pPr>
              <w:spacing w:before="0" w:after="0"/>
              <w:rPr>
                <w:ins w:id="6122" w:author="Yugin Vitaly" w:date="2016-03-08T18:35:00Z"/>
                <w:sz w:val="20"/>
              </w:rPr>
            </w:pPr>
            <w:ins w:id="6123" w:author="Yugin Vitaly" w:date="2016-03-08T18:37:00Z">
              <w:r>
                <w:rPr>
                  <w:sz w:val="20"/>
                  <w:lang w:val="en-US"/>
                </w:rPr>
                <w:t>act</w:t>
              </w:r>
            </w:ins>
            <w:ins w:id="6124" w:author="Yugin Vitaly" w:date="2016-03-08T18:35:00Z"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12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9C4AB5" w:rsidRPr="00726DBB" w:rsidRDefault="00AA501B" w:rsidP="009C4AB5">
            <w:pPr>
              <w:spacing w:before="0" w:after="0"/>
              <w:jc w:val="center"/>
              <w:rPr>
                <w:ins w:id="6126" w:author="Yugin Vitaly" w:date="2016-03-08T18:35:00Z"/>
                <w:sz w:val="20"/>
              </w:rPr>
            </w:pPr>
            <w:ins w:id="6127" w:author="Yugin Vitaly" w:date="2016-03-08T18:40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12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9C4AB5" w:rsidRPr="00E232BB" w:rsidRDefault="009C4AB5" w:rsidP="009C4AB5">
            <w:pPr>
              <w:spacing w:before="0" w:after="0"/>
              <w:jc w:val="center"/>
              <w:rPr>
                <w:ins w:id="6129" w:author="Yugin Vitaly" w:date="2016-03-08T18:35:00Z"/>
                <w:sz w:val="20"/>
              </w:rPr>
            </w:pPr>
            <w:ins w:id="6130" w:author="Yugin Vitaly" w:date="2016-03-08T18:35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13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9C4AB5" w:rsidRPr="00D05B78" w:rsidRDefault="009C4AB5" w:rsidP="009C4AB5">
            <w:pPr>
              <w:spacing w:before="0" w:after="0"/>
              <w:rPr>
                <w:ins w:id="6132" w:author="Yugin Vitaly" w:date="2016-03-08T18:35:00Z"/>
                <w:sz w:val="20"/>
                <w:lang w:val="en-US"/>
              </w:rPr>
            </w:pPr>
            <w:ins w:id="6133" w:author="Yugin Vitaly" w:date="2016-03-08T18:35:00Z">
              <w:r w:rsidRPr="00726DBB">
                <w:rPr>
                  <w:sz w:val="20"/>
                </w:rPr>
                <w:t xml:space="preserve">Обжалование </w:t>
              </w:r>
            </w:ins>
            <w:ins w:id="6134" w:author="Yugin Vitaly" w:date="2016-03-08T18:37:00Z">
              <w:r>
                <w:rPr>
                  <w:sz w:val="20"/>
                </w:rPr>
                <w:t>акта</w:t>
              </w:r>
            </w:ins>
          </w:p>
        </w:tc>
        <w:tc>
          <w:tcPr>
            <w:tcW w:w="1387" w:type="pct"/>
            <w:shd w:val="clear" w:color="auto" w:fill="auto"/>
            <w:tcPrChange w:id="613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9C4AB5" w:rsidRPr="00E232BB" w:rsidRDefault="009C4AB5" w:rsidP="009C4AB5">
            <w:pPr>
              <w:spacing w:before="0" w:after="0"/>
              <w:rPr>
                <w:ins w:id="6136" w:author="Yugin Vitaly" w:date="2016-03-08T18:35:00Z"/>
                <w:sz w:val="20"/>
              </w:rPr>
            </w:pPr>
            <w:ins w:id="6137" w:author="Yugin Vitaly" w:date="2016-03-08T18:35:00Z">
              <w:r w:rsidRPr="00E232BB">
                <w:rPr>
                  <w:sz w:val="20"/>
                </w:rPr>
                <w:t> </w:t>
              </w:r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13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6139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3E3B58">
        <w:trPr>
          <w:gridAfter w:val="1"/>
          <w:wAfter w:w="8" w:type="pct"/>
          <w:trPrChange w:id="614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14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  <w:tcPrChange w:id="614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6143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6144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614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614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3E3B58">
        <w:trPr>
          <w:gridAfter w:val="1"/>
          <w:wAfter w:w="8" w:type="pct"/>
          <w:trPrChange w:id="614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14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14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  <w:tcPrChange w:id="6150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15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615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tcPrChange w:id="6153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15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155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156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  <w:tcPrChange w:id="6157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15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6159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  <w:tcPrChange w:id="6160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3E3B58">
        <w:trPr>
          <w:gridAfter w:val="1"/>
          <w:wAfter w:w="8" w:type="pct"/>
          <w:ins w:id="6161" w:author="Yugin Vitaly" w:date="2016-03-08T18:38:00Z"/>
          <w:trPrChange w:id="616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16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9C4AB5" w:rsidRPr="00E87917" w:rsidRDefault="009C4AB5" w:rsidP="009C4AB5">
            <w:pPr>
              <w:spacing w:before="0" w:after="0"/>
              <w:rPr>
                <w:ins w:id="6164" w:author="Yugin Vitaly" w:date="2016-03-08T18:38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165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9C4AB5" w:rsidRPr="009C4AB5" w:rsidRDefault="009C4AB5" w:rsidP="009C4AB5">
            <w:pPr>
              <w:spacing w:before="0" w:after="0"/>
              <w:rPr>
                <w:ins w:id="6166" w:author="Yugin Vitaly" w:date="2016-03-08T18:38:00Z"/>
                <w:sz w:val="20"/>
                <w:lang w:val="en-US"/>
              </w:rPr>
            </w:pPr>
            <w:ins w:id="6167" w:author="Yugin Vitaly" w:date="2016-03-08T18:38:00Z">
              <w:r w:rsidRPr="00104B12">
                <w:rPr>
                  <w:sz w:val="20"/>
                </w:rPr>
                <w:t>prescription</w:t>
              </w:r>
              <w:r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168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E87917" w:rsidRDefault="009C4AB5" w:rsidP="009C4AB5">
            <w:pPr>
              <w:spacing w:before="0" w:after="0"/>
              <w:ind w:firstLine="51"/>
              <w:rPr>
                <w:ins w:id="6169" w:author="Yugin Vitaly" w:date="2016-03-08T18:38:00Z"/>
                <w:sz w:val="20"/>
              </w:rPr>
            </w:pPr>
            <w:ins w:id="6170" w:author="Yugin Vitaly" w:date="2016-03-08T18:38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171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ins w:id="6172" w:author="Yugin Vitaly" w:date="2016-03-08T18:38:00Z"/>
                <w:sz w:val="20"/>
              </w:rPr>
            </w:pPr>
            <w:ins w:id="6173" w:author="Yugin Vitaly" w:date="2016-03-08T18:38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174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9C4AB5" w:rsidRDefault="009C4AB5">
            <w:pPr>
              <w:spacing w:before="0" w:after="0"/>
              <w:rPr>
                <w:ins w:id="6175" w:author="Yugin Vitaly" w:date="2016-03-08T18:38:00Z"/>
                <w:sz w:val="20"/>
              </w:rPr>
              <w:pPrChange w:id="6176" w:author="Yugin Vitaly" w:date="2016-03-08T18:38:00Z">
                <w:pPr>
                  <w:spacing w:before="0" w:after="0"/>
                  <w:ind w:firstLine="51"/>
                </w:pPr>
              </w:pPrChange>
            </w:pPr>
            <w:ins w:id="6177" w:author="Yugin Vitaly" w:date="2016-03-08T18:38:00Z">
              <w:r>
                <w:rPr>
                  <w:sz w:val="20"/>
                </w:rPr>
                <w:t>Те</w:t>
              </w:r>
              <w:proofErr w:type="gramStart"/>
              <w:r>
                <w:rPr>
                  <w:sz w:val="20"/>
                </w:rPr>
                <w:t>кст пр</w:t>
              </w:r>
              <w:proofErr w:type="gramEnd"/>
              <w:r>
                <w:rPr>
                  <w:sz w:val="20"/>
                </w:rPr>
                <w:t>едписания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6178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E87917" w:rsidRDefault="009C4AB5" w:rsidP="009C4AB5">
            <w:pPr>
              <w:spacing w:before="0" w:after="0"/>
              <w:ind w:firstLine="51"/>
              <w:rPr>
                <w:ins w:id="6179" w:author="Yugin Vitaly" w:date="2016-03-08T18:38:00Z"/>
                <w:sz w:val="20"/>
              </w:rPr>
            </w:pPr>
            <w:ins w:id="6180" w:author="Yugin Vitaly" w:date="2016-03-08T18:38:00Z">
              <w:r w:rsidRPr="00E87917">
                <w:rPr>
                  <w:sz w:val="20"/>
                </w:rPr>
                <w:br/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18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182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18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618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185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186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618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3E3B58">
        <w:trPr>
          <w:gridAfter w:val="1"/>
          <w:wAfter w:w="8" w:type="pct"/>
          <w:ins w:id="6188" w:author="Yugin Vitaly" w:date="2016-03-08T18:38:00Z"/>
          <w:trPrChange w:id="618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19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9C4AB5" w:rsidRPr="00E232BB" w:rsidRDefault="009C4AB5" w:rsidP="009C4AB5">
            <w:pPr>
              <w:spacing w:before="0" w:after="0"/>
              <w:rPr>
                <w:ins w:id="6191" w:author="Yugin Vitaly" w:date="2016-03-08T18:38:00Z"/>
                <w:sz w:val="20"/>
              </w:rPr>
            </w:pPr>
            <w:ins w:id="6192" w:author="Yugin Vitaly" w:date="2016-03-08T18:38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619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9C4AB5" w:rsidRPr="00191F26" w:rsidRDefault="009C4AB5" w:rsidP="009C4AB5">
            <w:pPr>
              <w:spacing w:before="0" w:after="0"/>
              <w:rPr>
                <w:ins w:id="6194" w:author="Yugin Vitaly" w:date="2016-03-08T18:38:00Z"/>
                <w:sz w:val="20"/>
              </w:rPr>
            </w:pPr>
            <w:ins w:id="6195" w:author="Yugin Vitaly" w:date="2016-03-08T18:38:00Z">
              <w:r w:rsidRPr="00104B12">
                <w:rPr>
                  <w:sz w:val="20"/>
                </w:rPr>
                <w:t>prescription</w:t>
              </w:r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19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9C4AB5" w:rsidRPr="00726DBB" w:rsidRDefault="00AA501B" w:rsidP="009C4AB5">
            <w:pPr>
              <w:spacing w:before="0" w:after="0"/>
              <w:jc w:val="center"/>
              <w:rPr>
                <w:ins w:id="6197" w:author="Yugin Vitaly" w:date="2016-03-08T18:38:00Z"/>
                <w:sz w:val="20"/>
              </w:rPr>
            </w:pPr>
            <w:ins w:id="6198" w:author="Yugin Vitaly" w:date="2016-03-08T18:40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19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9C4AB5" w:rsidRPr="00E232BB" w:rsidRDefault="009C4AB5" w:rsidP="009C4AB5">
            <w:pPr>
              <w:spacing w:before="0" w:after="0"/>
              <w:jc w:val="center"/>
              <w:rPr>
                <w:ins w:id="6200" w:author="Yugin Vitaly" w:date="2016-03-08T18:38:00Z"/>
                <w:sz w:val="20"/>
              </w:rPr>
            </w:pPr>
            <w:ins w:id="6201" w:author="Yugin Vitaly" w:date="2016-03-08T18:38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20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9C4AB5" w:rsidRPr="00D05B78" w:rsidRDefault="009C4AB5" w:rsidP="009C4AB5">
            <w:pPr>
              <w:spacing w:before="0" w:after="0"/>
              <w:rPr>
                <w:ins w:id="6203" w:author="Yugin Vitaly" w:date="2016-03-08T18:38:00Z"/>
                <w:sz w:val="20"/>
                <w:lang w:val="en-US"/>
              </w:rPr>
            </w:pPr>
            <w:ins w:id="6204" w:author="Yugin Vitaly" w:date="2016-03-08T18:38:00Z">
              <w:r w:rsidRPr="00726DBB">
                <w:rPr>
                  <w:sz w:val="20"/>
                </w:rPr>
                <w:t xml:space="preserve">Обжалование </w:t>
              </w:r>
              <w:r>
                <w:rPr>
                  <w:sz w:val="20"/>
                </w:rPr>
                <w:t>предписания</w:t>
              </w:r>
            </w:ins>
          </w:p>
        </w:tc>
        <w:tc>
          <w:tcPr>
            <w:tcW w:w="1387" w:type="pct"/>
            <w:shd w:val="clear" w:color="auto" w:fill="auto"/>
            <w:tcPrChange w:id="620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9C4AB5" w:rsidRPr="00E232BB" w:rsidRDefault="009C4AB5" w:rsidP="009C4AB5">
            <w:pPr>
              <w:spacing w:before="0" w:after="0"/>
              <w:rPr>
                <w:ins w:id="6206" w:author="Yugin Vitaly" w:date="2016-03-08T18:38:00Z"/>
                <w:sz w:val="20"/>
              </w:rPr>
            </w:pPr>
            <w:ins w:id="6207" w:author="Yugin Vitaly" w:date="2016-03-08T18:38:00Z">
              <w:r w:rsidRPr="00E232BB">
                <w:rPr>
                  <w:sz w:val="20"/>
                </w:rPr>
                <w:t> </w:t>
              </w:r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20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6209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3E3B58">
        <w:trPr>
          <w:gridAfter w:val="1"/>
          <w:wAfter w:w="8" w:type="pct"/>
          <w:trPrChange w:id="621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21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  <w:tcPrChange w:id="621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tcPrChange w:id="6213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6214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621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621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21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21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21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  <w:tcPrChange w:id="6220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22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622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87" w:type="pct"/>
            <w:shd w:val="clear" w:color="auto" w:fill="auto"/>
            <w:tcPrChange w:id="6223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22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225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226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  <w:tcPrChange w:id="6227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22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6229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tcPrChange w:id="6230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3E3B58">
        <w:trPr>
          <w:gridAfter w:val="1"/>
          <w:wAfter w:w="8" w:type="pct"/>
          <w:ins w:id="6231" w:author="Yugin Vitaly" w:date="2016-03-08T18:38:00Z"/>
          <w:trPrChange w:id="623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23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9C4AB5" w:rsidRPr="00E87917" w:rsidRDefault="009C4AB5" w:rsidP="009C4AB5">
            <w:pPr>
              <w:spacing w:before="0" w:after="0"/>
              <w:rPr>
                <w:ins w:id="6234" w:author="Yugin Vitaly" w:date="2016-03-08T18:38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235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9C4AB5" w:rsidRPr="009C4AB5" w:rsidRDefault="00AA501B" w:rsidP="009C4AB5">
            <w:pPr>
              <w:spacing w:before="0" w:after="0"/>
              <w:rPr>
                <w:ins w:id="6236" w:author="Yugin Vitaly" w:date="2016-03-08T18:38:00Z"/>
                <w:sz w:val="20"/>
                <w:lang w:val="en-US"/>
              </w:rPr>
            </w:pPr>
            <w:ins w:id="6237" w:author="Yugin Vitaly" w:date="2016-03-08T18:39:00Z">
              <w:r w:rsidRPr="00104B12">
                <w:rPr>
                  <w:sz w:val="20"/>
                </w:rPr>
                <w:t>decision</w:t>
              </w:r>
            </w:ins>
            <w:ins w:id="6238" w:author="Yugin Vitaly" w:date="2016-03-08T18:38:00Z">
              <w:r w:rsidR="009C4AB5"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23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E87917" w:rsidRDefault="009C4AB5" w:rsidP="009C4AB5">
            <w:pPr>
              <w:spacing w:before="0" w:after="0"/>
              <w:ind w:firstLine="51"/>
              <w:rPr>
                <w:ins w:id="6240" w:author="Yugin Vitaly" w:date="2016-03-08T18:38:00Z"/>
                <w:sz w:val="20"/>
              </w:rPr>
            </w:pPr>
            <w:ins w:id="6241" w:author="Yugin Vitaly" w:date="2016-03-08T18:38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242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ins w:id="6243" w:author="Yugin Vitaly" w:date="2016-03-08T18:38:00Z"/>
                <w:sz w:val="20"/>
              </w:rPr>
            </w:pPr>
            <w:ins w:id="6244" w:author="Yugin Vitaly" w:date="2016-03-08T18:38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245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AA501B" w:rsidRDefault="009C4AB5" w:rsidP="00AA501B">
            <w:pPr>
              <w:spacing w:before="0" w:after="0"/>
              <w:ind w:firstLine="51"/>
              <w:rPr>
                <w:ins w:id="6246" w:author="Yugin Vitaly" w:date="2016-03-08T18:38:00Z"/>
                <w:sz w:val="20"/>
              </w:rPr>
            </w:pPr>
            <w:ins w:id="6247" w:author="Yugin Vitaly" w:date="2016-03-08T18:38:00Z">
              <w:r>
                <w:rPr>
                  <w:sz w:val="20"/>
                </w:rPr>
                <w:t xml:space="preserve">Текст </w:t>
              </w:r>
            </w:ins>
            <w:ins w:id="6248" w:author="Yugin Vitaly" w:date="2016-03-08T18:39:00Z">
              <w:r w:rsidR="00AA501B">
                <w:rPr>
                  <w:sz w:val="20"/>
                  <w:lang w:val="en-US"/>
                </w:rPr>
                <w:t>решения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624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9C4AB5" w:rsidRPr="00E87917" w:rsidRDefault="009C4AB5" w:rsidP="009C4AB5">
            <w:pPr>
              <w:spacing w:before="0" w:after="0"/>
              <w:ind w:firstLine="51"/>
              <w:rPr>
                <w:ins w:id="6250" w:author="Yugin Vitaly" w:date="2016-03-08T18:38:00Z"/>
                <w:sz w:val="20"/>
              </w:rPr>
            </w:pPr>
            <w:ins w:id="6251" w:author="Yugin Vitaly" w:date="2016-03-08T18:38:00Z">
              <w:r w:rsidRPr="00E87917">
                <w:rPr>
                  <w:sz w:val="20"/>
                </w:rPr>
                <w:br/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25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253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25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625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256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25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625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3E3B58">
        <w:trPr>
          <w:gridAfter w:val="1"/>
          <w:wAfter w:w="8" w:type="pct"/>
          <w:ins w:id="6259" w:author="Yugin Vitaly" w:date="2016-03-08T18:39:00Z"/>
          <w:trPrChange w:id="626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26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AA501B" w:rsidRPr="00E232BB" w:rsidRDefault="00AA501B" w:rsidP="00BA13B4">
            <w:pPr>
              <w:spacing w:before="0" w:after="0"/>
              <w:rPr>
                <w:ins w:id="6262" w:author="Yugin Vitaly" w:date="2016-03-08T18:39:00Z"/>
                <w:sz w:val="20"/>
              </w:rPr>
            </w:pPr>
            <w:ins w:id="6263" w:author="Yugin Vitaly" w:date="2016-03-08T18:39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626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AA501B" w:rsidRPr="00191F26" w:rsidRDefault="00AA501B" w:rsidP="00BA13B4">
            <w:pPr>
              <w:spacing w:before="0" w:after="0"/>
              <w:rPr>
                <w:ins w:id="6265" w:author="Yugin Vitaly" w:date="2016-03-08T18:39:00Z"/>
                <w:sz w:val="20"/>
              </w:rPr>
            </w:pPr>
            <w:ins w:id="6266" w:author="Yugin Vitaly" w:date="2016-03-08T18:39:00Z">
              <w:r w:rsidRPr="003C5171">
                <w:rPr>
                  <w:sz w:val="20"/>
                </w:rPr>
                <w:t>decision</w:t>
              </w:r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267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AA501B" w:rsidRPr="00726DBB" w:rsidRDefault="00AA501B" w:rsidP="00BA13B4">
            <w:pPr>
              <w:spacing w:before="0" w:after="0"/>
              <w:jc w:val="center"/>
              <w:rPr>
                <w:ins w:id="6268" w:author="Yugin Vitaly" w:date="2016-03-08T18:39:00Z"/>
                <w:sz w:val="20"/>
              </w:rPr>
            </w:pPr>
            <w:ins w:id="6269" w:author="Yugin Vitaly" w:date="2016-03-08T18:40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27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AA501B" w:rsidRPr="00E232BB" w:rsidRDefault="00AA501B" w:rsidP="00BA13B4">
            <w:pPr>
              <w:spacing w:before="0" w:after="0"/>
              <w:jc w:val="center"/>
              <w:rPr>
                <w:ins w:id="6271" w:author="Yugin Vitaly" w:date="2016-03-08T18:39:00Z"/>
                <w:sz w:val="20"/>
              </w:rPr>
            </w:pPr>
            <w:ins w:id="6272" w:author="Yugin Vitaly" w:date="2016-03-08T18:39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273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AA501B" w:rsidRPr="00AA501B" w:rsidRDefault="00AA501B" w:rsidP="00AA501B">
            <w:pPr>
              <w:spacing w:before="0" w:after="0"/>
              <w:rPr>
                <w:ins w:id="6274" w:author="Yugin Vitaly" w:date="2016-03-08T18:39:00Z"/>
                <w:sz w:val="20"/>
              </w:rPr>
            </w:pPr>
            <w:ins w:id="6275" w:author="Yugin Vitaly" w:date="2016-03-08T18:39:00Z">
              <w:r w:rsidRPr="00726DBB">
                <w:rPr>
                  <w:sz w:val="20"/>
                </w:rPr>
                <w:t xml:space="preserve">Обжалование </w:t>
              </w:r>
            </w:ins>
            <w:ins w:id="6276" w:author="Yugin Vitaly" w:date="2016-03-08T18:40:00Z">
              <w:r>
                <w:rPr>
                  <w:sz w:val="20"/>
                </w:rPr>
                <w:t>решения</w:t>
              </w:r>
            </w:ins>
          </w:p>
        </w:tc>
        <w:tc>
          <w:tcPr>
            <w:tcW w:w="1387" w:type="pct"/>
            <w:shd w:val="clear" w:color="auto" w:fill="auto"/>
            <w:tcPrChange w:id="627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AA501B" w:rsidRPr="00E232BB" w:rsidRDefault="00AA501B" w:rsidP="00BA13B4">
            <w:pPr>
              <w:spacing w:before="0" w:after="0"/>
              <w:rPr>
                <w:ins w:id="6278" w:author="Yugin Vitaly" w:date="2016-03-08T18:39:00Z"/>
                <w:sz w:val="20"/>
              </w:rPr>
            </w:pPr>
            <w:ins w:id="6279" w:author="Yugin Vitaly" w:date="2016-03-08T18:39:00Z">
              <w:r w:rsidRPr="00E232BB">
                <w:rPr>
                  <w:sz w:val="20"/>
                </w:rPr>
                <w:t> </w:t>
              </w:r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28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28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28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283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284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28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87" w:type="pct"/>
            <w:shd w:val="clear" w:color="auto" w:fill="auto"/>
            <w:tcPrChange w:id="628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28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6288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Предписание по решению</w:t>
            </w:r>
          </w:p>
        </w:tc>
      </w:tr>
      <w:tr w:rsidR="004E41DE" w:rsidRPr="001A4780" w:rsidTr="003E3B58">
        <w:trPr>
          <w:gridAfter w:val="1"/>
          <w:wAfter w:w="8" w:type="pct"/>
          <w:trPrChange w:id="628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29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  <w:tcPrChange w:id="629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6292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629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629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629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3E3B58">
        <w:trPr>
          <w:gridAfter w:val="1"/>
          <w:wAfter w:w="8" w:type="pct"/>
          <w:trPrChange w:id="629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297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29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  <w:tcPrChange w:id="6299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30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630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tcPrChange w:id="6302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30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304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30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  <w:tcPrChange w:id="630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307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6308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  <w:tcPrChange w:id="6309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3E3B58">
        <w:trPr>
          <w:gridAfter w:val="1"/>
          <w:wAfter w:w="8" w:type="pct"/>
          <w:ins w:id="6310" w:author="Yugin Vitaly" w:date="2016-03-08T18:40:00Z"/>
          <w:trPrChange w:id="631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312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AA501B" w:rsidRPr="00E87917" w:rsidRDefault="00AA501B" w:rsidP="00BA13B4">
            <w:pPr>
              <w:spacing w:before="0" w:after="0"/>
              <w:rPr>
                <w:ins w:id="6313" w:author="Yugin Vitaly" w:date="2016-03-08T18:40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314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AA501B" w:rsidRPr="009C4AB5" w:rsidRDefault="00AA501B" w:rsidP="00BA13B4">
            <w:pPr>
              <w:spacing w:before="0" w:after="0"/>
              <w:rPr>
                <w:ins w:id="6315" w:author="Yugin Vitaly" w:date="2016-03-08T18:40:00Z"/>
                <w:sz w:val="20"/>
                <w:lang w:val="en-US"/>
              </w:rPr>
            </w:pPr>
            <w:ins w:id="6316" w:author="Yugin Vitaly" w:date="2016-03-08T18:40:00Z">
              <w:r w:rsidRPr="00104B12">
                <w:rPr>
                  <w:sz w:val="20"/>
                </w:rPr>
                <w:t>prescription</w:t>
              </w:r>
              <w:r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317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AA501B" w:rsidRPr="00E87917" w:rsidRDefault="00AA501B" w:rsidP="00BA13B4">
            <w:pPr>
              <w:spacing w:before="0" w:after="0"/>
              <w:ind w:firstLine="51"/>
              <w:rPr>
                <w:ins w:id="6318" w:author="Yugin Vitaly" w:date="2016-03-08T18:40:00Z"/>
                <w:sz w:val="20"/>
              </w:rPr>
            </w:pPr>
            <w:ins w:id="6319" w:author="Yugin Vitaly" w:date="2016-03-08T18:40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320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ins w:id="6321" w:author="Yugin Vitaly" w:date="2016-03-08T18:40:00Z"/>
                <w:sz w:val="20"/>
              </w:rPr>
            </w:pPr>
            <w:ins w:id="6322" w:author="Yugin Vitaly" w:date="2016-03-08T18:40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323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AA501B" w:rsidRPr="00AA501B" w:rsidRDefault="00AA501B" w:rsidP="00AA501B">
            <w:pPr>
              <w:spacing w:before="0" w:after="0"/>
              <w:ind w:firstLine="51"/>
              <w:rPr>
                <w:ins w:id="6324" w:author="Yugin Vitaly" w:date="2016-03-08T18:40:00Z"/>
                <w:sz w:val="20"/>
              </w:rPr>
            </w:pPr>
            <w:ins w:id="6325" w:author="Yugin Vitaly" w:date="2016-03-08T18:40:00Z">
              <w:r>
                <w:rPr>
                  <w:sz w:val="20"/>
                </w:rPr>
                <w:t>Те</w:t>
              </w:r>
              <w:proofErr w:type="gramStart"/>
              <w:r>
                <w:rPr>
                  <w:sz w:val="20"/>
                </w:rPr>
                <w:t>кст пр</w:t>
              </w:r>
              <w:proofErr w:type="gramEnd"/>
              <w:r>
                <w:rPr>
                  <w:sz w:val="20"/>
                </w:rPr>
                <w:t>едписания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6326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AA501B" w:rsidRPr="00E87917" w:rsidRDefault="00AA501B" w:rsidP="00BA13B4">
            <w:pPr>
              <w:spacing w:before="0" w:after="0"/>
              <w:ind w:firstLine="51"/>
              <w:rPr>
                <w:ins w:id="6327" w:author="Yugin Vitaly" w:date="2016-03-08T18:40:00Z"/>
                <w:sz w:val="20"/>
              </w:rPr>
            </w:pPr>
            <w:ins w:id="6328" w:author="Yugin Vitaly" w:date="2016-03-08T18:40:00Z">
              <w:r w:rsidRPr="00E87917">
                <w:rPr>
                  <w:sz w:val="20"/>
                </w:rPr>
                <w:br/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32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33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33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ins w:id="6332" w:author="Yugin Vitaly" w:date="2016-03-08T18:41:00Z">
              <w:r>
                <w:rPr>
                  <w:sz w:val="20"/>
                  <w:lang w:val="en-US"/>
                </w:rPr>
                <w:t>a</w:t>
              </w:r>
            </w:ins>
            <w:del w:id="6333" w:author="Yugin Vitaly" w:date="2016-03-08T18:41:00Z">
              <w:r w:rsidRPr="00104B12" w:rsidDel="00AA501B">
                <w:rPr>
                  <w:sz w:val="20"/>
                </w:rPr>
                <w:delText>A</w:delText>
              </w:r>
            </w:del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7" w:type="pct"/>
            <w:gridSpan w:val="2"/>
            <w:shd w:val="clear" w:color="auto" w:fill="auto"/>
            <w:tcPrChange w:id="633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335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336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633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3E3B58">
        <w:trPr>
          <w:gridAfter w:val="1"/>
          <w:wAfter w:w="8" w:type="pct"/>
          <w:ins w:id="6338" w:author="Yugin Vitaly" w:date="2016-03-08T18:40:00Z"/>
          <w:trPrChange w:id="633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34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AA501B" w:rsidRPr="00E232BB" w:rsidRDefault="00AA501B" w:rsidP="00BA13B4">
            <w:pPr>
              <w:spacing w:before="0" w:after="0"/>
              <w:rPr>
                <w:ins w:id="6341" w:author="Yugin Vitaly" w:date="2016-03-08T18:40:00Z"/>
                <w:sz w:val="20"/>
              </w:rPr>
            </w:pPr>
            <w:ins w:id="6342" w:author="Yugin Vitaly" w:date="2016-03-08T18:40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634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AA501B" w:rsidRPr="00191F26" w:rsidRDefault="00AA501B" w:rsidP="00BA13B4">
            <w:pPr>
              <w:spacing w:before="0" w:after="0"/>
              <w:rPr>
                <w:ins w:id="6344" w:author="Yugin Vitaly" w:date="2016-03-08T18:40:00Z"/>
                <w:sz w:val="20"/>
              </w:rPr>
            </w:pPr>
            <w:ins w:id="6345" w:author="Yugin Vitaly" w:date="2016-03-08T18:41:00Z">
              <w:r w:rsidRPr="00104B12">
                <w:rPr>
                  <w:sz w:val="20"/>
                </w:rPr>
                <w:t>prescription</w:t>
              </w:r>
            </w:ins>
            <w:ins w:id="6346" w:author="Yugin Vitaly" w:date="2016-03-08T18:40:00Z"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347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AA501B" w:rsidRPr="00726DBB" w:rsidRDefault="00AA501B" w:rsidP="00BA13B4">
            <w:pPr>
              <w:spacing w:before="0" w:after="0"/>
              <w:jc w:val="center"/>
              <w:rPr>
                <w:ins w:id="6348" w:author="Yugin Vitaly" w:date="2016-03-08T18:40:00Z"/>
                <w:sz w:val="20"/>
              </w:rPr>
            </w:pPr>
            <w:ins w:id="6349" w:author="Yugin Vitaly" w:date="2016-03-08T18:40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35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AA501B" w:rsidRPr="00E232BB" w:rsidRDefault="00AA501B" w:rsidP="00BA13B4">
            <w:pPr>
              <w:spacing w:before="0" w:after="0"/>
              <w:jc w:val="center"/>
              <w:rPr>
                <w:ins w:id="6351" w:author="Yugin Vitaly" w:date="2016-03-08T18:40:00Z"/>
                <w:sz w:val="20"/>
              </w:rPr>
            </w:pPr>
            <w:ins w:id="6352" w:author="Yugin Vitaly" w:date="2016-03-08T18:40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353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AA501B" w:rsidRPr="00AA501B" w:rsidRDefault="00AA501B" w:rsidP="00AA501B">
            <w:pPr>
              <w:spacing w:before="0" w:after="0"/>
              <w:rPr>
                <w:ins w:id="6354" w:author="Yugin Vitaly" w:date="2016-03-08T18:40:00Z"/>
                <w:sz w:val="20"/>
              </w:rPr>
            </w:pPr>
            <w:ins w:id="6355" w:author="Yugin Vitaly" w:date="2016-03-08T18:40:00Z">
              <w:r w:rsidRPr="00726DBB">
                <w:rPr>
                  <w:sz w:val="20"/>
                </w:rPr>
                <w:t xml:space="preserve">Обжалование </w:t>
              </w:r>
            </w:ins>
            <w:ins w:id="6356" w:author="Yugin Vitaly" w:date="2016-03-08T18:41:00Z">
              <w:r>
                <w:rPr>
                  <w:sz w:val="20"/>
                </w:rPr>
                <w:t>предписания</w:t>
              </w:r>
            </w:ins>
          </w:p>
        </w:tc>
        <w:tc>
          <w:tcPr>
            <w:tcW w:w="1387" w:type="pct"/>
            <w:shd w:val="clear" w:color="auto" w:fill="auto"/>
            <w:tcPrChange w:id="635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AA501B" w:rsidRPr="00E232BB" w:rsidRDefault="00AA501B" w:rsidP="00BA13B4">
            <w:pPr>
              <w:spacing w:before="0" w:after="0"/>
              <w:rPr>
                <w:ins w:id="6358" w:author="Yugin Vitaly" w:date="2016-03-08T18:40:00Z"/>
                <w:sz w:val="20"/>
              </w:rPr>
            </w:pPr>
            <w:ins w:id="6359" w:author="Yugin Vitaly" w:date="2016-03-08T18:40:00Z">
              <w:r w:rsidRPr="00E232BB">
                <w:rPr>
                  <w:sz w:val="20"/>
                </w:rPr>
                <w:t> </w:t>
              </w:r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36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6361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3E3B58">
        <w:trPr>
          <w:gridAfter w:val="1"/>
          <w:wAfter w:w="8" w:type="pct"/>
          <w:trPrChange w:id="636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363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  <w:tcPrChange w:id="636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tcPrChange w:id="636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6366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636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636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36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37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37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  <w:tcPrChange w:id="6372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37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637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87" w:type="pct"/>
            <w:shd w:val="clear" w:color="auto" w:fill="auto"/>
            <w:tcPrChange w:id="637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37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377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37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  <w:tcPrChange w:id="6379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38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638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87" w:type="pct"/>
            <w:shd w:val="clear" w:color="auto" w:fill="auto"/>
            <w:tcPrChange w:id="6382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3E3B58">
        <w:trPr>
          <w:gridAfter w:val="1"/>
          <w:wAfter w:w="8" w:type="pct"/>
          <w:ins w:id="6383" w:author="Yugin Vitaly" w:date="2016-03-08T18:41:00Z"/>
          <w:trPrChange w:id="638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385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AA501B" w:rsidRPr="00E87917" w:rsidRDefault="00AA501B" w:rsidP="00BA13B4">
            <w:pPr>
              <w:spacing w:before="0" w:after="0"/>
              <w:rPr>
                <w:ins w:id="6386" w:author="Yugin Vitaly" w:date="2016-03-08T18:41:00Z"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387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AA501B" w:rsidRPr="009C4AB5" w:rsidRDefault="00AA501B" w:rsidP="00BA13B4">
            <w:pPr>
              <w:spacing w:before="0" w:after="0"/>
              <w:rPr>
                <w:ins w:id="6388" w:author="Yugin Vitaly" w:date="2016-03-08T18:41:00Z"/>
                <w:sz w:val="20"/>
                <w:lang w:val="en-US"/>
              </w:rPr>
            </w:pPr>
            <w:ins w:id="6389" w:author="Yugin Vitaly" w:date="2016-03-08T18:41:00Z">
              <w:r w:rsidRPr="00104B12">
                <w:rPr>
                  <w:sz w:val="20"/>
                </w:rPr>
                <w:t>decision</w:t>
              </w:r>
              <w:r>
                <w:rPr>
                  <w:sz w:val="20"/>
                  <w:lang w:val="en-US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39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AA501B" w:rsidRPr="00E87917" w:rsidRDefault="00AA501B" w:rsidP="00BA13B4">
            <w:pPr>
              <w:spacing w:before="0" w:after="0"/>
              <w:ind w:firstLine="51"/>
              <w:rPr>
                <w:ins w:id="6391" w:author="Yugin Vitaly" w:date="2016-03-08T18:41:00Z"/>
                <w:sz w:val="20"/>
              </w:rPr>
            </w:pPr>
            <w:ins w:id="6392" w:author="Yugin Vitaly" w:date="2016-03-08T18:41:00Z">
              <w:r w:rsidRPr="00E87917">
                <w:rPr>
                  <w:sz w:val="20"/>
                </w:rPr>
                <w:t>H</w:t>
              </w:r>
            </w:ins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393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ins w:id="6394" w:author="Yugin Vitaly" w:date="2016-03-08T18:41:00Z"/>
                <w:sz w:val="20"/>
              </w:rPr>
            </w:pPr>
            <w:ins w:id="6395" w:author="Yugin Vitaly" w:date="2016-03-08T18:41:00Z">
              <w:r w:rsidRPr="00AF1C6C">
                <w:rPr>
                  <w:sz w:val="20"/>
                </w:rPr>
                <w:t>T(1-</w:t>
              </w:r>
              <w:r>
                <w:rPr>
                  <w:sz w:val="20"/>
                </w:rPr>
                <w:t>2000</w:t>
              </w:r>
              <w:r w:rsidRPr="00AF1C6C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39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AA501B" w:rsidRPr="00AA501B" w:rsidRDefault="00AA501B" w:rsidP="00BA13B4">
            <w:pPr>
              <w:spacing w:before="0" w:after="0"/>
              <w:ind w:firstLine="51"/>
              <w:rPr>
                <w:ins w:id="6397" w:author="Yugin Vitaly" w:date="2016-03-08T18:41:00Z"/>
                <w:sz w:val="20"/>
              </w:rPr>
            </w:pPr>
            <w:ins w:id="6398" w:author="Yugin Vitaly" w:date="2016-03-08T18:41:00Z">
              <w:r>
                <w:rPr>
                  <w:sz w:val="20"/>
                </w:rPr>
                <w:t xml:space="preserve">Текст </w:t>
              </w:r>
              <w:r>
                <w:rPr>
                  <w:sz w:val="20"/>
                  <w:lang w:val="en-US"/>
                </w:rPr>
                <w:t>решения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639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AA501B" w:rsidRPr="00E87917" w:rsidRDefault="00AA501B" w:rsidP="00BA13B4">
            <w:pPr>
              <w:spacing w:before="0" w:after="0"/>
              <w:ind w:firstLine="51"/>
              <w:rPr>
                <w:ins w:id="6400" w:author="Yugin Vitaly" w:date="2016-03-08T18:41:00Z"/>
                <w:sz w:val="20"/>
              </w:rPr>
            </w:pPr>
            <w:ins w:id="6401" w:author="Yugin Vitaly" w:date="2016-03-08T18:41:00Z">
              <w:r w:rsidRPr="00E87917">
                <w:rPr>
                  <w:sz w:val="20"/>
                </w:rPr>
                <w:br/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40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403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40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640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406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40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640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3E3B58">
        <w:trPr>
          <w:gridAfter w:val="1"/>
          <w:wAfter w:w="8" w:type="pct"/>
          <w:ins w:id="6409" w:author="Yugin Vitaly" w:date="2016-03-08T18:41:00Z"/>
          <w:trPrChange w:id="641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41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AA501B" w:rsidRPr="00E232BB" w:rsidRDefault="00AA501B" w:rsidP="00BA13B4">
            <w:pPr>
              <w:spacing w:before="0" w:after="0"/>
              <w:rPr>
                <w:ins w:id="6412" w:author="Yugin Vitaly" w:date="2016-03-08T18:41:00Z"/>
                <w:sz w:val="20"/>
              </w:rPr>
            </w:pPr>
            <w:ins w:id="6413" w:author="Yugin Vitaly" w:date="2016-03-08T18:41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641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AA501B" w:rsidRPr="00191F26" w:rsidRDefault="00AA501B" w:rsidP="00BA13B4">
            <w:pPr>
              <w:spacing w:before="0" w:after="0"/>
              <w:rPr>
                <w:ins w:id="6415" w:author="Yugin Vitaly" w:date="2016-03-08T18:41:00Z"/>
                <w:sz w:val="20"/>
              </w:rPr>
            </w:pPr>
            <w:ins w:id="6416" w:author="Yugin Vitaly" w:date="2016-03-08T18:41:00Z">
              <w:r w:rsidRPr="003C5171">
                <w:rPr>
                  <w:sz w:val="20"/>
                </w:rPr>
                <w:t>decision</w:t>
              </w:r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417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AA501B" w:rsidRPr="00726DBB" w:rsidRDefault="00AA501B" w:rsidP="00BA13B4">
            <w:pPr>
              <w:spacing w:before="0" w:after="0"/>
              <w:jc w:val="center"/>
              <w:rPr>
                <w:ins w:id="6418" w:author="Yugin Vitaly" w:date="2016-03-08T18:41:00Z"/>
                <w:sz w:val="20"/>
              </w:rPr>
            </w:pPr>
            <w:ins w:id="6419" w:author="Yugin Vitaly" w:date="2016-03-08T18:41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42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AA501B" w:rsidRPr="00E232BB" w:rsidRDefault="00AA501B" w:rsidP="00BA13B4">
            <w:pPr>
              <w:spacing w:before="0" w:after="0"/>
              <w:jc w:val="center"/>
              <w:rPr>
                <w:ins w:id="6421" w:author="Yugin Vitaly" w:date="2016-03-08T18:41:00Z"/>
                <w:sz w:val="20"/>
              </w:rPr>
            </w:pPr>
            <w:ins w:id="6422" w:author="Yugin Vitaly" w:date="2016-03-08T18:41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423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AA501B" w:rsidRPr="00AA501B" w:rsidRDefault="00AA501B" w:rsidP="00BA13B4">
            <w:pPr>
              <w:spacing w:before="0" w:after="0"/>
              <w:rPr>
                <w:ins w:id="6424" w:author="Yugin Vitaly" w:date="2016-03-08T18:41:00Z"/>
                <w:sz w:val="20"/>
              </w:rPr>
            </w:pPr>
            <w:ins w:id="6425" w:author="Yugin Vitaly" w:date="2016-03-08T18:41:00Z">
              <w:r w:rsidRPr="00726DBB">
                <w:rPr>
                  <w:sz w:val="20"/>
                </w:rPr>
                <w:t xml:space="preserve">Обжалование </w:t>
              </w:r>
              <w:r>
                <w:rPr>
                  <w:sz w:val="20"/>
                </w:rPr>
                <w:t>решения</w:t>
              </w:r>
            </w:ins>
          </w:p>
        </w:tc>
        <w:tc>
          <w:tcPr>
            <w:tcW w:w="1387" w:type="pct"/>
            <w:shd w:val="clear" w:color="auto" w:fill="auto"/>
            <w:tcPrChange w:id="642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AA501B" w:rsidRPr="00E232BB" w:rsidRDefault="00AA501B" w:rsidP="00BA13B4">
            <w:pPr>
              <w:spacing w:before="0" w:after="0"/>
              <w:rPr>
                <w:ins w:id="6427" w:author="Yugin Vitaly" w:date="2016-03-08T18:41:00Z"/>
                <w:sz w:val="20"/>
              </w:rPr>
            </w:pPr>
            <w:ins w:id="6428" w:author="Yugin Vitaly" w:date="2016-03-08T18:41:00Z">
              <w:r w:rsidRPr="00E232BB">
                <w:rPr>
                  <w:sz w:val="20"/>
                </w:rPr>
                <w:t> </w:t>
              </w:r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42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430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3E3B58">
        <w:trPr>
          <w:gridAfter w:val="1"/>
          <w:wAfter w:w="8" w:type="pct"/>
          <w:trPrChange w:id="643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432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  <w:tcPrChange w:id="6433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434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435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43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437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43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439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440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441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442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443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444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3E3B58">
        <w:trPr>
          <w:gridAfter w:val="1"/>
          <w:wAfter w:w="8" w:type="pct"/>
          <w:trPrChange w:id="644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446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  <w:tcPrChange w:id="6447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448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449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450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451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45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45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45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455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456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457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tcPrChange w:id="6458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45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460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46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462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463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464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6465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46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467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46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46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470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47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6472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47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474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47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476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477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478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647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3E3B58">
        <w:trPr>
          <w:gridAfter w:val="1"/>
          <w:wAfter w:w="8" w:type="pct"/>
          <w:trPrChange w:id="648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481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48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ins w:id="6483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48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6485" w:author="Yugin Vitaly" w:date="2016-03-08T10:38:00Z"/>
                <w:sz w:val="20"/>
              </w:rPr>
            </w:pPr>
            <w:ins w:id="6486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487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6488" w:author="Yugin Vitaly" w:date="2016-03-08T10:38:00Z"/>
                <w:sz w:val="20"/>
              </w:rPr>
            </w:pPr>
            <w:ins w:id="6489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490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rPr>
                <w:ins w:id="6491" w:author="Yugin Vitaly" w:date="2016-03-08T10:38:00Z"/>
                <w:sz w:val="20"/>
              </w:rPr>
            </w:pPr>
            <w:ins w:id="6492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6493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6494" w:author="Yugin Vitaly" w:date="2016-03-08T10:38:00Z"/>
                <w:sz w:val="20"/>
              </w:rPr>
            </w:pPr>
            <w:ins w:id="6495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4E41DE" w:rsidRPr="001A4780" w:rsidTr="003E3B58">
        <w:trPr>
          <w:gridAfter w:val="1"/>
          <w:wAfter w:w="8" w:type="pct"/>
          <w:trPrChange w:id="649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6497" w:author="Yugin Vitaly" w:date="2016-03-11T19:42:00Z">
              <w:tcPr>
                <w:tcW w:w="775" w:type="pct"/>
                <w:gridSpan w:val="6"/>
                <w:vMerge w:val="restart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49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49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500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50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6502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4E41DE" w:rsidRPr="001A4780" w:rsidTr="003E3B58">
        <w:trPr>
          <w:gridAfter w:val="1"/>
          <w:wAfter w:w="8" w:type="pct"/>
          <w:trPrChange w:id="650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6504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vAlign w:val="center"/>
              </w:tcPr>
            </w:tcPrChange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50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506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507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508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  <w:tcPrChange w:id="650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51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6511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vAlign w:val="center"/>
              </w:tcPr>
            </w:tcPrChange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51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  <w:tcPrChange w:id="6513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514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651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tcPrChange w:id="651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4E41DE" w:rsidRPr="001A4780" w:rsidTr="003E3B58">
        <w:trPr>
          <w:gridAfter w:val="1"/>
          <w:wAfter w:w="8" w:type="pct"/>
          <w:trPrChange w:id="651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518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519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52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521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522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6523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52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525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3E3B58">
        <w:trPr>
          <w:gridAfter w:val="1"/>
          <w:wAfter w:w="8" w:type="pct"/>
          <w:trPrChange w:id="652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527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  <w:tcPrChange w:id="6528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52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530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53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532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53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534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535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536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537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538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  <w:tcPrChange w:id="653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3E3B58">
        <w:trPr>
          <w:gridAfter w:val="1"/>
          <w:wAfter w:w="8" w:type="pct"/>
          <w:trPrChange w:id="654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541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  <w:tcPrChange w:id="6542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543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544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545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546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3E3B58">
        <w:trPr>
          <w:gridAfter w:val="1"/>
          <w:wAfter w:w="8" w:type="pct"/>
          <w:trPrChange w:id="654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548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54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55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551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655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7" w:type="pct"/>
            <w:shd w:val="clear" w:color="auto" w:fill="auto"/>
            <w:tcPrChange w:id="6553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3E3B58">
        <w:trPr>
          <w:gridAfter w:val="1"/>
          <w:wAfter w:w="8" w:type="pct"/>
          <w:trPrChange w:id="655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555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3E3B58">
        <w:trPr>
          <w:gridAfter w:val="1"/>
          <w:wAfter w:w="8" w:type="pct"/>
          <w:trPrChange w:id="655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557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  <w:tcPrChange w:id="6558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55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560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56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562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3E3B58">
        <w:trPr>
          <w:gridAfter w:val="1"/>
          <w:wAfter w:w="8" w:type="pct"/>
          <w:trPrChange w:id="656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564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56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7" w:type="pct"/>
            <w:gridSpan w:val="2"/>
            <w:shd w:val="clear" w:color="auto" w:fill="auto"/>
            <w:tcPrChange w:id="656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del w:id="6567" w:author="Yugin Vitaly" w:date="2016-03-08T17:42:00Z">
              <w:r w:rsidRPr="00E232BB" w:rsidDel="00D918AC">
                <w:rPr>
                  <w:sz w:val="20"/>
                </w:rPr>
                <w:delText>O</w:delText>
              </w:r>
            </w:del>
            <w:ins w:id="6568" w:author="Yugin Vitaly" w:date="2016-03-08T17:42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56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del w:id="6570" w:author="Yugin Vitaly" w:date="2016-03-08T17:42:00Z">
              <w:r w:rsidRPr="00104B12" w:rsidDel="00D918AC">
                <w:rPr>
                  <w:sz w:val="20"/>
                </w:rPr>
                <w:delText>2</w:delText>
              </w:r>
              <w:r w:rsidDel="00D918AC">
                <w:rPr>
                  <w:sz w:val="20"/>
                </w:rPr>
                <w:delText>8</w:delText>
              </w:r>
            </w:del>
            <w:ins w:id="6571" w:author="Yugin Vitaly" w:date="2016-03-08T17:42:00Z">
              <w:r w:rsidRPr="00104B12">
                <w:rPr>
                  <w:sz w:val="20"/>
                </w:rPr>
                <w:t>2</w:t>
              </w:r>
              <w:r>
                <w:rPr>
                  <w:sz w:val="20"/>
                  <w:lang w:val="en-US"/>
                </w:rPr>
                <w:t>56</w:t>
              </w:r>
            </w:ins>
            <w:r w:rsidRPr="00104B12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tcPrChange w:id="657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ins w:id="6573" w:author="Yugin Vitaly" w:date="2016-03-08T17:42:00Z">
              <w:r w:rsidRPr="00D918AC">
                <w:rPr>
                  <w:sz w:val="20"/>
                </w:rPr>
                <w:t>Номер реестровой записи жалобы, сформированный контрольным органом</w:t>
              </w:r>
            </w:ins>
            <w:del w:id="6574" w:author="Yugin Vitaly" w:date="2016-03-08T17:42:00Z">
              <w:r w:rsidDel="00D918AC">
                <w:rPr>
                  <w:sz w:val="20"/>
                </w:rPr>
                <w:delText>Номер жалобы</w:delText>
              </w:r>
            </w:del>
          </w:p>
        </w:tc>
        <w:tc>
          <w:tcPr>
            <w:tcW w:w="1387" w:type="pct"/>
            <w:shd w:val="clear" w:color="auto" w:fill="auto"/>
            <w:tcPrChange w:id="657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ins w:id="6576" w:author="Yugin Vitaly" w:date="2016-03-08T17:47:00Z">
              <w:r>
                <w:rPr>
                  <w:sz w:val="20"/>
                </w:rPr>
                <w:t>Указывается в случае если у жалобы не заполнено поле «</w:t>
              </w:r>
            </w:ins>
            <w:ins w:id="6577" w:author="Yugin Vitaly" w:date="2016-03-08T17:48:00Z">
              <w:r w:rsidRPr="00A057CF">
                <w:rPr>
                  <w:sz w:val="20"/>
                </w:rPr>
                <w:t>Номер реестровой записи жалобы (согласно ПП РФ №1148)</w:t>
              </w:r>
            </w:ins>
            <w:ins w:id="6578" w:author="Yugin Vitaly" w:date="2016-03-08T17:47:00Z">
              <w:r>
                <w:rPr>
                  <w:sz w:val="20"/>
                </w:rPr>
                <w:t>»</w:t>
              </w:r>
            </w:ins>
            <w:ins w:id="6579" w:author="Yugin Vitaly" w:date="2016-03-08T17:48:00Z"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</w:p>
        </w:tc>
      </w:tr>
      <w:tr w:rsidR="00557D3E" w:rsidRPr="001A4780" w:rsidTr="003E3B58">
        <w:trPr>
          <w:gridAfter w:val="1"/>
          <w:wAfter w:w="8" w:type="pct"/>
          <w:ins w:id="6580" w:author="Yugin Vitaly" w:date="2016-03-08T17:42:00Z"/>
          <w:trPrChange w:id="658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582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557D3E" w:rsidRPr="00E232BB" w:rsidRDefault="00557D3E" w:rsidP="009C4AB5">
            <w:pPr>
              <w:spacing w:before="0" w:after="0"/>
              <w:rPr>
                <w:ins w:id="6583" w:author="Yugin Vitaly" w:date="2016-03-08T17:42:00Z"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58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557D3E" w:rsidRPr="00A057CF" w:rsidRDefault="00557D3E" w:rsidP="009C4AB5">
            <w:pPr>
              <w:spacing w:before="0" w:after="0"/>
              <w:rPr>
                <w:ins w:id="6585" w:author="Yugin Vitaly" w:date="2016-03-08T17:42:00Z"/>
                <w:sz w:val="20"/>
                <w:lang w:val="en-US"/>
              </w:rPr>
            </w:pPr>
            <w:ins w:id="6586" w:author="Yugin Vitaly" w:date="2016-03-08T17:47:00Z">
              <w:r>
                <w:rPr>
                  <w:sz w:val="20"/>
                  <w:lang w:val="en-US"/>
                </w:rPr>
                <w:t>regNumber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587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557D3E" w:rsidRPr="00A057CF" w:rsidRDefault="00557D3E" w:rsidP="009C4AB5">
            <w:pPr>
              <w:spacing w:before="0" w:after="0"/>
              <w:jc w:val="center"/>
              <w:rPr>
                <w:ins w:id="6588" w:author="Yugin Vitaly" w:date="2016-03-08T17:42:00Z"/>
                <w:sz w:val="20"/>
              </w:rPr>
            </w:pPr>
            <w:ins w:id="6589" w:author="Yugin Vitaly" w:date="2016-03-08T17:47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59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557D3E" w:rsidRPr="00104B12" w:rsidRDefault="00557D3E" w:rsidP="009C4AB5">
            <w:pPr>
              <w:spacing w:before="0" w:after="0"/>
              <w:jc w:val="center"/>
              <w:rPr>
                <w:ins w:id="6591" w:author="Yugin Vitaly" w:date="2016-03-08T17:42:00Z"/>
                <w:sz w:val="20"/>
              </w:rPr>
            </w:pPr>
            <w:ins w:id="6592" w:author="Yugin Vitaly" w:date="2016-03-08T17:42:00Z">
              <w:r w:rsidRPr="00E232BB">
                <w:rPr>
                  <w:sz w:val="20"/>
                </w:rPr>
                <w:t>T</w:t>
              </w:r>
              <w:r w:rsidRPr="00104B12">
                <w:rPr>
                  <w:sz w:val="20"/>
                </w:rPr>
                <w:t>(1-</w:t>
              </w:r>
            </w:ins>
            <w:ins w:id="6593" w:author="Yugin Vitaly" w:date="2016-03-08T17:47:00Z">
              <w:r>
                <w:rPr>
                  <w:sz w:val="20"/>
                  <w:lang w:val="en-US"/>
                </w:rPr>
                <w:t>21</w:t>
              </w:r>
            </w:ins>
            <w:ins w:id="6594" w:author="Yugin Vitaly" w:date="2016-03-08T17:42:00Z">
              <w:r w:rsidRPr="00104B12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59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557D3E" w:rsidRPr="00E232BB" w:rsidRDefault="00557D3E" w:rsidP="009C4AB5">
            <w:pPr>
              <w:spacing w:before="0" w:after="0"/>
              <w:rPr>
                <w:ins w:id="6596" w:author="Yugin Vitaly" w:date="2016-03-08T17:42:00Z"/>
                <w:sz w:val="20"/>
              </w:rPr>
            </w:pPr>
            <w:ins w:id="6597" w:author="Yugin Vitaly" w:date="2016-03-08T17:47:00Z">
              <w:r w:rsidRPr="00A057CF">
                <w:rPr>
                  <w:sz w:val="20"/>
                </w:rPr>
                <w:t xml:space="preserve">Номер реестровой записи жалобы </w:t>
              </w:r>
              <w:r w:rsidRPr="00A057CF">
                <w:rPr>
                  <w:sz w:val="20"/>
                </w:rPr>
                <w:lastRenderedPageBreak/>
                <w:t>(согласно ПП РФ №1148)</w:t>
              </w:r>
            </w:ins>
          </w:p>
        </w:tc>
        <w:tc>
          <w:tcPr>
            <w:tcW w:w="1387" w:type="pct"/>
            <w:shd w:val="clear" w:color="auto" w:fill="auto"/>
            <w:tcPrChange w:id="659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557D3E" w:rsidRDefault="00557D3E" w:rsidP="009C4AB5">
            <w:pPr>
              <w:spacing w:before="0" w:after="0"/>
              <w:rPr>
                <w:ins w:id="6599" w:author="Yugin Vitaly" w:date="2016-03-08T17:48:00Z"/>
                <w:sz w:val="20"/>
              </w:rPr>
            </w:pPr>
            <w:ins w:id="6600" w:author="Yugin Vitaly" w:date="2016-03-08T17:48:00Z">
              <w:r>
                <w:rPr>
                  <w:sz w:val="20"/>
                </w:rPr>
                <w:lastRenderedPageBreak/>
                <w:t>Указывается в случае,</w:t>
              </w:r>
            </w:ins>
            <w:r>
              <w:rPr>
                <w:sz w:val="20"/>
              </w:rPr>
              <w:t xml:space="preserve"> </w:t>
            </w:r>
            <w:ins w:id="6601" w:author="Yugin Vitaly" w:date="2016-03-08T17:48:00Z">
              <w:r>
                <w:rPr>
                  <w:sz w:val="20"/>
                </w:rPr>
                <w:t xml:space="preserve">если у </w:t>
              </w:r>
              <w:r>
                <w:rPr>
                  <w:sz w:val="20"/>
                </w:rPr>
                <w:lastRenderedPageBreak/>
                <w:t>жалобы сформировано данное поле.</w:t>
              </w:r>
            </w:ins>
          </w:p>
          <w:p w:rsidR="00557D3E" w:rsidRPr="00A057CF" w:rsidRDefault="00557D3E" w:rsidP="009C4AB5">
            <w:pPr>
              <w:spacing w:before="0" w:after="0"/>
              <w:rPr>
                <w:ins w:id="6602" w:author="Yugin Vitaly" w:date="2016-03-08T17:42:00Z"/>
                <w:sz w:val="20"/>
              </w:rPr>
            </w:pPr>
            <w:ins w:id="6603" w:author="Yugin Vitaly" w:date="2016-03-08T17:48:00Z">
              <w:r>
                <w:rPr>
                  <w:sz w:val="20"/>
                </w:rPr>
                <w:t xml:space="preserve">Указание одного из полей </w:t>
              </w:r>
              <w:r>
                <w:rPr>
                  <w:sz w:val="20"/>
                  <w:lang w:val="en-US"/>
                </w:rPr>
                <w:t>complaintNumber</w:t>
              </w:r>
              <w:r w:rsidRPr="00A057CF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 xml:space="preserve">или </w:t>
              </w:r>
            </w:ins>
            <w:ins w:id="6604" w:author="Yugin Vitaly" w:date="2016-03-08T17:49:00Z">
              <w:r>
                <w:rPr>
                  <w:sz w:val="20"/>
                  <w:lang w:val="en-US"/>
                </w:rPr>
                <w:t>reg</w:t>
              </w:r>
            </w:ins>
            <w:ins w:id="6605" w:author="Yugin Vitaly" w:date="2016-03-08T17:48:00Z">
              <w:r>
                <w:rPr>
                  <w:sz w:val="20"/>
                  <w:lang w:val="en-US"/>
                </w:rPr>
                <w:t>Number</w:t>
              </w:r>
              <w:r w:rsidRPr="00A057CF">
                <w:rPr>
                  <w:sz w:val="20"/>
                </w:rPr>
                <w:t xml:space="preserve"> </w:t>
              </w:r>
            </w:ins>
            <w:ins w:id="6606" w:author="Yugin Vitaly" w:date="2016-03-08T17:49:00Z">
              <w:r>
                <w:rPr>
                  <w:sz w:val="20"/>
                </w:rPr>
                <w:t>контролируется при приеме.</w:t>
              </w:r>
            </w:ins>
          </w:p>
        </w:tc>
      </w:tr>
      <w:tr w:rsidR="0087151B" w:rsidRPr="001A4780" w:rsidTr="003E3B58">
        <w:trPr>
          <w:gridAfter w:val="1"/>
          <w:wAfter w:w="8" w:type="pct"/>
          <w:trPrChange w:id="660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60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  <w:tcPrChange w:id="660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7" w:type="pct"/>
            <w:gridSpan w:val="2"/>
            <w:shd w:val="clear" w:color="auto" w:fill="auto"/>
            <w:tcPrChange w:id="6610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61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661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87" w:type="pct"/>
            <w:shd w:val="clear" w:color="auto" w:fill="auto"/>
            <w:tcPrChange w:id="6613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61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615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616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7" w:type="pct"/>
            <w:gridSpan w:val="2"/>
            <w:shd w:val="clear" w:color="auto" w:fill="auto"/>
            <w:tcPrChange w:id="6617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61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619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7" w:type="pct"/>
            <w:shd w:val="clear" w:color="auto" w:fill="auto"/>
            <w:tcPrChange w:id="6620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3E3B58">
        <w:trPr>
          <w:gridAfter w:val="1"/>
          <w:wAfter w:w="8" w:type="pct"/>
          <w:trPrChange w:id="662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622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62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7" w:type="pct"/>
            <w:gridSpan w:val="2"/>
            <w:shd w:val="clear" w:color="auto" w:fill="auto"/>
            <w:tcPrChange w:id="662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tcPrChange w:id="6625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626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87" w:type="pct"/>
            <w:shd w:val="clear" w:color="auto" w:fill="auto"/>
            <w:tcPrChange w:id="662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3E3B58">
        <w:trPr>
          <w:gridAfter w:val="1"/>
          <w:wAfter w:w="8" w:type="pct"/>
          <w:trPrChange w:id="662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629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630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7" w:type="pct"/>
            <w:gridSpan w:val="2"/>
            <w:shd w:val="clear" w:color="auto" w:fill="auto"/>
            <w:tcPrChange w:id="6631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632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633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7" w:type="pct"/>
            <w:shd w:val="clear" w:color="auto" w:fill="auto"/>
            <w:tcPrChange w:id="6634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63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636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637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7" w:type="pct"/>
            <w:gridSpan w:val="2"/>
            <w:shd w:val="clear" w:color="auto" w:fill="auto"/>
            <w:tcPrChange w:id="6638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tcPrChange w:id="663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640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87" w:type="pct"/>
            <w:shd w:val="clear" w:color="auto" w:fill="auto"/>
            <w:tcPrChange w:id="6641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64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6643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3E3B58">
        <w:trPr>
          <w:gridAfter w:val="1"/>
          <w:wAfter w:w="8" w:type="pct"/>
          <w:trPrChange w:id="664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645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  <w:tcPrChange w:id="6646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tcPrChange w:id="6647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664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6649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tcPrChange w:id="6650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3E3B58">
        <w:trPr>
          <w:gridAfter w:val="1"/>
          <w:wAfter w:w="8" w:type="pct"/>
          <w:trPrChange w:id="665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tcPrChange w:id="6652" w:author="Yugin Vitaly" w:date="2016-03-11T19:42:00Z">
              <w:tcPr>
                <w:tcW w:w="775" w:type="pct"/>
                <w:gridSpan w:val="6"/>
                <w:vMerge w:val="restart"/>
                <w:shd w:val="clear" w:color="auto" w:fill="auto"/>
              </w:tcPr>
            </w:tcPrChange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tcPrChange w:id="665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7" w:type="pct"/>
            <w:gridSpan w:val="2"/>
            <w:shd w:val="clear" w:color="auto" w:fill="auto"/>
            <w:tcPrChange w:id="6654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655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656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87" w:type="pct"/>
            <w:shd w:val="clear" w:color="auto" w:fill="auto"/>
            <w:tcPrChange w:id="6657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ins w:id="6658" w:author="Yugin Vitaly" w:date="2016-03-08T18:46:00Z">
              <w:r>
                <w:rPr>
                  <w:sz w:val="20"/>
                </w:rPr>
                <w:t>Состав блока – см. состав блока «</w:t>
              </w:r>
            </w:ins>
            <w:ins w:id="6659" w:author="Yugin Vitaly" w:date="2016-03-08T18:47:00Z">
              <w:r w:rsidRPr="002F00DA">
                <w:rPr>
                  <w:sz w:val="20"/>
                </w:rPr>
                <w:t>На кого подана жалоба, субъекты</w:t>
              </w:r>
            </w:ins>
            <w:ins w:id="6660" w:author="Yugin Vitaly" w:date="2016-03-08T18:46:00Z">
              <w:r>
                <w:rPr>
                  <w:sz w:val="20"/>
                </w:rPr>
                <w:t>»</w:t>
              </w:r>
            </w:ins>
            <w:ins w:id="6661" w:author="Yugin Vitaly" w:date="2016-03-08T18:47:00Z">
              <w:r w:rsidRPr="002F00DA"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indicted</w:t>
              </w:r>
              <w:r w:rsidRPr="002F00DA">
                <w:rPr>
                  <w:sz w:val="20"/>
                </w:rPr>
                <w:t>)</w:t>
              </w:r>
              <w:r>
                <w:rPr>
                  <w:sz w:val="20"/>
                </w:rPr>
                <w:t xml:space="preserve"> документа «Информация о жалобе»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</w:tr>
      <w:tr w:rsidR="00A63143" w:rsidRPr="001A4780" w:rsidTr="003E3B58">
        <w:trPr>
          <w:gridAfter w:val="1"/>
          <w:wAfter w:w="8" w:type="pct"/>
          <w:trPrChange w:id="666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tcPrChange w:id="6663" w:author="Yugin Vitaly" w:date="2016-03-11T19:42:00Z">
              <w:tcPr>
                <w:tcW w:w="775" w:type="pct"/>
                <w:gridSpan w:val="6"/>
                <w:vMerge/>
                <w:shd w:val="clear" w:color="auto" w:fill="auto"/>
              </w:tcPr>
            </w:tcPrChange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66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7" w:type="pct"/>
            <w:gridSpan w:val="2"/>
            <w:shd w:val="clear" w:color="auto" w:fill="auto"/>
            <w:tcPrChange w:id="666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666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66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87" w:type="pct"/>
            <w:shd w:val="clear" w:color="auto" w:fill="auto"/>
            <w:tcPrChange w:id="666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ins w:id="6669" w:author="Yugin Vitaly" w:date="2016-03-08T18:48:00Z">
              <w:r>
                <w:rPr>
                  <w:sz w:val="20"/>
                </w:rPr>
                <w:t>Состав блока – см. состав блока «</w:t>
              </w:r>
              <w:r w:rsidRPr="002F00DA">
                <w:rPr>
                  <w:sz w:val="20"/>
                </w:rPr>
                <w:t>На кого подана жалоба, субъекты</w:t>
              </w:r>
              <w:r>
                <w:rPr>
                  <w:sz w:val="20"/>
                </w:rPr>
                <w:t>»</w:t>
              </w:r>
              <w:r w:rsidRPr="002F00DA"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indicted</w:t>
              </w:r>
              <w:r w:rsidRPr="002F00DA">
                <w:rPr>
                  <w:sz w:val="20"/>
                </w:rPr>
                <w:t>)</w:t>
              </w:r>
              <w:r>
                <w:rPr>
                  <w:sz w:val="20"/>
                </w:rPr>
                <w:t xml:space="preserve"> документа «Информация о</w:t>
              </w:r>
              <w:r w:rsidRPr="002F00DA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групповой жалобе» (</w:t>
              </w:r>
              <w:r>
                <w:rPr>
                  <w:sz w:val="20"/>
                  <w:lang w:val="en-US"/>
                </w:rPr>
                <w:t>complaintGroup</w:t>
              </w:r>
              <w:r>
                <w:rPr>
                  <w:sz w:val="20"/>
                </w:rPr>
                <w:t>)</w:t>
              </w:r>
            </w:ins>
          </w:p>
        </w:tc>
      </w:tr>
      <w:tr w:rsidR="0087151B" w:rsidRPr="001A4780" w:rsidTr="003E3B58">
        <w:trPr>
          <w:gridAfter w:val="1"/>
          <w:wAfter w:w="8" w:type="pct"/>
          <w:trPrChange w:id="667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671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3E3B58">
        <w:trPr>
          <w:gridAfter w:val="1"/>
          <w:wAfter w:w="8" w:type="pct"/>
          <w:trPrChange w:id="667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67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  <w:tcPrChange w:id="667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675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676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667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678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67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6680" w:author="Yugin Vitaly" w:date="2016-03-11T19:42:00Z">
              <w:tcPr>
                <w:tcW w:w="775" w:type="pct"/>
                <w:gridSpan w:val="6"/>
                <w:vMerge w:val="restart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tcPrChange w:id="668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682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68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68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7" w:type="pct"/>
            <w:shd w:val="clear" w:color="auto" w:fill="auto"/>
            <w:tcPrChange w:id="668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68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6687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68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68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69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69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7" w:type="pct"/>
            <w:shd w:val="clear" w:color="auto" w:fill="auto"/>
            <w:tcPrChange w:id="6692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69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6694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69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7" w:type="pct"/>
            <w:gridSpan w:val="2"/>
            <w:shd w:val="clear" w:color="auto" w:fill="auto"/>
            <w:tcPrChange w:id="669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697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698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7" w:type="pct"/>
            <w:shd w:val="clear" w:color="auto" w:fill="auto"/>
            <w:tcPrChange w:id="6699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70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6701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70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7" w:type="pct"/>
            <w:gridSpan w:val="2"/>
            <w:shd w:val="clear" w:color="auto" w:fill="auto"/>
            <w:tcPrChange w:id="6703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704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70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87" w:type="pct"/>
            <w:shd w:val="clear" w:color="auto" w:fill="auto"/>
            <w:tcPrChange w:id="670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70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708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3E3B58">
        <w:trPr>
          <w:gridAfter w:val="1"/>
          <w:wAfter w:w="8" w:type="pct"/>
          <w:trPrChange w:id="670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10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  <w:tcPrChange w:id="6711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12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713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14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715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71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17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718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1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720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2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  <w:tcPrChange w:id="6722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3E3B58">
        <w:trPr>
          <w:gridAfter w:val="1"/>
          <w:wAfter w:w="8" w:type="pct"/>
          <w:trPrChange w:id="672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24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725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E87917" w:rsidRDefault="003E3B58" w:rsidP="0087151B">
            <w:pPr>
              <w:spacing w:before="0" w:after="0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87151B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26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727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28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  <w:tcPrChange w:id="672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73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731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3E3B58">
        <w:trPr>
          <w:gridAfter w:val="1"/>
          <w:wAfter w:w="8" w:type="pct"/>
          <w:trPrChange w:id="673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3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  <w:tcPrChange w:id="6734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35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736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37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738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73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40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741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7" w:type="pct"/>
            <w:gridSpan w:val="2"/>
            <w:shd w:val="clear" w:color="auto" w:fill="auto"/>
            <w:tcPrChange w:id="6742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74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44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7" w:type="pct"/>
            <w:shd w:val="clear" w:color="auto" w:fill="auto"/>
            <w:vAlign w:val="center"/>
            <w:tcPrChange w:id="6745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3E3B58">
        <w:trPr>
          <w:gridAfter w:val="1"/>
          <w:wAfter w:w="8" w:type="pct"/>
          <w:trPrChange w:id="674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47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748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E87917" w:rsidRDefault="003E3B58" w:rsidP="0087151B">
            <w:pPr>
              <w:spacing w:before="0" w:after="0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87151B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67" w:type="pct"/>
            <w:gridSpan w:val="2"/>
            <w:shd w:val="clear" w:color="auto" w:fill="auto"/>
            <w:tcPrChange w:id="6749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75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5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7" w:type="pct"/>
            <w:shd w:val="clear" w:color="auto" w:fill="auto"/>
            <w:vAlign w:val="center"/>
            <w:tcPrChange w:id="6752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75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754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3E3B58">
        <w:trPr>
          <w:gridAfter w:val="1"/>
          <w:wAfter w:w="8" w:type="pct"/>
          <w:trPrChange w:id="675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56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  <w:tcPrChange w:id="6757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58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759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60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761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76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6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764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65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766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67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7" w:type="pct"/>
            <w:shd w:val="clear" w:color="auto" w:fill="auto"/>
            <w:vAlign w:val="center"/>
            <w:tcPrChange w:id="6768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3E3B58">
        <w:trPr>
          <w:gridAfter w:val="1"/>
          <w:wAfter w:w="8" w:type="pct"/>
          <w:trPrChange w:id="676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70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771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72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773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74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7" w:type="pct"/>
            <w:shd w:val="clear" w:color="auto" w:fill="auto"/>
            <w:vAlign w:val="center"/>
            <w:tcPrChange w:id="6775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3E3B58">
        <w:trPr>
          <w:gridAfter w:val="1"/>
          <w:wAfter w:w="8" w:type="pct"/>
          <w:trPrChange w:id="677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777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3E3B58">
        <w:trPr>
          <w:gridAfter w:val="1"/>
          <w:wAfter w:w="8" w:type="pct"/>
          <w:trPrChange w:id="677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79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  <w:tcPrChange w:id="6780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81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39" w:type="pct"/>
            <w:gridSpan w:val="4"/>
            <w:shd w:val="clear" w:color="auto" w:fill="auto"/>
            <w:vAlign w:val="center"/>
            <w:tcPrChange w:id="6782" w:author="Yugin Vitaly" w:date="2016-03-11T19:42:00Z">
              <w:tcPr>
                <w:tcW w:w="1939" w:type="pct"/>
                <w:gridSpan w:val="8"/>
                <w:shd w:val="clear" w:color="auto" w:fill="auto"/>
                <w:vAlign w:val="center"/>
              </w:tcPr>
            </w:tcPrChange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783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78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85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786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87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788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89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  <w:tcPrChange w:id="6790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79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792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793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794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795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79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  <w:tcPrChange w:id="6797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3E3B58">
        <w:trPr>
          <w:gridAfter w:val="1"/>
          <w:wAfter w:w="8" w:type="pct"/>
          <w:trPrChange w:id="679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799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3E3B58">
        <w:trPr>
          <w:gridAfter w:val="1"/>
          <w:wAfter w:w="8" w:type="pct"/>
          <w:trPrChange w:id="680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801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  <w:tcPrChange w:id="6802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803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804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805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806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80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808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809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81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811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812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87" w:type="pct"/>
            <w:shd w:val="clear" w:color="auto" w:fill="auto"/>
            <w:vAlign w:val="center"/>
            <w:tcPrChange w:id="6813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81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6815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3E3B58">
        <w:trPr>
          <w:gridAfter w:val="1"/>
          <w:wAfter w:w="8" w:type="pct"/>
          <w:trPrChange w:id="681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817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  <w:tcPrChange w:id="681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6819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682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682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6822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3E3B58">
        <w:trPr>
          <w:gridAfter w:val="1"/>
          <w:wAfter w:w="8" w:type="pct"/>
          <w:trPrChange w:id="682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824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825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7" w:type="pct"/>
            <w:gridSpan w:val="2"/>
            <w:shd w:val="clear" w:color="auto" w:fill="auto"/>
            <w:tcPrChange w:id="682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827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6828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87" w:type="pct"/>
            <w:shd w:val="clear" w:color="auto" w:fill="auto"/>
            <w:tcPrChange w:id="6829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83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831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83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7" w:type="pct"/>
            <w:gridSpan w:val="2"/>
            <w:shd w:val="clear" w:color="auto" w:fill="auto"/>
            <w:tcPrChange w:id="6833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834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683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87" w:type="pct"/>
            <w:shd w:val="clear" w:color="auto" w:fill="auto"/>
            <w:tcPrChange w:id="6836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3E3B58">
        <w:trPr>
          <w:gridAfter w:val="1"/>
          <w:wAfter w:w="8" w:type="pct"/>
          <w:ins w:id="6837" w:author="Yugin Vitaly" w:date="2016-03-08T18:44:00Z"/>
          <w:trPrChange w:id="683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839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rPr>
                <w:ins w:id="6840" w:author="Yugin Vitaly" w:date="2016-03-08T18:44:00Z"/>
                <w:sz w:val="20"/>
              </w:rPr>
            </w:pPr>
            <w:ins w:id="6841" w:author="Yugin Vitaly" w:date="2016-03-08T18:44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6842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B12B26" w:rsidRPr="002F45C8" w:rsidRDefault="00B12B26" w:rsidP="00BA13B4">
            <w:pPr>
              <w:spacing w:before="0" w:after="0"/>
              <w:rPr>
                <w:ins w:id="6843" w:author="Yugin Vitaly" w:date="2016-03-08T18:44:00Z"/>
                <w:sz w:val="20"/>
                <w:lang w:val="en-US"/>
              </w:rPr>
            </w:pPr>
            <w:ins w:id="6844" w:author="Yugin Vitaly" w:date="2016-03-08T18:44:00Z">
              <w:r w:rsidRPr="00104B12">
                <w:rPr>
                  <w:sz w:val="20"/>
                </w:rPr>
                <w:t>decision</w:t>
              </w:r>
              <w:r>
                <w:rPr>
                  <w:sz w:val="20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84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jc w:val="center"/>
              <w:rPr>
                <w:ins w:id="6846" w:author="Yugin Vitaly" w:date="2016-03-08T18:44:00Z"/>
                <w:sz w:val="20"/>
              </w:rPr>
            </w:pPr>
            <w:ins w:id="6847" w:author="Yugin Vitaly" w:date="2016-03-08T18:44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848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B12B26" w:rsidRPr="00104B12" w:rsidRDefault="00B12B26" w:rsidP="00BA13B4">
            <w:pPr>
              <w:spacing w:before="0" w:after="0"/>
              <w:jc w:val="center"/>
              <w:rPr>
                <w:ins w:id="6849" w:author="Yugin Vitaly" w:date="2016-03-08T18:44:00Z"/>
                <w:sz w:val="20"/>
              </w:rPr>
            </w:pPr>
            <w:ins w:id="6850" w:author="Yugin Vitaly" w:date="2016-03-08T18:44:00Z">
              <w:r w:rsidRPr="00E232BB">
                <w:rPr>
                  <w:sz w:val="20"/>
                </w:rPr>
                <w:t>T</w:t>
              </w:r>
              <w:r w:rsidRPr="00104B12">
                <w:rPr>
                  <w:sz w:val="20"/>
                </w:rPr>
                <w:t>(1-20</w:t>
              </w:r>
              <w:r>
                <w:rPr>
                  <w:sz w:val="20"/>
                  <w:lang w:val="en-US"/>
                </w:rPr>
                <w:t>00</w:t>
              </w:r>
              <w:r w:rsidRPr="00104B12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85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12B26">
            <w:pPr>
              <w:spacing w:before="0" w:after="0"/>
              <w:rPr>
                <w:ins w:id="6852" w:author="Yugin Vitaly" w:date="2016-03-08T18:44:00Z"/>
                <w:sz w:val="20"/>
              </w:rPr>
            </w:pPr>
            <w:ins w:id="6853" w:author="Yugin Vitaly" w:date="2016-03-08T18:44:00Z">
              <w:r>
                <w:rPr>
                  <w:sz w:val="20"/>
                  <w:lang w:val="en-US"/>
                </w:rPr>
                <w:t>Текст</w:t>
              </w:r>
              <w:r>
                <w:rPr>
                  <w:sz w:val="20"/>
                </w:rPr>
                <w:t xml:space="preserve"> решения</w:t>
              </w:r>
            </w:ins>
          </w:p>
        </w:tc>
        <w:tc>
          <w:tcPr>
            <w:tcW w:w="1387" w:type="pct"/>
            <w:shd w:val="clear" w:color="auto" w:fill="auto"/>
            <w:tcPrChange w:id="6854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rPr>
                <w:ins w:id="6855" w:author="Yugin Vitaly" w:date="2016-03-08T18:44:00Z"/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85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857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85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6859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tcPrChange w:id="6860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861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6862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3E3B58">
        <w:trPr>
          <w:gridAfter w:val="1"/>
          <w:wAfter w:w="8" w:type="pct"/>
          <w:ins w:id="6863" w:author="Yugin Vitaly" w:date="2016-03-08T18:43:00Z"/>
          <w:trPrChange w:id="686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865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rPr>
                <w:ins w:id="6866" w:author="Yugin Vitaly" w:date="2016-03-08T18:43:00Z"/>
                <w:sz w:val="20"/>
              </w:rPr>
            </w:pPr>
            <w:ins w:id="6867" w:author="Yugin Vitaly" w:date="2016-03-08T18:43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6868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B12B26" w:rsidRPr="00191F26" w:rsidRDefault="00B12B26" w:rsidP="00BA13B4">
            <w:pPr>
              <w:spacing w:before="0" w:after="0"/>
              <w:rPr>
                <w:ins w:id="6869" w:author="Yugin Vitaly" w:date="2016-03-08T18:43:00Z"/>
                <w:sz w:val="20"/>
              </w:rPr>
            </w:pPr>
            <w:ins w:id="6870" w:author="Yugin Vitaly" w:date="2016-03-08T18:43:00Z">
              <w:r w:rsidRPr="003C5171">
                <w:rPr>
                  <w:sz w:val="20"/>
                </w:rPr>
                <w:t>decision</w:t>
              </w:r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871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B12B26" w:rsidRPr="00726DBB" w:rsidRDefault="00B12B26" w:rsidP="00BA13B4">
            <w:pPr>
              <w:spacing w:before="0" w:after="0"/>
              <w:jc w:val="center"/>
              <w:rPr>
                <w:ins w:id="6872" w:author="Yugin Vitaly" w:date="2016-03-08T18:43:00Z"/>
                <w:sz w:val="20"/>
              </w:rPr>
            </w:pPr>
            <w:ins w:id="6873" w:author="Yugin Vitaly" w:date="2016-03-08T18:43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874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jc w:val="center"/>
              <w:rPr>
                <w:ins w:id="6875" w:author="Yugin Vitaly" w:date="2016-03-08T18:43:00Z"/>
                <w:sz w:val="20"/>
              </w:rPr>
            </w:pPr>
            <w:ins w:id="6876" w:author="Yugin Vitaly" w:date="2016-03-08T18:4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87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B12B26" w:rsidRPr="00AA501B" w:rsidRDefault="00B12B26" w:rsidP="00BA13B4">
            <w:pPr>
              <w:spacing w:before="0" w:after="0"/>
              <w:rPr>
                <w:ins w:id="6878" w:author="Yugin Vitaly" w:date="2016-03-08T18:43:00Z"/>
                <w:sz w:val="20"/>
              </w:rPr>
            </w:pPr>
            <w:ins w:id="6879" w:author="Yugin Vitaly" w:date="2016-03-08T18:43:00Z">
              <w:r w:rsidRPr="00726DBB">
                <w:rPr>
                  <w:sz w:val="20"/>
                </w:rPr>
                <w:t xml:space="preserve">Обжалование </w:t>
              </w:r>
              <w:r>
                <w:rPr>
                  <w:sz w:val="20"/>
                </w:rPr>
                <w:t>решения</w:t>
              </w:r>
            </w:ins>
          </w:p>
        </w:tc>
        <w:tc>
          <w:tcPr>
            <w:tcW w:w="1387" w:type="pct"/>
            <w:shd w:val="clear" w:color="auto" w:fill="auto"/>
            <w:tcPrChange w:id="6880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rPr>
                <w:ins w:id="6881" w:author="Yugin Vitaly" w:date="2016-03-08T18:43:00Z"/>
                <w:sz w:val="20"/>
              </w:rPr>
            </w:pPr>
            <w:ins w:id="6882" w:author="Yugin Vitaly" w:date="2016-03-08T18:43:00Z">
              <w:r w:rsidRPr="00E232BB">
                <w:rPr>
                  <w:sz w:val="20"/>
                </w:rPr>
                <w:t> </w:t>
              </w:r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lastRenderedPageBreak/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87151B" w:rsidRPr="001A4780" w:rsidTr="003E3B58">
        <w:trPr>
          <w:gridAfter w:val="1"/>
          <w:wAfter w:w="8" w:type="pct"/>
          <w:trPrChange w:id="688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tcPrChange w:id="6884" w:author="Yugin Vitaly" w:date="2016-03-11T19:42:00Z">
              <w:tcPr>
                <w:tcW w:w="4990" w:type="pct"/>
                <w:gridSpan w:val="25"/>
                <w:shd w:val="clear" w:color="auto" w:fill="auto"/>
              </w:tcPr>
            </w:tcPrChange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lastRenderedPageBreak/>
              <w:t>Предписание по проверке</w:t>
            </w:r>
          </w:p>
        </w:tc>
      </w:tr>
      <w:tr w:rsidR="0087151B" w:rsidRPr="001A4780" w:rsidTr="003E3B58">
        <w:trPr>
          <w:gridAfter w:val="1"/>
          <w:wAfter w:w="8" w:type="pct"/>
          <w:trPrChange w:id="688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886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  <w:tcPrChange w:id="6887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7" w:type="pct"/>
            <w:gridSpan w:val="2"/>
            <w:shd w:val="clear" w:color="auto" w:fill="auto"/>
            <w:tcPrChange w:id="6888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tcPrChange w:id="688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tcPrChange w:id="6890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87" w:type="pct"/>
            <w:shd w:val="clear" w:color="auto" w:fill="auto"/>
            <w:tcPrChange w:id="6891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3E3B58">
        <w:trPr>
          <w:gridAfter w:val="1"/>
          <w:wAfter w:w="8" w:type="pct"/>
          <w:trPrChange w:id="689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893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89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7" w:type="pct"/>
            <w:gridSpan w:val="2"/>
            <w:shd w:val="clear" w:color="auto" w:fill="auto"/>
            <w:tcPrChange w:id="6895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896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4" w:type="pct"/>
            <w:gridSpan w:val="2"/>
            <w:shd w:val="clear" w:color="auto" w:fill="auto"/>
            <w:tcPrChange w:id="689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7" w:type="pct"/>
            <w:shd w:val="clear" w:color="auto" w:fill="auto"/>
            <w:tcPrChange w:id="689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89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900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90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7" w:type="pct"/>
            <w:gridSpan w:val="2"/>
            <w:shd w:val="clear" w:color="auto" w:fill="auto"/>
            <w:tcPrChange w:id="6902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6903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4" w:type="pct"/>
            <w:gridSpan w:val="2"/>
            <w:shd w:val="clear" w:color="auto" w:fill="auto"/>
            <w:tcPrChange w:id="6904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7" w:type="pct"/>
            <w:shd w:val="clear" w:color="auto" w:fill="auto"/>
            <w:tcPrChange w:id="690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3E3B58">
        <w:trPr>
          <w:gridAfter w:val="1"/>
          <w:wAfter w:w="8" w:type="pct"/>
          <w:ins w:id="6906" w:author="Yugin Vitaly" w:date="2016-03-08T18:43:00Z"/>
          <w:trPrChange w:id="690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90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rPr>
                <w:ins w:id="6909" w:author="Yugin Vitaly" w:date="2016-03-08T18:43:00Z"/>
                <w:sz w:val="20"/>
              </w:rPr>
            </w:pPr>
            <w:ins w:id="6910" w:author="Yugin Vitaly" w:date="2016-03-08T18:43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6911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B12B26" w:rsidRPr="00B12B26" w:rsidRDefault="00B12B26" w:rsidP="00B12B26">
            <w:pPr>
              <w:spacing w:before="0" w:after="0"/>
              <w:rPr>
                <w:ins w:id="6912" w:author="Yugin Vitaly" w:date="2016-03-08T18:43:00Z"/>
                <w:sz w:val="20"/>
                <w:lang w:val="en-US"/>
                <w:rPrChange w:id="6913" w:author="Yugin Vitaly" w:date="2016-03-08T18:43:00Z">
                  <w:rPr>
                    <w:ins w:id="6914" w:author="Yugin Vitaly" w:date="2016-03-08T18:43:00Z"/>
                    <w:sz w:val="20"/>
                  </w:rPr>
                </w:rPrChange>
              </w:rPr>
            </w:pPr>
            <w:ins w:id="6915" w:author="Yugin Vitaly" w:date="2016-03-08T18:43:00Z">
              <w:r w:rsidRPr="00104B12">
                <w:rPr>
                  <w:sz w:val="20"/>
                </w:rPr>
                <w:t>prescription</w:t>
              </w:r>
              <w:r>
                <w:rPr>
                  <w:sz w:val="20"/>
                </w:rPr>
                <w:t>Text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916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jc w:val="center"/>
              <w:rPr>
                <w:ins w:id="6917" w:author="Yugin Vitaly" w:date="2016-03-08T18:43:00Z"/>
                <w:sz w:val="20"/>
              </w:rPr>
            </w:pPr>
            <w:ins w:id="6918" w:author="Yugin Vitaly" w:date="2016-03-08T18:43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91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B12B26" w:rsidRPr="00104B12" w:rsidRDefault="00B12B26" w:rsidP="00BA13B4">
            <w:pPr>
              <w:spacing w:before="0" w:after="0"/>
              <w:jc w:val="center"/>
              <w:rPr>
                <w:ins w:id="6920" w:author="Yugin Vitaly" w:date="2016-03-08T18:43:00Z"/>
                <w:sz w:val="20"/>
              </w:rPr>
            </w:pPr>
            <w:ins w:id="6921" w:author="Yugin Vitaly" w:date="2016-03-08T18:43:00Z">
              <w:r w:rsidRPr="00E232BB">
                <w:rPr>
                  <w:sz w:val="20"/>
                </w:rPr>
                <w:t>T</w:t>
              </w:r>
              <w:r w:rsidRPr="00104B12">
                <w:rPr>
                  <w:sz w:val="20"/>
                </w:rPr>
                <w:t>(1-20</w:t>
              </w:r>
              <w:r>
                <w:rPr>
                  <w:sz w:val="20"/>
                  <w:lang w:val="en-US"/>
                </w:rPr>
                <w:t>00</w:t>
              </w:r>
              <w:r w:rsidRPr="00104B12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92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rPr>
                <w:ins w:id="6923" w:author="Yugin Vitaly" w:date="2016-03-08T18:43:00Z"/>
                <w:sz w:val="20"/>
              </w:rPr>
            </w:pPr>
            <w:ins w:id="6924" w:author="Yugin Vitaly" w:date="2016-03-08T18:43:00Z">
              <w:r>
                <w:rPr>
                  <w:sz w:val="20"/>
                  <w:lang w:val="en-US"/>
                </w:rPr>
                <w:t>Текст</w:t>
              </w:r>
              <w:r>
                <w:rPr>
                  <w:sz w:val="20"/>
                </w:rPr>
                <w:t xml:space="preserve"> предписания</w:t>
              </w:r>
            </w:ins>
          </w:p>
        </w:tc>
        <w:tc>
          <w:tcPr>
            <w:tcW w:w="1387" w:type="pct"/>
            <w:shd w:val="clear" w:color="auto" w:fill="auto"/>
            <w:tcPrChange w:id="6925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rPr>
                <w:ins w:id="6926" w:author="Yugin Vitaly" w:date="2016-03-08T18:43:00Z"/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92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928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  <w:tcPrChange w:id="692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7" w:type="pct"/>
            <w:gridSpan w:val="2"/>
            <w:shd w:val="clear" w:color="auto" w:fill="auto"/>
            <w:tcPrChange w:id="6930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tcPrChange w:id="6931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tcPrChange w:id="6932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tcPrChange w:id="6933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3E3B58">
        <w:trPr>
          <w:gridAfter w:val="1"/>
          <w:wAfter w:w="8" w:type="pct"/>
          <w:ins w:id="6934" w:author="Yugin Vitaly" w:date="2016-03-08T18:43:00Z"/>
          <w:trPrChange w:id="693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tcPrChange w:id="6936" w:author="Yugin Vitaly" w:date="2016-03-11T19:42:00Z">
              <w:tcPr>
                <w:tcW w:w="775" w:type="pct"/>
                <w:gridSpan w:val="6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rPr>
                <w:ins w:id="6937" w:author="Yugin Vitaly" w:date="2016-03-08T18:43:00Z"/>
                <w:sz w:val="20"/>
              </w:rPr>
            </w:pPr>
            <w:ins w:id="6938" w:author="Yugin Vitaly" w:date="2016-03-08T18:43:00Z">
              <w:r w:rsidRPr="00E232BB">
                <w:rPr>
                  <w:sz w:val="20"/>
                </w:rPr>
                <w:t> </w:t>
              </w:r>
            </w:ins>
          </w:p>
        </w:tc>
        <w:tc>
          <w:tcPr>
            <w:tcW w:w="723" w:type="pct"/>
            <w:shd w:val="clear" w:color="auto" w:fill="auto"/>
            <w:tcPrChange w:id="693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B12B26" w:rsidRPr="00191F26" w:rsidRDefault="00B12B26" w:rsidP="00BA13B4">
            <w:pPr>
              <w:spacing w:before="0" w:after="0"/>
              <w:rPr>
                <w:ins w:id="6940" w:author="Yugin Vitaly" w:date="2016-03-08T18:43:00Z"/>
                <w:sz w:val="20"/>
              </w:rPr>
            </w:pPr>
            <w:ins w:id="6941" w:author="Yugin Vitaly" w:date="2016-03-08T18:43:00Z">
              <w:r w:rsidRPr="003C5171">
                <w:rPr>
                  <w:sz w:val="20"/>
                </w:rPr>
                <w:t>decision</w:t>
              </w:r>
              <w:r w:rsidRPr="00726DBB">
                <w:rPr>
                  <w:sz w:val="20"/>
                </w:rPr>
                <w:t>Appeal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6942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B12B26" w:rsidRPr="00726DBB" w:rsidRDefault="00B12B26" w:rsidP="00BA13B4">
            <w:pPr>
              <w:spacing w:before="0" w:after="0"/>
              <w:jc w:val="center"/>
              <w:rPr>
                <w:ins w:id="6943" w:author="Yugin Vitaly" w:date="2016-03-08T18:43:00Z"/>
                <w:sz w:val="20"/>
              </w:rPr>
            </w:pPr>
            <w:ins w:id="6944" w:author="Yugin Vitaly" w:date="2016-03-08T18:43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6945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jc w:val="center"/>
              <w:rPr>
                <w:ins w:id="6946" w:author="Yugin Vitaly" w:date="2016-03-08T18:43:00Z"/>
                <w:sz w:val="20"/>
              </w:rPr>
            </w:pPr>
            <w:ins w:id="6947" w:author="Yugin Vitaly" w:date="2016-03-08T18:4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6948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B12B26" w:rsidRPr="00AA501B" w:rsidRDefault="00B12B26" w:rsidP="00B12B26">
            <w:pPr>
              <w:spacing w:before="0" w:after="0"/>
              <w:rPr>
                <w:ins w:id="6949" w:author="Yugin Vitaly" w:date="2016-03-08T18:43:00Z"/>
                <w:sz w:val="20"/>
              </w:rPr>
            </w:pPr>
            <w:ins w:id="6950" w:author="Yugin Vitaly" w:date="2016-03-08T18:43:00Z">
              <w:r w:rsidRPr="00726DBB">
                <w:rPr>
                  <w:sz w:val="20"/>
                </w:rPr>
                <w:t xml:space="preserve">Обжалование </w:t>
              </w:r>
              <w:r>
                <w:rPr>
                  <w:sz w:val="20"/>
                </w:rPr>
                <w:t>предписания</w:t>
              </w:r>
            </w:ins>
          </w:p>
        </w:tc>
        <w:tc>
          <w:tcPr>
            <w:tcW w:w="1387" w:type="pct"/>
            <w:shd w:val="clear" w:color="auto" w:fill="auto"/>
            <w:tcPrChange w:id="6951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B12B26" w:rsidRPr="00E232BB" w:rsidRDefault="00B12B26" w:rsidP="00BA13B4">
            <w:pPr>
              <w:spacing w:before="0" w:after="0"/>
              <w:rPr>
                <w:ins w:id="6952" w:author="Yugin Vitaly" w:date="2016-03-08T18:43:00Z"/>
                <w:sz w:val="20"/>
              </w:rPr>
            </w:pPr>
            <w:ins w:id="6953" w:author="Yugin Vitaly" w:date="2016-03-08T18:43:00Z">
              <w:r w:rsidRPr="00E232BB">
                <w:rPr>
                  <w:sz w:val="20"/>
                </w:rPr>
                <w:t> </w:t>
              </w:r>
              <w:r>
                <w:rPr>
                  <w:sz w:val="20"/>
                </w:rPr>
                <w:t xml:space="preserve">Состав блока – см. состав блока </w:t>
              </w:r>
              <w:r w:rsidRPr="00D05B78">
                <w:rPr>
                  <w:sz w:val="20"/>
                </w:rPr>
                <w:t>«Обжалование решения (заключения)»</w:t>
              </w:r>
              <w:r>
                <w:rPr>
                  <w:sz w:val="20"/>
                </w:rPr>
                <w:t xml:space="preserve"> (</w:t>
              </w:r>
              <w:r w:rsidRPr="00726DBB">
                <w:rPr>
                  <w:sz w:val="20"/>
                </w:rPr>
                <w:t>decisionAppeal</w:t>
              </w:r>
              <w:r>
                <w:rPr>
                  <w:sz w:val="20"/>
                </w:rPr>
                <w:t>)</w:t>
              </w:r>
            </w:ins>
          </w:p>
        </w:tc>
      </w:tr>
      <w:tr w:rsidR="0087151B" w:rsidRPr="001A4780" w:rsidTr="003E3B58">
        <w:trPr>
          <w:gridAfter w:val="1"/>
          <w:wAfter w:w="8" w:type="pct"/>
          <w:trPrChange w:id="695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6955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3E3B58">
        <w:trPr>
          <w:gridAfter w:val="1"/>
          <w:wAfter w:w="8" w:type="pct"/>
          <w:trPrChange w:id="6956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957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  <w:tcPrChange w:id="6958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959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960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961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962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963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964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6965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966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967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968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969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3E3B58">
        <w:trPr>
          <w:gridAfter w:val="1"/>
          <w:wAfter w:w="8" w:type="pct"/>
          <w:trPrChange w:id="6970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971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  <w:tcPrChange w:id="6972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973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974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975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6976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977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978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979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980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981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982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tcPrChange w:id="6983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984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985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986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987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988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989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6990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99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992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699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6994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6995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699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  <w:tcPrChange w:id="6997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699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6999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7000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7001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7002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7003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7004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3E3B58">
        <w:trPr>
          <w:gridAfter w:val="1"/>
          <w:wAfter w:w="8" w:type="pct"/>
          <w:trPrChange w:id="700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7006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7007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ins w:id="7008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67" w:type="pct"/>
            <w:gridSpan w:val="2"/>
            <w:shd w:val="clear" w:color="auto" w:fill="auto"/>
            <w:tcPrChange w:id="7009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7010" w:author="Yugin Vitaly" w:date="2016-03-08T10:38:00Z"/>
                <w:sz w:val="20"/>
              </w:rPr>
            </w:pPr>
            <w:ins w:id="7011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535" w:type="pct"/>
            <w:gridSpan w:val="2"/>
            <w:shd w:val="clear" w:color="auto" w:fill="auto"/>
            <w:tcPrChange w:id="7012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7013" w:author="Yugin Vitaly" w:date="2016-03-08T10:38:00Z"/>
                <w:sz w:val="20"/>
              </w:rPr>
            </w:pPr>
            <w:ins w:id="7014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404" w:type="pct"/>
            <w:gridSpan w:val="2"/>
            <w:shd w:val="clear" w:color="auto" w:fill="auto"/>
            <w:tcPrChange w:id="7015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rPr>
                <w:ins w:id="7016" w:author="Yugin Vitaly" w:date="2016-03-08T10:38:00Z"/>
                <w:sz w:val="20"/>
              </w:rPr>
            </w:pPr>
            <w:ins w:id="7017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7" w:type="pct"/>
            <w:shd w:val="clear" w:color="auto" w:fill="auto"/>
            <w:vAlign w:val="center"/>
            <w:tcPrChange w:id="7018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7019" w:author="Yugin Vitaly" w:date="2016-03-08T10:38:00Z"/>
                <w:sz w:val="20"/>
              </w:rPr>
            </w:pPr>
            <w:ins w:id="7020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87151B" w:rsidRPr="001A4780" w:rsidTr="003E3B58">
        <w:trPr>
          <w:gridAfter w:val="1"/>
          <w:wAfter w:w="8" w:type="pct"/>
          <w:trPrChange w:id="702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 w:val="restart"/>
            <w:shd w:val="clear" w:color="auto" w:fill="auto"/>
            <w:vAlign w:val="center"/>
            <w:tcPrChange w:id="7022" w:author="Yugin Vitaly" w:date="2016-03-11T19:42:00Z">
              <w:tcPr>
                <w:tcW w:w="775" w:type="pct"/>
                <w:gridSpan w:val="6"/>
                <w:vMerge w:val="restart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7023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7024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7025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702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7027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87151B" w:rsidRPr="001A4780" w:rsidTr="003E3B58">
        <w:trPr>
          <w:gridAfter w:val="1"/>
          <w:wAfter w:w="8" w:type="pct"/>
          <w:trPrChange w:id="702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7029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vAlign w:val="center"/>
              </w:tcPr>
            </w:tcPrChange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7030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7031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7032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7033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7" w:type="pct"/>
            <w:shd w:val="clear" w:color="auto" w:fill="auto"/>
            <w:vAlign w:val="center"/>
            <w:tcPrChange w:id="7034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703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vMerge/>
            <w:shd w:val="clear" w:color="auto" w:fill="auto"/>
            <w:vAlign w:val="center"/>
            <w:tcPrChange w:id="7036" w:author="Yugin Vitaly" w:date="2016-03-11T19:42:00Z">
              <w:tcPr>
                <w:tcW w:w="775" w:type="pct"/>
                <w:gridSpan w:val="6"/>
                <w:vMerge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7037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7" w:type="pct"/>
            <w:gridSpan w:val="2"/>
            <w:shd w:val="clear" w:color="auto" w:fill="auto"/>
            <w:tcPrChange w:id="7038" w:author="Yugin Vitaly" w:date="2016-03-11T19:42:00Z">
              <w:tcPr>
                <w:tcW w:w="167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tcPrChange w:id="7039" w:author="Yugin Vitaly" w:date="2016-03-11T19:42:00Z">
              <w:tcPr>
                <w:tcW w:w="535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7040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  <w:tcPrChange w:id="7041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87151B" w:rsidRPr="001A4780" w:rsidTr="003E3B58">
        <w:trPr>
          <w:gridAfter w:val="1"/>
          <w:wAfter w:w="8" w:type="pct"/>
          <w:trPrChange w:id="704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704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7044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7045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7046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7047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  <w:tcPrChange w:id="7048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7049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4992" w:type="pct"/>
            <w:gridSpan w:val="11"/>
            <w:shd w:val="clear" w:color="auto" w:fill="auto"/>
            <w:vAlign w:val="center"/>
            <w:tcPrChange w:id="7050" w:author="Yugin Vitaly" w:date="2016-03-11T19:42:00Z">
              <w:tcPr>
                <w:tcW w:w="4990" w:type="pct"/>
                <w:gridSpan w:val="25"/>
                <w:shd w:val="clear" w:color="auto" w:fill="auto"/>
                <w:vAlign w:val="center"/>
              </w:tcPr>
            </w:tcPrChange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3E3B58">
        <w:trPr>
          <w:gridAfter w:val="1"/>
          <w:wAfter w:w="8" w:type="pct"/>
          <w:trPrChange w:id="7051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7052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  <w:tcPrChange w:id="7053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7054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7055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7056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7057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7058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7059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tcPrChange w:id="7060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7061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7062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7063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  <w:tcPrChange w:id="7064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3E3B58">
        <w:trPr>
          <w:gridAfter w:val="1"/>
          <w:wAfter w:w="8" w:type="pct"/>
          <w:trPrChange w:id="7065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7066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  <w:tcPrChange w:id="7067" w:author="Yugin Vitaly" w:date="2016-03-11T19:42:00Z">
              <w:tcPr>
                <w:tcW w:w="723" w:type="pct"/>
                <w:gridSpan w:val="3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7068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7069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4" w:type="pct"/>
            <w:gridSpan w:val="2"/>
            <w:shd w:val="clear" w:color="auto" w:fill="auto"/>
            <w:vAlign w:val="center"/>
            <w:tcPrChange w:id="7070" w:author="Yugin Vitaly" w:date="2016-03-11T19:42:00Z">
              <w:tcPr>
                <w:tcW w:w="1404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tcPrChange w:id="7071" w:author="Yugin Vitaly" w:date="2016-03-11T19:42:00Z">
              <w:tcPr>
                <w:tcW w:w="138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3E3B58">
        <w:trPr>
          <w:gridAfter w:val="1"/>
          <w:wAfter w:w="8" w:type="pct"/>
          <w:trPrChange w:id="7072" w:author="Yugin Vitaly" w:date="2016-03-11T19:42:00Z">
            <w:trPr>
              <w:gridBefore w:val="1"/>
              <w:gridAfter w:val="1"/>
              <w:wAfter w:w="10" w:type="pct"/>
            </w:trPr>
          </w:trPrChange>
        </w:trPr>
        <w:tc>
          <w:tcPr>
            <w:tcW w:w="776" w:type="pct"/>
            <w:gridSpan w:val="3"/>
            <w:shd w:val="clear" w:color="auto" w:fill="auto"/>
            <w:vAlign w:val="center"/>
            <w:tcPrChange w:id="7073" w:author="Yugin Vitaly" w:date="2016-03-11T19:42:00Z">
              <w:tcPr>
                <w:tcW w:w="775" w:type="pct"/>
                <w:gridSpan w:val="6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tcPrChange w:id="7074" w:author="Yugin Vitaly" w:date="2016-03-11T19:42:00Z">
              <w:tcPr>
                <w:tcW w:w="723" w:type="pct"/>
                <w:gridSpan w:val="3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7" w:type="pct"/>
            <w:gridSpan w:val="2"/>
            <w:shd w:val="clear" w:color="auto" w:fill="auto"/>
            <w:vAlign w:val="center"/>
            <w:tcPrChange w:id="7075" w:author="Yugin Vitaly" w:date="2016-03-11T19:42:00Z">
              <w:tcPr>
                <w:tcW w:w="167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tcPrChange w:id="7076" w:author="Yugin Vitaly" w:date="2016-03-11T19:42:00Z">
              <w:tcPr>
                <w:tcW w:w="535" w:type="pct"/>
                <w:gridSpan w:val="4"/>
                <w:shd w:val="clear" w:color="auto" w:fill="auto"/>
                <w:vAlign w:val="center"/>
              </w:tcPr>
            </w:tcPrChange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4" w:type="pct"/>
            <w:gridSpan w:val="2"/>
            <w:shd w:val="clear" w:color="auto" w:fill="auto"/>
            <w:tcPrChange w:id="7077" w:author="Yugin Vitaly" w:date="2016-03-11T19:42:00Z">
              <w:tcPr>
                <w:tcW w:w="1404" w:type="pct"/>
                <w:gridSpan w:val="4"/>
                <w:shd w:val="clear" w:color="auto" w:fill="auto"/>
              </w:tcPr>
            </w:tcPrChange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proofErr w:type="gramStart"/>
            <w:r w:rsidR="00706E7D">
              <w:rPr>
                <w:sz w:val="20"/>
              </w:rPr>
              <w:t>электронная</w:t>
            </w:r>
            <w:proofErr w:type="gramEnd"/>
            <w:r w:rsidR="00706E7D">
              <w:rPr>
                <w:sz w:val="20"/>
              </w:rPr>
              <w:t xml:space="preserve"> подписи</w:t>
            </w:r>
          </w:p>
        </w:tc>
        <w:tc>
          <w:tcPr>
            <w:tcW w:w="1387" w:type="pct"/>
            <w:shd w:val="clear" w:color="auto" w:fill="auto"/>
            <w:tcPrChange w:id="7078" w:author="Yugin Vitaly" w:date="2016-03-11T19:42:00Z">
              <w:tcPr>
                <w:tcW w:w="1387" w:type="pct"/>
                <w:gridSpan w:val="4"/>
                <w:shd w:val="clear" w:color="auto" w:fill="auto"/>
              </w:tcPr>
            </w:tcPrChange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3E3B58">
        <w:tblPrEx>
          <w:jc w:val="center"/>
        </w:tblPrEx>
        <w:trPr>
          <w:gridBefore w:val="1"/>
          <w:wBefore w:w="27" w:type="pct"/>
          <w:jc w:val="center"/>
        </w:trPr>
        <w:tc>
          <w:tcPr>
            <w:tcW w:w="4973" w:type="pct"/>
            <w:gridSpan w:val="11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3E3B58">
        <w:tblPrEx>
          <w:jc w:val="center"/>
          <w:tblPrExChange w:id="7079" w:author="Yugin Vitaly" w:date="2016-03-11T19:42:00Z">
            <w:tblPrEx>
              <w:jc w:val="center"/>
            </w:tblPrEx>
          </w:tblPrExChange>
        </w:tblPrEx>
        <w:trPr>
          <w:gridBefore w:val="1"/>
          <w:wBefore w:w="27" w:type="pct"/>
          <w:jc w:val="center"/>
          <w:trPrChange w:id="7080" w:author="Yugin Vitaly" w:date="2016-03-11T19:42:00Z">
            <w:trPr>
              <w:gridBefore w:val="4"/>
              <w:gridAfter w:val="0"/>
              <w:wBefore w:w="27" w:type="pct"/>
              <w:jc w:val="center"/>
            </w:trPr>
          </w:trPrChange>
        </w:trPr>
        <w:tc>
          <w:tcPr>
            <w:tcW w:w="739" w:type="pct"/>
            <w:shd w:val="clear" w:color="auto" w:fill="auto"/>
            <w:vAlign w:val="center"/>
            <w:tcPrChange w:id="7081" w:author="Yugin Vitaly" w:date="2016-03-11T19:42:00Z">
              <w:tcPr>
                <w:tcW w:w="739" w:type="pct"/>
                <w:gridSpan w:val="2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3"/>
            <w:shd w:val="clear" w:color="auto" w:fill="auto"/>
            <w:vAlign w:val="center"/>
            <w:tcPrChange w:id="7082" w:author="Yugin Vitaly" w:date="2016-03-11T19:42:00Z">
              <w:tcPr>
                <w:tcW w:w="738" w:type="pct"/>
                <w:gridSpan w:val="5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  <w:tcPrChange w:id="7083" w:author="Yugin Vitaly" w:date="2016-03-11T19:42:00Z">
              <w:tcPr>
                <w:tcW w:w="202" w:type="pct"/>
                <w:gridSpan w:val="5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4" w:type="pct"/>
            <w:gridSpan w:val="2"/>
            <w:shd w:val="clear" w:color="auto" w:fill="auto"/>
            <w:vAlign w:val="center"/>
            <w:tcPrChange w:id="7084" w:author="Yugin Vitaly" w:date="2016-03-11T19:42:00Z">
              <w:tcPr>
                <w:tcW w:w="534" w:type="pct"/>
                <w:gridSpan w:val="4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5" w:type="pct"/>
            <w:shd w:val="clear" w:color="auto" w:fill="auto"/>
            <w:vAlign w:val="center"/>
            <w:tcPrChange w:id="7085" w:author="Yugin Vitaly" w:date="2016-03-11T19:42:00Z">
              <w:tcPr>
                <w:tcW w:w="1364" w:type="pct"/>
                <w:gridSpan w:val="2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5" w:type="pct"/>
            <w:gridSpan w:val="2"/>
            <w:shd w:val="clear" w:color="auto" w:fill="auto"/>
            <w:vAlign w:val="center"/>
            <w:tcPrChange w:id="7086" w:author="Yugin Vitaly" w:date="2016-03-11T19:42:00Z">
              <w:tcPr>
                <w:tcW w:w="1397" w:type="pct"/>
                <w:gridSpan w:val="5"/>
                <w:shd w:val="clear" w:color="auto" w:fill="auto"/>
                <w:vAlign w:val="center"/>
              </w:tcPr>
            </w:tcPrChange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3E3B58">
        <w:tblPrEx>
          <w:jc w:val="center"/>
          <w:tblPrExChange w:id="7087" w:author="Yugin Vitaly" w:date="2016-03-11T19:42:00Z">
            <w:tblPrEx>
              <w:jc w:val="center"/>
            </w:tblPrEx>
          </w:tblPrExChange>
        </w:tblPrEx>
        <w:trPr>
          <w:gridBefore w:val="1"/>
          <w:wBefore w:w="27" w:type="pct"/>
          <w:jc w:val="center"/>
          <w:trPrChange w:id="7088" w:author="Yugin Vitaly" w:date="2016-03-11T19:42:00Z">
            <w:trPr>
              <w:gridBefore w:val="4"/>
              <w:gridAfter w:val="0"/>
              <w:wBefore w:w="27" w:type="pct"/>
              <w:jc w:val="center"/>
            </w:trPr>
          </w:trPrChange>
        </w:trPr>
        <w:tc>
          <w:tcPr>
            <w:tcW w:w="739" w:type="pct"/>
            <w:vMerge w:val="restart"/>
            <w:shd w:val="clear" w:color="auto" w:fill="auto"/>
            <w:vAlign w:val="center"/>
            <w:tcPrChange w:id="7089" w:author="Yugin Vitaly" w:date="2016-03-11T19:42:00Z">
              <w:tcPr>
                <w:tcW w:w="739" w:type="pct"/>
                <w:gridSpan w:val="2"/>
                <w:vMerge w:val="restart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3"/>
            <w:shd w:val="clear" w:color="auto" w:fill="auto"/>
            <w:tcPrChange w:id="7090" w:author="Yugin Vitaly" w:date="2016-03-11T19:42:00Z">
              <w:tcPr>
                <w:tcW w:w="738" w:type="pct"/>
                <w:gridSpan w:val="5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  <w:tcPrChange w:id="7091" w:author="Yugin Vitaly" w:date="2016-03-11T19:42:00Z">
              <w:tcPr>
                <w:tcW w:w="202" w:type="pct"/>
                <w:gridSpan w:val="5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4" w:type="pct"/>
            <w:gridSpan w:val="2"/>
            <w:shd w:val="clear" w:color="auto" w:fill="auto"/>
            <w:tcPrChange w:id="7092" w:author="Yugin Vitaly" w:date="2016-03-11T19:42:00Z">
              <w:tcPr>
                <w:tcW w:w="534" w:type="pct"/>
                <w:gridSpan w:val="4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5" w:type="pct"/>
            <w:shd w:val="clear" w:color="auto" w:fill="auto"/>
            <w:tcPrChange w:id="7093" w:author="Yugin Vitaly" w:date="2016-03-11T19:42:00Z">
              <w:tcPr>
                <w:tcW w:w="1364" w:type="pct"/>
                <w:gridSpan w:val="2"/>
                <w:shd w:val="clear" w:color="auto" w:fill="auto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5" w:type="pct"/>
            <w:gridSpan w:val="2"/>
            <w:shd w:val="clear" w:color="auto" w:fill="auto"/>
            <w:tcPrChange w:id="7094" w:author="Yugin Vitaly" w:date="2016-03-11T19:42:00Z">
              <w:tcPr>
                <w:tcW w:w="1397" w:type="pct"/>
                <w:gridSpan w:val="5"/>
                <w:shd w:val="clear" w:color="auto" w:fill="auto"/>
              </w:tcPr>
            </w:tcPrChange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3E3B58">
        <w:tblPrEx>
          <w:jc w:val="center"/>
          <w:tblPrExChange w:id="7095" w:author="Yugin Vitaly" w:date="2016-03-11T19:42:00Z">
            <w:tblPrEx>
              <w:jc w:val="center"/>
            </w:tblPrEx>
          </w:tblPrExChange>
        </w:tblPrEx>
        <w:trPr>
          <w:gridBefore w:val="1"/>
          <w:wBefore w:w="27" w:type="pct"/>
          <w:jc w:val="center"/>
          <w:trPrChange w:id="7096" w:author="Yugin Vitaly" w:date="2016-03-11T19:42:00Z">
            <w:trPr>
              <w:gridBefore w:val="4"/>
              <w:gridAfter w:val="0"/>
              <w:wBefore w:w="27" w:type="pct"/>
              <w:jc w:val="center"/>
            </w:trPr>
          </w:trPrChange>
        </w:trPr>
        <w:tc>
          <w:tcPr>
            <w:tcW w:w="739" w:type="pct"/>
            <w:vMerge/>
            <w:shd w:val="clear" w:color="auto" w:fill="auto"/>
            <w:vAlign w:val="center"/>
            <w:tcPrChange w:id="7097" w:author="Yugin Vitaly" w:date="2016-03-11T19:42:00Z">
              <w:tcPr>
                <w:tcW w:w="739" w:type="pct"/>
                <w:gridSpan w:val="2"/>
                <w:vMerge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  <w:tcPrChange w:id="7098" w:author="Yugin Vitaly" w:date="2016-03-11T19:42:00Z">
              <w:tcPr>
                <w:tcW w:w="738" w:type="pct"/>
                <w:gridSpan w:val="5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  <w:tcPrChange w:id="7099" w:author="Yugin Vitaly" w:date="2016-03-11T19:42:00Z">
              <w:tcPr>
                <w:tcW w:w="202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4" w:type="pct"/>
            <w:gridSpan w:val="2"/>
            <w:shd w:val="clear" w:color="auto" w:fill="auto"/>
            <w:vAlign w:val="center"/>
            <w:tcPrChange w:id="7100" w:author="Yugin Vitaly" w:date="2016-03-11T19:42:00Z">
              <w:tcPr>
                <w:tcW w:w="53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5" w:type="pct"/>
            <w:shd w:val="clear" w:color="auto" w:fill="auto"/>
            <w:vAlign w:val="center"/>
            <w:tcPrChange w:id="7101" w:author="Yugin Vitaly" w:date="2016-03-11T19:42:00Z">
              <w:tcPr>
                <w:tcW w:w="1364" w:type="pct"/>
                <w:gridSpan w:val="2"/>
                <w:shd w:val="clear" w:color="auto" w:fill="auto"/>
                <w:vAlign w:val="center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  <w:tcPrChange w:id="7102" w:author="Yugin Vitaly" w:date="2016-03-11T19:42:00Z">
              <w:tcPr>
                <w:tcW w:w="1397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3E3B58">
        <w:tblPrEx>
          <w:jc w:val="center"/>
          <w:tblPrExChange w:id="7103" w:author="Yugin Vitaly" w:date="2016-03-11T19:42:00Z">
            <w:tblPrEx>
              <w:jc w:val="center"/>
            </w:tblPrEx>
          </w:tblPrExChange>
        </w:tblPrEx>
        <w:trPr>
          <w:gridBefore w:val="1"/>
          <w:wBefore w:w="27" w:type="pct"/>
          <w:jc w:val="center"/>
          <w:trPrChange w:id="7104" w:author="Yugin Vitaly" w:date="2016-03-11T19:42:00Z">
            <w:trPr>
              <w:gridBefore w:val="4"/>
              <w:gridAfter w:val="0"/>
              <w:wBefore w:w="27" w:type="pct"/>
              <w:jc w:val="center"/>
            </w:trPr>
          </w:trPrChange>
        </w:trPr>
        <w:tc>
          <w:tcPr>
            <w:tcW w:w="739" w:type="pct"/>
            <w:shd w:val="clear" w:color="auto" w:fill="auto"/>
            <w:vAlign w:val="center"/>
            <w:tcPrChange w:id="7105" w:author="Yugin Vitaly" w:date="2016-03-11T19:42:00Z">
              <w:tcPr>
                <w:tcW w:w="739" w:type="pct"/>
                <w:gridSpan w:val="2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  <w:tcPrChange w:id="7106" w:author="Yugin Vitaly" w:date="2016-03-11T19:42:00Z">
              <w:tcPr>
                <w:tcW w:w="738" w:type="pct"/>
                <w:gridSpan w:val="5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  <w:tcPrChange w:id="7107" w:author="Yugin Vitaly" w:date="2016-03-11T19:42:00Z">
              <w:tcPr>
                <w:tcW w:w="202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4" w:type="pct"/>
            <w:gridSpan w:val="2"/>
            <w:shd w:val="clear" w:color="auto" w:fill="auto"/>
            <w:vAlign w:val="center"/>
            <w:tcPrChange w:id="7108" w:author="Yugin Vitaly" w:date="2016-03-11T19:42:00Z">
              <w:tcPr>
                <w:tcW w:w="53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5" w:type="pct"/>
            <w:shd w:val="clear" w:color="auto" w:fill="auto"/>
            <w:vAlign w:val="center"/>
            <w:tcPrChange w:id="7109" w:author="Yugin Vitaly" w:date="2016-03-11T19:42:00Z">
              <w:tcPr>
                <w:tcW w:w="1364" w:type="pct"/>
                <w:gridSpan w:val="2"/>
                <w:shd w:val="clear" w:color="auto" w:fill="auto"/>
                <w:vAlign w:val="center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  <w:tcPrChange w:id="7110" w:author="Yugin Vitaly" w:date="2016-03-11T19:42:00Z">
              <w:tcPr>
                <w:tcW w:w="1397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3E3B58">
        <w:tblPrEx>
          <w:jc w:val="center"/>
          <w:tblPrExChange w:id="7111" w:author="Yugin Vitaly" w:date="2016-03-11T19:42:00Z">
            <w:tblPrEx>
              <w:jc w:val="center"/>
            </w:tblPrEx>
          </w:tblPrExChange>
        </w:tblPrEx>
        <w:trPr>
          <w:gridBefore w:val="1"/>
          <w:wBefore w:w="27" w:type="pct"/>
          <w:jc w:val="center"/>
          <w:trPrChange w:id="7112" w:author="Yugin Vitaly" w:date="2016-03-11T19:42:00Z">
            <w:trPr>
              <w:gridBefore w:val="4"/>
              <w:gridAfter w:val="0"/>
              <w:wBefore w:w="27" w:type="pct"/>
              <w:jc w:val="center"/>
            </w:trPr>
          </w:trPrChange>
        </w:trPr>
        <w:tc>
          <w:tcPr>
            <w:tcW w:w="739" w:type="pct"/>
            <w:shd w:val="clear" w:color="auto" w:fill="auto"/>
            <w:vAlign w:val="center"/>
            <w:tcPrChange w:id="7113" w:author="Yugin Vitaly" w:date="2016-03-11T19:42:00Z">
              <w:tcPr>
                <w:tcW w:w="739" w:type="pct"/>
                <w:gridSpan w:val="2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3"/>
            <w:shd w:val="clear" w:color="auto" w:fill="auto"/>
            <w:tcPrChange w:id="7114" w:author="Yugin Vitaly" w:date="2016-03-11T19:42:00Z">
              <w:tcPr>
                <w:tcW w:w="738" w:type="pct"/>
                <w:gridSpan w:val="5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  <w:tcPrChange w:id="7115" w:author="Yugin Vitaly" w:date="2016-03-11T19:42:00Z">
              <w:tcPr>
                <w:tcW w:w="202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4" w:type="pct"/>
            <w:gridSpan w:val="2"/>
            <w:shd w:val="clear" w:color="auto" w:fill="auto"/>
            <w:vAlign w:val="center"/>
            <w:tcPrChange w:id="7116" w:author="Yugin Vitaly" w:date="2016-03-11T19:42:00Z">
              <w:tcPr>
                <w:tcW w:w="53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5" w:type="pct"/>
            <w:shd w:val="clear" w:color="auto" w:fill="auto"/>
            <w:tcPrChange w:id="7117" w:author="Yugin Vitaly" w:date="2016-03-11T19:42:00Z">
              <w:tcPr>
                <w:tcW w:w="1364" w:type="pct"/>
                <w:gridSpan w:val="2"/>
                <w:shd w:val="clear" w:color="auto" w:fill="auto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5" w:type="pct"/>
            <w:gridSpan w:val="2"/>
            <w:shd w:val="clear" w:color="auto" w:fill="auto"/>
            <w:tcPrChange w:id="7118" w:author="Yugin Vitaly" w:date="2016-03-11T19:42:00Z">
              <w:tcPr>
                <w:tcW w:w="1397" w:type="pct"/>
                <w:gridSpan w:val="5"/>
                <w:shd w:val="clear" w:color="auto" w:fill="auto"/>
              </w:tcPr>
            </w:tcPrChange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A47C6C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CF443D" w:rsidTr="003E3B58">
        <w:tblPrEx>
          <w:jc w:val="center"/>
          <w:tblPrExChange w:id="7119" w:author="Yugin Vitaly" w:date="2016-03-11T19:42:00Z">
            <w:tblPrEx>
              <w:jc w:val="center"/>
            </w:tblPrEx>
          </w:tblPrExChange>
        </w:tblPrEx>
        <w:trPr>
          <w:gridBefore w:val="1"/>
          <w:wBefore w:w="27" w:type="pct"/>
          <w:jc w:val="center"/>
          <w:trPrChange w:id="7120" w:author="Yugin Vitaly" w:date="2016-03-11T19:42:00Z">
            <w:trPr>
              <w:gridBefore w:val="4"/>
              <w:gridAfter w:val="0"/>
              <w:wBefore w:w="27" w:type="pct"/>
              <w:jc w:val="center"/>
            </w:trPr>
          </w:trPrChange>
        </w:trPr>
        <w:tc>
          <w:tcPr>
            <w:tcW w:w="739" w:type="pct"/>
            <w:shd w:val="clear" w:color="auto" w:fill="auto"/>
            <w:vAlign w:val="center"/>
            <w:tcPrChange w:id="7121" w:author="Yugin Vitaly" w:date="2016-03-11T19:42:00Z">
              <w:tcPr>
                <w:tcW w:w="739" w:type="pct"/>
                <w:gridSpan w:val="2"/>
                <w:shd w:val="clear" w:color="auto" w:fill="auto"/>
                <w:vAlign w:val="center"/>
              </w:tcPr>
            </w:tcPrChange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3"/>
            <w:shd w:val="clear" w:color="auto" w:fill="auto"/>
            <w:tcPrChange w:id="7122" w:author="Yugin Vitaly" w:date="2016-03-11T19:42:00Z">
              <w:tcPr>
                <w:tcW w:w="738" w:type="pct"/>
                <w:gridSpan w:val="5"/>
                <w:shd w:val="clear" w:color="auto" w:fill="auto"/>
              </w:tcPr>
            </w:tcPrChange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  <w:tcPrChange w:id="7123" w:author="Yugin Vitaly" w:date="2016-03-11T19:42:00Z">
              <w:tcPr>
                <w:tcW w:w="202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4" w:type="pct"/>
            <w:gridSpan w:val="2"/>
            <w:shd w:val="clear" w:color="auto" w:fill="auto"/>
            <w:vAlign w:val="center"/>
            <w:tcPrChange w:id="7124" w:author="Yugin Vitaly" w:date="2016-03-11T19:42:00Z">
              <w:tcPr>
                <w:tcW w:w="534" w:type="pct"/>
                <w:gridSpan w:val="4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5" w:type="pct"/>
            <w:shd w:val="clear" w:color="auto" w:fill="auto"/>
            <w:vAlign w:val="center"/>
            <w:tcPrChange w:id="7125" w:author="Yugin Vitaly" w:date="2016-03-11T19:42:00Z">
              <w:tcPr>
                <w:tcW w:w="1364" w:type="pct"/>
                <w:gridSpan w:val="2"/>
                <w:shd w:val="clear" w:color="auto" w:fill="auto"/>
                <w:vAlign w:val="center"/>
              </w:tcPr>
            </w:tcPrChange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5" w:type="pct"/>
            <w:gridSpan w:val="2"/>
            <w:shd w:val="clear" w:color="auto" w:fill="auto"/>
            <w:vAlign w:val="center"/>
            <w:tcPrChange w:id="7126" w:author="Yugin Vitaly" w:date="2016-03-11T19:42:00Z">
              <w:tcPr>
                <w:tcW w:w="1397" w:type="pct"/>
                <w:gridSpan w:val="5"/>
                <w:shd w:val="clear" w:color="auto" w:fill="auto"/>
                <w:vAlign w:val="center"/>
              </w:tcPr>
            </w:tcPrChange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6A70E5">
      <w:pPr>
        <w:pStyle w:val="20"/>
        <w:numPr>
          <w:ilvl w:val="0"/>
          <w:numId w:val="35"/>
        </w:numPr>
      </w:pPr>
      <w:bookmarkStart w:id="7127" w:name="_Toc390789647"/>
      <w:r>
        <w:t>Информация об отмене результата контроля</w:t>
      </w:r>
      <w:bookmarkEnd w:id="7127"/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  <w:tblGridChange w:id="7128">
          <w:tblGrid>
            <w:gridCol w:w="180"/>
            <w:gridCol w:w="1457"/>
            <w:gridCol w:w="174"/>
            <w:gridCol w:w="1"/>
            <w:gridCol w:w="1303"/>
            <w:gridCol w:w="166"/>
            <w:gridCol w:w="1"/>
            <w:gridCol w:w="279"/>
            <w:gridCol w:w="165"/>
            <w:gridCol w:w="1"/>
            <w:gridCol w:w="870"/>
            <w:gridCol w:w="159"/>
            <w:gridCol w:w="1"/>
            <w:gridCol w:w="2799"/>
            <w:gridCol w:w="142"/>
            <w:gridCol w:w="1"/>
            <w:gridCol w:w="2831"/>
            <w:gridCol w:w="123"/>
          </w:tblGrid>
        </w:tblGridChange>
      </w:tblGrid>
      <w:tr w:rsidR="006A70E5" w:rsidRPr="001F4BD6" w:rsidTr="009E661C">
        <w:trPr>
          <w:cantSplit/>
          <w:tblHeader/>
          <w:tblCellSpacing w:w="0" w:type="dxa"/>
        </w:trPr>
        <w:tc>
          <w:tcPr>
            <w:tcW w:w="77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698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1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89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39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0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4973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698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9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0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9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4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89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3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0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89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3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04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7F380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rHeight w:val="1438"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ФКС опубликованного документа. В прочих случаях не указывается.</w:t>
            </w:r>
          </w:p>
        </w:tc>
      </w:tr>
      <w:tr w:rsidR="00A661B8" w:rsidRPr="001F4BD6" w:rsidTr="009E661C">
        <w:trPr>
          <w:cantSplit/>
          <w:trHeight w:val="1438"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F4BD6" w:rsidTr="009E661C">
        <w:trPr>
          <w:cantSplit/>
          <w:trHeight w:val="268"/>
          <w:tblCellSpacing w:w="0" w:type="dxa"/>
        </w:trPr>
        <w:tc>
          <w:tcPr>
            <w:tcW w:w="4973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lastRenderedPageBreak/>
              <w:t>Общая информация об отмене результата контроля</w:t>
            </w:r>
          </w:p>
        </w:tc>
      </w:tr>
      <w:tr w:rsidR="006A70E5" w:rsidRPr="001F4BD6" w:rsidTr="009E661C">
        <w:trPr>
          <w:cantSplit/>
          <w:trHeight w:val="413"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9E661C">
        <w:tblPrEx>
          <w:tblW w:w="4947" w:type="pct"/>
          <w:tblCellSpacing w:w="0" w:type="dxa"/>
          <w:tblInd w:w="67" w:type="dxa"/>
          <w:tblLayout w:type="fixed"/>
          <w:tblCellMar>
            <w:left w:w="57" w:type="dxa"/>
            <w:right w:w="57" w:type="dxa"/>
          </w:tblCellMar>
          <w:tblPrExChange w:id="7129" w:author="Yugin Vitaly" w:date="2016-03-08T19:03:00Z">
            <w:tblPrEx>
              <w:tblW w:w="4947" w:type="pct"/>
              <w:tblCellSpacing w:w="0" w:type="dxa"/>
              <w:tblInd w:w="67" w:type="dxa"/>
              <w:tblLayout w:type="fixed"/>
              <w:tblCellMar>
                <w:left w:w="57" w:type="dxa"/>
                <w:right w:w="57" w:type="dxa"/>
              </w:tblCellMar>
            </w:tblPrEx>
          </w:tblPrExChange>
        </w:tblPrEx>
        <w:trPr>
          <w:cantSplit/>
          <w:trHeight w:val="413"/>
          <w:tblCellSpacing w:w="0" w:type="dxa"/>
          <w:trPrChange w:id="7130" w:author="Yugin Vitaly" w:date="2016-03-08T19:03:00Z">
            <w:trPr>
              <w:gridBefore w:val="1"/>
              <w:wAfter w:w="27" w:type="pct"/>
              <w:cantSplit/>
              <w:trHeight w:val="413"/>
              <w:tblCellSpacing w:w="0" w:type="dxa"/>
            </w:trPr>
          </w:trPrChange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  <w:tcPrChange w:id="7131" w:author="Yugin Vitaly" w:date="2016-03-08T19:03:00Z">
              <w:tcPr>
                <w:tcW w:w="775" w:type="pct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  <w:hideMark/>
              </w:tcPr>
            </w:tcPrChange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  <w:tcPrChange w:id="7132" w:author="Yugin Vitaly" w:date="2016-03-08T19:03:00Z">
              <w:tcPr>
                <w:tcW w:w="698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  <w:hideMark/>
              </w:tcPr>
            </w:tcPrChange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  <w:tcPrChange w:id="7133" w:author="Yugin Vitaly" w:date="2016-03-08T19:03:00Z">
              <w:tcPr>
                <w:tcW w:w="211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  <w:hideMark/>
              </w:tcPr>
            </w:tcPrChange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ins w:id="7134" w:author="Yugin Vitaly" w:date="2016-03-08T19:03:00Z">
              <w:r>
                <w:rPr>
                  <w:sz w:val="20"/>
                </w:rPr>
                <w:t>Н</w:t>
              </w:r>
            </w:ins>
            <w:del w:id="7135" w:author="Yugin Vitaly" w:date="2016-03-08T19:03:00Z">
              <w:r w:rsidDel="00405F22">
                <w:rPr>
                  <w:sz w:val="20"/>
                </w:rPr>
                <w:delText>O</w:delText>
              </w:r>
            </w:del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  <w:tcPrChange w:id="7136" w:author="Yugin Vitaly" w:date="2016-03-08T19:03:00Z">
              <w:tcPr>
                <w:tcW w:w="489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  <w:hideMark/>
              </w:tcPr>
            </w:tcPrChange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ins w:id="7137" w:author="Yugin Vitaly" w:date="2016-03-08T19:03:00Z">
              <w:r w:rsidRPr="00E87917">
                <w:rPr>
                  <w:sz w:val="20"/>
                </w:rPr>
                <w:t>T(1-</w:t>
              </w:r>
              <w:r w:rsidRPr="001C794E">
                <w:rPr>
                  <w:sz w:val="20"/>
                </w:rPr>
                <w:t>2</w:t>
              </w:r>
              <w:r>
                <w:rPr>
                  <w:sz w:val="20"/>
                </w:rPr>
                <w:t>56</w:t>
              </w:r>
              <w:r w:rsidRPr="00E87917">
                <w:rPr>
                  <w:sz w:val="20"/>
                </w:rPr>
                <w:t>)</w:t>
              </w:r>
            </w:ins>
            <w:del w:id="7138" w:author="Yugin Vitaly" w:date="2016-03-08T19:03:00Z">
              <w:r w:rsidDel="00405F22">
                <w:rPr>
                  <w:sz w:val="20"/>
                </w:rPr>
                <w:delText>T(1-30)</w:delText>
              </w:r>
            </w:del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  <w:tcPrChange w:id="7139" w:author="Yugin Vitaly" w:date="2016-03-08T19:03:00Z">
              <w:tcPr>
                <w:tcW w:w="1397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  <w:hideMark/>
              </w:tcPr>
            </w:tcPrChange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ins w:id="7140" w:author="Yugin Vitaly" w:date="2016-03-08T19:03:00Z">
              <w:r w:rsidRPr="00E626A2">
                <w:rPr>
                  <w:sz w:val="20"/>
                </w:rPr>
                <w:t xml:space="preserve">Номер реестровой записи </w:t>
              </w:r>
            </w:ins>
            <w:ins w:id="7141" w:author="Yugin Vitaly" w:date="2016-03-08T19:04:00Z">
              <w:r>
                <w:rPr>
                  <w:sz w:val="20"/>
                </w:rPr>
                <w:t>отменяемого результата контроля</w:t>
              </w:r>
            </w:ins>
            <w:ins w:id="7142" w:author="Yugin Vitaly" w:date="2016-03-08T19:03:00Z">
              <w:r w:rsidRPr="00E626A2">
                <w:rPr>
                  <w:sz w:val="20"/>
                </w:rPr>
                <w:t>, сформированный контрольным органом</w:t>
              </w:r>
            </w:ins>
            <w:del w:id="7143" w:author="Yugin Vitaly" w:date="2016-03-08T19:03:00Z">
              <w:r w:rsidDel="00405F22">
                <w:rPr>
                  <w:sz w:val="20"/>
                </w:rPr>
                <w:delText>Номер результата контроля</w:delText>
              </w:r>
            </w:del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  <w:tcPrChange w:id="7144" w:author="Yugin Vitaly" w:date="2016-03-08T19:03:00Z">
              <w:tcPr>
                <w:tcW w:w="1403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hideMark/>
              </w:tcPr>
            </w:tcPrChange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ins w:id="7145" w:author="Yugin Vitaly" w:date="2016-03-08T19:03:00Z">
              <w:r>
                <w:rPr>
                  <w:sz w:val="20"/>
                </w:rPr>
                <w:t xml:space="preserve">Указание данного поля обязательно, в случае если у </w:t>
              </w:r>
            </w:ins>
            <w:ins w:id="7146" w:author="Yugin Vitaly" w:date="2016-03-08T19:04:00Z">
              <w:r>
                <w:rPr>
                  <w:sz w:val="20"/>
                </w:rPr>
                <w:t>отменяемого результата контроля</w:t>
              </w:r>
            </w:ins>
            <w:ins w:id="7147" w:author="Yugin Vitaly" w:date="2016-03-08T19:03:00Z">
              <w:r>
                <w:rPr>
                  <w:sz w:val="20"/>
                </w:rPr>
                <w:t xml:space="preserve"> отсутствует номер реестровой записи </w:t>
              </w:r>
              <w:r w:rsidRPr="00E626A2">
                <w:rPr>
                  <w:sz w:val="20"/>
                </w:rPr>
                <w:t>(согласно ПП РФ №1148)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</w:p>
        </w:tc>
      </w:tr>
      <w:tr w:rsidR="009E661C" w:rsidRPr="001F4BD6" w:rsidTr="009E661C">
        <w:tblPrEx>
          <w:tblW w:w="4947" w:type="pct"/>
          <w:tblCellSpacing w:w="0" w:type="dxa"/>
          <w:tblInd w:w="67" w:type="dxa"/>
          <w:tblLayout w:type="fixed"/>
          <w:tblCellMar>
            <w:left w:w="57" w:type="dxa"/>
            <w:right w:w="57" w:type="dxa"/>
          </w:tblCellMar>
          <w:tblPrExChange w:id="7148" w:author="Yugin Vitaly" w:date="2016-03-08T19:03:00Z">
            <w:tblPrEx>
              <w:tblW w:w="4947" w:type="pct"/>
              <w:tblCellSpacing w:w="0" w:type="dxa"/>
              <w:tblInd w:w="67" w:type="dxa"/>
              <w:tblLayout w:type="fixed"/>
              <w:tblCellMar>
                <w:left w:w="57" w:type="dxa"/>
                <w:right w:w="57" w:type="dxa"/>
              </w:tblCellMar>
            </w:tblPrEx>
          </w:tblPrExChange>
        </w:tblPrEx>
        <w:trPr>
          <w:cantSplit/>
          <w:trHeight w:val="413"/>
          <w:tblCellSpacing w:w="0" w:type="dxa"/>
          <w:ins w:id="7149" w:author="Yugin Vitaly" w:date="2016-03-08T19:01:00Z"/>
          <w:trPrChange w:id="7150" w:author="Yugin Vitaly" w:date="2016-03-08T19:03:00Z">
            <w:trPr>
              <w:gridBefore w:val="1"/>
              <w:wAfter w:w="27" w:type="pct"/>
              <w:cantSplit/>
              <w:trHeight w:val="413"/>
              <w:tblCellSpacing w:w="0" w:type="dxa"/>
            </w:trPr>
          </w:trPrChange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  <w:tcPrChange w:id="7151" w:author="Yugin Vitaly" w:date="2016-03-08T19:03:00Z">
              <w:tcPr>
                <w:tcW w:w="775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  <w:hideMark/>
              </w:tcPr>
            </w:tcPrChange>
          </w:tcPr>
          <w:p w:rsidR="009E661C" w:rsidRDefault="009E661C" w:rsidP="00BA13B4">
            <w:pPr>
              <w:spacing w:before="0" w:after="0"/>
              <w:rPr>
                <w:ins w:id="7152" w:author="Yugin Vitaly" w:date="2016-03-08T19:01:00Z"/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PrChange w:id="7153" w:author="Yugin Vitaly" w:date="2016-03-08T19:03:00Z">
              <w:tcPr>
                <w:tcW w:w="698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</w:tcPr>
            </w:tcPrChange>
          </w:tcPr>
          <w:p w:rsidR="009E661C" w:rsidRPr="001F4BD6" w:rsidRDefault="009E661C" w:rsidP="00BA13B4">
            <w:pPr>
              <w:spacing w:before="0" w:after="0"/>
              <w:rPr>
                <w:ins w:id="7154" w:author="Yugin Vitaly" w:date="2016-03-08T19:01:00Z"/>
                <w:sz w:val="20"/>
              </w:rPr>
            </w:pPr>
            <w:ins w:id="7155" w:author="Yugin Vitaly" w:date="2016-03-08T19:03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PrChange w:id="7156" w:author="Yugin Vitaly" w:date="2016-03-08T19:03:00Z">
              <w:tcPr>
                <w:tcW w:w="211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</w:tcPr>
            </w:tcPrChange>
          </w:tcPr>
          <w:p w:rsidR="009E661C" w:rsidRPr="001F4BD6" w:rsidRDefault="009E661C" w:rsidP="00BA13B4">
            <w:pPr>
              <w:spacing w:before="0" w:after="0"/>
              <w:jc w:val="center"/>
              <w:rPr>
                <w:ins w:id="7157" w:author="Yugin Vitaly" w:date="2016-03-08T19:01:00Z"/>
                <w:sz w:val="20"/>
              </w:rPr>
            </w:pPr>
            <w:ins w:id="7158" w:author="Yugin Vitaly" w:date="2016-03-08T19:03:00Z">
              <w:r>
                <w:rPr>
                  <w:sz w:val="20"/>
                </w:rPr>
                <w:t>Н</w:t>
              </w:r>
            </w:ins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PrChange w:id="7159" w:author="Yugin Vitaly" w:date="2016-03-08T19:03:00Z">
              <w:tcPr>
                <w:tcW w:w="489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</w:tcPr>
            </w:tcPrChange>
          </w:tcPr>
          <w:p w:rsidR="009E661C" w:rsidRPr="001F4BD6" w:rsidRDefault="009E661C" w:rsidP="00BA13B4">
            <w:pPr>
              <w:spacing w:before="0" w:after="0"/>
              <w:jc w:val="center"/>
              <w:rPr>
                <w:ins w:id="7160" w:author="Yugin Vitaly" w:date="2016-03-08T19:01:00Z"/>
                <w:sz w:val="20"/>
              </w:rPr>
            </w:pPr>
            <w:ins w:id="7161" w:author="Yugin Vitaly" w:date="2016-03-08T19:03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PrChange w:id="7162" w:author="Yugin Vitaly" w:date="2016-03-08T19:03:00Z">
              <w:tcPr>
                <w:tcW w:w="1397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</w:tcPr>
            </w:tcPrChange>
          </w:tcPr>
          <w:p w:rsidR="009E661C" w:rsidRPr="001F4BD6" w:rsidRDefault="009E661C" w:rsidP="00BA13B4">
            <w:pPr>
              <w:spacing w:before="0" w:after="0"/>
              <w:rPr>
                <w:ins w:id="7163" w:author="Yugin Vitaly" w:date="2016-03-08T19:01:00Z"/>
                <w:sz w:val="20"/>
              </w:rPr>
            </w:pPr>
            <w:ins w:id="7164" w:author="Yugin Vitaly" w:date="2016-03-08T19:03:00Z">
              <w:r w:rsidRPr="00E626A2">
                <w:rPr>
                  <w:sz w:val="20"/>
                </w:rPr>
                <w:t xml:space="preserve">Номер реестровой записи </w:t>
              </w:r>
            </w:ins>
            <w:ins w:id="7165" w:author="Yugin Vitaly" w:date="2016-03-08T19:04:00Z">
              <w:r>
                <w:rPr>
                  <w:sz w:val="20"/>
                </w:rPr>
                <w:t>отменяемого результата контроля</w:t>
              </w:r>
            </w:ins>
            <w:ins w:id="7166" w:author="Yugin Vitaly" w:date="2016-03-08T19:03:00Z">
              <w:r w:rsidRPr="00E626A2">
                <w:rPr>
                  <w:sz w:val="20"/>
                </w:rPr>
                <w:t xml:space="preserve"> (согласно ПП РФ №1148)</w:t>
              </w:r>
            </w:ins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  <w:tcPrChange w:id="7167" w:author="Yugin Vitaly" w:date="2016-03-08T19:03:00Z">
              <w:tcPr>
                <w:tcW w:w="1403" w:type="pct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hideMark/>
              </w:tcPr>
            </w:tcPrChange>
          </w:tcPr>
          <w:p w:rsidR="009E661C" w:rsidRDefault="009E661C" w:rsidP="00BA13B4">
            <w:pPr>
              <w:spacing w:before="0" w:after="0"/>
              <w:rPr>
                <w:ins w:id="7168" w:author="Yugin Vitaly" w:date="2016-03-08T19:05:00Z"/>
                <w:sz w:val="20"/>
              </w:rPr>
            </w:pPr>
            <w:ins w:id="7169" w:author="Yugin Vitaly" w:date="2016-03-08T19:03:00Z">
              <w:r>
                <w:rPr>
                  <w:sz w:val="20"/>
                </w:rPr>
  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  </w:r>
            </w:ins>
          </w:p>
          <w:p w:rsidR="009E661C" w:rsidRPr="009E661C" w:rsidRDefault="009E661C" w:rsidP="00BA13B4">
            <w:pPr>
              <w:spacing w:before="0" w:after="0"/>
              <w:rPr>
                <w:ins w:id="7170" w:author="Yugin Vitaly" w:date="2016-03-08T19:01:00Z"/>
                <w:sz w:val="20"/>
              </w:rPr>
            </w:pPr>
            <w:ins w:id="7171" w:author="Yugin Vitaly" w:date="2016-03-08T19:05:00Z">
              <w:r>
                <w:rPr>
                  <w:sz w:val="20"/>
                </w:rPr>
                <w:t>При приеме контролируется обязательность заполнения поля c</w:t>
              </w:r>
              <w:r w:rsidRPr="001F4BD6">
                <w:rPr>
                  <w:sz w:val="20"/>
                </w:rPr>
                <w:t>heckResult</w:t>
              </w:r>
              <w:r>
                <w:rPr>
                  <w:sz w:val="20"/>
                </w:rPr>
                <w:t xml:space="preserve">Number или поля </w:t>
              </w:r>
              <w:r>
                <w:rPr>
                  <w:sz w:val="20"/>
                  <w:lang w:val="en-US"/>
                </w:rPr>
                <w:t>regNumber</w:t>
              </w:r>
            </w:ins>
          </w:p>
        </w:tc>
      </w:tr>
      <w:tr w:rsidR="009E661C" w:rsidRPr="001F4BD6" w:rsidTr="009E661C">
        <w:tblPrEx>
          <w:tblW w:w="4947" w:type="pct"/>
          <w:tblCellSpacing w:w="0" w:type="dxa"/>
          <w:tblInd w:w="67" w:type="dxa"/>
          <w:tblLayout w:type="fixed"/>
          <w:tblCellMar>
            <w:left w:w="57" w:type="dxa"/>
            <w:right w:w="57" w:type="dxa"/>
          </w:tblCellMar>
          <w:tblPrExChange w:id="7172" w:author="Yugin Vitaly" w:date="2016-03-08T19:03:00Z">
            <w:tblPrEx>
              <w:tblW w:w="4947" w:type="pct"/>
              <w:tblCellSpacing w:w="0" w:type="dxa"/>
              <w:tblInd w:w="67" w:type="dxa"/>
              <w:tblLayout w:type="fixed"/>
              <w:tblCellMar>
                <w:left w:w="57" w:type="dxa"/>
                <w:right w:w="57" w:type="dxa"/>
              </w:tblCellMar>
            </w:tblPrEx>
          </w:tblPrExChange>
        </w:tblPrEx>
        <w:trPr>
          <w:cantSplit/>
          <w:trHeight w:val="413"/>
          <w:tblCellSpacing w:w="0" w:type="dxa"/>
          <w:ins w:id="7173" w:author="Yugin Vitaly" w:date="2016-03-08T19:01:00Z"/>
          <w:trPrChange w:id="7174" w:author="Yugin Vitaly" w:date="2016-03-08T19:03:00Z">
            <w:trPr>
              <w:gridBefore w:val="1"/>
              <w:wAfter w:w="27" w:type="pct"/>
              <w:cantSplit/>
              <w:trHeight w:val="413"/>
              <w:tblCellSpacing w:w="0" w:type="dxa"/>
            </w:trPr>
          </w:trPrChange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  <w:tcPrChange w:id="7175" w:author="Yugin Vitaly" w:date="2016-03-08T19:03:00Z">
              <w:tcPr>
                <w:tcW w:w="775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  <w:hideMark/>
              </w:tcPr>
            </w:tcPrChange>
          </w:tcPr>
          <w:p w:rsidR="009E661C" w:rsidRDefault="009E661C" w:rsidP="00BA13B4">
            <w:pPr>
              <w:spacing w:before="0" w:after="0"/>
              <w:rPr>
                <w:ins w:id="7176" w:author="Yugin Vitaly" w:date="2016-03-08T19:01:00Z"/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PrChange w:id="7177" w:author="Yugin Vitaly" w:date="2016-03-08T19:03:00Z">
              <w:tcPr>
                <w:tcW w:w="698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</w:tcPr>
            </w:tcPrChange>
          </w:tcPr>
          <w:p w:rsidR="009E661C" w:rsidRPr="001F4BD6" w:rsidRDefault="009E661C" w:rsidP="00BA13B4">
            <w:pPr>
              <w:spacing w:before="0" w:after="0"/>
              <w:rPr>
                <w:ins w:id="7178" w:author="Yugin Vitaly" w:date="2016-03-08T19:01:00Z"/>
                <w:sz w:val="20"/>
              </w:rPr>
            </w:pPr>
            <w:ins w:id="7179" w:author="Yugin Vitaly" w:date="2016-03-08T19:03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PrChange w:id="7180" w:author="Yugin Vitaly" w:date="2016-03-08T19:03:00Z">
              <w:tcPr>
                <w:tcW w:w="211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</w:tcPr>
            </w:tcPrChange>
          </w:tcPr>
          <w:p w:rsidR="009E661C" w:rsidRPr="001F4BD6" w:rsidRDefault="009E661C" w:rsidP="00BA13B4">
            <w:pPr>
              <w:spacing w:before="0" w:after="0"/>
              <w:jc w:val="center"/>
              <w:rPr>
                <w:ins w:id="7181" w:author="Yugin Vitaly" w:date="2016-03-08T19:01:00Z"/>
                <w:sz w:val="20"/>
              </w:rPr>
            </w:pPr>
            <w:ins w:id="7182" w:author="Yugin Vitaly" w:date="2016-03-08T19:03:00Z">
              <w:r>
                <w:rPr>
                  <w:sz w:val="20"/>
                </w:rPr>
                <w:t>Н</w:t>
              </w:r>
            </w:ins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PrChange w:id="7183" w:author="Yugin Vitaly" w:date="2016-03-08T19:03:00Z">
              <w:tcPr>
                <w:tcW w:w="489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</w:tcPr>
            </w:tcPrChange>
          </w:tcPr>
          <w:p w:rsidR="009E661C" w:rsidRPr="001F4BD6" w:rsidRDefault="009E661C" w:rsidP="00BA13B4">
            <w:pPr>
              <w:spacing w:before="0" w:after="0"/>
              <w:jc w:val="center"/>
              <w:rPr>
                <w:ins w:id="7184" w:author="Yugin Vitaly" w:date="2016-03-08T19:01:00Z"/>
                <w:sz w:val="20"/>
              </w:rPr>
            </w:pPr>
            <w:ins w:id="7185" w:author="Yugin Vitaly" w:date="2016-03-08T19:03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PrChange w:id="7186" w:author="Yugin Vitaly" w:date="2016-03-08T19:03:00Z">
              <w:tcPr>
                <w:tcW w:w="1397" w:type="pct"/>
                <w:gridSpan w:val="3"/>
                <w:tcBorders>
                  <w:top w:val="nil"/>
                  <w:left w:val="single" w:sz="8" w:space="0" w:color="000000"/>
                  <w:bottom w:val="single" w:sz="8" w:space="0" w:color="000000"/>
                  <w:right w:val="nil"/>
                </w:tcBorders>
              </w:tcPr>
            </w:tcPrChange>
          </w:tcPr>
          <w:p w:rsidR="009E661C" w:rsidRPr="001F4BD6" w:rsidRDefault="009E661C" w:rsidP="009E661C">
            <w:pPr>
              <w:spacing w:before="0" w:after="0"/>
              <w:rPr>
                <w:ins w:id="7187" w:author="Yugin Vitaly" w:date="2016-03-08T19:01:00Z"/>
                <w:sz w:val="20"/>
              </w:rPr>
            </w:pPr>
            <w:ins w:id="7188" w:author="Yugin Vitaly" w:date="2016-03-08T19:03:00Z">
              <w:r w:rsidRPr="00E626A2">
                <w:rPr>
                  <w:sz w:val="20"/>
                </w:rPr>
                <w:t xml:space="preserve">Номер документа в реестровой записи </w:t>
              </w:r>
            </w:ins>
            <w:ins w:id="7189" w:author="Yugin Vitaly" w:date="2016-03-08T19:04:00Z">
              <w:r>
                <w:rPr>
                  <w:sz w:val="20"/>
                </w:rPr>
                <w:t>результата контроля</w:t>
              </w:r>
            </w:ins>
            <w:ins w:id="7190" w:author="Yugin Vitaly" w:date="2016-03-08T19:03:00Z">
              <w:r w:rsidRPr="00E626A2">
                <w:rPr>
                  <w:sz w:val="20"/>
                </w:rPr>
                <w:t xml:space="preserve">  (согласно ПП РФ №1148)</w:t>
              </w:r>
            </w:ins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  <w:tcPrChange w:id="7191" w:author="Yugin Vitaly" w:date="2016-03-08T19:03:00Z">
              <w:tcPr>
                <w:tcW w:w="1403" w:type="pct"/>
                <w:gridSpan w:val="2"/>
                <w:tcBorders>
                  <w:top w:val="nil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hideMark/>
              </w:tcPr>
            </w:tcPrChange>
          </w:tcPr>
          <w:p w:rsidR="009E661C" w:rsidRDefault="009E661C" w:rsidP="00BA13B4">
            <w:pPr>
              <w:spacing w:before="0" w:after="0"/>
              <w:rPr>
                <w:ins w:id="7192" w:author="Yugin Vitaly" w:date="2016-03-08T19:01:00Z"/>
                <w:sz w:val="20"/>
              </w:rPr>
            </w:pPr>
            <w:ins w:id="7193" w:author="Yugin Vitaly" w:date="2016-03-08T19:03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1F4BD6" w:rsidTr="009E661C">
        <w:trPr>
          <w:cantSplit/>
          <w:trHeight w:val="413"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rHeight w:val="413"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rHeight w:val="413"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4973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в СПЗ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\d{1,11}   </w:t>
            </w:r>
          </w:p>
        </w:tc>
      </w:tr>
      <w:tr w:rsidR="00022302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Pr="001F4BD6" w:rsidRDefault="00022302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4973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7194" w:author="Yugin Vitaly" w:date="2016-03-08T10:38:00Z"/>
                <w:sz w:val="20"/>
              </w:rPr>
            </w:pPr>
            <w:ins w:id="7195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7196" w:author="Yugin Vitaly" w:date="2016-03-08T10:38:00Z"/>
                <w:sz w:val="20"/>
              </w:rPr>
            </w:pPr>
            <w:ins w:id="7197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7198" w:author="Yugin Vitaly" w:date="2016-03-08T10:38:00Z"/>
                <w:sz w:val="20"/>
              </w:rPr>
            </w:pPr>
            <w:ins w:id="7199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ins w:id="7200" w:author="Yugin Vitaly" w:date="2016-03-08T10:38:00Z"/>
                <w:sz w:val="20"/>
              </w:rPr>
            </w:pPr>
            <w:ins w:id="7201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7202" w:author="Yugin Vitaly" w:date="2016-03-08T10:38:00Z"/>
                <w:sz w:val="20"/>
              </w:rPr>
            </w:pPr>
            <w:ins w:id="7203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4973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9E661C">
        <w:trPr>
          <w:cantSplit/>
          <w:tblCellSpacing w:w="0" w:type="dxa"/>
        </w:trPr>
        <w:tc>
          <w:tcPr>
            <w:tcW w:w="4973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9E661C">
        <w:trPr>
          <w:cantSplit/>
          <w:tblCellSpacing w:w="0" w:type="dxa"/>
        </w:trPr>
        <w:tc>
          <w:tcPr>
            <w:tcW w:w="774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9E661C">
        <w:trPr>
          <w:cantSplit/>
          <w:tblCellSpacing w:w="0" w:type="dxa"/>
        </w:trPr>
        <w:tc>
          <w:tcPr>
            <w:tcW w:w="774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Pr="0012095D" w:rsidRDefault="00EF77FB" w:rsidP="00D83A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RPr="001F4BD6" w:rsidTr="009E661C">
        <w:trPr>
          <w:cantSplit/>
          <w:tblCellSpacing w:w="0" w:type="dxa"/>
        </w:trPr>
        <w:tc>
          <w:tcPr>
            <w:tcW w:w="77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69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1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89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6B3AF7">
      <w:pPr>
        <w:pStyle w:val="20"/>
        <w:numPr>
          <w:ilvl w:val="0"/>
          <w:numId w:val="35"/>
        </w:numPr>
      </w:pPr>
      <w:bookmarkStart w:id="7204" w:name="_Toc390789648"/>
      <w:r w:rsidRPr="006B3AF7">
        <w:t>Информация по жалобе, поданной в электронном виде</w:t>
      </w:r>
    </w:p>
    <w:tbl>
      <w:tblPr>
        <w:tblW w:w="5050" w:type="pct"/>
        <w:jc w:val="center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8"/>
        <w:gridCol w:w="1667"/>
        <w:gridCol w:w="8"/>
        <w:gridCol w:w="411"/>
        <w:gridCol w:w="8"/>
        <w:gridCol w:w="1041"/>
        <w:gridCol w:w="11"/>
        <w:gridCol w:w="2929"/>
        <w:gridCol w:w="11"/>
        <w:gridCol w:w="2929"/>
        <w:tblGridChange w:id="7205">
          <w:tblGrid>
            <w:gridCol w:w="60"/>
            <w:gridCol w:w="1521"/>
            <w:gridCol w:w="8"/>
            <w:gridCol w:w="48"/>
            <w:gridCol w:w="7"/>
            <w:gridCol w:w="1612"/>
            <w:gridCol w:w="8"/>
            <w:gridCol w:w="49"/>
            <w:gridCol w:w="6"/>
            <w:gridCol w:w="356"/>
            <w:gridCol w:w="8"/>
            <w:gridCol w:w="50"/>
            <w:gridCol w:w="6"/>
            <w:gridCol w:w="985"/>
            <w:gridCol w:w="11"/>
            <w:gridCol w:w="47"/>
            <w:gridCol w:w="8"/>
            <w:gridCol w:w="2874"/>
            <w:gridCol w:w="11"/>
            <w:gridCol w:w="46"/>
            <w:gridCol w:w="8"/>
            <w:gridCol w:w="2875"/>
            <w:gridCol w:w="60"/>
          </w:tblGrid>
        </w:tblGridChange>
      </w:tblGrid>
      <w:tr w:rsidR="006B3AF7" w:rsidRPr="001A4780" w:rsidTr="00E86266">
        <w:trPr>
          <w:tblHeader/>
          <w:jc w:val="center"/>
        </w:trPr>
        <w:tc>
          <w:tcPr>
            <w:tcW w:w="749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1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0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20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20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20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21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21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212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hideMark/>
            <w:tcPrChange w:id="721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1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21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tcPrChange w:id="7216" w:author="Yugin Vitaly" w:date="2016-03-08T17:14:00Z">
              <w:tcPr>
                <w:tcW w:w="746" w:type="pct"/>
                <w:gridSpan w:val="4"/>
                <w:shd w:val="clear" w:color="auto" w:fill="auto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217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  <w:tcPrChange w:id="7218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tcPrChange w:id="7219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  <w:tcPrChange w:id="7220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1" w:type="pct"/>
            <w:shd w:val="clear" w:color="auto" w:fill="auto"/>
            <w:tcPrChange w:id="7221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2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22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22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225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  <w:tcPrChange w:id="7226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tcPrChange w:id="7227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  <w:tcPrChange w:id="7228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81" w:type="pct"/>
            <w:shd w:val="clear" w:color="auto" w:fill="auto"/>
            <w:hideMark/>
            <w:tcPrChange w:id="7229" w:author="Yugin Vitaly" w:date="2016-03-08T17:14:00Z">
              <w:tcPr>
                <w:tcW w:w="1385" w:type="pct"/>
                <w:gridSpan w:val="2"/>
                <w:shd w:val="clear" w:color="auto" w:fill="auto"/>
                <w:hideMark/>
              </w:tcPr>
            </w:tcPrChange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3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23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23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233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  <w:tcPrChange w:id="7234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tcPrChange w:id="7235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6" w:type="pct"/>
            <w:gridSpan w:val="2"/>
            <w:shd w:val="clear" w:color="auto" w:fill="auto"/>
            <w:tcPrChange w:id="7236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81" w:type="pct"/>
            <w:shd w:val="clear" w:color="auto" w:fill="auto"/>
            <w:hideMark/>
            <w:tcPrChange w:id="7237" w:author="Yugin Vitaly" w:date="2016-03-08T17:14:00Z">
              <w:tcPr>
                <w:tcW w:w="1385" w:type="pct"/>
                <w:gridSpan w:val="2"/>
                <w:shd w:val="clear" w:color="auto" w:fill="auto"/>
                <w:hideMark/>
              </w:tcPr>
            </w:tcPrChange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3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23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24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241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24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24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7244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24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4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24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24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249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232BB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fldChar w:fldCharType="begin"/>
            </w:r>
            <w:r>
              <w:instrText xml:space="preserve"> HYPERLINK \l "indicted_complaintType" </w:instrText>
            </w:r>
            <w:r>
              <w:fldChar w:fldCharType="separate"/>
            </w:r>
            <w:r w:rsidR="006B3AF7" w:rsidRPr="00E232BB">
              <w:rPr>
                <w:sz w:val="20"/>
              </w:rPr>
              <w:t>indicted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25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25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725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25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5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25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25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257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25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del w:id="7259" w:author="Yugin Vitaly" w:date="2016-03-08T11:37:00Z">
              <w:r w:rsidDel="002862D6">
                <w:rPr>
                  <w:sz w:val="20"/>
                </w:rPr>
                <w:delText>О</w:delText>
              </w:r>
            </w:del>
            <w:ins w:id="7260" w:author="Yugin Vitaly" w:date="2016-03-08T11:37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26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726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ins w:id="7263" w:author="Yugin Vitaly" w:date="2016-03-08T11:37:00Z">
              <w:r>
                <w:rPr>
                  <w:sz w:val="20"/>
                </w:rPr>
                <w:t>Заявитель</w:t>
              </w:r>
              <w:r>
                <w:rPr>
                  <w:sz w:val="20"/>
                  <w:lang w:val="en-US"/>
                </w:rPr>
                <w:t xml:space="preserve"> (</w:t>
              </w:r>
              <w:r>
                <w:rPr>
                  <w:sz w:val="20"/>
                </w:rPr>
                <w:t>устарело, не используется</w:t>
              </w:r>
              <w:r>
                <w:rPr>
                  <w:sz w:val="20"/>
                  <w:lang w:val="en-US"/>
                </w:rPr>
                <w:t>)</w:t>
              </w:r>
            </w:ins>
            <w:del w:id="7264" w:author="Yugin Vitaly" w:date="2016-03-08T11:37:00Z">
              <w:r w:rsidDel="00536DF2">
                <w:rPr>
                  <w:sz w:val="20"/>
                </w:rPr>
                <w:delText>Заявитель</w:delText>
              </w:r>
            </w:del>
          </w:p>
        </w:tc>
        <w:tc>
          <w:tcPr>
            <w:tcW w:w="1381" w:type="pct"/>
            <w:shd w:val="clear" w:color="auto" w:fill="auto"/>
            <w:vAlign w:val="center"/>
            <w:hideMark/>
            <w:tcPrChange w:id="726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ins w:id="7266" w:author="Yugin Vitaly" w:date="2016-03-08T11:37:00Z">
              <w:r>
                <w:rPr>
                  <w:sz w:val="20"/>
                </w:rPr>
                <w:t>Содержимое блока игнорируется при приеме. Блок оставлен в составе схем для поддержки обратной совместимости.</w:t>
              </w:r>
            </w:ins>
          </w:p>
        </w:tc>
      </w:tr>
      <w:tr w:rsidR="002862D6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6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7268" w:author="Yugin Vitaly" w:date="2016-03-08T11:37:00Z"/>
          <w:trPrChange w:id="726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27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2862D6" w:rsidRPr="001B3C27" w:rsidRDefault="002862D6" w:rsidP="002862D6">
            <w:pPr>
              <w:spacing w:before="0" w:after="0"/>
              <w:jc w:val="both"/>
              <w:rPr>
                <w:ins w:id="7271" w:author="Yugin Vitaly" w:date="2016-03-08T11:37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272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2862D6" w:rsidRPr="002862D6" w:rsidRDefault="002862D6" w:rsidP="002862D6">
            <w:pPr>
              <w:spacing w:before="0" w:after="0"/>
              <w:jc w:val="both"/>
              <w:rPr>
                <w:ins w:id="7273" w:author="Yugin Vitaly" w:date="2016-03-08T11:37:00Z"/>
                <w:sz w:val="20"/>
                <w:lang w:val="en-US"/>
              </w:rPr>
            </w:pPr>
            <w:ins w:id="7274" w:author="Yugin Vitaly" w:date="2016-03-08T11:37:00Z">
              <w:r w:rsidRPr="001B3C27">
                <w:rPr>
                  <w:sz w:val="20"/>
                </w:rPr>
                <w:t>a</w:t>
              </w:r>
              <w:r w:rsidRPr="006D3B8E">
                <w:rPr>
                  <w:sz w:val="20"/>
                </w:rPr>
                <w:t>pplicant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27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2862D6" w:rsidRPr="00E232BB" w:rsidRDefault="002862D6" w:rsidP="002862D6">
            <w:pPr>
              <w:spacing w:before="0" w:after="0"/>
              <w:jc w:val="center"/>
              <w:rPr>
                <w:ins w:id="7276" w:author="Yugin Vitaly" w:date="2016-03-08T11:37:00Z"/>
                <w:sz w:val="20"/>
              </w:rPr>
            </w:pPr>
            <w:ins w:id="7277" w:author="Yugin Vitaly" w:date="2016-03-08T11:37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27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2862D6" w:rsidRPr="00E232BB" w:rsidRDefault="002862D6" w:rsidP="002862D6">
            <w:pPr>
              <w:spacing w:before="0" w:after="0"/>
              <w:jc w:val="center"/>
              <w:rPr>
                <w:ins w:id="7279" w:author="Yugin Vitaly" w:date="2016-03-08T11:37:00Z"/>
                <w:sz w:val="20"/>
              </w:rPr>
            </w:pPr>
            <w:ins w:id="7280" w:author="Yugin Vitaly" w:date="2016-03-08T11:37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7281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2862D6" w:rsidRPr="002862D6" w:rsidRDefault="002862D6" w:rsidP="002862D6">
            <w:pPr>
              <w:spacing w:before="0" w:after="0"/>
              <w:rPr>
                <w:ins w:id="7282" w:author="Yugin Vitaly" w:date="2016-03-08T11:37:00Z"/>
                <w:sz w:val="20"/>
                <w:lang w:val="en-US"/>
              </w:rPr>
            </w:pPr>
            <w:ins w:id="7283" w:author="Yugin Vitaly" w:date="2016-03-08T11:37:00Z">
              <w:r w:rsidRPr="002862D6">
                <w:rPr>
                  <w:sz w:val="20"/>
                  <w:lang w:val="en-US"/>
                </w:rPr>
                <w:t>Заявитель (согласно ПП РФ №1148)</w:t>
              </w:r>
            </w:ins>
          </w:p>
        </w:tc>
        <w:tc>
          <w:tcPr>
            <w:tcW w:w="1381" w:type="pct"/>
            <w:shd w:val="clear" w:color="auto" w:fill="auto"/>
            <w:vAlign w:val="center"/>
            <w:hideMark/>
            <w:tcPrChange w:id="728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2862D6" w:rsidRPr="00233FC8" w:rsidRDefault="002862D6" w:rsidP="002862D6">
            <w:pPr>
              <w:spacing w:before="0" w:after="0"/>
              <w:jc w:val="both"/>
              <w:rPr>
                <w:ins w:id="7285" w:author="Yugin Vitaly" w:date="2016-03-08T11:37:00Z"/>
                <w:sz w:val="20"/>
              </w:rPr>
            </w:pPr>
            <w:ins w:id="7286" w:author="Yugin Vitaly" w:date="2016-03-08T11:37:00Z">
              <w:r>
                <w:rPr>
                  <w:sz w:val="20"/>
                </w:rPr>
                <w:t>Контролируется обязательность заполнения блока при приеме документа.</w:t>
              </w:r>
            </w:ins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8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28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28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290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29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29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729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29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29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29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29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298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29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del w:id="7300" w:author="Yugin Vitaly" w:date="2016-03-11T19:26:00Z">
              <w:r w:rsidRPr="00E232BB" w:rsidDel="00A5200D">
                <w:rPr>
                  <w:sz w:val="20"/>
                </w:rPr>
                <w:delText>O</w:delText>
              </w:r>
            </w:del>
            <w:ins w:id="7301" w:author="Yugin Vitaly" w:date="2016-03-11T19:26:00Z">
              <w:r w:rsidR="00A5200D"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30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tcPrChange w:id="730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30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30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30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30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308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232BB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fldChar w:fldCharType="begin"/>
            </w:r>
            <w:r>
              <w:instrText xml:space="preserve"> HYPERLINK \l "printForm_complaintType" </w:instrText>
            </w:r>
            <w:r>
              <w:fldChar w:fldCharType="separate"/>
            </w:r>
            <w:r w:rsidR="006B3AF7" w:rsidRPr="00E232BB">
              <w:rPr>
                <w:sz w:val="20"/>
              </w:rPr>
              <w:t>printForm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30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31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7311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31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31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31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31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31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31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31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31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32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32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32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32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324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32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32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7327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32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32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33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33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33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33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33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7335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33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33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33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33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34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34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34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34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hideMark/>
            <w:tcPrChange w:id="734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50FD7" w:rsidRPr="00CF443D" w:rsidDel="00DA1ABF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34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del w:id="7346" w:author="Yugin Vitaly" w:date="2016-03-08T10:35:00Z"/>
          <w:trPrChange w:id="734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34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050FD7" w:rsidRPr="001A4780" w:rsidDel="00DA1ABF" w:rsidRDefault="00050FD7" w:rsidP="00162C92">
            <w:pPr>
              <w:spacing w:before="0" w:after="0"/>
              <w:jc w:val="both"/>
              <w:rPr>
                <w:del w:id="7349" w:author="Yugin Vitaly" w:date="2016-03-08T10:35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35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050FD7" w:rsidRPr="00E232BB" w:rsidDel="00DA1ABF" w:rsidRDefault="00050FD7" w:rsidP="00162C92">
            <w:pPr>
              <w:spacing w:before="0" w:after="0"/>
              <w:jc w:val="both"/>
              <w:rPr>
                <w:del w:id="7351" w:author="Yugin Vitaly" w:date="2016-03-08T10:35:00Z"/>
                <w:sz w:val="20"/>
              </w:rPr>
            </w:pPr>
            <w:del w:id="7352" w:author="Yugin Vitaly" w:date="2016-03-08T10:35:00Z">
              <w:r w:rsidRPr="00E232BB" w:rsidDel="00DA1ABF">
                <w:rPr>
                  <w:sz w:val="20"/>
                </w:rPr>
                <w:delText>regDate</w:delText>
              </w:r>
            </w:del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35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050FD7" w:rsidRPr="00E232BB" w:rsidDel="00DA1ABF" w:rsidRDefault="00050FD7" w:rsidP="00162C92">
            <w:pPr>
              <w:spacing w:before="0" w:after="0"/>
              <w:jc w:val="center"/>
              <w:rPr>
                <w:del w:id="7354" w:author="Yugin Vitaly" w:date="2016-03-08T10:35:00Z"/>
                <w:sz w:val="20"/>
              </w:rPr>
            </w:pPr>
            <w:del w:id="7355" w:author="Yugin Vitaly" w:date="2016-03-08T10:35:00Z">
              <w:r w:rsidDel="00DA1ABF">
                <w:rPr>
                  <w:sz w:val="20"/>
                </w:rPr>
                <w:delText>Н</w:delText>
              </w:r>
            </w:del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35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050FD7" w:rsidRPr="00D94A80" w:rsidDel="00DA1ABF" w:rsidRDefault="00050FD7" w:rsidP="00162C92">
            <w:pPr>
              <w:spacing w:before="0" w:after="0"/>
              <w:jc w:val="center"/>
              <w:rPr>
                <w:del w:id="7357" w:author="Yugin Vitaly" w:date="2016-03-08T10:35:00Z"/>
                <w:sz w:val="20"/>
                <w:lang w:val="en-US"/>
              </w:rPr>
            </w:pPr>
            <w:del w:id="7358" w:author="Yugin Vitaly" w:date="2016-03-08T10:35:00Z">
              <w:r w:rsidRPr="00E232BB" w:rsidDel="00DA1ABF">
                <w:rPr>
                  <w:sz w:val="20"/>
                </w:rPr>
                <w:delText>D</w:delText>
              </w:r>
              <w:r w:rsidDel="00DA1ABF">
                <w:rPr>
                  <w:sz w:val="20"/>
                  <w:lang w:val="en-US"/>
                </w:rPr>
                <w:delText>T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35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050FD7" w:rsidRPr="00E232BB" w:rsidDel="00DA1ABF" w:rsidRDefault="00050FD7" w:rsidP="00162C92">
            <w:pPr>
              <w:spacing w:before="0" w:after="0"/>
              <w:rPr>
                <w:del w:id="7360" w:author="Yugin Vitaly" w:date="2016-03-08T10:35:00Z"/>
                <w:sz w:val="20"/>
              </w:rPr>
            </w:pPr>
            <w:del w:id="7361" w:author="Yugin Vitaly" w:date="2016-03-08T10:35:00Z">
              <w:r w:rsidRPr="00E232BB" w:rsidDel="00DA1ABF">
                <w:rPr>
                  <w:sz w:val="20"/>
                </w:rPr>
                <w:delText>Дата поступления жалобы</w:delText>
              </w:r>
            </w:del>
          </w:p>
        </w:tc>
        <w:tc>
          <w:tcPr>
            <w:tcW w:w="1381" w:type="pct"/>
            <w:shd w:val="clear" w:color="auto" w:fill="auto"/>
            <w:vAlign w:val="center"/>
            <w:tcPrChange w:id="736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050FD7" w:rsidRPr="00E232BB" w:rsidDel="00DA1ABF" w:rsidRDefault="00050FD7" w:rsidP="00162C92">
            <w:pPr>
              <w:spacing w:before="0" w:after="0"/>
              <w:jc w:val="both"/>
              <w:rPr>
                <w:del w:id="7363" w:author="Yugin Vitaly" w:date="2016-03-08T10:35:00Z"/>
                <w:sz w:val="20"/>
              </w:rPr>
            </w:pPr>
          </w:p>
        </w:tc>
      </w:tr>
      <w:tr w:rsidR="00367610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36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36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36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367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  <w:tcPrChange w:id="7368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tcPrChange w:id="7369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del w:id="7370" w:author="Yugin Vitaly" w:date="2016-03-07T20:12:00Z">
              <w:r w:rsidRPr="00E232BB" w:rsidDel="00162C92">
                <w:rPr>
                  <w:sz w:val="20"/>
                </w:rPr>
                <w:delText>2</w:delText>
              </w:r>
              <w:r w:rsidDel="00162C92">
                <w:rPr>
                  <w:sz w:val="20"/>
                </w:rPr>
                <w:delText>8</w:delText>
              </w:r>
            </w:del>
            <w:ins w:id="7371" w:author="Yugin Vitaly" w:date="2016-03-07T20:12:00Z">
              <w:r>
                <w:rPr>
                  <w:sz w:val="20"/>
                </w:rPr>
                <w:t>256</w:t>
              </w:r>
            </w:ins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tcPrChange w:id="737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ins w:id="7373" w:author="Yugin Vitaly" w:date="2016-03-07T20:12:00Z">
              <w:r w:rsidRPr="00E626A2">
                <w:rPr>
                  <w:sz w:val="20"/>
                </w:rPr>
                <w:t>Номер реестровой записи жалобы, сформированный контрольным органом</w:t>
              </w:r>
            </w:ins>
            <w:del w:id="7374" w:author="Yugin Vitaly" w:date="2016-03-07T20:12:00Z">
              <w:r w:rsidRPr="00E232BB" w:rsidDel="00162C92">
                <w:rPr>
                  <w:sz w:val="20"/>
                </w:rPr>
                <w:delText>Номер жалобы</w:delText>
              </w:r>
            </w:del>
          </w:p>
        </w:tc>
        <w:tc>
          <w:tcPr>
            <w:tcW w:w="1381" w:type="pct"/>
            <w:shd w:val="clear" w:color="auto" w:fill="auto"/>
            <w:vAlign w:val="center"/>
            <w:hideMark/>
            <w:tcPrChange w:id="737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ins w:id="7376" w:author="Yugin Vitaly" w:date="2016-03-07T20:12:00Z">
              <w:r>
                <w:rPr>
                  <w:sz w:val="20"/>
                </w:rPr>
  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  </w:r>
              <w:r w:rsidRPr="00E626A2">
                <w:rPr>
                  <w:sz w:val="20"/>
                </w:rPr>
                <w:t>(согласно ПП РФ №1148)</w:t>
              </w:r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regNumber</w:t>
              </w:r>
              <w:r>
                <w:rPr>
                  <w:sz w:val="20"/>
                </w:rPr>
                <w:t>)</w:t>
              </w:r>
            </w:ins>
          </w:p>
        </w:tc>
      </w:tr>
      <w:tr w:rsidR="00367610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37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7378" w:author="Yugin Vitaly" w:date="2016-03-07T20:12:00Z"/>
          <w:trPrChange w:id="737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38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367610" w:rsidRPr="001A4780" w:rsidRDefault="00367610" w:rsidP="002862D6">
            <w:pPr>
              <w:spacing w:before="0" w:after="0"/>
              <w:jc w:val="both"/>
              <w:rPr>
                <w:ins w:id="7381" w:author="Yugin Vitaly" w:date="2016-03-07T20:12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382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jc w:val="both"/>
              <w:rPr>
                <w:ins w:id="7383" w:author="Yugin Vitaly" w:date="2016-03-07T20:12:00Z"/>
                <w:sz w:val="20"/>
              </w:rPr>
            </w:pPr>
            <w:ins w:id="7384" w:author="Yugin Vitaly" w:date="2016-03-07T20:12:00Z">
              <w:r w:rsidRPr="00E626A2">
                <w:rPr>
                  <w:sz w:val="20"/>
                </w:rPr>
                <w:t>regNumber</w:t>
              </w:r>
            </w:ins>
          </w:p>
        </w:tc>
        <w:tc>
          <w:tcPr>
            <w:tcW w:w="198" w:type="pct"/>
            <w:gridSpan w:val="2"/>
            <w:shd w:val="clear" w:color="auto" w:fill="auto"/>
            <w:tcPrChange w:id="7385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367610" w:rsidRPr="00E626A2" w:rsidRDefault="00367610" w:rsidP="002862D6">
            <w:pPr>
              <w:spacing w:before="0" w:after="0"/>
              <w:jc w:val="center"/>
              <w:rPr>
                <w:ins w:id="7386" w:author="Yugin Vitaly" w:date="2016-03-07T20:12:00Z"/>
                <w:sz w:val="20"/>
              </w:rPr>
            </w:pPr>
            <w:ins w:id="7387" w:author="Yugin Vitaly" w:date="2016-03-07T20:12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tcPrChange w:id="7388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jc w:val="center"/>
              <w:rPr>
                <w:ins w:id="7389" w:author="Yugin Vitaly" w:date="2016-03-07T20:12:00Z"/>
                <w:sz w:val="20"/>
              </w:rPr>
            </w:pPr>
            <w:ins w:id="7390" w:author="Yugin Vitaly" w:date="2016-03-07T20:12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7391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rPr>
                <w:ins w:id="7392" w:author="Yugin Vitaly" w:date="2016-03-07T20:12:00Z"/>
                <w:sz w:val="20"/>
              </w:rPr>
            </w:pPr>
            <w:ins w:id="7393" w:author="Yugin Vitaly" w:date="2016-03-07T20:12:00Z">
              <w:r w:rsidRPr="00E626A2">
                <w:rPr>
                  <w:sz w:val="20"/>
                </w:rPr>
                <w:t>Номер реестровой записи жалобы (согласно ПП РФ №1148)</w:t>
              </w:r>
            </w:ins>
          </w:p>
        </w:tc>
        <w:tc>
          <w:tcPr>
            <w:tcW w:w="1381" w:type="pct"/>
            <w:shd w:val="clear" w:color="auto" w:fill="auto"/>
            <w:vAlign w:val="center"/>
            <w:hideMark/>
            <w:tcPrChange w:id="739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367610" w:rsidRDefault="00367610" w:rsidP="002862D6">
            <w:pPr>
              <w:spacing w:before="0" w:after="0"/>
              <w:jc w:val="both"/>
              <w:rPr>
                <w:ins w:id="7395" w:author="Yugin Vitaly" w:date="2016-03-07T20:12:00Z"/>
                <w:sz w:val="20"/>
              </w:rPr>
            </w:pPr>
            <w:ins w:id="7396" w:author="Yugin Vitaly" w:date="2016-03-07T20:12:00Z">
              <w:r>
                <w:rPr>
                  <w:sz w:val="20"/>
                </w:rPr>
  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  </w:r>
            </w:ins>
          </w:p>
          <w:p w:rsidR="00367610" w:rsidRPr="00E626A2" w:rsidRDefault="00367610" w:rsidP="002862D6">
            <w:pPr>
              <w:spacing w:before="0" w:after="0"/>
              <w:jc w:val="both"/>
              <w:rPr>
                <w:ins w:id="7397" w:author="Yugin Vitaly" w:date="2016-03-07T20:12:00Z"/>
                <w:sz w:val="20"/>
              </w:rPr>
            </w:pPr>
            <w:ins w:id="7398" w:author="Yugin Vitaly" w:date="2016-03-07T20:12:00Z">
              <w:r>
                <w:rPr>
                  <w:sz w:val="20"/>
                </w:rPr>
                <w:t>При приеме изменений существующего документа обязательно указание данного поля значением, сформированным на ЕИС</w:t>
              </w:r>
            </w:ins>
            <w:ins w:id="7399" w:author="Yugin Vitaly" w:date="2016-03-07T20:26:00Z">
              <w:r>
                <w:rPr>
                  <w:sz w:val="20"/>
                </w:rPr>
                <w:t xml:space="preserve"> (в случае если такой номер существует)</w:t>
              </w:r>
            </w:ins>
          </w:p>
        </w:tc>
      </w:tr>
      <w:tr w:rsidR="00367610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40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7401" w:author="Yugin Vitaly" w:date="2016-03-07T20:13:00Z"/>
          <w:trPrChange w:id="740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40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367610" w:rsidRPr="001A4780" w:rsidRDefault="00367610" w:rsidP="002862D6">
            <w:pPr>
              <w:spacing w:before="0" w:after="0"/>
              <w:jc w:val="both"/>
              <w:rPr>
                <w:ins w:id="7404" w:author="Yugin Vitaly" w:date="2016-03-07T20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405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jc w:val="both"/>
              <w:rPr>
                <w:ins w:id="7406" w:author="Yugin Vitaly" w:date="2016-03-07T20:13:00Z"/>
                <w:sz w:val="20"/>
              </w:rPr>
            </w:pPr>
            <w:ins w:id="7407" w:author="Yugin Vitaly" w:date="2016-03-07T20:13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gridSpan w:val="2"/>
            <w:shd w:val="clear" w:color="auto" w:fill="auto"/>
            <w:tcPrChange w:id="7408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367610" w:rsidRPr="00E626A2" w:rsidRDefault="00367610" w:rsidP="002862D6">
            <w:pPr>
              <w:spacing w:before="0" w:after="0"/>
              <w:jc w:val="center"/>
              <w:rPr>
                <w:ins w:id="7409" w:author="Yugin Vitaly" w:date="2016-03-07T20:13:00Z"/>
                <w:sz w:val="20"/>
              </w:rPr>
            </w:pPr>
            <w:ins w:id="7410" w:author="Yugin Vitaly" w:date="2016-03-07T20:13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tcPrChange w:id="7411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jc w:val="center"/>
              <w:rPr>
                <w:ins w:id="7412" w:author="Yugin Vitaly" w:date="2016-03-07T20:13:00Z"/>
                <w:sz w:val="20"/>
              </w:rPr>
            </w:pPr>
            <w:ins w:id="7413" w:author="Yugin Vitaly" w:date="2016-03-07T20:13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7414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367610" w:rsidRPr="00E232BB" w:rsidRDefault="00367610" w:rsidP="002862D6">
            <w:pPr>
              <w:spacing w:before="0" w:after="0"/>
              <w:rPr>
                <w:ins w:id="7415" w:author="Yugin Vitaly" w:date="2016-03-07T20:13:00Z"/>
                <w:sz w:val="20"/>
              </w:rPr>
            </w:pPr>
            <w:ins w:id="7416" w:author="Yugin Vitaly" w:date="2016-03-07T20:13:00Z">
              <w:r w:rsidRPr="00E626A2">
                <w:rPr>
                  <w:sz w:val="20"/>
                </w:rPr>
                <w:t>Номер документа в реестровой записи жалобы  (согласно ПП РФ №1148)</w:t>
              </w:r>
            </w:ins>
          </w:p>
        </w:tc>
        <w:tc>
          <w:tcPr>
            <w:tcW w:w="1381" w:type="pct"/>
            <w:shd w:val="clear" w:color="auto" w:fill="auto"/>
            <w:vAlign w:val="center"/>
            <w:hideMark/>
            <w:tcPrChange w:id="741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367610" w:rsidRPr="00E232BB" w:rsidRDefault="00367610" w:rsidP="002862D6">
            <w:pPr>
              <w:spacing w:before="0" w:after="0"/>
              <w:jc w:val="both"/>
              <w:rPr>
                <w:ins w:id="7418" w:author="Yugin Vitaly" w:date="2016-03-07T20:13:00Z"/>
                <w:sz w:val="20"/>
              </w:rPr>
            </w:pPr>
            <w:ins w:id="7419" w:author="Yugin Vitaly" w:date="2016-03-07T20:13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42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42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42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42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42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42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42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42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367610" w:rsidRDefault="00367610" w:rsidP="00367610">
            <w:pPr>
              <w:spacing w:before="0" w:after="0"/>
              <w:jc w:val="both"/>
              <w:rPr>
                <w:ins w:id="7428" w:author="Yugin Vitaly" w:date="2016-03-07T20:13:00Z"/>
                <w:sz w:val="20"/>
              </w:rPr>
            </w:pPr>
            <w:ins w:id="7429" w:author="Yugin Vitaly" w:date="2016-03-07T20:13:00Z">
              <w:r>
                <w:rPr>
                  <w:sz w:val="20"/>
                </w:rPr>
                <w:t xml:space="preserve">В случае если значение поля не указано или в поле указано 1, считается, что это </w:t>
              </w:r>
              <w:r>
                <w:rPr>
                  <w:sz w:val="20"/>
                </w:rPr>
                <w:lastRenderedPageBreak/>
                <w:t>первоначальная версия документа, иначе – изменение существующей версии.</w:t>
              </w:r>
            </w:ins>
          </w:p>
          <w:p w:rsidR="006B3AF7" w:rsidRPr="00E232BB" w:rsidRDefault="00367610" w:rsidP="00367610">
            <w:pPr>
              <w:spacing w:before="0" w:after="0"/>
              <w:jc w:val="both"/>
              <w:rPr>
                <w:sz w:val="20"/>
              </w:rPr>
            </w:pPr>
            <w:ins w:id="7430" w:author="Yugin Vitaly" w:date="2016-03-07T20:13:00Z">
              <w:r>
                <w:rPr>
                  <w:sz w:val="20"/>
                </w:rPr>
                <w:t>При приеме контролируется последовательность нумерации.</w:t>
              </w:r>
            </w:ins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43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43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43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43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43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43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43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43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43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44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44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44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44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44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44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44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44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44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44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45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fldChar w:fldCharType="begin"/>
            </w:r>
            <w:r>
              <w:instrText xml:space="preserve"> HYPERLINK \l "registrationKO_complaintType" </w:instrText>
            </w:r>
            <w:r>
              <w:fldChar w:fldCharType="separate"/>
            </w:r>
            <w:r w:rsidR="006B3AF7" w:rsidRPr="00E232BB">
              <w:rPr>
                <w:sz w:val="20"/>
              </w:rPr>
              <w:t>registrationKO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45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45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45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45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45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45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45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45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fldChar w:fldCharType="begin"/>
            </w:r>
            <w:r>
              <w:instrText xml:space="preserve"> HYPERLINK \l "considerationKO_complaintType" </w:instrText>
            </w:r>
            <w:r>
              <w:fldChar w:fldCharType="separate"/>
            </w:r>
            <w:r w:rsidR="006B3AF7" w:rsidRPr="00E232BB">
              <w:rPr>
                <w:sz w:val="20"/>
              </w:rPr>
              <w:t>considerationKO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45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46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46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46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46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46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46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46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46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46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46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47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47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7472" w:author="Yugin Vitaly" w:date="2016-03-08T10:33:00Z"/>
          <w:trPrChange w:id="747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47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1A4780" w:rsidRDefault="00DA1ABF" w:rsidP="002862D6">
            <w:pPr>
              <w:spacing w:before="0" w:after="0"/>
              <w:jc w:val="both"/>
              <w:rPr>
                <w:ins w:id="7475" w:author="Yugin Vitaly" w:date="2016-03-08T10:3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47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477" w:author="Yugin Vitaly" w:date="2016-03-08T10:33:00Z"/>
                <w:sz w:val="20"/>
              </w:rPr>
            </w:pPr>
            <w:ins w:id="7478" w:author="Yugin Vitaly" w:date="2016-03-08T10:33:00Z">
              <w:r w:rsidRPr="00E232BB">
                <w:rPr>
                  <w:sz w:val="20"/>
                </w:rPr>
                <w:t>regDate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47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E232BB" w:rsidRDefault="00DA1ABF" w:rsidP="002862D6">
            <w:pPr>
              <w:spacing w:before="0" w:after="0"/>
              <w:jc w:val="center"/>
              <w:rPr>
                <w:ins w:id="7480" w:author="Yugin Vitaly" w:date="2016-03-08T10:33:00Z"/>
                <w:sz w:val="20"/>
              </w:rPr>
            </w:pPr>
            <w:ins w:id="7481" w:author="Yugin Vitaly" w:date="2016-03-08T10:3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48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D94A80" w:rsidRDefault="00DA1ABF" w:rsidP="002862D6">
            <w:pPr>
              <w:spacing w:before="0" w:after="0"/>
              <w:jc w:val="center"/>
              <w:rPr>
                <w:ins w:id="7483" w:author="Yugin Vitaly" w:date="2016-03-08T10:33:00Z"/>
                <w:sz w:val="20"/>
                <w:lang w:val="en-US"/>
              </w:rPr>
            </w:pPr>
            <w:ins w:id="7484" w:author="Yugin Vitaly" w:date="2016-03-08T10:33:00Z">
              <w:r w:rsidRPr="00E232BB">
                <w:rPr>
                  <w:sz w:val="20"/>
                </w:rPr>
                <w:t>D</w:t>
              </w:r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48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E232BB" w:rsidRDefault="00DA1ABF" w:rsidP="002862D6">
            <w:pPr>
              <w:spacing w:before="0" w:after="0"/>
              <w:rPr>
                <w:ins w:id="7486" w:author="Yugin Vitaly" w:date="2016-03-08T10:33:00Z"/>
                <w:sz w:val="20"/>
              </w:rPr>
            </w:pPr>
            <w:ins w:id="7487" w:author="Yugin Vitaly" w:date="2016-03-08T10:33:00Z">
              <w:r w:rsidRPr="00E232BB">
                <w:rPr>
                  <w:sz w:val="20"/>
                </w:rPr>
                <w:t>Дата поступления жалобы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748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489" w:author="Yugin Vitaly" w:date="2016-03-08T10:33:00Z"/>
                <w:sz w:val="20"/>
              </w:rPr>
            </w:pPr>
          </w:p>
        </w:tc>
      </w:tr>
      <w:tr w:rsidR="00DA1AB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49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7491" w:author="Yugin Vitaly" w:date="2016-03-08T10:33:00Z"/>
          <w:trPrChange w:id="749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49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1A4780" w:rsidRDefault="00DA1ABF" w:rsidP="002862D6">
            <w:pPr>
              <w:spacing w:before="0" w:after="0"/>
              <w:jc w:val="both"/>
              <w:rPr>
                <w:ins w:id="7494" w:author="Yugin Vitaly" w:date="2016-03-08T10:3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49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496" w:author="Yugin Vitaly" w:date="2016-03-08T10:33:00Z"/>
                <w:sz w:val="20"/>
              </w:rPr>
            </w:pPr>
            <w:ins w:id="7497" w:author="Yugin Vitaly" w:date="2016-03-08T10:33:00Z">
              <w:r w:rsidRPr="00CC7D5D">
                <w:rPr>
                  <w:sz w:val="20"/>
                </w:rPr>
                <w:t>notice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49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E232BB" w:rsidRDefault="00DA1ABF" w:rsidP="002862D6">
            <w:pPr>
              <w:spacing w:before="0" w:after="0"/>
              <w:jc w:val="center"/>
              <w:rPr>
                <w:ins w:id="7499" w:author="Yugin Vitaly" w:date="2016-03-08T10:33:00Z"/>
                <w:sz w:val="20"/>
              </w:rPr>
            </w:pPr>
            <w:ins w:id="7500" w:author="Yugin Vitaly" w:date="2016-03-08T10:33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50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CC7D5D" w:rsidRDefault="00DA1ABF" w:rsidP="002862D6">
            <w:pPr>
              <w:spacing w:before="0" w:after="0"/>
              <w:jc w:val="center"/>
              <w:rPr>
                <w:ins w:id="7502" w:author="Yugin Vitaly" w:date="2016-03-08T10:33:00Z"/>
                <w:sz w:val="20"/>
                <w:lang w:val="en-US"/>
              </w:rPr>
            </w:pPr>
            <w:ins w:id="7503" w:author="Yugin Vitaly" w:date="2016-03-08T10:33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50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DA1ABF" w:rsidRPr="00E232BB" w:rsidRDefault="00DA1ABF" w:rsidP="002862D6">
            <w:pPr>
              <w:spacing w:before="0" w:after="0"/>
              <w:rPr>
                <w:ins w:id="7505" w:author="Yugin Vitaly" w:date="2016-03-08T10:33:00Z"/>
                <w:sz w:val="20"/>
              </w:rPr>
            </w:pPr>
            <w:ins w:id="7506" w:author="Yugin Vitaly" w:date="2016-03-08T10:33:00Z">
              <w:r w:rsidRPr="00CC7D5D">
                <w:rPr>
                  <w:sz w:val="20"/>
                </w:rPr>
                <w:t>Уведомление о принятии жалобы к рассмотрению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750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508" w:author="Yugin Vitaly" w:date="2016-03-08T10:33:00Z"/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50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51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51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51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51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51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51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751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51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51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51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52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52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52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52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  <w:tcPrChange w:id="752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52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52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52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528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  <w:tcPrChange w:id="7529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tcPrChange w:id="7530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7531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tcPrChange w:id="7532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53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53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53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53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53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53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53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54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54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54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54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54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54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54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54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hideMark/>
            <w:tcPrChange w:id="754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54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55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55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55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55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55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55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  <w:hideMark/>
            <w:tcPrChange w:id="755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55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55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55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560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  <w:tcPrChange w:id="7561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tcPrChange w:id="7562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756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tcPrChange w:id="7564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56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56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56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56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56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57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57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  <w:tcPrChange w:id="757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675499" w:rsidTr="001B420E">
        <w:trPr>
          <w:jc w:val="center"/>
          <w:ins w:id="7573" w:author="Yugin Vitaly" w:date="2016-03-08T10:36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ins w:id="7574" w:author="Yugin Vitaly" w:date="2016-03-08T10:36:00Z"/>
                <w:b/>
                <w:bCs/>
                <w:sz w:val="20"/>
              </w:rPr>
            </w:pPr>
            <w:ins w:id="7575" w:author="Yugin Vitaly" w:date="2016-03-08T10:36:00Z">
              <w:r w:rsidRPr="00CC7D5D">
                <w:rPr>
                  <w:b/>
                  <w:bCs/>
                  <w:sz w:val="20"/>
                </w:rPr>
                <w:t>Уведомление о принятии жалобы к рассмотрению</w:t>
              </w:r>
            </w:ins>
          </w:p>
        </w:tc>
      </w:tr>
      <w:tr w:rsidR="00DA1ABF" w:rsidRPr="00CF443D" w:rsidTr="00E86266">
        <w:trPr>
          <w:jc w:val="center"/>
          <w:ins w:id="7576" w:author="Yugin Vitaly" w:date="2016-03-08T10:36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ins w:id="7577" w:author="Yugin Vitaly" w:date="2016-03-08T10:36:00Z"/>
                <w:b/>
                <w:sz w:val="20"/>
              </w:rPr>
            </w:pPr>
            <w:ins w:id="7578" w:author="Yugin Vitaly" w:date="2016-03-08T10:36:00Z">
              <w:r w:rsidRPr="00CC7D5D">
                <w:rPr>
                  <w:b/>
                  <w:sz w:val="20"/>
                </w:rPr>
                <w:t>notice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ins w:id="7579" w:author="Yugin Vitaly" w:date="2016-03-08T10:36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ins w:id="7580" w:author="Yugin Vitaly" w:date="2016-03-08T10:36:00Z"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ins w:id="7581" w:author="Yugin Vitaly" w:date="2016-03-08T10:36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ins w:id="7582" w:author="Yugin Vitaly" w:date="2016-03-08T10:36:00Z"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ins w:id="7583" w:author="Yugin Vitaly" w:date="2016-03-08T10:36:00Z"/>
                <w:sz w:val="20"/>
              </w:rPr>
            </w:pPr>
          </w:p>
        </w:tc>
      </w:tr>
      <w:tr w:rsidR="00DA1ABF" w:rsidRPr="00CF443D" w:rsidTr="00E86266">
        <w:trPr>
          <w:jc w:val="center"/>
          <w:ins w:id="7584" w:author="Yugin Vitaly" w:date="2016-03-08T10:36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585" w:author="Yugin Vitaly" w:date="2016-03-08T10:36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ins w:id="7586" w:author="Yugin Vitaly" w:date="2016-03-08T10:36:00Z"/>
                <w:sz w:val="20"/>
                <w:lang w:val="en-US"/>
              </w:rPr>
            </w:pPr>
            <w:ins w:id="7587" w:author="Yugin Vitaly" w:date="2016-03-08T10:36:00Z">
              <w:r>
                <w:rPr>
                  <w:sz w:val="20"/>
                  <w:lang w:val="en-US"/>
                </w:rPr>
                <w:t>number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ins w:id="7588" w:author="Yugin Vitaly" w:date="2016-03-08T10:36:00Z"/>
                <w:sz w:val="20"/>
              </w:rPr>
            </w:pPr>
            <w:ins w:id="7589" w:author="Yugin Vitaly" w:date="2016-03-08T10:36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ins w:id="7590" w:author="Yugin Vitaly" w:date="2016-03-08T10:36:00Z"/>
                <w:sz w:val="20"/>
                <w:lang w:val="en-US"/>
              </w:rPr>
            </w:pPr>
            <w:ins w:id="7591" w:author="Yugin Vitaly" w:date="2016-03-08T10:36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(1-256)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ins w:id="7592" w:author="Yugin Vitaly" w:date="2016-03-08T10:36:00Z"/>
                <w:sz w:val="20"/>
              </w:rPr>
            </w:pPr>
            <w:ins w:id="7593" w:author="Yugin Vitaly" w:date="2016-03-08T10:36:00Z">
              <w:r>
                <w:rPr>
                  <w:sz w:val="20"/>
                </w:rPr>
                <w:t>Номер уведомления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594" w:author="Yugin Vitaly" w:date="2016-03-08T10:36:00Z"/>
                <w:sz w:val="20"/>
              </w:rPr>
            </w:pPr>
          </w:p>
        </w:tc>
      </w:tr>
      <w:tr w:rsidR="00DA1ABF" w:rsidRPr="00CF443D" w:rsidTr="00E86266">
        <w:trPr>
          <w:jc w:val="center"/>
          <w:ins w:id="7595" w:author="Yugin Vitaly" w:date="2016-03-08T10:36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596" w:author="Yugin Vitaly" w:date="2016-03-08T10:36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ins w:id="7597" w:author="Yugin Vitaly" w:date="2016-03-08T10:36:00Z"/>
                <w:sz w:val="20"/>
                <w:lang w:val="en-US"/>
              </w:rPr>
            </w:pPr>
            <w:ins w:id="7598" w:author="Yugin Vitaly" w:date="2016-03-08T10:36:00Z">
              <w:r>
                <w:rPr>
                  <w:sz w:val="20"/>
                  <w:lang w:val="en-US"/>
                </w:rPr>
                <w:t>acceptDate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ins w:id="7599" w:author="Yugin Vitaly" w:date="2016-03-08T10:36:00Z"/>
                <w:sz w:val="20"/>
              </w:rPr>
            </w:pPr>
            <w:ins w:id="7600" w:author="Yugin Vitaly" w:date="2016-03-08T10:36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ins w:id="7601" w:author="Yugin Vitaly" w:date="2016-03-08T10:36:00Z"/>
                <w:sz w:val="20"/>
                <w:lang w:val="en-US"/>
              </w:rPr>
            </w:pPr>
            <w:ins w:id="7602" w:author="Yugin Vitaly" w:date="2016-03-08T10:36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ins w:id="7603" w:author="Yugin Vitaly" w:date="2016-03-08T10:36:00Z"/>
                <w:sz w:val="20"/>
              </w:rPr>
            </w:pPr>
            <w:ins w:id="7604" w:author="Yugin Vitaly" w:date="2016-03-08T10:36:00Z">
              <w:r>
                <w:rPr>
                  <w:sz w:val="20"/>
                </w:rPr>
                <w:t>Дата уведомления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605" w:author="Yugin Vitaly" w:date="2016-03-08T10:36:00Z"/>
                <w:sz w:val="20"/>
              </w:rPr>
            </w:pPr>
          </w:p>
        </w:tc>
      </w:tr>
      <w:tr w:rsidR="00DA1ABF" w:rsidRPr="00CF443D" w:rsidTr="00E86266">
        <w:trPr>
          <w:jc w:val="center"/>
          <w:ins w:id="7606" w:author="Yugin Vitaly" w:date="2016-03-08T10:36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607" w:author="Yugin Vitaly" w:date="2016-03-08T10:36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ins w:id="7608" w:author="Yugin Vitaly" w:date="2016-03-08T10:36:00Z"/>
                <w:sz w:val="20"/>
                <w:lang w:val="en-US"/>
              </w:rPr>
            </w:pPr>
            <w:ins w:id="7609" w:author="Yugin Vitaly" w:date="2016-03-08T10:36:00Z">
              <w:r>
                <w:rPr>
                  <w:sz w:val="20"/>
                  <w:lang w:val="en-US"/>
                </w:rPr>
                <w:t>info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ins w:id="7610" w:author="Yugin Vitaly" w:date="2016-03-08T10:36:00Z"/>
                <w:sz w:val="20"/>
              </w:rPr>
            </w:pPr>
            <w:ins w:id="7611" w:author="Yugin Vitaly" w:date="2016-03-08T10:36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ins w:id="7612" w:author="Yugin Vitaly" w:date="2016-03-08T10:36:00Z"/>
                <w:sz w:val="20"/>
                <w:lang w:val="en-US"/>
              </w:rPr>
            </w:pPr>
            <w:ins w:id="7613" w:author="Yugin Vitaly" w:date="2016-03-08T10:36:00Z">
              <w:r w:rsidRPr="00E232BB">
                <w:rPr>
                  <w:sz w:val="20"/>
                </w:rPr>
                <w:t>T</w:t>
              </w:r>
              <w:r>
                <w:rPr>
                  <w:sz w:val="20"/>
                  <w:lang w:val="en-US"/>
                </w:rPr>
                <w:t>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ins w:id="7614" w:author="Yugin Vitaly" w:date="2016-03-08T10:36:00Z"/>
                <w:sz w:val="20"/>
              </w:rPr>
            </w:pPr>
            <w:ins w:id="7615" w:author="Yugin Vitaly" w:date="2016-03-08T10:36:00Z">
              <w:r>
                <w:rPr>
                  <w:sz w:val="20"/>
                </w:rPr>
                <w:t>Текст</w:t>
              </w:r>
              <w:r>
                <w:rPr>
                  <w:sz w:val="20"/>
                  <w:lang w:val="en-US"/>
                </w:rPr>
                <w:t xml:space="preserve"> уведомления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ins w:id="7616" w:author="Yugin Vitaly" w:date="2016-03-08T10:36:00Z"/>
                <w:sz w:val="20"/>
              </w:rPr>
            </w:pPr>
          </w:p>
        </w:tc>
      </w:tr>
      <w:tr w:rsidR="006B3AF7" w:rsidRPr="00675499" w:rsidDel="00E86266" w:rsidTr="001B420E">
        <w:trPr>
          <w:jc w:val="center"/>
          <w:del w:id="7617" w:author="Yugin Vitaly" w:date="2016-03-08T17:14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Del="00E86266" w:rsidRDefault="006B3AF7" w:rsidP="00162C92">
            <w:pPr>
              <w:spacing w:before="0" w:after="0"/>
              <w:jc w:val="center"/>
              <w:rPr>
                <w:del w:id="7618" w:author="Yugin Vitaly" w:date="2016-03-08T17:14:00Z"/>
                <w:b/>
                <w:bCs/>
                <w:sz w:val="20"/>
              </w:rPr>
            </w:pPr>
            <w:del w:id="7619" w:author="Yugin Vitaly" w:date="2016-03-08T17:14:00Z">
              <w:r w:rsidRPr="00675499" w:rsidDel="00E86266">
                <w:rPr>
                  <w:b/>
                  <w:bCs/>
                  <w:sz w:val="20"/>
                </w:rPr>
                <w:delText>На кого подана жалоба, субъекты</w:delText>
              </w:r>
            </w:del>
          </w:p>
        </w:tc>
      </w:tr>
      <w:tr w:rsidR="006B3AF7" w:rsidRPr="00CF443D" w:rsidDel="00E86266" w:rsidTr="00E86266">
        <w:trPr>
          <w:jc w:val="center"/>
          <w:del w:id="7620" w:author="Yugin Vitaly" w:date="2016-03-08T17:14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6B3AF7" w:rsidRPr="003F2611" w:rsidDel="00E86266" w:rsidRDefault="006B3AF7" w:rsidP="00162C92">
            <w:pPr>
              <w:spacing w:before="0" w:after="0"/>
              <w:jc w:val="both"/>
              <w:rPr>
                <w:del w:id="7621" w:author="Yugin Vitaly" w:date="2016-03-08T17:14:00Z"/>
                <w:b/>
                <w:sz w:val="20"/>
              </w:rPr>
            </w:pPr>
            <w:del w:id="7622" w:author="Yugin Vitaly" w:date="2016-03-08T17:14:00Z">
              <w:r w:rsidRPr="003F2611" w:rsidDel="00E86266">
                <w:rPr>
                  <w:b/>
                  <w:sz w:val="20"/>
                </w:rPr>
                <w:delText>indicted</w:delText>
              </w:r>
            </w:del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23" w:author="Yugin Vitaly" w:date="2016-03-08T17:14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center"/>
              <w:rPr>
                <w:del w:id="7624" w:author="Yugin Vitaly" w:date="2016-03-08T17:14:00Z"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center"/>
              <w:rPr>
                <w:del w:id="7625" w:author="Yugin Vitaly" w:date="2016-03-08T17:14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rPr>
                <w:del w:id="7626" w:author="Yugin Vitaly" w:date="2016-03-08T17:14:00Z"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27" w:author="Yugin Vitaly" w:date="2016-03-08T17:14:00Z"/>
                <w:sz w:val="20"/>
              </w:rPr>
            </w:pPr>
          </w:p>
        </w:tc>
      </w:tr>
      <w:tr w:rsidR="006B3AF7" w:rsidRPr="00CF443D" w:rsidDel="00E86266" w:rsidTr="00E86266">
        <w:trPr>
          <w:jc w:val="center"/>
          <w:del w:id="7628" w:author="Yugin Vitaly" w:date="2016-03-08T17:14:00Z"/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29" w:author="Yugin Vitaly" w:date="2016-03-08T17:14:00Z"/>
                <w:sz w:val="20"/>
              </w:rPr>
            </w:pPr>
            <w:del w:id="7630" w:author="Yugin Vitaly" w:date="2016-03-08T17:14:00Z">
              <w:r w:rsidDel="00E86266">
                <w:rPr>
                  <w:sz w:val="20"/>
                </w:rPr>
                <w:delText>Допустимо указание только одного элемента</w:delText>
              </w:r>
            </w:del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Del="00E86266" w:rsidRDefault="00E86266" w:rsidP="00162C92">
            <w:pPr>
              <w:spacing w:before="0" w:after="0"/>
              <w:jc w:val="both"/>
              <w:rPr>
                <w:del w:id="7631" w:author="Yugin Vitaly" w:date="2016-03-08T17:14:00Z"/>
                <w:sz w:val="20"/>
              </w:rPr>
            </w:pPr>
            <w:del w:id="7632" w:author="Yugin Vitaly" w:date="2016-03-08T17:14:00Z">
              <w:r w:rsidDel="00E86266">
                <w:fldChar w:fldCharType="begin"/>
              </w:r>
              <w:r w:rsidDel="00E86266">
                <w:delInstrText xml:space="preserve"> HYPERLINK \l "customer_" </w:delInstrText>
              </w:r>
              <w:r w:rsidDel="00E86266">
                <w:fldChar w:fldCharType="separate"/>
              </w:r>
              <w:r w:rsidR="006B3AF7" w:rsidRPr="00E232BB" w:rsidDel="00E86266">
                <w:rPr>
                  <w:sz w:val="20"/>
                </w:rPr>
                <w:delText>customer</w:delText>
              </w:r>
              <w:r w:rsidDel="00E86266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633" w:author="Yugin Vitaly" w:date="2016-03-08T17:14:00Z"/>
                <w:sz w:val="20"/>
              </w:rPr>
            </w:pPr>
            <w:del w:id="7634" w:author="Yugin Vitaly" w:date="2016-03-08T17:14:00Z">
              <w:r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635" w:author="Yugin Vitaly" w:date="2016-03-08T17:14:00Z"/>
                <w:sz w:val="20"/>
              </w:rPr>
            </w:pPr>
            <w:del w:id="7636" w:author="Yugin Vitaly" w:date="2016-03-08T17:14:00Z">
              <w:r w:rsidRPr="00E232BB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rPr>
                <w:del w:id="7637" w:author="Yugin Vitaly" w:date="2016-03-08T17:14:00Z"/>
                <w:sz w:val="20"/>
              </w:rPr>
            </w:pPr>
            <w:del w:id="7638" w:author="Yugin Vitaly" w:date="2016-03-08T17:14:00Z">
              <w:r w:rsidRPr="00E232BB" w:rsidDel="00E86266">
                <w:rPr>
                  <w:sz w:val="20"/>
                </w:rPr>
                <w:delText>Заказчик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both"/>
              <w:rPr>
                <w:del w:id="7639" w:author="Yugin Vitaly" w:date="2016-03-08T17:14:00Z"/>
                <w:sz w:val="20"/>
              </w:rPr>
            </w:pPr>
            <w:del w:id="7640" w:author="Yugin Vitaly" w:date="2016-03-08T17:14:00Z">
              <w:r w:rsidRPr="00E232BB" w:rsidDel="00E86266">
                <w:rPr>
                  <w:sz w:val="20"/>
                </w:rPr>
                <w:br/>
              </w:r>
            </w:del>
          </w:p>
        </w:tc>
      </w:tr>
      <w:tr w:rsidR="006B3AF7" w:rsidRPr="00CF443D" w:rsidDel="00E86266" w:rsidTr="00E86266">
        <w:trPr>
          <w:jc w:val="center"/>
          <w:del w:id="7641" w:author="Yugin Vitaly" w:date="2016-03-08T17:14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42" w:author="Yugin Vitaly" w:date="2016-03-08T17:1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Del="00E86266" w:rsidRDefault="00E86266" w:rsidP="00162C92">
            <w:pPr>
              <w:spacing w:before="0" w:after="0"/>
              <w:jc w:val="both"/>
              <w:rPr>
                <w:del w:id="7643" w:author="Yugin Vitaly" w:date="2016-03-08T17:14:00Z"/>
                <w:sz w:val="20"/>
              </w:rPr>
            </w:pPr>
            <w:del w:id="7644" w:author="Yugin Vitaly" w:date="2016-03-08T17:14:00Z">
              <w:r w:rsidDel="00E86266">
                <w:fldChar w:fldCharType="begin"/>
              </w:r>
              <w:r w:rsidDel="00E86266">
                <w:delInstrText xml:space="preserve"> HYPERLINK \l "authority_" </w:delInstrText>
              </w:r>
              <w:r w:rsidDel="00E86266">
                <w:fldChar w:fldCharType="separate"/>
              </w:r>
              <w:r w:rsidR="006B3AF7" w:rsidRPr="00E232BB" w:rsidDel="00E86266">
                <w:rPr>
                  <w:sz w:val="20"/>
                </w:rPr>
                <w:delText>authority</w:delText>
              </w:r>
              <w:r w:rsidDel="00E86266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437E9" w:rsidDel="00E86266" w:rsidRDefault="006B3AF7" w:rsidP="00162C92">
            <w:pPr>
              <w:spacing w:before="0" w:after="0"/>
              <w:jc w:val="center"/>
              <w:rPr>
                <w:del w:id="7645" w:author="Yugin Vitaly" w:date="2016-03-08T17:14:00Z"/>
                <w:sz w:val="20"/>
              </w:rPr>
            </w:pPr>
            <w:del w:id="7646" w:author="Yugin Vitaly" w:date="2016-03-08T17:14:00Z">
              <w:r w:rsidRPr="002A3897"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647" w:author="Yugin Vitaly" w:date="2016-03-08T17:14:00Z"/>
                <w:sz w:val="20"/>
              </w:rPr>
            </w:pPr>
            <w:del w:id="7648" w:author="Yugin Vitaly" w:date="2016-03-08T17:14:00Z">
              <w:r w:rsidRPr="00E232BB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rPr>
                <w:del w:id="7649" w:author="Yugin Vitaly" w:date="2016-03-08T17:14:00Z"/>
                <w:sz w:val="20"/>
              </w:rPr>
            </w:pPr>
            <w:del w:id="7650" w:author="Yugin Vitaly" w:date="2016-03-08T17:14:00Z">
              <w:r w:rsidRPr="00E232BB" w:rsidDel="00E86266">
                <w:rPr>
                  <w:sz w:val="20"/>
                </w:rPr>
                <w:delText>Уполномоченный орган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both"/>
              <w:rPr>
                <w:del w:id="7651" w:author="Yugin Vitaly" w:date="2016-03-08T17:14:00Z"/>
                <w:sz w:val="20"/>
              </w:rPr>
            </w:pPr>
          </w:p>
        </w:tc>
      </w:tr>
      <w:tr w:rsidR="006B3AF7" w:rsidRPr="00CF443D" w:rsidDel="00E86266" w:rsidTr="00E86266">
        <w:trPr>
          <w:jc w:val="center"/>
          <w:del w:id="7652" w:author="Yugin Vitaly" w:date="2016-03-08T17:14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53" w:author="Yugin Vitaly" w:date="2016-03-08T17:1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both"/>
              <w:rPr>
                <w:del w:id="7654" w:author="Yugin Vitaly" w:date="2016-03-08T17:14:00Z"/>
                <w:sz w:val="20"/>
              </w:rPr>
            </w:pPr>
            <w:del w:id="7655" w:author="Yugin Vitaly" w:date="2016-03-08T17:14:00Z">
              <w:r w:rsidRPr="005437E9" w:rsidDel="00E86266">
                <w:rPr>
                  <w:sz w:val="20"/>
                </w:rPr>
                <w:delText>authorityAgency</w:delText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437E9" w:rsidDel="00E86266" w:rsidRDefault="006B3AF7" w:rsidP="00162C92">
            <w:pPr>
              <w:spacing w:before="0" w:after="0"/>
              <w:jc w:val="center"/>
              <w:rPr>
                <w:del w:id="7656" w:author="Yugin Vitaly" w:date="2016-03-08T17:14:00Z"/>
                <w:sz w:val="20"/>
              </w:rPr>
            </w:pPr>
            <w:del w:id="7657" w:author="Yugin Vitaly" w:date="2016-03-08T17:14:00Z">
              <w:r w:rsidRPr="002A3897"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658" w:author="Yugin Vitaly" w:date="2016-03-08T17:14:00Z"/>
                <w:sz w:val="20"/>
              </w:rPr>
            </w:pPr>
            <w:del w:id="7659" w:author="Yugin Vitaly" w:date="2016-03-08T17:14:00Z">
              <w:r w:rsidRPr="00E232BB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E232BB" w:rsidDel="00E86266" w:rsidRDefault="006B3AF7" w:rsidP="00162C92">
            <w:pPr>
              <w:spacing w:before="0" w:after="0"/>
              <w:rPr>
                <w:del w:id="7660" w:author="Yugin Vitaly" w:date="2016-03-08T17:14:00Z"/>
                <w:sz w:val="20"/>
              </w:rPr>
            </w:pPr>
            <w:del w:id="7661" w:author="Yugin Vitaly" w:date="2016-03-08T17:14:00Z">
              <w:r w:rsidDel="00E86266">
                <w:rPr>
                  <w:sz w:val="20"/>
                </w:rPr>
                <w:delText>Уполномоченное учреждение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62" w:author="Yugin Vitaly" w:date="2016-03-08T17:14:00Z"/>
                <w:sz w:val="20"/>
              </w:rPr>
            </w:pPr>
          </w:p>
        </w:tc>
      </w:tr>
      <w:tr w:rsidR="006B3AF7" w:rsidRPr="00CF443D" w:rsidDel="00E86266" w:rsidTr="00E86266">
        <w:trPr>
          <w:jc w:val="center"/>
          <w:del w:id="7663" w:author="Yugin Vitaly" w:date="2016-03-08T17:14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64" w:author="Yugin Vitaly" w:date="2016-03-08T17:1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Del="00E86266" w:rsidRDefault="00E86266" w:rsidP="00162C92">
            <w:pPr>
              <w:spacing w:before="0" w:after="0"/>
              <w:jc w:val="both"/>
              <w:rPr>
                <w:del w:id="7665" w:author="Yugin Vitaly" w:date="2016-03-08T17:14:00Z"/>
                <w:sz w:val="20"/>
              </w:rPr>
            </w:pPr>
            <w:del w:id="7666" w:author="Yugin Vitaly" w:date="2016-03-08T17:14:00Z">
              <w:r w:rsidDel="00E86266">
                <w:fldChar w:fldCharType="begin"/>
              </w:r>
              <w:r w:rsidDel="00E86266">
                <w:delInstrText xml:space="preserve"> HYPERLINK \l "specialized_" </w:delInstrText>
              </w:r>
              <w:r w:rsidDel="00E86266">
                <w:fldChar w:fldCharType="separate"/>
              </w:r>
              <w:r w:rsidR="006B3AF7" w:rsidRPr="00E232BB" w:rsidDel="00E86266">
                <w:rPr>
                  <w:sz w:val="20"/>
                </w:rPr>
                <w:delText>specialized</w:delText>
              </w:r>
              <w:r w:rsidDel="00E86266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437E9" w:rsidDel="00E86266" w:rsidRDefault="006B3AF7" w:rsidP="00162C92">
            <w:pPr>
              <w:spacing w:before="0" w:after="0"/>
              <w:jc w:val="center"/>
              <w:rPr>
                <w:del w:id="7667" w:author="Yugin Vitaly" w:date="2016-03-08T17:14:00Z"/>
                <w:sz w:val="20"/>
              </w:rPr>
            </w:pPr>
            <w:del w:id="7668" w:author="Yugin Vitaly" w:date="2016-03-08T17:14:00Z">
              <w:r w:rsidRPr="002A3897"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669" w:author="Yugin Vitaly" w:date="2016-03-08T17:14:00Z"/>
                <w:sz w:val="20"/>
              </w:rPr>
            </w:pPr>
            <w:del w:id="7670" w:author="Yugin Vitaly" w:date="2016-03-08T17:14:00Z">
              <w:r w:rsidRPr="00E232BB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E232BB" w:rsidDel="00E86266" w:rsidRDefault="006B3AF7" w:rsidP="00162C92">
            <w:pPr>
              <w:spacing w:before="0" w:after="0"/>
              <w:rPr>
                <w:del w:id="7671" w:author="Yugin Vitaly" w:date="2016-03-08T17:14:00Z"/>
                <w:sz w:val="20"/>
              </w:rPr>
            </w:pPr>
            <w:del w:id="7672" w:author="Yugin Vitaly" w:date="2016-03-08T17:14:00Z">
              <w:r w:rsidRPr="00E232BB" w:rsidDel="00E86266">
                <w:rPr>
                  <w:sz w:val="20"/>
                </w:rPr>
                <w:delText>Специализированная организация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73" w:author="Yugin Vitaly" w:date="2016-03-08T17:14:00Z"/>
                <w:sz w:val="20"/>
              </w:rPr>
            </w:pPr>
          </w:p>
        </w:tc>
      </w:tr>
      <w:tr w:rsidR="006B3AF7" w:rsidRPr="00CF443D" w:rsidDel="00E86266" w:rsidTr="00E86266">
        <w:trPr>
          <w:jc w:val="center"/>
          <w:del w:id="7674" w:author="Yugin Vitaly" w:date="2016-03-08T17:14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75" w:author="Yugin Vitaly" w:date="2016-03-08T17:1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Del="00E86266" w:rsidRDefault="00E86266" w:rsidP="00162C92">
            <w:pPr>
              <w:spacing w:before="0" w:after="0"/>
              <w:jc w:val="both"/>
              <w:rPr>
                <w:del w:id="7676" w:author="Yugin Vitaly" w:date="2016-03-08T17:14:00Z"/>
                <w:sz w:val="20"/>
              </w:rPr>
            </w:pPr>
            <w:del w:id="7677" w:author="Yugin Vitaly" w:date="2016-03-08T17:14:00Z">
              <w:r w:rsidDel="00E86266">
                <w:fldChar w:fldCharType="begin"/>
              </w:r>
              <w:r w:rsidDel="00E86266">
                <w:delInstrText xml:space="preserve"> HYPERLINK \l "EP_" </w:delInstrText>
              </w:r>
              <w:r w:rsidDel="00E86266">
                <w:fldChar w:fldCharType="separate"/>
              </w:r>
              <w:r w:rsidR="006B3AF7" w:rsidRPr="00E232BB" w:rsidDel="00E86266">
                <w:rPr>
                  <w:sz w:val="20"/>
                </w:rPr>
                <w:delText>EP</w:delText>
              </w:r>
              <w:r w:rsidDel="00E86266">
                <w:rPr>
                  <w:sz w:val="20"/>
                </w:rPr>
                <w:fldChar w:fldCharType="end"/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437E9" w:rsidDel="00E86266" w:rsidRDefault="006B3AF7" w:rsidP="00162C92">
            <w:pPr>
              <w:spacing w:before="0" w:after="0"/>
              <w:jc w:val="center"/>
              <w:rPr>
                <w:del w:id="7678" w:author="Yugin Vitaly" w:date="2016-03-08T17:14:00Z"/>
                <w:sz w:val="20"/>
              </w:rPr>
            </w:pPr>
            <w:del w:id="7679" w:author="Yugin Vitaly" w:date="2016-03-08T17:14:00Z">
              <w:r w:rsidRPr="002A3897"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680" w:author="Yugin Vitaly" w:date="2016-03-08T17:14:00Z"/>
                <w:sz w:val="20"/>
              </w:rPr>
            </w:pPr>
            <w:del w:id="7681" w:author="Yugin Vitaly" w:date="2016-03-08T17:14:00Z">
              <w:r w:rsidRPr="00E232BB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E232BB" w:rsidDel="00E86266" w:rsidRDefault="006B3AF7" w:rsidP="00162C92">
            <w:pPr>
              <w:spacing w:before="0" w:after="0"/>
              <w:rPr>
                <w:del w:id="7682" w:author="Yugin Vitaly" w:date="2016-03-08T17:14:00Z"/>
                <w:sz w:val="20"/>
              </w:rPr>
            </w:pPr>
            <w:del w:id="7683" w:author="Yugin Vitaly" w:date="2016-03-08T17:14:00Z">
              <w:r w:rsidRPr="00E232BB" w:rsidDel="00E86266">
                <w:rPr>
                  <w:sz w:val="20"/>
                </w:rPr>
                <w:delText xml:space="preserve">Оператор </w:delText>
              </w:r>
              <w:r w:rsidDel="00E86266">
                <w:rPr>
                  <w:sz w:val="20"/>
                </w:rPr>
                <w:delText xml:space="preserve">ЭП 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84" w:author="Yugin Vitaly" w:date="2016-03-08T17:14:00Z"/>
                <w:sz w:val="20"/>
              </w:rPr>
            </w:pPr>
          </w:p>
        </w:tc>
      </w:tr>
      <w:tr w:rsidR="006B3AF7" w:rsidRPr="00CF443D" w:rsidDel="00E86266" w:rsidTr="00E86266">
        <w:trPr>
          <w:trHeight w:val="77"/>
          <w:jc w:val="center"/>
          <w:del w:id="7685" w:author="Yugin Vitaly" w:date="2016-03-08T17:14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86" w:author="Yugin Vitaly" w:date="2016-03-08T17:1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87" w:author="Yugin Vitaly" w:date="2016-03-08T17:14:00Z"/>
                <w:sz w:val="20"/>
              </w:rPr>
            </w:pPr>
            <w:del w:id="7688" w:author="Yugin Vitaly" w:date="2016-03-08T17:14:00Z">
              <w:r w:rsidRPr="00CF443D" w:rsidDel="00E86266">
                <w:rPr>
                  <w:sz w:val="20"/>
                </w:rPr>
                <w:delText>EP_refuse</w:delText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437E9" w:rsidDel="00E86266" w:rsidRDefault="006B3AF7" w:rsidP="00162C92">
            <w:pPr>
              <w:spacing w:before="0" w:after="0"/>
              <w:jc w:val="center"/>
              <w:rPr>
                <w:del w:id="7689" w:author="Yugin Vitaly" w:date="2016-03-08T17:14:00Z"/>
                <w:sz w:val="20"/>
              </w:rPr>
            </w:pPr>
            <w:del w:id="7690" w:author="Yugin Vitaly" w:date="2016-03-08T17:14:00Z">
              <w:r w:rsidRPr="002A3897"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F10512" w:rsidDel="00E86266" w:rsidRDefault="006B3AF7" w:rsidP="00162C92">
            <w:pPr>
              <w:spacing w:before="0" w:after="0"/>
              <w:jc w:val="center"/>
              <w:rPr>
                <w:del w:id="7691" w:author="Yugin Vitaly" w:date="2016-03-08T17:14:00Z"/>
                <w:sz w:val="20"/>
              </w:rPr>
            </w:pPr>
            <w:del w:id="7692" w:author="Yugin Vitaly" w:date="2016-03-08T17:14:00Z">
              <w:r w:rsidRPr="00F10512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F10512" w:rsidDel="00E86266" w:rsidRDefault="006B3AF7" w:rsidP="00162C92">
            <w:pPr>
              <w:spacing w:before="0" w:after="0"/>
              <w:rPr>
                <w:del w:id="7693" w:author="Yugin Vitaly" w:date="2016-03-08T17:14:00Z"/>
                <w:sz w:val="20"/>
              </w:rPr>
            </w:pPr>
            <w:del w:id="7694" w:author="Yugin Vitaly" w:date="2016-03-08T17:14:00Z">
              <w:r w:rsidRPr="00F10512" w:rsidDel="00E86266">
                <w:rPr>
                  <w:sz w:val="20"/>
                </w:rPr>
                <w:delText xml:space="preserve">Оператор </w:delText>
              </w:r>
              <w:r w:rsidDel="00E86266">
                <w:rPr>
                  <w:sz w:val="20"/>
                </w:rPr>
                <w:delText>ЭП</w:delText>
              </w:r>
              <w:r w:rsidRPr="00F10512" w:rsidDel="00E86266">
                <w:rPr>
                  <w:sz w:val="20"/>
                </w:rPr>
                <w:delText xml:space="preserve"> (отказ в аккредитации)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95" w:author="Yugin Vitaly" w:date="2016-03-08T17:14:00Z"/>
                <w:sz w:val="20"/>
              </w:rPr>
            </w:pPr>
          </w:p>
        </w:tc>
      </w:tr>
      <w:tr w:rsidR="006B3AF7" w:rsidRPr="00CF443D" w:rsidDel="00E86266" w:rsidTr="00E86266">
        <w:trPr>
          <w:jc w:val="center"/>
          <w:del w:id="7696" w:author="Yugin Vitaly" w:date="2016-03-08T17:14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97" w:author="Yugin Vitaly" w:date="2016-03-08T17:1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698" w:author="Yugin Vitaly" w:date="2016-03-08T17:14:00Z"/>
                <w:sz w:val="20"/>
              </w:rPr>
            </w:pPr>
            <w:del w:id="7699" w:author="Yugin Vitaly" w:date="2016-03-08T17:14:00Z">
              <w:r w:rsidRPr="00CF443D" w:rsidDel="00E86266">
                <w:rPr>
                  <w:sz w:val="20"/>
                </w:rPr>
                <w:delText>сommission44</w:delText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center"/>
              <w:rPr>
                <w:del w:id="7700" w:author="Yugin Vitaly" w:date="2016-03-08T17:14:00Z"/>
                <w:sz w:val="20"/>
              </w:rPr>
            </w:pPr>
            <w:del w:id="7701" w:author="Yugin Vitaly" w:date="2016-03-08T17:14:00Z">
              <w:r w:rsidRPr="00CF443D"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702" w:author="Yugin Vitaly" w:date="2016-03-08T17:14:00Z"/>
                <w:sz w:val="20"/>
              </w:rPr>
            </w:pPr>
            <w:del w:id="7703" w:author="Yugin Vitaly" w:date="2016-03-08T17:14:00Z">
              <w:r w:rsidRPr="00E232BB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E232BB" w:rsidDel="00E86266" w:rsidRDefault="006B3AF7" w:rsidP="00162C92">
            <w:pPr>
              <w:spacing w:before="0" w:after="0"/>
              <w:rPr>
                <w:del w:id="7704" w:author="Yugin Vitaly" w:date="2016-03-08T17:14:00Z"/>
                <w:sz w:val="20"/>
              </w:rPr>
            </w:pPr>
            <w:del w:id="7705" w:author="Yugin Vitaly" w:date="2016-03-08T17:14:00Z">
              <w:r w:rsidRPr="003B7C0D" w:rsidDel="00E86266">
                <w:rPr>
                  <w:sz w:val="20"/>
                </w:rPr>
                <w:delText>Конкурсная, аукционная, котировочная или ед</w:delText>
              </w:r>
              <w:r w:rsidDel="00E86266">
                <w:rPr>
                  <w:sz w:val="20"/>
                </w:rPr>
                <w:delText>иная комиссия в соответствии с 4</w:delText>
              </w:r>
              <w:r w:rsidRPr="003B7C0D" w:rsidDel="00E86266">
                <w:rPr>
                  <w:sz w:val="20"/>
                </w:rPr>
                <w:delText>4-ФЗ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both"/>
              <w:rPr>
                <w:del w:id="7706" w:author="Yugin Vitaly" w:date="2016-03-08T17:14:00Z"/>
                <w:sz w:val="20"/>
              </w:rPr>
            </w:pPr>
          </w:p>
        </w:tc>
      </w:tr>
      <w:tr w:rsidR="006B3AF7" w:rsidRPr="00CF443D" w:rsidDel="00E86266" w:rsidTr="00E86266">
        <w:trPr>
          <w:jc w:val="center"/>
          <w:del w:id="7707" w:author="Yugin Vitaly" w:date="2016-03-08T17:14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708" w:author="Yugin Vitaly" w:date="2016-03-08T17:1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709" w:author="Yugin Vitaly" w:date="2016-03-08T17:14:00Z"/>
                <w:sz w:val="20"/>
              </w:rPr>
            </w:pPr>
            <w:del w:id="7710" w:author="Yugin Vitaly" w:date="2016-03-08T17:14:00Z">
              <w:r w:rsidRPr="00CF443D" w:rsidDel="00E86266">
                <w:rPr>
                  <w:sz w:val="20"/>
                </w:rPr>
                <w:delText>commission94</w:delText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center"/>
              <w:rPr>
                <w:del w:id="7711" w:author="Yugin Vitaly" w:date="2016-03-08T17:14:00Z"/>
                <w:sz w:val="20"/>
              </w:rPr>
            </w:pPr>
            <w:del w:id="7712" w:author="Yugin Vitaly" w:date="2016-03-08T17:14:00Z">
              <w:r w:rsidRPr="00CF443D"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713" w:author="Yugin Vitaly" w:date="2016-03-08T17:14:00Z"/>
                <w:sz w:val="20"/>
              </w:rPr>
            </w:pPr>
            <w:del w:id="7714" w:author="Yugin Vitaly" w:date="2016-03-08T17:14:00Z">
              <w:r w:rsidRPr="00E232BB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3B7C0D" w:rsidDel="00E86266" w:rsidRDefault="006B3AF7" w:rsidP="00162C92">
            <w:pPr>
              <w:spacing w:before="0" w:after="0"/>
              <w:rPr>
                <w:del w:id="7715" w:author="Yugin Vitaly" w:date="2016-03-08T17:14:00Z"/>
                <w:sz w:val="20"/>
              </w:rPr>
            </w:pPr>
            <w:del w:id="7716" w:author="Yugin Vitaly" w:date="2016-03-08T17:14:00Z">
              <w:r w:rsidRPr="00C8376F" w:rsidDel="00E86266">
                <w:rPr>
                  <w:sz w:val="20"/>
                </w:rPr>
                <w:delText>Конкурсная, аукционная, котировочная или единая комиссия в соответствии с 94-ФЗ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both"/>
              <w:rPr>
                <w:del w:id="7717" w:author="Yugin Vitaly" w:date="2016-03-08T17:14:00Z"/>
                <w:sz w:val="20"/>
              </w:rPr>
            </w:pPr>
          </w:p>
        </w:tc>
      </w:tr>
      <w:tr w:rsidR="006B3AF7" w:rsidRPr="00CF443D" w:rsidDel="00E86266" w:rsidTr="00E86266">
        <w:trPr>
          <w:jc w:val="center"/>
          <w:del w:id="7718" w:author="Yugin Vitaly" w:date="2016-03-08T17:14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719" w:author="Yugin Vitaly" w:date="2016-03-08T17:1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720" w:author="Yugin Vitaly" w:date="2016-03-08T17:14:00Z"/>
                <w:sz w:val="20"/>
              </w:rPr>
            </w:pPr>
            <w:del w:id="7721" w:author="Yugin Vitaly" w:date="2016-03-08T17:14:00Z">
              <w:r w:rsidRPr="00CF443D" w:rsidDel="00E86266">
                <w:rPr>
                  <w:sz w:val="20"/>
                </w:rPr>
                <w:delText>contractServiceOfficer</w:delText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center"/>
              <w:rPr>
                <w:del w:id="7722" w:author="Yugin Vitaly" w:date="2016-03-08T17:14:00Z"/>
                <w:sz w:val="20"/>
              </w:rPr>
            </w:pPr>
            <w:del w:id="7723" w:author="Yugin Vitaly" w:date="2016-03-08T17:14:00Z">
              <w:r w:rsidRPr="00CF443D"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724" w:author="Yugin Vitaly" w:date="2016-03-08T17:14:00Z"/>
                <w:sz w:val="20"/>
              </w:rPr>
            </w:pPr>
            <w:del w:id="7725" w:author="Yugin Vitaly" w:date="2016-03-08T17:14:00Z">
              <w:r w:rsidRPr="00E232BB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C8376F" w:rsidDel="00E86266" w:rsidRDefault="006B3AF7" w:rsidP="00162C92">
            <w:pPr>
              <w:spacing w:before="0" w:after="0"/>
              <w:rPr>
                <w:del w:id="7726" w:author="Yugin Vitaly" w:date="2016-03-08T17:14:00Z"/>
                <w:sz w:val="20"/>
              </w:rPr>
            </w:pPr>
            <w:del w:id="7727" w:author="Yugin Vitaly" w:date="2016-03-08T17:14:00Z">
              <w:r w:rsidRPr="0068628D" w:rsidDel="00E86266">
                <w:rPr>
                  <w:sz w:val="20"/>
                </w:rPr>
                <w:delText>Должностное лицо контрактной службы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Del="00E86266" w:rsidRDefault="006B3AF7" w:rsidP="00162C92">
            <w:pPr>
              <w:spacing w:before="0" w:after="0"/>
              <w:jc w:val="both"/>
              <w:rPr>
                <w:del w:id="7728" w:author="Yugin Vitaly" w:date="2016-03-08T17:14:00Z"/>
                <w:sz w:val="20"/>
              </w:rPr>
            </w:pPr>
          </w:p>
        </w:tc>
      </w:tr>
      <w:tr w:rsidR="006B3AF7" w:rsidRPr="00CF443D" w:rsidDel="00E86266" w:rsidTr="00E86266">
        <w:trPr>
          <w:jc w:val="center"/>
          <w:del w:id="7729" w:author="Yugin Vitaly" w:date="2016-03-08T17:14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730" w:author="Yugin Vitaly" w:date="2016-03-08T17:1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both"/>
              <w:rPr>
                <w:del w:id="7731" w:author="Yugin Vitaly" w:date="2016-03-08T17:14:00Z"/>
                <w:sz w:val="20"/>
              </w:rPr>
            </w:pPr>
            <w:del w:id="7732" w:author="Yugin Vitaly" w:date="2016-03-08T17:14:00Z">
              <w:r w:rsidRPr="00CF443D" w:rsidDel="00E86266">
                <w:rPr>
                  <w:sz w:val="20"/>
                </w:rPr>
                <w:delText>contractService</w:delText>
              </w:r>
            </w:del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CF443D" w:rsidDel="00E86266" w:rsidRDefault="006B3AF7" w:rsidP="00162C92">
            <w:pPr>
              <w:spacing w:before="0" w:after="0"/>
              <w:jc w:val="center"/>
              <w:rPr>
                <w:del w:id="7733" w:author="Yugin Vitaly" w:date="2016-03-08T17:14:00Z"/>
                <w:sz w:val="20"/>
              </w:rPr>
            </w:pPr>
            <w:del w:id="7734" w:author="Yugin Vitaly" w:date="2016-03-08T17:14:00Z">
              <w:r w:rsidRPr="00CF443D" w:rsidDel="00E86266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</w:tcPr>
          <w:p w:rsidR="006B3AF7" w:rsidRPr="00E232BB" w:rsidDel="00E86266" w:rsidRDefault="006B3AF7" w:rsidP="00162C92">
            <w:pPr>
              <w:spacing w:before="0" w:after="0"/>
              <w:jc w:val="center"/>
              <w:rPr>
                <w:del w:id="7735" w:author="Yugin Vitaly" w:date="2016-03-08T17:14:00Z"/>
                <w:sz w:val="20"/>
              </w:rPr>
            </w:pPr>
            <w:del w:id="7736" w:author="Yugin Vitaly" w:date="2016-03-08T17:14:00Z">
              <w:r w:rsidRPr="00E232BB" w:rsidDel="00E86266">
                <w:rPr>
                  <w:sz w:val="20"/>
                </w:rPr>
                <w:delText>S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68628D" w:rsidDel="00E86266" w:rsidRDefault="006B3AF7" w:rsidP="00162C92">
            <w:pPr>
              <w:spacing w:before="0" w:after="0"/>
              <w:rPr>
                <w:del w:id="7737" w:author="Yugin Vitaly" w:date="2016-03-08T17:14:00Z"/>
                <w:sz w:val="20"/>
              </w:rPr>
            </w:pPr>
            <w:del w:id="7738" w:author="Yugin Vitaly" w:date="2016-03-08T17:14:00Z">
              <w:r w:rsidRPr="0068628D" w:rsidDel="00E86266">
                <w:rPr>
                  <w:sz w:val="20"/>
                </w:rPr>
                <w:delText>Контрактный управляющий</w:delText>
              </w:r>
            </w:del>
          </w:p>
        </w:tc>
        <w:tc>
          <w:tcPr>
            <w:tcW w:w="1381" w:type="pct"/>
            <w:shd w:val="clear" w:color="auto" w:fill="auto"/>
          </w:tcPr>
          <w:p w:rsidR="006B3AF7" w:rsidDel="00E86266" w:rsidRDefault="006B3AF7" w:rsidP="00162C92">
            <w:pPr>
              <w:spacing w:before="0" w:after="0"/>
              <w:jc w:val="both"/>
              <w:rPr>
                <w:del w:id="7739" w:author="Yugin Vitaly" w:date="2016-03-08T17:14:00Z"/>
                <w:sz w:val="20"/>
              </w:rPr>
            </w:pPr>
          </w:p>
        </w:tc>
      </w:tr>
      <w:tr w:rsidR="00E86266" w:rsidRPr="00675499" w:rsidTr="00E86266">
        <w:trPr>
          <w:jc w:val="center"/>
          <w:ins w:id="7740" w:author="Yugin Vitaly" w:date="2016-03-08T17:13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ins w:id="7741" w:author="Yugin Vitaly" w:date="2016-03-08T17:13:00Z"/>
                <w:b/>
                <w:bCs/>
                <w:sz w:val="20"/>
              </w:rPr>
            </w:pPr>
            <w:ins w:id="7742" w:author="Yugin Vitaly" w:date="2016-03-08T17:13:00Z">
              <w:r w:rsidRPr="00675499">
                <w:rPr>
                  <w:b/>
                  <w:bCs/>
                  <w:sz w:val="20"/>
                </w:rPr>
                <w:t>На кого подана жалоба, субъекты</w:t>
              </w:r>
            </w:ins>
          </w:p>
        </w:tc>
      </w:tr>
      <w:tr w:rsidR="00E86266" w:rsidRPr="00CF443D" w:rsidTr="00E86266">
        <w:trPr>
          <w:jc w:val="center"/>
          <w:ins w:id="7743" w:author="Yugin Vitaly" w:date="2016-03-08T17:13:00Z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ins w:id="7744" w:author="Yugin Vitaly" w:date="2016-03-08T17:13:00Z"/>
                <w:b/>
                <w:sz w:val="20"/>
              </w:rPr>
            </w:pPr>
            <w:ins w:id="7745" w:author="Yugin Vitaly" w:date="2016-03-08T17:13:00Z">
              <w:r w:rsidRPr="003F2611">
                <w:rPr>
                  <w:b/>
                  <w:sz w:val="20"/>
                </w:rPr>
                <w:t>indicted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746" w:author="Yugin Vitaly" w:date="2016-03-08T17:13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7747" w:author="Yugin Vitaly" w:date="2016-03-08T17:13:00Z"/>
                <w:sz w:val="20"/>
              </w:rPr>
            </w:pPr>
          </w:p>
        </w:tc>
        <w:tc>
          <w:tcPr>
            <w:tcW w:w="4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7748" w:author="Yugin Vitaly" w:date="2016-03-08T17:13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ins w:id="7749" w:author="Yugin Vitaly" w:date="2016-03-08T17:13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750" w:author="Yugin Vitaly" w:date="2016-03-08T17:13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751" w:author="Yugin Vitaly" w:date="2016-03-08T17:13:00Z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752" w:author="Yugin Vitaly" w:date="2016-03-08T17:13:00Z"/>
                <w:sz w:val="20"/>
              </w:rPr>
            </w:pPr>
            <w:ins w:id="7753" w:author="Yugin Vitaly" w:date="2016-03-08T17:13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ins w:id="7754" w:author="Yugin Vitaly" w:date="2016-03-08T17:13:00Z"/>
                <w:sz w:val="20"/>
              </w:rPr>
            </w:pPr>
            <w:ins w:id="7755" w:author="Yugin Vitaly" w:date="2016-03-08T17:13:00Z"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756" w:author="Yugin Vitaly" w:date="2016-03-08T17:13:00Z"/>
                <w:sz w:val="20"/>
              </w:rPr>
            </w:pPr>
            <w:ins w:id="7757" w:author="Yugin Vitaly" w:date="2016-03-08T17:13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758" w:author="Yugin Vitaly" w:date="2016-03-08T17:13:00Z"/>
                <w:sz w:val="20"/>
              </w:rPr>
            </w:pPr>
            <w:ins w:id="7759" w:author="Yugin Vitaly" w:date="2016-03-08T17:1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ins w:id="7760" w:author="Yugin Vitaly" w:date="2016-03-08T17:13:00Z"/>
                <w:sz w:val="20"/>
              </w:rPr>
            </w:pPr>
            <w:ins w:id="7761" w:author="Yugin Vitaly" w:date="2016-03-08T17:13:00Z">
              <w:r w:rsidRPr="00E232BB">
                <w:rPr>
                  <w:sz w:val="20"/>
                </w:rPr>
                <w:t>Заказчик</w:t>
              </w:r>
            </w:ins>
          </w:p>
        </w:tc>
        <w:tc>
          <w:tcPr>
            <w:tcW w:w="1386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ins w:id="7762" w:author="Yugin Vitaly" w:date="2016-03-08T17:13:00Z"/>
                <w:sz w:val="20"/>
              </w:rPr>
            </w:pPr>
            <w:ins w:id="7763" w:author="Yugin Vitaly" w:date="2016-03-08T17:13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E86266" w:rsidRPr="00CF443D" w:rsidTr="00E86266">
        <w:trPr>
          <w:jc w:val="center"/>
          <w:ins w:id="7764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765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both"/>
              <w:rPr>
                <w:ins w:id="7766" w:author="Yugin Vitaly" w:date="2016-03-08T17:13:00Z"/>
                <w:lang w:val="en-US"/>
              </w:rPr>
            </w:pPr>
            <w:ins w:id="7767" w:author="Yugin Vitaly" w:date="2016-03-08T17:13:00Z"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ins w:id="7768" w:author="Yugin Vitaly" w:date="2016-03-08T17:13:00Z"/>
                <w:sz w:val="20"/>
              </w:rPr>
            </w:pPr>
            <w:ins w:id="7769" w:author="Yugin Vitaly" w:date="2016-03-08T17:13:00Z">
              <w:r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F0153B" w:rsidRDefault="00E86266" w:rsidP="00E86266">
            <w:pPr>
              <w:spacing w:before="0" w:after="0"/>
              <w:jc w:val="center"/>
              <w:rPr>
                <w:ins w:id="7770" w:author="Yugin Vitaly" w:date="2016-03-08T17:13:00Z"/>
                <w:sz w:val="20"/>
                <w:lang w:val="en-US"/>
              </w:rPr>
            </w:pPr>
            <w:ins w:id="7771" w:author="Yugin Vitaly" w:date="2016-03-08T17:13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Pr="00B35505" w:rsidRDefault="00E86266" w:rsidP="00E86266">
            <w:pPr>
              <w:spacing w:before="0" w:after="0"/>
              <w:rPr>
                <w:ins w:id="7772" w:author="Yugin Vitaly" w:date="2016-03-08T17:14:00Z"/>
                <w:sz w:val="20"/>
                <w:rPrChange w:id="7773" w:author="Yugin Vitaly" w:date="2016-03-08T17:40:00Z">
                  <w:rPr>
                    <w:ins w:id="7774" w:author="Yugin Vitaly" w:date="2016-03-08T17:14:00Z"/>
                    <w:sz w:val="20"/>
                    <w:lang w:val="en-US"/>
                  </w:rPr>
                </w:rPrChange>
              </w:rPr>
            </w:pPr>
            <w:ins w:id="7775" w:author="Yugin Vitaly" w:date="2016-03-08T17:13:00Z"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  <w:p w:rsidR="00E86266" w:rsidRPr="00E86266" w:rsidRDefault="00E86266" w:rsidP="00E86266">
            <w:pPr>
              <w:spacing w:before="0" w:after="0"/>
              <w:rPr>
                <w:ins w:id="7776" w:author="Yugin Vitaly" w:date="2016-03-08T17:13:00Z"/>
                <w:sz w:val="20"/>
              </w:rPr>
            </w:pPr>
            <w:ins w:id="7777" w:author="Yugin Vitaly" w:date="2016-03-08T17:14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  <w:r w:rsidRPr="00E86266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документа «Информация о жалобе»</w:t>
              </w:r>
            </w:ins>
            <w:ins w:id="7778" w:author="Yugin Vitaly" w:date="2016-03-08T17:15:00Z">
              <w:r>
                <w:rPr>
                  <w:sz w:val="20"/>
                </w:rPr>
                <w:t xml:space="preserve">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vMerge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ins w:id="7779" w:author="Yugin Vitaly" w:date="2016-03-08T17:13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780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781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ins w:id="7782" w:author="Yugin Vitaly" w:date="2016-03-08T17:13:00Z"/>
                <w:sz w:val="20"/>
              </w:rPr>
            </w:pPr>
            <w:ins w:id="7783" w:author="Yugin Vitaly" w:date="2016-03-08T17:13:00Z">
              <w:r>
                <w:fldChar w:fldCharType="begin"/>
              </w:r>
              <w:r>
                <w:instrText xml:space="preserve"> HYPERLINK \l "authority_"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authority</w:t>
              </w:r>
              <w:r>
                <w:rPr>
                  <w:sz w:val="20"/>
                </w:rPr>
                <w:fldChar w:fldCharType="end"/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ins w:id="7784" w:author="Yugin Vitaly" w:date="2016-03-08T17:13:00Z"/>
                <w:sz w:val="20"/>
              </w:rPr>
            </w:pPr>
            <w:ins w:id="7785" w:author="Yugin Vitaly" w:date="2016-03-08T17:13:00Z">
              <w:r w:rsidRPr="002A3897"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786" w:author="Yugin Vitaly" w:date="2016-03-08T17:13:00Z"/>
                <w:sz w:val="20"/>
              </w:rPr>
            </w:pPr>
            <w:ins w:id="7787" w:author="Yugin Vitaly" w:date="2016-03-08T17:1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rPr>
                <w:ins w:id="7788" w:author="Yugin Vitaly" w:date="2016-03-08T17:13:00Z"/>
                <w:sz w:val="20"/>
              </w:rPr>
            </w:pPr>
            <w:ins w:id="7789" w:author="Yugin Vitaly" w:date="2016-03-08T17:13:00Z">
              <w:r w:rsidRPr="00E232BB">
                <w:rPr>
                  <w:sz w:val="20"/>
                </w:rPr>
                <w:t>Уполномоченный орган</w:t>
              </w:r>
            </w:ins>
          </w:p>
        </w:tc>
        <w:tc>
          <w:tcPr>
            <w:tcW w:w="1386" w:type="pct"/>
            <w:gridSpan w:val="2"/>
            <w:vMerge w:val="restart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ins w:id="7790" w:author="Yugin Vitaly" w:date="2016-03-08T17:13:00Z"/>
                <w:sz w:val="20"/>
              </w:rPr>
            </w:pPr>
            <w:ins w:id="7791" w:author="Yugin Vitaly" w:date="2016-03-08T17:13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E86266" w:rsidRPr="00CF443D" w:rsidTr="00E86266">
        <w:trPr>
          <w:jc w:val="center"/>
          <w:ins w:id="7792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793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both"/>
              <w:rPr>
                <w:ins w:id="7794" w:author="Yugin Vitaly" w:date="2016-03-08T17:13:00Z"/>
                <w:sz w:val="20"/>
                <w:lang w:val="en-US"/>
              </w:rPr>
            </w:pPr>
            <w:ins w:id="7795" w:author="Yugin Vitaly" w:date="2016-03-08T17:13:00Z">
              <w:r>
                <w:fldChar w:fldCharType="begin"/>
              </w:r>
              <w:r>
                <w:instrText xml:space="preserve"> HYPERLINK \l "authority_"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authority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ins w:id="7796" w:author="Yugin Vitaly" w:date="2016-03-08T17:13:00Z"/>
                <w:sz w:val="20"/>
                <w:lang w:val="en-US"/>
              </w:rPr>
            </w:pPr>
            <w:ins w:id="7797" w:author="Yugin Vitaly" w:date="2016-03-08T17:13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C61469" w:rsidRDefault="00E86266" w:rsidP="00E86266">
            <w:pPr>
              <w:spacing w:before="0" w:after="0"/>
              <w:jc w:val="center"/>
              <w:rPr>
                <w:ins w:id="7798" w:author="Yugin Vitaly" w:date="2016-03-08T17:13:00Z"/>
                <w:sz w:val="20"/>
                <w:lang w:val="en-US"/>
              </w:rPr>
            </w:pPr>
            <w:ins w:id="7799" w:author="Yugin Vitaly" w:date="2016-03-08T17:13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ins w:id="7800" w:author="Yugin Vitaly" w:date="2016-03-08T17:13:00Z"/>
                <w:sz w:val="20"/>
              </w:rPr>
            </w:pPr>
            <w:ins w:id="7801" w:author="Yugin Vitaly" w:date="2016-03-08T17:13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уполномоченного органа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E86266" w:rsidRPr="00E86266" w:rsidRDefault="00E86266" w:rsidP="00E86266">
            <w:pPr>
              <w:spacing w:before="0" w:after="0"/>
              <w:rPr>
                <w:ins w:id="7802" w:author="Yugin Vitaly" w:date="2016-03-08T17:13:00Z"/>
                <w:sz w:val="20"/>
              </w:rPr>
            </w:pPr>
            <w:ins w:id="7803" w:author="Yugin Vitaly" w:date="2016-03-08T17:13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  <w:ins w:id="7804" w:author="Yugin Vitaly" w:date="2016-03-08T17:15:00Z">
              <w:r>
                <w:rPr>
                  <w:sz w:val="20"/>
                </w:rPr>
                <w:t xml:space="preserve"> документа «Информация о жалобе»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05" w:author="Yugin Vitaly" w:date="2016-03-08T17:13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806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07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ins w:id="7808" w:author="Yugin Vitaly" w:date="2016-03-08T17:13:00Z"/>
                <w:sz w:val="20"/>
              </w:rPr>
            </w:pPr>
            <w:ins w:id="7809" w:author="Yugin Vitaly" w:date="2016-03-08T17:13:00Z">
              <w:r w:rsidRPr="005437E9">
                <w:rPr>
                  <w:sz w:val="20"/>
                </w:rPr>
                <w:t>authorityAgency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ins w:id="7810" w:author="Yugin Vitaly" w:date="2016-03-08T17:13:00Z"/>
                <w:sz w:val="20"/>
              </w:rPr>
            </w:pPr>
            <w:ins w:id="7811" w:author="Yugin Vitaly" w:date="2016-03-08T17:13:00Z">
              <w:r w:rsidRPr="002A3897"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812" w:author="Yugin Vitaly" w:date="2016-03-08T17:13:00Z"/>
                <w:sz w:val="20"/>
              </w:rPr>
            </w:pPr>
            <w:ins w:id="7813" w:author="Yugin Vitaly" w:date="2016-03-08T17:1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ins w:id="7814" w:author="Yugin Vitaly" w:date="2016-03-08T17:13:00Z"/>
                <w:sz w:val="20"/>
              </w:rPr>
            </w:pPr>
            <w:ins w:id="7815" w:author="Yugin Vitaly" w:date="2016-03-08T17:13:00Z">
              <w:r>
                <w:rPr>
                  <w:sz w:val="20"/>
                </w:rPr>
                <w:t>Уполномоченное учреждение</w:t>
              </w:r>
            </w:ins>
          </w:p>
        </w:tc>
        <w:tc>
          <w:tcPr>
            <w:tcW w:w="1386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ins w:id="7816" w:author="Yugin Vitaly" w:date="2016-03-08T17:13:00Z"/>
                <w:sz w:val="20"/>
              </w:rPr>
            </w:pPr>
            <w:ins w:id="7817" w:author="Yugin Vitaly" w:date="2016-03-08T17:13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E86266" w:rsidRPr="00CF443D" w:rsidTr="00E86266">
        <w:trPr>
          <w:jc w:val="center"/>
          <w:ins w:id="7818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19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ins w:id="7820" w:author="Yugin Vitaly" w:date="2016-03-08T17:13:00Z"/>
              </w:rPr>
            </w:pPr>
            <w:ins w:id="7821" w:author="Yugin Vitaly" w:date="2016-03-08T17:13:00Z">
              <w:r>
                <w:fldChar w:fldCharType="begin"/>
              </w:r>
              <w:r>
                <w:instrText xml:space="preserve"> HYPERLINK \l "authority_"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authority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ins w:id="7822" w:author="Yugin Vitaly" w:date="2016-03-08T17:13:00Z"/>
                <w:sz w:val="20"/>
              </w:rPr>
            </w:pPr>
            <w:ins w:id="7823" w:author="Yugin Vitaly" w:date="2016-03-08T17:13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824" w:author="Yugin Vitaly" w:date="2016-03-08T17:13:00Z"/>
                <w:sz w:val="20"/>
              </w:rPr>
            </w:pPr>
            <w:ins w:id="7825" w:author="Yugin Vitaly" w:date="2016-03-08T17:13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ins w:id="7826" w:author="Yugin Vitaly" w:date="2016-03-08T17:13:00Z"/>
                <w:sz w:val="20"/>
              </w:rPr>
            </w:pPr>
            <w:ins w:id="7827" w:author="Yugin Vitaly" w:date="2016-03-08T17:13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уполномоченного учреждения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E86266" w:rsidRPr="00E232BB" w:rsidRDefault="00E86266" w:rsidP="00E86266">
            <w:pPr>
              <w:spacing w:before="0" w:after="0"/>
              <w:rPr>
                <w:ins w:id="7828" w:author="Yugin Vitaly" w:date="2016-03-08T17:13:00Z"/>
                <w:sz w:val="20"/>
              </w:rPr>
            </w:pPr>
            <w:ins w:id="7829" w:author="Yugin Vitaly" w:date="2016-03-08T17:13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  <w:ins w:id="7830" w:author="Yugin Vitaly" w:date="2016-03-08T17:15:00Z">
              <w:r>
                <w:rPr>
                  <w:sz w:val="20"/>
                </w:rPr>
                <w:t xml:space="preserve"> документа «Информация о жалобе»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ins w:id="7831" w:author="Yugin Vitaly" w:date="2016-03-08T17:13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832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33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ins w:id="7834" w:author="Yugin Vitaly" w:date="2016-03-08T17:13:00Z"/>
                <w:sz w:val="20"/>
              </w:rPr>
            </w:pPr>
            <w:ins w:id="7835" w:author="Yugin Vitaly" w:date="2016-03-08T17:13:00Z">
              <w:r>
                <w:fldChar w:fldCharType="begin"/>
              </w:r>
              <w:r>
                <w:instrText xml:space="preserve"> HYPERLINK \l "specialized_"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specialized</w:t>
              </w:r>
              <w:r>
                <w:rPr>
                  <w:sz w:val="20"/>
                </w:rPr>
                <w:fldChar w:fldCharType="end"/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5437E9" w:rsidRDefault="00E86266" w:rsidP="00E86266">
            <w:pPr>
              <w:spacing w:before="0" w:after="0"/>
              <w:jc w:val="center"/>
              <w:rPr>
                <w:ins w:id="7836" w:author="Yugin Vitaly" w:date="2016-03-08T17:13:00Z"/>
                <w:sz w:val="20"/>
              </w:rPr>
            </w:pPr>
            <w:ins w:id="7837" w:author="Yugin Vitaly" w:date="2016-03-08T17:13:00Z">
              <w:r w:rsidRPr="002A3897"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838" w:author="Yugin Vitaly" w:date="2016-03-08T17:13:00Z"/>
                <w:sz w:val="20"/>
              </w:rPr>
            </w:pPr>
            <w:ins w:id="7839" w:author="Yugin Vitaly" w:date="2016-03-08T17:1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ins w:id="7840" w:author="Yugin Vitaly" w:date="2016-03-08T17:13:00Z"/>
                <w:sz w:val="20"/>
              </w:rPr>
            </w:pPr>
            <w:ins w:id="7841" w:author="Yugin Vitaly" w:date="2016-03-08T17:13:00Z">
              <w:r w:rsidRPr="00E232BB">
                <w:rPr>
                  <w:sz w:val="20"/>
                </w:rPr>
                <w:t>Специализированная организация</w:t>
              </w:r>
            </w:ins>
          </w:p>
        </w:tc>
        <w:tc>
          <w:tcPr>
            <w:tcW w:w="1386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ins w:id="7842" w:author="Yugin Vitaly" w:date="2016-03-08T17:13:00Z"/>
                <w:sz w:val="20"/>
              </w:rPr>
            </w:pPr>
            <w:ins w:id="7843" w:author="Yugin Vitaly" w:date="2016-03-08T17:13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</w:tr>
      <w:tr w:rsidR="00E86266" w:rsidRPr="00CF443D" w:rsidTr="00E86266">
        <w:trPr>
          <w:jc w:val="center"/>
          <w:ins w:id="7844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45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ins w:id="7846" w:author="Yugin Vitaly" w:date="2016-03-08T17:13:00Z"/>
              </w:rPr>
            </w:pPr>
            <w:ins w:id="7847" w:author="Yugin Vitaly" w:date="2016-03-08T17:13:00Z">
              <w:r>
                <w:fldChar w:fldCharType="begin"/>
              </w:r>
              <w:r>
                <w:instrText xml:space="preserve"> HYPERLINK \l "specialized_"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specialized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2A3897" w:rsidRDefault="00E86266" w:rsidP="00E86266">
            <w:pPr>
              <w:spacing w:before="0" w:after="0"/>
              <w:jc w:val="center"/>
              <w:rPr>
                <w:ins w:id="7848" w:author="Yugin Vitaly" w:date="2016-03-08T17:13:00Z"/>
                <w:sz w:val="20"/>
              </w:rPr>
            </w:pPr>
            <w:ins w:id="7849" w:author="Yugin Vitaly" w:date="2016-03-08T17:13:00Z">
              <w:r>
                <w:rPr>
                  <w:sz w:val="20"/>
                  <w:lang w:val="en-US"/>
                </w:rPr>
                <w:t>O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850" w:author="Yugin Vitaly" w:date="2016-03-08T17:13:00Z"/>
                <w:sz w:val="20"/>
              </w:rPr>
            </w:pPr>
            <w:ins w:id="7851" w:author="Yugin Vitaly" w:date="2016-03-08T17:13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Default="00E86266" w:rsidP="00E86266">
            <w:pPr>
              <w:spacing w:before="0" w:after="0"/>
              <w:rPr>
                <w:ins w:id="7852" w:author="Yugin Vitaly" w:date="2016-03-08T17:13:00Z"/>
                <w:sz w:val="20"/>
              </w:rPr>
            </w:pPr>
            <w:ins w:id="7853" w:author="Yugin Vitaly" w:date="2016-03-08T17:13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уполномоченного учреждения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.</w:t>
              </w:r>
            </w:ins>
          </w:p>
          <w:p w:rsidR="00E86266" w:rsidRPr="00E232BB" w:rsidRDefault="00E86266" w:rsidP="00E86266">
            <w:pPr>
              <w:spacing w:before="0" w:after="0"/>
              <w:rPr>
                <w:ins w:id="7854" w:author="Yugin Vitaly" w:date="2016-03-08T17:13:00Z"/>
                <w:sz w:val="20"/>
              </w:rPr>
            </w:pPr>
            <w:ins w:id="7855" w:author="Yugin Vitaly" w:date="2016-03-08T17:13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</w:ins>
            <w:ins w:id="7856" w:author="Yugin Vitaly" w:date="2016-03-08T17:15:00Z">
              <w:r>
                <w:rPr>
                  <w:sz w:val="20"/>
                </w:rPr>
                <w:t xml:space="preserve"> документа «Информация о жалобе»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ins w:id="7857" w:author="Yugin Vitaly" w:date="2016-03-08T17:13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858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59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60" w:author="Yugin Vitaly" w:date="2016-03-08T17:13:00Z"/>
                <w:sz w:val="20"/>
              </w:rPr>
            </w:pPr>
            <w:ins w:id="7861" w:author="Yugin Vitaly" w:date="2016-03-08T17:13:00Z">
              <w:r w:rsidRPr="00CF443D">
                <w:rPr>
                  <w:sz w:val="20"/>
                </w:rPr>
                <w:t>сommission44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7862" w:author="Yugin Vitaly" w:date="2016-03-08T17:13:00Z"/>
                <w:sz w:val="20"/>
              </w:rPr>
            </w:pPr>
            <w:ins w:id="7863" w:author="Yugin Vitaly" w:date="2016-03-08T17:13:00Z">
              <w:r w:rsidRPr="00CF443D"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864" w:author="Yugin Vitaly" w:date="2016-03-08T17:13:00Z"/>
                <w:sz w:val="20"/>
              </w:rPr>
            </w:pPr>
            <w:ins w:id="7865" w:author="Yugin Vitaly" w:date="2016-03-08T17:1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E232BB" w:rsidRDefault="00E86266" w:rsidP="00E86266">
            <w:pPr>
              <w:spacing w:before="0" w:after="0"/>
              <w:rPr>
                <w:ins w:id="7866" w:author="Yugin Vitaly" w:date="2016-03-08T17:13:00Z"/>
                <w:sz w:val="20"/>
              </w:rPr>
            </w:pPr>
            <w:ins w:id="7867" w:author="Yugin Vitaly" w:date="2016-03-08T17:13:00Z">
              <w:r w:rsidRPr="003B7C0D">
                <w:rPr>
                  <w:sz w:val="20"/>
                </w:rPr>
                <w:t>Конкурсная, аукционная, котировочная или ед</w:t>
              </w:r>
              <w:r>
                <w:rPr>
                  <w:sz w:val="20"/>
                </w:rPr>
                <w:t>иная комиссия в соответствии с 4</w:t>
              </w:r>
              <w:r w:rsidRPr="003B7C0D">
                <w:rPr>
                  <w:sz w:val="20"/>
                </w:rPr>
                <w:t>4-ФЗ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ins w:id="7868" w:author="Yugin Vitaly" w:date="2016-03-08T17:13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869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70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71" w:author="Yugin Vitaly" w:date="2016-03-08T17:13:00Z"/>
                <w:sz w:val="20"/>
              </w:rPr>
            </w:pPr>
            <w:ins w:id="7872" w:author="Yugin Vitaly" w:date="2016-03-08T17:13:00Z">
              <w:r w:rsidRPr="00CF443D">
                <w:rPr>
                  <w:sz w:val="20"/>
                </w:rPr>
                <w:t>commission94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7873" w:author="Yugin Vitaly" w:date="2016-03-08T17:13:00Z"/>
                <w:sz w:val="20"/>
              </w:rPr>
            </w:pPr>
            <w:ins w:id="7874" w:author="Yugin Vitaly" w:date="2016-03-08T17:13:00Z">
              <w:r w:rsidRPr="00CF443D"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875" w:author="Yugin Vitaly" w:date="2016-03-08T17:13:00Z"/>
                <w:sz w:val="20"/>
              </w:rPr>
            </w:pPr>
            <w:ins w:id="7876" w:author="Yugin Vitaly" w:date="2016-03-08T17:1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3B7C0D" w:rsidRDefault="00E86266" w:rsidP="00E86266">
            <w:pPr>
              <w:spacing w:before="0" w:after="0"/>
              <w:rPr>
                <w:ins w:id="7877" w:author="Yugin Vitaly" w:date="2016-03-08T17:13:00Z"/>
                <w:sz w:val="20"/>
              </w:rPr>
            </w:pPr>
            <w:ins w:id="7878" w:author="Yugin Vitaly" w:date="2016-03-08T17:13:00Z">
              <w:r w:rsidRPr="00C8376F">
                <w:rPr>
                  <w:sz w:val="20"/>
                </w:rPr>
                <w:t>Конкурсная, аукционная, котировочная или единая комиссия в соответствии с 94-ФЗ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both"/>
              <w:rPr>
                <w:ins w:id="7879" w:author="Yugin Vitaly" w:date="2016-03-08T17:13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880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81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82" w:author="Yugin Vitaly" w:date="2016-03-08T17:13:00Z"/>
                <w:sz w:val="20"/>
              </w:rPr>
            </w:pPr>
            <w:ins w:id="7883" w:author="Yugin Vitaly" w:date="2016-03-08T17:13:00Z">
              <w:r w:rsidRPr="00CF443D">
                <w:rPr>
                  <w:sz w:val="20"/>
                </w:rPr>
                <w:t>contractServiceOfficer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7884" w:author="Yugin Vitaly" w:date="2016-03-08T17:13:00Z"/>
                <w:sz w:val="20"/>
              </w:rPr>
            </w:pPr>
            <w:ins w:id="7885" w:author="Yugin Vitaly" w:date="2016-03-08T17:13:00Z">
              <w:r w:rsidRPr="00CF443D"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886" w:author="Yugin Vitaly" w:date="2016-03-08T17:13:00Z"/>
                <w:sz w:val="20"/>
              </w:rPr>
            </w:pPr>
            <w:ins w:id="7887" w:author="Yugin Vitaly" w:date="2016-03-08T17:1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C8376F" w:rsidRDefault="00E86266" w:rsidP="00E86266">
            <w:pPr>
              <w:spacing w:before="0" w:after="0"/>
              <w:rPr>
                <w:ins w:id="7888" w:author="Yugin Vitaly" w:date="2016-03-08T17:13:00Z"/>
                <w:sz w:val="20"/>
              </w:rPr>
            </w:pPr>
            <w:ins w:id="7889" w:author="Yugin Vitaly" w:date="2016-03-08T17:13:00Z">
              <w:r w:rsidRPr="0068628D">
                <w:rPr>
                  <w:sz w:val="20"/>
                </w:rPr>
                <w:t>Должностное лицо контрактной службы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ins w:id="7890" w:author="Yugin Vitaly" w:date="2016-03-08T17:13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891" w:author="Yugin Vitaly" w:date="2016-03-08T17:13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92" w:author="Yugin Vitaly" w:date="2016-03-08T17:1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893" w:author="Yugin Vitaly" w:date="2016-03-08T17:13:00Z"/>
                <w:sz w:val="20"/>
              </w:rPr>
            </w:pPr>
            <w:ins w:id="7894" w:author="Yugin Vitaly" w:date="2016-03-08T17:13:00Z">
              <w:r w:rsidRPr="00CF443D">
                <w:rPr>
                  <w:sz w:val="20"/>
                </w:rPr>
                <w:t>contractService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7895" w:author="Yugin Vitaly" w:date="2016-03-08T17:13:00Z"/>
                <w:sz w:val="20"/>
              </w:rPr>
            </w:pPr>
            <w:ins w:id="7896" w:author="Yugin Vitaly" w:date="2016-03-08T17:13:00Z">
              <w:r w:rsidRPr="00CF443D"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897" w:author="Yugin Vitaly" w:date="2016-03-08T17:13:00Z"/>
                <w:sz w:val="20"/>
              </w:rPr>
            </w:pPr>
            <w:ins w:id="7898" w:author="Yugin Vitaly" w:date="2016-03-08T17:13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ins w:id="7899" w:author="Yugin Vitaly" w:date="2016-03-08T17:13:00Z"/>
                <w:sz w:val="20"/>
              </w:rPr>
            </w:pPr>
            <w:ins w:id="7900" w:author="Yugin Vitaly" w:date="2016-03-08T17:13:00Z">
              <w:r w:rsidRPr="0068628D">
                <w:rPr>
                  <w:sz w:val="20"/>
                </w:rPr>
                <w:t>Контрактный управляющий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ins w:id="7901" w:author="Yugin Vitaly" w:date="2016-03-08T17:13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902" w:author="Yugin Vitaly" w:date="2016-03-08T17:16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903" w:author="Yugin Vitaly" w:date="2016-03-08T17:16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904" w:author="Yugin Vitaly" w:date="2016-03-08T17:16:00Z"/>
                <w:sz w:val="20"/>
              </w:rPr>
            </w:pPr>
            <w:ins w:id="7905" w:author="Yugin Vitaly" w:date="2016-03-08T17:17:00Z">
              <w:r w:rsidRPr="00E86266">
                <w:rPr>
                  <w:sz w:val="20"/>
                </w:rPr>
                <w:t>legalEntity44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7906" w:author="Yugin Vitaly" w:date="2016-03-08T17:16:00Z"/>
                <w:sz w:val="20"/>
              </w:rPr>
            </w:pPr>
            <w:ins w:id="7907" w:author="Yugin Vitaly" w:date="2016-03-08T17:18:00Z">
              <w:r w:rsidRPr="00CF443D"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908" w:author="Yugin Vitaly" w:date="2016-03-08T17:16:00Z"/>
                <w:sz w:val="20"/>
              </w:rPr>
            </w:pPr>
            <w:ins w:id="7909" w:author="Yugin Vitaly" w:date="2016-03-08T17:18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ins w:id="7910" w:author="Yugin Vitaly" w:date="2016-03-08T17:16:00Z"/>
                <w:sz w:val="20"/>
              </w:rPr>
            </w:pPr>
            <w:ins w:id="7911" w:author="Yugin Vitaly" w:date="2016-03-08T17:18:00Z">
              <w:r w:rsidRPr="00E86266">
                <w:rPr>
                  <w:sz w:val="20"/>
                </w:rPr>
  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ins w:id="7912" w:author="Yugin Vitaly" w:date="2016-03-08T17:16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7913" w:author="Yugin Vitaly" w:date="2016-03-08T17:16:00Z"/>
        </w:trPr>
        <w:tc>
          <w:tcPr>
            <w:tcW w:w="745" w:type="pct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914" w:author="Yugin Vitaly" w:date="2016-03-08T17:16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7915" w:author="Yugin Vitaly" w:date="2016-03-08T17:16:00Z"/>
                <w:sz w:val="20"/>
              </w:rPr>
            </w:pPr>
            <w:ins w:id="7916" w:author="Yugin Vitaly" w:date="2016-03-08T17:18:00Z">
              <w:r w:rsidRPr="00E86266">
                <w:rPr>
                  <w:sz w:val="20"/>
                </w:rPr>
                <w:t>legalEntity307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7917" w:author="Yugin Vitaly" w:date="2016-03-08T17:16:00Z"/>
                <w:sz w:val="20"/>
              </w:rPr>
            </w:pPr>
            <w:ins w:id="7918" w:author="Yugin Vitaly" w:date="2016-03-08T17:18:00Z">
              <w:r w:rsidRPr="00CF443D">
                <w:rPr>
                  <w:sz w:val="20"/>
                </w:rPr>
                <w:t>О</w:t>
              </w:r>
            </w:ins>
          </w:p>
        </w:tc>
        <w:tc>
          <w:tcPr>
            <w:tcW w:w="495" w:type="pct"/>
            <w:gridSpan w:val="2"/>
            <w:shd w:val="clear" w:color="auto" w:fill="auto"/>
          </w:tcPr>
          <w:p w:rsidR="00E86266" w:rsidRPr="00E232BB" w:rsidRDefault="00E86266" w:rsidP="00E86266">
            <w:pPr>
              <w:spacing w:before="0" w:after="0"/>
              <w:jc w:val="center"/>
              <w:rPr>
                <w:ins w:id="7919" w:author="Yugin Vitaly" w:date="2016-03-08T17:16:00Z"/>
                <w:sz w:val="20"/>
              </w:rPr>
            </w:pPr>
            <w:ins w:id="7920" w:author="Yugin Vitaly" w:date="2016-03-08T17:18:00Z">
              <w:r w:rsidRPr="00E232BB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68628D" w:rsidRDefault="00E86266" w:rsidP="00E86266">
            <w:pPr>
              <w:spacing w:before="0" w:after="0"/>
              <w:rPr>
                <w:ins w:id="7921" w:author="Yugin Vitaly" w:date="2016-03-08T17:16:00Z"/>
                <w:sz w:val="20"/>
              </w:rPr>
            </w:pPr>
            <w:ins w:id="7922" w:author="Yugin Vitaly" w:date="2016-03-08T17:18:00Z">
              <w:r w:rsidRPr="00E86266">
                <w:rPr>
                  <w:sz w:val="20"/>
                </w:rPr>
                <w:t>Юридическое лицо, осуществляющее закупки в соответствии со статьей 5 Федерального закона № 307-ФЗ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/>
              <w:jc w:val="both"/>
              <w:rPr>
                <w:ins w:id="7923" w:author="Yugin Vitaly" w:date="2016-03-08T17:16:00Z"/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E86266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B3AF7" w:rsidRPr="00CF443D" w:rsidTr="00E86266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2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2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2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92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92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92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930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793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3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3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3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93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93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93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938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  <w:tcPrChange w:id="793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4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4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4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943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  <w:tcPrChange w:id="7944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tcPrChange w:id="7945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7946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tcPrChange w:id="7947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4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4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5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951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95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95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95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  <w:tcPrChange w:id="795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5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5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5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95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96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96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962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796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6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6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6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96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96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96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970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  <w:tcPrChange w:id="797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7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7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7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7975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  <w:tcPrChange w:id="7976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tcPrChange w:id="7977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7978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tcPrChange w:id="7979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8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8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8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98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98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98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98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  <w:tcPrChange w:id="798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8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8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9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991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799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799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799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799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799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799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799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799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00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00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002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  <w:tcPrChange w:id="800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0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0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0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8007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  <w:tcPrChange w:id="8008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tcPrChange w:id="8009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8010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tcPrChange w:id="8011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1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1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1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01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01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01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018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  <w:tcPrChange w:id="801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2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2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2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02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02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02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02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02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2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2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3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031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03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03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03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  <w:tcPrChange w:id="803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3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3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3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8039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  <w:tcPrChange w:id="8040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tcPrChange w:id="8041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804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tcPrChange w:id="8043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4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4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4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04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04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04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050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  <w:tcPrChange w:id="805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5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5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5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05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05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05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058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05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6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6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6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06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06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06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06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1" w:type="pct"/>
            <w:shd w:val="clear" w:color="auto" w:fill="auto"/>
            <w:vAlign w:val="center"/>
            <w:tcPrChange w:id="806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6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6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7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071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07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07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07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1" w:type="pct"/>
            <w:shd w:val="clear" w:color="auto" w:fill="auto"/>
            <w:vAlign w:val="center"/>
            <w:tcPrChange w:id="807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7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07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07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07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08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08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082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08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E86266">
        <w:trPr>
          <w:jc w:val="center"/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ins w:id="8084" w:author="Yugin Vitaly" w:date="2016-03-08T17:19:00Z">
              <w:r>
                <w:rPr>
                  <w:sz w:val="20"/>
                </w:rPr>
                <w:t xml:space="preserve">Допустимо указание только </w:t>
              </w:r>
              <w:r>
                <w:rPr>
                  <w:sz w:val="20"/>
                </w:rPr>
                <w:lastRenderedPageBreak/>
                <w:t>одного элемента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E86266">
        <w:trPr>
          <w:jc w:val="center"/>
          <w:ins w:id="8085" w:author="Yugin Vitaly" w:date="2016-03-08T17:19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ins w:id="8086" w:author="Yugin Vitaly" w:date="2016-03-08T17:19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ins w:id="8087" w:author="Yugin Vitaly" w:date="2016-03-08T17:19:00Z"/>
                <w:sz w:val="20"/>
                <w:lang w:val="en-US"/>
              </w:rPr>
            </w:pPr>
            <w:ins w:id="8088" w:author="Yugin Vitaly" w:date="2016-03-08T17:20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089" w:author="Yugin Vitaly" w:date="2016-03-08T17:19:00Z"/>
                <w:sz w:val="20"/>
              </w:rPr>
            </w:pPr>
            <w:ins w:id="8090" w:author="Yugin Vitaly" w:date="2016-03-08T17:20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091" w:author="Yugin Vitaly" w:date="2016-03-08T17:19:00Z"/>
                <w:sz w:val="20"/>
              </w:rPr>
            </w:pPr>
            <w:ins w:id="8092" w:author="Yugin Vitaly" w:date="2016-03-08T17:20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ins w:id="8093" w:author="Yugin Vitaly" w:date="2016-03-08T17:19:00Z"/>
                <w:sz w:val="20"/>
              </w:rPr>
            </w:pPr>
            <w:ins w:id="8094" w:author="Yugin Vitaly" w:date="2016-03-08T17:20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организации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ins w:id="8095" w:author="Yugin Vitaly" w:date="2016-03-08T17:19:00Z"/>
                <w:sz w:val="20"/>
              </w:rPr>
            </w:pPr>
            <w:ins w:id="8096" w:author="Yugin Vitaly" w:date="2016-03-08T17:20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  <w:r w:rsidRPr="00E86266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документа «Информация о жалобе» (</w:t>
              </w:r>
            </w:ins>
            <w:ins w:id="8097" w:author="Yugin Vitaly" w:date="2016-03-08T17:21:00Z">
              <w:r>
                <w:rPr>
                  <w:sz w:val="20"/>
                  <w:lang w:val="en-US"/>
                </w:rPr>
                <w:t>complaint</w:t>
              </w:r>
            </w:ins>
            <w:ins w:id="8098" w:author="Yugin Vitaly" w:date="2016-03-08T17:20:00Z">
              <w:r>
                <w:rPr>
                  <w:sz w:val="20"/>
                </w:rPr>
                <w:t>)</w:t>
              </w:r>
            </w:ins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09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0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0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10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10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10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10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1" w:type="pct"/>
            <w:shd w:val="clear" w:color="auto" w:fill="auto"/>
            <w:vAlign w:val="center"/>
            <w:tcPrChange w:id="810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0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0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0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11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11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11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11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11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1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1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1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11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11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12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12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  <w:tcPrChange w:id="812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2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2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2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8126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  <w:tcPrChange w:id="8127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tcPrChange w:id="8128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8129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tcPrChange w:id="8130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3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3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3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13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13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13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13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  <w:tcPrChange w:id="813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3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4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4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14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14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14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14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14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E86266">
        <w:trPr>
          <w:jc w:val="center"/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ins w:id="8147" w:author="Yugin Vitaly" w:date="2016-03-08T17:21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E86266">
        <w:trPr>
          <w:jc w:val="center"/>
          <w:ins w:id="8148" w:author="Yugin Vitaly" w:date="2016-03-08T17:21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149" w:author="Yugin Vitaly" w:date="2016-03-08T17:21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150" w:author="Yugin Vitaly" w:date="2016-03-08T17:21:00Z"/>
                <w:sz w:val="20"/>
              </w:rPr>
            </w:pPr>
            <w:ins w:id="8151" w:author="Yugin Vitaly" w:date="2016-03-08T17:21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152" w:author="Yugin Vitaly" w:date="2016-03-08T17:21:00Z"/>
                <w:sz w:val="20"/>
              </w:rPr>
            </w:pPr>
            <w:ins w:id="8153" w:author="Yugin Vitaly" w:date="2016-03-08T17:21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154" w:author="Yugin Vitaly" w:date="2016-03-08T17:21:00Z"/>
                <w:sz w:val="20"/>
              </w:rPr>
            </w:pPr>
            <w:ins w:id="8155" w:author="Yugin Vitaly" w:date="2016-03-08T17:21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ins w:id="8156" w:author="Yugin Vitaly" w:date="2016-03-08T17:21:00Z"/>
                <w:sz w:val="20"/>
              </w:rPr>
            </w:pPr>
            <w:ins w:id="8157" w:author="Yugin Vitaly" w:date="2016-03-08T17:21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организации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158" w:author="Yugin Vitaly" w:date="2016-03-08T17:21:00Z"/>
                <w:sz w:val="20"/>
              </w:rPr>
            </w:pPr>
            <w:ins w:id="8159" w:author="Yugin Vitaly" w:date="2016-03-08T17:21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  <w:r w:rsidRPr="00E86266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документа «Информация о жалобе»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6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6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6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16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16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16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ins w:id="8166" w:author="Yugin Vitaly" w:date="2016-03-08T17:21:00Z">
              <w:r w:rsidR="00E86266">
                <w:rPr>
                  <w:sz w:val="20"/>
                  <w:lang w:val="en-US"/>
                </w:rPr>
                <w:t>1-</w:t>
              </w:r>
            </w:ins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16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1" w:type="pct"/>
            <w:shd w:val="clear" w:color="auto" w:fill="auto"/>
            <w:vAlign w:val="center"/>
            <w:tcPrChange w:id="816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6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7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7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17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17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17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17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17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7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7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7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18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18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18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18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  <w:tcPrChange w:id="818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8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8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8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8188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  <w:tcPrChange w:id="8189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tcPrChange w:id="8190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8191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tcPrChange w:id="8192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19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19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19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19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19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19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19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  <w:tcPrChange w:id="820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20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20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20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20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20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20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20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20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E86266">
        <w:trPr>
          <w:jc w:val="center"/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ins w:id="8209" w:author="Yugin Vitaly" w:date="2016-03-08T17:22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E86266">
        <w:trPr>
          <w:jc w:val="center"/>
          <w:ins w:id="8210" w:author="Yugin Vitaly" w:date="2016-03-08T17:21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211" w:author="Yugin Vitaly" w:date="2016-03-08T17:21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212" w:author="Yugin Vitaly" w:date="2016-03-08T17:21:00Z"/>
                <w:sz w:val="20"/>
              </w:rPr>
            </w:pPr>
            <w:ins w:id="8213" w:author="Yugin Vitaly" w:date="2016-03-08T17:21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214" w:author="Yugin Vitaly" w:date="2016-03-08T17:21:00Z"/>
                <w:sz w:val="20"/>
              </w:rPr>
            </w:pPr>
            <w:ins w:id="8215" w:author="Yugin Vitaly" w:date="2016-03-08T17:21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216" w:author="Yugin Vitaly" w:date="2016-03-08T17:21:00Z"/>
                <w:sz w:val="20"/>
              </w:rPr>
            </w:pPr>
            <w:ins w:id="8217" w:author="Yugin Vitaly" w:date="2016-03-08T17:21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ins w:id="8218" w:author="Yugin Vitaly" w:date="2016-03-08T17:21:00Z"/>
                <w:sz w:val="20"/>
              </w:rPr>
            </w:pPr>
            <w:ins w:id="8219" w:author="Yugin Vitaly" w:date="2016-03-08T17:21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организации</w:t>
              </w:r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220" w:author="Yugin Vitaly" w:date="2016-03-08T17:21:00Z"/>
                <w:sz w:val="20"/>
              </w:rPr>
            </w:pPr>
            <w:ins w:id="8221" w:author="Yugin Vitaly" w:date="2016-03-08T17:21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  <w:r w:rsidRPr="00E86266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документа «Информация о жалобе»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22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22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22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22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22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22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ins w:id="8228" w:author="Yugin Vitaly" w:date="2016-03-08T17:22:00Z">
              <w:r w:rsidR="00E86266">
                <w:rPr>
                  <w:sz w:val="20"/>
                  <w:lang w:val="en-US"/>
                </w:rPr>
                <w:t>1-</w:t>
              </w:r>
            </w:ins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22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1" w:type="pct"/>
            <w:shd w:val="clear" w:color="auto" w:fill="auto"/>
            <w:vAlign w:val="center"/>
            <w:tcPrChange w:id="823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23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23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23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23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23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23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23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23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23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24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24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24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24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24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24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Реестровый номер в СПЗ</w:t>
            </w:r>
          </w:p>
        </w:tc>
        <w:tc>
          <w:tcPr>
            <w:tcW w:w="1381" w:type="pct"/>
            <w:shd w:val="clear" w:color="auto" w:fill="auto"/>
            <w:vAlign w:val="center"/>
            <w:tcPrChange w:id="824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24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24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24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8250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  <w:tcPrChange w:id="8251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tcPrChange w:id="8252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825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1" w:type="pct"/>
            <w:shd w:val="clear" w:color="auto" w:fill="auto"/>
            <w:tcPrChange w:id="8254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25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825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25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25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25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26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26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1" w:type="pct"/>
            <w:shd w:val="clear" w:color="auto" w:fill="auto"/>
            <w:vAlign w:val="center"/>
            <w:tcPrChange w:id="826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E86266">
        <w:trPr>
          <w:jc w:val="center"/>
          <w:ins w:id="8263" w:author="Yugin Vitaly" w:date="2016-03-08T17:22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ins w:id="8264" w:author="Yugin Vitaly" w:date="2016-03-08T17:22:00Z"/>
                <w:b/>
                <w:bCs/>
                <w:sz w:val="20"/>
              </w:rPr>
            </w:pPr>
            <w:ins w:id="8265" w:author="Yugin Vitaly" w:date="2016-03-08T17:24:00Z">
              <w:r w:rsidRPr="00E86266">
                <w:rPr>
                  <w:b/>
                  <w:bCs/>
                  <w:sz w:val="20"/>
                </w:rPr>
  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  </w:r>
            </w:ins>
          </w:p>
        </w:tc>
      </w:tr>
      <w:tr w:rsidR="00E86266" w:rsidRPr="00CF443D" w:rsidTr="00E86266">
        <w:trPr>
          <w:jc w:val="center"/>
          <w:ins w:id="8266" w:author="Yugin Vitaly" w:date="2016-03-08T17:22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ins w:id="8267" w:author="Yugin Vitaly" w:date="2016-03-08T17:22:00Z"/>
                <w:b/>
                <w:sz w:val="20"/>
                <w:lang w:val="en-US"/>
              </w:rPr>
            </w:pPr>
            <w:ins w:id="8268" w:author="Yugin Vitaly" w:date="2016-03-08T17:24:00Z">
              <w:r w:rsidRPr="00E86266">
                <w:rPr>
                  <w:b/>
                  <w:sz w:val="20"/>
                  <w:lang w:val="en-US"/>
                </w:rPr>
                <w:t>legalEntity44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269" w:author="Yugin Vitaly" w:date="2016-03-08T17:22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8270" w:author="Yugin Vitaly" w:date="2016-03-08T17:22:00Z"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8271" w:author="Yugin Vitaly" w:date="2016-03-08T17:22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ins w:id="8272" w:author="Yugin Vitaly" w:date="2016-03-08T17:22:00Z"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273" w:author="Yugin Vitaly" w:date="2016-03-08T17:22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8274" w:author="Yugin Vitaly" w:date="2016-03-08T17:22:00Z"/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275" w:author="Yugin Vitaly" w:date="2016-03-08T17:22:00Z"/>
                <w:sz w:val="20"/>
              </w:rPr>
            </w:pPr>
            <w:ins w:id="8276" w:author="Yugin Vitaly" w:date="2016-03-08T17:22:00Z">
              <w:r>
                <w:rPr>
                  <w:sz w:val="20"/>
                </w:rPr>
                <w:t xml:space="preserve">Допустимо указание только </w:t>
              </w:r>
              <w:r>
                <w:rPr>
                  <w:sz w:val="20"/>
                </w:rPr>
                <w:lastRenderedPageBreak/>
                <w:t>одного элемента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277" w:author="Yugin Vitaly" w:date="2016-03-08T17:22:00Z"/>
                <w:sz w:val="20"/>
              </w:rPr>
            </w:pPr>
            <w:ins w:id="8278" w:author="Yugin Vitaly" w:date="2016-03-08T17:22:00Z">
              <w:r w:rsidRPr="00E61361">
                <w:rPr>
                  <w:sz w:val="20"/>
                </w:rPr>
                <w:lastRenderedPageBreak/>
                <w:t>organization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279" w:author="Yugin Vitaly" w:date="2016-03-08T17:22:00Z"/>
                <w:sz w:val="20"/>
              </w:rPr>
            </w:pPr>
            <w:ins w:id="8280" w:author="Yugin Vitaly" w:date="2016-03-08T17:22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281" w:author="Yugin Vitaly" w:date="2016-03-08T17:22:00Z"/>
                <w:sz w:val="20"/>
              </w:rPr>
            </w:pPr>
            <w:ins w:id="8282" w:author="Yugin Vitaly" w:date="2016-03-08T17:22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ins w:id="8283" w:author="Yugin Vitaly" w:date="2016-03-08T17:22:00Z"/>
                <w:sz w:val="20"/>
              </w:rPr>
            </w:pPr>
            <w:ins w:id="8284" w:author="Yugin Vitaly" w:date="2016-03-08T17:24:00Z">
              <w:r w:rsidRPr="00E86266">
                <w:rPr>
                  <w:sz w:val="20"/>
                </w:rPr>
                <w:t xml:space="preserve">Организация  юридического лица, осуществляющего полномочия </w:t>
              </w:r>
              <w:r w:rsidRPr="00E86266">
                <w:rPr>
                  <w:sz w:val="20"/>
                </w:rPr>
                <w:lastRenderedPageBreak/>
                <w:t>заказчика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285" w:author="Yugin Vitaly" w:date="2016-03-08T17:22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8286" w:author="Yugin Vitaly" w:date="2016-03-08T17:22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287" w:author="Yugin Vitaly" w:date="2016-03-08T17:22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288" w:author="Yugin Vitaly" w:date="2016-03-08T17:22:00Z"/>
                <w:sz w:val="20"/>
              </w:rPr>
            </w:pPr>
            <w:ins w:id="8289" w:author="Yugin Vitaly" w:date="2016-03-08T17:22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290" w:author="Yugin Vitaly" w:date="2016-03-08T17:22:00Z"/>
                <w:sz w:val="20"/>
              </w:rPr>
            </w:pPr>
            <w:ins w:id="8291" w:author="Yugin Vitaly" w:date="2016-03-08T17:22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292" w:author="Yugin Vitaly" w:date="2016-03-08T17:22:00Z"/>
                <w:sz w:val="20"/>
              </w:rPr>
            </w:pPr>
            <w:ins w:id="8293" w:author="Yugin Vitaly" w:date="2016-03-08T17:22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ins w:id="8294" w:author="Yugin Vitaly" w:date="2016-03-08T17:22:00Z"/>
                <w:sz w:val="20"/>
              </w:rPr>
            </w:pPr>
            <w:ins w:id="8295" w:author="Yugin Vitaly" w:date="2016-03-08T17:22:00Z">
              <w:r w:rsidRPr="00F0153B">
                <w:rPr>
                  <w:sz w:val="20"/>
                </w:rPr>
                <w:t xml:space="preserve">Реквизиты </w:t>
              </w:r>
              <w:r>
                <w:rPr>
                  <w:sz w:val="20"/>
                </w:rPr>
                <w:t>организации</w:t>
              </w:r>
            </w:ins>
            <w:ins w:id="8296" w:author="Yugin Vitaly" w:date="2016-03-08T17:24:00Z">
              <w:r w:rsidRPr="00E86266">
                <w:rPr>
                  <w:sz w:val="20"/>
                </w:rPr>
                <w:t xml:space="preserve"> юридического лица, осуществляющего полномочия заказчика</w:t>
              </w:r>
            </w:ins>
            <w:ins w:id="8297" w:author="Yugin Vitaly" w:date="2016-03-08T17:22:00Z">
              <w:r w:rsidRPr="00F0153B">
                <w:rPr>
                  <w:sz w:val="20"/>
                </w:rPr>
                <w:t xml:space="preserve">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298" w:author="Yugin Vitaly" w:date="2016-03-08T17:22:00Z"/>
                <w:sz w:val="20"/>
              </w:rPr>
            </w:pPr>
            <w:ins w:id="8299" w:author="Yugin Vitaly" w:date="2016-03-08T17:22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  <w:r w:rsidRPr="00E86266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документа «Информация о жалобе»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</w:tr>
      <w:tr w:rsidR="00E86266" w:rsidRPr="00CF443D" w:rsidTr="00E86266">
        <w:trPr>
          <w:jc w:val="center"/>
          <w:ins w:id="8300" w:author="Yugin Vitaly" w:date="2016-03-08T17:22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301" w:author="Yugin Vitaly" w:date="2016-03-08T17:22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302" w:author="Yugin Vitaly" w:date="2016-03-08T17:22:00Z"/>
                <w:sz w:val="20"/>
              </w:rPr>
            </w:pPr>
            <w:ins w:id="8303" w:author="Yugin Vitaly" w:date="2016-03-08T17:22:00Z">
              <w:r w:rsidRPr="00E61361">
                <w:rPr>
                  <w:sz w:val="20"/>
                </w:rPr>
                <w:t>info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304" w:author="Yugin Vitaly" w:date="2016-03-08T17:22:00Z"/>
                <w:sz w:val="20"/>
              </w:rPr>
            </w:pPr>
            <w:ins w:id="8305" w:author="Yugin Vitaly" w:date="2016-03-08T17:22:00Z">
              <w:r w:rsidRPr="00F10512"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ins w:id="8306" w:author="Yugin Vitaly" w:date="2016-03-08T17:22:00Z"/>
                <w:sz w:val="20"/>
              </w:rPr>
            </w:pPr>
            <w:ins w:id="8307" w:author="Yugin Vitaly" w:date="2016-03-08T17:22:00Z">
              <w:r>
                <w:rPr>
                  <w:sz w:val="20"/>
                </w:rPr>
                <w:t>T(</w:t>
              </w:r>
              <w:r>
                <w:rPr>
                  <w:sz w:val="20"/>
                  <w:lang w:val="en-US"/>
                </w:rPr>
                <w:t>1-</w:t>
              </w:r>
              <w:r>
                <w:rPr>
                  <w:sz w:val="20"/>
                </w:rPr>
                <w:t>1000</w:t>
              </w:r>
              <w:r w:rsidRPr="00F10512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ins w:id="8308" w:author="Yugin Vitaly" w:date="2016-03-08T17:22:00Z"/>
                <w:sz w:val="20"/>
              </w:rPr>
            </w:pPr>
            <w:ins w:id="8309" w:author="Yugin Vitaly" w:date="2016-03-08T17:24:00Z">
              <w:r w:rsidRPr="00E86266">
                <w:rPr>
                  <w:sz w:val="20"/>
                </w:rPr>
                <w:t xml:space="preserve">Сведения о юридическом лице, </w:t>
              </w:r>
              <w:proofErr w:type="gramStart"/>
              <w:r w:rsidRPr="00E86266">
                <w:rPr>
                  <w:sz w:val="20"/>
                </w:rPr>
                <w:t>осуществляющим</w:t>
              </w:r>
              <w:proofErr w:type="gramEnd"/>
              <w:r w:rsidRPr="00E86266">
                <w:rPr>
                  <w:sz w:val="20"/>
                </w:rPr>
                <w:t xml:space="preserve"> полномочия заказчика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ins w:id="8310" w:author="Yugin Vitaly" w:date="2016-03-08T17:22:00Z"/>
                <w:sz w:val="20"/>
              </w:rPr>
            </w:pPr>
          </w:p>
        </w:tc>
      </w:tr>
      <w:tr w:rsidR="00E86266" w:rsidRPr="00E86266" w:rsidTr="00E86266">
        <w:trPr>
          <w:jc w:val="center"/>
          <w:ins w:id="8311" w:author="Yugin Vitaly" w:date="2016-03-08T17:22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ins w:id="8312" w:author="Yugin Vitaly" w:date="2016-03-08T17:22:00Z"/>
                <w:b/>
                <w:bCs/>
                <w:sz w:val="20"/>
              </w:rPr>
            </w:pPr>
            <w:ins w:id="8313" w:author="Yugin Vitaly" w:date="2016-03-08T17:25:00Z">
              <w:r w:rsidRPr="00E86266">
                <w:rPr>
                  <w:b/>
                  <w:sz w:val="20"/>
                </w:rPr>
                <w:t>Организация  юридического лица, осуществляющего полномочия заказчика</w:t>
              </w:r>
            </w:ins>
          </w:p>
        </w:tc>
      </w:tr>
      <w:tr w:rsidR="00E86266" w:rsidRPr="00CF443D" w:rsidTr="00E86266">
        <w:trPr>
          <w:jc w:val="center"/>
          <w:ins w:id="8314" w:author="Yugin Vitaly" w:date="2016-03-08T17:22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ins w:id="8315" w:author="Yugin Vitaly" w:date="2016-03-08T17:22:00Z"/>
                <w:b/>
                <w:sz w:val="20"/>
              </w:rPr>
            </w:pPr>
            <w:ins w:id="8316" w:author="Yugin Vitaly" w:date="2016-03-08T17:22:00Z">
              <w:r w:rsidRPr="00137D81">
                <w:rPr>
                  <w:b/>
                  <w:sz w:val="20"/>
                </w:rPr>
                <w:t>organization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317" w:author="Yugin Vitaly" w:date="2016-03-08T17:22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8318" w:author="Yugin Vitaly" w:date="2016-03-08T17:22:00Z"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ins w:id="8319" w:author="Yugin Vitaly" w:date="2016-03-08T17:22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ins w:id="8320" w:author="Yugin Vitaly" w:date="2016-03-08T17:22:00Z"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321" w:author="Yugin Vitaly" w:date="2016-03-08T17:22:00Z"/>
                <w:sz w:val="20"/>
              </w:rPr>
            </w:pPr>
          </w:p>
        </w:tc>
      </w:tr>
      <w:tr w:rsidR="00E86266" w:rsidRPr="00CF443D" w:rsidTr="00E86266">
        <w:trPr>
          <w:jc w:val="center"/>
          <w:ins w:id="8322" w:author="Yugin Vitaly" w:date="2016-03-08T17:22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323" w:author="Yugin Vitaly" w:date="2016-03-08T17:22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jc w:val="both"/>
              <w:rPr>
                <w:ins w:id="8324" w:author="Yugin Vitaly" w:date="2016-03-08T17:22:00Z"/>
                <w:sz w:val="20"/>
              </w:rPr>
            </w:pPr>
            <w:ins w:id="8325" w:author="Yugin Vitaly" w:date="2016-03-08T17:22:00Z">
              <w:r w:rsidRPr="00F10512">
                <w:rPr>
                  <w:sz w:val="20"/>
                </w:rPr>
                <w:t>regNum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jc w:val="center"/>
              <w:rPr>
                <w:ins w:id="8326" w:author="Yugin Vitaly" w:date="2016-03-08T17:22:00Z"/>
                <w:sz w:val="20"/>
              </w:rPr>
            </w:pPr>
            <w:ins w:id="8327" w:author="Yugin Vitaly" w:date="2016-03-08T17:22:00Z">
              <w:r w:rsidRPr="00F10512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jc w:val="center"/>
              <w:rPr>
                <w:ins w:id="8328" w:author="Yugin Vitaly" w:date="2016-03-08T17:22:00Z"/>
                <w:sz w:val="20"/>
              </w:rPr>
            </w:pPr>
            <w:ins w:id="8329" w:author="Yugin Vitaly" w:date="2016-03-08T17:22:00Z">
              <w:r w:rsidRPr="00F10512">
                <w:rPr>
                  <w:sz w:val="20"/>
                </w:rPr>
                <w:t>T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rPr>
                <w:ins w:id="8330" w:author="Yugin Vitaly" w:date="2016-03-08T17:22:00Z"/>
                <w:sz w:val="20"/>
              </w:rPr>
            </w:pPr>
            <w:ins w:id="8331" w:author="Yugin Vitaly" w:date="2016-03-08T17:22:00Z">
              <w:r w:rsidRPr="00F10512">
                <w:rPr>
                  <w:sz w:val="20"/>
                </w:rPr>
                <w:t>Реестровый номер в СПЗ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jc w:val="both"/>
              <w:rPr>
                <w:ins w:id="8332" w:author="Yugin Vitaly" w:date="2016-03-08T17:22:00Z"/>
                <w:sz w:val="20"/>
              </w:rPr>
            </w:pPr>
            <w:ins w:id="8333" w:author="Yugin Vitaly" w:date="2016-03-08T17:22:00Z">
              <w:r w:rsidRPr="00F10512">
                <w:rPr>
                  <w:sz w:val="20"/>
                </w:rPr>
                <w:t>Шаблон значения: \d{1,11}</w:t>
              </w:r>
            </w:ins>
          </w:p>
        </w:tc>
      </w:tr>
      <w:tr w:rsidR="00E86266" w:rsidRPr="00CF443D" w:rsidTr="00E86266">
        <w:trPr>
          <w:jc w:val="center"/>
          <w:ins w:id="8334" w:author="Yugin Vitaly" w:date="2016-03-08T17:22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335" w:author="Yugin Vitaly" w:date="2016-03-08T17:22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 w:line="256" w:lineRule="auto"/>
              <w:rPr>
                <w:ins w:id="8336" w:author="Yugin Vitaly" w:date="2016-03-08T17:22:00Z"/>
                <w:sz w:val="20"/>
                <w:lang w:eastAsia="en-US"/>
              </w:rPr>
            </w:pPr>
            <w:ins w:id="8337" w:author="Yugin Vitaly" w:date="2016-03-08T17:22:00Z">
              <w:r>
                <w:rPr>
                  <w:sz w:val="20"/>
                  <w:lang w:eastAsia="en-US"/>
                </w:rPr>
                <w:t>consRegistryNum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 w:line="256" w:lineRule="auto"/>
              <w:jc w:val="center"/>
              <w:rPr>
                <w:ins w:id="8338" w:author="Yugin Vitaly" w:date="2016-03-08T17:22:00Z"/>
                <w:sz w:val="20"/>
                <w:lang w:eastAsia="en-US"/>
              </w:rPr>
            </w:pPr>
            <w:ins w:id="8339" w:author="Yugin Vitaly" w:date="2016-03-08T17:22:00Z">
              <w:r>
                <w:rPr>
                  <w:sz w:val="20"/>
                  <w:lang w:eastAsia="en-US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 w:line="256" w:lineRule="auto"/>
              <w:jc w:val="center"/>
              <w:rPr>
                <w:ins w:id="8340" w:author="Yugin Vitaly" w:date="2016-03-08T17:22:00Z"/>
                <w:sz w:val="20"/>
                <w:lang w:eastAsia="en-US"/>
              </w:rPr>
            </w:pPr>
            <w:ins w:id="8341" w:author="Yugin Vitaly" w:date="2016-03-08T17:22:00Z">
              <w:r>
                <w:rPr>
                  <w:sz w:val="20"/>
                  <w:lang w:eastAsia="en-US"/>
                </w:rPr>
                <w:t>T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E86266" w:rsidRDefault="00E86266" w:rsidP="00E86266">
            <w:pPr>
              <w:spacing w:before="0" w:after="0" w:line="256" w:lineRule="auto"/>
              <w:rPr>
                <w:ins w:id="8342" w:author="Yugin Vitaly" w:date="2016-03-08T17:22:00Z"/>
                <w:sz w:val="20"/>
                <w:lang w:eastAsia="en-US"/>
              </w:rPr>
            </w:pPr>
            <w:ins w:id="8343" w:author="Yugin Vitaly" w:date="2016-03-08T17:22:00Z">
              <w:r>
                <w:rPr>
                  <w:sz w:val="20"/>
                  <w:lang w:eastAsia="en-US"/>
                </w:rPr>
                <w:t>Код по Сводному Реестру</w:t>
              </w:r>
            </w:ins>
          </w:p>
        </w:tc>
        <w:tc>
          <w:tcPr>
            <w:tcW w:w="1381" w:type="pct"/>
            <w:shd w:val="clear" w:color="auto" w:fill="auto"/>
          </w:tcPr>
          <w:p w:rsidR="00E86266" w:rsidRDefault="00E86266" w:rsidP="00E86266">
            <w:pPr>
              <w:spacing w:before="0" w:after="0" w:line="256" w:lineRule="auto"/>
              <w:rPr>
                <w:ins w:id="8344" w:author="Yugin Vitaly" w:date="2016-03-08T17:22:00Z"/>
                <w:sz w:val="20"/>
                <w:lang w:eastAsia="en-US"/>
              </w:rPr>
            </w:pPr>
            <w:ins w:id="8345" w:author="Yugin Vitaly" w:date="2016-03-08T17:22:00Z">
              <w:r>
                <w:rPr>
                  <w:sz w:val="20"/>
                  <w:lang w:eastAsia="en-US"/>
                </w:rPr>
                <w:t>Шаблон значения: \d{8}</w:t>
              </w:r>
            </w:ins>
          </w:p>
          <w:p w:rsidR="00E86266" w:rsidRDefault="00E86266" w:rsidP="00E86266">
            <w:pPr>
              <w:spacing w:before="0" w:after="0" w:line="256" w:lineRule="auto"/>
              <w:rPr>
                <w:ins w:id="8346" w:author="Yugin Vitaly" w:date="2016-03-08T17:22:00Z"/>
                <w:sz w:val="20"/>
                <w:lang w:eastAsia="en-US"/>
              </w:rPr>
            </w:pPr>
            <w:ins w:id="8347" w:author="Yugin Vitaly" w:date="2016-03-08T17:22:00Z">
              <w:r>
                <w:rPr>
                  <w:sz w:val="20"/>
                  <w:lang w:eastAsia="en-US"/>
                </w:rPr>
                <w:t>Поле добавлено на развитие.</w:t>
              </w:r>
            </w:ins>
          </w:p>
          <w:p w:rsidR="00E86266" w:rsidRDefault="00E86266" w:rsidP="00E86266">
            <w:pPr>
              <w:spacing w:before="0" w:after="0" w:line="256" w:lineRule="auto"/>
              <w:rPr>
                <w:ins w:id="8348" w:author="Yugin Vitaly" w:date="2016-03-08T17:22:00Z"/>
                <w:sz w:val="20"/>
                <w:lang w:eastAsia="en-US"/>
              </w:rPr>
            </w:pPr>
            <w:ins w:id="8349" w:author="Yugin Vitaly" w:date="2016-03-08T17:22:00Z">
              <w:r>
                <w:rPr>
                  <w:sz w:val="20"/>
                  <w:lang w:eastAsia="en-US"/>
                </w:rPr>
                <w:t>Не используется в текущих процедурах приема (передачи) документов.</w:t>
              </w:r>
            </w:ins>
          </w:p>
        </w:tc>
      </w:tr>
      <w:tr w:rsidR="00E86266" w:rsidRPr="00CF443D" w:rsidTr="00E86266">
        <w:trPr>
          <w:jc w:val="center"/>
          <w:ins w:id="8350" w:author="Yugin Vitaly" w:date="2016-03-08T17:22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ins w:id="8351" w:author="Yugin Vitaly" w:date="2016-03-08T17:22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jc w:val="both"/>
              <w:rPr>
                <w:ins w:id="8352" w:author="Yugin Vitaly" w:date="2016-03-08T17:22:00Z"/>
                <w:sz w:val="20"/>
              </w:rPr>
            </w:pPr>
            <w:ins w:id="8353" w:author="Yugin Vitaly" w:date="2016-03-08T17:22:00Z">
              <w:r w:rsidRPr="00F10512">
                <w:rPr>
                  <w:sz w:val="20"/>
                </w:rPr>
                <w:t>fullName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jc w:val="center"/>
              <w:rPr>
                <w:ins w:id="8354" w:author="Yugin Vitaly" w:date="2016-03-08T17:22:00Z"/>
                <w:sz w:val="20"/>
              </w:rPr>
            </w:pPr>
            <w:ins w:id="8355" w:author="Yugin Vitaly" w:date="2016-03-08T17:22:00Z">
              <w:r w:rsidRPr="00F10512">
                <w:rPr>
                  <w:sz w:val="20"/>
                </w:rPr>
                <w:t>H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jc w:val="center"/>
              <w:rPr>
                <w:ins w:id="8356" w:author="Yugin Vitaly" w:date="2016-03-08T17:22:00Z"/>
                <w:sz w:val="20"/>
              </w:rPr>
            </w:pPr>
            <w:ins w:id="8357" w:author="Yugin Vitaly" w:date="2016-03-08T17:22:00Z">
              <w:r w:rsidRPr="00F10512">
                <w:rPr>
                  <w:sz w:val="20"/>
                </w:rPr>
                <w:t>T(1-2000)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rPr>
                <w:ins w:id="8358" w:author="Yugin Vitaly" w:date="2016-03-08T17:22:00Z"/>
                <w:sz w:val="20"/>
              </w:rPr>
            </w:pPr>
            <w:ins w:id="8359" w:author="Yugin Vitaly" w:date="2016-03-08T17:22:00Z">
              <w:r w:rsidRPr="00F10512">
                <w:rPr>
                  <w:sz w:val="20"/>
                </w:rPr>
                <w:t>Полное наименование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E86266" w:rsidRPr="00E61361" w:rsidRDefault="00E86266" w:rsidP="00E86266">
            <w:pPr>
              <w:spacing w:before="0" w:after="0"/>
              <w:jc w:val="both"/>
              <w:rPr>
                <w:ins w:id="8360" w:author="Yugin Vitaly" w:date="2016-03-08T17:22:00Z"/>
                <w:sz w:val="20"/>
              </w:rPr>
            </w:pPr>
          </w:p>
        </w:tc>
      </w:tr>
      <w:tr w:rsidR="009330E1" w:rsidRPr="00675499" w:rsidTr="00B22D9E">
        <w:trPr>
          <w:jc w:val="center"/>
          <w:ins w:id="8361" w:author="Yugin Vitaly" w:date="2016-03-08T17:25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ins w:id="8362" w:author="Yugin Vitaly" w:date="2016-03-08T17:25:00Z"/>
                <w:b/>
                <w:bCs/>
                <w:sz w:val="20"/>
              </w:rPr>
            </w:pPr>
            <w:ins w:id="8363" w:author="Yugin Vitaly" w:date="2016-03-08T17:25:00Z">
              <w:r w:rsidRPr="009330E1">
                <w:rPr>
                  <w:b/>
                  <w:bCs/>
                  <w:sz w:val="20"/>
                </w:rPr>
                <w:t>Юридическое лицо, осуществляющее закупки в соответствии со статьей 5 Федерального закона № 307-ФЗ</w:t>
              </w:r>
            </w:ins>
          </w:p>
        </w:tc>
      </w:tr>
      <w:tr w:rsidR="009330E1" w:rsidRPr="00CF443D" w:rsidTr="00B22D9E">
        <w:trPr>
          <w:jc w:val="center"/>
          <w:ins w:id="8364" w:author="Yugin Vitaly" w:date="2016-03-08T17:25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ins w:id="8365" w:author="Yugin Vitaly" w:date="2016-03-08T17:25:00Z"/>
                <w:b/>
                <w:sz w:val="20"/>
                <w:lang w:val="en-US"/>
              </w:rPr>
            </w:pPr>
            <w:ins w:id="8366" w:author="Yugin Vitaly" w:date="2016-03-08T17:25:00Z">
              <w:r>
                <w:rPr>
                  <w:b/>
                  <w:sz w:val="20"/>
                  <w:lang w:val="en-US"/>
                </w:rPr>
                <w:t>legalEntity</w:t>
              </w:r>
            </w:ins>
            <w:ins w:id="8367" w:author="Yugin Vitaly" w:date="2016-03-08T17:26:00Z">
              <w:r>
                <w:rPr>
                  <w:b/>
                  <w:sz w:val="20"/>
                  <w:lang w:val="en-US"/>
                </w:rPr>
                <w:t>307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368" w:author="Yugin Vitaly" w:date="2016-03-08T17:25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ins w:id="8369" w:author="Yugin Vitaly" w:date="2016-03-08T17:25:00Z"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ins w:id="8370" w:author="Yugin Vitaly" w:date="2016-03-08T17:25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ins w:id="8371" w:author="Yugin Vitaly" w:date="2016-03-08T17:25:00Z"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372" w:author="Yugin Vitaly" w:date="2016-03-08T17:25:00Z"/>
                <w:sz w:val="20"/>
              </w:rPr>
            </w:pPr>
          </w:p>
        </w:tc>
      </w:tr>
      <w:tr w:rsidR="009330E1" w:rsidRPr="00CF443D" w:rsidTr="00B22D9E">
        <w:trPr>
          <w:jc w:val="center"/>
          <w:ins w:id="8373" w:author="Yugin Vitaly" w:date="2016-03-08T17:25:00Z"/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374" w:author="Yugin Vitaly" w:date="2016-03-08T17:25:00Z"/>
                <w:sz w:val="20"/>
              </w:rPr>
            </w:pPr>
            <w:ins w:id="8375" w:author="Yugin Vitaly" w:date="2016-03-08T17:25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ins w:id="8376" w:author="Yugin Vitaly" w:date="2016-03-08T17:25:00Z"/>
                <w:sz w:val="20"/>
              </w:rPr>
            </w:pPr>
            <w:ins w:id="8377" w:author="Yugin Vitaly" w:date="2016-03-08T17:25:00Z">
              <w:r w:rsidRPr="00E61361">
                <w:rPr>
                  <w:sz w:val="20"/>
                </w:rPr>
                <w:t>organization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ins w:id="8378" w:author="Yugin Vitaly" w:date="2016-03-08T17:25:00Z"/>
                <w:sz w:val="20"/>
              </w:rPr>
            </w:pPr>
            <w:ins w:id="8379" w:author="Yugin Vitaly" w:date="2016-03-08T17:25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ins w:id="8380" w:author="Yugin Vitaly" w:date="2016-03-08T17:25:00Z"/>
                <w:sz w:val="20"/>
              </w:rPr>
            </w:pPr>
            <w:ins w:id="8381" w:author="Yugin Vitaly" w:date="2016-03-08T17:25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ins w:id="8382" w:author="Yugin Vitaly" w:date="2016-03-08T17:25:00Z"/>
                <w:sz w:val="20"/>
              </w:rPr>
            </w:pPr>
            <w:ins w:id="8383" w:author="Yugin Vitaly" w:date="2016-03-08T17:26:00Z">
              <w:r w:rsidRPr="009330E1">
                <w:rPr>
                  <w:sz w:val="20"/>
                </w:rPr>
                <w:t>Организация  юридического лица, осуществляющего закупки в соответствии со статьей 5 Федерального закона № 307-ФЗ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ins w:id="8384" w:author="Yugin Vitaly" w:date="2016-03-08T17:25:00Z"/>
                <w:sz w:val="20"/>
              </w:rPr>
            </w:pPr>
          </w:p>
        </w:tc>
      </w:tr>
      <w:tr w:rsidR="009330E1" w:rsidRPr="00CF443D" w:rsidTr="00B22D9E">
        <w:trPr>
          <w:jc w:val="center"/>
          <w:ins w:id="8385" w:author="Yugin Vitaly" w:date="2016-03-08T17:25:00Z"/>
        </w:trPr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386" w:author="Yugin Vitaly" w:date="2016-03-08T17:25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ins w:id="8387" w:author="Yugin Vitaly" w:date="2016-03-08T17:25:00Z"/>
                <w:sz w:val="20"/>
              </w:rPr>
            </w:pPr>
            <w:ins w:id="8388" w:author="Yugin Vitaly" w:date="2016-03-08T17:25:00Z">
              <w:r w:rsidRPr="00E61361">
                <w:rPr>
                  <w:sz w:val="20"/>
                </w:rPr>
                <w:t>organization</w:t>
              </w:r>
              <w:r>
                <w:rPr>
                  <w:sz w:val="20"/>
                  <w:lang w:val="en-US"/>
                </w:rPr>
                <w:t>New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ins w:id="8389" w:author="Yugin Vitaly" w:date="2016-03-08T17:25:00Z"/>
                <w:sz w:val="20"/>
              </w:rPr>
            </w:pPr>
            <w:ins w:id="8390" w:author="Yugin Vitaly" w:date="2016-03-08T17:25:00Z">
              <w:r w:rsidRPr="00E232BB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ins w:id="8391" w:author="Yugin Vitaly" w:date="2016-03-08T17:25:00Z"/>
                <w:sz w:val="20"/>
              </w:rPr>
            </w:pPr>
            <w:ins w:id="8392" w:author="Yugin Vitaly" w:date="2016-03-08T17:25:00Z">
              <w:r w:rsidRPr="00F10512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ins w:id="8393" w:author="Yugin Vitaly" w:date="2016-03-08T17:25:00Z"/>
                <w:sz w:val="20"/>
              </w:rPr>
            </w:pPr>
            <w:ins w:id="8394" w:author="Yugin Vitaly" w:date="2016-03-08T17:26:00Z">
              <w:r w:rsidRPr="009330E1">
                <w:rPr>
                  <w:sz w:val="20"/>
                </w:rPr>
  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</w:t>
              </w:r>
              <w:proofErr w:type="gramStart"/>
              <w:r w:rsidRPr="009330E1">
                <w:rPr>
                  <w:sz w:val="20"/>
                </w:rPr>
                <w:t xml:space="preserve"> )</w:t>
              </w:r>
            </w:ins>
            <w:proofErr w:type="gramEnd"/>
          </w:p>
        </w:tc>
        <w:tc>
          <w:tcPr>
            <w:tcW w:w="1381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ins w:id="8395" w:author="Yugin Vitaly" w:date="2016-03-08T17:25:00Z"/>
                <w:sz w:val="20"/>
              </w:rPr>
            </w:pPr>
            <w:ins w:id="8396" w:author="Yugin Vitaly" w:date="2016-03-08T17:25:00Z">
              <w:r>
                <w:rPr>
                  <w:sz w:val="20"/>
                </w:rPr>
                <w:t>Состав – см. состав блока «</w:t>
              </w:r>
              <w:r w:rsidRPr="00F0153B">
                <w:rPr>
                  <w:sz w:val="20"/>
                </w:rPr>
                <w:t>Реквизиты заказчика (согласно ПП РФ №</w:t>
              </w:r>
              <w:r w:rsidRPr="00C61469">
                <w:rPr>
                  <w:sz w:val="20"/>
                </w:rPr>
                <w:t xml:space="preserve"> </w:t>
              </w:r>
              <w:r w:rsidRPr="00F0153B">
                <w:rPr>
                  <w:sz w:val="20"/>
                </w:rPr>
                <w:t>1148)</w:t>
              </w:r>
              <w:r>
                <w:rPr>
                  <w:sz w:val="20"/>
                </w:rPr>
                <w:t>» (</w:t>
              </w:r>
              <w:r>
                <w:fldChar w:fldCharType="begin"/>
              </w:r>
              <w:r>
                <w:instrText xml:space="preserve"> HYPERLINK \l "customer_" </w:instrText>
              </w:r>
              <w:r>
                <w:fldChar w:fldCharType="separate"/>
              </w:r>
              <w:r w:rsidRPr="00E232BB">
                <w:rPr>
                  <w:sz w:val="20"/>
                </w:rPr>
                <w:t>customer</w:t>
              </w:r>
              <w:r>
                <w:rPr>
                  <w:sz w:val="20"/>
                </w:rPr>
                <w:fldChar w:fldCharType="end"/>
              </w:r>
              <w:r>
                <w:rPr>
                  <w:sz w:val="20"/>
                  <w:lang w:val="en-US"/>
                </w:rPr>
                <w:t>New</w:t>
              </w:r>
              <w:r>
                <w:rPr>
                  <w:sz w:val="20"/>
                </w:rPr>
                <w:t>)</w:t>
              </w:r>
              <w:r w:rsidRPr="00E86266">
                <w:rPr>
                  <w:sz w:val="20"/>
                </w:rPr>
                <w:t xml:space="preserve"> </w:t>
              </w:r>
              <w:r>
                <w:rPr>
                  <w:sz w:val="20"/>
                </w:rPr>
                <w:t>документа «Информация о жалобе» (</w:t>
              </w:r>
              <w:r>
                <w:rPr>
                  <w:sz w:val="20"/>
                  <w:lang w:val="en-US"/>
                </w:rPr>
                <w:t>complaint</w:t>
              </w:r>
              <w:r>
                <w:rPr>
                  <w:sz w:val="20"/>
                </w:rPr>
                <w:t>)</w:t>
              </w:r>
            </w:ins>
          </w:p>
        </w:tc>
      </w:tr>
      <w:tr w:rsidR="009330E1" w:rsidRPr="00CF443D" w:rsidTr="00B22D9E">
        <w:trPr>
          <w:jc w:val="center"/>
          <w:ins w:id="8397" w:author="Yugin Vitaly" w:date="2016-03-08T17:25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398" w:author="Yugin Vitaly" w:date="2016-03-08T17:25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ins w:id="8399" w:author="Yugin Vitaly" w:date="2016-03-08T17:25:00Z"/>
                <w:sz w:val="20"/>
              </w:rPr>
            </w:pPr>
            <w:ins w:id="8400" w:author="Yugin Vitaly" w:date="2016-03-08T17:25:00Z">
              <w:r w:rsidRPr="00E61361">
                <w:rPr>
                  <w:sz w:val="20"/>
                </w:rPr>
                <w:t>info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ins w:id="8401" w:author="Yugin Vitaly" w:date="2016-03-08T17:25:00Z"/>
                <w:sz w:val="20"/>
              </w:rPr>
            </w:pPr>
            <w:ins w:id="8402" w:author="Yugin Vitaly" w:date="2016-03-08T17:25:00Z">
              <w:r w:rsidRPr="00F10512"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ins w:id="8403" w:author="Yugin Vitaly" w:date="2016-03-08T17:25:00Z"/>
                <w:sz w:val="20"/>
              </w:rPr>
            </w:pPr>
            <w:ins w:id="8404" w:author="Yugin Vitaly" w:date="2016-03-08T17:25:00Z">
              <w:r>
                <w:rPr>
                  <w:sz w:val="20"/>
                </w:rPr>
                <w:t>T(</w:t>
              </w:r>
              <w:r>
                <w:rPr>
                  <w:sz w:val="20"/>
                  <w:lang w:val="en-US"/>
                </w:rPr>
                <w:t>1-</w:t>
              </w:r>
              <w:r>
                <w:rPr>
                  <w:sz w:val="20"/>
                </w:rPr>
                <w:t>1000</w:t>
              </w:r>
              <w:r w:rsidRPr="00F10512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ins w:id="8405" w:author="Yugin Vitaly" w:date="2016-03-08T17:25:00Z"/>
                <w:sz w:val="20"/>
              </w:rPr>
            </w:pPr>
            <w:ins w:id="8406" w:author="Yugin Vitaly" w:date="2016-03-08T17:26:00Z">
              <w:r w:rsidRPr="009330E1">
                <w:rPr>
                  <w:sz w:val="20"/>
                </w:rPr>
                <w:t xml:space="preserve">Сведения о юридическом лице, </w:t>
              </w:r>
              <w:proofErr w:type="gramStart"/>
              <w:r w:rsidRPr="009330E1">
                <w:rPr>
                  <w:sz w:val="20"/>
                </w:rPr>
                <w:t>осуществляющим</w:t>
              </w:r>
              <w:proofErr w:type="gramEnd"/>
              <w:r w:rsidRPr="009330E1">
                <w:rPr>
                  <w:sz w:val="20"/>
                </w:rPr>
                <w:t xml:space="preserve"> закупки в соответствии со статьей 5 Федерального закона № 307-ФЗ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ins w:id="8407" w:author="Yugin Vitaly" w:date="2016-03-08T17:25:00Z"/>
                <w:sz w:val="20"/>
              </w:rPr>
            </w:pPr>
          </w:p>
        </w:tc>
      </w:tr>
      <w:tr w:rsidR="009330E1" w:rsidRPr="009330E1" w:rsidTr="00B22D9E">
        <w:trPr>
          <w:jc w:val="center"/>
          <w:ins w:id="8408" w:author="Yugin Vitaly" w:date="2016-03-08T17:25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ins w:id="8409" w:author="Yugin Vitaly" w:date="2016-03-08T17:25:00Z"/>
                <w:b/>
                <w:bCs/>
                <w:sz w:val="20"/>
              </w:rPr>
            </w:pPr>
            <w:ins w:id="8410" w:author="Yugin Vitaly" w:date="2016-03-08T17:26:00Z">
              <w:r w:rsidRPr="009330E1">
                <w:rPr>
                  <w:b/>
                  <w:sz w:val="20"/>
                </w:rPr>
                <w:t>Организация  юридического лица, осуществляющего закупки в соответствии со статьей 5 Федерального закона № 307-ФЗ</w:t>
              </w:r>
            </w:ins>
          </w:p>
        </w:tc>
      </w:tr>
      <w:tr w:rsidR="009330E1" w:rsidRPr="00CF443D" w:rsidTr="00B22D9E">
        <w:trPr>
          <w:jc w:val="center"/>
          <w:ins w:id="8411" w:author="Yugin Vitaly" w:date="2016-03-08T17:25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ins w:id="8412" w:author="Yugin Vitaly" w:date="2016-03-08T17:25:00Z"/>
                <w:b/>
                <w:sz w:val="20"/>
              </w:rPr>
            </w:pPr>
            <w:ins w:id="8413" w:author="Yugin Vitaly" w:date="2016-03-08T17:25:00Z">
              <w:r w:rsidRPr="00137D81">
                <w:rPr>
                  <w:b/>
                  <w:sz w:val="20"/>
                </w:rPr>
                <w:t>organization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414" w:author="Yugin Vitaly" w:date="2016-03-08T17:25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ins w:id="8415" w:author="Yugin Vitaly" w:date="2016-03-08T17:25:00Z"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ins w:id="8416" w:author="Yugin Vitaly" w:date="2016-03-08T17:25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ins w:id="8417" w:author="Yugin Vitaly" w:date="2016-03-08T17:25:00Z"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418" w:author="Yugin Vitaly" w:date="2016-03-08T17:25:00Z"/>
                <w:sz w:val="20"/>
              </w:rPr>
            </w:pPr>
          </w:p>
        </w:tc>
      </w:tr>
      <w:tr w:rsidR="009330E1" w:rsidRPr="00CF443D" w:rsidTr="00B22D9E">
        <w:trPr>
          <w:jc w:val="center"/>
          <w:ins w:id="8419" w:author="Yugin Vitaly" w:date="2016-03-08T17:25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420" w:author="Yugin Vitaly" w:date="2016-03-08T17:25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jc w:val="both"/>
              <w:rPr>
                <w:ins w:id="8421" w:author="Yugin Vitaly" w:date="2016-03-08T17:25:00Z"/>
                <w:sz w:val="20"/>
              </w:rPr>
            </w:pPr>
            <w:ins w:id="8422" w:author="Yugin Vitaly" w:date="2016-03-08T17:25:00Z">
              <w:r w:rsidRPr="00F10512">
                <w:rPr>
                  <w:sz w:val="20"/>
                </w:rPr>
                <w:t>regNum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jc w:val="center"/>
              <w:rPr>
                <w:ins w:id="8423" w:author="Yugin Vitaly" w:date="2016-03-08T17:25:00Z"/>
                <w:sz w:val="20"/>
              </w:rPr>
            </w:pPr>
            <w:ins w:id="8424" w:author="Yugin Vitaly" w:date="2016-03-08T17:25:00Z">
              <w:r w:rsidRPr="00F10512">
                <w:rPr>
                  <w:sz w:val="20"/>
                </w:rPr>
                <w:t>O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jc w:val="center"/>
              <w:rPr>
                <w:ins w:id="8425" w:author="Yugin Vitaly" w:date="2016-03-08T17:25:00Z"/>
                <w:sz w:val="20"/>
              </w:rPr>
            </w:pPr>
            <w:ins w:id="8426" w:author="Yugin Vitaly" w:date="2016-03-08T17:25:00Z">
              <w:r w:rsidRPr="00F10512">
                <w:rPr>
                  <w:sz w:val="20"/>
                </w:rPr>
                <w:t>T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rPr>
                <w:ins w:id="8427" w:author="Yugin Vitaly" w:date="2016-03-08T17:25:00Z"/>
                <w:sz w:val="20"/>
              </w:rPr>
            </w:pPr>
            <w:ins w:id="8428" w:author="Yugin Vitaly" w:date="2016-03-08T17:25:00Z">
              <w:r w:rsidRPr="00F10512">
                <w:rPr>
                  <w:sz w:val="20"/>
                </w:rPr>
                <w:t>Реестровый номер в СПЗ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jc w:val="both"/>
              <w:rPr>
                <w:ins w:id="8429" w:author="Yugin Vitaly" w:date="2016-03-08T17:25:00Z"/>
                <w:sz w:val="20"/>
              </w:rPr>
            </w:pPr>
            <w:ins w:id="8430" w:author="Yugin Vitaly" w:date="2016-03-08T17:25:00Z">
              <w:r w:rsidRPr="00F10512">
                <w:rPr>
                  <w:sz w:val="20"/>
                </w:rPr>
                <w:t>Шаблон значения: \d{1,11}</w:t>
              </w:r>
            </w:ins>
          </w:p>
        </w:tc>
      </w:tr>
      <w:tr w:rsidR="009330E1" w:rsidRPr="00CF443D" w:rsidTr="00B22D9E">
        <w:trPr>
          <w:jc w:val="center"/>
          <w:ins w:id="8431" w:author="Yugin Vitaly" w:date="2016-03-08T17:25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432" w:author="Yugin Vitaly" w:date="2016-03-08T17:25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9330E1" w:rsidRDefault="009330E1" w:rsidP="00B22D9E">
            <w:pPr>
              <w:spacing w:before="0" w:after="0" w:line="256" w:lineRule="auto"/>
              <w:rPr>
                <w:ins w:id="8433" w:author="Yugin Vitaly" w:date="2016-03-08T17:25:00Z"/>
                <w:sz w:val="20"/>
                <w:lang w:eastAsia="en-US"/>
              </w:rPr>
            </w:pPr>
            <w:ins w:id="8434" w:author="Yugin Vitaly" w:date="2016-03-08T17:25:00Z">
              <w:r>
                <w:rPr>
                  <w:sz w:val="20"/>
                  <w:lang w:eastAsia="en-US"/>
                </w:rPr>
                <w:t>consRegistryNum</w:t>
              </w:r>
            </w:ins>
          </w:p>
        </w:tc>
        <w:tc>
          <w:tcPr>
            <w:tcW w:w="198" w:type="pct"/>
            <w:gridSpan w:val="2"/>
            <w:shd w:val="clear" w:color="auto" w:fill="auto"/>
          </w:tcPr>
          <w:p w:rsidR="009330E1" w:rsidRDefault="009330E1" w:rsidP="00B22D9E">
            <w:pPr>
              <w:spacing w:before="0" w:after="0" w:line="256" w:lineRule="auto"/>
              <w:jc w:val="center"/>
              <w:rPr>
                <w:ins w:id="8435" w:author="Yugin Vitaly" w:date="2016-03-08T17:25:00Z"/>
                <w:sz w:val="20"/>
                <w:lang w:eastAsia="en-US"/>
              </w:rPr>
            </w:pPr>
            <w:ins w:id="8436" w:author="Yugin Vitaly" w:date="2016-03-08T17:25:00Z">
              <w:r>
                <w:rPr>
                  <w:sz w:val="20"/>
                  <w:lang w:eastAsia="en-US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</w:tcPr>
          <w:p w:rsidR="009330E1" w:rsidRDefault="009330E1" w:rsidP="00B22D9E">
            <w:pPr>
              <w:spacing w:before="0" w:after="0" w:line="256" w:lineRule="auto"/>
              <w:jc w:val="center"/>
              <w:rPr>
                <w:ins w:id="8437" w:author="Yugin Vitaly" w:date="2016-03-08T17:25:00Z"/>
                <w:sz w:val="20"/>
                <w:lang w:eastAsia="en-US"/>
              </w:rPr>
            </w:pPr>
            <w:ins w:id="8438" w:author="Yugin Vitaly" w:date="2016-03-08T17:25:00Z">
              <w:r>
                <w:rPr>
                  <w:sz w:val="20"/>
                  <w:lang w:eastAsia="en-US"/>
                </w:rPr>
                <w:t>T</w:t>
              </w:r>
            </w:ins>
          </w:p>
        </w:tc>
        <w:tc>
          <w:tcPr>
            <w:tcW w:w="1386" w:type="pct"/>
            <w:gridSpan w:val="2"/>
            <w:shd w:val="clear" w:color="auto" w:fill="auto"/>
          </w:tcPr>
          <w:p w:rsidR="009330E1" w:rsidRDefault="009330E1" w:rsidP="00B22D9E">
            <w:pPr>
              <w:spacing w:before="0" w:after="0" w:line="256" w:lineRule="auto"/>
              <w:rPr>
                <w:ins w:id="8439" w:author="Yugin Vitaly" w:date="2016-03-08T17:25:00Z"/>
                <w:sz w:val="20"/>
                <w:lang w:eastAsia="en-US"/>
              </w:rPr>
            </w:pPr>
            <w:ins w:id="8440" w:author="Yugin Vitaly" w:date="2016-03-08T17:25:00Z">
              <w:r>
                <w:rPr>
                  <w:sz w:val="20"/>
                  <w:lang w:eastAsia="en-US"/>
                </w:rPr>
                <w:t>Код по Сводному Реестру</w:t>
              </w:r>
            </w:ins>
          </w:p>
        </w:tc>
        <w:tc>
          <w:tcPr>
            <w:tcW w:w="1381" w:type="pct"/>
            <w:shd w:val="clear" w:color="auto" w:fill="auto"/>
          </w:tcPr>
          <w:p w:rsidR="009330E1" w:rsidRDefault="009330E1" w:rsidP="00B22D9E">
            <w:pPr>
              <w:spacing w:before="0" w:after="0" w:line="256" w:lineRule="auto"/>
              <w:rPr>
                <w:ins w:id="8441" w:author="Yugin Vitaly" w:date="2016-03-08T17:25:00Z"/>
                <w:sz w:val="20"/>
                <w:lang w:eastAsia="en-US"/>
              </w:rPr>
            </w:pPr>
            <w:ins w:id="8442" w:author="Yugin Vitaly" w:date="2016-03-08T17:25:00Z">
              <w:r>
                <w:rPr>
                  <w:sz w:val="20"/>
                  <w:lang w:eastAsia="en-US"/>
                </w:rPr>
                <w:t>Шаблон значения: \d{8}</w:t>
              </w:r>
            </w:ins>
          </w:p>
          <w:p w:rsidR="009330E1" w:rsidRDefault="009330E1" w:rsidP="00B22D9E">
            <w:pPr>
              <w:spacing w:before="0" w:after="0" w:line="256" w:lineRule="auto"/>
              <w:rPr>
                <w:ins w:id="8443" w:author="Yugin Vitaly" w:date="2016-03-08T17:25:00Z"/>
                <w:sz w:val="20"/>
                <w:lang w:eastAsia="en-US"/>
              </w:rPr>
            </w:pPr>
            <w:ins w:id="8444" w:author="Yugin Vitaly" w:date="2016-03-08T17:25:00Z">
              <w:r>
                <w:rPr>
                  <w:sz w:val="20"/>
                  <w:lang w:eastAsia="en-US"/>
                </w:rPr>
                <w:t>Поле добавлено на развитие.</w:t>
              </w:r>
            </w:ins>
          </w:p>
          <w:p w:rsidR="009330E1" w:rsidRDefault="009330E1" w:rsidP="00B22D9E">
            <w:pPr>
              <w:spacing w:before="0" w:after="0" w:line="256" w:lineRule="auto"/>
              <w:rPr>
                <w:ins w:id="8445" w:author="Yugin Vitaly" w:date="2016-03-08T17:25:00Z"/>
                <w:sz w:val="20"/>
                <w:lang w:eastAsia="en-US"/>
              </w:rPr>
            </w:pPr>
            <w:ins w:id="8446" w:author="Yugin Vitaly" w:date="2016-03-08T17:25:00Z">
              <w:r>
                <w:rPr>
                  <w:sz w:val="20"/>
                  <w:lang w:eastAsia="en-US"/>
                </w:rPr>
                <w:t>Не используется в текущих процедурах приема (передачи) документов.</w:t>
              </w:r>
            </w:ins>
          </w:p>
        </w:tc>
      </w:tr>
      <w:tr w:rsidR="009330E1" w:rsidRPr="00CF443D" w:rsidTr="00B22D9E">
        <w:trPr>
          <w:jc w:val="center"/>
          <w:ins w:id="8447" w:author="Yugin Vitaly" w:date="2016-03-08T17:25:00Z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ins w:id="8448" w:author="Yugin Vitaly" w:date="2016-03-08T17:25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jc w:val="both"/>
              <w:rPr>
                <w:ins w:id="8449" w:author="Yugin Vitaly" w:date="2016-03-08T17:25:00Z"/>
                <w:sz w:val="20"/>
              </w:rPr>
            </w:pPr>
            <w:ins w:id="8450" w:author="Yugin Vitaly" w:date="2016-03-08T17:25:00Z">
              <w:r w:rsidRPr="00F10512">
                <w:rPr>
                  <w:sz w:val="20"/>
                </w:rPr>
                <w:t>fullName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jc w:val="center"/>
              <w:rPr>
                <w:ins w:id="8451" w:author="Yugin Vitaly" w:date="2016-03-08T17:25:00Z"/>
                <w:sz w:val="20"/>
              </w:rPr>
            </w:pPr>
            <w:ins w:id="8452" w:author="Yugin Vitaly" w:date="2016-03-08T17:25:00Z">
              <w:r w:rsidRPr="00F10512">
                <w:rPr>
                  <w:sz w:val="20"/>
                </w:rPr>
                <w:t>H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jc w:val="center"/>
              <w:rPr>
                <w:ins w:id="8453" w:author="Yugin Vitaly" w:date="2016-03-08T17:25:00Z"/>
                <w:sz w:val="20"/>
              </w:rPr>
            </w:pPr>
            <w:ins w:id="8454" w:author="Yugin Vitaly" w:date="2016-03-08T17:25:00Z">
              <w:r w:rsidRPr="00F10512">
                <w:rPr>
                  <w:sz w:val="20"/>
                </w:rPr>
                <w:t>T(1-2000)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rPr>
                <w:ins w:id="8455" w:author="Yugin Vitaly" w:date="2016-03-08T17:25:00Z"/>
                <w:sz w:val="20"/>
              </w:rPr>
            </w:pPr>
            <w:ins w:id="8456" w:author="Yugin Vitaly" w:date="2016-03-08T17:25:00Z">
              <w:r w:rsidRPr="00F10512">
                <w:rPr>
                  <w:sz w:val="20"/>
                </w:rPr>
                <w:t>Полное наименование</w:t>
              </w:r>
            </w:ins>
          </w:p>
        </w:tc>
        <w:tc>
          <w:tcPr>
            <w:tcW w:w="1381" w:type="pct"/>
            <w:shd w:val="clear" w:color="auto" w:fill="auto"/>
            <w:vAlign w:val="center"/>
          </w:tcPr>
          <w:p w:rsidR="009330E1" w:rsidRPr="00E61361" w:rsidRDefault="009330E1" w:rsidP="00B22D9E">
            <w:pPr>
              <w:spacing w:before="0" w:after="0"/>
              <w:jc w:val="both"/>
              <w:rPr>
                <w:ins w:id="8457" w:author="Yugin Vitaly" w:date="2016-03-08T17:25:00Z"/>
                <w:sz w:val="20"/>
              </w:rPr>
            </w:pPr>
          </w:p>
        </w:tc>
      </w:tr>
      <w:tr w:rsidR="006B3AF7" w:rsidRPr="00675499" w:rsidDel="009F682F" w:rsidTr="001B420E">
        <w:trPr>
          <w:jc w:val="center"/>
          <w:del w:id="8458" w:author="Yugin Vitaly" w:date="2016-03-08T12:03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Del="009F682F" w:rsidRDefault="006B3AF7" w:rsidP="00162C92">
            <w:pPr>
              <w:spacing w:before="0" w:after="0"/>
              <w:jc w:val="center"/>
              <w:rPr>
                <w:del w:id="8459" w:author="Yugin Vitaly" w:date="2016-03-08T12:03:00Z"/>
                <w:b/>
                <w:bCs/>
                <w:sz w:val="20"/>
              </w:rPr>
            </w:pPr>
            <w:del w:id="8460" w:author="Yugin Vitaly" w:date="2016-03-08T12:03:00Z">
              <w:r w:rsidRPr="00675499" w:rsidDel="009F682F">
                <w:rPr>
                  <w:b/>
                  <w:bCs/>
                  <w:sz w:val="20"/>
                </w:rPr>
                <w:delText>Заявитель</w:delText>
              </w:r>
            </w:del>
          </w:p>
        </w:tc>
      </w:tr>
      <w:tr w:rsidR="006B3AF7" w:rsidRPr="00CF443D" w:rsidDel="009F682F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46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del w:id="8462" w:author="Yugin Vitaly" w:date="2016-03-08T12:03:00Z"/>
          <w:trPrChange w:id="846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46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Del="009F682F" w:rsidRDefault="006B3AF7" w:rsidP="00162C92">
            <w:pPr>
              <w:spacing w:before="0" w:after="0"/>
              <w:rPr>
                <w:del w:id="8465" w:author="Yugin Vitaly" w:date="2016-03-08T12:03:00Z"/>
                <w:b/>
                <w:sz w:val="20"/>
              </w:rPr>
            </w:pPr>
            <w:del w:id="8466" w:author="Yugin Vitaly" w:date="2016-03-08T12:03:00Z">
              <w:r w:rsidRPr="00137D81" w:rsidDel="009F682F">
                <w:rPr>
                  <w:b/>
                  <w:sz w:val="20"/>
                </w:rPr>
                <w:delText>applicant</w:delText>
              </w:r>
            </w:del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46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both"/>
              <w:rPr>
                <w:del w:id="8468" w:author="Yugin Vitaly" w:date="2016-03-08T12:03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46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center"/>
              <w:rPr>
                <w:del w:id="8470" w:author="Yugin Vitaly" w:date="2016-03-08T12:03:00Z"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47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center"/>
              <w:rPr>
                <w:del w:id="8472" w:author="Yugin Vitaly" w:date="2016-03-08T12:03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47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rPr>
                <w:del w:id="8474" w:author="Yugin Vitaly" w:date="2016-03-08T12:03:00Z"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47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both"/>
              <w:rPr>
                <w:del w:id="8476" w:author="Yugin Vitaly" w:date="2016-03-08T12:03:00Z"/>
                <w:sz w:val="20"/>
              </w:rPr>
            </w:pPr>
          </w:p>
        </w:tc>
      </w:tr>
      <w:tr w:rsidR="006B3AF7" w:rsidRPr="00CF443D" w:rsidDel="009F682F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47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del w:id="8478" w:author="Yugin Vitaly" w:date="2016-03-08T12:03:00Z"/>
          <w:trPrChange w:id="847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48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both"/>
              <w:rPr>
                <w:del w:id="8481" w:author="Yugin Vitaly" w:date="2016-03-08T12:0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48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both"/>
              <w:rPr>
                <w:del w:id="8483" w:author="Yugin Vitaly" w:date="2016-03-08T12:03:00Z"/>
                <w:sz w:val="20"/>
              </w:rPr>
            </w:pPr>
            <w:del w:id="8484" w:author="Yugin Vitaly" w:date="2016-03-08T12:03:00Z">
              <w:r w:rsidRPr="00C42277" w:rsidDel="009F682F">
                <w:rPr>
                  <w:sz w:val="20"/>
                </w:rPr>
                <w:delText>applicantType</w:delText>
              </w:r>
            </w:del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48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Del="009F682F" w:rsidRDefault="006B3AF7" w:rsidP="00162C92">
            <w:pPr>
              <w:spacing w:before="0" w:after="0"/>
              <w:jc w:val="center"/>
              <w:rPr>
                <w:del w:id="8486" w:author="Yugin Vitaly" w:date="2016-03-08T12:03:00Z"/>
                <w:sz w:val="20"/>
              </w:rPr>
            </w:pPr>
            <w:del w:id="8487" w:author="Yugin Vitaly" w:date="2016-03-08T12:03:00Z">
              <w:r w:rsidDel="009F682F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48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center"/>
              <w:rPr>
                <w:del w:id="8489" w:author="Yugin Vitaly" w:date="2016-03-08T12:03:00Z"/>
                <w:sz w:val="20"/>
              </w:rPr>
            </w:pPr>
            <w:del w:id="8490" w:author="Yugin Vitaly" w:date="2016-03-08T12:03:00Z">
              <w:r w:rsidRPr="00CF443D" w:rsidDel="009F682F">
                <w:rPr>
                  <w:sz w:val="20"/>
                </w:rPr>
                <w:delText>T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49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Del="009F682F" w:rsidRDefault="006B3AF7" w:rsidP="00162C92">
            <w:pPr>
              <w:spacing w:before="0" w:after="0"/>
              <w:rPr>
                <w:del w:id="8492" w:author="Yugin Vitaly" w:date="2016-03-08T12:03:00Z"/>
                <w:sz w:val="20"/>
              </w:rPr>
            </w:pPr>
            <w:del w:id="8493" w:author="Yugin Vitaly" w:date="2016-03-08T12:03:00Z">
              <w:r w:rsidDel="009F682F">
                <w:rPr>
                  <w:sz w:val="20"/>
                </w:rPr>
                <w:delText>Тип заявителя:</w:delText>
              </w:r>
            </w:del>
          </w:p>
          <w:p w:rsidR="006B3AF7" w:rsidDel="009F682F" w:rsidRDefault="006B3AF7" w:rsidP="00162C92">
            <w:pPr>
              <w:spacing w:before="0" w:after="0"/>
              <w:jc w:val="both"/>
              <w:rPr>
                <w:del w:id="8494" w:author="Yugin Vitaly" w:date="2016-03-08T12:03:00Z"/>
                <w:sz w:val="20"/>
              </w:rPr>
            </w:pPr>
          </w:p>
          <w:p w:rsidR="006B3AF7" w:rsidRPr="00C42277" w:rsidDel="009F682F" w:rsidRDefault="006B3AF7" w:rsidP="00162C92">
            <w:pPr>
              <w:spacing w:before="0" w:after="0"/>
              <w:jc w:val="both"/>
              <w:rPr>
                <w:del w:id="8495" w:author="Yugin Vitaly" w:date="2016-03-08T12:03:00Z"/>
                <w:sz w:val="20"/>
              </w:rPr>
            </w:pPr>
            <w:del w:id="8496" w:author="Yugin Vitaly" w:date="2016-03-08T12:03:00Z">
              <w:r w:rsidDel="009F682F">
                <w:rPr>
                  <w:sz w:val="20"/>
                </w:rPr>
                <w:delText>P - Физическое лицо;</w:delText>
              </w:r>
            </w:del>
          </w:p>
          <w:p w:rsidR="006B3AF7" w:rsidDel="009F682F" w:rsidRDefault="006B3AF7" w:rsidP="00162C92">
            <w:pPr>
              <w:spacing w:before="0" w:after="0"/>
              <w:jc w:val="both"/>
              <w:rPr>
                <w:del w:id="8497" w:author="Yugin Vitaly" w:date="2016-03-08T12:03:00Z"/>
                <w:sz w:val="20"/>
              </w:rPr>
            </w:pPr>
            <w:del w:id="8498" w:author="Yugin Vitaly" w:date="2016-03-08T12:03:00Z">
              <w:r w:rsidRPr="00C42277" w:rsidDel="009F682F">
                <w:rPr>
                  <w:sz w:val="20"/>
                </w:rPr>
                <w:delText>U - Юридическое лицо</w:delText>
              </w:r>
              <w:r w:rsidDel="009F682F">
                <w:rPr>
                  <w:sz w:val="20"/>
                </w:rPr>
                <w:delText>;</w:delText>
              </w:r>
            </w:del>
          </w:p>
          <w:p w:rsidR="006B3AF7" w:rsidRPr="00C42277" w:rsidDel="009F682F" w:rsidRDefault="006B3AF7" w:rsidP="00162C92">
            <w:pPr>
              <w:spacing w:before="0" w:after="0"/>
              <w:rPr>
                <w:del w:id="8499" w:author="Yugin Vitaly" w:date="2016-03-08T12:03:00Z"/>
                <w:sz w:val="20"/>
              </w:rPr>
            </w:pPr>
            <w:del w:id="8500" w:author="Yugin Vitaly" w:date="2016-03-08T12:03:00Z">
              <w:r w:rsidDel="009F682F">
                <w:rPr>
                  <w:sz w:val="20"/>
                  <w:lang w:val="en-US"/>
                </w:rPr>
                <w:delText>I</w:delText>
              </w:r>
              <w:r w:rsidDel="009F682F">
                <w:rPr>
                  <w:sz w:val="20"/>
                </w:rPr>
                <w:delText xml:space="preserve"> - Индивидуальный предприниматель.</w:delText>
              </w:r>
            </w:del>
          </w:p>
        </w:tc>
        <w:tc>
          <w:tcPr>
            <w:tcW w:w="1381" w:type="pct"/>
            <w:shd w:val="clear" w:color="auto" w:fill="auto"/>
            <w:tcPrChange w:id="8501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Del="009F682F" w:rsidRDefault="006B3AF7" w:rsidP="00162C92">
            <w:pPr>
              <w:spacing w:before="0" w:after="0"/>
              <w:jc w:val="both"/>
              <w:rPr>
                <w:del w:id="8502" w:author="Yugin Vitaly" w:date="2016-03-08T12:03:00Z"/>
                <w:sz w:val="20"/>
              </w:rPr>
            </w:pPr>
            <w:del w:id="8503" w:author="Yugin Vitaly" w:date="2016-03-08T12:03:00Z">
              <w:r w:rsidDel="009F682F">
                <w:rPr>
                  <w:sz w:val="20"/>
                </w:rPr>
                <w:delText xml:space="preserve">Допустимые значения: </w:delText>
              </w:r>
            </w:del>
          </w:p>
          <w:p w:rsidR="006B3AF7" w:rsidRPr="00C42277" w:rsidDel="009F682F" w:rsidRDefault="006B3AF7" w:rsidP="00162C92">
            <w:pPr>
              <w:spacing w:before="0" w:after="0"/>
              <w:jc w:val="both"/>
              <w:rPr>
                <w:del w:id="8504" w:author="Yugin Vitaly" w:date="2016-03-08T12:03:00Z"/>
                <w:sz w:val="20"/>
              </w:rPr>
            </w:pPr>
            <w:del w:id="8505" w:author="Yugin Vitaly" w:date="2016-03-08T12:03:00Z">
              <w:r w:rsidRPr="00C42277" w:rsidDel="009F682F">
                <w:rPr>
                  <w:sz w:val="20"/>
                </w:rPr>
                <w:delText>P</w:delText>
              </w:r>
            </w:del>
          </w:p>
          <w:p w:rsidR="006B3AF7" w:rsidDel="009F682F" w:rsidRDefault="006B3AF7" w:rsidP="00162C92">
            <w:pPr>
              <w:spacing w:before="0" w:after="0"/>
              <w:jc w:val="both"/>
              <w:rPr>
                <w:del w:id="8506" w:author="Yugin Vitaly" w:date="2016-03-08T12:03:00Z"/>
                <w:sz w:val="20"/>
              </w:rPr>
            </w:pPr>
            <w:del w:id="8507" w:author="Yugin Vitaly" w:date="2016-03-08T12:03:00Z">
              <w:r w:rsidRPr="00C42277" w:rsidDel="009F682F">
                <w:rPr>
                  <w:sz w:val="20"/>
                </w:rPr>
                <w:delText>U</w:delText>
              </w:r>
            </w:del>
          </w:p>
          <w:p w:rsidR="006B3AF7" w:rsidRPr="009575F3" w:rsidDel="009F682F" w:rsidRDefault="006B3AF7" w:rsidP="00162C92">
            <w:pPr>
              <w:spacing w:before="0" w:after="0"/>
              <w:jc w:val="both"/>
              <w:rPr>
                <w:del w:id="8508" w:author="Yugin Vitaly" w:date="2016-03-08T12:03:00Z"/>
                <w:sz w:val="20"/>
              </w:rPr>
            </w:pPr>
            <w:del w:id="8509" w:author="Yugin Vitaly" w:date="2016-03-08T12:03:00Z">
              <w:r w:rsidDel="009F682F">
                <w:rPr>
                  <w:sz w:val="20"/>
                  <w:lang w:val="en-US"/>
                </w:rPr>
                <w:delText>I</w:delText>
              </w:r>
            </w:del>
          </w:p>
        </w:tc>
      </w:tr>
      <w:tr w:rsidR="006B3AF7" w:rsidRPr="00CF443D" w:rsidDel="009F682F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51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del w:id="8511" w:author="Yugin Vitaly" w:date="2016-03-08T12:03:00Z"/>
          <w:trPrChange w:id="851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51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both"/>
              <w:rPr>
                <w:del w:id="8514" w:author="Yugin Vitaly" w:date="2016-03-08T12:0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51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both"/>
              <w:rPr>
                <w:del w:id="8516" w:author="Yugin Vitaly" w:date="2016-03-08T12:03:00Z"/>
                <w:sz w:val="20"/>
              </w:rPr>
            </w:pPr>
            <w:del w:id="8517" w:author="Yugin Vitaly" w:date="2016-03-08T12:03:00Z">
              <w:r w:rsidRPr="00E87917" w:rsidDel="009F682F">
                <w:rPr>
                  <w:sz w:val="20"/>
                </w:rPr>
                <w:delText>organizationName</w:delText>
              </w:r>
            </w:del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51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19" w:author="Yugin Vitaly" w:date="2016-03-08T12:03:00Z"/>
                <w:sz w:val="20"/>
              </w:rPr>
            </w:pPr>
            <w:del w:id="8520" w:author="Yugin Vitaly" w:date="2016-03-08T12:03:00Z">
              <w:r w:rsidDel="009F682F">
                <w:rPr>
                  <w:sz w:val="20"/>
                </w:rPr>
                <w:delText>О</w:delText>
              </w:r>
            </w:del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52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22" w:author="Yugin Vitaly" w:date="2016-03-08T12:03:00Z"/>
                <w:sz w:val="20"/>
              </w:rPr>
            </w:pPr>
            <w:del w:id="8523" w:author="Yugin Vitaly" w:date="2016-03-08T12:03:00Z">
              <w:r w:rsidRPr="00E87917" w:rsidDel="009F682F">
                <w:rPr>
                  <w:sz w:val="20"/>
                </w:rPr>
                <w:delText>T(1-</w:delText>
              </w:r>
              <w:r w:rsidDel="009F682F">
                <w:rPr>
                  <w:sz w:val="20"/>
                </w:rPr>
                <w:delText>1</w:delText>
              </w:r>
              <w:r w:rsidRPr="00E87917" w:rsidDel="009F682F">
                <w:rPr>
                  <w:sz w:val="20"/>
                </w:rPr>
                <w:delText>000)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52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rPr>
                <w:del w:id="8525" w:author="Yugin Vitaly" w:date="2016-03-08T12:03:00Z"/>
                <w:sz w:val="20"/>
              </w:rPr>
            </w:pPr>
            <w:del w:id="8526" w:author="Yugin Vitaly" w:date="2016-03-08T12:03:00Z">
              <w:r w:rsidRPr="00D46133" w:rsidDel="009F682F">
                <w:rPr>
                  <w:sz w:val="20"/>
                </w:rPr>
                <w:delText>Наименование юр. лица/Фамилия Имя Отчество для физ.лица</w:delText>
              </w:r>
            </w:del>
          </w:p>
        </w:tc>
        <w:tc>
          <w:tcPr>
            <w:tcW w:w="1381" w:type="pct"/>
            <w:shd w:val="clear" w:color="auto" w:fill="auto"/>
            <w:tcPrChange w:id="8527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725761" w:rsidDel="009F682F" w:rsidRDefault="006B3AF7" w:rsidP="00162C92">
            <w:pPr>
              <w:spacing w:before="0" w:after="0"/>
              <w:jc w:val="both"/>
              <w:rPr>
                <w:del w:id="8528" w:author="Yugin Vitaly" w:date="2016-03-08T12:03:00Z"/>
                <w:sz w:val="20"/>
              </w:rPr>
            </w:pPr>
          </w:p>
        </w:tc>
      </w:tr>
      <w:tr w:rsidR="006B3AF7" w:rsidRPr="00CF443D" w:rsidDel="009F682F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52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del w:id="8530" w:author="Yugin Vitaly" w:date="2016-03-08T12:03:00Z"/>
          <w:trPrChange w:id="853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53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both"/>
              <w:rPr>
                <w:del w:id="8533" w:author="Yugin Vitaly" w:date="2016-03-08T12:0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53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both"/>
              <w:rPr>
                <w:del w:id="8535" w:author="Yugin Vitaly" w:date="2016-03-08T12:03:00Z"/>
                <w:sz w:val="20"/>
              </w:rPr>
            </w:pPr>
            <w:del w:id="8536" w:author="Yugin Vitaly" w:date="2016-03-08T12:03:00Z">
              <w:r w:rsidRPr="00E87917" w:rsidDel="009F682F">
                <w:rPr>
                  <w:sz w:val="20"/>
                </w:rPr>
                <w:delText>factualAddress</w:delText>
              </w:r>
            </w:del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53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38" w:author="Yugin Vitaly" w:date="2016-03-08T12:03:00Z"/>
                <w:sz w:val="20"/>
              </w:rPr>
            </w:pPr>
            <w:del w:id="8539" w:author="Yugin Vitaly" w:date="2016-03-08T12:03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54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41" w:author="Yugin Vitaly" w:date="2016-03-08T12:03:00Z"/>
                <w:sz w:val="20"/>
              </w:rPr>
            </w:pPr>
            <w:del w:id="8542" w:author="Yugin Vitaly" w:date="2016-03-08T12:03:00Z">
              <w:r w:rsidRPr="00E87917" w:rsidDel="009F682F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tcPrChange w:id="854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rPr>
                <w:del w:id="8544" w:author="Yugin Vitaly" w:date="2016-03-08T12:03:00Z"/>
                <w:sz w:val="20"/>
              </w:rPr>
            </w:pPr>
            <w:del w:id="8545" w:author="Yugin Vitaly" w:date="2016-03-08T12:03:00Z">
              <w:r w:rsidDel="009F682F">
                <w:rPr>
                  <w:sz w:val="20"/>
                </w:rPr>
                <w:delText>Место нахождения</w:delText>
              </w:r>
            </w:del>
          </w:p>
        </w:tc>
        <w:tc>
          <w:tcPr>
            <w:tcW w:w="1381" w:type="pct"/>
            <w:shd w:val="clear" w:color="auto" w:fill="auto"/>
            <w:vAlign w:val="center"/>
            <w:tcPrChange w:id="854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F1C6C" w:rsidDel="009F682F" w:rsidRDefault="006B3AF7" w:rsidP="00162C92">
            <w:pPr>
              <w:spacing w:before="0" w:after="0"/>
              <w:jc w:val="both"/>
              <w:rPr>
                <w:del w:id="8547" w:author="Yugin Vitaly" w:date="2016-03-08T12:03:00Z"/>
                <w:sz w:val="20"/>
              </w:rPr>
            </w:pPr>
          </w:p>
        </w:tc>
      </w:tr>
      <w:tr w:rsidR="006B3AF7" w:rsidRPr="00CF443D" w:rsidDel="009F682F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54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del w:id="8549" w:author="Yugin Vitaly" w:date="2016-03-08T12:03:00Z"/>
          <w:trPrChange w:id="855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55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both"/>
              <w:rPr>
                <w:del w:id="8552" w:author="Yugin Vitaly" w:date="2016-03-08T12:0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55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both"/>
              <w:rPr>
                <w:del w:id="8554" w:author="Yugin Vitaly" w:date="2016-03-08T12:03:00Z"/>
                <w:sz w:val="20"/>
              </w:rPr>
            </w:pPr>
            <w:del w:id="8555" w:author="Yugin Vitaly" w:date="2016-03-08T12:03:00Z">
              <w:r w:rsidRPr="00E87917" w:rsidDel="009F682F">
                <w:rPr>
                  <w:sz w:val="20"/>
                </w:rPr>
                <w:delText>postAddress</w:delText>
              </w:r>
            </w:del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55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57" w:author="Yugin Vitaly" w:date="2016-03-08T12:03:00Z"/>
                <w:sz w:val="20"/>
              </w:rPr>
            </w:pPr>
            <w:del w:id="8558" w:author="Yugin Vitaly" w:date="2016-03-08T12:03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55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60" w:author="Yugin Vitaly" w:date="2016-03-08T12:03:00Z"/>
                <w:sz w:val="20"/>
              </w:rPr>
            </w:pPr>
            <w:del w:id="8561" w:author="Yugin Vitaly" w:date="2016-03-08T12:03:00Z">
              <w:r w:rsidRPr="00E87917" w:rsidDel="009F682F">
                <w:rPr>
                  <w:sz w:val="20"/>
                </w:rPr>
                <w:delText>T(1-1024)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tcPrChange w:id="856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rPr>
                <w:del w:id="8563" w:author="Yugin Vitaly" w:date="2016-03-08T12:03:00Z"/>
                <w:sz w:val="20"/>
              </w:rPr>
            </w:pPr>
            <w:del w:id="8564" w:author="Yugin Vitaly" w:date="2016-03-08T12:03:00Z">
              <w:r w:rsidRPr="00E87917" w:rsidDel="009F682F">
                <w:rPr>
                  <w:sz w:val="20"/>
                </w:rPr>
                <w:delText>Почтовый адрес</w:delText>
              </w:r>
            </w:del>
          </w:p>
        </w:tc>
        <w:tc>
          <w:tcPr>
            <w:tcW w:w="1381" w:type="pct"/>
            <w:shd w:val="clear" w:color="auto" w:fill="auto"/>
            <w:vAlign w:val="center"/>
            <w:tcPrChange w:id="856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F1C6C" w:rsidDel="009F682F" w:rsidRDefault="006B3AF7" w:rsidP="00162C92">
            <w:pPr>
              <w:spacing w:before="0" w:after="0"/>
              <w:jc w:val="both"/>
              <w:rPr>
                <w:del w:id="8566" w:author="Yugin Vitaly" w:date="2016-03-08T12:03:00Z"/>
                <w:sz w:val="20"/>
              </w:rPr>
            </w:pPr>
          </w:p>
        </w:tc>
      </w:tr>
      <w:tr w:rsidR="006B3AF7" w:rsidRPr="00CF443D" w:rsidDel="009F682F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56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del w:id="8568" w:author="Yugin Vitaly" w:date="2016-03-08T12:03:00Z"/>
          <w:trPrChange w:id="856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57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both"/>
              <w:rPr>
                <w:del w:id="8571" w:author="Yugin Vitaly" w:date="2016-03-08T12:0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57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both"/>
              <w:rPr>
                <w:del w:id="8573" w:author="Yugin Vitaly" w:date="2016-03-08T12:03:00Z"/>
                <w:sz w:val="20"/>
              </w:rPr>
            </w:pPr>
            <w:del w:id="8574" w:author="Yugin Vitaly" w:date="2016-03-08T12:03:00Z">
              <w:r w:rsidRPr="00E87917" w:rsidDel="009F682F">
                <w:rPr>
                  <w:sz w:val="20"/>
                </w:rPr>
                <w:delText>contactEMail</w:delText>
              </w:r>
            </w:del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57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76" w:author="Yugin Vitaly" w:date="2016-03-08T12:03:00Z"/>
                <w:sz w:val="20"/>
              </w:rPr>
            </w:pPr>
            <w:del w:id="8577" w:author="Yugin Vitaly" w:date="2016-03-08T12:03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57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79" w:author="Yugin Vitaly" w:date="2016-03-08T12:03:00Z"/>
                <w:sz w:val="20"/>
              </w:rPr>
            </w:pPr>
            <w:del w:id="8580" w:author="Yugin Vitaly" w:date="2016-03-08T12:03:00Z">
              <w:r w:rsidRPr="00E87917" w:rsidDel="009F682F">
                <w:rPr>
                  <w:sz w:val="20"/>
                </w:rPr>
                <w:delText>T(1-256)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tcPrChange w:id="8581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rPr>
                <w:del w:id="8582" w:author="Yugin Vitaly" w:date="2016-03-08T12:03:00Z"/>
                <w:sz w:val="20"/>
              </w:rPr>
            </w:pPr>
            <w:del w:id="8583" w:author="Yugin Vitaly" w:date="2016-03-08T12:03:00Z">
              <w:r w:rsidRPr="00356193" w:rsidDel="009F682F">
                <w:rPr>
                  <w:sz w:val="20"/>
                </w:rPr>
                <w:delText>Адрес электронной почты</w:delText>
              </w:r>
            </w:del>
          </w:p>
        </w:tc>
        <w:tc>
          <w:tcPr>
            <w:tcW w:w="1381" w:type="pct"/>
            <w:shd w:val="clear" w:color="auto" w:fill="auto"/>
            <w:vAlign w:val="center"/>
            <w:tcPrChange w:id="858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6804F4" w:rsidDel="009F682F" w:rsidRDefault="006B3AF7" w:rsidP="00162C92">
            <w:pPr>
              <w:spacing w:before="0" w:after="0"/>
              <w:jc w:val="both"/>
              <w:rPr>
                <w:del w:id="8585" w:author="Yugin Vitaly" w:date="2016-03-08T12:03:00Z"/>
                <w:sz w:val="20"/>
              </w:rPr>
            </w:pPr>
          </w:p>
        </w:tc>
      </w:tr>
      <w:tr w:rsidR="006B3AF7" w:rsidRPr="00CF443D" w:rsidDel="009F682F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58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del w:id="8587" w:author="Yugin Vitaly" w:date="2016-03-08T12:03:00Z"/>
          <w:trPrChange w:id="858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58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both"/>
              <w:rPr>
                <w:del w:id="8590" w:author="Yugin Vitaly" w:date="2016-03-08T12:0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591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both"/>
              <w:rPr>
                <w:del w:id="8592" w:author="Yugin Vitaly" w:date="2016-03-08T12:03:00Z"/>
                <w:sz w:val="20"/>
              </w:rPr>
            </w:pPr>
            <w:del w:id="8593" w:author="Yugin Vitaly" w:date="2016-03-08T12:03:00Z">
              <w:r w:rsidRPr="00E87917" w:rsidDel="009F682F">
                <w:rPr>
                  <w:sz w:val="20"/>
                </w:rPr>
                <w:delText>contactPhone</w:delText>
              </w:r>
            </w:del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59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95" w:author="Yugin Vitaly" w:date="2016-03-08T12:03:00Z"/>
                <w:sz w:val="20"/>
              </w:rPr>
            </w:pPr>
            <w:del w:id="8596" w:author="Yugin Vitaly" w:date="2016-03-08T12:03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59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598" w:author="Yugin Vitaly" w:date="2016-03-08T12:03:00Z"/>
                <w:sz w:val="20"/>
              </w:rPr>
            </w:pPr>
            <w:del w:id="8599" w:author="Yugin Vitaly" w:date="2016-03-08T12:03:00Z">
              <w:r w:rsidRPr="00E87917" w:rsidDel="009F682F">
                <w:rPr>
                  <w:sz w:val="20"/>
                </w:rPr>
                <w:delText>T(1-30)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tcPrChange w:id="8600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rPr>
                <w:del w:id="8601" w:author="Yugin Vitaly" w:date="2016-03-08T12:03:00Z"/>
                <w:sz w:val="20"/>
              </w:rPr>
            </w:pPr>
            <w:del w:id="8602" w:author="Yugin Vitaly" w:date="2016-03-08T12:03:00Z">
              <w:r w:rsidRPr="00356193" w:rsidDel="009F682F">
                <w:rPr>
                  <w:sz w:val="20"/>
                </w:rPr>
                <w:delText>Номер контактного телефона</w:delText>
              </w:r>
            </w:del>
          </w:p>
        </w:tc>
        <w:tc>
          <w:tcPr>
            <w:tcW w:w="1381" w:type="pct"/>
            <w:shd w:val="clear" w:color="auto" w:fill="auto"/>
            <w:vAlign w:val="center"/>
            <w:tcPrChange w:id="860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F1C6C" w:rsidDel="009F682F" w:rsidRDefault="006B3AF7" w:rsidP="00162C92">
            <w:pPr>
              <w:spacing w:before="0" w:after="0"/>
              <w:jc w:val="both"/>
              <w:rPr>
                <w:del w:id="8604" w:author="Yugin Vitaly" w:date="2016-03-08T12:03:00Z"/>
                <w:sz w:val="20"/>
              </w:rPr>
            </w:pPr>
          </w:p>
        </w:tc>
      </w:tr>
      <w:tr w:rsidR="006B3AF7" w:rsidRPr="00CF443D" w:rsidDel="009F682F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60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del w:id="8606" w:author="Yugin Vitaly" w:date="2016-03-08T12:03:00Z"/>
          <w:trPrChange w:id="860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60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Del="009F682F" w:rsidRDefault="006B3AF7" w:rsidP="00162C92">
            <w:pPr>
              <w:spacing w:before="0" w:after="0"/>
              <w:jc w:val="both"/>
              <w:rPr>
                <w:del w:id="8609" w:author="Yugin Vitaly" w:date="2016-03-08T12:0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61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both"/>
              <w:rPr>
                <w:del w:id="8611" w:author="Yugin Vitaly" w:date="2016-03-08T12:03:00Z"/>
                <w:sz w:val="20"/>
              </w:rPr>
            </w:pPr>
            <w:del w:id="8612" w:author="Yugin Vitaly" w:date="2016-03-08T12:03:00Z">
              <w:r w:rsidRPr="00E87917" w:rsidDel="009F682F">
                <w:rPr>
                  <w:sz w:val="20"/>
                </w:rPr>
                <w:delText>contactFax</w:delText>
              </w:r>
            </w:del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61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614" w:author="Yugin Vitaly" w:date="2016-03-08T12:03:00Z"/>
                <w:sz w:val="20"/>
              </w:rPr>
            </w:pPr>
            <w:del w:id="8615" w:author="Yugin Vitaly" w:date="2016-03-08T12:03:00Z">
              <w:r w:rsidRPr="00E87917" w:rsidDel="009F682F">
                <w:rPr>
                  <w:sz w:val="20"/>
                </w:rPr>
                <w:delText>H</w:delText>
              </w:r>
            </w:del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61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jc w:val="center"/>
              <w:rPr>
                <w:del w:id="8617" w:author="Yugin Vitaly" w:date="2016-03-08T12:03:00Z"/>
                <w:sz w:val="20"/>
              </w:rPr>
            </w:pPr>
            <w:del w:id="8618" w:author="Yugin Vitaly" w:date="2016-03-08T12:03:00Z">
              <w:r w:rsidRPr="00E87917" w:rsidDel="009F682F">
                <w:rPr>
                  <w:sz w:val="20"/>
                </w:rPr>
                <w:delText>T(1-30)</w:delText>
              </w:r>
            </w:del>
          </w:p>
        </w:tc>
        <w:tc>
          <w:tcPr>
            <w:tcW w:w="1386" w:type="pct"/>
            <w:gridSpan w:val="2"/>
            <w:shd w:val="clear" w:color="auto" w:fill="auto"/>
            <w:tcPrChange w:id="8619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87917" w:rsidDel="009F682F" w:rsidRDefault="006B3AF7" w:rsidP="00162C92">
            <w:pPr>
              <w:spacing w:before="0" w:after="0"/>
              <w:rPr>
                <w:del w:id="8620" w:author="Yugin Vitaly" w:date="2016-03-08T12:03:00Z"/>
                <w:sz w:val="20"/>
              </w:rPr>
            </w:pPr>
            <w:del w:id="8621" w:author="Yugin Vitaly" w:date="2016-03-08T12:03:00Z">
              <w:r w:rsidRPr="00E87917" w:rsidDel="009F682F">
                <w:rPr>
                  <w:sz w:val="20"/>
                </w:rPr>
                <w:delText>Факс</w:delText>
              </w:r>
            </w:del>
          </w:p>
        </w:tc>
        <w:tc>
          <w:tcPr>
            <w:tcW w:w="1381" w:type="pct"/>
            <w:shd w:val="clear" w:color="auto" w:fill="auto"/>
            <w:vAlign w:val="center"/>
            <w:tcPrChange w:id="862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F1C6C" w:rsidDel="009F682F" w:rsidRDefault="006B3AF7" w:rsidP="00162C92">
            <w:pPr>
              <w:spacing w:before="0" w:after="0"/>
              <w:jc w:val="both"/>
              <w:rPr>
                <w:del w:id="8623" w:author="Yugin Vitaly" w:date="2016-03-08T12:03:00Z"/>
                <w:sz w:val="20"/>
              </w:rPr>
            </w:pPr>
          </w:p>
        </w:tc>
      </w:tr>
      <w:tr w:rsidR="009F682F" w:rsidRPr="00675499" w:rsidTr="009527EC">
        <w:trPr>
          <w:jc w:val="center"/>
          <w:ins w:id="8624" w:author="Yugin Vitaly" w:date="2016-03-08T12:04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ins w:id="8625" w:author="Yugin Vitaly" w:date="2016-03-08T12:04:00Z"/>
                <w:b/>
                <w:bCs/>
                <w:sz w:val="20"/>
              </w:rPr>
            </w:pPr>
            <w:ins w:id="8626" w:author="Yugin Vitaly" w:date="2016-03-08T12:04:00Z">
              <w:r w:rsidRPr="002862D6">
                <w:rPr>
                  <w:b/>
                  <w:bCs/>
                  <w:sz w:val="20"/>
                </w:rPr>
                <w:t>Заявитель (согласно ПП РФ №1148)</w:t>
              </w:r>
            </w:ins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62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628" w:author="Yugin Vitaly" w:date="2016-03-08T12:04:00Z"/>
          <w:trPrChange w:id="862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63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137D81" w:rsidRDefault="009F682F" w:rsidP="009527EC">
            <w:pPr>
              <w:spacing w:before="0" w:after="0"/>
              <w:rPr>
                <w:ins w:id="8631" w:author="Yugin Vitaly" w:date="2016-03-08T12:04:00Z"/>
                <w:b/>
                <w:sz w:val="20"/>
              </w:rPr>
            </w:pPr>
            <w:ins w:id="8632" w:author="Yugin Vitaly" w:date="2016-03-08T12:04:00Z">
              <w:r w:rsidRPr="002862D6">
                <w:rPr>
                  <w:b/>
                  <w:sz w:val="20"/>
                </w:rPr>
                <w:lastRenderedPageBreak/>
                <w:t>applicantNew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63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634" w:author="Yugin Vitaly" w:date="2016-03-08T12:04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63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center"/>
              <w:rPr>
                <w:ins w:id="8636" w:author="Yugin Vitaly" w:date="2016-03-08T12:04:00Z"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63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center"/>
              <w:rPr>
                <w:ins w:id="8638" w:author="Yugin Vitaly" w:date="2016-03-08T12:04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63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rPr>
                <w:ins w:id="8640" w:author="Yugin Vitaly" w:date="2016-03-08T12:04:00Z"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64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642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64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644" w:author="Yugin Vitaly" w:date="2016-03-08T12:04:00Z"/>
          <w:trPrChange w:id="864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  <w:tcPrChange w:id="8646" w:author="Yugin Vitaly" w:date="2016-03-08T17:14:00Z">
              <w:tcPr>
                <w:tcW w:w="746" w:type="pct"/>
                <w:gridSpan w:val="4"/>
                <w:vMerge w:val="restart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647" w:author="Yugin Vitaly" w:date="2016-03-08T12:04:00Z"/>
                <w:sz w:val="20"/>
              </w:rPr>
            </w:pPr>
            <w:ins w:id="8648" w:author="Yugin Vitaly" w:date="2016-03-08T12:04:00Z">
              <w:r>
                <w:rPr>
                  <w:sz w:val="20"/>
                </w:rPr>
                <w:t>Допустимо указание только одного элемента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64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650" w:author="Yugin Vitaly" w:date="2016-03-08T12:04:00Z"/>
                <w:sz w:val="20"/>
              </w:rPr>
            </w:pPr>
            <w:ins w:id="8651" w:author="Yugin Vitaly" w:date="2016-03-08T12:04:00Z">
              <w:r w:rsidRPr="002862D6">
                <w:rPr>
                  <w:sz w:val="20"/>
                </w:rPr>
                <w:t>legalEntity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65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Default="009F682F" w:rsidP="009527EC">
            <w:pPr>
              <w:spacing w:before="0" w:after="0"/>
              <w:jc w:val="center"/>
              <w:rPr>
                <w:ins w:id="8653" w:author="Yugin Vitaly" w:date="2016-03-08T12:04:00Z"/>
                <w:sz w:val="20"/>
              </w:rPr>
            </w:pPr>
            <w:ins w:id="8654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65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2862D6" w:rsidRDefault="009F682F" w:rsidP="009527EC">
            <w:pPr>
              <w:spacing w:before="0" w:after="0"/>
              <w:jc w:val="center"/>
              <w:rPr>
                <w:ins w:id="8656" w:author="Yugin Vitaly" w:date="2016-03-08T12:04:00Z"/>
                <w:sz w:val="20"/>
                <w:lang w:val="en-US"/>
              </w:rPr>
            </w:pPr>
            <w:ins w:id="8657" w:author="Yugin Vitaly" w:date="2016-03-08T12:0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658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42277" w:rsidRDefault="009F682F" w:rsidP="009527EC">
            <w:pPr>
              <w:spacing w:before="0" w:after="0"/>
              <w:rPr>
                <w:ins w:id="8659" w:author="Yugin Vitaly" w:date="2016-03-08T12:04:00Z"/>
                <w:sz w:val="20"/>
              </w:rPr>
            </w:pPr>
            <w:ins w:id="8660" w:author="Yugin Vitaly" w:date="2016-03-08T12:04:00Z">
              <w:r w:rsidRPr="002862D6">
                <w:rPr>
                  <w:sz w:val="20"/>
                </w:rPr>
                <w:t>Юридическое лицо</w:t>
              </w:r>
            </w:ins>
          </w:p>
        </w:tc>
        <w:tc>
          <w:tcPr>
            <w:tcW w:w="1381" w:type="pct"/>
            <w:shd w:val="clear" w:color="auto" w:fill="auto"/>
            <w:tcPrChange w:id="8661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9F682F" w:rsidRPr="009575F3" w:rsidRDefault="009F682F" w:rsidP="009527EC">
            <w:pPr>
              <w:spacing w:before="0" w:after="0"/>
              <w:jc w:val="both"/>
              <w:rPr>
                <w:ins w:id="8662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66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664" w:author="Yugin Vitaly" w:date="2016-03-08T12:04:00Z"/>
          <w:trPrChange w:id="866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8666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667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66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669" w:author="Yugin Vitaly" w:date="2016-03-08T12:04:00Z"/>
                <w:sz w:val="20"/>
              </w:rPr>
            </w:pPr>
            <w:ins w:id="8670" w:author="Yugin Vitaly" w:date="2016-03-08T12:04:00Z">
              <w:r w:rsidRPr="002862D6">
                <w:rPr>
                  <w:sz w:val="20"/>
                </w:rPr>
                <w:t>individualPerson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67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672" w:author="Yugin Vitaly" w:date="2016-03-08T12:04:00Z"/>
                <w:sz w:val="20"/>
              </w:rPr>
            </w:pPr>
            <w:ins w:id="8673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67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675" w:author="Yugin Vitaly" w:date="2016-03-08T12:04:00Z"/>
                <w:sz w:val="20"/>
              </w:rPr>
            </w:pPr>
            <w:ins w:id="8676" w:author="Yugin Vitaly" w:date="2016-03-08T12:0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67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678" w:author="Yugin Vitaly" w:date="2016-03-08T12:04:00Z"/>
                <w:sz w:val="20"/>
              </w:rPr>
            </w:pPr>
            <w:ins w:id="8679" w:author="Yugin Vitaly" w:date="2016-03-08T12:04:00Z">
              <w:r w:rsidRPr="002862D6">
                <w:rPr>
                  <w:sz w:val="20"/>
                </w:rPr>
                <w:t>Физическое лицо</w:t>
              </w:r>
            </w:ins>
          </w:p>
        </w:tc>
        <w:tc>
          <w:tcPr>
            <w:tcW w:w="1381" w:type="pct"/>
            <w:shd w:val="clear" w:color="auto" w:fill="auto"/>
            <w:tcPrChange w:id="8680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9F682F" w:rsidRPr="00725761" w:rsidRDefault="009F682F" w:rsidP="009527EC">
            <w:pPr>
              <w:spacing w:before="0" w:after="0"/>
              <w:jc w:val="both"/>
              <w:rPr>
                <w:ins w:id="8681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68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683" w:author="Yugin Vitaly" w:date="2016-03-08T12:04:00Z"/>
          <w:trPrChange w:id="868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8685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686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68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688" w:author="Yugin Vitaly" w:date="2016-03-08T12:04:00Z"/>
                <w:sz w:val="20"/>
              </w:rPr>
            </w:pPr>
            <w:ins w:id="8689" w:author="Yugin Vitaly" w:date="2016-03-08T12:04:00Z">
              <w:r w:rsidRPr="002862D6">
                <w:rPr>
                  <w:sz w:val="20"/>
                </w:rPr>
                <w:t>individualBusinessman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69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2862D6" w:rsidRDefault="009F682F" w:rsidP="009527EC">
            <w:pPr>
              <w:spacing w:before="0" w:after="0"/>
              <w:jc w:val="center"/>
              <w:rPr>
                <w:ins w:id="8691" w:author="Yugin Vitaly" w:date="2016-03-08T12:04:00Z"/>
                <w:sz w:val="20"/>
              </w:rPr>
            </w:pPr>
            <w:ins w:id="8692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69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694" w:author="Yugin Vitaly" w:date="2016-03-08T12:04:00Z"/>
                <w:sz w:val="20"/>
              </w:rPr>
            </w:pPr>
            <w:ins w:id="8695" w:author="Yugin Vitaly" w:date="2016-03-08T12:0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696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697" w:author="Yugin Vitaly" w:date="2016-03-08T12:04:00Z"/>
                <w:sz w:val="20"/>
              </w:rPr>
            </w:pPr>
            <w:ins w:id="8698" w:author="Yugin Vitaly" w:date="2016-03-08T12:04:00Z">
              <w:r w:rsidRPr="002862D6">
                <w:rPr>
                  <w:sz w:val="20"/>
                </w:rPr>
                <w:t>Индивидуальный предприниматель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69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700" w:author="Yugin Vitaly" w:date="2016-03-08T12:04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8701" w:author="Yugin Vitaly" w:date="2016-03-08T12:04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8702" w:author="Yugin Vitaly" w:date="2016-03-08T12:04:00Z"/>
                <w:b/>
                <w:bCs/>
                <w:sz w:val="20"/>
              </w:rPr>
            </w:pPr>
            <w:ins w:id="8703" w:author="Yugin Vitaly" w:date="2016-03-08T12:04:00Z">
              <w:r w:rsidRPr="00E922DA">
                <w:rPr>
                  <w:b/>
                  <w:sz w:val="20"/>
                </w:rPr>
                <w:t>Юридическое лицо</w:t>
              </w:r>
            </w:ins>
          </w:p>
        </w:tc>
      </w:tr>
      <w:tr w:rsidR="009F682F" w:rsidRPr="00E922DA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70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705" w:author="Yugin Vitaly" w:date="2016-03-08T12:04:00Z"/>
          <w:trPrChange w:id="870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70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rPr>
                <w:ins w:id="8708" w:author="Yugin Vitaly" w:date="2016-03-08T12:04:00Z"/>
                <w:b/>
                <w:sz w:val="20"/>
              </w:rPr>
            </w:pPr>
            <w:ins w:id="8709" w:author="Yugin Vitaly" w:date="2016-03-08T12:04:00Z">
              <w:r w:rsidRPr="00E84FF8">
                <w:rPr>
                  <w:b/>
                  <w:sz w:val="20"/>
                </w:rPr>
                <w:t>legalEntity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71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both"/>
              <w:rPr>
                <w:ins w:id="8711" w:author="Yugin Vitaly" w:date="2016-03-08T12:04:00Z"/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71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8713" w:author="Yugin Vitaly" w:date="2016-03-08T12:04:00Z"/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71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8715" w:author="Yugin Vitaly" w:date="2016-03-08T12:04:00Z"/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71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rPr>
                <w:ins w:id="8717" w:author="Yugin Vitaly" w:date="2016-03-08T12:04:00Z"/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71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both"/>
              <w:rPr>
                <w:ins w:id="8719" w:author="Yugin Vitaly" w:date="2016-03-08T12:04:00Z"/>
                <w:b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72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721" w:author="Yugin Vitaly" w:date="2016-03-08T12:04:00Z"/>
          <w:trPrChange w:id="872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72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724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72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726" w:author="Yugin Vitaly" w:date="2016-03-08T12:04:00Z"/>
                <w:sz w:val="20"/>
              </w:rPr>
            </w:pPr>
            <w:ins w:id="8727" w:author="Yugin Vitaly" w:date="2016-03-08T12:04:00Z">
              <w:r w:rsidRPr="00E922DA">
                <w:rPr>
                  <w:sz w:val="20"/>
                </w:rPr>
                <w:t>fullName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72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729" w:author="Yugin Vitaly" w:date="2016-03-08T12:04:00Z"/>
                <w:sz w:val="20"/>
              </w:rPr>
            </w:pPr>
            <w:ins w:id="8730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73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732" w:author="Yugin Vitaly" w:date="2016-03-08T12:04:00Z"/>
                <w:sz w:val="20"/>
              </w:rPr>
            </w:pPr>
            <w:ins w:id="8733" w:author="Yugin Vitaly" w:date="2016-03-08T12:0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734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735" w:author="Yugin Vitaly" w:date="2016-03-08T12:04:00Z"/>
                <w:sz w:val="20"/>
              </w:rPr>
            </w:pPr>
            <w:ins w:id="8736" w:author="Yugin Vitaly" w:date="2016-03-08T12:04:00Z">
              <w:r w:rsidRPr="00E922DA">
                <w:rPr>
                  <w:sz w:val="20"/>
                </w:rPr>
                <w:t>Полное наименование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73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738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73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740" w:author="Yugin Vitaly" w:date="2016-03-08T12:04:00Z"/>
          <w:trPrChange w:id="874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74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743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74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745" w:author="Yugin Vitaly" w:date="2016-03-08T12:04:00Z"/>
                <w:sz w:val="20"/>
              </w:rPr>
            </w:pPr>
            <w:ins w:id="8746" w:author="Yugin Vitaly" w:date="2016-03-08T12:04:00Z">
              <w:r w:rsidRPr="00E922DA">
                <w:rPr>
                  <w:sz w:val="20"/>
                </w:rPr>
                <w:t>shortName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74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748" w:author="Yugin Vitaly" w:date="2016-03-08T12:04:00Z"/>
                <w:sz w:val="20"/>
              </w:rPr>
            </w:pPr>
            <w:ins w:id="8749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75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751" w:author="Yugin Vitaly" w:date="2016-03-08T12:04:00Z"/>
                <w:sz w:val="20"/>
              </w:rPr>
            </w:pPr>
            <w:ins w:id="8752" w:author="Yugin Vitaly" w:date="2016-03-08T12:0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75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754" w:author="Yugin Vitaly" w:date="2016-03-08T12:04:00Z"/>
                <w:sz w:val="20"/>
              </w:rPr>
            </w:pPr>
            <w:ins w:id="8755" w:author="Yugin Vitaly" w:date="2016-03-08T12:04:00Z">
              <w:r w:rsidRPr="00E922DA">
                <w:rPr>
                  <w:sz w:val="20"/>
                </w:rPr>
                <w:t>Сокращенное наименование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75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8757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75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759" w:author="Yugin Vitaly" w:date="2016-03-08T12:04:00Z"/>
          <w:trPrChange w:id="876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76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762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76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764" w:author="Yugin Vitaly" w:date="2016-03-08T12:04:00Z"/>
                <w:sz w:val="20"/>
              </w:rPr>
            </w:pPr>
            <w:ins w:id="8765" w:author="Yugin Vitaly" w:date="2016-03-08T12:04:00Z">
              <w:r w:rsidRPr="00E922DA">
                <w:rPr>
                  <w:sz w:val="20"/>
                </w:rPr>
                <w:t>firmName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76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767" w:author="Yugin Vitaly" w:date="2016-03-08T12:04:00Z"/>
                <w:sz w:val="20"/>
              </w:rPr>
            </w:pPr>
            <w:ins w:id="8768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76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770" w:author="Yugin Vitaly" w:date="2016-03-08T12:04:00Z"/>
                <w:sz w:val="20"/>
              </w:rPr>
            </w:pPr>
            <w:ins w:id="8771" w:author="Yugin Vitaly" w:date="2016-03-08T12:0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77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773" w:author="Yugin Vitaly" w:date="2016-03-08T12:04:00Z"/>
                <w:sz w:val="20"/>
              </w:rPr>
            </w:pPr>
            <w:ins w:id="8774" w:author="Yugin Vitaly" w:date="2016-03-08T12:04:00Z">
              <w:r w:rsidRPr="00E922DA">
                <w:rPr>
                  <w:sz w:val="20"/>
                </w:rPr>
                <w:t>Фирменное наименование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77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776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77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778" w:author="Yugin Vitaly" w:date="2016-03-08T12:04:00Z"/>
          <w:trPrChange w:id="877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78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781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78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783" w:author="Yugin Vitaly" w:date="2016-03-08T12:04:00Z"/>
                <w:sz w:val="20"/>
              </w:rPr>
            </w:pPr>
            <w:ins w:id="8784" w:author="Yugin Vitaly" w:date="2016-03-08T12:04:00Z">
              <w:r w:rsidRPr="00E922DA">
                <w:rPr>
                  <w:sz w:val="20"/>
                </w:rPr>
                <w:t>fullShortFirmNameLat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78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786" w:author="Yugin Vitaly" w:date="2016-03-08T12:04:00Z"/>
                <w:sz w:val="20"/>
              </w:rPr>
            </w:pPr>
            <w:ins w:id="8787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78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789" w:author="Yugin Vitaly" w:date="2016-03-08T12:04:00Z"/>
                <w:sz w:val="20"/>
              </w:rPr>
            </w:pPr>
            <w:ins w:id="8790" w:author="Yugin Vitaly" w:date="2016-03-08T12:0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791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792" w:author="Yugin Vitaly" w:date="2016-03-08T12:04:00Z"/>
                <w:sz w:val="20"/>
              </w:rPr>
            </w:pPr>
            <w:ins w:id="8793" w:author="Yugin Vitaly" w:date="2016-03-08T12:04:00Z">
              <w:r w:rsidRPr="00E922DA">
                <w:rPr>
                  <w:sz w:val="20"/>
                </w:rPr>
                <w:t>Полное наименование, сокращенное наименование, фирменное наименование (латинскими буквами)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79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795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79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797" w:author="Yugin Vitaly" w:date="2016-03-08T12:04:00Z"/>
          <w:trPrChange w:id="879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79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800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801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802" w:author="Yugin Vitaly" w:date="2016-03-08T12:04:00Z"/>
                <w:sz w:val="20"/>
              </w:rPr>
            </w:pPr>
            <w:ins w:id="8803" w:author="Yugin Vitaly" w:date="2016-03-08T12:04:00Z">
              <w:r w:rsidRPr="00E922DA">
                <w:rPr>
                  <w:sz w:val="20"/>
                </w:rPr>
                <w:t>legalForm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80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805" w:author="Yugin Vitaly" w:date="2016-03-08T12:04:00Z"/>
                <w:sz w:val="20"/>
              </w:rPr>
            </w:pPr>
            <w:ins w:id="8806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80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8808" w:author="Yugin Vitaly" w:date="2016-03-08T12:04:00Z"/>
                <w:sz w:val="20"/>
                <w:lang w:val="en-US"/>
              </w:rPr>
            </w:pPr>
            <w:ins w:id="8809" w:author="Yugin Vitaly" w:date="2016-03-08T12:0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810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811" w:author="Yugin Vitaly" w:date="2016-03-08T12:04:00Z"/>
                <w:sz w:val="20"/>
              </w:rPr>
            </w:pPr>
            <w:ins w:id="8812" w:author="Yugin Vitaly" w:date="2016-03-08T12:04:00Z">
              <w:r w:rsidRPr="00E922DA">
                <w:rPr>
                  <w:sz w:val="20"/>
                </w:rPr>
                <w:t>Организационно-правовая форма организации в ОКОПФ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81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8814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81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816" w:author="Yugin Vitaly" w:date="2016-03-08T12:04:00Z"/>
          <w:trPrChange w:id="881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81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819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82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821" w:author="Yugin Vitaly" w:date="2016-03-08T12:04:00Z"/>
                <w:sz w:val="20"/>
              </w:rPr>
            </w:pPr>
            <w:ins w:id="8822" w:author="Yugin Vitaly" w:date="2016-03-08T12:04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82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824" w:author="Yugin Vitaly" w:date="2016-03-08T12:04:00Z"/>
                <w:sz w:val="20"/>
              </w:rPr>
            </w:pPr>
            <w:ins w:id="8825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82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8827" w:author="Yugin Vitaly" w:date="2016-03-08T12:04:00Z"/>
                <w:sz w:val="20"/>
                <w:lang w:val="en-US"/>
              </w:rPr>
            </w:pPr>
            <w:ins w:id="8828" w:author="Yugin Vitaly" w:date="2016-03-08T12:04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829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922DA" w:rsidRDefault="009F682F" w:rsidP="009527EC">
            <w:pPr>
              <w:spacing w:before="0" w:after="0"/>
              <w:rPr>
                <w:ins w:id="8830" w:author="Yugin Vitaly" w:date="2016-03-08T12:04:00Z"/>
                <w:sz w:val="20"/>
              </w:rPr>
            </w:pPr>
            <w:ins w:id="8831" w:author="Yugin Vitaly" w:date="2016-03-08T12:04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83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833" w:author="Yugin Vitaly" w:date="2016-03-08T12:04:00Z"/>
                <w:sz w:val="20"/>
              </w:rPr>
            </w:pPr>
            <w:ins w:id="8834" w:author="Yugin Vitaly" w:date="2016-03-08T12:04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83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836" w:author="Yugin Vitaly" w:date="2016-03-08T12:04:00Z"/>
          <w:trPrChange w:id="883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83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839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84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841" w:author="Yugin Vitaly" w:date="2016-03-08T12:04:00Z"/>
                <w:sz w:val="20"/>
              </w:rPr>
            </w:pPr>
            <w:ins w:id="8842" w:author="Yugin Vitaly" w:date="2016-03-08T12:04:00Z">
              <w:r w:rsidRPr="00E922DA">
                <w:rPr>
                  <w:sz w:val="20"/>
                </w:rPr>
                <w:t>KPP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84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844" w:author="Yugin Vitaly" w:date="2016-03-08T12:04:00Z"/>
                <w:sz w:val="20"/>
              </w:rPr>
            </w:pPr>
            <w:ins w:id="8845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84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8847" w:author="Yugin Vitaly" w:date="2016-03-08T12:04:00Z"/>
                <w:sz w:val="20"/>
              </w:rPr>
            </w:pPr>
            <w:ins w:id="8848" w:author="Yugin Vitaly" w:date="2016-03-08T12:04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849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850" w:author="Yugin Vitaly" w:date="2016-03-08T12:04:00Z"/>
                <w:sz w:val="20"/>
              </w:rPr>
            </w:pPr>
            <w:ins w:id="8851" w:author="Yugin Vitaly" w:date="2016-03-08T12:04:00Z">
              <w:r>
                <w:rPr>
                  <w:sz w:val="20"/>
                </w:rPr>
                <w:t>КПП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85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853" w:author="Yugin Vitaly" w:date="2016-03-08T12:04:00Z"/>
                <w:sz w:val="20"/>
              </w:rPr>
            </w:pPr>
            <w:ins w:id="8854" w:author="Yugin Vitaly" w:date="2016-03-08T12:04:00Z">
              <w:r>
                <w:rPr>
                  <w:sz w:val="20"/>
                </w:rPr>
                <w:t>Формат \d{9}</w:t>
              </w:r>
            </w:ins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85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856" w:author="Yugin Vitaly" w:date="2016-03-08T12:04:00Z"/>
          <w:trPrChange w:id="885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85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859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86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861" w:author="Yugin Vitaly" w:date="2016-03-08T12:04:00Z"/>
                <w:sz w:val="20"/>
              </w:rPr>
            </w:pPr>
            <w:ins w:id="8862" w:author="Yugin Vitaly" w:date="2016-03-08T12:04:00Z">
              <w:r w:rsidRPr="00E922DA">
                <w:rPr>
                  <w:sz w:val="20"/>
                </w:rPr>
                <w:t>registrationDate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86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864" w:author="Yugin Vitaly" w:date="2016-03-08T12:04:00Z"/>
                <w:sz w:val="20"/>
              </w:rPr>
            </w:pPr>
            <w:ins w:id="8865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86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8867" w:author="Yugin Vitaly" w:date="2016-03-08T12:04:00Z"/>
                <w:sz w:val="20"/>
                <w:lang w:val="en-US"/>
              </w:rPr>
            </w:pPr>
            <w:ins w:id="8868" w:author="Yugin Vitaly" w:date="2016-03-08T12:04:00Z">
              <w:r>
                <w:rPr>
                  <w:sz w:val="20"/>
                  <w:lang w:val="en-US"/>
                </w:rPr>
                <w:t>D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869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870" w:author="Yugin Vitaly" w:date="2016-03-08T12:04:00Z"/>
                <w:sz w:val="20"/>
              </w:rPr>
            </w:pPr>
            <w:ins w:id="8871" w:author="Yugin Vitaly" w:date="2016-03-08T12:04:00Z">
              <w:r w:rsidRPr="00E922DA">
                <w:rPr>
                  <w:sz w:val="20"/>
                </w:rPr>
                <w:t>Дата поставновки на учет в налоговом органе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87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8873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87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875" w:author="Yugin Vitaly" w:date="2016-03-08T12:04:00Z"/>
          <w:trPrChange w:id="887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87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878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87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880" w:author="Yugin Vitaly" w:date="2016-03-08T12:04:00Z"/>
                <w:sz w:val="20"/>
              </w:rPr>
            </w:pPr>
            <w:ins w:id="8881" w:author="Yugin Vitaly" w:date="2016-03-08T12:04:00Z">
              <w:r w:rsidRPr="00E922DA">
                <w:rPr>
                  <w:sz w:val="20"/>
                </w:rPr>
                <w:t>OKPO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88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883" w:author="Yugin Vitaly" w:date="2016-03-08T12:04:00Z"/>
                <w:sz w:val="20"/>
              </w:rPr>
            </w:pPr>
            <w:ins w:id="8884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88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886" w:author="Yugin Vitaly" w:date="2016-03-08T12:04:00Z"/>
                <w:sz w:val="20"/>
              </w:rPr>
            </w:pPr>
            <w:ins w:id="8887" w:author="Yugin Vitaly" w:date="2016-03-08T12:04:00Z">
              <w:r>
                <w:rPr>
                  <w:sz w:val="20"/>
                  <w:lang w:val="en-US"/>
                </w:rPr>
                <w:t>T(1-10)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888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889" w:author="Yugin Vitaly" w:date="2016-03-08T12:04:00Z"/>
                <w:sz w:val="20"/>
              </w:rPr>
            </w:pPr>
            <w:ins w:id="8890" w:author="Yugin Vitaly" w:date="2016-03-08T12:04:00Z">
              <w:r w:rsidRPr="00E922DA">
                <w:rPr>
                  <w:sz w:val="20"/>
                </w:rPr>
                <w:t>Код по ОКПО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89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892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89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894" w:author="Yugin Vitaly" w:date="2016-03-08T12:04:00Z"/>
          <w:trPrChange w:id="889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89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897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89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899" w:author="Yugin Vitaly" w:date="2016-03-08T12:04:00Z"/>
                <w:sz w:val="20"/>
              </w:rPr>
            </w:pPr>
            <w:ins w:id="8900" w:author="Yugin Vitaly" w:date="2016-03-08T12:04:00Z">
              <w:r w:rsidRPr="00E922DA">
                <w:rPr>
                  <w:sz w:val="20"/>
                </w:rPr>
                <w:t>taxPayerCode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90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902" w:author="Yugin Vitaly" w:date="2016-03-08T12:04:00Z"/>
                <w:sz w:val="20"/>
              </w:rPr>
            </w:pPr>
            <w:ins w:id="8903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90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905" w:author="Yugin Vitaly" w:date="2016-03-08T12:04:00Z"/>
                <w:sz w:val="20"/>
              </w:rPr>
            </w:pPr>
            <w:ins w:id="8906" w:author="Yugin Vitaly" w:date="2016-03-08T12:04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907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908" w:author="Yugin Vitaly" w:date="2016-03-08T12:04:00Z"/>
                <w:sz w:val="20"/>
              </w:rPr>
            </w:pPr>
            <w:ins w:id="8909" w:author="Yugin Vitaly" w:date="2016-03-08T12:04:00Z">
              <w:r w:rsidRPr="00E922DA">
                <w:rPr>
                  <w:sz w:val="20"/>
                </w:rPr>
                <w:t>Код налогоплательщика в стране регистрации или его аналог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91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911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91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913" w:author="Yugin Vitaly" w:date="2016-03-08T12:04:00Z"/>
          <w:trPrChange w:id="891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91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916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91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918" w:author="Yugin Vitaly" w:date="2016-03-08T12:04:00Z"/>
                <w:sz w:val="20"/>
              </w:rPr>
            </w:pPr>
            <w:ins w:id="8919" w:author="Yugin Vitaly" w:date="2016-03-08T12:04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92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921" w:author="Yugin Vitaly" w:date="2016-03-08T12:04:00Z"/>
                <w:sz w:val="20"/>
              </w:rPr>
            </w:pPr>
            <w:ins w:id="8922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92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924" w:author="Yugin Vitaly" w:date="2016-03-08T12:04:00Z"/>
                <w:sz w:val="20"/>
              </w:rPr>
            </w:pPr>
            <w:ins w:id="8925" w:author="Yugin Vitaly" w:date="2016-03-08T12:04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926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927" w:author="Yugin Vitaly" w:date="2016-03-08T12:04:00Z"/>
                <w:sz w:val="20"/>
              </w:rPr>
            </w:pPr>
            <w:ins w:id="8928" w:author="Yugin Vitaly" w:date="2016-03-08T12:04:00Z">
              <w:r w:rsidRPr="00E922DA">
                <w:rPr>
                  <w:sz w:val="20"/>
                </w:rPr>
                <w:t>Адрес места нахождения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92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8930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93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932" w:author="Yugin Vitaly" w:date="2016-03-08T12:04:00Z"/>
          <w:trPrChange w:id="893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93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935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93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937" w:author="Yugin Vitaly" w:date="2016-03-08T12:04:00Z"/>
                <w:sz w:val="20"/>
              </w:rPr>
            </w:pPr>
            <w:ins w:id="8938" w:author="Yugin Vitaly" w:date="2016-03-08T12:04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93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940" w:author="Yugin Vitaly" w:date="2016-03-08T12:04:00Z"/>
                <w:sz w:val="20"/>
              </w:rPr>
            </w:pPr>
            <w:ins w:id="8941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94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943" w:author="Yugin Vitaly" w:date="2016-03-08T12:04:00Z"/>
                <w:sz w:val="20"/>
              </w:rPr>
            </w:pPr>
            <w:ins w:id="8944" w:author="Yugin Vitaly" w:date="2016-03-08T12:04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945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946" w:author="Yugin Vitaly" w:date="2016-03-08T12:04:00Z"/>
                <w:sz w:val="20"/>
              </w:rPr>
            </w:pPr>
            <w:ins w:id="8947" w:author="Yugin Vitaly" w:date="2016-03-08T12:04:00Z">
              <w:r w:rsidRPr="00E922DA">
                <w:rPr>
                  <w:sz w:val="20"/>
                </w:rPr>
                <w:t>Номер контактного телефона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94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949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95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951" w:author="Yugin Vitaly" w:date="2016-03-08T12:04:00Z"/>
          <w:trPrChange w:id="895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95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8954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95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956" w:author="Yugin Vitaly" w:date="2016-03-08T12:04:00Z"/>
                <w:sz w:val="20"/>
              </w:rPr>
            </w:pPr>
            <w:ins w:id="8957" w:author="Yugin Vitaly" w:date="2016-03-08T12:04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95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959" w:author="Yugin Vitaly" w:date="2016-03-08T12:04:00Z"/>
                <w:sz w:val="20"/>
              </w:rPr>
            </w:pPr>
            <w:ins w:id="8960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96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962" w:author="Yugin Vitaly" w:date="2016-03-08T12:04:00Z"/>
                <w:sz w:val="20"/>
              </w:rPr>
            </w:pPr>
            <w:ins w:id="8963" w:author="Yugin Vitaly" w:date="2016-03-08T12:04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8964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8965" w:author="Yugin Vitaly" w:date="2016-03-08T12:04:00Z"/>
                <w:sz w:val="20"/>
              </w:rPr>
            </w:pPr>
            <w:ins w:id="8966" w:author="Yugin Vitaly" w:date="2016-03-08T12:04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896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8968" w:author="Yugin Vitaly" w:date="2016-03-08T12:04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8969" w:author="Yugin Vitaly" w:date="2016-03-08T12:04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ins w:id="8970" w:author="Yugin Vitaly" w:date="2016-03-08T12:04:00Z"/>
                <w:b/>
                <w:bCs/>
                <w:sz w:val="20"/>
              </w:rPr>
            </w:pPr>
            <w:ins w:id="8971" w:author="Yugin Vitaly" w:date="2016-03-08T12:04:00Z">
              <w:r w:rsidRPr="004C4331">
                <w:rPr>
                  <w:b/>
                  <w:sz w:val="20"/>
                </w:rPr>
                <w:t>Организационно-правовая форма организации в ОКОПФ</w:t>
              </w:r>
            </w:ins>
          </w:p>
        </w:tc>
      </w:tr>
      <w:tr w:rsidR="009F682F" w:rsidRPr="004C4331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97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973" w:author="Yugin Vitaly" w:date="2016-03-08T12:04:00Z"/>
          <w:trPrChange w:id="897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97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4C4331" w:rsidRDefault="009F682F" w:rsidP="009527EC">
            <w:pPr>
              <w:spacing w:before="0" w:after="0"/>
              <w:rPr>
                <w:ins w:id="8976" w:author="Yugin Vitaly" w:date="2016-03-08T12:04:00Z"/>
                <w:b/>
                <w:sz w:val="20"/>
              </w:rPr>
            </w:pPr>
            <w:ins w:id="8977" w:author="Yugin Vitaly" w:date="2016-03-08T12:04:00Z">
              <w:r w:rsidRPr="00E84FF8">
                <w:rPr>
                  <w:b/>
                  <w:sz w:val="20"/>
                </w:rPr>
                <w:t>legalForm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97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4C4331" w:rsidRDefault="009F682F" w:rsidP="009527EC">
            <w:pPr>
              <w:spacing w:before="0" w:after="0"/>
              <w:jc w:val="both"/>
              <w:rPr>
                <w:ins w:id="8979" w:author="Yugin Vitaly" w:date="2016-03-08T12:04:00Z"/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98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4C4331" w:rsidRDefault="009F682F" w:rsidP="009527EC">
            <w:pPr>
              <w:spacing w:before="0" w:after="0"/>
              <w:jc w:val="center"/>
              <w:rPr>
                <w:ins w:id="8981" w:author="Yugin Vitaly" w:date="2016-03-08T12:04:00Z"/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98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4C4331" w:rsidRDefault="009F682F" w:rsidP="009527EC">
            <w:pPr>
              <w:spacing w:before="0" w:after="0"/>
              <w:jc w:val="center"/>
              <w:rPr>
                <w:ins w:id="8983" w:author="Yugin Vitaly" w:date="2016-03-08T12:04:00Z"/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898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4C4331" w:rsidRDefault="009F682F" w:rsidP="009527EC">
            <w:pPr>
              <w:spacing w:before="0" w:after="0"/>
              <w:rPr>
                <w:ins w:id="8985" w:author="Yugin Vitaly" w:date="2016-03-08T12:04:00Z"/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898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4C4331" w:rsidRDefault="009F682F" w:rsidP="009527EC">
            <w:pPr>
              <w:spacing w:before="0" w:after="0"/>
              <w:jc w:val="both"/>
              <w:rPr>
                <w:ins w:id="8987" w:author="Yugin Vitaly" w:date="2016-03-08T12:04:00Z"/>
                <w:b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898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8989" w:author="Yugin Vitaly" w:date="2016-03-08T12:04:00Z"/>
          <w:trPrChange w:id="899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899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4C4331" w:rsidRDefault="009F682F" w:rsidP="009527EC">
            <w:pPr>
              <w:spacing w:before="0" w:after="0"/>
              <w:jc w:val="both"/>
              <w:rPr>
                <w:ins w:id="8992" w:author="Yugin Vitaly" w:date="2016-03-08T12:04:00Z"/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899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8994" w:author="Yugin Vitaly" w:date="2016-03-08T12:04:00Z"/>
                <w:sz w:val="20"/>
              </w:rPr>
            </w:pPr>
            <w:ins w:id="8995" w:author="Yugin Vitaly" w:date="2016-03-08T12:04:00Z">
              <w:r>
                <w:rPr>
                  <w:sz w:val="20"/>
                  <w:lang w:val="en-US"/>
                </w:rPr>
                <w:t>code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899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8997" w:author="Yugin Vitaly" w:date="2016-03-08T12:04:00Z"/>
                <w:sz w:val="20"/>
              </w:rPr>
            </w:pPr>
            <w:ins w:id="8998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899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000" w:author="Yugin Vitaly" w:date="2016-03-08T12:04:00Z"/>
                <w:sz w:val="20"/>
              </w:rPr>
            </w:pPr>
            <w:ins w:id="9001" w:author="Yugin Vitaly" w:date="2016-03-08T12:04:00Z">
              <w:r>
                <w:rPr>
                  <w:sz w:val="20"/>
                </w:rPr>
                <w:t>Т(1-</w:t>
              </w:r>
              <w:r>
                <w:rPr>
                  <w:sz w:val="20"/>
                  <w:lang w:val="en-US"/>
                </w:rPr>
                <w:t>5</w:t>
              </w:r>
              <w:r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00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003" w:author="Yugin Vitaly" w:date="2016-03-08T12:04:00Z"/>
                <w:sz w:val="20"/>
              </w:rPr>
            </w:pPr>
            <w:ins w:id="9004" w:author="Yugin Vitaly" w:date="2016-03-08T12:04:00Z">
              <w:r>
                <w:rPr>
                  <w:sz w:val="20"/>
                </w:rPr>
                <w:t>Кодод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00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006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00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008" w:author="Yugin Vitaly" w:date="2016-03-08T12:04:00Z"/>
          <w:trPrChange w:id="900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01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011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01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013" w:author="Yugin Vitaly" w:date="2016-03-08T12:04:00Z"/>
                <w:sz w:val="20"/>
              </w:rPr>
            </w:pPr>
            <w:ins w:id="9014" w:author="Yugin Vitaly" w:date="2016-03-08T12:04:00Z">
              <w:r w:rsidRPr="004C4331">
                <w:rPr>
                  <w:sz w:val="20"/>
                </w:rPr>
                <w:t>singularName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01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016" w:author="Yugin Vitaly" w:date="2016-03-08T12:04:00Z"/>
                <w:sz w:val="20"/>
              </w:rPr>
            </w:pPr>
            <w:ins w:id="9017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01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019" w:author="Yugin Vitaly" w:date="2016-03-08T12:04:00Z"/>
                <w:sz w:val="20"/>
              </w:rPr>
            </w:pPr>
            <w:ins w:id="9020" w:author="Yugin Vitaly" w:date="2016-03-08T12:0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021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4C4331" w:rsidRDefault="009F682F" w:rsidP="009527EC">
            <w:pPr>
              <w:spacing w:before="0" w:after="0"/>
              <w:rPr>
                <w:ins w:id="9022" w:author="Yugin Vitaly" w:date="2016-03-08T12:04:00Z"/>
                <w:sz w:val="20"/>
              </w:rPr>
            </w:pPr>
            <w:ins w:id="9023" w:author="Yugin Vitaly" w:date="2016-03-08T12:04:00Z">
              <w:r>
                <w:rPr>
                  <w:sz w:val="20"/>
                </w:rPr>
                <w:t>Наименование в единственном числе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02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9025" w:author="Yugin Vitaly" w:date="2016-03-08T12:04:00Z"/>
                <w:sz w:val="20"/>
              </w:rPr>
            </w:pPr>
          </w:p>
        </w:tc>
      </w:tr>
      <w:tr w:rsidR="009F682F" w:rsidRPr="00675499" w:rsidTr="009527EC">
        <w:trPr>
          <w:jc w:val="center"/>
          <w:ins w:id="9026" w:author="Yugin Vitaly" w:date="2016-03-08T12:04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9027" w:author="Yugin Vitaly" w:date="2016-03-08T12:04:00Z"/>
                <w:b/>
                <w:bCs/>
                <w:sz w:val="20"/>
              </w:rPr>
            </w:pPr>
            <w:ins w:id="9028" w:author="Yugin Vitaly" w:date="2016-03-08T12:04:00Z">
              <w:r w:rsidRPr="00E922DA">
                <w:rPr>
                  <w:b/>
                  <w:sz w:val="20"/>
                </w:rPr>
                <w:t>Физическое лицо</w:t>
              </w:r>
            </w:ins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02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030" w:author="Yugin Vitaly" w:date="2016-03-08T12:04:00Z"/>
          <w:trPrChange w:id="903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03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rPr>
                <w:ins w:id="9033" w:author="Yugin Vitaly" w:date="2016-03-08T12:04:00Z"/>
                <w:b/>
                <w:sz w:val="20"/>
              </w:rPr>
            </w:pPr>
            <w:ins w:id="9034" w:author="Yugin Vitaly" w:date="2016-03-08T12:04:00Z">
              <w:r w:rsidRPr="00E922DA">
                <w:rPr>
                  <w:b/>
                  <w:sz w:val="20"/>
                </w:rPr>
                <w:t>individualPerson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03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036" w:author="Yugin Vitaly" w:date="2016-03-08T12:04:00Z"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03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center"/>
              <w:rPr>
                <w:ins w:id="9038" w:author="Yugin Vitaly" w:date="2016-03-08T12:04:00Z"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03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center"/>
              <w:rPr>
                <w:ins w:id="9040" w:author="Yugin Vitaly" w:date="2016-03-08T12:04:00Z"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04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rPr>
                <w:ins w:id="9042" w:author="Yugin Vitaly" w:date="2016-03-08T12:04:00Z"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04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044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04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046" w:author="Yugin Vitaly" w:date="2016-03-08T12:04:00Z"/>
          <w:trPrChange w:id="904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04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049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05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051" w:author="Yugin Vitaly" w:date="2016-03-08T12:04:00Z"/>
                <w:sz w:val="20"/>
              </w:rPr>
            </w:pPr>
            <w:ins w:id="9052" w:author="Yugin Vitaly" w:date="2016-03-08T12:04:00Z">
              <w:r>
                <w:rPr>
                  <w:sz w:val="20"/>
                  <w:lang w:val="en-US"/>
                </w:rPr>
                <w:t>n</w:t>
              </w:r>
              <w:r w:rsidRPr="00E922DA">
                <w:rPr>
                  <w:sz w:val="20"/>
                </w:rPr>
                <w:t>ame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05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054" w:author="Yugin Vitaly" w:date="2016-03-08T12:04:00Z"/>
                <w:sz w:val="20"/>
              </w:rPr>
            </w:pPr>
            <w:ins w:id="9055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05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057" w:author="Yugin Vitaly" w:date="2016-03-08T12:04:00Z"/>
                <w:sz w:val="20"/>
              </w:rPr>
            </w:pPr>
            <w:ins w:id="9058" w:author="Yugin Vitaly" w:date="2016-03-08T12:0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059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060" w:author="Yugin Vitaly" w:date="2016-03-08T12:04:00Z"/>
                <w:sz w:val="20"/>
              </w:rPr>
            </w:pPr>
            <w:ins w:id="9061" w:author="Yugin Vitaly" w:date="2016-03-08T12:04:00Z">
              <w:r w:rsidRPr="00782423">
                <w:rPr>
                  <w:sz w:val="20"/>
                </w:rPr>
                <w:t>Фамилия, имя, отчество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06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063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06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065" w:author="Yugin Vitaly" w:date="2016-03-08T12:04:00Z"/>
          <w:trPrChange w:id="906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06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068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06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070" w:author="Yugin Vitaly" w:date="2016-03-08T12:04:00Z"/>
                <w:sz w:val="20"/>
              </w:rPr>
            </w:pPr>
            <w:ins w:id="9071" w:author="Yugin Vitaly" w:date="2016-03-08T12:04:00Z">
              <w:r w:rsidRPr="00782423">
                <w:rPr>
                  <w:sz w:val="20"/>
                </w:rPr>
                <w:t>nameLat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07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073" w:author="Yugin Vitaly" w:date="2016-03-08T12:04:00Z"/>
                <w:sz w:val="20"/>
              </w:rPr>
            </w:pPr>
            <w:ins w:id="9074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07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076" w:author="Yugin Vitaly" w:date="2016-03-08T12:04:00Z"/>
                <w:sz w:val="20"/>
              </w:rPr>
            </w:pPr>
            <w:ins w:id="9077" w:author="Yugin Vitaly" w:date="2016-03-08T12:0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078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079" w:author="Yugin Vitaly" w:date="2016-03-08T12:04:00Z"/>
                <w:sz w:val="20"/>
              </w:rPr>
            </w:pPr>
            <w:ins w:id="9080" w:author="Yugin Vitaly" w:date="2016-03-08T12:04:00Z">
              <w:r w:rsidRPr="00782423">
                <w:rPr>
                  <w:sz w:val="20"/>
                </w:rPr>
                <w:t>Фамилия, имя, отчество (латинскими буквами)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08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9082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08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084" w:author="Yugin Vitaly" w:date="2016-03-08T12:04:00Z"/>
          <w:trPrChange w:id="908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08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087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08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089" w:author="Yugin Vitaly" w:date="2016-03-08T12:04:00Z"/>
                <w:sz w:val="20"/>
              </w:rPr>
            </w:pPr>
            <w:ins w:id="9090" w:author="Yugin Vitaly" w:date="2016-03-08T12:04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09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092" w:author="Yugin Vitaly" w:date="2016-03-08T12:04:00Z"/>
                <w:sz w:val="20"/>
              </w:rPr>
            </w:pPr>
            <w:ins w:id="9093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09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9095" w:author="Yugin Vitaly" w:date="2016-03-08T12:04:00Z"/>
                <w:sz w:val="20"/>
                <w:lang w:val="en-US"/>
              </w:rPr>
            </w:pPr>
            <w:ins w:id="9096" w:author="Yugin Vitaly" w:date="2016-03-08T12:04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097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922DA" w:rsidRDefault="009F682F" w:rsidP="009527EC">
            <w:pPr>
              <w:spacing w:before="0" w:after="0"/>
              <w:rPr>
                <w:ins w:id="9098" w:author="Yugin Vitaly" w:date="2016-03-08T12:04:00Z"/>
                <w:sz w:val="20"/>
              </w:rPr>
            </w:pPr>
            <w:ins w:id="9099" w:author="Yugin Vitaly" w:date="2016-03-08T12:04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10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101" w:author="Yugin Vitaly" w:date="2016-03-08T12:04:00Z"/>
                <w:sz w:val="20"/>
              </w:rPr>
            </w:pPr>
            <w:ins w:id="9102" w:author="Yugin Vitaly" w:date="2016-03-08T12:04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10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104" w:author="Yugin Vitaly" w:date="2016-03-08T12:04:00Z"/>
          <w:trPrChange w:id="910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10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107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10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109" w:author="Yugin Vitaly" w:date="2016-03-08T12:04:00Z"/>
                <w:sz w:val="20"/>
              </w:rPr>
            </w:pPr>
            <w:ins w:id="9110" w:author="Yugin Vitaly" w:date="2016-03-08T12:04:00Z">
              <w:r w:rsidRPr="00782423">
                <w:rPr>
                  <w:sz w:val="20"/>
                </w:rPr>
                <w:t>placeOfStay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11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112" w:author="Yugin Vitaly" w:date="2016-03-08T12:04:00Z"/>
                <w:sz w:val="20"/>
              </w:rPr>
            </w:pPr>
            <w:ins w:id="9113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11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115" w:author="Yugin Vitaly" w:date="2016-03-08T12:04:00Z"/>
                <w:sz w:val="20"/>
                <w:lang w:val="en-US"/>
              </w:rPr>
            </w:pPr>
            <w:ins w:id="9116" w:author="Yugin Vitaly" w:date="2016-03-08T12:0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117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118" w:author="Yugin Vitaly" w:date="2016-03-08T12:04:00Z"/>
                <w:sz w:val="20"/>
              </w:rPr>
            </w:pPr>
            <w:ins w:id="9119" w:author="Yugin Vitaly" w:date="2016-03-08T12:04:00Z">
              <w:r w:rsidRPr="00782423">
                <w:rPr>
                  <w:sz w:val="20"/>
                </w:rPr>
                <w:t>Место нахождения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12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121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12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123" w:author="Yugin Vitaly" w:date="2016-03-08T12:04:00Z"/>
          <w:trPrChange w:id="912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12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126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12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128" w:author="Yugin Vitaly" w:date="2016-03-08T12:04:00Z"/>
                <w:sz w:val="20"/>
              </w:rPr>
            </w:pPr>
            <w:ins w:id="9129" w:author="Yugin Vitaly" w:date="2016-03-08T12:04:00Z">
              <w:r w:rsidRPr="00782423">
                <w:rPr>
                  <w:sz w:val="20"/>
                </w:rPr>
                <w:t>placeOfStayInRegCountry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13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131" w:author="Yugin Vitaly" w:date="2016-03-08T12:04:00Z"/>
                <w:sz w:val="20"/>
              </w:rPr>
            </w:pPr>
            <w:ins w:id="9132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13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134" w:author="Yugin Vitaly" w:date="2016-03-08T12:04:00Z"/>
                <w:sz w:val="20"/>
                <w:lang w:val="en-US"/>
              </w:rPr>
            </w:pPr>
            <w:ins w:id="9135" w:author="Yugin Vitaly" w:date="2016-03-08T12:0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136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782423" w:rsidRDefault="009F682F" w:rsidP="009527EC">
            <w:pPr>
              <w:spacing w:before="0" w:after="0"/>
              <w:rPr>
                <w:ins w:id="9137" w:author="Yugin Vitaly" w:date="2016-03-08T12:04:00Z"/>
                <w:sz w:val="20"/>
              </w:rPr>
            </w:pPr>
            <w:ins w:id="9138" w:author="Yugin Vitaly" w:date="2016-03-08T12:04:00Z">
              <w:r w:rsidRPr="00782423">
                <w:rPr>
                  <w:sz w:val="20"/>
                </w:rPr>
                <w:t xml:space="preserve">Место нахождения </w:t>
              </w:r>
              <w:r>
                <w:rPr>
                  <w:sz w:val="20"/>
                </w:rPr>
                <w:t>в стране регистрации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13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9140" w:author="Yugin Vitaly" w:date="2016-03-08T12:04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9141" w:author="Yugin Vitaly" w:date="2016-03-08T12:04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9142" w:author="Yugin Vitaly" w:date="2016-03-08T12:04:00Z"/>
                <w:b/>
                <w:bCs/>
                <w:sz w:val="20"/>
              </w:rPr>
            </w:pPr>
            <w:ins w:id="9143" w:author="Yugin Vitaly" w:date="2016-03-08T12:04:00Z">
              <w:r w:rsidRPr="00E922DA">
                <w:rPr>
                  <w:b/>
                  <w:sz w:val="20"/>
                </w:rPr>
                <w:t>Индивидуальный предприниматель</w:t>
              </w:r>
            </w:ins>
          </w:p>
        </w:tc>
      </w:tr>
      <w:tr w:rsidR="009F682F" w:rsidRPr="00E922DA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14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145" w:author="Yugin Vitaly" w:date="2016-03-08T12:04:00Z"/>
          <w:trPrChange w:id="914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14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rPr>
                <w:ins w:id="9148" w:author="Yugin Vitaly" w:date="2016-03-08T12:04:00Z"/>
                <w:b/>
                <w:sz w:val="20"/>
              </w:rPr>
            </w:pPr>
            <w:ins w:id="9149" w:author="Yugin Vitaly" w:date="2016-03-08T12:04:00Z">
              <w:r w:rsidRPr="00E84FF8">
                <w:rPr>
                  <w:b/>
                  <w:sz w:val="20"/>
                </w:rPr>
                <w:t>individualBusinessman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15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both"/>
              <w:rPr>
                <w:ins w:id="9151" w:author="Yugin Vitaly" w:date="2016-03-08T12:04:00Z"/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15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9153" w:author="Yugin Vitaly" w:date="2016-03-08T12:04:00Z"/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15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9155" w:author="Yugin Vitaly" w:date="2016-03-08T12:04:00Z"/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15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rPr>
                <w:ins w:id="9157" w:author="Yugin Vitaly" w:date="2016-03-08T12:04:00Z"/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15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both"/>
              <w:rPr>
                <w:ins w:id="9159" w:author="Yugin Vitaly" w:date="2016-03-08T12:04:00Z"/>
                <w:b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16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161" w:author="Yugin Vitaly" w:date="2016-03-08T12:04:00Z"/>
          <w:trPrChange w:id="916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16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164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16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166" w:author="Yugin Vitaly" w:date="2016-03-08T12:04:00Z"/>
                <w:sz w:val="20"/>
              </w:rPr>
            </w:pPr>
            <w:ins w:id="9167" w:author="Yugin Vitaly" w:date="2016-03-08T12:04:00Z">
              <w:r>
                <w:rPr>
                  <w:sz w:val="20"/>
                  <w:lang w:val="en-US"/>
                </w:rPr>
                <w:t>n</w:t>
              </w:r>
              <w:r w:rsidRPr="00E922DA">
                <w:rPr>
                  <w:sz w:val="20"/>
                </w:rPr>
                <w:t>ame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16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169" w:author="Yugin Vitaly" w:date="2016-03-08T12:04:00Z"/>
                <w:sz w:val="20"/>
              </w:rPr>
            </w:pPr>
            <w:ins w:id="9170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17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172" w:author="Yugin Vitaly" w:date="2016-03-08T12:04:00Z"/>
                <w:sz w:val="20"/>
              </w:rPr>
            </w:pPr>
            <w:ins w:id="9173" w:author="Yugin Vitaly" w:date="2016-03-08T12:0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174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175" w:author="Yugin Vitaly" w:date="2016-03-08T12:04:00Z"/>
                <w:sz w:val="20"/>
              </w:rPr>
            </w:pPr>
            <w:ins w:id="9176" w:author="Yugin Vitaly" w:date="2016-03-08T12:04:00Z">
              <w:r w:rsidRPr="00782423">
                <w:rPr>
                  <w:sz w:val="20"/>
                </w:rPr>
                <w:t>Фамилия, имя, отчество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17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178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17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180" w:author="Yugin Vitaly" w:date="2016-03-08T12:04:00Z"/>
          <w:trPrChange w:id="918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18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183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18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185" w:author="Yugin Vitaly" w:date="2016-03-08T12:04:00Z"/>
                <w:sz w:val="20"/>
              </w:rPr>
            </w:pPr>
            <w:ins w:id="9186" w:author="Yugin Vitaly" w:date="2016-03-08T12:04:00Z">
              <w:r w:rsidRPr="00782423">
                <w:rPr>
                  <w:sz w:val="20"/>
                </w:rPr>
                <w:t>nameLat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18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188" w:author="Yugin Vitaly" w:date="2016-03-08T12:04:00Z"/>
                <w:sz w:val="20"/>
              </w:rPr>
            </w:pPr>
            <w:ins w:id="9189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19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191" w:author="Yugin Vitaly" w:date="2016-03-08T12:04:00Z"/>
                <w:sz w:val="20"/>
              </w:rPr>
            </w:pPr>
            <w:ins w:id="9192" w:author="Yugin Vitaly" w:date="2016-03-08T12:04:00Z">
              <w:r>
                <w:rPr>
                  <w:sz w:val="20"/>
                </w:rPr>
                <w:t>Т(1-2000)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19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194" w:author="Yugin Vitaly" w:date="2016-03-08T12:04:00Z"/>
                <w:sz w:val="20"/>
              </w:rPr>
            </w:pPr>
            <w:ins w:id="9195" w:author="Yugin Vitaly" w:date="2016-03-08T12:04:00Z">
              <w:r w:rsidRPr="00782423">
                <w:rPr>
                  <w:sz w:val="20"/>
                </w:rPr>
                <w:t>Фамилия, имя, отчество (латинскими буквами)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19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9197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19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199" w:author="Yugin Vitaly" w:date="2016-03-08T12:04:00Z"/>
          <w:trPrChange w:id="920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20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202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20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204" w:author="Yugin Vitaly" w:date="2016-03-08T12:04:00Z"/>
                <w:sz w:val="20"/>
              </w:rPr>
            </w:pPr>
            <w:ins w:id="9205" w:author="Yugin Vitaly" w:date="2016-03-08T12:04:00Z">
              <w:r w:rsidRPr="00E922DA">
                <w:rPr>
                  <w:sz w:val="20"/>
                </w:rPr>
                <w:t>INN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20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207" w:author="Yugin Vitaly" w:date="2016-03-08T12:04:00Z"/>
                <w:sz w:val="20"/>
              </w:rPr>
            </w:pPr>
            <w:ins w:id="9208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20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922DA" w:rsidRDefault="009F682F" w:rsidP="009527EC">
            <w:pPr>
              <w:spacing w:before="0" w:after="0"/>
              <w:jc w:val="center"/>
              <w:rPr>
                <w:ins w:id="9210" w:author="Yugin Vitaly" w:date="2016-03-08T12:04:00Z"/>
                <w:sz w:val="20"/>
                <w:lang w:val="en-US"/>
              </w:rPr>
            </w:pPr>
            <w:ins w:id="9211" w:author="Yugin Vitaly" w:date="2016-03-08T12:04:00Z">
              <w:r>
                <w:rPr>
                  <w:sz w:val="20"/>
                  <w:lang w:val="en-US"/>
                </w:rPr>
                <w:t>T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21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922DA" w:rsidRDefault="009F682F" w:rsidP="009527EC">
            <w:pPr>
              <w:spacing w:before="0" w:after="0"/>
              <w:rPr>
                <w:ins w:id="9213" w:author="Yugin Vitaly" w:date="2016-03-08T12:04:00Z"/>
                <w:sz w:val="20"/>
              </w:rPr>
            </w:pPr>
            <w:ins w:id="9214" w:author="Yugin Vitaly" w:date="2016-03-08T12:04:00Z">
              <w:r>
                <w:rPr>
                  <w:sz w:val="20"/>
                </w:rPr>
                <w:t>ИНН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21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216" w:author="Yugin Vitaly" w:date="2016-03-08T12:04:00Z"/>
                <w:sz w:val="20"/>
              </w:rPr>
            </w:pPr>
            <w:ins w:id="9217" w:author="Yugin Vitaly" w:date="2016-03-08T12:04:00Z">
              <w:r>
                <w:rPr>
                  <w:sz w:val="20"/>
                </w:rPr>
                <w:t xml:space="preserve">Формат: </w:t>
              </w:r>
              <w:r w:rsidRPr="00E922DA">
                <w:rPr>
                  <w:sz w:val="20"/>
                </w:rPr>
                <w:t>\d{10}|\d{12}</w:t>
              </w:r>
            </w:ins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21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219" w:author="Yugin Vitaly" w:date="2016-03-08T12:04:00Z"/>
          <w:trPrChange w:id="922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22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222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22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224" w:author="Yugin Vitaly" w:date="2016-03-08T12:04:00Z"/>
                <w:sz w:val="20"/>
              </w:rPr>
            </w:pPr>
            <w:ins w:id="9225" w:author="Yugin Vitaly" w:date="2016-03-08T12:04:00Z">
              <w:r w:rsidRPr="00782423">
                <w:rPr>
                  <w:sz w:val="20"/>
                </w:rPr>
                <w:t>placeOfStay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22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227" w:author="Yugin Vitaly" w:date="2016-03-08T12:04:00Z"/>
                <w:sz w:val="20"/>
              </w:rPr>
            </w:pPr>
            <w:ins w:id="9228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22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230" w:author="Yugin Vitaly" w:date="2016-03-08T12:04:00Z"/>
                <w:sz w:val="20"/>
                <w:lang w:val="en-US"/>
              </w:rPr>
            </w:pPr>
            <w:ins w:id="9231" w:author="Yugin Vitaly" w:date="2016-03-08T12:0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23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233" w:author="Yugin Vitaly" w:date="2016-03-08T12:04:00Z"/>
                <w:sz w:val="20"/>
              </w:rPr>
            </w:pPr>
            <w:ins w:id="9234" w:author="Yugin Vitaly" w:date="2016-03-08T12:04:00Z">
              <w:r w:rsidRPr="00782423">
                <w:rPr>
                  <w:sz w:val="20"/>
                </w:rPr>
                <w:t>Место нахождения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23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236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23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238" w:author="Yugin Vitaly" w:date="2016-03-08T12:04:00Z"/>
          <w:trPrChange w:id="923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24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241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24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243" w:author="Yugin Vitaly" w:date="2016-03-08T12:04:00Z"/>
                <w:sz w:val="20"/>
              </w:rPr>
            </w:pPr>
            <w:ins w:id="9244" w:author="Yugin Vitaly" w:date="2016-03-08T12:04:00Z">
              <w:r w:rsidRPr="00782423">
                <w:rPr>
                  <w:sz w:val="20"/>
                </w:rPr>
                <w:t>placeOfStayInRegCountry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24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246" w:author="Yugin Vitaly" w:date="2016-03-08T12:04:00Z"/>
                <w:sz w:val="20"/>
              </w:rPr>
            </w:pPr>
            <w:ins w:id="9247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24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249" w:author="Yugin Vitaly" w:date="2016-03-08T12:04:00Z"/>
                <w:sz w:val="20"/>
                <w:lang w:val="en-US"/>
              </w:rPr>
            </w:pPr>
            <w:ins w:id="9250" w:author="Yugin Vitaly" w:date="2016-03-08T12:04:00Z">
              <w:r>
                <w:rPr>
                  <w:sz w:val="20"/>
                  <w:lang w:val="en-US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251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782423" w:rsidRDefault="009F682F" w:rsidP="009527EC">
            <w:pPr>
              <w:spacing w:before="0" w:after="0"/>
              <w:rPr>
                <w:ins w:id="9252" w:author="Yugin Vitaly" w:date="2016-03-08T12:04:00Z"/>
                <w:sz w:val="20"/>
              </w:rPr>
            </w:pPr>
            <w:ins w:id="9253" w:author="Yugin Vitaly" w:date="2016-03-08T12:04:00Z">
              <w:r w:rsidRPr="00782423">
                <w:rPr>
                  <w:sz w:val="20"/>
                </w:rPr>
                <w:t xml:space="preserve">Место нахождения </w:t>
              </w:r>
              <w:r>
                <w:rPr>
                  <w:sz w:val="20"/>
                </w:rPr>
                <w:t>в стране регистрации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25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6804F4" w:rsidRDefault="009F682F" w:rsidP="009527EC">
            <w:pPr>
              <w:spacing w:before="0" w:after="0"/>
              <w:jc w:val="both"/>
              <w:rPr>
                <w:ins w:id="9255" w:author="Yugin Vitaly" w:date="2016-03-08T12:04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9256" w:author="Yugin Vitaly" w:date="2016-03-08T12:04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257" w:author="Yugin Vitaly" w:date="2016-03-08T12:04:00Z"/>
                <w:b/>
                <w:bCs/>
                <w:sz w:val="20"/>
              </w:rPr>
            </w:pPr>
            <w:ins w:id="9258" w:author="Yugin Vitaly" w:date="2016-03-08T12:04:00Z">
              <w:r w:rsidRPr="00782423">
                <w:rPr>
                  <w:b/>
                  <w:sz w:val="20"/>
                </w:rPr>
                <w:t>Место нахождения</w:t>
              </w:r>
            </w:ins>
          </w:p>
        </w:tc>
      </w:tr>
      <w:tr w:rsidR="009F682F" w:rsidRPr="00782423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25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260" w:author="Yugin Vitaly" w:date="2016-03-08T12:04:00Z"/>
          <w:trPrChange w:id="926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26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rPr>
                <w:ins w:id="9263" w:author="Yugin Vitaly" w:date="2016-03-08T12:04:00Z"/>
                <w:b/>
                <w:sz w:val="20"/>
              </w:rPr>
            </w:pPr>
            <w:ins w:id="9264" w:author="Yugin Vitaly" w:date="2016-03-08T12:04:00Z">
              <w:r w:rsidRPr="00E84FF8">
                <w:rPr>
                  <w:b/>
                  <w:sz w:val="20"/>
                </w:rPr>
                <w:t>placeOfStay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26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both"/>
              <w:rPr>
                <w:ins w:id="9266" w:author="Yugin Vitaly" w:date="2016-03-08T12:04:00Z"/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26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268" w:author="Yugin Vitaly" w:date="2016-03-08T12:04:00Z"/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26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270" w:author="Yugin Vitaly" w:date="2016-03-08T12:04:00Z"/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27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rPr>
                <w:ins w:id="9272" w:author="Yugin Vitaly" w:date="2016-03-08T12:04:00Z"/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27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both"/>
              <w:rPr>
                <w:ins w:id="9274" w:author="Yugin Vitaly" w:date="2016-03-08T12:04:00Z"/>
                <w:b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27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276" w:author="Yugin Vitaly" w:date="2016-03-08T12:04:00Z"/>
          <w:trPrChange w:id="927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27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279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28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281" w:author="Yugin Vitaly" w:date="2016-03-08T12:04:00Z"/>
                <w:sz w:val="20"/>
              </w:rPr>
            </w:pPr>
            <w:ins w:id="9282" w:author="Yugin Vitaly" w:date="2016-03-08T12:04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28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284" w:author="Yugin Vitaly" w:date="2016-03-08T12:04:00Z"/>
                <w:sz w:val="20"/>
              </w:rPr>
            </w:pPr>
            <w:ins w:id="9285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28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287" w:author="Yugin Vitaly" w:date="2016-03-08T12:04:00Z"/>
                <w:sz w:val="20"/>
              </w:rPr>
            </w:pPr>
            <w:ins w:id="9288" w:author="Yugin Vitaly" w:date="2016-03-08T12:04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289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4C4331" w:rsidRDefault="009F682F" w:rsidP="009527EC">
            <w:pPr>
              <w:spacing w:before="0" w:after="0"/>
              <w:rPr>
                <w:ins w:id="9290" w:author="Yugin Vitaly" w:date="2016-03-08T12:04:00Z"/>
                <w:sz w:val="20"/>
              </w:rPr>
            </w:pPr>
            <w:ins w:id="9291" w:author="Yugin Vitaly" w:date="2016-03-08T12:04:00Z">
              <w:r>
                <w:rPr>
                  <w:sz w:val="20"/>
                </w:rPr>
                <w:t>Место нахождения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29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293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29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295" w:author="Yugin Vitaly" w:date="2016-03-08T12:04:00Z"/>
          <w:trPrChange w:id="929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29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298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29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300" w:author="Yugin Vitaly" w:date="2016-03-08T12:04:00Z"/>
                <w:sz w:val="20"/>
              </w:rPr>
            </w:pPr>
            <w:ins w:id="9301" w:author="Yugin Vitaly" w:date="2016-03-08T12:04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30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303" w:author="Yugin Vitaly" w:date="2016-03-08T12:04:00Z"/>
                <w:sz w:val="20"/>
              </w:rPr>
            </w:pPr>
            <w:ins w:id="9304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30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306" w:author="Yugin Vitaly" w:date="2016-03-08T12:04:00Z"/>
                <w:sz w:val="20"/>
              </w:rPr>
            </w:pPr>
            <w:ins w:id="9307" w:author="Yugin Vitaly" w:date="2016-03-08T12:04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308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309" w:author="Yugin Vitaly" w:date="2016-03-08T12:04:00Z"/>
                <w:sz w:val="20"/>
              </w:rPr>
            </w:pPr>
            <w:ins w:id="9310" w:author="Yugin Vitaly" w:date="2016-03-08T12:04:00Z">
              <w:r w:rsidRPr="00E922DA">
                <w:rPr>
                  <w:sz w:val="20"/>
                </w:rPr>
                <w:t>Номер телефона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31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312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31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314" w:author="Yugin Vitaly" w:date="2016-03-08T12:04:00Z"/>
          <w:trPrChange w:id="931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31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317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31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319" w:author="Yugin Vitaly" w:date="2016-03-08T12:04:00Z"/>
                <w:sz w:val="20"/>
              </w:rPr>
            </w:pPr>
            <w:ins w:id="9320" w:author="Yugin Vitaly" w:date="2016-03-08T12:04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32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322" w:author="Yugin Vitaly" w:date="2016-03-08T12:04:00Z"/>
                <w:sz w:val="20"/>
              </w:rPr>
            </w:pPr>
            <w:ins w:id="9323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32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325" w:author="Yugin Vitaly" w:date="2016-03-08T12:04:00Z"/>
                <w:sz w:val="20"/>
              </w:rPr>
            </w:pPr>
            <w:ins w:id="9326" w:author="Yugin Vitaly" w:date="2016-03-08T12:04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327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328" w:author="Yugin Vitaly" w:date="2016-03-08T12:04:00Z"/>
                <w:sz w:val="20"/>
              </w:rPr>
            </w:pPr>
            <w:ins w:id="9329" w:author="Yugin Vitaly" w:date="2016-03-08T12:04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33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331" w:author="Yugin Vitaly" w:date="2016-03-08T12:04:00Z"/>
                <w:sz w:val="20"/>
              </w:rPr>
            </w:pPr>
          </w:p>
        </w:tc>
      </w:tr>
      <w:tr w:rsidR="009F682F" w:rsidRPr="00E84FF8" w:rsidTr="009527EC">
        <w:trPr>
          <w:jc w:val="center"/>
          <w:ins w:id="9332" w:author="Yugin Vitaly" w:date="2016-03-08T12:04:00Z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333" w:author="Yugin Vitaly" w:date="2016-03-08T12:04:00Z"/>
                <w:b/>
                <w:bCs/>
                <w:sz w:val="20"/>
              </w:rPr>
            </w:pPr>
            <w:ins w:id="9334" w:author="Yugin Vitaly" w:date="2016-03-08T12:04:00Z">
              <w:r w:rsidRPr="00782423">
                <w:rPr>
                  <w:b/>
                  <w:sz w:val="20"/>
                </w:rPr>
                <w:t>Место нахождения</w:t>
              </w:r>
              <w:r w:rsidRPr="004C4331">
                <w:rPr>
                  <w:b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в стране регистрации</w:t>
              </w:r>
            </w:ins>
          </w:p>
        </w:tc>
      </w:tr>
      <w:tr w:rsidR="009F682F" w:rsidRPr="00782423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33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336" w:author="Yugin Vitaly" w:date="2016-03-08T12:04:00Z"/>
          <w:trPrChange w:id="933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33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4C4331" w:rsidRDefault="009F682F" w:rsidP="009527EC">
            <w:pPr>
              <w:spacing w:before="0" w:after="0"/>
              <w:rPr>
                <w:ins w:id="9339" w:author="Yugin Vitaly" w:date="2016-03-08T12:04:00Z"/>
                <w:b/>
                <w:sz w:val="20"/>
                <w:lang w:val="en-US"/>
              </w:rPr>
            </w:pPr>
            <w:ins w:id="9340" w:author="Yugin Vitaly" w:date="2016-03-08T12:04:00Z">
              <w:r w:rsidRPr="00E84FF8">
                <w:rPr>
                  <w:b/>
                  <w:sz w:val="20"/>
                </w:rPr>
                <w:t>placeOfStay</w:t>
              </w:r>
              <w:r>
                <w:rPr>
                  <w:b/>
                  <w:sz w:val="20"/>
                  <w:lang w:val="en-US"/>
                </w:rPr>
                <w:t>InRegCountry</w:t>
              </w:r>
            </w:ins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341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both"/>
              <w:rPr>
                <w:ins w:id="9342" w:author="Yugin Vitaly" w:date="2016-03-08T12:04:00Z"/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34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344" w:author="Yugin Vitaly" w:date="2016-03-08T12:04:00Z"/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34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center"/>
              <w:rPr>
                <w:ins w:id="9346" w:author="Yugin Vitaly" w:date="2016-03-08T12:04:00Z"/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34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rPr>
                <w:ins w:id="9348" w:author="Yugin Vitaly" w:date="2016-03-08T12:04:00Z"/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34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782423" w:rsidRDefault="009F682F" w:rsidP="009527EC">
            <w:pPr>
              <w:spacing w:before="0" w:after="0"/>
              <w:jc w:val="both"/>
              <w:rPr>
                <w:ins w:id="9350" w:author="Yugin Vitaly" w:date="2016-03-08T12:04:00Z"/>
                <w:b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35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352" w:author="Yugin Vitaly" w:date="2016-03-08T12:04:00Z"/>
          <w:trPrChange w:id="935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35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355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35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357" w:author="Yugin Vitaly" w:date="2016-03-08T12:04:00Z"/>
                <w:sz w:val="20"/>
              </w:rPr>
            </w:pPr>
            <w:ins w:id="9358" w:author="Yugin Vitaly" w:date="2016-03-08T12:04:00Z">
              <w:r w:rsidRPr="00E922DA">
                <w:rPr>
                  <w:sz w:val="20"/>
                </w:rPr>
                <w:t>address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35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360" w:author="Yugin Vitaly" w:date="2016-03-08T12:04:00Z"/>
                <w:sz w:val="20"/>
              </w:rPr>
            </w:pPr>
            <w:ins w:id="9361" w:author="Yugin Vitaly" w:date="2016-03-08T12:04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36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363" w:author="Yugin Vitaly" w:date="2016-03-08T12:04:00Z"/>
                <w:sz w:val="20"/>
              </w:rPr>
            </w:pPr>
            <w:ins w:id="9364" w:author="Yugin Vitaly" w:date="2016-03-08T12:04:00Z">
              <w:r>
                <w:rPr>
                  <w:sz w:val="20"/>
                  <w:lang w:val="en-US"/>
                </w:rPr>
                <w:t>T(1-2000)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365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4C4331" w:rsidRDefault="009F682F" w:rsidP="009527EC">
            <w:pPr>
              <w:spacing w:before="0" w:after="0"/>
              <w:rPr>
                <w:ins w:id="9366" w:author="Yugin Vitaly" w:date="2016-03-08T12:04:00Z"/>
                <w:sz w:val="20"/>
              </w:rPr>
            </w:pPr>
            <w:ins w:id="9367" w:author="Yugin Vitaly" w:date="2016-03-08T12:04:00Z">
              <w:r w:rsidRPr="004C4331">
                <w:rPr>
                  <w:sz w:val="20"/>
                </w:rPr>
                <w:t>Место жительства в стране регистрации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36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369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37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371" w:author="Yugin Vitaly" w:date="2016-03-08T12:04:00Z"/>
          <w:trPrChange w:id="937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37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374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37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376" w:author="Yugin Vitaly" w:date="2016-03-08T12:04:00Z"/>
                <w:sz w:val="20"/>
              </w:rPr>
            </w:pPr>
            <w:ins w:id="9377" w:author="Yugin Vitaly" w:date="2016-03-08T12:04:00Z">
              <w:r w:rsidRPr="00E922DA">
                <w:rPr>
                  <w:sz w:val="20"/>
                </w:rPr>
                <w:t>contactPhone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37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379" w:author="Yugin Vitaly" w:date="2016-03-08T12:04:00Z"/>
                <w:sz w:val="20"/>
              </w:rPr>
            </w:pPr>
            <w:ins w:id="9380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38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382" w:author="Yugin Vitaly" w:date="2016-03-08T12:04:00Z"/>
                <w:sz w:val="20"/>
              </w:rPr>
            </w:pPr>
            <w:ins w:id="9383" w:author="Yugin Vitaly" w:date="2016-03-08T12:04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384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385" w:author="Yugin Vitaly" w:date="2016-03-08T12:04:00Z"/>
                <w:sz w:val="20"/>
              </w:rPr>
            </w:pPr>
            <w:ins w:id="9386" w:author="Yugin Vitaly" w:date="2016-03-08T12:04:00Z">
              <w:r w:rsidRPr="00E922DA">
                <w:rPr>
                  <w:sz w:val="20"/>
                </w:rPr>
                <w:t>Номер телефона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38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388" w:author="Yugin Vitaly" w:date="2016-03-08T12:04:00Z"/>
                <w:sz w:val="20"/>
              </w:rPr>
            </w:pPr>
          </w:p>
        </w:tc>
      </w:tr>
      <w:tr w:rsidR="009F682F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38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390" w:author="Yugin Vitaly" w:date="2016-03-08T12:04:00Z"/>
          <w:trPrChange w:id="939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39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CF443D" w:rsidRDefault="009F682F" w:rsidP="009527EC">
            <w:pPr>
              <w:spacing w:before="0" w:after="0"/>
              <w:jc w:val="both"/>
              <w:rPr>
                <w:ins w:id="9393" w:author="Yugin Vitaly" w:date="2016-03-08T12:04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39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both"/>
              <w:rPr>
                <w:ins w:id="9395" w:author="Yugin Vitaly" w:date="2016-03-08T12:04:00Z"/>
                <w:sz w:val="20"/>
              </w:rPr>
            </w:pPr>
            <w:ins w:id="9396" w:author="Yugin Vitaly" w:date="2016-03-08T12:04:00Z">
              <w:r w:rsidRPr="00E922DA">
                <w:rPr>
                  <w:sz w:val="20"/>
                </w:rPr>
                <w:t>contactEMail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39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398" w:author="Yugin Vitaly" w:date="2016-03-08T12:04:00Z"/>
                <w:sz w:val="20"/>
              </w:rPr>
            </w:pPr>
            <w:ins w:id="9399" w:author="Yugin Vitaly" w:date="2016-03-08T12:04:00Z">
              <w:r>
                <w:rPr>
                  <w:sz w:val="20"/>
                </w:rPr>
                <w:t>О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40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9F682F" w:rsidRPr="00E87917" w:rsidRDefault="009F682F" w:rsidP="009527EC">
            <w:pPr>
              <w:spacing w:before="0" w:after="0"/>
              <w:jc w:val="center"/>
              <w:rPr>
                <w:ins w:id="9401" w:author="Yugin Vitaly" w:date="2016-03-08T12:04:00Z"/>
                <w:sz w:val="20"/>
              </w:rPr>
            </w:pPr>
            <w:ins w:id="9402" w:author="Yugin Vitaly" w:date="2016-03-08T12:04:00Z">
              <w:r>
                <w:rPr>
                  <w:sz w:val="20"/>
                  <w:lang w:val="en-US"/>
                </w:rPr>
                <w:t>T(1-256)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40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9F682F" w:rsidRPr="00E87917" w:rsidRDefault="009F682F" w:rsidP="009527EC">
            <w:pPr>
              <w:spacing w:before="0" w:after="0"/>
              <w:rPr>
                <w:ins w:id="9404" w:author="Yugin Vitaly" w:date="2016-03-08T12:04:00Z"/>
                <w:sz w:val="20"/>
              </w:rPr>
            </w:pPr>
            <w:ins w:id="9405" w:author="Yugin Vitaly" w:date="2016-03-08T12:04:00Z">
              <w:r w:rsidRPr="00E922DA">
                <w:rPr>
                  <w:sz w:val="20"/>
                </w:rPr>
                <w:t>Адрес электронной почты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40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9F682F" w:rsidRPr="00AF1C6C" w:rsidRDefault="009F682F" w:rsidP="009527EC">
            <w:pPr>
              <w:spacing w:before="0" w:after="0"/>
              <w:jc w:val="both"/>
              <w:rPr>
                <w:ins w:id="9407" w:author="Yugin Vitaly" w:date="2016-03-08T12:04:00Z"/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0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40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41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  <w:tcPrChange w:id="9411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41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41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tcPrChange w:id="9414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41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1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41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  <w:tcPrChange w:id="9418" w:author="Yugin Vitaly" w:date="2016-03-08T17:14:00Z">
              <w:tcPr>
                <w:tcW w:w="746" w:type="pct"/>
                <w:gridSpan w:val="4"/>
                <w:vMerge w:val="restart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tcPrChange w:id="9419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42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tcPrChange w:id="9421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9422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1" w:type="pct"/>
            <w:shd w:val="clear" w:color="auto" w:fill="auto"/>
            <w:tcPrChange w:id="9423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2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42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9426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427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42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tcPrChange w:id="9429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9430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1" w:type="pct"/>
            <w:shd w:val="clear" w:color="auto" w:fill="auto"/>
            <w:tcPrChange w:id="9431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3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43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9434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435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  <w:tcPrChange w:id="9436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tcPrChange w:id="9437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9438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1" w:type="pct"/>
            <w:shd w:val="clear" w:color="auto" w:fill="auto"/>
            <w:tcPrChange w:id="9439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4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44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9442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443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  <w:tcPrChange w:id="9444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tcPrChange w:id="9445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9446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1" w:type="pct"/>
            <w:shd w:val="clear" w:color="auto" w:fill="auto"/>
            <w:tcPrChange w:id="9447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4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44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45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451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45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45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45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45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5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45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45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45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46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46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462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1" w:type="pct"/>
            <w:shd w:val="clear" w:color="auto" w:fill="auto"/>
            <w:vAlign w:val="center"/>
            <w:tcPrChange w:id="946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6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46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46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46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6B3AF7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46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46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470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1" w:type="pct"/>
            <w:shd w:val="clear" w:color="auto" w:fill="auto"/>
            <w:vAlign w:val="center"/>
            <w:tcPrChange w:id="947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865BC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7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473" w:author="Yugin Vitaly" w:date="2016-03-08T10:33:00Z"/>
          <w:trPrChange w:id="947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47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3E3B58" w:rsidRPr="001A4780" w:rsidRDefault="003E3B58" w:rsidP="00865BC6">
            <w:pPr>
              <w:spacing w:before="0" w:after="0"/>
              <w:jc w:val="both"/>
              <w:rPr>
                <w:ins w:id="9476" w:author="Yugin Vitaly" w:date="2016-03-08T10:33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47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3E3B58" w:rsidRPr="00E232BB" w:rsidRDefault="003E3B58" w:rsidP="00865BC6">
            <w:pPr>
              <w:spacing w:before="0" w:after="0"/>
              <w:jc w:val="both"/>
              <w:rPr>
                <w:ins w:id="9478" w:author="Yugin Vitaly" w:date="2016-03-08T10:33:00Z"/>
                <w:sz w:val="20"/>
              </w:rPr>
            </w:pPr>
            <w:ins w:id="9479" w:author="Yugin Vitaly" w:date="2016-03-08T10:33:00Z">
              <w:r w:rsidRPr="00CC7D5D">
                <w:rPr>
                  <w:sz w:val="20"/>
                </w:rPr>
                <w:t>purchaseCode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48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3E3B58" w:rsidRPr="003E3B58" w:rsidRDefault="003E3B58" w:rsidP="00865BC6">
            <w:pPr>
              <w:spacing w:before="0" w:after="0"/>
              <w:jc w:val="center"/>
              <w:rPr>
                <w:ins w:id="9481" w:author="Yugin Vitaly" w:date="2016-03-08T10:33:00Z"/>
                <w:sz w:val="20"/>
              </w:rPr>
            </w:pPr>
            <w:ins w:id="9482" w:author="Yugin Vitaly" w:date="2016-03-11T19:41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48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3E3B58" w:rsidRPr="00CC7D5D" w:rsidRDefault="003E3B58" w:rsidP="00865BC6">
            <w:pPr>
              <w:spacing w:before="0" w:after="0"/>
              <w:jc w:val="center"/>
              <w:rPr>
                <w:ins w:id="9484" w:author="Yugin Vitaly" w:date="2016-03-08T10:33:00Z"/>
                <w:sz w:val="20"/>
              </w:rPr>
            </w:pPr>
            <w:ins w:id="9485" w:author="Yugin Vitaly" w:date="2016-03-08T10:33:00Z">
              <w:r>
                <w:rPr>
                  <w:sz w:val="20"/>
                  <w:lang w:val="en-US"/>
                </w:rPr>
                <w:t>T</w:t>
              </w:r>
              <w:r>
                <w:rPr>
                  <w:sz w:val="20"/>
                </w:rPr>
                <w:t xml:space="preserve"> (36)</w:t>
              </w:r>
            </w:ins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48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3E3B58" w:rsidRPr="00E232BB" w:rsidRDefault="003E3B58" w:rsidP="00865BC6">
            <w:pPr>
              <w:spacing w:before="0" w:after="0"/>
              <w:rPr>
                <w:ins w:id="9487" w:author="Yugin Vitaly" w:date="2016-03-08T10:33:00Z"/>
                <w:sz w:val="20"/>
              </w:rPr>
            </w:pPr>
            <w:ins w:id="9488" w:author="Yugin Vitaly" w:date="2016-03-08T10:33:00Z">
              <w:r w:rsidRPr="00CC7D5D">
                <w:rPr>
                  <w:sz w:val="20"/>
                </w:rPr>
                <w:t>Идентификационный код закупки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48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3E3B58" w:rsidRPr="00E232BB" w:rsidRDefault="003E3B58" w:rsidP="00865BC6">
            <w:pPr>
              <w:spacing w:before="0" w:after="0"/>
              <w:jc w:val="both"/>
              <w:rPr>
                <w:ins w:id="9490" w:author="Yugin Vitaly" w:date="2016-03-08T10:33:00Z"/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9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49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49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49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49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49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49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49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49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0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0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0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tcPrChange w:id="9503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tcPrChange w:id="9504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0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1" w:type="pct"/>
            <w:shd w:val="clear" w:color="auto" w:fill="auto"/>
            <w:vAlign w:val="center"/>
            <w:tcPrChange w:id="950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0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0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0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1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fldChar w:fldCharType="begin"/>
            </w:r>
            <w:r>
              <w:instrText xml:space="preserve"> HYPERLINK \l "lots_" </w:instrText>
            </w:r>
            <w:r>
              <w:fldChar w:fldCharType="separate"/>
            </w:r>
            <w:r w:rsidR="006B3AF7" w:rsidRPr="00E87917">
              <w:rPr>
                <w:sz w:val="20"/>
              </w:rPr>
              <w:t>lots</w:t>
            </w:r>
            <w:r>
              <w:rPr>
                <w:sz w:val="20"/>
              </w:rPr>
              <w:fldChar w:fldCharType="end"/>
            </w:r>
          </w:p>
        </w:tc>
        <w:tc>
          <w:tcPr>
            <w:tcW w:w="198" w:type="pct"/>
            <w:gridSpan w:val="2"/>
            <w:shd w:val="clear" w:color="auto" w:fill="auto"/>
            <w:tcPrChange w:id="9511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tcPrChange w:id="9512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1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1" w:type="pct"/>
            <w:shd w:val="clear" w:color="auto" w:fill="auto"/>
            <w:vAlign w:val="center"/>
            <w:tcPrChange w:id="951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1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1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1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1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1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2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2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52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2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2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2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2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2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2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2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1" w:type="pct"/>
            <w:shd w:val="clear" w:color="auto" w:fill="auto"/>
            <w:vAlign w:val="center"/>
            <w:tcPrChange w:id="953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3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3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3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3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3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3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3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1" w:type="pct"/>
            <w:shd w:val="clear" w:color="auto" w:fill="auto"/>
            <w:vAlign w:val="center"/>
            <w:tcPrChange w:id="953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3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4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4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4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4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4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4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54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4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4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4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5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5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5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5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1" w:type="pct"/>
            <w:shd w:val="clear" w:color="auto" w:fill="auto"/>
            <w:vAlign w:val="center"/>
            <w:tcPrChange w:id="955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5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5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5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5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5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6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6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1" w:type="pct"/>
            <w:shd w:val="clear" w:color="auto" w:fill="auto"/>
            <w:vAlign w:val="center"/>
            <w:tcPrChange w:id="956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6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6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6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6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6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6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6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57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7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7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7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7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7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7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7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1" w:type="pct"/>
            <w:shd w:val="clear" w:color="auto" w:fill="auto"/>
            <w:vAlign w:val="center"/>
            <w:tcPrChange w:id="957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7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8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8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58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8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8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8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58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8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8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8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590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9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59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59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1" w:type="pct"/>
            <w:shd w:val="clear" w:color="auto" w:fill="auto"/>
            <w:vAlign w:val="center"/>
            <w:tcPrChange w:id="959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59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59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59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598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59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0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0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1" w:type="pct"/>
            <w:shd w:val="clear" w:color="auto" w:fill="auto"/>
            <w:vAlign w:val="center"/>
            <w:tcPrChange w:id="960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0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0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0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60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0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0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0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61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1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1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1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614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1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1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9617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1" w:type="pct"/>
            <w:shd w:val="clear" w:color="auto" w:fill="auto"/>
            <w:tcPrChange w:id="9618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1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2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2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62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2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2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2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62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2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2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  <w:tcPrChange w:id="9629" w:author="Yugin Vitaly" w:date="2016-03-08T17:14:00Z">
              <w:tcPr>
                <w:tcW w:w="746" w:type="pct"/>
                <w:gridSpan w:val="4"/>
                <w:vMerge w:val="restart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tcPrChange w:id="9630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  <w:tcPrChange w:id="9631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tcPrChange w:id="9632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963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1" w:type="pct"/>
            <w:shd w:val="clear" w:color="auto" w:fill="auto"/>
            <w:tcPrChange w:id="9634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3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3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9637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638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3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4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4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1" w:type="pct"/>
            <w:shd w:val="clear" w:color="auto" w:fill="auto"/>
            <w:vAlign w:val="center"/>
            <w:tcPrChange w:id="964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4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4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4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646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4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4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4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1" w:type="pct"/>
            <w:shd w:val="clear" w:color="auto" w:fill="auto"/>
            <w:vAlign w:val="center"/>
            <w:tcPrChange w:id="965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5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5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5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654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5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5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9657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1" w:type="pct"/>
            <w:shd w:val="clear" w:color="auto" w:fill="auto"/>
            <w:tcPrChange w:id="9658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Pr="00A47C6C" w:rsidRDefault="006B3AF7" w:rsidP="00162C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5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6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6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662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6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6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6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1" w:type="pct"/>
            <w:shd w:val="clear" w:color="auto" w:fill="auto"/>
            <w:vAlign w:val="center"/>
            <w:tcPrChange w:id="966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6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6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6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670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7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7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7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67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7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7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7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67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7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8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8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68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8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8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8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68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8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8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8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69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9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69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69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694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69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69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69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1" w:type="pct"/>
            <w:shd w:val="clear" w:color="auto" w:fill="auto"/>
            <w:vAlign w:val="center"/>
            <w:tcPrChange w:id="969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69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0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70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702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70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70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70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1" w:type="pct"/>
            <w:shd w:val="clear" w:color="auto" w:fill="auto"/>
            <w:vAlign w:val="center"/>
            <w:tcPrChange w:id="970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0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0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70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710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71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71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713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1" w:type="pct"/>
            <w:shd w:val="clear" w:color="auto" w:fill="auto"/>
            <w:vAlign w:val="center"/>
            <w:tcPrChange w:id="9714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1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1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71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718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71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72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72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1" w:type="pct"/>
            <w:shd w:val="clear" w:color="auto" w:fill="auto"/>
            <w:vAlign w:val="center"/>
            <w:tcPrChange w:id="972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2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2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72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726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10663D" w:rsidRPr="00E87917" w:rsidRDefault="0010663D" w:rsidP="002862D6">
            <w:pPr>
              <w:spacing w:before="0" w:after="0"/>
              <w:rPr>
                <w:ins w:id="9727" w:author="Yugin Vitaly" w:date="2016-03-08T10:39:00Z"/>
                <w:sz w:val="20"/>
              </w:rPr>
            </w:pPr>
            <w:ins w:id="9728" w:author="Yugin Vitaly" w:date="2016-03-08T10:39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gridSpan w:val="2"/>
            <w:shd w:val="clear" w:color="auto" w:fill="auto"/>
            <w:tcPrChange w:id="9729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10663D" w:rsidRPr="00E87917" w:rsidRDefault="0010663D" w:rsidP="002862D6">
            <w:pPr>
              <w:spacing w:before="0" w:after="0"/>
              <w:jc w:val="center"/>
              <w:rPr>
                <w:ins w:id="9730" w:author="Yugin Vitaly" w:date="2016-03-08T10:39:00Z"/>
                <w:sz w:val="20"/>
              </w:rPr>
            </w:pPr>
            <w:ins w:id="9731" w:author="Yugin Vitaly" w:date="2016-03-08T10:39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tcPrChange w:id="9732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10663D" w:rsidRPr="00E87917" w:rsidRDefault="0010663D" w:rsidP="002862D6">
            <w:pPr>
              <w:spacing w:before="0" w:after="0"/>
              <w:jc w:val="center"/>
              <w:rPr>
                <w:ins w:id="9733" w:author="Yugin Vitaly" w:date="2016-03-08T10:39:00Z"/>
                <w:sz w:val="20"/>
              </w:rPr>
            </w:pPr>
            <w:ins w:id="9734" w:author="Yugin Vitaly" w:date="2016-03-08T10:39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735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10663D" w:rsidRPr="00E87917" w:rsidRDefault="0010663D" w:rsidP="002862D6">
            <w:pPr>
              <w:spacing w:before="0" w:after="0"/>
              <w:rPr>
                <w:ins w:id="9736" w:author="Yugin Vitaly" w:date="2016-03-08T10:39:00Z"/>
                <w:sz w:val="20"/>
              </w:rPr>
            </w:pPr>
            <w:ins w:id="9737" w:author="Yugin Vitaly" w:date="2016-03-08T10:39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73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10663D" w:rsidRPr="00E87917" w:rsidRDefault="0010663D" w:rsidP="002862D6">
            <w:pPr>
              <w:spacing w:before="0" w:after="0"/>
              <w:rPr>
                <w:ins w:id="9739" w:author="Yugin Vitaly" w:date="2016-03-08T10:39:00Z"/>
                <w:sz w:val="20"/>
              </w:rPr>
            </w:pPr>
            <w:ins w:id="9740" w:author="Yugin Vitaly" w:date="2016-03-08T10:39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4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4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  <w:tcPrChange w:id="9743" w:author="Yugin Vitaly" w:date="2016-03-08T17:14:00Z">
              <w:tcPr>
                <w:tcW w:w="746" w:type="pct"/>
                <w:gridSpan w:val="4"/>
                <w:vMerge w:val="restart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tcPrChange w:id="9744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74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74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74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1" w:type="pct"/>
            <w:shd w:val="clear" w:color="auto" w:fill="auto"/>
            <w:vAlign w:val="center"/>
            <w:tcPrChange w:id="974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4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5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9751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752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75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75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75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1" w:type="pct"/>
            <w:shd w:val="clear" w:color="auto" w:fill="auto"/>
            <w:vAlign w:val="center"/>
            <w:tcPrChange w:id="975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5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5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9759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760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  <w:tcPrChange w:id="9761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tcPrChange w:id="9762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976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1" w:type="pct"/>
            <w:shd w:val="clear" w:color="auto" w:fill="auto"/>
            <w:tcPrChange w:id="9764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6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6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76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768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76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77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77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1" w:type="pct"/>
            <w:shd w:val="clear" w:color="auto" w:fill="auto"/>
            <w:vAlign w:val="center"/>
            <w:tcPrChange w:id="977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7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7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77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77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77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77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779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780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8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82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783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784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785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786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787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1" w:type="pct"/>
            <w:shd w:val="clear" w:color="auto" w:fill="auto"/>
            <w:vAlign w:val="center"/>
            <w:tcPrChange w:id="9788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89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90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791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792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793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794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795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796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797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798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799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800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01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02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9803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1" w:type="pct"/>
            <w:shd w:val="clear" w:color="auto" w:fill="auto"/>
            <w:tcPrChange w:id="9804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05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06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07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808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0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10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811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812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13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14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15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816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17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18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tcPrChange w:id="9819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1" w:type="pct"/>
            <w:shd w:val="clear" w:color="auto" w:fill="auto"/>
            <w:tcPrChange w:id="9820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21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ins w:id="9822" w:author="Yugin Vitaly" w:date="2016-03-08T16:36:00Z"/>
          <w:trPrChange w:id="982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5" w:type="pct"/>
            <w:shd w:val="clear" w:color="auto" w:fill="auto"/>
            <w:vAlign w:val="center"/>
            <w:tcPrChange w:id="9824" w:author="Yugin Vitaly" w:date="2016-03-08T17:14:00Z">
              <w:tcPr>
                <w:tcW w:w="743" w:type="pct"/>
                <w:gridSpan w:val="3"/>
                <w:shd w:val="clear" w:color="auto" w:fill="auto"/>
                <w:vAlign w:val="center"/>
              </w:tcPr>
            </w:tcPrChange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9825" w:author="Yugin Vitaly" w:date="2016-03-08T16:36:00Z"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826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FF03D2" w:rsidRPr="00CF443D" w:rsidRDefault="00FF03D2" w:rsidP="00E86266">
            <w:pPr>
              <w:spacing w:before="0" w:after="0"/>
              <w:jc w:val="both"/>
              <w:rPr>
                <w:ins w:id="9827" w:author="Yugin Vitaly" w:date="2016-03-08T16:36:00Z"/>
                <w:sz w:val="20"/>
              </w:rPr>
            </w:pPr>
            <w:ins w:id="9828" w:author="Yugin Vitaly" w:date="2016-03-08T16:36:00Z">
              <w:r w:rsidRPr="00FF03D2">
                <w:rPr>
                  <w:sz w:val="20"/>
                </w:rPr>
                <w:t>decision</w:t>
              </w:r>
            </w:ins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29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FF03D2" w:rsidRPr="00FF03D2" w:rsidRDefault="00FF03D2" w:rsidP="00E86266">
            <w:pPr>
              <w:spacing w:before="0" w:after="0"/>
              <w:jc w:val="center"/>
              <w:rPr>
                <w:ins w:id="9830" w:author="Yugin Vitaly" w:date="2016-03-08T16:36:00Z"/>
                <w:sz w:val="20"/>
              </w:rPr>
            </w:pPr>
            <w:ins w:id="9831" w:author="Yugin Vitaly" w:date="2016-03-08T16:36:00Z">
              <w:r>
                <w:rPr>
                  <w:sz w:val="20"/>
                </w:rPr>
                <w:t>Н</w:t>
              </w:r>
            </w:ins>
          </w:p>
        </w:tc>
        <w:tc>
          <w:tcPr>
            <w:tcW w:w="495" w:type="pct"/>
            <w:gridSpan w:val="2"/>
            <w:shd w:val="clear" w:color="auto" w:fill="auto"/>
            <w:vAlign w:val="center"/>
            <w:tcPrChange w:id="9832" w:author="Yugin Vitaly" w:date="2016-03-08T17:14:00Z">
              <w:tcPr>
                <w:tcW w:w="495" w:type="pct"/>
                <w:gridSpan w:val="4"/>
                <w:shd w:val="clear" w:color="auto" w:fill="auto"/>
                <w:vAlign w:val="center"/>
              </w:tcPr>
            </w:tcPrChange>
          </w:tcPr>
          <w:p w:rsidR="00FF03D2" w:rsidRPr="00E0313D" w:rsidRDefault="00FF03D2" w:rsidP="00E86266">
            <w:pPr>
              <w:spacing w:before="0" w:after="0"/>
              <w:jc w:val="center"/>
              <w:rPr>
                <w:ins w:id="9833" w:author="Yugin Vitaly" w:date="2016-03-08T16:36:00Z"/>
                <w:sz w:val="20"/>
              </w:rPr>
            </w:pPr>
            <w:ins w:id="9834" w:author="Yugin Vitaly" w:date="2016-03-08T16:36:00Z">
              <w:r w:rsidRPr="00E0313D">
                <w:rPr>
                  <w:sz w:val="20"/>
                </w:rPr>
                <w:t>S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835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FF03D2" w:rsidRPr="007629C9" w:rsidRDefault="00FF03D2" w:rsidP="00E86266">
            <w:pPr>
              <w:spacing w:before="0" w:after="0"/>
              <w:rPr>
                <w:ins w:id="9836" w:author="Yugin Vitaly" w:date="2016-03-08T16:36:00Z"/>
                <w:sz w:val="20"/>
              </w:rPr>
            </w:pPr>
            <w:ins w:id="9837" w:author="Yugin Vitaly" w:date="2016-03-08T16:36:00Z">
              <w:r w:rsidRPr="00FF03D2">
                <w:rPr>
                  <w:sz w:val="20"/>
                </w:rPr>
                <w:t>Решение о возвращении жалобы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838" w:author="Yugin Vitaly" w:date="2016-03-08T17:14:00Z">
              <w:tcPr>
                <w:tcW w:w="1389" w:type="pct"/>
                <w:gridSpan w:val="3"/>
                <w:shd w:val="clear" w:color="auto" w:fill="auto"/>
              </w:tcPr>
            </w:tcPrChange>
          </w:tcPr>
          <w:p w:rsidR="00FF03D2" w:rsidRPr="00E0313D" w:rsidRDefault="00FF03D2" w:rsidP="00E86266">
            <w:pPr>
              <w:spacing w:before="0" w:after="0"/>
              <w:jc w:val="both"/>
              <w:rPr>
                <w:ins w:id="9839" w:author="Yugin Vitaly" w:date="2016-03-08T16:36:00Z"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4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4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4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84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4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4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tcPrChange w:id="9846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1" w:type="pct"/>
            <w:shd w:val="clear" w:color="auto" w:fill="auto"/>
            <w:tcPrChange w:id="9847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4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4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5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851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5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5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85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85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5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5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5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859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6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6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862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86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6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6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6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86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6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6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870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87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7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7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7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875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7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7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878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1" w:type="pct"/>
            <w:shd w:val="clear" w:color="auto" w:fill="auto"/>
            <w:vAlign w:val="center"/>
            <w:tcPrChange w:id="987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8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8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8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883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8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8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88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1" w:type="pct"/>
            <w:shd w:val="clear" w:color="auto" w:fill="auto"/>
            <w:vAlign w:val="center"/>
            <w:tcPrChange w:id="988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8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8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9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891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89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89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894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1" w:type="pct"/>
            <w:shd w:val="clear" w:color="auto" w:fill="auto"/>
            <w:vAlign w:val="center"/>
            <w:tcPrChange w:id="9895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89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89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89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899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90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90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902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1" w:type="pct"/>
            <w:shd w:val="clear" w:color="auto" w:fill="auto"/>
            <w:vAlign w:val="center"/>
            <w:tcPrChange w:id="990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0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90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90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907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9908" w:author="Yugin Vitaly" w:date="2016-03-08T10:38:00Z"/>
                <w:sz w:val="20"/>
              </w:rPr>
            </w:pPr>
            <w:ins w:id="9909" w:author="Yugin Vitaly" w:date="2016-03-08T10:38:00Z">
              <w:r>
                <w:rPr>
                  <w:sz w:val="20"/>
                </w:rPr>
                <w:t>doc</w:t>
              </w:r>
              <w:r w:rsidRPr="00E626A2">
                <w:rPr>
                  <w:sz w:val="20"/>
                </w:rPr>
                <w:t>Number</w:t>
              </w:r>
            </w:ins>
          </w:p>
        </w:tc>
        <w:tc>
          <w:tcPr>
            <w:tcW w:w="198" w:type="pct"/>
            <w:gridSpan w:val="2"/>
            <w:shd w:val="clear" w:color="auto" w:fill="auto"/>
            <w:tcPrChange w:id="9910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1B420E" w:rsidRPr="00E626A2" w:rsidRDefault="001B420E" w:rsidP="002862D6">
            <w:pPr>
              <w:spacing w:before="0" w:after="0"/>
              <w:jc w:val="center"/>
              <w:rPr>
                <w:ins w:id="9911" w:author="Yugin Vitaly" w:date="2016-03-08T10:38:00Z"/>
                <w:sz w:val="20"/>
              </w:rPr>
            </w:pPr>
            <w:ins w:id="9912" w:author="Yugin Vitaly" w:date="2016-03-08T10:38:00Z">
              <w:r>
                <w:rPr>
                  <w:sz w:val="20"/>
                </w:rPr>
                <w:t>Н</w:t>
              </w:r>
            </w:ins>
          </w:p>
        </w:tc>
        <w:tc>
          <w:tcPr>
            <w:tcW w:w="496" w:type="pct"/>
            <w:gridSpan w:val="2"/>
            <w:shd w:val="clear" w:color="auto" w:fill="auto"/>
            <w:tcPrChange w:id="9913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jc w:val="center"/>
              <w:rPr>
                <w:ins w:id="9914" w:author="Yugin Vitaly" w:date="2016-03-08T10:38:00Z"/>
                <w:sz w:val="20"/>
              </w:rPr>
            </w:pPr>
            <w:ins w:id="9915" w:author="Yugin Vitaly" w:date="2016-03-08T10:38:00Z">
              <w:r w:rsidRPr="00E232BB">
                <w:rPr>
                  <w:sz w:val="20"/>
                </w:rPr>
                <w:t>T(1-2</w:t>
              </w:r>
              <w:r>
                <w:rPr>
                  <w:sz w:val="20"/>
                </w:rPr>
                <w:t>1</w:t>
              </w:r>
              <w:r w:rsidRPr="00E232BB">
                <w:rPr>
                  <w:sz w:val="20"/>
                </w:rPr>
                <w:t>)</w:t>
              </w:r>
            </w:ins>
          </w:p>
        </w:tc>
        <w:tc>
          <w:tcPr>
            <w:tcW w:w="1386" w:type="pct"/>
            <w:gridSpan w:val="2"/>
            <w:shd w:val="clear" w:color="auto" w:fill="auto"/>
            <w:tcPrChange w:id="9916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1B420E" w:rsidRPr="00E232BB" w:rsidRDefault="001B420E" w:rsidP="002862D6">
            <w:pPr>
              <w:spacing w:before="0" w:after="0"/>
              <w:rPr>
                <w:ins w:id="9917" w:author="Yugin Vitaly" w:date="2016-03-08T10:38:00Z"/>
                <w:sz w:val="20"/>
              </w:rPr>
            </w:pPr>
            <w:ins w:id="9918" w:author="Yugin Vitaly" w:date="2016-03-08T10:38:00Z">
              <w:r w:rsidRPr="00E626A2">
                <w:rPr>
                  <w:sz w:val="20"/>
                </w:rPr>
                <w:t>Номер документа в реестровой записи (согласно ПП РФ №1148)</w:t>
              </w:r>
            </w:ins>
          </w:p>
        </w:tc>
        <w:tc>
          <w:tcPr>
            <w:tcW w:w="1381" w:type="pct"/>
            <w:shd w:val="clear" w:color="auto" w:fill="auto"/>
            <w:vAlign w:val="center"/>
            <w:tcPrChange w:id="991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1B420E" w:rsidRPr="00E232BB" w:rsidRDefault="001B420E" w:rsidP="002862D6">
            <w:pPr>
              <w:spacing w:before="0" w:after="0"/>
              <w:jc w:val="both"/>
              <w:rPr>
                <w:ins w:id="9920" w:author="Yugin Vitaly" w:date="2016-03-08T10:38:00Z"/>
                <w:sz w:val="20"/>
              </w:rPr>
            </w:pPr>
            <w:ins w:id="9921" w:author="Yugin Vitaly" w:date="2016-03-08T10:38:00Z">
              <w:r>
                <w:rPr>
                  <w:sz w:val="20"/>
                </w:rPr>
                <w:t>При приеме документа значение поля игнорируется, автоматически рассчитывается и сохраняется на ЕИС</w:t>
              </w:r>
            </w:ins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2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92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 w:val="restart"/>
            <w:shd w:val="clear" w:color="auto" w:fill="auto"/>
            <w:vAlign w:val="center"/>
            <w:tcPrChange w:id="9924" w:author="Yugin Vitaly" w:date="2016-03-08T17:14:00Z">
              <w:tcPr>
                <w:tcW w:w="746" w:type="pct"/>
                <w:gridSpan w:val="4"/>
                <w:vMerge w:val="restart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tcPrChange w:id="9925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92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92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928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1" w:type="pct"/>
            <w:shd w:val="clear" w:color="auto" w:fill="auto"/>
            <w:vAlign w:val="center"/>
            <w:tcPrChange w:id="992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3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93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9932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933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93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93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93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1" w:type="pct"/>
            <w:shd w:val="clear" w:color="auto" w:fill="auto"/>
            <w:vAlign w:val="center"/>
            <w:tcPrChange w:id="993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3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93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vMerge/>
            <w:shd w:val="clear" w:color="auto" w:fill="auto"/>
            <w:vAlign w:val="center"/>
            <w:tcPrChange w:id="9940" w:author="Yugin Vitaly" w:date="2016-03-08T17:14:00Z">
              <w:tcPr>
                <w:tcW w:w="746" w:type="pct"/>
                <w:gridSpan w:val="4"/>
                <w:vMerge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941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  <w:tcPrChange w:id="9942" w:author="Yugin Vitaly" w:date="2016-03-08T17:14:00Z">
              <w:tcPr>
                <w:tcW w:w="198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gridSpan w:val="2"/>
            <w:shd w:val="clear" w:color="auto" w:fill="auto"/>
            <w:tcPrChange w:id="9943" w:author="Yugin Vitaly" w:date="2016-03-08T17:14:00Z">
              <w:tcPr>
                <w:tcW w:w="49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9944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1" w:type="pct"/>
            <w:shd w:val="clear" w:color="auto" w:fill="auto"/>
            <w:tcPrChange w:id="9945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46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947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948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949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950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951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952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1" w:type="pct"/>
            <w:shd w:val="clear" w:color="auto" w:fill="auto"/>
            <w:vAlign w:val="center"/>
            <w:tcPrChange w:id="9953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1B420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54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955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956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957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958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959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960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961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62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963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964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965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966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967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968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1" w:type="pct"/>
            <w:shd w:val="clear" w:color="auto" w:fill="auto"/>
            <w:vAlign w:val="center"/>
            <w:tcPrChange w:id="9969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70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971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972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  <w:tcPrChange w:id="9973" w:author="Yugin Vitaly" w:date="2016-03-08T17:14:00Z">
              <w:tcPr>
                <w:tcW w:w="790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974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975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  <w:tcPrChange w:id="9976" w:author="Yugin Vitaly" w:date="2016-03-08T17:14:00Z">
              <w:tcPr>
                <w:tcW w:w="138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81" w:type="pct"/>
            <w:shd w:val="clear" w:color="auto" w:fill="auto"/>
            <w:vAlign w:val="center"/>
            <w:tcPrChange w:id="9977" w:author="Yugin Vitaly" w:date="2016-03-08T17:14:00Z">
              <w:tcPr>
                <w:tcW w:w="1385" w:type="pct"/>
                <w:gridSpan w:val="2"/>
                <w:shd w:val="clear" w:color="auto" w:fill="auto"/>
                <w:vAlign w:val="center"/>
              </w:tcPr>
            </w:tcPrChange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E86266">
        <w:tblPrEx>
          <w:tblW w:w="5050" w:type="pct"/>
          <w:jc w:val="center"/>
          <w:tblInd w:w="-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PrExChange w:id="9978" w:author="Yugin Vitaly" w:date="2016-03-08T17:14:00Z">
            <w:tblPrEx>
              <w:tblW w:w="5050" w:type="pct"/>
              <w:jc w:val="center"/>
              <w:tblInd w:w="-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</w:tblPrEx>
          </w:tblPrExChange>
        </w:tblPrEx>
        <w:trPr>
          <w:jc w:val="center"/>
          <w:trPrChange w:id="9979" w:author="Yugin Vitaly" w:date="2016-03-08T17:14:00Z">
            <w:trPr>
              <w:gridBefore w:val="1"/>
              <w:jc w:val="center"/>
            </w:trPr>
          </w:trPrChange>
        </w:trPr>
        <w:tc>
          <w:tcPr>
            <w:tcW w:w="749" w:type="pct"/>
            <w:gridSpan w:val="2"/>
            <w:shd w:val="clear" w:color="auto" w:fill="auto"/>
            <w:vAlign w:val="center"/>
            <w:tcPrChange w:id="9980" w:author="Yugin Vitaly" w:date="2016-03-08T17:14:00Z">
              <w:tcPr>
                <w:tcW w:w="74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tcPrChange w:id="9981" w:author="Yugin Vitaly" w:date="2016-03-08T17:14:00Z">
              <w:tcPr>
                <w:tcW w:w="790" w:type="pct"/>
                <w:gridSpan w:val="4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  <w:tcPrChange w:id="9982" w:author="Yugin Vitaly" w:date="2016-03-08T17:14:00Z">
              <w:tcPr>
                <w:tcW w:w="198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gridSpan w:val="2"/>
            <w:shd w:val="clear" w:color="auto" w:fill="auto"/>
            <w:vAlign w:val="center"/>
            <w:tcPrChange w:id="9983" w:author="Yugin Vitaly" w:date="2016-03-08T17:14:00Z">
              <w:tcPr>
                <w:tcW w:w="496" w:type="pct"/>
                <w:gridSpan w:val="4"/>
                <w:shd w:val="clear" w:color="auto" w:fill="auto"/>
                <w:vAlign w:val="center"/>
              </w:tcPr>
            </w:tcPrChange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  <w:tcPrChange w:id="9984" w:author="Yugin Vitaly" w:date="2016-03-08T17:14:00Z">
              <w:tcPr>
                <w:tcW w:w="1386" w:type="pct"/>
                <w:gridSpan w:val="4"/>
                <w:shd w:val="clear" w:color="auto" w:fill="auto"/>
              </w:tcPr>
            </w:tcPrChange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1" w:type="pct"/>
            <w:shd w:val="clear" w:color="auto" w:fill="auto"/>
            <w:tcPrChange w:id="9985" w:author="Yugin Vitaly" w:date="2016-03-08T17:14:00Z">
              <w:tcPr>
                <w:tcW w:w="1385" w:type="pct"/>
                <w:gridSpan w:val="2"/>
                <w:shd w:val="clear" w:color="auto" w:fill="auto"/>
              </w:tcPr>
            </w:tcPrChange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6B3AF7">
      <w:pPr>
        <w:pStyle w:val="20"/>
        <w:numPr>
          <w:ilvl w:val="0"/>
          <w:numId w:val="35"/>
        </w:numPr>
      </w:pPr>
      <w:r>
        <w:t>План-график в неструктурированной форме</w:t>
      </w:r>
      <w:bookmarkEnd w:id="7204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в СПЗ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022302">
        <w:tc>
          <w:tcPr>
            <w:tcW w:w="750" w:type="pct"/>
            <w:shd w:val="clear" w:color="auto" w:fill="auto"/>
          </w:tcPr>
          <w:p w:rsidR="00022302" w:rsidRPr="006C6D44" w:rsidRDefault="00022302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в СПЗ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CE7FBE">
        <w:tc>
          <w:tcPr>
            <w:tcW w:w="750" w:type="pct"/>
            <w:shd w:val="clear" w:color="auto" w:fill="auto"/>
          </w:tcPr>
          <w:p w:rsidR="00022302" w:rsidRPr="006C6D44" w:rsidRDefault="00022302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6B3AF7">
      <w:pPr>
        <w:pStyle w:val="20"/>
        <w:numPr>
          <w:ilvl w:val="0"/>
          <w:numId w:val="35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</w:t>
            </w:r>
            <w:r w:rsidRPr="00724833">
              <w:rPr>
                <w:sz w:val="20"/>
              </w:rPr>
              <w:lastRenderedPageBreak/>
              <w:t>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E4784E" w:rsidRPr="00724833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>Организация заказчика плана-</w:t>
            </w:r>
            <w:r w:rsidRPr="00F12C7F">
              <w:rPr>
                <w:sz w:val="20"/>
              </w:rPr>
              <w:lastRenderedPageBreak/>
              <w:t xml:space="preserve">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количество позиций в плане-графике превышает эту величину, остальные позиции следует загружать в документе «Изменение плана-графика».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</w:t>
            </w:r>
            <w:r>
              <w:rPr>
                <w:sz w:val="20"/>
              </w:rPr>
              <w:lastRenderedPageBreak/>
              <w:t xml:space="preserve">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proofErr w:type="gramStart"/>
            <w:r w:rsidRPr="0014731B">
              <w:rPr>
                <w:sz w:val="20"/>
              </w:rPr>
              <w:t>с</w:t>
            </w:r>
            <w:proofErr w:type="gramEnd"/>
            <w:r w:rsidRPr="0014731B">
              <w:rPr>
                <w:sz w:val="20"/>
              </w:rPr>
              <w:t>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br/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br/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E4784E" w:rsidRPr="006A2449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C02299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 xml:space="preserve">размещенных на 2016 и </w:t>
            </w:r>
            <w:proofErr w:type="gramStart"/>
            <w:r w:rsidRPr="00BF4A47">
              <w:rPr>
                <w:b/>
                <w:sz w:val="20"/>
              </w:rPr>
              <w:t>последующие</w:t>
            </w:r>
            <w:proofErr w:type="gramEnd"/>
            <w:r w:rsidRPr="00BF4A47">
              <w:rPr>
                <w:b/>
                <w:sz w:val="20"/>
              </w:rPr>
              <w:t xml:space="preserve">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</w:t>
            </w:r>
            <w:proofErr w:type="gramStart"/>
            <w:r w:rsidRPr="0014731B">
              <w:rPr>
                <w:sz w:val="20"/>
              </w:rPr>
              <w:t>.у</w:t>
            </w:r>
            <w:proofErr w:type="gramEnd"/>
            <w:r w:rsidRPr="0014731B">
              <w:rPr>
                <w:sz w:val="20"/>
              </w:rPr>
              <w:t>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</w:t>
            </w:r>
            <w:proofErr w:type="gramStart"/>
            <w:r w:rsidRPr="0014731B">
              <w:rPr>
                <w:sz w:val="20"/>
              </w:rPr>
              <w:t>.у</w:t>
            </w:r>
            <w:proofErr w:type="gramEnd"/>
            <w:r w:rsidRPr="0014731B">
              <w:rPr>
                <w:sz w:val="20"/>
              </w:rPr>
              <w:t>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contractCurrenc</w:t>
            </w:r>
            <w:r w:rsidRPr="00724833">
              <w:rPr>
                <w:b/>
                <w:sz w:val="20"/>
              </w:rPr>
              <w:lastRenderedPageBreak/>
              <w:t>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lastRenderedPageBreak/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Заполняется на основании </w:t>
            </w:r>
            <w:r w:rsidRPr="003D4286">
              <w:rPr>
                <w:sz w:val="20"/>
              </w:rPr>
              <w:lastRenderedPageBreak/>
              <w:t>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proofErr w:type="gramStart"/>
            <w:r>
              <w:rPr>
                <w:b/>
                <w:bCs/>
                <w:sz w:val="20"/>
              </w:rPr>
              <w:t>C</w:t>
            </w:r>
            <w:proofErr w:type="gramEnd"/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</w:t>
            </w:r>
            <w:proofErr w:type="gramStart"/>
            <w:r w:rsidRPr="001367A8">
              <w:rPr>
                <w:sz w:val="20"/>
              </w:rPr>
              <w:t>ОК</w:t>
            </w:r>
            <w:proofErr w:type="gramEnd"/>
            <w:r w:rsidRPr="001367A8">
              <w:rPr>
                <w:sz w:val="20"/>
              </w:rPr>
              <w:t xml:space="preserve">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2016 год и </w:t>
            </w:r>
            <w:r w:rsidRPr="0088199F">
              <w:rPr>
                <w:sz w:val="20"/>
              </w:rPr>
              <w:lastRenderedPageBreak/>
              <w:t>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</w:t>
            </w:r>
            <w:proofErr w:type="gramStart"/>
            <w:r>
              <w:rPr>
                <w:sz w:val="20"/>
              </w:rPr>
              <w:t>заполнения</w:t>
            </w:r>
            <w:proofErr w:type="gramEnd"/>
            <w:r>
              <w:rPr>
                <w:sz w:val="20"/>
              </w:rPr>
              <w:t xml:space="preserve">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</w:t>
            </w:r>
            <w:proofErr w:type="gramStart"/>
            <w:r>
              <w:rPr>
                <w:sz w:val="20"/>
              </w:rPr>
              <w:t>заполнения</w:t>
            </w:r>
            <w:proofErr w:type="gramEnd"/>
            <w:r>
              <w:rPr>
                <w:sz w:val="20"/>
              </w:rPr>
              <w:t xml:space="preserve">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\d+(\.\d{1,2})?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</w:t>
            </w:r>
            <w:proofErr w:type="gramStart"/>
            <w:r>
              <w:rPr>
                <w:sz w:val="20"/>
              </w:rPr>
              <w:t>заполнения</w:t>
            </w:r>
            <w:proofErr w:type="gramEnd"/>
            <w:r>
              <w:rPr>
                <w:sz w:val="20"/>
              </w:rPr>
              <w:t xml:space="preserve">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proofErr w:type="gramStart"/>
            <w:r>
              <w:rPr>
                <w:sz w:val="20"/>
              </w:rPr>
              <w:t>2</w:t>
            </w:r>
            <w:proofErr w:type="gramEnd"/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Условия финансового </w:t>
            </w:r>
            <w:r w:rsidRPr="003C3387">
              <w:rPr>
                <w:sz w:val="20"/>
              </w:rPr>
              <w:lastRenderedPageBreak/>
              <w:t>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lastRenderedPageBreak/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lastRenderedPageBreak/>
              <w:t>\d+(\.\d{1,2})?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proofErr w:type="gramStart"/>
            <w:r w:rsidRPr="00724833">
              <w:rPr>
                <w:b/>
                <w:sz w:val="20"/>
              </w:rPr>
              <w:t>с</w:t>
            </w:r>
            <w:proofErr w:type="gramEnd"/>
            <w:r w:rsidRPr="00724833">
              <w:rPr>
                <w:b/>
                <w:sz w:val="20"/>
              </w:rPr>
              <w:t>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 xml:space="preserve">Услуги по содержанию и ремонту одного или </w:t>
            </w:r>
            <w:r w:rsidRPr="000C4D30">
              <w:rPr>
                <w:sz w:val="20"/>
              </w:rPr>
              <w:lastRenderedPageBreak/>
              <w:t>нескольких нежилых помещений, по водо-, тепл</w:t>
            </w:r>
            <w:proofErr w:type="gramStart"/>
            <w:r w:rsidRPr="000C4D30">
              <w:rPr>
                <w:sz w:val="20"/>
              </w:rPr>
              <w:t>о-</w:t>
            </w:r>
            <w:proofErr w:type="gramEnd"/>
            <w:r w:rsidRPr="000C4D30">
              <w:rPr>
                <w:sz w:val="20"/>
              </w:rPr>
              <w:t>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 xml:space="preserve">для планов-графиков, размещенных на </w:t>
            </w:r>
            <w:r w:rsidRPr="00493C91">
              <w:rPr>
                <w:sz w:val="20"/>
              </w:rPr>
              <w:lastRenderedPageBreak/>
              <w:t>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</w:t>
            </w:r>
            <w:proofErr w:type="gramStart"/>
            <w:r w:rsidRPr="000C4D30">
              <w:rPr>
                <w:b/>
                <w:sz w:val="20"/>
              </w:rPr>
              <w:t>о-</w:t>
            </w:r>
            <w:proofErr w:type="gramEnd"/>
            <w:r w:rsidRPr="000C4D30">
              <w:rPr>
                <w:b/>
                <w:sz w:val="20"/>
              </w:rPr>
              <w:t>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 w:rsidRPr="003C3387">
              <w:rPr>
                <w:sz w:val="20"/>
              </w:rPr>
              <w:lastRenderedPageBreak/>
              <w:t>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proofErr w:type="gramStart"/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  <w:proofErr w:type="gramEnd"/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 w:rsidRPr="003C3387">
              <w:rPr>
                <w:sz w:val="20"/>
              </w:rPr>
              <w:lastRenderedPageBreak/>
              <w:t>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493C91">
              <w:rPr>
                <w:b/>
                <w:sz w:val="20"/>
              </w:rPr>
              <w:t>последующие</w:t>
            </w:r>
            <w:proofErr w:type="gramEnd"/>
            <w:r w:rsidRPr="00493C91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493C91">
              <w:rPr>
                <w:b/>
                <w:sz w:val="20"/>
              </w:rPr>
              <w:t>последующие</w:t>
            </w:r>
            <w:proofErr w:type="gramEnd"/>
            <w:r w:rsidRPr="00493C91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</w:t>
            </w:r>
            <w:proofErr w:type="gramStart"/>
            <w:r w:rsidRPr="00067F72">
              <w:rPr>
                <w:sz w:val="20"/>
              </w:rPr>
              <w:t>.у</w:t>
            </w:r>
            <w:proofErr w:type="gramEnd"/>
            <w:r w:rsidRPr="00067F72">
              <w:rPr>
                <w:sz w:val="20"/>
              </w:rPr>
              <w:t>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</w:t>
            </w:r>
            <w:r>
              <w:rPr>
                <w:sz w:val="20"/>
              </w:rPr>
              <w:lastRenderedPageBreak/>
              <w:t xml:space="preserve">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918AC">
              <w:rPr>
                <w:sz w:val="20"/>
                <w:lang w:val="en-US" w:eastAsia="en-US"/>
                <w:rPrChange w:id="9986" w:author="Yugin Vitaly" w:date="2016-03-08T17:42:00Z">
                  <w:rPr>
                    <w:sz w:val="20"/>
                    <w:lang w:eastAsia="en-US"/>
                  </w:rPr>
                </w:rPrChange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918AC">
              <w:rPr>
                <w:sz w:val="20"/>
                <w:lang w:val="en-US" w:eastAsia="en-US"/>
                <w:rPrChange w:id="9987" w:author="Yugin Vitaly" w:date="2016-03-08T17:42:00Z">
                  <w:rPr>
                    <w:sz w:val="20"/>
                    <w:lang w:eastAsia="en-US"/>
                  </w:rPr>
                </w:rPrChange>
              </w:rPr>
              <w:t>bmp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918AC">
              <w:rPr>
                <w:sz w:val="20"/>
                <w:lang w:val="en-US" w:eastAsia="en-US"/>
                <w:rPrChange w:id="9988" w:author="Yugin Vitaly" w:date="2016-03-08T17:42:00Z">
                  <w:rPr>
                    <w:sz w:val="20"/>
                    <w:lang w:eastAsia="en-US"/>
                  </w:rPr>
                </w:rPrChange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Pr="0012095D" w:rsidRDefault="0078227F" w:rsidP="00162C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6B3AF7">
      <w:pPr>
        <w:pStyle w:val="20"/>
        <w:numPr>
          <w:ilvl w:val="0"/>
          <w:numId w:val="35"/>
        </w:numPr>
      </w:pPr>
      <w:r>
        <w:lastRenderedPageBreak/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элемента </w:t>
            </w:r>
            <w:proofErr w:type="gramStart"/>
            <w:r>
              <w:rPr>
                <w:sz w:val="20"/>
              </w:rPr>
              <w:t>см</w:t>
            </w:r>
            <w:proofErr w:type="gramEnd"/>
            <w:r>
              <w:rPr>
                <w:sz w:val="20"/>
              </w:rPr>
              <w:t xml:space="preserve">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</w:t>
            </w:r>
            <w:proofErr w:type="gramStart"/>
            <w:r w:rsidRPr="006079C1">
              <w:rPr>
                <w:sz w:val="20"/>
              </w:rPr>
              <w:t>изменяемых</w:t>
            </w:r>
            <w:proofErr w:type="gramEnd"/>
            <w:r w:rsidRPr="006079C1">
              <w:rPr>
                <w:sz w:val="20"/>
              </w:rPr>
              <w:t xml:space="preserve">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proofErr w:type="gramStart"/>
            <w:r>
              <w:rPr>
                <w:sz w:val="20"/>
              </w:rPr>
              <w:t>,п</w:t>
            </w:r>
            <w:proofErr w:type="gramEnd"/>
            <w:r>
              <w:rPr>
                <w:sz w:val="20"/>
              </w:rPr>
              <w:t>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proofErr w:type="gramStart"/>
            <w:r w:rsidRPr="006079C1">
              <w:rPr>
                <w:sz w:val="20"/>
              </w:rPr>
              <w:t>с</w:t>
            </w:r>
            <w:proofErr w:type="gramEnd"/>
            <w:r w:rsidRPr="006079C1">
              <w:rPr>
                <w:sz w:val="20"/>
              </w:rPr>
              <w:t>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AF7EC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lastRenderedPageBreak/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</w:t>
            </w:r>
            <w:proofErr w:type="gramStart"/>
            <w:r w:rsidRPr="001238A6">
              <w:rPr>
                <w:b/>
                <w:sz w:val="20"/>
              </w:rPr>
              <w:t>последующие</w:t>
            </w:r>
            <w:proofErr w:type="gramEnd"/>
            <w:r w:rsidRPr="001238A6">
              <w:rPr>
                <w:b/>
                <w:sz w:val="20"/>
              </w:rPr>
              <w:t xml:space="preserve">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</w:t>
            </w:r>
            <w:proofErr w:type="gramStart"/>
            <w:r w:rsidRPr="006079C1">
              <w:rPr>
                <w:sz w:val="20"/>
              </w:rPr>
              <w:t>.у</w:t>
            </w:r>
            <w:proofErr w:type="gramEnd"/>
            <w:r w:rsidRPr="006079C1">
              <w:rPr>
                <w:sz w:val="20"/>
              </w:rPr>
              <w:t>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lastRenderedPageBreak/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</w:t>
            </w:r>
            <w:proofErr w:type="gramStart"/>
            <w:r>
              <w:rPr>
                <w:sz w:val="20"/>
              </w:rPr>
              <w:t>ОК</w:t>
            </w:r>
            <w:proofErr w:type="gramEnd"/>
            <w:r>
              <w:rPr>
                <w:sz w:val="20"/>
              </w:rPr>
              <w:t xml:space="preserve">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proofErr w:type="gramStart"/>
            <w:r>
              <w:rPr>
                <w:b/>
                <w:bCs/>
                <w:sz w:val="20"/>
              </w:rPr>
              <w:t>C</w:t>
            </w:r>
            <w:proofErr w:type="gramEnd"/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</w:t>
            </w:r>
            <w:r>
              <w:rPr>
                <w:sz w:val="20"/>
              </w:rPr>
              <w:lastRenderedPageBreak/>
              <w:t xml:space="preserve">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</w:t>
            </w:r>
            <w:proofErr w:type="gramStart"/>
            <w:r w:rsidRPr="001367A8">
              <w:rPr>
                <w:sz w:val="20"/>
              </w:rPr>
              <w:t>ОК</w:t>
            </w:r>
            <w:proofErr w:type="gramEnd"/>
            <w:r w:rsidRPr="001367A8">
              <w:rPr>
                <w:sz w:val="20"/>
              </w:rPr>
              <w:t xml:space="preserve">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(-)?\d+(\.\d{1,2})?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</w:t>
            </w:r>
            <w:proofErr w:type="gramStart"/>
            <w:r w:rsidRPr="001367A8">
              <w:rPr>
                <w:b/>
                <w:sz w:val="20"/>
              </w:rPr>
              <w:t>ОК</w:t>
            </w:r>
            <w:proofErr w:type="gramEnd"/>
            <w:r w:rsidRPr="001367A8">
              <w:rPr>
                <w:b/>
                <w:sz w:val="20"/>
              </w:rPr>
              <w:t xml:space="preserve">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proofErr w:type="gramStart"/>
            <w:r>
              <w:rPr>
                <w:sz w:val="20"/>
              </w:rPr>
              <w:t>2</w:t>
            </w:r>
            <w:proofErr w:type="gramEnd"/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proofErr w:type="gramStart"/>
            <w:r w:rsidRPr="006079C1">
              <w:rPr>
                <w:b/>
                <w:sz w:val="20"/>
              </w:rPr>
              <w:t>с</w:t>
            </w:r>
            <w:proofErr w:type="gramEnd"/>
            <w:r w:rsidRPr="006079C1">
              <w:rPr>
                <w:b/>
                <w:sz w:val="20"/>
              </w:rPr>
              <w:t>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 xml:space="preserve">Заполняется на основании справочника </w:t>
            </w:r>
            <w:r w:rsidRPr="00675499">
              <w:rPr>
                <w:sz w:val="20"/>
              </w:rPr>
              <w:lastRenderedPageBreak/>
              <w:t>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lastRenderedPageBreak/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</w:t>
            </w:r>
            <w:proofErr w:type="gramStart"/>
            <w:r w:rsidRPr="000C4D30">
              <w:rPr>
                <w:sz w:val="20"/>
              </w:rPr>
              <w:t>о-</w:t>
            </w:r>
            <w:proofErr w:type="gramEnd"/>
            <w:r w:rsidRPr="000C4D30">
              <w:rPr>
                <w:sz w:val="20"/>
              </w:rPr>
              <w:t>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2D4F8A">
              <w:rPr>
                <w:b/>
                <w:sz w:val="20"/>
              </w:rPr>
              <w:t>последующие</w:t>
            </w:r>
            <w:proofErr w:type="gramEnd"/>
            <w:r w:rsidRPr="002D4F8A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 xml:space="preserve">для планов-графиков, размещенных на 2016 и </w:t>
            </w:r>
            <w:proofErr w:type="gramStart"/>
            <w:r w:rsidRPr="002D4F8A">
              <w:rPr>
                <w:b/>
                <w:sz w:val="20"/>
              </w:rPr>
              <w:t>последующие</w:t>
            </w:r>
            <w:proofErr w:type="gramEnd"/>
            <w:r w:rsidRPr="002D4F8A">
              <w:rPr>
                <w:b/>
                <w:sz w:val="20"/>
              </w:rPr>
              <w:t xml:space="preserve">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</w:t>
            </w:r>
            <w:proofErr w:type="gramStart"/>
            <w:r w:rsidRPr="006E6428">
              <w:rPr>
                <w:sz w:val="20"/>
              </w:rPr>
              <w:t>.у</w:t>
            </w:r>
            <w:proofErr w:type="gramEnd"/>
            <w:r w:rsidRPr="006E6428">
              <w:rPr>
                <w:sz w:val="20"/>
              </w:rPr>
              <w:t>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Совокупный объем закупок, осуществляемых путем </w:t>
            </w:r>
            <w:r w:rsidRPr="006E6428">
              <w:rPr>
                <w:sz w:val="20"/>
              </w:rPr>
              <w:lastRenderedPageBreak/>
              <w:t>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lastRenderedPageBreak/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 xml:space="preserve">Разрешено </w:t>
            </w:r>
            <w:r w:rsidRPr="006E6428">
              <w:rPr>
                <w:sz w:val="20"/>
              </w:rPr>
              <w:lastRenderedPageBreak/>
              <w:t>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6B3AF7">
      <w:pPr>
        <w:pStyle w:val="20"/>
        <w:numPr>
          <w:ilvl w:val="0"/>
          <w:numId w:val="35"/>
        </w:numPr>
      </w:pPr>
      <w:bookmarkStart w:id="9989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плане-графике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Шаблон значения: \d{4}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 xml:space="preserve">Состав элемента </w:t>
            </w:r>
            <w:proofErr w:type="gramStart"/>
            <w:r>
              <w:rPr>
                <w:sz w:val="20"/>
              </w:rPr>
              <w:t>см</w:t>
            </w:r>
            <w:proofErr w:type="gramEnd"/>
            <w:r>
              <w:rPr>
                <w:sz w:val="20"/>
              </w:rPr>
              <w:t xml:space="preserve">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D83AB8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6B3AF7">
      <w:pPr>
        <w:pStyle w:val="20"/>
        <w:numPr>
          <w:ilvl w:val="0"/>
          <w:numId w:val="35"/>
        </w:numPr>
      </w:pPr>
      <w:r>
        <w:t>План закупок в неструктурированной форме</w:t>
      </w:r>
      <w:bookmarkEnd w:id="9989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 xml:space="preserve">Период планирования </w:t>
            </w:r>
            <w:proofErr w:type="gramStart"/>
            <w:r w:rsidRPr="0082441C">
              <w:rPr>
                <w:sz w:val="20"/>
              </w:rPr>
              <w:t>от</w:t>
            </w:r>
            <w:proofErr w:type="gramEnd"/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Период планирования </w:t>
            </w:r>
            <w:proofErr w:type="gramStart"/>
            <w:r>
              <w:rPr>
                <w:sz w:val="20"/>
              </w:rPr>
              <w:t>до</w:t>
            </w:r>
            <w:proofErr w:type="gramEnd"/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>. В прочих случаях не указывается.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022302">
        <w:tc>
          <w:tcPr>
            <w:tcW w:w="749" w:type="pct"/>
            <w:gridSpan w:val="2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CE7FBE">
        <w:tc>
          <w:tcPr>
            <w:tcW w:w="749" w:type="pct"/>
            <w:gridSpan w:val="2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lastRenderedPageBreak/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6B3AF7">
      <w:pPr>
        <w:pStyle w:val="20"/>
        <w:numPr>
          <w:ilvl w:val="0"/>
          <w:numId w:val="35"/>
        </w:numPr>
      </w:pPr>
      <w:r w:rsidRPr="00663F03">
        <w:t xml:space="preserve"> </w:t>
      </w:r>
      <w:bookmarkStart w:id="9990" w:name="_Toc390789652"/>
      <w:r w:rsidRPr="00663F03">
        <w:t>Сведения об исполнении плана закупок</w:t>
      </w:r>
      <w:bookmarkEnd w:id="9990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9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6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 xml:space="preserve">Период планирования </w:t>
            </w:r>
            <w:proofErr w:type="gramStart"/>
            <w:r w:rsidRPr="0082441C">
              <w:rPr>
                <w:sz w:val="20"/>
              </w:rPr>
              <w:t>от</w:t>
            </w:r>
            <w:proofErr w:type="gramEnd"/>
          </w:p>
        </w:tc>
        <w:tc>
          <w:tcPr>
            <w:tcW w:w="1396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Период планирования </w:t>
            </w:r>
            <w:proofErr w:type="gramStart"/>
            <w:r>
              <w:rPr>
                <w:sz w:val="20"/>
              </w:rPr>
              <w:t>до</w:t>
            </w:r>
            <w:proofErr w:type="gramEnd"/>
          </w:p>
        </w:tc>
        <w:tc>
          <w:tcPr>
            <w:tcW w:w="1396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Pr="00724833">
              <w:rPr>
                <w:sz w:val="20"/>
              </w:rPr>
              <w:t>.</w:t>
            </w: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Реестровый номер в СПЗ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\d{1,11} </w:t>
            </w:r>
          </w:p>
        </w:tc>
      </w:tr>
      <w:tr w:rsidR="00022302" w:rsidRPr="001A4780" w:rsidTr="00022302">
        <w:tc>
          <w:tcPr>
            <w:tcW w:w="749" w:type="pct"/>
            <w:gridSpan w:val="2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\d{9</w:t>
            </w:r>
            <w:r w:rsidRPr="002F1C36">
              <w:rPr>
                <w:sz w:val="20"/>
              </w:rPr>
              <w:t>}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6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4998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7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022302">
        <w:tc>
          <w:tcPr>
            <w:tcW w:w="4998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lastRenderedPageBreak/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Pr="00032AFF" w:rsidRDefault="00EF77FB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6B3AF7">
      <w:pPr>
        <w:pStyle w:val="20"/>
        <w:numPr>
          <w:ilvl w:val="0"/>
          <w:numId w:val="35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1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022302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1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022302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E853AD" w:rsidRPr="001A4780" w:rsidTr="00022302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1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8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022302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8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022302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8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022302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 xml:space="preserve">REVIEW_CANCELED - </w:t>
            </w:r>
            <w:proofErr w:type="gramStart"/>
            <w:r w:rsidRPr="007A15B2">
              <w:rPr>
                <w:sz w:val="20"/>
              </w:rPr>
              <w:t>Отклонена</w:t>
            </w:r>
            <w:proofErr w:type="gramEnd"/>
            <w:r w:rsidRPr="007A15B2">
              <w:rPr>
                <w:sz w:val="20"/>
              </w:rPr>
              <w:t xml:space="preserve">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022302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8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022302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8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8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022302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8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022302" w:rsidRPr="001A4780" w:rsidTr="00022302">
        <w:tc>
          <w:tcPr>
            <w:tcW w:w="748" w:type="pct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022302" w:rsidRPr="001A4780" w:rsidTr="00CE7FBE">
        <w:tc>
          <w:tcPr>
            <w:tcW w:w="749" w:type="pct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1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Тип</w:t>
            </w:r>
            <w:proofErr w:type="gramStart"/>
            <w:r w:rsidRPr="00BE6E27">
              <w:rPr>
                <w:sz w:val="20"/>
              </w:rPr>
              <w:t xml:space="preserve"> :</w:t>
            </w:r>
            <w:proofErr w:type="gramEnd"/>
            <w:r w:rsidRPr="00BE6E27">
              <w:rPr>
                <w:sz w:val="20"/>
              </w:rPr>
              <w:t xml:space="preserve">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8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022302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1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 xml:space="preserve">Фамилии, имена, отчества (при наличии) учредителей, членов </w:t>
            </w:r>
            <w:r w:rsidRPr="00F33777">
              <w:rPr>
                <w:sz w:val="20"/>
              </w:rPr>
              <w:lastRenderedPageBreak/>
              <w:t>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8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</w:t>
            </w:r>
            <w:proofErr w:type="gramStart"/>
            <w:r>
              <w:rPr>
                <w:sz w:val="20"/>
              </w:rPr>
              <w:t>м(</w:t>
            </w:r>
            <w:proofErr w:type="gramEnd"/>
            <w:r>
              <w:rPr>
                <w:sz w:val="20"/>
              </w:rPr>
              <w:t>корпус, строение)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1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 xml:space="preserve"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</w:t>
            </w:r>
            <w:proofErr w:type="gramStart"/>
            <w:r w:rsidRPr="009268DB">
              <w:rPr>
                <w:sz w:val="20"/>
              </w:rPr>
              <w:t>несостоявшейся</w:t>
            </w:r>
            <w:proofErr w:type="gramEnd"/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8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1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1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8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</w:tbl>
    <w:p w:rsidR="00B76697" w:rsidRDefault="007076B5" w:rsidP="006B3AF7">
      <w:pPr>
        <w:pStyle w:val="20"/>
        <w:numPr>
          <w:ilvl w:val="0"/>
          <w:numId w:val="35"/>
        </w:numPr>
      </w:pPr>
      <w:r w:rsidRPr="007076B5">
        <w:t>Информация о результатах проведения обязательного общественного обсуждения закупок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6"/>
        <w:gridCol w:w="1004"/>
        <w:gridCol w:w="2987"/>
        <w:gridCol w:w="2935"/>
      </w:tblGrid>
      <w:tr w:rsidR="00B76697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7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D9D9D9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  <w:hideMark/>
          </w:tcPr>
          <w:p w:rsidR="00B76697" w:rsidRPr="00724833" w:rsidRDefault="00164687" w:rsidP="00164687">
            <w:pPr>
              <w:spacing w:before="0" w:after="0"/>
              <w:rPr>
                <w:b/>
                <w:sz w:val="20"/>
              </w:rPr>
            </w:pPr>
            <w:r w:rsidRPr="00164687">
              <w:rPr>
                <w:b/>
                <w:sz w:val="20"/>
              </w:rPr>
              <w:t>publicDiscussionResult</w:t>
            </w:r>
          </w:p>
        </w:tc>
        <w:tc>
          <w:tcPr>
            <w:tcW w:w="750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7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6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6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B76697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B3207B">
              <w:rPr>
                <w:sz w:val="20"/>
              </w:rPr>
              <w:t>,6.</w:t>
            </w:r>
            <w:r w:rsidR="00B3207B">
              <w:rPr>
                <w:sz w:val="20"/>
                <w:lang w:val="en-US"/>
              </w:rPr>
              <w:t>2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  <w:hideMark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76697" w:rsidRPr="00724833" w:rsidRDefault="00164687" w:rsidP="00164687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publicDiscussionNum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16468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B76697" w:rsidRPr="00724833" w:rsidRDefault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B76697">
              <w:rPr>
                <w:sz w:val="20"/>
                <w:lang w:val="en-US"/>
              </w:rPr>
              <w:t>(</w:t>
            </w:r>
            <w:r>
              <w:rPr>
                <w:sz w:val="20"/>
                <w:lang w:val="en-US"/>
              </w:rPr>
              <w:t>8</w:t>
            </w:r>
            <w:r w:rsidR="00B76697"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164687" w:rsidRDefault="00B7669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 w:rsidR="00164687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07E72" w:rsidP="001646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8</w:t>
            </w:r>
            <w:r w:rsidRPr="002F1C36">
              <w:rPr>
                <w:sz w:val="20"/>
              </w:rPr>
              <w:t>}</w:t>
            </w:r>
          </w:p>
        </w:tc>
      </w:tr>
      <w:tr w:rsidR="00164687" w:rsidRPr="001A4780" w:rsidTr="00022302">
        <w:tc>
          <w:tcPr>
            <w:tcW w:w="750" w:type="pct"/>
            <w:shd w:val="clear" w:color="auto" w:fill="auto"/>
          </w:tcPr>
          <w:p w:rsidR="00164687" w:rsidRPr="00724833" w:rsidRDefault="00164687" w:rsidP="001646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64687" w:rsidRPr="00164687" w:rsidRDefault="00164687" w:rsidP="00164687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revisionNumber</w:t>
            </w:r>
          </w:p>
        </w:tc>
        <w:tc>
          <w:tcPr>
            <w:tcW w:w="203" w:type="pct"/>
            <w:shd w:val="clear" w:color="auto" w:fill="auto"/>
          </w:tcPr>
          <w:p w:rsidR="00164687" w:rsidRDefault="00B07E72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164687" w:rsidRPr="00AF7EC3" w:rsidRDefault="00B07E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164687" w:rsidRPr="00D520DB" w:rsidRDefault="00164687" w:rsidP="00164687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Номер редакции</w:t>
            </w:r>
          </w:p>
        </w:tc>
        <w:tc>
          <w:tcPr>
            <w:tcW w:w="1396" w:type="pct"/>
            <w:shd w:val="clear" w:color="auto" w:fill="auto"/>
          </w:tcPr>
          <w:p w:rsidR="00164687" w:rsidRPr="00724833" w:rsidRDefault="00164687" w:rsidP="00164687">
            <w:pPr>
              <w:spacing w:before="0" w:after="0"/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D520DB" w:rsidRDefault="00B76697" w:rsidP="00164687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B76697" w:rsidRPr="00D520DB" w:rsidRDefault="00B76697" w:rsidP="00164687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76697" w:rsidRPr="00724833" w:rsidRDefault="00DD0EB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="00FE6AAA" w:rsidRPr="00FE6AAA">
              <w:rPr>
                <w:sz w:val="20"/>
                <w:lang w:val="en-US"/>
              </w:rPr>
              <w:t>pdatePublishDate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B76697" w:rsidRPr="00724833" w:rsidRDefault="00DD0EB7" w:rsidP="0016468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 xml:space="preserve">Дата и время последнего </w:t>
            </w:r>
            <w:r w:rsidRPr="00DD0EB7">
              <w:rPr>
                <w:sz w:val="20"/>
              </w:rPr>
              <w:lastRenderedPageBreak/>
              <w:t>обновления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8931A1" w:rsidRDefault="00DD0EB7" w:rsidP="00164687">
            <w:pPr>
              <w:spacing w:before="0" w:after="0"/>
              <w:rPr>
                <w:sz w:val="20"/>
                <w:lang w:val="en-US"/>
              </w:rPr>
            </w:pPr>
            <w:r w:rsidRPr="00DD0EB7">
              <w:rPr>
                <w:sz w:val="20"/>
                <w:lang w:val="en-US"/>
              </w:rPr>
              <w:t>phase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 xml:space="preserve">Стадия общественного обсуждения </w:t>
            </w:r>
          </w:p>
          <w:p w:rsidR="00B76697" w:rsidRPr="00E04B71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 xml:space="preserve">Возможные значения: </w:t>
            </w:r>
          </w:p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S_1 - Этап 1</w:t>
            </w:r>
          </w:p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S1F - Этап 1 завершен</w:t>
            </w:r>
          </w:p>
          <w:p w:rsidR="00DD0EB7" w:rsidRPr="00DD0EB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S_2 - Этап 2</w:t>
            </w:r>
          </w:p>
          <w:p w:rsidR="00B76697" w:rsidRDefault="00DD0EB7" w:rsidP="00DD0EB7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FIN - Обсуждение завершено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8C382D" w:rsidRDefault="00DD0EB7" w:rsidP="00164687">
            <w:pPr>
              <w:spacing w:before="0" w:after="0"/>
              <w:rPr>
                <w:sz w:val="20"/>
                <w:lang w:val="en-US"/>
              </w:rPr>
            </w:pPr>
            <w:r w:rsidRPr="00DD0EB7">
              <w:rPr>
                <w:sz w:val="20"/>
                <w:lang w:val="en-US"/>
              </w:rPr>
              <w:t>customer</w:t>
            </w:r>
          </w:p>
        </w:tc>
        <w:tc>
          <w:tcPr>
            <w:tcW w:w="203" w:type="pct"/>
            <w:shd w:val="clear" w:color="auto" w:fill="auto"/>
          </w:tcPr>
          <w:p w:rsidR="00B76697" w:rsidRPr="008C382D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8C382D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76697" w:rsidRPr="00AA5178" w:rsidRDefault="00AA5178" w:rsidP="00164687">
            <w:pPr>
              <w:rPr>
                <w:sz w:val="20"/>
              </w:rPr>
            </w:pPr>
            <w:r>
              <w:rPr>
                <w:sz w:val="20"/>
              </w:rPr>
              <w:t>Заказчик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180667" w:rsidRDefault="00AA5178" w:rsidP="00164687">
            <w:pPr>
              <w:spacing w:before="0" w:after="0"/>
              <w:rPr>
                <w:sz w:val="20"/>
                <w:lang w:val="en-US"/>
              </w:rPr>
            </w:pPr>
            <w:r w:rsidRPr="00AA5178">
              <w:rPr>
                <w:sz w:val="20"/>
                <w:lang w:val="en-US"/>
              </w:rPr>
              <w:t>planNumber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6C5782"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180667" w:rsidRDefault="006C5782" w:rsidP="00164687">
            <w:pPr>
              <w:rPr>
                <w:sz w:val="20"/>
              </w:rPr>
            </w:pPr>
            <w:r w:rsidRPr="006C5782">
              <w:rPr>
                <w:sz w:val="20"/>
              </w:rPr>
              <w:t>Реестровый номер плана-графика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Default="006C5782" w:rsidP="00164687">
            <w:pPr>
              <w:spacing w:before="0" w:after="0"/>
              <w:rPr>
                <w:sz w:val="20"/>
                <w:lang w:val="en-US"/>
              </w:rPr>
            </w:pPr>
            <w:r w:rsidRPr="006C5782">
              <w:rPr>
                <w:sz w:val="20"/>
                <w:lang w:val="en-US"/>
              </w:rPr>
              <w:t>positionNumber</w:t>
            </w:r>
          </w:p>
        </w:tc>
        <w:tc>
          <w:tcPr>
            <w:tcW w:w="203" w:type="pct"/>
            <w:shd w:val="clear" w:color="auto" w:fill="auto"/>
          </w:tcPr>
          <w:p w:rsidR="00B76697" w:rsidRDefault="006C5782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E04B71" w:rsidRDefault="006C5782" w:rsidP="000F29D7">
            <w:pPr>
              <w:rPr>
                <w:sz w:val="20"/>
              </w:rPr>
            </w:pPr>
            <w:r w:rsidRPr="006C5782">
              <w:rPr>
                <w:sz w:val="20"/>
              </w:rPr>
              <w:t>Номер позиции  в плане-графике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rPr>
          <w:trHeight w:val="669"/>
        </w:trPr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AF7EC3" w:rsidRDefault="006C5782" w:rsidP="00164687">
            <w:pPr>
              <w:spacing w:before="0" w:after="0"/>
              <w:rPr>
                <w:sz w:val="20"/>
              </w:rPr>
            </w:pPr>
            <w:r w:rsidRPr="006C5782">
              <w:rPr>
                <w:sz w:val="20"/>
              </w:rPr>
              <w:t>planObjectInfo</w:t>
            </w:r>
          </w:p>
        </w:tc>
        <w:tc>
          <w:tcPr>
            <w:tcW w:w="203" w:type="pct"/>
            <w:shd w:val="clear" w:color="auto" w:fill="auto"/>
          </w:tcPr>
          <w:p w:rsidR="00B76697" w:rsidRDefault="006C5782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BE3DA7" w:rsidRDefault="006C5782" w:rsidP="001646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76697" w:rsidRPr="00E04B71" w:rsidRDefault="006C5782" w:rsidP="00164687">
            <w:pPr>
              <w:spacing w:before="0" w:after="0"/>
              <w:rPr>
                <w:sz w:val="20"/>
              </w:rPr>
            </w:pPr>
            <w:r w:rsidRPr="006C5782">
              <w:rPr>
                <w:sz w:val="20"/>
              </w:rPr>
              <w:t>Наименование предмета контракта на основании ПГ</w:t>
            </w:r>
          </w:p>
        </w:tc>
        <w:tc>
          <w:tcPr>
            <w:tcW w:w="1396" w:type="pct"/>
            <w:shd w:val="clear" w:color="auto" w:fill="auto"/>
          </w:tcPr>
          <w:p w:rsidR="00B76697" w:rsidRPr="007A15B2" w:rsidRDefault="00B76697" w:rsidP="00164687">
            <w:pPr>
              <w:rPr>
                <w:sz w:val="20"/>
              </w:rPr>
            </w:pP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76697" w:rsidRPr="00724833" w:rsidRDefault="006C5782" w:rsidP="00164687">
            <w:pPr>
              <w:spacing w:before="0" w:after="0"/>
              <w:rPr>
                <w:sz w:val="20"/>
              </w:rPr>
            </w:pPr>
            <w:r w:rsidRPr="006C5782">
              <w:rPr>
                <w:sz w:val="20"/>
              </w:rPr>
              <w:t>year</w:t>
            </w:r>
          </w:p>
        </w:tc>
        <w:tc>
          <w:tcPr>
            <w:tcW w:w="203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Pr="006D2D81" w:rsidRDefault="006D2D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B76697" w:rsidRPr="00724833" w:rsidRDefault="006D2D81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 плана-графика</w:t>
            </w:r>
          </w:p>
        </w:tc>
        <w:tc>
          <w:tcPr>
            <w:tcW w:w="1396" w:type="pct"/>
            <w:shd w:val="clear" w:color="auto" w:fill="auto"/>
          </w:tcPr>
          <w:p w:rsidR="00B76697" w:rsidRPr="00724833" w:rsidRDefault="00B76697" w:rsidP="001646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6D2D81" w:rsidRPr="0014731B">
              <w:rPr>
                <w:sz w:val="20"/>
              </w:rPr>
              <w:t xml:space="preserve">Шаблон значения: </w:t>
            </w:r>
            <w:r w:rsidR="006D2D81">
              <w:rPr>
                <w:sz w:val="20"/>
              </w:rPr>
              <w:t>\d{</w:t>
            </w:r>
            <w:r w:rsidR="006D2D81">
              <w:rPr>
                <w:sz w:val="20"/>
                <w:lang w:val="en-US"/>
              </w:rPr>
              <w:t>4</w:t>
            </w:r>
            <w:r w:rsidR="006D2D81" w:rsidRPr="002F1C36">
              <w:rPr>
                <w:sz w:val="20"/>
              </w:rPr>
              <w:t>}</w:t>
            </w:r>
          </w:p>
        </w:tc>
      </w:tr>
      <w:tr w:rsidR="00B76697" w:rsidRPr="001A4780" w:rsidTr="00022302">
        <w:tc>
          <w:tcPr>
            <w:tcW w:w="750" w:type="pct"/>
            <w:shd w:val="clear" w:color="auto" w:fill="auto"/>
          </w:tcPr>
          <w:p w:rsidR="00B76697" w:rsidRPr="001A4780" w:rsidRDefault="00B76697" w:rsidP="0016468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76697" w:rsidRPr="00180667" w:rsidRDefault="006D2D81" w:rsidP="00164687">
            <w:pPr>
              <w:spacing w:before="0" w:after="0"/>
              <w:rPr>
                <w:sz w:val="20"/>
                <w:lang w:val="en-US"/>
              </w:rPr>
            </w:pPr>
            <w:r w:rsidRPr="006D2D81">
              <w:rPr>
                <w:sz w:val="20"/>
                <w:lang w:val="en-US"/>
              </w:rPr>
              <w:t>planContractMaxPrice</w:t>
            </w:r>
          </w:p>
        </w:tc>
        <w:tc>
          <w:tcPr>
            <w:tcW w:w="203" w:type="pct"/>
            <w:shd w:val="clear" w:color="auto" w:fill="auto"/>
          </w:tcPr>
          <w:p w:rsidR="00B76697" w:rsidRDefault="00B76697" w:rsidP="001646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B76697" w:rsidRDefault="006D2D81" w:rsidP="001646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B76697" w:rsidRPr="00180667" w:rsidRDefault="006D2D81" w:rsidP="00164687">
            <w:pPr>
              <w:spacing w:before="0" w:after="0"/>
              <w:rPr>
                <w:sz w:val="20"/>
              </w:rPr>
            </w:pPr>
            <w:r w:rsidRPr="006D2D81">
              <w:rPr>
                <w:sz w:val="20"/>
              </w:rPr>
              <w:t>Ориентировочная (начальная) максимальная стоимость контракта на основании ПГ</w:t>
            </w:r>
          </w:p>
        </w:tc>
        <w:tc>
          <w:tcPr>
            <w:tcW w:w="1396" w:type="pct"/>
            <w:shd w:val="clear" w:color="auto" w:fill="auto"/>
          </w:tcPr>
          <w:p w:rsidR="00F952DB" w:rsidRPr="006E6428" w:rsidRDefault="00F952DB" w:rsidP="00F952DB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B76697" w:rsidRDefault="00F952DB" w:rsidP="00F952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\d+(\.\d{1,2})?</w:t>
            </w:r>
          </w:p>
        </w:tc>
      </w:tr>
      <w:tr w:rsidR="00955666" w:rsidRPr="001A4780" w:rsidTr="00022302">
        <w:tc>
          <w:tcPr>
            <w:tcW w:w="750" w:type="pct"/>
            <w:vMerge w:val="restart"/>
            <w:shd w:val="clear" w:color="auto" w:fill="auto"/>
          </w:tcPr>
          <w:p w:rsidR="00955666" w:rsidRPr="00955666" w:rsidRDefault="00BA3458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Э</w:t>
            </w:r>
            <w:r w:rsidR="00955666">
              <w:rPr>
                <w:sz w:val="20"/>
              </w:rPr>
              <w:t>лементы</w:t>
            </w:r>
            <w:r>
              <w:rPr>
                <w:sz w:val="20"/>
              </w:rPr>
              <w:t xml:space="preserve"> необязательного узла</w:t>
            </w:r>
          </w:p>
        </w:tc>
        <w:tc>
          <w:tcPr>
            <w:tcW w:w="750" w:type="pct"/>
            <w:shd w:val="clear" w:color="auto" w:fill="auto"/>
          </w:tcPr>
          <w:p w:rsidR="00955666" w:rsidRPr="00724833" w:rsidRDefault="00955666" w:rsidP="00750761">
            <w:pPr>
              <w:spacing w:before="0" w:after="0"/>
              <w:rPr>
                <w:sz w:val="20"/>
              </w:rPr>
            </w:pPr>
            <w:r w:rsidRPr="00F952DB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955666" w:rsidRPr="0072483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955666" w:rsidRPr="00750761" w:rsidRDefault="0095566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Номер </w:t>
            </w:r>
            <w:r>
              <w:rPr>
                <w:sz w:val="20"/>
              </w:rPr>
              <w:t>закупки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955666" w:rsidRPr="00724833" w:rsidRDefault="00955666" w:rsidP="0075076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955666" w:rsidRPr="001A4780" w:rsidTr="00022302">
        <w:tc>
          <w:tcPr>
            <w:tcW w:w="750" w:type="pct"/>
            <w:vMerge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rPr>
                <w:sz w:val="20"/>
              </w:rPr>
            </w:pPr>
            <w:r w:rsidRPr="00750761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955666" w:rsidRPr="00D1197A" w:rsidRDefault="00955666" w:rsidP="00750761">
            <w:pPr>
              <w:spacing w:before="0" w:after="0"/>
              <w:rPr>
                <w:sz w:val="20"/>
              </w:rPr>
            </w:pPr>
            <w:r w:rsidRPr="00750761">
              <w:rPr>
                <w:sz w:val="20"/>
              </w:rPr>
              <w:t>Номер лота в извещении</w:t>
            </w:r>
          </w:p>
        </w:tc>
        <w:tc>
          <w:tcPr>
            <w:tcW w:w="1396" w:type="pct"/>
            <w:shd w:val="clear" w:color="auto" w:fill="auto"/>
          </w:tcPr>
          <w:p w:rsidR="00955666" w:rsidRDefault="00955666" w:rsidP="00750761">
            <w:pPr>
              <w:spacing w:before="0" w:after="0"/>
              <w:rPr>
                <w:sz w:val="20"/>
              </w:rPr>
            </w:pPr>
          </w:p>
        </w:tc>
      </w:tr>
      <w:tr w:rsidR="00955666" w:rsidRPr="001A4780" w:rsidTr="00022302">
        <w:tc>
          <w:tcPr>
            <w:tcW w:w="750" w:type="pct"/>
            <w:vMerge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750761" w:rsidRDefault="00955666" w:rsidP="00750761">
            <w:pPr>
              <w:spacing w:before="0" w:after="0"/>
              <w:rPr>
                <w:sz w:val="20"/>
              </w:rPr>
            </w:pPr>
            <w:r w:rsidRPr="008840D3">
              <w:rPr>
                <w:sz w:val="20"/>
              </w:rPr>
              <w:t>objectInfo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955666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955666" w:rsidRPr="00750761" w:rsidRDefault="00955666" w:rsidP="00750761">
            <w:pPr>
              <w:spacing w:before="0" w:after="0"/>
              <w:rPr>
                <w:sz w:val="20"/>
              </w:rPr>
            </w:pPr>
            <w:r w:rsidRPr="008840D3">
              <w:rPr>
                <w:sz w:val="20"/>
              </w:rPr>
              <w:t xml:space="preserve">Наименование объекта закупки (лота, если </w:t>
            </w:r>
            <w:proofErr w:type="gramStart"/>
            <w:r w:rsidRPr="008840D3">
              <w:rPr>
                <w:sz w:val="20"/>
              </w:rPr>
              <w:t>указан</w:t>
            </w:r>
            <w:proofErr w:type="gramEnd"/>
            <w:r w:rsidRPr="008840D3">
              <w:rPr>
                <w:sz w:val="20"/>
              </w:rPr>
              <w:t>)</w:t>
            </w:r>
          </w:p>
        </w:tc>
        <w:tc>
          <w:tcPr>
            <w:tcW w:w="1396" w:type="pct"/>
            <w:shd w:val="clear" w:color="auto" w:fill="auto"/>
          </w:tcPr>
          <w:p w:rsidR="00955666" w:rsidRDefault="00955666" w:rsidP="00750761">
            <w:pPr>
              <w:spacing w:before="0" w:after="0"/>
              <w:rPr>
                <w:sz w:val="20"/>
              </w:rPr>
            </w:pPr>
          </w:p>
        </w:tc>
      </w:tr>
      <w:tr w:rsidR="00955666" w:rsidRPr="001A4780" w:rsidTr="00022302">
        <w:tc>
          <w:tcPr>
            <w:tcW w:w="750" w:type="pct"/>
            <w:vMerge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AF7EC3" w:rsidRDefault="00955666">
            <w:pPr>
              <w:spacing w:before="0" w:after="0"/>
              <w:rPr>
                <w:sz w:val="20"/>
                <w:lang w:val="en-US"/>
              </w:rPr>
            </w:pPr>
            <w:r w:rsidRPr="00AF7EC3">
              <w:rPr>
                <w:sz w:val="20"/>
                <w:lang w:val="en-US"/>
              </w:rPr>
              <w:t>contractMaxPrice</w:t>
            </w:r>
          </w:p>
        </w:tc>
        <w:tc>
          <w:tcPr>
            <w:tcW w:w="203" w:type="pct"/>
            <w:shd w:val="clear" w:color="auto" w:fill="auto"/>
          </w:tcPr>
          <w:p w:rsidR="00955666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955666" w:rsidRPr="00AF7EC3" w:rsidRDefault="00955666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955666" w:rsidRPr="008840D3" w:rsidRDefault="00955666" w:rsidP="00750761">
            <w:pPr>
              <w:spacing w:before="0" w:after="0"/>
              <w:rPr>
                <w:sz w:val="20"/>
              </w:rPr>
            </w:pPr>
            <w:r w:rsidRPr="008840D3">
              <w:rPr>
                <w:sz w:val="20"/>
              </w:rPr>
              <w:t>Ориентировочная (начальная) максимальная стоимость контракта</w:t>
            </w:r>
          </w:p>
        </w:tc>
        <w:tc>
          <w:tcPr>
            <w:tcW w:w="1396" w:type="pct"/>
            <w:shd w:val="clear" w:color="auto" w:fill="auto"/>
          </w:tcPr>
          <w:p w:rsidR="00955666" w:rsidRPr="006E6428" w:rsidRDefault="00955666" w:rsidP="008840D3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955666" w:rsidRDefault="00955666" w:rsidP="008840D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\d+(\.\d{1,2})?</w:t>
            </w:r>
          </w:p>
        </w:tc>
      </w:tr>
      <w:tr w:rsidR="00955666" w:rsidRPr="001A4780" w:rsidTr="00022302">
        <w:tc>
          <w:tcPr>
            <w:tcW w:w="750" w:type="pct"/>
            <w:shd w:val="clear" w:color="auto" w:fill="auto"/>
          </w:tcPr>
          <w:p w:rsidR="00955666" w:rsidRPr="001A4780" w:rsidRDefault="00955666" w:rsidP="0075076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955666" w:rsidRPr="00AF7EC3" w:rsidRDefault="00955666" w:rsidP="00AF7EC3">
            <w:pPr>
              <w:spacing w:before="0" w:after="0"/>
              <w:rPr>
                <w:sz w:val="20"/>
                <w:lang w:val="en-US"/>
              </w:rPr>
            </w:pPr>
            <w:r w:rsidRPr="00AF7EC3">
              <w:rPr>
                <w:sz w:val="20"/>
                <w:lang w:val="en-US"/>
              </w:rPr>
              <w:t>stages</w:t>
            </w:r>
          </w:p>
        </w:tc>
        <w:tc>
          <w:tcPr>
            <w:tcW w:w="203" w:type="pct"/>
            <w:shd w:val="clear" w:color="auto" w:fill="auto"/>
          </w:tcPr>
          <w:p w:rsidR="00955666" w:rsidRPr="00AF7EC3" w:rsidRDefault="00BA3458" w:rsidP="0075076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955666" w:rsidRPr="00BA3458" w:rsidRDefault="00BA3458" w:rsidP="0075076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955666" w:rsidRPr="008840D3" w:rsidRDefault="00955666" w:rsidP="00750761">
            <w:pPr>
              <w:spacing w:before="0" w:after="0"/>
              <w:rPr>
                <w:sz w:val="20"/>
              </w:rPr>
            </w:pPr>
            <w:r w:rsidRPr="00955666">
              <w:rPr>
                <w:sz w:val="20"/>
              </w:rPr>
              <w:t>Этапы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955666" w:rsidRPr="006E6428" w:rsidRDefault="00955666" w:rsidP="008840D3">
            <w:pPr>
              <w:spacing w:before="0" w:after="0"/>
              <w:rPr>
                <w:sz w:val="20"/>
              </w:rPr>
            </w:pPr>
          </w:p>
        </w:tc>
      </w:tr>
      <w:tr w:rsidR="006F531B" w:rsidRPr="001A4780" w:rsidTr="00022302">
        <w:tc>
          <w:tcPr>
            <w:tcW w:w="750" w:type="pct"/>
            <w:shd w:val="clear" w:color="auto" w:fill="auto"/>
          </w:tcPr>
          <w:p w:rsidR="006F531B" w:rsidRPr="001A4780" w:rsidRDefault="006F531B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F531B" w:rsidRPr="00BA3458" w:rsidRDefault="006F531B" w:rsidP="006F531B">
            <w:pPr>
              <w:spacing w:before="0" w:after="0"/>
              <w:rPr>
                <w:sz w:val="20"/>
                <w:lang w:val="en-US"/>
              </w:rPr>
            </w:pPr>
            <w:r w:rsidRPr="006F531B">
              <w:rPr>
                <w:sz w:val="20"/>
                <w:lang w:val="en-US"/>
              </w:rPr>
              <w:t>place</w:t>
            </w:r>
          </w:p>
        </w:tc>
        <w:tc>
          <w:tcPr>
            <w:tcW w:w="203" w:type="pct"/>
            <w:shd w:val="clear" w:color="auto" w:fill="auto"/>
          </w:tcPr>
          <w:p w:rsidR="006F531B" w:rsidRDefault="006F531B" w:rsidP="006F53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F531B" w:rsidRDefault="006F531B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6F531B" w:rsidRPr="00955666" w:rsidRDefault="006F531B" w:rsidP="006F531B">
            <w:pPr>
              <w:spacing w:before="0" w:after="0"/>
              <w:rPr>
                <w:sz w:val="20"/>
              </w:rPr>
            </w:pPr>
            <w:r w:rsidRPr="006F531B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1396" w:type="pct"/>
            <w:shd w:val="clear" w:color="auto" w:fill="auto"/>
          </w:tcPr>
          <w:p w:rsidR="006F531B" w:rsidRPr="006E6428" w:rsidRDefault="006F531B" w:rsidP="006F531B">
            <w:pPr>
              <w:spacing w:before="0" w:after="0"/>
              <w:rPr>
                <w:sz w:val="20"/>
              </w:rPr>
            </w:pPr>
          </w:p>
        </w:tc>
      </w:tr>
      <w:tr w:rsidR="006F531B" w:rsidRPr="001A4780" w:rsidTr="00022302">
        <w:tc>
          <w:tcPr>
            <w:tcW w:w="750" w:type="pct"/>
            <w:shd w:val="clear" w:color="auto" w:fill="auto"/>
          </w:tcPr>
          <w:p w:rsidR="006F531B" w:rsidRPr="001A4780" w:rsidRDefault="006F531B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F531B" w:rsidRPr="00AF7EC3" w:rsidRDefault="006F531B" w:rsidP="006F531B">
            <w:pPr>
              <w:spacing w:before="0" w:after="0"/>
              <w:rPr>
                <w:sz w:val="20"/>
              </w:rPr>
            </w:pPr>
            <w:r w:rsidRPr="006F531B">
              <w:rPr>
                <w:sz w:val="20"/>
              </w:rPr>
              <w:t>date</w:t>
            </w:r>
          </w:p>
        </w:tc>
        <w:tc>
          <w:tcPr>
            <w:tcW w:w="203" w:type="pct"/>
            <w:shd w:val="clear" w:color="auto" w:fill="auto"/>
          </w:tcPr>
          <w:p w:rsidR="006F531B" w:rsidRDefault="006F531B" w:rsidP="006F53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F531B" w:rsidRPr="00AF7EC3" w:rsidRDefault="006F531B" w:rsidP="006F53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6F531B" w:rsidRPr="00955666" w:rsidRDefault="006F531B" w:rsidP="006F531B">
            <w:pPr>
              <w:spacing w:before="0" w:after="0"/>
              <w:rPr>
                <w:sz w:val="20"/>
              </w:rPr>
            </w:pPr>
            <w:r w:rsidRPr="006F531B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1396" w:type="pct"/>
            <w:shd w:val="clear" w:color="auto" w:fill="auto"/>
          </w:tcPr>
          <w:p w:rsidR="006F531B" w:rsidRPr="006E6428" w:rsidRDefault="006F531B" w:rsidP="006F531B">
            <w:pPr>
              <w:spacing w:before="0" w:after="0"/>
              <w:rPr>
                <w:sz w:val="20"/>
              </w:rPr>
            </w:pPr>
          </w:p>
        </w:tc>
      </w:tr>
      <w:tr w:rsidR="006F531B" w:rsidRPr="001A4780" w:rsidTr="00022302">
        <w:tc>
          <w:tcPr>
            <w:tcW w:w="750" w:type="pct"/>
            <w:shd w:val="clear" w:color="auto" w:fill="auto"/>
          </w:tcPr>
          <w:p w:rsidR="006F531B" w:rsidRPr="001A4780" w:rsidRDefault="006F531B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F531B" w:rsidRPr="00AF7EC3" w:rsidRDefault="00CA0FA8" w:rsidP="006F531B">
            <w:pPr>
              <w:spacing w:before="0" w:after="0"/>
              <w:rPr>
                <w:sz w:val="20"/>
              </w:rPr>
            </w:pPr>
            <w:r w:rsidRPr="00CA0FA8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6F531B" w:rsidRPr="00AF7EC3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6F531B" w:rsidRPr="004756D1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6F531B" w:rsidRPr="00955666" w:rsidRDefault="004756D1" w:rsidP="006F531B">
            <w:pPr>
              <w:spacing w:before="0" w:after="0"/>
              <w:rPr>
                <w:sz w:val="20"/>
              </w:rPr>
            </w:pPr>
            <w:r w:rsidRPr="004756D1">
              <w:rPr>
                <w:sz w:val="20"/>
              </w:rPr>
              <w:t>Документы</w:t>
            </w:r>
          </w:p>
        </w:tc>
        <w:tc>
          <w:tcPr>
            <w:tcW w:w="1396" w:type="pct"/>
            <w:shd w:val="clear" w:color="auto" w:fill="auto"/>
          </w:tcPr>
          <w:p w:rsidR="006F531B" w:rsidRPr="006E6428" w:rsidRDefault="006F531B" w:rsidP="006F531B">
            <w:pPr>
              <w:spacing w:before="0" w:after="0"/>
              <w:rPr>
                <w:sz w:val="20"/>
              </w:rPr>
            </w:pPr>
          </w:p>
        </w:tc>
      </w:tr>
      <w:tr w:rsidR="00511E76" w:rsidRPr="001A4780" w:rsidTr="00022302">
        <w:tc>
          <w:tcPr>
            <w:tcW w:w="4998" w:type="pct"/>
            <w:gridSpan w:val="6"/>
            <w:shd w:val="clear" w:color="auto" w:fill="auto"/>
          </w:tcPr>
          <w:p w:rsidR="00511E76" w:rsidRPr="00AF7EC3" w:rsidRDefault="00511E76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Заказчик</w:t>
            </w:r>
          </w:p>
        </w:tc>
      </w:tr>
      <w:tr w:rsidR="004756D1" w:rsidRPr="001A4780" w:rsidTr="00022302">
        <w:tc>
          <w:tcPr>
            <w:tcW w:w="750" w:type="pct"/>
            <w:shd w:val="clear" w:color="auto" w:fill="auto"/>
          </w:tcPr>
          <w:p w:rsidR="004756D1" w:rsidRPr="00AF7EC3" w:rsidRDefault="00511E76" w:rsidP="006F531B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4756D1" w:rsidRPr="00CA0FA8" w:rsidRDefault="004756D1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4756D1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4756D1" w:rsidRDefault="004756D1" w:rsidP="006F531B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4756D1" w:rsidRPr="004756D1" w:rsidRDefault="004756D1" w:rsidP="006F531B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4756D1" w:rsidRPr="006E6428" w:rsidRDefault="004756D1" w:rsidP="006F531B">
            <w:pPr>
              <w:spacing w:before="0" w:after="0"/>
              <w:rPr>
                <w:sz w:val="20"/>
              </w:rPr>
            </w:pP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022302" w:rsidRPr="001A4780" w:rsidTr="00022302">
        <w:tc>
          <w:tcPr>
            <w:tcW w:w="749" w:type="pct"/>
            <w:shd w:val="clear" w:color="auto" w:fill="auto"/>
          </w:tcPr>
          <w:p w:rsidR="00022302" w:rsidRPr="0014731B" w:rsidRDefault="00022302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\d{8}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022302" w:rsidRDefault="00022302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A0FA8" w:rsidRDefault="00C12946" w:rsidP="00C12946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C12946" w:rsidRPr="004756D1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6" w:type="pct"/>
            <w:shd w:val="clear" w:color="auto" w:fill="auto"/>
          </w:tcPr>
          <w:p w:rsidR="00C12946" w:rsidRPr="006E6428" w:rsidRDefault="00C12946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ED0DAF" w:rsidRPr="001A4780" w:rsidTr="00022302">
        <w:tc>
          <w:tcPr>
            <w:tcW w:w="4998" w:type="pct"/>
            <w:gridSpan w:val="6"/>
            <w:shd w:val="clear" w:color="auto" w:fill="auto"/>
          </w:tcPr>
          <w:p w:rsidR="00ED0DAF" w:rsidRPr="00AF7EC3" w:rsidRDefault="00ED0DAF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Этапы общественного обсуждения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AF7EC3" w:rsidRDefault="00ED0DAF" w:rsidP="00C1294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  <w:lang w:val="en-US"/>
              </w:rPr>
              <w:t>stages</w:t>
            </w:r>
          </w:p>
        </w:tc>
        <w:tc>
          <w:tcPr>
            <w:tcW w:w="750" w:type="pct"/>
            <w:shd w:val="clear" w:color="auto" w:fill="auto"/>
          </w:tcPr>
          <w:p w:rsidR="00C12946" w:rsidRPr="00C33C6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33C66" w:rsidRDefault="00ED0DAF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stage</w:t>
            </w:r>
          </w:p>
        </w:tc>
        <w:tc>
          <w:tcPr>
            <w:tcW w:w="203" w:type="pct"/>
            <w:shd w:val="clear" w:color="auto" w:fill="auto"/>
          </w:tcPr>
          <w:p w:rsidR="00C12946" w:rsidRPr="00ED0DAF" w:rsidRDefault="00ED0DAF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12946" w:rsidRDefault="00ED0DAF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12946" w:rsidRDefault="00ED0DAF" w:rsidP="00C12946">
            <w:pPr>
              <w:spacing w:before="0" w:after="0"/>
              <w:rPr>
                <w:sz w:val="20"/>
              </w:rPr>
            </w:pPr>
            <w:r w:rsidRPr="00ED0DAF">
              <w:rPr>
                <w:sz w:val="20"/>
              </w:rPr>
              <w:t>Этап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C12946" w:rsidRPr="00ED0DAF" w:rsidRDefault="00ED0DAF" w:rsidP="00C1294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AF7EC3" w:rsidRDefault="00ED0DAF" w:rsidP="00C1294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  <w:lang w:val="en-US"/>
              </w:rPr>
              <w:t>stage</w:t>
            </w:r>
          </w:p>
        </w:tc>
        <w:tc>
          <w:tcPr>
            <w:tcW w:w="750" w:type="pct"/>
            <w:shd w:val="clear" w:color="auto" w:fill="auto"/>
          </w:tcPr>
          <w:p w:rsidR="00C12946" w:rsidRPr="00C33C6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77" w:type="pct"/>
            <w:shd w:val="clear" w:color="auto" w:fill="auto"/>
          </w:tcPr>
          <w:p w:rsidR="00C12946" w:rsidRDefault="00C12946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C12946" w:rsidRDefault="00C12946" w:rsidP="00C12946">
            <w:pPr>
              <w:spacing w:before="0" w:after="0"/>
              <w:rPr>
                <w:sz w:val="20"/>
              </w:rPr>
            </w:pPr>
          </w:p>
        </w:tc>
      </w:tr>
      <w:tr w:rsidR="00C12946" w:rsidRPr="001A4780" w:rsidTr="00022302">
        <w:tc>
          <w:tcPr>
            <w:tcW w:w="750" w:type="pct"/>
            <w:shd w:val="clear" w:color="auto" w:fill="auto"/>
          </w:tcPr>
          <w:p w:rsidR="00C12946" w:rsidRPr="001A4780" w:rsidRDefault="00C12946" w:rsidP="00C1294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12946" w:rsidRPr="00C33C66" w:rsidRDefault="00ED0DAF" w:rsidP="00C12946">
            <w:pPr>
              <w:spacing w:before="0" w:after="0"/>
              <w:rPr>
                <w:sz w:val="20"/>
              </w:rPr>
            </w:pPr>
            <w:r w:rsidRPr="00ED0DAF">
              <w:rPr>
                <w:sz w:val="20"/>
              </w:rPr>
              <w:t>number</w:t>
            </w:r>
          </w:p>
        </w:tc>
        <w:tc>
          <w:tcPr>
            <w:tcW w:w="203" w:type="pct"/>
            <w:shd w:val="clear" w:color="auto" w:fill="auto"/>
          </w:tcPr>
          <w:p w:rsidR="00C12946" w:rsidRDefault="005426BA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C12946" w:rsidRDefault="005426BA" w:rsidP="00C1294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Номер этапа</w:t>
            </w:r>
          </w:p>
          <w:p w:rsidR="00C12946" w:rsidRDefault="00C12946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Возможные значения:</w:t>
            </w:r>
          </w:p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1 – Этап 1</w:t>
            </w:r>
          </w:p>
          <w:p w:rsidR="00C12946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2 – Этап 2</w:t>
            </w: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revisionNumber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164687">
              <w:rPr>
                <w:sz w:val="20"/>
              </w:rPr>
              <w:t>Номер редакции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</w:t>
            </w:r>
            <w:r w:rsidRPr="00FE6AAA">
              <w:rPr>
                <w:sz w:val="20"/>
                <w:lang w:val="en-US"/>
              </w:rPr>
              <w:t>pdatePublishDate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DD0EB7">
              <w:rPr>
                <w:sz w:val="20"/>
              </w:rPr>
              <w:t>Дата и время последнего обновления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C33C66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period</w:t>
            </w:r>
          </w:p>
        </w:tc>
        <w:tc>
          <w:tcPr>
            <w:tcW w:w="203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Срок проведения этапа общественного обсуждения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decisionType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Решение по общественному обсуждению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5426BA" w:rsidRPr="001A4780" w:rsidTr="00022302">
        <w:tc>
          <w:tcPr>
            <w:tcW w:w="750" w:type="pct"/>
            <w:shd w:val="clear" w:color="auto" w:fill="auto"/>
          </w:tcPr>
          <w:p w:rsidR="005426BA" w:rsidRPr="001A4780" w:rsidRDefault="005426BA" w:rsidP="005426BA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>baseType</w:t>
            </w:r>
          </w:p>
        </w:tc>
        <w:tc>
          <w:tcPr>
            <w:tcW w:w="203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5426BA" w:rsidRDefault="005426BA" w:rsidP="005426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5426BA" w:rsidRPr="005426BA" w:rsidRDefault="005426BA" w:rsidP="005426BA">
            <w:pPr>
              <w:spacing w:before="0" w:after="0"/>
              <w:rPr>
                <w:sz w:val="20"/>
              </w:rPr>
            </w:pPr>
            <w:r w:rsidRPr="005426BA">
              <w:rPr>
                <w:sz w:val="20"/>
              </w:rPr>
              <w:t xml:space="preserve">Основание для решения по результатам общественного </w:t>
            </w:r>
            <w:r w:rsidRPr="005426BA">
              <w:rPr>
                <w:sz w:val="20"/>
              </w:rPr>
              <w:lastRenderedPageBreak/>
              <w:t>обсуждения</w:t>
            </w:r>
          </w:p>
        </w:tc>
        <w:tc>
          <w:tcPr>
            <w:tcW w:w="1396" w:type="pct"/>
            <w:shd w:val="clear" w:color="auto" w:fill="auto"/>
          </w:tcPr>
          <w:p w:rsidR="005426BA" w:rsidRDefault="005426BA" w:rsidP="005426BA">
            <w:pPr>
              <w:spacing w:before="0" w:after="0"/>
              <w:rPr>
                <w:sz w:val="20"/>
              </w:rPr>
            </w:pPr>
          </w:p>
        </w:tc>
      </w:tr>
      <w:tr w:rsidR="0086689C" w:rsidRPr="001A4780" w:rsidTr="00022302">
        <w:tc>
          <w:tcPr>
            <w:tcW w:w="750" w:type="pct"/>
            <w:shd w:val="clear" w:color="auto" w:fill="auto"/>
          </w:tcPr>
          <w:p w:rsidR="0086689C" w:rsidRPr="001A4780" w:rsidRDefault="0086689C" w:rsidP="0086689C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6689C" w:rsidRPr="005426BA" w:rsidRDefault="0086689C" w:rsidP="0086689C">
            <w:pPr>
              <w:spacing w:before="0" w:after="0"/>
              <w:rPr>
                <w:sz w:val="20"/>
              </w:rPr>
            </w:pPr>
            <w:r w:rsidRPr="00CA0FA8">
              <w:rPr>
                <w:sz w:val="20"/>
              </w:rPr>
              <w:t>attachments</w:t>
            </w:r>
          </w:p>
        </w:tc>
        <w:tc>
          <w:tcPr>
            <w:tcW w:w="203" w:type="pct"/>
            <w:shd w:val="clear" w:color="auto" w:fill="auto"/>
          </w:tcPr>
          <w:p w:rsidR="0086689C" w:rsidRPr="00AF7EC3" w:rsidRDefault="0086689C" w:rsidP="008668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</w:tcPr>
          <w:p w:rsidR="0086689C" w:rsidRPr="00AF7EC3" w:rsidRDefault="0086689C" w:rsidP="0086689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86689C" w:rsidRPr="00726C44" w:rsidRDefault="0086689C" w:rsidP="0086689C">
            <w:pPr>
              <w:spacing w:before="0" w:after="0"/>
              <w:rPr>
                <w:sz w:val="20"/>
              </w:rPr>
            </w:pPr>
            <w:r w:rsidRPr="004756D1">
              <w:rPr>
                <w:sz w:val="20"/>
              </w:rPr>
              <w:t>Документы</w:t>
            </w:r>
            <w:r w:rsidR="00726C44">
              <w:rPr>
                <w:sz w:val="20"/>
                <w:lang w:val="en-US"/>
              </w:rPr>
              <w:t xml:space="preserve"> </w:t>
            </w:r>
            <w:r w:rsidR="00726C44">
              <w:rPr>
                <w:sz w:val="20"/>
              </w:rPr>
              <w:t>этапа</w:t>
            </w:r>
          </w:p>
        </w:tc>
        <w:tc>
          <w:tcPr>
            <w:tcW w:w="1396" w:type="pct"/>
            <w:shd w:val="clear" w:color="auto" w:fill="auto"/>
          </w:tcPr>
          <w:p w:rsidR="0086689C" w:rsidRDefault="0086689C" w:rsidP="0086689C">
            <w:pPr>
              <w:spacing w:before="0" w:after="0"/>
              <w:rPr>
                <w:sz w:val="20"/>
              </w:rPr>
            </w:pPr>
          </w:p>
        </w:tc>
      </w:tr>
      <w:tr w:rsidR="00353117" w:rsidRPr="001A4780" w:rsidTr="00022302">
        <w:tc>
          <w:tcPr>
            <w:tcW w:w="4998" w:type="pct"/>
            <w:gridSpan w:val="6"/>
            <w:shd w:val="clear" w:color="auto" w:fill="auto"/>
          </w:tcPr>
          <w:p w:rsidR="00353117" w:rsidRPr="00AF7EC3" w:rsidRDefault="004531D8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Срок проведения этапа общественного обсуждения</w:t>
            </w:r>
          </w:p>
        </w:tc>
      </w:tr>
      <w:tr w:rsidR="00353117" w:rsidRPr="001A4780" w:rsidTr="00022302">
        <w:tc>
          <w:tcPr>
            <w:tcW w:w="750" w:type="pct"/>
            <w:shd w:val="clear" w:color="auto" w:fill="auto"/>
          </w:tcPr>
          <w:p w:rsidR="00353117" w:rsidRPr="00AF7EC3" w:rsidRDefault="004531D8" w:rsidP="0086689C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50" w:type="pct"/>
            <w:shd w:val="clear" w:color="auto" w:fill="auto"/>
          </w:tcPr>
          <w:p w:rsidR="00353117" w:rsidRPr="00CA0FA8" w:rsidRDefault="00353117" w:rsidP="0086689C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353117" w:rsidRPr="00AF7EC3" w:rsidRDefault="00353117" w:rsidP="0086689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353117" w:rsidRPr="00AF7EC3" w:rsidRDefault="00353117" w:rsidP="0086689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353117" w:rsidRPr="004756D1" w:rsidRDefault="00353117" w:rsidP="0086689C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353117" w:rsidRDefault="00353117" w:rsidP="0086689C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startDate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Дата начала срока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endDate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  <w:r w:rsidRPr="004531D8">
              <w:rPr>
                <w:sz w:val="20"/>
              </w:rPr>
              <w:t>Дата окончания срока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B18DF" w:rsidRPr="001A4780" w:rsidTr="00022302">
        <w:tc>
          <w:tcPr>
            <w:tcW w:w="4998" w:type="pct"/>
            <w:gridSpan w:val="6"/>
            <w:shd w:val="clear" w:color="auto" w:fill="auto"/>
          </w:tcPr>
          <w:p w:rsidR="004B18DF" w:rsidRPr="00AF7EC3" w:rsidRDefault="004B18DF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Решение по общественному обсуждению</w:t>
            </w: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AF7EC3" w:rsidRDefault="004B18DF" w:rsidP="004531D8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decisionType</w:t>
            </w: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4B18DF" w:rsidP="004531D8">
            <w:pPr>
              <w:spacing w:before="0" w:after="0"/>
              <w:rPr>
                <w:sz w:val="20"/>
              </w:rPr>
            </w:pPr>
            <w:r w:rsidRPr="004B18DF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4B18DF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4B18DF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697116" w:rsidP="004531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4531D8" w:rsidRPr="00CA0FA8" w:rsidRDefault="00697116" w:rsidP="004531D8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4531D8" w:rsidRPr="00AF7EC3" w:rsidRDefault="00697116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4531D8" w:rsidRPr="00AF7EC3" w:rsidRDefault="00697116" w:rsidP="004531D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Т(1-150)</w:t>
            </w:r>
          </w:p>
        </w:tc>
        <w:tc>
          <w:tcPr>
            <w:tcW w:w="1422" w:type="pct"/>
            <w:shd w:val="clear" w:color="auto" w:fill="auto"/>
          </w:tcPr>
          <w:p w:rsidR="004531D8" w:rsidRPr="004756D1" w:rsidRDefault="00697116" w:rsidP="004531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4998" w:type="pct"/>
            <w:gridSpan w:val="6"/>
            <w:shd w:val="clear" w:color="auto" w:fill="auto"/>
          </w:tcPr>
          <w:p w:rsidR="00697116" w:rsidRPr="00AF7EC3" w:rsidRDefault="00697116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Основание для решения по результатам общественного обсуждения</w:t>
            </w:r>
          </w:p>
        </w:tc>
      </w:tr>
      <w:tr w:rsidR="004531D8" w:rsidRPr="001A4780" w:rsidTr="00022302">
        <w:tc>
          <w:tcPr>
            <w:tcW w:w="750" w:type="pct"/>
            <w:shd w:val="clear" w:color="auto" w:fill="auto"/>
          </w:tcPr>
          <w:p w:rsidR="004531D8" w:rsidRPr="001A4780" w:rsidRDefault="00697116" w:rsidP="004531D8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baseType</w:t>
            </w:r>
          </w:p>
        </w:tc>
        <w:tc>
          <w:tcPr>
            <w:tcW w:w="750" w:type="pct"/>
            <w:shd w:val="clear" w:color="auto" w:fill="auto"/>
          </w:tcPr>
          <w:p w:rsidR="004531D8" w:rsidRPr="00CA0FA8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</w:tcPr>
          <w:p w:rsidR="004531D8" w:rsidRPr="00AF7EC3" w:rsidRDefault="004531D8" w:rsidP="004531D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4531D8" w:rsidRPr="004756D1" w:rsidRDefault="004531D8" w:rsidP="004531D8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</w:tcPr>
          <w:p w:rsidR="004531D8" w:rsidRDefault="004531D8" w:rsidP="004531D8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CA0FA8" w:rsidRDefault="00697116" w:rsidP="00697116">
            <w:pPr>
              <w:spacing w:before="0" w:after="0"/>
              <w:rPr>
                <w:sz w:val="20"/>
              </w:rPr>
            </w:pPr>
            <w:r w:rsidRPr="004B18DF">
              <w:rPr>
                <w:sz w:val="20"/>
              </w:rPr>
              <w:t>code</w:t>
            </w:r>
          </w:p>
        </w:tc>
        <w:tc>
          <w:tcPr>
            <w:tcW w:w="203" w:type="pct"/>
            <w:shd w:val="clear" w:color="auto" w:fill="auto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697116" w:rsidRPr="004756D1" w:rsidRDefault="00697116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CA0FA8" w:rsidRDefault="00697116" w:rsidP="00697116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name</w:t>
            </w:r>
          </w:p>
        </w:tc>
        <w:tc>
          <w:tcPr>
            <w:tcW w:w="203" w:type="pct"/>
            <w:shd w:val="clear" w:color="auto" w:fill="auto"/>
          </w:tcPr>
          <w:p w:rsidR="00697116" w:rsidRPr="004531D8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</w:tcPr>
          <w:p w:rsidR="00697116" w:rsidRPr="004531D8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Т(1-150)</w:t>
            </w:r>
          </w:p>
        </w:tc>
        <w:tc>
          <w:tcPr>
            <w:tcW w:w="1422" w:type="pct"/>
            <w:shd w:val="clear" w:color="auto" w:fill="auto"/>
          </w:tcPr>
          <w:p w:rsidR="00697116" w:rsidRPr="004756D1" w:rsidRDefault="00697116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CA0FA8" w:rsidRDefault="00697116" w:rsidP="00697116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description</w:t>
            </w:r>
          </w:p>
        </w:tc>
        <w:tc>
          <w:tcPr>
            <w:tcW w:w="203" w:type="pct"/>
            <w:shd w:val="clear" w:color="auto" w:fill="auto"/>
          </w:tcPr>
          <w:p w:rsidR="00697116" w:rsidRPr="004531D8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</w:tcPr>
          <w:p w:rsidR="00697116" w:rsidRPr="004531D8" w:rsidRDefault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697116" w:rsidRPr="004756D1" w:rsidRDefault="00697116" w:rsidP="00697116">
            <w:pPr>
              <w:spacing w:before="0" w:after="0"/>
              <w:rPr>
                <w:sz w:val="20"/>
              </w:rPr>
            </w:pPr>
            <w:r w:rsidRPr="00697116">
              <w:rPr>
                <w:sz w:val="20"/>
              </w:rPr>
              <w:t>Описание основание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4998" w:type="pct"/>
            <w:gridSpan w:val="6"/>
            <w:shd w:val="clear" w:color="auto" w:fill="auto"/>
            <w:vAlign w:val="center"/>
          </w:tcPr>
          <w:p w:rsidR="00697116" w:rsidRDefault="000C4B4E" w:rsidP="00AF7EC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Протокол этапа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AF7EC3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706E7D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97116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4998" w:type="pct"/>
            <w:gridSpan w:val="6"/>
            <w:shd w:val="clear" w:color="auto" w:fill="auto"/>
            <w:vAlign w:val="center"/>
          </w:tcPr>
          <w:p w:rsidR="00697116" w:rsidRDefault="00706E7D" w:rsidP="00AF7EC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97116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706E7D" w:rsidP="006971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</w:p>
        </w:tc>
      </w:tr>
      <w:tr w:rsidR="00697116" w:rsidRPr="001A4780" w:rsidTr="00022302">
        <w:tc>
          <w:tcPr>
            <w:tcW w:w="750" w:type="pct"/>
            <w:shd w:val="clear" w:color="auto" w:fill="auto"/>
            <w:vAlign w:val="center"/>
          </w:tcPr>
          <w:p w:rsidR="00697116" w:rsidRPr="001A4780" w:rsidRDefault="00697116" w:rsidP="0069711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697116" w:rsidRPr="005426BA" w:rsidRDefault="00697116" w:rsidP="0069711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697116" w:rsidRPr="005426BA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697116" w:rsidRDefault="00697116" w:rsidP="0069711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0C4B4E" w:rsidRPr="001A4780" w:rsidTr="00022302">
        <w:tc>
          <w:tcPr>
            <w:tcW w:w="4998" w:type="pct"/>
            <w:gridSpan w:val="6"/>
            <w:shd w:val="clear" w:color="auto" w:fill="auto"/>
          </w:tcPr>
          <w:p w:rsidR="000C4B4E" w:rsidRPr="00AF7EC3" w:rsidRDefault="000C4B4E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Документы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7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6" w:type="pct"/>
            <w:shd w:val="clear" w:color="auto" w:fill="auto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706E7D" w:rsidP="000C4B4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0C4B4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7C18B0" w:rsidRPr="001A4780" w:rsidTr="00022302">
        <w:tc>
          <w:tcPr>
            <w:tcW w:w="4998" w:type="pct"/>
            <w:gridSpan w:val="6"/>
            <w:shd w:val="clear" w:color="auto" w:fill="auto"/>
            <w:vAlign w:val="center"/>
          </w:tcPr>
          <w:p w:rsidR="007C18B0" w:rsidRDefault="00706E7D" w:rsidP="00AF7EC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7C18B0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706E7D" w:rsidP="000C4B4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1396" w:type="pct"/>
            <w:shd w:val="clear" w:color="auto" w:fill="auto"/>
            <w:vAlign w:val="center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</w:p>
        </w:tc>
      </w:tr>
      <w:tr w:rsidR="000C4B4E" w:rsidRPr="001A4780" w:rsidTr="00022302">
        <w:tc>
          <w:tcPr>
            <w:tcW w:w="750" w:type="pct"/>
            <w:shd w:val="clear" w:color="auto" w:fill="auto"/>
            <w:vAlign w:val="center"/>
          </w:tcPr>
          <w:p w:rsidR="000C4B4E" w:rsidRPr="001A4780" w:rsidRDefault="000C4B4E" w:rsidP="000C4B4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7" w:type="pct"/>
            <w:shd w:val="clear" w:color="auto" w:fill="auto"/>
            <w:vAlign w:val="center"/>
          </w:tcPr>
          <w:p w:rsidR="000C4B4E" w:rsidRPr="005426BA" w:rsidRDefault="000C4B4E" w:rsidP="000C4B4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0C4B4E" w:rsidRPr="005426BA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6" w:type="pct"/>
            <w:shd w:val="clear" w:color="auto" w:fill="auto"/>
          </w:tcPr>
          <w:p w:rsidR="000C4B4E" w:rsidRDefault="000C4B4E" w:rsidP="000C4B4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633DFB" w:rsidRPr="00CE6F5B" w:rsidRDefault="00633DFB" w:rsidP="00576BF7">
      <w:pPr>
        <w:pStyle w:val="affffff9"/>
      </w:pPr>
    </w:p>
    <w:sectPr w:rsidR="00633DFB" w:rsidRPr="00CE6F5B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681263"/>
    <w:multiLevelType w:val="hybridMultilevel"/>
    <w:tmpl w:val="9EFEF41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3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4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9">
    <w:nsid w:val="49E6507E"/>
    <w:multiLevelType w:val="hybridMultilevel"/>
    <w:tmpl w:val="6FAA63C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1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4">
    <w:nsid w:val="57AE098E"/>
    <w:multiLevelType w:val="multilevel"/>
    <w:tmpl w:val="5466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6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7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9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34"/>
  </w:num>
  <w:num w:numId="3">
    <w:abstractNumId w:val="27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8"/>
  </w:num>
  <w:num w:numId="13">
    <w:abstractNumId w:val="3"/>
  </w:num>
  <w:num w:numId="14">
    <w:abstractNumId w:val="22"/>
  </w:num>
  <w:num w:numId="15">
    <w:abstractNumId w:val="35"/>
  </w:num>
  <w:num w:numId="16">
    <w:abstractNumId w:val="36"/>
  </w:num>
  <w:num w:numId="17">
    <w:abstractNumId w:val="39"/>
  </w:num>
  <w:num w:numId="18">
    <w:abstractNumId w:val="31"/>
  </w:num>
  <w:num w:numId="19">
    <w:abstractNumId w:val="11"/>
  </w:num>
  <w:num w:numId="20">
    <w:abstractNumId w:val="32"/>
  </w:num>
  <w:num w:numId="21">
    <w:abstractNumId w:val="37"/>
  </w:num>
  <w:num w:numId="22">
    <w:abstractNumId w:val="9"/>
  </w:num>
  <w:num w:numId="23">
    <w:abstractNumId w:val="28"/>
  </w:num>
  <w:num w:numId="24">
    <w:abstractNumId w:val="7"/>
  </w:num>
  <w:num w:numId="25">
    <w:abstractNumId w:val="12"/>
  </w:num>
  <w:num w:numId="26">
    <w:abstractNumId w:val="23"/>
  </w:num>
  <w:num w:numId="27">
    <w:abstractNumId w:val="38"/>
  </w:num>
  <w:num w:numId="28">
    <w:abstractNumId w:val="15"/>
  </w:num>
  <w:num w:numId="29">
    <w:abstractNumId w:val="13"/>
  </w:num>
  <w:num w:numId="30">
    <w:abstractNumId w:val="20"/>
  </w:num>
  <w:num w:numId="31">
    <w:abstractNumId w:val="30"/>
  </w:num>
  <w:num w:numId="32">
    <w:abstractNumId w:val="33"/>
  </w:num>
  <w:num w:numId="33">
    <w:abstractNumId w:val="24"/>
  </w:num>
  <w:num w:numId="34">
    <w:abstractNumId w:val="25"/>
  </w:num>
  <w:num w:numId="35">
    <w:abstractNumId w:val="17"/>
  </w:num>
  <w:num w:numId="36">
    <w:abstractNumId w:val="19"/>
  </w:num>
  <w:num w:numId="37">
    <w:abstractNumId w:val="21"/>
  </w:num>
  <w:num w:numId="38">
    <w:abstractNumId w:val="26"/>
  </w:num>
  <w:num w:numId="39">
    <w:abstractNumId w:val="10"/>
  </w:num>
  <w:num w:numId="40">
    <w:abstractNumId w:val="29"/>
  </w:num>
  <w:numIdMacAtCleanup w:val="3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bizgeldin Artur">
    <w15:presenceInfo w15:providerId="AD" w15:userId="S-1-5-21-1214440339-1383384898-1343024091-61440"/>
  </w15:person>
  <w15:person w15:author="Cherepovich Elvina">
    <w15:presenceInfo w15:providerId="AD" w15:userId="S-1-5-21-1214440339-1383384898-1343024091-345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12A12"/>
    <w:rsid w:val="00020960"/>
    <w:rsid w:val="00022302"/>
    <w:rsid w:val="000303FA"/>
    <w:rsid w:val="00031814"/>
    <w:rsid w:val="000409FC"/>
    <w:rsid w:val="000430BD"/>
    <w:rsid w:val="00044F60"/>
    <w:rsid w:val="00045FA0"/>
    <w:rsid w:val="00050FD7"/>
    <w:rsid w:val="00051D0A"/>
    <w:rsid w:val="000704DC"/>
    <w:rsid w:val="00080D05"/>
    <w:rsid w:val="00091190"/>
    <w:rsid w:val="00091B44"/>
    <w:rsid w:val="00094368"/>
    <w:rsid w:val="00097427"/>
    <w:rsid w:val="000A6C18"/>
    <w:rsid w:val="000C03EE"/>
    <w:rsid w:val="000C3016"/>
    <w:rsid w:val="000C4B4E"/>
    <w:rsid w:val="000C4D30"/>
    <w:rsid w:val="000E05B5"/>
    <w:rsid w:val="000F29D7"/>
    <w:rsid w:val="000F37CD"/>
    <w:rsid w:val="000F5BF2"/>
    <w:rsid w:val="001034AF"/>
    <w:rsid w:val="0010663D"/>
    <w:rsid w:val="0011680A"/>
    <w:rsid w:val="0012095D"/>
    <w:rsid w:val="00124EDD"/>
    <w:rsid w:val="00134805"/>
    <w:rsid w:val="00136692"/>
    <w:rsid w:val="00136EFA"/>
    <w:rsid w:val="001438E7"/>
    <w:rsid w:val="001449DF"/>
    <w:rsid w:val="0015532C"/>
    <w:rsid w:val="00157E73"/>
    <w:rsid w:val="00162C92"/>
    <w:rsid w:val="00164687"/>
    <w:rsid w:val="0016619A"/>
    <w:rsid w:val="00176029"/>
    <w:rsid w:val="00180667"/>
    <w:rsid w:val="00182848"/>
    <w:rsid w:val="00183E05"/>
    <w:rsid w:val="00193D00"/>
    <w:rsid w:val="001B420E"/>
    <w:rsid w:val="001C1662"/>
    <w:rsid w:val="001C1CD5"/>
    <w:rsid w:val="001D12DE"/>
    <w:rsid w:val="001D499D"/>
    <w:rsid w:val="001E3E0E"/>
    <w:rsid w:val="001F264F"/>
    <w:rsid w:val="001F6FCA"/>
    <w:rsid w:val="0021645C"/>
    <w:rsid w:val="002232A9"/>
    <w:rsid w:val="002438A6"/>
    <w:rsid w:val="0025144D"/>
    <w:rsid w:val="00254972"/>
    <w:rsid w:val="00262DE8"/>
    <w:rsid w:val="00270A82"/>
    <w:rsid w:val="0028512E"/>
    <w:rsid w:val="002862D6"/>
    <w:rsid w:val="00290C91"/>
    <w:rsid w:val="00294591"/>
    <w:rsid w:val="0029638C"/>
    <w:rsid w:val="002A293B"/>
    <w:rsid w:val="002A5E86"/>
    <w:rsid w:val="002A6006"/>
    <w:rsid w:val="002C455F"/>
    <w:rsid w:val="002F00DA"/>
    <w:rsid w:val="00301076"/>
    <w:rsid w:val="003050C8"/>
    <w:rsid w:val="00335456"/>
    <w:rsid w:val="0033625B"/>
    <w:rsid w:val="00343A27"/>
    <w:rsid w:val="00353117"/>
    <w:rsid w:val="003639F6"/>
    <w:rsid w:val="00365BF0"/>
    <w:rsid w:val="0036736A"/>
    <w:rsid w:val="00367610"/>
    <w:rsid w:val="00371AD9"/>
    <w:rsid w:val="003740AD"/>
    <w:rsid w:val="003752BE"/>
    <w:rsid w:val="003835C1"/>
    <w:rsid w:val="00395925"/>
    <w:rsid w:val="003971EF"/>
    <w:rsid w:val="003A66D2"/>
    <w:rsid w:val="003C34B2"/>
    <w:rsid w:val="003D1FE3"/>
    <w:rsid w:val="003E3B58"/>
    <w:rsid w:val="003E746F"/>
    <w:rsid w:val="0041011F"/>
    <w:rsid w:val="00416B5D"/>
    <w:rsid w:val="00447630"/>
    <w:rsid w:val="00451BE6"/>
    <w:rsid w:val="00451D0A"/>
    <w:rsid w:val="00452190"/>
    <w:rsid w:val="004531D8"/>
    <w:rsid w:val="00463786"/>
    <w:rsid w:val="00464998"/>
    <w:rsid w:val="00465853"/>
    <w:rsid w:val="00471753"/>
    <w:rsid w:val="004756D1"/>
    <w:rsid w:val="004900DA"/>
    <w:rsid w:val="004927CA"/>
    <w:rsid w:val="00494FAF"/>
    <w:rsid w:val="004B18DF"/>
    <w:rsid w:val="004C087B"/>
    <w:rsid w:val="004C2C7F"/>
    <w:rsid w:val="004C4331"/>
    <w:rsid w:val="004D1CC4"/>
    <w:rsid w:val="004D6882"/>
    <w:rsid w:val="004E19CE"/>
    <w:rsid w:val="004E30E8"/>
    <w:rsid w:val="004E397F"/>
    <w:rsid w:val="004E41DE"/>
    <w:rsid w:val="00511E76"/>
    <w:rsid w:val="00512C28"/>
    <w:rsid w:val="005223C1"/>
    <w:rsid w:val="005416A0"/>
    <w:rsid w:val="005426BA"/>
    <w:rsid w:val="005507C0"/>
    <w:rsid w:val="00557D3E"/>
    <w:rsid w:val="00567695"/>
    <w:rsid w:val="00576BF7"/>
    <w:rsid w:val="00582C0F"/>
    <w:rsid w:val="0059521B"/>
    <w:rsid w:val="005A53E2"/>
    <w:rsid w:val="005C53F2"/>
    <w:rsid w:val="005C7D2F"/>
    <w:rsid w:val="005D0093"/>
    <w:rsid w:val="005D1CAD"/>
    <w:rsid w:val="005E174E"/>
    <w:rsid w:val="006045D5"/>
    <w:rsid w:val="006148B6"/>
    <w:rsid w:val="00627DA4"/>
    <w:rsid w:val="00633356"/>
    <w:rsid w:val="00633531"/>
    <w:rsid w:val="00633DFB"/>
    <w:rsid w:val="00636D7D"/>
    <w:rsid w:val="006503DE"/>
    <w:rsid w:val="0065472C"/>
    <w:rsid w:val="00656AC4"/>
    <w:rsid w:val="00675771"/>
    <w:rsid w:val="00675837"/>
    <w:rsid w:val="00697116"/>
    <w:rsid w:val="006A2449"/>
    <w:rsid w:val="006A70E5"/>
    <w:rsid w:val="006B3AF7"/>
    <w:rsid w:val="006C5782"/>
    <w:rsid w:val="006D2D81"/>
    <w:rsid w:val="006D4619"/>
    <w:rsid w:val="006D5C62"/>
    <w:rsid w:val="006D62B0"/>
    <w:rsid w:val="006D7888"/>
    <w:rsid w:val="006E07D2"/>
    <w:rsid w:val="006E1D49"/>
    <w:rsid w:val="006F531B"/>
    <w:rsid w:val="006F7CD1"/>
    <w:rsid w:val="00704F35"/>
    <w:rsid w:val="00706E7D"/>
    <w:rsid w:val="007076B5"/>
    <w:rsid w:val="00725E11"/>
    <w:rsid w:val="00726C44"/>
    <w:rsid w:val="00726DBB"/>
    <w:rsid w:val="00736125"/>
    <w:rsid w:val="00742D8A"/>
    <w:rsid w:val="007468F0"/>
    <w:rsid w:val="00750761"/>
    <w:rsid w:val="00774187"/>
    <w:rsid w:val="00774285"/>
    <w:rsid w:val="0078227F"/>
    <w:rsid w:val="00782423"/>
    <w:rsid w:val="007859D3"/>
    <w:rsid w:val="00795B78"/>
    <w:rsid w:val="007A15B2"/>
    <w:rsid w:val="007B6ABD"/>
    <w:rsid w:val="007C04A9"/>
    <w:rsid w:val="007C18B0"/>
    <w:rsid w:val="007D6BDD"/>
    <w:rsid w:val="007F5668"/>
    <w:rsid w:val="00813C2D"/>
    <w:rsid w:val="00813C61"/>
    <w:rsid w:val="00813FF4"/>
    <w:rsid w:val="0082043B"/>
    <w:rsid w:val="00825F2A"/>
    <w:rsid w:val="00827521"/>
    <w:rsid w:val="00827F7B"/>
    <w:rsid w:val="00843972"/>
    <w:rsid w:val="0086689C"/>
    <w:rsid w:val="00870DD3"/>
    <w:rsid w:val="0087151B"/>
    <w:rsid w:val="008728E0"/>
    <w:rsid w:val="008840D3"/>
    <w:rsid w:val="008931A1"/>
    <w:rsid w:val="008B07F6"/>
    <w:rsid w:val="008E08A0"/>
    <w:rsid w:val="008E5FAB"/>
    <w:rsid w:val="00902136"/>
    <w:rsid w:val="00904D89"/>
    <w:rsid w:val="009240EF"/>
    <w:rsid w:val="009268DB"/>
    <w:rsid w:val="009268F1"/>
    <w:rsid w:val="00932DE5"/>
    <w:rsid w:val="009330E1"/>
    <w:rsid w:val="0095137A"/>
    <w:rsid w:val="009527EC"/>
    <w:rsid w:val="00955666"/>
    <w:rsid w:val="009575F3"/>
    <w:rsid w:val="00964FA5"/>
    <w:rsid w:val="00970FBB"/>
    <w:rsid w:val="009844DC"/>
    <w:rsid w:val="009A14AC"/>
    <w:rsid w:val="009B1F85"/>
    <w:rsid w:val="009C4AB5"/>
    <w:rsid w:val="009C5501"/>
    <w:rsid w:val="009D0D66"/>
    <w:rsid w:val="009E2709"/>
    <w:rsid w:val="009E661C"/>
    <w:rsid w:val="009F626A"/>
    <w:rsid w:val="009F682F"/>
    <w:rsid w:val="00A057CF"/>
    <w:rsid w:val="00A07242"/>
    <w:rsid w:val="00A07681"/>
    <w:rsid w:val="00A0786B"/>
    <w:rsid w:val="00A10D99"/>
    <w:rsid w:val="00A20E31"/>
    <w:rsid w:val="00A24C3A"/>
    <w:rsid w:val="00A4141B"/>
    <w:rsid w:val="00A469A2"/>
    <w:rsid w:val="00A47C6C"/>
    <w:rsid w:val="00A5200D"/>
    <w:rsid w:val="00A63143"/>
    <w:rsid w:val="00A661B8"/>
    <w:rsid w:val="00A703A5"/>
    <w:rsid w:val="00A83670"/>
    <w:rsid w:val="00A9745E"/>
    <w:rsid w:val="00AA501B"/>
    <w:rsid w:val="00AA5178"/>
    <w:rsid w:val="00AA7FEA"/>
    <w:rsid w:val="00AB0215"/>
    <w:rsid w:val="00AB02B8"/>
    <w:rsid w:val="00AD19CE"/>
    <w:rsid w:val="00AD28EC"/>
    <w:rsid w:val="00AF7EC3"/>
    <w:rsid w:val="00B07E72"/>
    <w:rsid w:val="00B10501"/>
    <w:rsid w:val="00B12B26"/>
    <w:rsid w:val="00B2138A"/>
    <w:rsid w:val="00B22D9E"/>
    <w:rsid w:val="00B3207B"/>
    <w:rsid w:val="00B35505"/>
    <w:rsid w:val="00B425E2"/>
    <w:rsid w:val="00B57C5E"/>
    <w:rsid w:val="00B72F80"/>
    <w:rsid w:val="00B74D93"/>
    <w:rsid w:val="00B76697"/>
    <w:rsid w:val="00B8766E"/>
    <w:rsid w:val="00B95FEC"/>
    <w:rsid w:val="00BA13B4"/>
    <w:rsid w:val="00BA3458"/>
    <w:rsid w:val="00BB14F7"/>
    <w:rsid w:val="00BE3DA7"/>
    <w:rsid w:val="00BE66E9"/>
    <w:rsid w:val="00BE6E27"/>
    <w:rsid w:val="00C02F3F"/>
    <w:rsid w:val="00C12946"/>
    <w:rsid w:val="00C35E7B"/>
    <w:rsid w:val="00C47529"/>
    <w:rsid w:val="00C51DD1"/>
    <w:rsid w:val="00C547DA"/>
    <w:rsid w:val="00C60E17"/>
    <w:rsid w:val="00C61469"/>
    <w:rsid w:val="00C6694E"/>
    <w:rsid w:val="00C71436"/>
    <w:rsid w:val="00C7235A"/>
    <w:rsid w:val="00C750FF"/>
    <w:rsid w:val="00C84E81"/>
    <w:rsid w:val="00C84EEA"/>
    <w:rsid w:val="00C956B5"/>
    <w:rsid w:val="00C9710F"/>
    <w:rsid w:val="00CA0FA8"/>
    <w:rsid w:val="00CA6860"/>
    <w:rsid w:val="00CC40FE"/>
    <w:rsid w:val="00CC7600"/>
    <w:rsid w:val="00CC7D5D"/>
    <w:rsid w:val="00CE4AE8"/>
    <w:rsid w:val="00CE6F5B"/>
    <w:rsid w:val="00CE7FBE"/>
    <w:rsid w:val="00CF0678"/>
    <w:rsid w:val="00CF1AA9"/>
    <w:rsid w:val="00CF2742"/>
    <w:rsid w:val="00CF7FA7"/>
    <w:rsid w:val="00D05B78"/>
    <w:rsid w:val="00D15042"/>
    <w:rsid w:val="00D17E38"/>
    <w:rsid w:val="00D45617"/>
    <w:rsid w:val="00D520DB"/>
    <w:rsid w:val="00D8368E"/>
    <w:rsid w:val="00D83AB8"/>
    <w:rsid w:val="00D85428"/>
    <w:rsid w:val="00D918AC"/>
    <w:rsid w:val="00D94A80"/>
    <w:rsid w:val="00DA1ABF"/>
    <w:rsid w:val="00DC30C9"/>
    <w:rsid w:val="00DC375C"/>
    <w:rsid w:val="00DD0EB7"/>
    <w:rsid w:val="00DF1816"/>
    <w:rsid w:val="00E257A8"/>
    <w:rsid w:val="00E26834"/>
    <w:rsid w:val="00E46BCC"/>
    <w:rsid w:val="00E4784E"/>
    <w:rsid w:val="00E502E0"/>
    <w:rsid w:val="00E51833"/>
    <w:rsid w:val="00E626A2"/>
    <w:rsid w:val="00E8074A"/>
    <w:rsid w:val="00E80CC6"/>
    <w:rsid w:val="00E82D84"/>
    <w:rsid w:val="00E853AD"/>
    <w:rsid w:val="00E86266"/>
    <w:rsid w:val="00E922DA"/>
    <w:rsid w:val="00E925F6"/>
    <w:rsid w:val="00E96F50"/>
    <w:rsid w:val="00E97AA5"/>
    <w:rsid w:val="00EA7A61"/>
    <w:rsid w:val="00EB176D"/>
    <w:rsid w:val="00EC5F07"/>
    <w:rsid w:val="00ED0DAF"/>
    <w:rsid w:val="00EF77FB"/>
    <w:rsid w:val="00F0153B"/>
    <w:rsid w:val="00F03CF4"/>
    <w:rsid w:val="00F047B0"/>
    <w:rsid w:val="00F073EB"/>
    <w:rsid w:val="00F133E1"/>
    <w:rsid w:val="00F137EB"/>
    <w:rsid w:val="00F21319"/>
    <w:rsid w:val="00F242A3"/>
    <w:rsid w:val="00F3313F"/>
    <w:rsid w:val="00F33777"/>
    <w:rsid w:val="00F347C0"/>
    <w:rsid w:val="00F419B4"/>
    <w:rsid w:val="00F63740"/>
    <w:rsid w:val="00F64B84"/>
    <w:rsid w:val="00F815D8"/>
    <w:rsid w:val="00F82422"/>
    <w:rsid w:val="00F952DB"/>
    <w:rsid w:val="00FA562A"/>
    <w:rsid w:val="00FB432B"/>
    <w:rsid w:val="00FB5F1E"/>
    <w:rsid w:val="00FC6F56"/>
    <w:rsid w:val="00FE01D0"/>
    <w:rsid w:val="00FE6AAA"/>
    <w:rsid w:val="00FF03D2"/>
    <w:rsid w:val="00FF1A83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 Bullet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2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Название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0" ma:contentTypeDescription="Создание документа." ma:contentTypeScope="" ma:versionID="2c1e2781308289e479a120d056ee4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D950F6-7F5C-460E-904E-116998585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E9C5CD-F8CC-4B40-840B-0E10DAB36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4838</TotalTime>
  <Pages>105</Pages>
  <Words>31205</Words>
  <Characters>177874</Characters>
  <Application>Microsoft Office Word</Application>
  <DocSecurity>0</DocSecurity>
  <Lines>1482</Lines>
  <Paragraphs>417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196</cp:revision>
  <dcterms:created xsi:type="dcterms:W3CDTF">2014-10-22T09:24:00Z</dcterms:created>
  <dcterms:modified xsi:type="dcterms:W3CDTF">2016-03-25T15:33:00Z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</Properties>
</file>