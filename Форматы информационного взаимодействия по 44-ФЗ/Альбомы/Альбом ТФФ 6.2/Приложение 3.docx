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E221FB">
        <w:t>3</w:t>
      </w:r>
    </w:p>
    <w:p w:rsidR="0065472C" w:rsidRPr="00D844DA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BA54D0">
        <w:rPr>
          <w:sz w:val="28"/>
        </w:rPr>
        <w:t>6.</w:t>
      </w:r>
      <w:r w:rsidR="00D844DA" w:rsidRPr="00D844DA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60"/>
      <w:r w:rsidR="00E455CD">
        <w:lastRenderedPageBreak/>
        <w:t>Извещение о проведении ЭА (электронный аукцион), внесение изменений</w:t>
      </w:r>
      <w:bookmarkEnd w:id="1"/>
    </w:p>
    <w:tbl>
      <w:tblPr>
        <w:tblW w:w="495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531"/>
        <w:gridCol w:w="378"/>
        <w:gridCol w:w="911"/>
        <w:gridCol w:w="21"/>
        <w:gridCol w:w="2855"/>
        <w:gridCol w:w="2807"/>
      </w:tblGrid>
      <w:tr w:rsidR="00E455CD" w:rsidRPr="001A4780" w:rsidTr="00A72851">
        <w:trPr>
          <w:tblHeader/>
        </w:trPr>
        <w:tc>
          <w:tcPr>
            <w:tcW w:w="91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8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A72851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611"/>
        </w:trPr>
        <w:tc>
          <w:tcPr>
            <w:tcW w:w="91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A72851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0436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</w:t>
            </w:r>
            <w:proofErr w:type="gramStart"/>
            <w:r w:rsidRPr="00650436">
              <w:rPr>
                <w:sz w:val="20"/>
              </w:rPr>
              <w:t>2</w:t>
            </w:r>
            <w:proofErr w:type="gramEnd"/>
            <w:r w:rsidRPr="00650436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455CD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8A7297" w:rsidRPr="008A7297" w:rsidRDefault="005804AB" w:rsidP="005804AB">
            <w:pPr>
              <w:spacing w:before="0" w:after="0"/>
              <w:rPr>
                <w:sz w:val="20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A72851">
        <w:tc>
          <w:tcPr>
            <w:tcW w:w="91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8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613B3" w:rsidRPr="001A4780" w:rsidTr="00A72851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36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414B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14B" w:rsidRPr="001A4780" w:rsidTr="00A72851">
        <w:trPr>
          <w:trHeight w:val="258"/>
        </w:trPr>
        <w:tc>
          <w:tcPr>
            <w:tcW w:w="911" w:type="pct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14B" w:rsidRPr="00650436" w:rsidTr="00A72851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Pr="00A613B3" w:rsidRDefault="00265CB1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14B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</w:t>
            </w:r>
            <w:proofErr w:type="gramStart"/>
            <w:r w:rsidRPr="00034354">
              <w:rPr>
                <w:sz w:val="20"/>
              </w:rPr>
              <w:t>ии ау</w:t>
            </w:r>
            <w:proofErr w:type="gramEnd"/>
            <w:r w:rsidRPr="00034354">
              <w:rPr>
                <w:sz w:val="20"/>
              </w:rPr>
              <w:t>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</w:t>
            </w:r>
            <w:proofErr w:type="gramStart"/>
            <w:r>
              <w:rPr>
                <w:b/>
                <w:sz w:val="20"/>
              </w:rPr>
              <w:t>ии ау</w:t>
            </w:r>
            <w:proofErr w:type="gramEnd"/>
            <w:r>
              <w:rPr>
                <w:b/>
                <w:sz w:val="20"/>
              </w:rPr>
              <w:t>кциона в электронной форме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0" w:type="pct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82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0" w:type="pct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 xml:space="preserve">Невозможно определить количество товара, объем </w:t>
            </w:r>
            <w:r w:rsidRPr="006339B2">
              <w:rPr>
                <w:sz w:val="20"/>
              </w:rPr>
              <w:lastRenderedPageBreak/>
              <w:t>подлежащих выполнению работ, оказанию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82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8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A72851">
        <w:tc>
          <w:tcPr>
            <w:tcW w:w="5000" w:type="pct"/>
            <w:gridSpan w:val="7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8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82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lastRenderedPageBreak/>
              <w:t>applicationGuarantee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proofErr w:type="gramStart"/>
            <w:r w:rsidRPr="00F849BD">
              <w:rPr>
                <w:sz w:val="20"/>
              </w:rPr>
              <w:t>(</w:t>
            </w:r>
            <w:r>
              <w:t xml:space="preserve"> </w:t>
            </w:r>
            <w:proofErr w:type="gramEnd"/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EB3549">
            <w:pPr>
              <w:spacing w:before="0" w:after="0"/>
              <w:rPr>
                <w:sz w:val="20"/>
              </w:rPr>
            </w:pPr>
          </w:p>
        </w:tc>
      </w:tr>
      <w:tr w:rsidR="00650436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2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50436" w:rsidRPr="0017748A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</w:t>
            </w:r>
            <w:proofErr w:type="gramStart"/>
            <w:r w:rsidRPr="001D6A9C">
              <w:rPr>
                <w:sz w:val="20"/>
              </w:rPr>
              <w:t>ОК</w:t>
            </w:r>
            <w:proofErr w:type="gramEnd"/>
            <w:r w:rsidRPr="001D6A9C">
              <w:rPr>
                <w:sz w:val="20"/>
              </w:rPr>
              <w:t xml:space="preserve"> 034-2014)</w:t>
            </w:r>
          </w:p>
        </w:tc>
        <w:tc>
          <w:tcPr>
            <w:tcW w:w="1350" w:type="pct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28098C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A72851">
        <w:tc>
          <w:tcPr>
            <w:tcW w:w="91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0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5B474F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911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154651" w:rsidP="00EB3549">
            <w:pPr>
              <w:spacing w:before="0" w:after="0"/>
              <w:rPr>
                <w:sz w:val="20"/>
              </w:rPr>
            </w:pPr>
            <w:ins w:id="2" w:author="Yugin Vitaly" w:date="2016-03-11T19:30:00Z">
              <w:r w:rsidRPr="00154651">
                <w:rPr>
                  <w:sz w:val="20"/>
                </w:rPr>
                <w:t>Реестровый номер плана-графика</w:t>
              </w:r>
            </w:ins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54651" w:rsidRPr="001A4780" w:rsidTr="00A72851">
        <w:tc>
          <w:tcPr>
            <w:tcW w:w="911" w:type="pct"/>
            <w:vMerge w:val="restart"/>
            <w:shd w:val="clear" w:color="auto" w:fill="auto"/>
          </w:tcPr>
          <w:p w:rsidR="00154651" w:rsidRPr="001A4780" w:rsidRDefault="00154651" w:rsidP="00EB3549">
            <w:pPr>
              <w:spacing w:before="0" w:after="0"/>
              <w:rPr>
                <w:sz w:val="20"/>
              </w:rPr>
            </w:pPr>
            <w:ins w:id="3" w:author="Yugin Vitaly" w:date="2016-03-11T19:30:00Z">
              <w:r w:rsidRPr="00AE0410"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36" w:type="pct"/>
            <w:shd w:val="clear" w:color="auto" w:fill="auto"/>
          </w:tcPr>
          <w:p w:rsidR="00154651" w:rsidRPr="002F3BAB" w:rsidRDefault="0015465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82" w:type="pct"/>
            <w:shd w:val="clear" w:color="auto" w:fill="auto"/>
          </w:tcPr>
          <w:p w:rsidR="00154651" w:rsidRDefault="0015465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54651" w:rsidRDefault="00154651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54651" w:rsidRPr="002F3BAB" w:rsidRDefault="00154651" w:rsidP="00EB3549">
            <w:pPr>
              <w:spacing w:before="0" w:after="0"/>
              <w:rPr>
                <w:sz w:val="20"/>
              </w:rPr>
            </w:pPr>
            <w:ins w:id="4" w:author="Yugin Vitaly" w:date="2016-03-11T19:30:00Z">
              <w:r w:rsidRPr="00154651">
                <w:rPr>
                  <w:sz w:val="20"/>
                </w:rPr>
                <w:t>Номер позиции в плане-графике</w:t>
              </w:r>
            </w:ins>
          </w:p>
        </w:tc>
        <w:tc>
          <w:tcPr>
            <w:tcW w:w="1350" w:type="pct"/>
            <w:shd w:val="clear" w:color="auto" w:fill="auto"/>
          </w:tcPr>
          <w:p w:rsidR="00154651" w:rsidRDefault="00154651" w:rsidP="00EB3549">
            <w:pPr>
              <w:spacing w:before="0" w:after="0"/>
              <w:rPr>
                <w:sz w:val="20"/>
              </w:rPr>
            </w:pPr>
          </w:p>
        </w:tc>
      </w:tr>
      <w:tr w:rsidR="00154651" w:rsidRPr="001A4780" w:rsidTr="00931613">
        <w:trPr>
          <w:ins w:id="5" w:author="Yugin Vitaly" w:date="2016-03-11T19:30:00Z"/>
        </w:trPr>
        <w:tc>
          <w:tcPr>
            <w:tcW w:w="911" w:type="pct"/>
            <w:vMerge/>
            <w:shd w:val="clear" w:color="auto" w:fill="auto"/>
          </w:tcPr>
          <w:p w:rsidR="00154651" w:rsidRPr="001A4780" w:rsidRDefault="00154651" w:rsidP="00931613">
            <w:pPr>
              <w:spacing w:before="0" w:after="0"/>
              <w:rPr>
                <w:ins w:id="6" w:author="Yugin Vitaly" w:date="2016-03-11T19:30:00Z"/>
                <w:sz w:val="20"/>
              </w:rPr>
            </w:pPr>
            <w:bookmarkStart w:id="7" w:name="_GoBack" w:colFirst="0" w:colLast="6"/>
          </w:p>
        </w:tc>
        <w:tc>
          <w:tcPr>
            <w:tcW w:w="736" w:type="pct"/>
            <w:shd w:val="clear" w:color="auto" w:fill="auto"/>
          </w:tcPr>
          <w:p w:rsidR="00154651" w:rsidRPr="002F3BAB" w:rsidRDefault="00154651" w:rsidP="00931613">
            <w:pPr>
              <w:spacing w:before="0" w:after="0"/>
              <w:rPr>
                <w:ins w:id="8" w:author="Yugin Vitaly" w:date="2016-03-11T19:30:00Z"/>
                <w:sz w:val="20"/>
              </w:rPr>
            </w:pPr>
            <w:ins w:id="9" w:author="Yugin Vitaly" w:date="2016-03-11T19:30:00Z">
              <w:r w:rsidRPr="00154651">
                <w:rPr>
                  <w:sz w:val="20"/>
                </w:rPr>
                <w:t>purchase83st544</w:t>
              </w:r>
            </w:ins>
          </w:p>
        </w:tc>
        <w:tc>
          <w:tcPr>
            <w:tcW w:w="182" w:type="pct"/>
            <w:shd w:val="clear" w:color="auto" w:fill="auto"/>
          </w:tcPr>
          <w:p w:rsidR="00154651" w:rsidRDefault="00154651" w:rsidP="00931613">
            <w:pPr>
              <w:spacing w:before="0" w:after="0"/>
              <w:jc w:val="center"/>
              <w:rPr>
                <w:ins w:id="10" w:author="Yugin Vitaly" w:date="2016-03-11T19:30:00Z"/>
                <w:sz w:val="20"/>
              </w:rPr>
            </w:pPr>
            <w:ins w:id="11" w:author="Yugin Vitaly" w:date="2016-03-11T19:30:00Z">
              <w:r>
                <w:rPr>
                  <w:sz w:val="20"/>
                </w:rPr>
                <w:t>О</w:t>
              </w:r>
            </w:ins>
          </w:p>
        </w:tc>
        <w:tc>
          <w:tcPr>
            <w:tcW w:w="448" w:type="pct"/>
            <w:gridSpan w:val="2"/>
            <w:shd w:val="clear" w:color="auto" w:fill="auto"/>
          </w:tcPr>
          <w:p w:rsidR="00154651" w:rsidRPr="00154651" w:rsidRDefault="00154651" w:rsidP="00931613">
            <w:pPr>
              <w:spacing w:before="0" w:after="0"/>
              <w:jc w:val="center"/>
              <w:rPr>
                <w:ins w:id="12" w:author="Yugin Vitaly" w:date="2016-03-11T19:30:00Z"/>
                <w:sz w:val="20"/>
                <w:lang w:val="en-US"/>
              </w:rPr>
            </w:pPr>
            <w:ins w:id="13" w:author="Yugin Vitaly" w:date="2016-03-11T19:30:00Z">
              <w:r>
                <w:rPr>
                  <w:sz w:val="20"/>
                  <w:lang w:val="en-US"/>
                </w:rPr>
                <w:t>B</w:t>
              </w:r>
            </w:ins>
          </w:p>
        </w:tc>
        <w:tc>
          <w:tcPr>
            <w:tcW w:w="1373" w:type="pct"/>
            <w:shd w:val="clear" w:color="auto" w:fill="auto"/>
          </w:tcPr>
          <w:p w:rsidR="00154651" w:rsidRPr="002F3BAB" w:rsidRDefault="00154651" w:rsidP="00931613">
            <w:pPr>
              <w:spacing w:before="0" w:after="0"/>
              <w:rPr>
                <w:ins w:id="14" w:author="Yugin Vitaly" w:date="2016-03-11T19:30:00Z"/>
                <w:sz w:val="20"/>
              </w:rPr>
            </w:pPr>
            <w:ins w:id="15" w:author="Yugin Vitaly" w:date="2016-03-11T19:30:00Z">
              <w:r w:rsidRPr="00154651">
                <w:rPr>
                  <w:sz w:val="20"/>
                </w:rPr>
                <w:t>Итоговая позиция закупки лекарственных препаратов в соответствии с п. 7 ч. 2 ст. 8З</w:t>
              </w:r>
            </w:ins>
          </w:p>
        </w:tc>
        <w:tc>
          <w:tcPr>
            <w:tcW w:w="1350" w:type="pct"/>
            <w:shd w:val="clear" w:color="auto" w:fill="auto"/>
          </w:tcPr>
          <w:p w:rsidR="00154651" w:rsidRDefault="00154651" w:rsidP="00931613">
            <w:pPr>
              <w:spacing w:before="0" w:after="0"/>
              <w:rPr>
                <w:ins w:id="16" w:author="Yugin Vitaly" w:date="2016-03-11T19:37:00Z"/>
                <w:sz w:val="20"/>
                <w:lang w:val="en-US"/>
              </w:rPr>
            </w:pPr>
            <w:ins w:id="17" w:author="Yugin Vitaly" w:date="2016-03-11T19:30:00Z">
              <w:r>
                <w:rPr>
                  <w:sz w:val="20"/>
                </w:rPr>
                <w:t xml:space="preserve">Значение по умолчанию: </w:t>
              </w:r>
            </w:ins>
            <w:ins w:id="18" w:author="Yugin Vitaly" w:date="2016-03-11T19:31:00Z">
              <w:r>
                <w:rPr>
                  <w:sz w:val="20"/>
                  <w:lang w:val="en-US"/>
                </w:rPr>
                <w:t xml:space="preserve">true </w:t>
              </w:r>
            </w:ins>
          </w:p>
          <w:p w:rsidR="00154651" w:rsidRPr="00154651" w:rsidRDefault="00154651" w:rsidP="00931613">
            <w:pPr>
              <w:spacing w:before="0" w:after="0"/>
              <w:rPr>
                <w:ins w:id="19" w:author="Yugin Vitaly" w:date="2016-03-11T19:30:00Z"/>
                <w:sz w:val="20"/>
              </w:rPr>
            </w:pPr>
            <w:ins w:id="20" w:author="Yugin Vitaly" w:date="2016-03-11T19:37:00Z">
              <w:r>
                <w:rPr>
                  <w:sz w:val="20"/>
                </w:rPr>
                <w:t xml:space="preserve">Пол указывается в случае если для извещения устанавливается </w:t>
              </w:r>
              <w:proofErr w:type="gramStart"/>
              <w:r>
                <w:rPr>
                  <w:sz w:val="20"/>
                </w:rPr>
                <w:t>с</w:t>
              </w:r>
              <w:proofErr w:type="gramEnd"/>
              <w:r>
                <w:rPr>
                  <w:sz w:val="20"/>
                </w:rPr>
                <w:t xml:space="preserve"> связь с итоговой поизицией плана-графика, у которой нет номера.</w:t>
              </w:r>
            </w:ins>
          </w:p>
        </w:tc>
      </w:tr>
      <w:bookmarkEnd w:id="7"/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C27D19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бюджетного </w:t>
            </w:r>
            <w:r w:rsidRPr="00AF379C">
              <w:rPr>
                <w:sz w:val="20"/>
              </w:rPr>
              <w:lastRenderedPageBreak/>
              <w:t>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>Запись плана исполнения контракта за счет 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A72851">
        <w:tc>
          <w:tcPr>
            <w:tcW w:w="911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RPr="001A4780" w:rsidTr="005C4C93">
        <w:tc>
          <w:tcPr>
            <w:tcW w:w="911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82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0" w:type="pct"/>
            <w:shd w:val="clear" w:color="auto" w:fill="auto"/>
          </w:tcPr>
          <w:p w:rsidR="00131ED7" w:rsidRDefault="00131ED7" w:rsidP="00131ED7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RPr="001A4780" w:rsidTr="00A72851">
        <w:tc>
          <w:tcPr>
            <w:tcW w:w="1647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</w:t>
            </w: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RPr="001A4780" w:rsidTr="00A72851">
        <w:tc>
          <w:tcPr>
            <w:tcW w:w="911" w:type="pct"/>
            <w:vMerge w:val="restart"/>
            <w:shd w:val="clear" w:color="auto" w:fill="auto"/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82" w:type="pct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1A24" w:rsidRPr="00E71A24" w:rsidRDefault="00E71A24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0" w:type="pct"/>
            <w:shd w:val="clear" w:color="auto" w:fill="auto"/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RPr="001A4780" w:rsidTr="006C730B">
        <w:tc>
          <w:tcPr>
            <w:tcW w:w="911" w:type="pct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0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 xml:space="preserve">н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5D44C2" w:rsidRPr="005D44C2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</w:t>
            </w:r>
            <w:r w:rsidR="005D44C2" w:rsidRPr="005D44C2">
              <w:rPr>
                <w:sz w:val="20"/>
              </w:rPr>
              <w:t>Единой информационной системы в сфере закупок</w:t>
            </w:r>
            <w:r w:rsidR="005D44C2">
              <w:rPr>
                <w:sz w:val="20"/>
              </w:rPr>
              <w:t>.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82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0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8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</w:t>
            </w:r>
            <w:r>
              <w:rPr>
                <w:sz w:val="20"/>
              </w:rPr>
              <w:lastRenderedPageBreak/>
              <w:t>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0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0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7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7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911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21" w:name="_Toc390789661"/>
      <w:r w:rsidRPr="007A1D53">
        <w:t xml:space="preserve">Извещение о проведении закупки </w:t>
      </w:r>
      <w:r>
        <w:t xml:space="preserve">у </w:t>
      </w:r>
      <w:proofErr w:type="gramStart"/>
      <w:r>
        <w:t>ЕП</w:t>
      </w:r>
      <w:proofErr w:type="gramEnd"/>
      <w:r>
        <w:t xml:space="preserve"> (единственного поставщика), внесение изменений</w:t>
      </w:r>
      <w:bookmarkEnd w:id="2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8"/>
        <w:gridCol w:w="15"/>
        <w:gridCol w:w="1849"/>
        <w:gridCol w:w="6"/>
        <w:gridCol w:w="15"/>
        <w:gridCol w:w="326"/>
        <w:gridCol w:w="6"/>
        <w:gridCol w:w="943"/>
        <w:gridCol w:w="34"/>
        <w:gridCol w:w="2886"/>
        <w:gridCol w:w="2861"/>
      </w:tblGrid>
      <w:tr w:rsidR="00E455CD" w:rsidRPr="001A4780" w:rsidTr="00E71A24">
        <w:trPr>
          <w:tblHeader/>
        </w:trPr>
        <w:tc>
          <w:tcPr>
            <w:tcW w:w="740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5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8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E71A24">
        <w:trPr>
          <w:trHeight w:val="377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rPr>
          <w:trHeight w:val="235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rPr>
          <w:trHeight w:val="611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E71A24">
        <w:trPr>
          <w:trHeight w:val="611"/>
        </w:trPr>
        <w:tc>
          <w:tcPr>
            <w:tcW w:w="740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E71A24">
        <w:trPr>
          <w:trHeight w:val="11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rPr>
          <w:trHeight w:val="213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E71A24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</w:t>
            </w:r>
            <w:proofErr w:type="gramStart"/>
            <w:r w:rsidRPr="00E5509C">
              <w:rPr>
                <w:sz w:val="20"/>
              </w:rPr>
              <w:t>2</w:t>
            </w:r>
            <w:proofErr w:type="gramEnd"/>
            <w:r w:rsidRPr="00E5509C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E71A24">
        <w:trPr>
          <w:trHeight w:val="316"/>
        </w:trPr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E71A24">
        <w:trPr>
          <w:trHeight w:val="258"/>
        </w:trPr>
        <w:tc>
          <w:tcPr>
            <w:tcW w:w="740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E71A24">
        <w:tc>
          <w:tcPr>
            <w:tcW w:w="740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E71A24">
        <w:tc>
          <w:tcPr>
            <w:tcW w:w="740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148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755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262"/>
        </w:trPr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2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71A24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E71A24">
        <w:tc>
          <w:tcPr>
            <w:tcW w:w="74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</w:t>
            </w:r>
            <w:r w:rsidRPr="001A4780">
              <w:rPr>
                <w:b/>
                <w:bCs/>
                <w:sz w:val="20"/>
              </w:rPr>
              <w:lastRenderedPageBreak/>
              <w:t>ments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F44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870B4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EB3549" w:rsidRPr="00154651" w:rsidRDefault="00154651" w:rsidP="00EB3549">
            <w:pPr>
              <w:spacing w:before="0" w:after="0"/>
              <w:rPr>
                <w:sz w:val="20"/>
              </w:rPr>
            </w:pPr>
            <w:ins w:id="22" w:author="Yugin Vitaly" w:date="2016-03-11T19:31:00Z">
              <w:r>
                <w:rPr>
                  <w:sz w:val="20"/>
                </w:rPr>
                <w:t xml:space="preserve">Описание блока см. в описании документа </w:t>
              </w:r>
            </w:ins>
            <w:ins w:id="23" w:author="Yugin Vitaly" w:date="2016-03-11T19:32:00Z"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E71A24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51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71A24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71A24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71A24">
        <w:tc>
          <w:tcPr>
            <w:tcW w:w="164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58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E71A24">
        <w:tc>
          <w:tcPr>
            <w:tcW w:w="740" w:type="pct"/>
            <w:vMerge w:val="restar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7748A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</w:t>
            </w:r>
            <w:proofErr w:type="gramStart"/>
            <w:r w:rsidRPr="00E5509C">
              <w:rPr>
                <w:sz w:val="20"/>
              </w:rPr>
              <w:t>ОК</w:t>
            </w:r>
            <w:proofErr w:type="gramEnd"/>
            <w:r w:rsidRPr="00E5509C">
              <w:rPr>
                <w:sz w:val="20"/>
              </w:rPr>
              <w:t xml:space="preserve"> 034-2014)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5509C" w:rsidRPr="001A4780" w:rsidTr="00E71A24">
        <w:tc>
          <w:tcPr>
            <w:tcW w:w="740" w:type="pct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E71A24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E71A24">
        <w:tc>
          <w:tcPr>
            <w:tcW w:w="740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4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2" w:type="pct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4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D7DA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E71A24">
        <w:trPr>
          <w:del w:id="24" w:author="Yugin Vitaly" w:date="2016-03-11T19:32:00Z"/>
        </w:trPr>
        <w:tc>
          <w:tcPr>
            <w:tcW w:w="5000" w:type="pct"/>
            <w:gridSpan w:val="12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25" w:author="Yugin Vitaly" w:date="2016-03-11T19:32:00Z"/>
                <w:b/>
                <w:sz w:val="20"/>
              </w:rPr>
            </w:pPr>
            <w:del w:id="26" w:author="Yugin Vitaly" w:date="2016-03-11T19:32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E71A24">
        <w:trPr>
          <w:del w:id="27" w:author="Yugin Vitaly" w:date="2016-03-11T19:32:00Z"/>
        </w:trPr>
        <w:tc>
          <w:tcPr>
            <w:tcW w:w="744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28" w:author="Yugin Vitaly" w:date="2016-03-11T19:32:00Z"/>
                <w:sz w:val="20"/>
              </w:rPr>
            </w:pPr>
            <w:del w:id="29" w:author="Yugin Vitaly" w:date="2016-03-11T19:32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30" w:author="Yugin Vitaly" w:date="2016-03-11T19:32:00Z"/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" w:author="Yugin Vitaly" w:date="2016-03-11T19:32:00Z"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2" w:author="Yugin Vitaly" w:date="2016-03-11T19:32:00Z"/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33" w:author="Yugin Vitaly" w:date="2016-03-11T19:32:00Z"/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34" w:author="Yugin Vitaly" w:date="2016-03-11T19:32:00Z"/>
                <w:sz w:val="20"/>
              </w:rPr>
            </w:pPr>
          </w:p>
        </w:tc>
      </w:tr>
      <w:tr w:rsidR="00EB3549" w:rsidDel="00154651" w:rsidTr="00E71A24">
        <w:trPr>
          <w:del w:id="35" w:author="Yugin Vitaly" w:date="2016-03-11T19:32:00Z"/>
        </w:trPr>
        <w:tc>
          <w:tcPr>
            <w:tcW w:w="744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36" w:author="Yugin Vitaly" w:date="2016-03-11T19:32:00Z"/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37" w:author="Yugin Vitaly" w:date="2016-03-11T19:32:00Z"/>
                <w:sz w:val="20"/>
              </w:rPr>
            </w:pPr>
            <w:del w:id="38" w:author="Yugin Vitaly" w:date="2016-03-11T19:32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62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9" w:author="Yugin Vitaly" w:date="2016-03-11T19:32:00Z"/>
                <w:sz w:val="20"/>
              </w:rPr>
            </w:pPr>
            <w:del w:id="40" w:author="Yugin Vitaly" w:date="2016-03-11T19:32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68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1" w:author="Yugin Vitaly" w:date="2016-03-11T19:32:00Z"/>
                <w:sz w:val="20"/>
              </w:rPr>
            </w:pPr>
            <w:del w:id="42" w:author="Yugin Vitaly" w:date="2016-03-11T19:32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7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43" w:author="Yugin Vitaly" w:date="2016-03-11T19:32:00Z"/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44" w:author="Yugin Vitaly" w:date="2016-03-11T19:32:00Z"/>
                <w:sz w:val="20"/>
              </w:rPr>
            </w:pPr>
          </w:p>
        </w:tc>
      </w:tr>
      <w:tr w:rsidR="00EB3549" w:rsidDel="00154651" w:rsidTr="00E71A24">
        <w:trPr>
          <w:del w:id="45" w:author="Yugin Vitaly" w:date="2016-03-11T19:32:00Z"/>
        </w:trPr>
        <w:tc>
          <w:tcPr>
            <w:tcW w:w="744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46" w:author="Yugin Vitaly" w:date="2016-03-11T19:32:00Z"/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47" w:author="Yugin Vitaly" w:date="2016-03-11T19:32:00Z"/>
                <w:sz w:val="20"/>
              </w:rPr>
            </w:pPr>
            <w:del w:id="48" w:author="Yugin Vitaly" w:date="2016-03-11T19:32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62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9" w:author="Yugin Vitaly" w:date="2016-03-11T19:32:00Z"/>
                <w:sz w:val="20"/>
              </w:rPr>
            </w:pPr>
            <w:del w:id="50" w:author="Yugin Vitaly" w:date="2016-03-11T19:32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68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51" w:author="Yugin Vitaly" w:date="2016-03-11T19:32:00Z"/>
                <w:sz w:val="20"/>
              </w:rPr>
            </w:pPr>
            <w:del w:id="52" w:author="Yugin Vitaly" w:date="2016-03-11T19:32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7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53" w:author="Yugin Vitaly" w:date="2016-03-11T19:32:00Z"/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54" w:author="Yugin Vitaly" w:date="2016-03-11T19:32:00Z"/>
                <w:sz w:val="20"/>
              </w:rPr>
            </w:pPr>
          </w:p>
        </w:tc>
      </w:tr>
      <w:tr w:rsidR="00EB3549" w:rsidRPr="00AF379C" w:rsidTr="00E71A24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E71A24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44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44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2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E71A24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E71A24">
        <w:tc>
          <w:tcPr>
            <w:tcW w:w="1634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 w:rsidR="00715792"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44" w:type="pct"/>
            <w:gridSpan w:val="2"/>
            <w:vMerge w:val="restart"/>
            <w:shd w:val="clear" w:color="auto" w:fill="auto"/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0" w:type="pct"/>
            <w:gridSpan w:val="3"/>
            <w:shd w:val="clear" w:color="auto" w:fill="auto"/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2" w:type="pct"/>
            <w:shd w:val="clear" w:color="auto" w:fill="auto"/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6C730B">
        <w:tc>
          <w:tcPr>
            <w:tcW w:w="744" w:type="pct"/>
            <w:gridSpan w:val="2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2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4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0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2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E - в разделе «Общественные обсуждения крупных закупок» Официального сайта Российской Федерации в сети Интернет для размещения информации о размещении заказов на поставки товаров, выполнение работ, оказание услуг;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F - на форуме Официального сайта Росси</w:t>
            </w:r>
            <w:r>
              <w:rPr>
                <w:sz w:val="20"/>
              </w:rPr>
              <w:t>йской Федерации в сети Интернет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5C2B6D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2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1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 xml:space="preserve">Основание внесения изменений </w:t>
            </w:r>
            <w:r w:rsidRPr="006D7645">
              <w:rPr>
                <w:sz w:val="20"/>
              </w:rPr>
              <w:lastRenderedPageBreak/>
              <w:t>по предписанию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 xml:space="preserve">, </w:t>
            </w:r>
            <w:r w:rsidRPr="006D7645">
              <w:rPr>
                <w:sz w:val="20"/>
              </w:rPr>
              <w:lastRenderedPageBreak/>
              <w:t>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E71A24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2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E71A24">
        <w:tc>
          <w:tcPr>
            <w:tcW w:w="5000" w:type="pct"/>
            <w:gridSpan w:val="12"/>
            <w:shd w:val="clear" w:color="auto" w:fill="auto"/>
          </w:tcPr>
          <w:p w:rsidR="00EB3549" w:rsidRPr="004D7DA2" w:rsidRDefault="00EB3549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EB3549" w:rsidRPr="001A4780" w:rsidTr="00E71A24">
        <w:tc>
          <w:tcPr>
            <w:tcW w:w="74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4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8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55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5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1"/>
        <w:gridCol w:w="1899"/>
        <w:gridCol w:w="349"/>
        <w:gridCol w:w="920"/>
        <w:gridCol w:w="25"/>
        <w:gridCol w:w="2802"/>
        <w:gridCol w:w="2817"/>
      </w:tblGrid>
      <w:tr w:rsidR="008A09D2" w:rsidRPr="001A4780" w:rsidTr="00131ED7">
        <w:trPr>
          <w:tblHeader/>
        </w:trPr>
        <w:tc>
          <w:tcPr>
            <w:tcW w:w="79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5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31ED7">
        <w:trPr>
          <w:trHeight w:val="377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35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611"/>
        </w:trPr>
        <w:tc>
          <w:tcPr>
            <w:tcW w:w="80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31ED7">
        <w:trPr>
          <w:trHeight w:val="1116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</w:t>
            </w:r>
            <w:proofErr w:type="gramStart"/>
            <w:r w:rsidRPr="00252EA1">
              <w:rPr>
                <w:sz w:val="20"/>
              </w:rPr>
              <w:t>2</w:t>
            </w:r>
            <w:proofErr w:type="gramEnd"/>
            <w:r w:rsidRPr="00252EA1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rPr>
          <w:trHeight w:val="213"/>
        </w:trPr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31ED7">
        <w:tc>
          <w:tcPr>
            <w:tcW w:w="8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31ED7">
        <w:tc>
          <w:tcPr>
            <w:tcW w:w="79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 xml:space="preserve">Специализированная организация, последняя </w:t>
            </w:r>
            <w:r w:rsidRPr="00EB3549">
              <w:rPr>
                <w:sz w:val="20"/>
              </w:rPr>
              <w:lastRenderedPageBreak/>
              <w:t>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148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755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rPr>
          <w:trHeight w:val="262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31ED7">
        <w:trPr>
          <w:trHeight w:val="316"/>
        </w:trPr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printForm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rPr>
          <w:trHeight w:val="258"/>
        </w:trPr>
        <w:tc>
          <w:tcPr>
            <w:tcW w:w="79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 xml:space="preserve">ачестве обеспечения </w:t>
            </w:r>
            <w:r w:rsidRPr="000018D9">
              <w:rPr>
                <w:sz w:val="20"/>
              </w:rPr>
              <w:lastRenderedPageBreak/>
              <w:t>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 xml:space="preserve">Дата и время </w:t>
            </w:r>
            <w:r w:rsidRPr="001352C0">
              <w:rPr>
                <w:sz w:val="20"/>
              </w:rPr>
              <w:lastRenderedPageBreak/>
              <w:t>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</w:t>
            </w:r>
            <w:r w:rsidRPr="009B5F72">
              <w:rPr>
                <w:sz w:val="20"/>
              </w:rPr>
              <w:lastRenderedPageBreak/>
              <w:t>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4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31ED7">
        <w:tc>
          <w:tcPr>
            <w:tcW w:w="79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 xml:space="preserve">значение элемента должно </w:t>
            </w:r>
            <w:r>
              <w:rPr>
                <w:sz w:val="20"/>
              </w:rPr>
              <w:lastRenderedPageBreak/>
              <w:t>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56" w:author="Yugin Vitaly" w:date="2016-03-11T19:32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7748A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</w:t>
            </w:r>
            <w:proofErr w:type="gramStart"/>
            <w:r w:rsidRPr="00252EA1">
              <w:rPr>
                <w:sz w:val="20"/>
              </w:rPr>
              <w:t>ОК</w:t>
            </w:r>
            <w:proofErr w:type="gramEnd"/>
            <w:r w:rsidRPr="00252EA1">
              <w:rPr>
                <w:sz w:val="20"/>
              </w:rPr>
              <w:t xml:space="preserve"> 034-2014)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 xml:space="preserve">должен </w:t>
            </w:r>
            <w:r w:rsidRPr="0028098C">
              <w:rPr>
                <w:sz w:val="20"/>
              </w:rPr>
              <w:lastRenderedPageBreak/>
              <w:t>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F21CA9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252EA1" w:rsidRPr="001A4780" w:rsidTr="00131ED7">
        <w:tc>
          <w:tcPr>
            <w:tcW w:w="795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252EA1" w:rsidRPr="00D96ED5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4" w:type="pct"/>
            <w:shd w:val="clear" w:color="auto" w:fill="auto"/>
            <w:hideMark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31ED7">
        <w:tc>
          <w:tcPr>
            <w:tcW w:w="79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57" w:author="Yugin Vitaly" w:date="2016-03-11T19:33:00Z"/>
        </w:trPr>
        <w:tc>
          <w:tcPr>
            <w:tcW w:w="5000" w:type="pct"/>
            <w:gridSpan w:val="8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58" w:author="Yugin Vitaly" w:date="2016-03-11T19:33:00Z"/>
                <w:b/>
                <w:sz w:val="20"/>
              </w:rPr>
            </w:pPr>
            <w:del w:id="59" w:author="Yugin Vitaly" w:date="2016-03-11T19:33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31ED7">
        <w:trPr>
          <w:del w:id="60" w:author="Yugin Vitaly" w:date="2016-03-11T19:33:00Z"/>
        </w:trPr>
        <w:tc>
          <w:tcPr>
            <w:tcW w:w="795" w:type="pct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61" w:author="Yugin Vitaly" w:date="2016-03-11T19:33:00Z"/>
                <w:sz w:val="20"/>
              </w:rPr>
            </w:pPr>
            <w:del w:id="62" w:author="Yugin Vitaly" w:date="2016-03-11T19:33:00Z">
              <w:r w:rsidRPr="00AF379C" w:rsidDel="00154651">
                <w:rPr>
                  <w:sz w:val="20"/>
                </w:rPr>
                <w:lastRenderedPageBreak/>
                <w:delText>tenderPlanInfo</w:delText>
              </w:r>
            </w:del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63" w:author="Yugin Vitaly" w:date="2016-03-11T19:33:00Z"/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4" w:author="Yugin Vitaly" w:date="2016-03-11T19:33:00Z"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" w:author="Yugin Vitaly" w:date="2016-03-11T19:33:00Z"/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66" w:author="Yugin Vitaly" w:date="2016-03-11T19:33:00Z"/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67" w:author="Yugin Vitaly" w:date="2016-03-11T19:33:00Z"/>
                <w:sz w:val="20"/>
              </w:rPr>
            </w:pPr>
          </w:p>
        </w:tc>
      </w:tr>
      <w:tr w:rsidR="00EB3549" w:rsidDel="00154651" w:rsidTr="00131ED7">
        <w:trPr>
          <w:del w:id="68" w:author="Yugin Vitaly" w:date="2016-03-11T19:33:00Z"/>
        </w:trPr>
        <w:tc>
          <w:tcPr>
            <w:tcW w:w="795" w:type="pct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69" w:author="Yugin Vitaly" w:date="2016-03-11T19:33:00Z"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70" w:author="Yugin Vitaly" w:date="2016-03-11T19:33:00Z"/>
                <w:sz w:val="20"/>
              </w:rPr>
            </w:pPr>
            <w:del w:id="71" w:author="Yugin Vitaly" w:date="2016-03-11T19:33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6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72" w:author="Yugin Vitaly" w:date="2016-03-11T19:33:00Z"/>
                <w:sz w:val="20"/>
              </w:rPr>
            </w:pPr>
            <w:del w:id="73" w:author="Yugin Vitaly" w:date="2016-03-11T19:33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74" w:author="Yugin Vitaly" w:date="2016-03-11T19:33:00Z"/>
                <w:sz w:val="20"/>
              </w:rPr>
            </w:pPr>
            <w:del w:id="75" w:author="Yugin Vitaly" w:date="2016-03-11T19:33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3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76" w:author="Yugin Vitaly" w:date="2016-03-11T19:33:00Z"/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77" w:author="Yugin Vitaly" w:date="2016-03-11T19:33:00Z"/>
                <w:sz w:val="20"/>
              </w:rPr>
            </w:pPr>
          </w:p>
        </w:tc>
      </w:tr>
      <w:tr w:rsidR="00EB3549" w:rsidDel="00154651" w:rsidTr="00131ED7">
        <w:trPr>
          <w:del w:id="78" w:author="Yugin Vitaly" w:date="2016-03-11T19:33:00Z"/>
        </w:trPr>
        <w:tc>
          <w:tcPr>
            <w:tcW w:w="795" w:type="pct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79" w:author="Yugin Vitaly" w:date="2016-03-11T19:33:00Z"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0" w:author="Yugin Vitaly" w:date="2016-03-11T19:33:00Z"/>
                <w:sz w:val="20"/>
              </w:rPr>
            </w:pPr>
            <w:del w:id="81" w:author="Yugin Vitaly" w:date="2016-03-11T19:33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6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2" w:author="Yugin Vitaly" w:date="2016-03-11T19:33:00Z"/>
                <w:sz w:val="20"/>
              </w:rPr>
            </w:pPr>
            <w:del w:id="83" w:author="Yugin Vitaly" w:date="2016-03-11T19:33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5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4" w:author="Yugin Vitaly" w:date="2016-03-11T19:33:00Z"/>
                <w:sz w:val="20"/>
              </w:rPr>
            </w:pPr>
            <w:del w:id="85" w:author="Yugin Vitaly" w:date="2016-03-11T19:33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34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" w:author="Yugin Vitaly" w:date="2016-03-11T19:33:00Z"/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7" w:author="Yugin Vitaly" w:date="2016-03-11T19:33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 w:val="restart"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31ED7">
        <w:tc>
          <w:tcPr>
            <w:tcW w:w="795" w:type="pct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31ED7">
        <w:tc>
          <w:tcPr>
            <w:tcW w:w="17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31ED7">
        <w:tc>
          <w:tcPr>
            <w:tcW w:w="795" w:type="pct"/>
            <w:vMerge w:val="restart"/>
            <w:shd w:val="clear" w:color="auto" w:fill="auto"/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6C730B">
        <w:tc>
          <w:tcPr>
            <w:tcW w:w="795" w:type="pct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4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lastRenderedPageBreak/>
              <w:t xml:space="preserve">E - в разделе «Общественные обсуждения крупных закупок» Официального сайта </w:t>
            </w:r>
            <w:r w:rsidR="00C45782" w:rsidRPr="005D44C2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C45782" w:rsidRPr="005D44C2">
              <w:rPr>
                <w:sz w:val="20"/>
              </w:rPr>
              <w:t>Единой информационной системы в сфере закупок</w:t>
            </w:r>
            <w:r w:rsidR="00C45782">
              <w:rPr>
                <w:sz w:val="20"/>
              </w:rPr>
              <w:t>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при загрузке </w:t>
            </w:r>
            <w:r>
              <w:rPr>
                <w:sz w:val="20"/>
              </w:rPr>
              <w:lastRenderedPageBreak/>
              <w:t>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lastRenderedPageBreak/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4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31ED7">
        <w:tc>
          <w:tcPr>
            <w:tcW w:w="79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79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0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88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8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23"/>
        <w:gridCol w:w="1846"/>
        <w:gridCol w:w="50"/>
        <w:gridCol w:w="349"/>
        <w:gridCol w:w="29"/>
        <w:gridCol w:w="855"/>
        <w:gridCol w:w="6"/>
        <w:gridCol w:w="2830"/>
        <w:gridCol w:w="27"/>
        <w:gridCol w:w="2817"/>
      </w:tblGrid>
      <w:tr w:rsidR="009B5F72" w:rsidRPr="001A4780" w:rsidTr="00A72851">
        <w:trPr>
          <w:tblHeader/>
        </w:trPr>
        <w:tc>
          <w:tcPr>
            <w:tcW w:w="80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7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lastRenderedPageBreak/>
              <w:t>notificationOKOU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A72851">
        <w:trPr>
          <w:trHeight w:val="377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35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611"/>
        </w:trPr>
        <w:tc>
          <w:tcPr>
            <w:tcW w:w="806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A72851">
        <w:trPr>
          <w:trHeight w:val="1116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52EA1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</w:t>
            </w:r>
            <w:proofErr w:type="gramStart"/>
            <w:r w:rsidRPr="00252EA1">
              <w:rPr>
                <w:sz w:val="20"/>
              </w:rPr>
              <w:t>2</w:t>
            </w:r>
            <w:proofErr w:type="gramEnd"/>
            <w:r w:rsidRPr="00252EA1">
              <w:rPr>
                <w:sz w:val="20"/>
              </w:rPr>
              <w:t>/ОКВЭД2. Элемент не используется в импорт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rPr>
          <w:trHeight w:val="213"/>
        </w:trPr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148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755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gridSpan w:val="2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 xml:space="preserve">Адрес местонахождения </w:t>
            </w:r>
            <w:r w:rsidRPr="00921E2F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rPr>
          <w:trHeight w:val="262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A72851">
        <w:trPr>
          <w:trHeight w:val="316"/>
        </w:trPr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rPr>
          <w:trHeight w:val="258"/>
        </w:trPr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Общественное обсуждение </w:t>
            </w:r>
            <w:r w:rsidRPr="00EE0A2D">
              <w:rPr>
                <w:sz w:val="20"/>
              </w:rPr>
              <w:lastRenderedPageBreak/>
              <w:t>крупных закупок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89" w:author="Yugin Vitaly" w:date="2016-03-11T19:35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gridSpan w:val="2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A72851">
        <w:tc>
          <w:tcPr>
            <w:tcW w:w="168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Номер расчётного счёта </w:t>
            </w:r>
            <w:r w:rsidRPr="001A4780">
              <w:rPr>
                <w:sz w:val="20"/>
              </w:rPr>
              <w:lastRenderedPageBreak/>
              <w:t>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gridSpan w:val="2"/>
            <w:vMerge w:val="restar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0035DE" w:rsidRPr="001A4780" w:rsidRDefault="000035DE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17748A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0035DE" w:rsidRPr="000035DE" w:rsidRDefault="000035DE" w:rsidP="00EA0A8A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</w:t>
            </w:r>
            <w:proofErr w:type="gramStart"/>
            <w:r w:rsidRPr="000035DE">
              <w:rPr>
                <w:sz w:val="20"/>
              </w:rPr>
              <w:t>ОК</w:t>
            </w:r>
            <w:proofErr w:type="gramEnd"/>
            <w:r w:rsidRPr="000035DE">
              <w:rPr>
                <w:sz w:val="20"/>
              </w:rPr>
              <w:t xml:space="preserve"> 034-2014)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0035DE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0035DE" w:rsidRPr="00F21CA9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0035DE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0035DE" w:rsidRPr="00D96ED5" w:rsidRDefault="000035DE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0035DE" w:rsidRPr="001A4780" w:rsidRDefault="000035DE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0035DE" w:rsidRDefault="000035DE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923E1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</w:t>
            </w:r>
            <w:r>
              <w:rPr>
                <w:sz w:val="20"/>
              </w:rPr>
              <w:lastRenderedPageBreak/>
              <w:t>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2A37A1">
        <w:tc>
          <w:tcPr>
            <w:tcW w:w="806" w:type="pct"/>
            <w:gridSpan w:val="2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90" w:author="Yugin Vitaly" w:date="2016-03-11T19:34:00Z"/>
        </w:trPr>
        <w:tc>
          <w:tcPr>
            <w:tcW w:w="5000" w:type="pct"/>
            <w:gridSpan w:val="11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91" w:author="Yugin Vitaly" w:date="2016-03-11T19:34:00Z"/>
                <w:b/>
                <w:sz w:val="20"/>
              </w:rPr>
            </w:pPr>
            <w:del w:id="92" w:author="Yugin Vitaly" w:date="2016-03-11T19:34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A72851">
        <w:trPr>
          <w:del w:id="93" w:author="Yugin Vitaly" w:date="2016-03-11T19:34:00Z"/>
        </w:trPr>
        <w:tc>
          <w:tcPr>
            <w:tcW w:w="806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94" w:author="Yugin Vitaly" w:date="2016-03-11T19:34:00Z"/>
                <w:sz w:val="20"/>
              </w:rPr>
            </w:pPr>
            <w:del w:id="95" w:author="Yugin Vitaly" w:date="2016-03-11T19:34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879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96" w:author="Yugin Vitaly" w:date="2016-03-11T19:34:00Z"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97" w:author="Yugin Vitaly" w:date="2016-03-11T19:34:00Z"/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98" w:author="Yugin Vitaly" w:date="2016-03-11T19:34:00Z"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99" w:author="Yugin Vitaly" w:date="2016-03-11T19:34:00Z"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00" w:author="Yugin Vitaly" w:date="2016-03-11T19:34:00Z"/>
                <w:sz w:val="20"/>
              </w:rPr>
            </w:pPr>
          </w:p>
        </w:tc>
      </w:tr>
      <w:tr w:rsidR="00EB3549" w:rsidDel="00154651" w:rsidTr="00A72851">
        <w:trPr>
          <w:del w:id="101" w:author="Yugin Vitaly" w:date="2016-03-11T19:34:00Z"/>
        </w:trPr>
        <w:tc>
          <w:tcPr>
            <w:tcW w:w="806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02" w:author="Yugin Vitaly" w:date="2016-03-11T19:34:00Z"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03" w:author="Yugin Vitaly" w:date="2016-03-11T19:34:00Z"/>
                <w:sz w:val="20"/>
              </w:rPr>
            </w:pPr>
            <w:del w:id="104" w:author="Yugin Vitaly" w:date="2016-03-11T19:34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20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05" w:author="Yugin Vitaly" w:date="2016-03-11T19:34:00Z"/>
                <w:sz w:val="20"/>
              </w:rPr>
            </w:pPr>
            <w:del w:id="106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07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07" w:author="Yugin Vitaly" w:date="2016-03-11T19:34:00Z"/>
                <w:sz w:val="20"/>
              </w:rPr>
            </w:pPr>
            <w:del w:id="108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09" w:author="Yugin Vitaly" w:date="2016-03-11T19:34:00Z"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10" w:author="Yugin Vitaly" w:date="2016-03-11T19:34:00Z"/>
                <w:sz w:val="20"/>
              </w:rPr>
            </w:pPr>
          </w:p>
        </w:tc>
      </w:tr>
      <w:tr w:rsidR="00EB3549" w:rsidDel="00154651" w:rsidTr="00A72851">
        <w:trPr>
          <w:del w:id="111" w:author="Yugin Vitaly" w:date="2016-03-11T19:34:00Z"/>
        </w:trPr>
        <w:tc>
          <w:tcPr>
            <w:tcW w:w="806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12" w:author="Yugin Vitaly" w:date="2016-03-11T19:34:00Z"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13" w:author="Yugin Vitaly" w:date="2016-03-11T19:34:00Z"/>
                <w:sz w:val="20"/>
              </w:rPr>
            </w:pPr>
            <w:del w:id="114" w:author="Yugin Vitaly" w:date="2016-03-11T19:34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20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15" w:author="Yugin Vitaly" w:date="2016-03-11T19:34:00Z"/>
                <w:sz w:val="20"/>
              </w:rPr>
            </w:pPr>
            <w:del w:id="116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07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17" w:author="Yugin Vitaly" w:date="2016-03-11T19:34:00Z"/>
                <w:sz w:val="20"/>
              </w:rPr>
            </w:pPr>
            <w:del w:id="118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19" w:author="Yugin Vitaly" w:date="2016-03-11T19:34:00Z"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20" w:author="Yugin Vitaly" w:date="2016-03-11T19:34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5C4C93">
        <w:tc>
          <w:tcPr>
            <w:tcW w:w="806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A72851">
        <w:tc>
          <w:tcPr>
            <w:tcW w:w="806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A72851">
        <w:tc>
          <w:tcPr>
            <w:tcW w:w="168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95" w:type="pct"/>
            <w:vMerge w:val="restart"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4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95" w:type="pct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4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установлено поле </w:t>
            </w:r>
            <w:r w:rsidRPr="004B568C">
              <w:rPr>
                <w:sz w:val="20"/>
              </w:rPr>
              <w:lastRenderedPageBreak/>
              <w:t>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Российской Федерации </w:t>
            </w:r>
            <w:r w:rsidR="00904B26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904B26" w:rsidRPr="00904B26">
              <w:rPr>
                <w:sz w:val="20"/>
              </w:rPr>
              <w:t>Единой информационной системы в сфере закупок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79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определение поставщика для </w:t>
            </w:r>
            <w:r w:rsidRPr="00F420D3">
              <w:rPr>
                <w:sz w:val="20"/>
              </w:rPr>
              <w:lastRenderedPageBreak/>
              <w:t>заказчика)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1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lastRenderedPageBreak/>
              <w:t>courtDecision</w:t>
            </w: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7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80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7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121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12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6"/>
        <w:gridCol w:w="19"/>
        <w:gridCol w:w="1561"/>
        <w:gridCol w:w="6"/>
        <w:gridCol w:w="15"/>
        <w:gridCol w:w="412"/>
        <w:gridCol w:w="6"/>
        <w:gridCol w:w="996"/>
        <w:gridCol w:w="59"/>
        <w:gridCol w:w="2943"/>
        <w:gridCol w:w="2901"/>
      </w:tblGrid>
      <w:tr w:rsidR="008A09D2" w:rsidRPr="001A4780" w:rsidTr="00E71A24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71A24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71A24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</w:t>
            </w:r>
            <w:proofErr w:type="gramStart"/>
            <w:r w:rsidRPr="00B25FA6">
              <w:rPr>
                <w:sz w:val="20"/>
              </w:rPr>
              <w:t>2</w:t>
            </w:r>
            <w:proofErr w:type="gramEnd"/>
            <w:r w:rsidRPr="00B25FA6">
              <w:rPr>
                <w:sz w:val="20"/>
              </w:rPr>
              <w:t xml:space="preserve">/ОКВЭД2. Элемент не </w:t>
            </w:r>
            <w:r w:rsidRPr="00B25FA6">
              <w:rPr>
                <w:sz w:val="20"/>
              </w:rPr>
              <w:lastRenderedPageBreak/>
              <w:t>используется в импорте</w:t>
            </w:r>
          </w:p>
        </w:tc>
        <w:tc>
          <w:tcPr>
            <w:tcW w:w="138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lastRenderedPageBreak/>
              <w:t>Специализированная организация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71A24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</w:t>
            </w:r>
            <w:r w:rsidRPr="00DA2233">
              <w:rPr>
                <w:sz w:val="20"/>
              </w:rPr>
              <w:lastRenderedPageBreak/>
              <w:t>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lastRenderedPageBreak/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1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</w:t>
            </w:r>
            <w:r w:rsidRPr="008B461B">
              <w:rPr>
                <w:sz w:val="20"/>
              </w:rPr>
              <w:lastRenderedPageBreak/>
              <w:t xml:space="preserve">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122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1" w:type="pct"/>
            <w:shd w:val="clear" w:color="auto" w:fill="auto"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6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2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71A24">
        <w:tc>
          <w:tcPr>
            <w:tcW w:w="1517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0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8089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 xml:space="preserve">Порядок внесения денежных </w:t>
            </w:r>
            <w:r w:rsidRPr="000018D9">
              <w:rPr>
                <w:sz w:val="20"/>
              </w:rPr>
              <w:lastRenderedPageBreak/>
              <w:t>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</w:t>
            </w:r>
            <w:proofErr w:type="gramStart"/>
            <w:r w:rsidRPr="00B25FA6">
              <w:rPr>
                <w:sz w:val="20"/>
              </w:rPr>
              <w:t>ОК</w:t>
            </w:r>
            <w:proofErr w:type="gramEnd"/>
            <w:r w:rsidRPr="00B25FA6">
              <w:rPr>
                <w:sz w:val="20"/>
              </w:rPr>
              <w:t xml:space="preserve"> 034-2014)</w:t>
            </w:r>
          </w:p>
        </w:tc>
        <w:tc>
          <w:tcPr>
            <w:tcW w:w="138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E71A24">
        <w:tc>
          <w:tcPr>
            <w:tcW w:w="752" w:type="pct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E71A24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E71A24">
        <w:tc>
          <w:tcPr>
            <w:tcW w:w="752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1" w:type="pct"/>
            <w:shd w:val="clear" w:color="auto" w:fill="auto"/>
            <w:hideMark/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E7AE7" w:rsidRDefault="00EB3549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 w:rsidR="00DE7AE7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123" w:author="Yugin Vitaly" w:date="2016-03-11T19:34:00Z"/>
        </w:trPr>
        <w:tc>
          <w:tcPr>
            <w:tcW w:w="5000" w:type="pct"/>
            <w:gridSpan w:val="12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124" w:author="Yugin Vitaly" w:date="2016-03-11T19:34:00Z"/>
                <w:b/>
                <w:sz w:val="20"/>
              </w:rPr>
            </w:pPr>
            <w:del w:id="125" w:author="Yugin Vitaly" w:date="2016-03-11T19:34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E71A24">
        <w:trPr>
          <w:del w:id="126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27" w:author="Yugin Vitaly" w:date="2016-03-11T19:34:00Z"/>
                <w:sz w:val="20"/>
              </w:rPr>
            </w:pPr>
            <w:del w:id="128" w:author="Yugin Vitaly" w:date="2016-03-11T19:34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29" w:author="Yugin Vitaly" w:date="2016-03-11T19:34:00Z"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30" w:author="Yugin Vitaly" w:date="2016-03-11T19:34:00Z"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31" w:author="Yugin Vitaly" w:date="2016-03-11T19:34:00Z"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32" w:author="Yugin Vitaly" w:date="2016-03-11T19:34:00Z"/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33" w:author="Yugin Vitaly" w:date="2016-03-11T19:34:00Z"/>
                <w:sz w:val="20"/>
              </w:rPr>
            </w:pPr>
          </w:p>
        </w:tc>
      </w:tr>
      <w:tr w:rsidR="00EB3549" w:rsidDel="00154651" w:rsidTr="00E71A24">
        <w:trPr>
          <w:del w:id="134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35" w:author="Yugin Vitaly" w:date="2016-03-11T19:34:00Z"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36" w:author="Yugin Vitaly" w:date="2016-03-11T19:34:00Z"/>
                <w:sz w:val="20"/>
              </w:rPr>
            </w:pPr>
            <w:del w:id="137" w:author="Yugin Vitaly" w:date="2016-03-11T19:34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203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38" w:author="Yugin Vitaly" w:date="2016-03-11T19:34:00Z"/>
                <w:sz w:val="20"/>
              </w:rPr>
            </w:pPr>
            <w:del w:id="139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0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40" w:author="Yugin Vitaly" w:date="2016-03-11T19:34:00Z"/>
                <w:sz w:val="20"/>
              </w:rPr>
            </w:pPr>
            <w:del w:id="141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1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42" w:author="Yugin Vitaly" w:date="2016-03-11T19:34:00Z"/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43" w:author="Yugin Vitaly" w:date="2016-03-11T19:34:00Z"/>
                <w:sz w:val="20"/>
              </w:rPr>
            </w:pPr>
          </w:p>
        </w:tc>
      </w:tr>
      <w:tr w:rsidR="00EB3549" w:rsidDel="00154651" w:rsidTr="00E71A24">
        <w:trPr>
          <w:del w:id="144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45" w:author="Yugin Vitaly" w:date="2016-03-11T19:34:00Z"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46" w:author="Yugin Vitaly" w:date="2016-03-11T19:34:00Z"/>
                <w:sz w:val="20"/>
              </w:rPr>
            </w:pPr>
            <w:del w:id="147" w:author="Yugin Vitaly" w:date="2016-03-11T19:34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203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48" w:author="Yugin Vitaly" w:date="2016-03-11T19:34:00Z"/>
                <w:sz w:val="20"/>
              </w:rPr>
            </w:pPr>
            <w:del w:id="149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0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50" w:author="Yugin Vitaly" w:date="2016-03-11T19:34:00Z"/>
                <w:sz w:val="20"/>
              </w:rPr>
            </w:pPr>
            <w:del w:id="151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1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52" w:author="Yugin Vitaly" w:date="2016-03-11T19:34:00Z"/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53" w:author="Yugin Vitaly" w:date="2016-03-11T19:34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55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81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55" w:type="pct"/>
            <w:gridSpan w:val="2"/>
            <w:vMerge/>
            <w:shd w:val="clear" w:color="auto" w:fill="auto"/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81" w:type="pct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E71A24">
        <w:tc>
          <w:tcPr>
            <w:tcW w:w="1510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55" w:type="pct"/>
            <w:gridSpan w:val="2"/>
            <w:vMerge w:val="restart"/>
            <w:shd w:val="clear" w:color="auto" w:fill="auto"/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71A24" w:rsidRPr="000E1B60" w:rsidRDefault="00E71A24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81" w:type="pct"/>
            <w:shd w:val="clear" w:color="auto" w:fill="auto"/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6C730B">
        <w:tc>
          <w:tcPr>
            <w:tcW w:w="755" w:type="pct"/>
            <w:gridSpan w:val="2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8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Российской Федерации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1" w:type="pct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EB3549" w:rsidRPr="00CF443D" w:rsidRDefault="0071579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M - Орган местного </w:t>
            </w:r>
            <w:r w:rsidRPr="00047DB7">
              <w:rPr>
                <w:sz w:val="20"/>
              </w:rPr>
              <w:lastRenderedPageBreak/>
              <w:t>самоуправления муниципального района, городского округа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54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15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55" w:author="Yugin Vitaly" w:date="2016-03-11T19:34:00Z">
          <w:tblPr>
            <w:tblW w:w="5002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581"/>
        <w:gridCol w:w="6"/>
        <w:gridCol w:w="17"/>
        <w:gridCol w:w="1573"/>
        <w:gridCol w:w="6"/>
        <w:gridCol w:w="422"/>
        <w:gridCol w:w="6"/>
        <w:gridCol w:w="1006"/>
        <w:gridCol w:w="48"/>
        <w:gridCol w:w="8"/>
        <w:gridCol w:w="13"/>
        <w:gridCol w:w="2922"/>
        <w:gridCol w:w="11"/>
        <w:gridCol w:w="13"/>
        <w:gridCol w:w="6"/>
        <w:gridCol w:w="2865"/>
        <w:tblGridChange w:id="156">
          <w:tblGrid>
            <w:gridCol w:w="1581"/>
            <w:gridCol w:w="6"/>
            <w:gridCol w:w="15"/>
            <w:gridCol w:w="1573"/>
            <w:gridCol w:w="6"/>
            <w:gridCol w:w="422"/>
            <w:gridCol w:w="6"/>
            <w:gridCol w:w="1006"/>
            <w:gridCol w:w="48"/>
            <w:gridCol w:w="8"/>
            <w:gridCol w:w="13"/>
            <w:gridCol w:w="2922"/>
            <w:gridCol w:w="11"/>
            <w:gridCol w:w="13"/>
            <w:gridCol w:w="6"/>
            <w:gridCol w:w="2867"/>
          </w:tblGrid>
        </w:tblGridChange>
      </w:tblGrid>
      <w:tr w:rsidR="008A09D2" w:rsidRPr="001A4780" w:rsidTr="00154651">
        <w:trPr>
          <w:tblHeader/>
          <w:trPrChange w:id="157" w:author="Yugin Vitaly" w:date="2016-03-11T19:34:00Z">
            <w:trPr>
              <w:tblHeader/>
            </w:trPr>
          </w:trPrChange>
        </w:trPr>
        <w:tc>
          <w:tcPr>
            <w:tcW w:w="753" w:type="pct"/>
            <w:shd w:val="clear" w:color="auto" w:fill="D9D9D9"/>
            <w:hideMark/>
            <w:tcPrChange w:id="158" w:author="Yugin Vitaly" w:date="2016-03-11T19:34:00Z">
              <w:tcPr>
                <w:tcW w:w="752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gridSpan w:val="3"/>
            <w:shd w:val="clear" w:color="auto" w:fill="D9D9D9"/>
            <w:hideMark/>
            <w:tcPrChange w:id="159" w:author="Yugin Vitaly" w:date="2016-03-11T19:34:00Z">
              <w:tcPr>
                <w:tcW w:w="759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3"/>
            <w:shd w:val="clear" w:color="auto" w:fill="D9D9D9"/>
            <w:hideMark/>
            <w:tcPrChange w:id="160" w:author="Yugin Vitaly" w:date="2016-03-11T19:34:00Z">
              <w:tcPr>
                <w:tcW w:w="207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  <w:tcPrChange w:id="161" w:author="Yugin Vitaly" w:date="2016-03-11T19:34:00Z">
              <w:tcPr>
                <w:tcW w:w="512" w:type="pct"/>
                <w:gridSpan w:val="4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4"/>
            <w:shd w:val="clear" w:color="auto" w:fill="D9D9D9"/>
            <w:hideMark/>
            <w:tcPrChange w:id="162" w:author="Yugin Vitaly" w:date="2016-03-11T19:34:00Z">
              <w:tcPr>
                <w:tcW w:w="1405" w:type="pct"/>
                <w:gridSpan w:val="4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5" w:type="pct"/>
            <w:shd w:val="clear" w:color="auto" w:fill="D9D9D9"/>
            <w:hideMark/>
            <w:tcPrChange w:id="163" w:author="Yugin Vitaly" w:date="2016-03-11T19:34:00Z">
              <w:tcPr>
                <w:tcW w:w="1366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164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6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6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7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169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170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71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72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73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7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5" w:type="pct"/>
            <w:shd w:val="clear" w:color="auto" w:fill="auto"/>
            <w:hideMark/>
            <w:tcPrChange w:id="175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176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77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78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79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5" w:type="pct"/>
            <w:shd w:val="clear" w:color="auto" w:fill="auto"/>
            <w:hideMark/>
            <w:tcPrChange w:id="181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54651">
        <w:trPr>
          <w:trHeight w:val="377"/>
          <w:trPrChange w:id="182" w:author="Yugin Vitaly" w:date="2016-03-11T19:34:00Z">
            <w:trPr>
              <w:trHeight w:val="377"/>
            </w:trPr>
          </w:trPrChange>
        </w:trPr>
        <w:tc>
          <w:tcPr>
            <w:tcW w:w="753" w:type="pct"/>
            <w:shd w:val="clear" w:color="auto" w:fill="auto"/>
            <w:hideMark/>
            <w:tcPrChange w:id="18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8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8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8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5" w:type="pct"/>
            <w:shd w:val="clear" w:color="auto" w:fill="auto"/>
            <w:hideMark/>
            <w:tcPrChange w:id="18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35"/>
          <w:trPrChange w:id="189" w:author="Yugin Vitaly" w:date="2016-03-11T19:34:00Z">
            <w:trPr>
              <w:trHeight w:val="235"/>
            </w:trPr>
          </w:trPrChange>
        </w:trPr>
        <w:tc>
          <w:tcPr>
            <w:tcW w:w="753" w:type="pct"/>
            <w:shd w:val="clear" w:color="auto" w:fill="auto"/>
            <w:hideMark/>
            <w:tcPrChange w:id="190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91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92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93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5" w:type="pct"/>
            <w:shd w:val="clear" w:color="auto" w:fill="auto"/>
            <w:hideMark/>
            <w:tcPrChange w:id="195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196" w:author="Yugin Vitaly" w:date="2016-03-11T19:34:00Z">
            <w:trPr>
              <w:trHeight w:val="611"/>
            </w:trPr>
          </w:trPrChange>
        </w:trPr>
        <w:tc>
          <w:tcPr>
            <w:tcW w:w="753" w:type="pct"/>
            <w:shd w:val="clear" w:color="auto" w:fill="auto"/>
            <w:hideMark/>
            <w:tcPrChange w:id="19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9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9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0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5" w:type="pct"/>
            <w:shd w:val="clear" w:color="auto" w:fill="auto"/>
            <w:hideMark/>
            <w:tcPrChange w:id="20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203" w:author="Yugin Vitaly" w:date="2016-03-11T19:34:00Z">
            <w:trPr>
              <w:trHeight w:val="611"/>
            </w:trPr>
          </w:trPrChange>
        </w:trPr>
        <w:tc>
          <w:tcPr>
            <w:tcW w:w="753" w:type="pct"/>
            <w:shd w:val="clear" w:color="auto" w:fill="auto"/>
            <w:tcPrChange w:id="204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205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3"/>
            <w:shd w:val="clear" w:color="auto" w:fill="auto"/>
            <w:tcPrChange w:id="206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tcPrChange w:id="20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0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5" w:type="pct"/>
            <w:shd w:val="clear" w:color="auto" w:fill="auto"/>
            <w:tcPrChange w:id="209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54651">
        <w:trPr>
          <w:trHeight w:val="1116"/>
          <w:trPrChange w:id="210" w:author="Yugin Vitaly" w:date="2016-03-11T19:34:00Z">
            <w:trPr>
              <w:trHeight w:val="1116"/>
            </w:trPr>
          </w:trPrChange>
        </w:trPr>
        <w:tc>
          <w:tcPr>
            <w:tcW w:w="753" w:type="pct"/>
            <w:shd w:val="clear" w:color="auto" w:fill="auto"/>
            <w:hideMark/>
            <w:tcPrChange w:id="2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2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5" w:type="pct"/>
            <w:shd w:val="clear" w:color="auto" w:fill="auto"/>
            <w:hideMark/>
            <w:tcPrChange w:id="2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54651">
        <w:trPr>
          <w:trHeight w:val="213"/>
          <w:trPrChange w:id="217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1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1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2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2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5" w:type="pct"/>
            <w:shd w:val="clear" w:color="auto" w:fill="auto"/>
            <w:hideMark/>
            <w:tcPrChange w:id="22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54651">
        <w:trPr>
          <w:trHeight w:val="213"/>
          <w:trPrChange w:id="224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2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226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227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228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229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230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элемента см. п.1 Приложения 3</w:t>
            </w:r>
          </w:p>
        </w:tc>
      </w:tr>
      <w:tr w:rsidR="008A09D2" w:rsidRPr="001A4780" w:rsidTr="00154651">
        <w:trPr>
          <w:trHeight w:val="213"/>
          <w:trPrChange w:id="231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32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33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34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35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5" w:type="pct"/>
            <w:shd w:val="clear" w:color="auto" w:fill="auto"/>
            <w:hideMark/>
            <w:tcPrChange w:id="237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238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3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4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4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4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5" w:type="pct"/>
            <w:shd w:val="clear" w:color="auto" w:fill="auto"/>
            <w:hideMark/>
            <w:tcPrChange w:id="24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245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46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47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48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49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5" w:type="pct"/>
            <w:shd w:val="clear" w:color="auto" w:fill="auto"/>
            <w:hideMark/>
            <w:tcPrChange w:id="251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25FA6" w:rsidRPr="001A4780" w:rsidTr="00154651">
        <w:trPr>
          <w:trHeight w:val="213"/>
          <w:trPrChange w:id="252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5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5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5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5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</w:t>
            </w:r>
            <w:proofErr w:type="gramStart"/>
            <w:r w:rsidRPr="00B25FA6">
              <w:rPr>
                <w:sz w:val="20"/>
              </w:rPr>
              <w:t>2</w:t>
            </w:r>
            <w:proofErr w:type="gramEnd"/>
            <w:r w:rsidRPr="00B25FA6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5" w:type="pct"/>
            <w:shd w:val="clear" w:color="auto" w:fill="auto"/>
            <w:hideMark/>
            <w:tcPrChange w:id="25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259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60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61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62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63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65" w:type="pct"/>
            <w:shd w:val="clear" w:color="auto" w:fill="auto"/>
            <w:hideMark/>
            <w:tcPrChange w:id="265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266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6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6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6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7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5" w:type="pct"/>
            <w:shd w:val="clear" w:color="auto" w:fill="auto"/>
            <w:hideMark/>
            <w:tcPrChange w:id="27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273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74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7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76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77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5" w:type="pct"/>
            <w:shd w:val="clear" w:color="auto" w:fill="auto"/>
            <w:hideMark/>
            <w:tcPrChange w:id="279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280" w:author="Yugin Vitaly" w:date="2016-03-11T19:34:00Z">
            <w:trPr>
              <w:trHeight w:val="213"/>
            </w:trPr>
          </w:trPrChange>
        </w:trPr>
        <w:tc>
          <w:tcPr>
            <w:tcW w:w="753" w:type="pct"/>
            <w:shd w:val="clear" w:color="auto" w:fill="auto"/>
            <w:hideMark/>
            <w:tcPrChange w:id="28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28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8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8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5" w:type="pct"/>
            <w:shd w:val="clear" w:color="auto" w:fill="auto"/>
            <w:hideMark/>
            <w:tcPrChange w:id="28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28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28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8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9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5" w:type="pct"/>
            <w:shd w:val="clear" w:color="auto" w:fill="auto"/>
            <w:hideMark/>
            <w:tcPrChange w:id="29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29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29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29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29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29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29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0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0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0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5" w:type="pct"/>
            <w:shd w:val="clear" w:color="auto" w:fill="auto"/>
            <w:hideMark/>
            <w:tcPrChange w:id="30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30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0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0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0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31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3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5" w:type="pct"/>
            <w:shd w:val="clear" w:color="auto" w:fill="auto"/>
            <w:hideMark/>
            <w:tcPrChange w:id="3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3" w:type="pct"/>
            <w:shd w:val="clear" w:color="auto" w:fill="auto"/>
            <w:hideMark/>
            <w:tcPrChange w:id="31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1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1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2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5" w:type="pct"/>
            <w:shd w:val="clear" w:color="auto" w:fill="auto"/>
            <w:hideMark/>
            <w:tcPrChange w:id="32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32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32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3"/>
            <w:shd w:val="clear" w:color="auto" w:fill="auto"/>
            <w:tcPrChange w:id="32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tcPrChange w:id="32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32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5" w:type="pct"/>
            <w:shd w:val="clear" w:color="auto" w:fill="auto"/>
            <w:tcPrChange w:id="32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2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3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3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3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33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3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3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3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3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5" w:type="pct"/>
            <w:shd w:val="clear" w:color="auto" w:fill="auto"/>
            <w:hideMark/>
            <w:tcPrChange w:id="34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3" w:type="pct"/>
            <w:shd w:val="clear" w:color="auto" w:fill="auto"/>
            <w:hideMark/>
            <w:tcPrChange w:id="34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4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4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4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5" w:type="pct"/>
            <w:shd w:val="clear" w:color="auto" w:fill="auto"/>
            <w:hideMark/>
            <w:tcPrChange w:id="34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4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4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4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5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5" w:type="pct"/>
            <w:shd w:val="clear" w:color="auto" w:fill="auto"/>
            <w:hideMark/>
            <w:tcPrChange w:id="35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148"/>
          <w:trPrChange w:id="353" w:author="Yugin Vitaly" w:date="2016-03-11T19:34:00Z">
            <w:trPr>
              <w:trHeight w:val="148"/>
            </w:trPr>
          </w:trPrChange>
        </w:trPr>
        <w:tc>
          <w:tcPr>
            <w:tcW w:w="753" w:type="pct"/>
            <w:shd w:val="clear" w:color="auto" w:fill="auto"/>
            <w:hideMark/>
            <w:tcPrChange w:id="354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35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56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57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59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360" w:author="Yugin Vitaly" w:date="2016-03-11T19:34:00Z">
            <w:trPr>
              <w:trHeight w:val="148"/>
            </w:trPr>
          </w:trPrChange>
        </w:trPr>
        <w:tc>
          <w:tcPr>
            <w:tcW w:w="753" w:type="pct"/>
            <w:shd w:val="clear" w:color="auto" w:fill="auto"/>
            <w:hideMark/>
            <w:tcPrChange w:id="36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36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6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6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6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367" w:author="Yugin Vitaly" w:date="2016-03-11T19:34:00Z">
            <w:trPr>
              <w:trHeight w:val="148"/>
            </w:trPr>
          </w:trPrChange>
        </w:trPr>
        <w:tc>
          <w:tcPr>
            <w:tcW w:w="753" w:type="pct"/>
            <w:shd w:val="clear" w:color="auto" w:fill="auto"/>
            <w:hideMark/>
            <w:tcPrChange w:id="36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36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7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7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7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7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148"/>
          <w:trPrChange w:id="374" w:author="Yugin Vitaly" w:date="2016-03-11T19:34:00Z">
            <w:trPr>
              <w:trHeight w:val="148"/>
            </w:trPr>
          </w:trPrChange>
        </w:trPr>
        <w:tc>
          <w:tcPr>
            <w:tcW w:w="753" w:type="pct"/>
            <w:shd w:val="clear" w:color="auto" w:fill="auto"/>
            <w:hideMark/>
            <w:tcPrChange w:id="3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3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8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8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8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8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38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8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8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8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9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9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9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39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39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39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39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39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0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0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0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5" w:type="pct"/>
            <w:shd w:val="clear" w:color="auto" w:fill="auto"/>
            <w:hideMark/>
            <w:tcPrChange w:id="40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0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0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0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0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5" w:type="pct"/>
            <w:shd w:val="clear" w:color="auto" w:fill="auto"/>
            <w:hideMark/>
            <w:tcPrChange w:id="41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5" w:type="pct"/>
            <w:shd w:val="clear" w:color="auto" w:fill="auto"/>
            <w:hideMark/>
            <w:tcPrChange w:id="4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</w:t>
            </w:r>
            <w:r w:rsidRPr="001A4780">
              <w:rPr>
                <w:sz w:val="20"/>
              </w:rPr>
              <w:lastRenderedPageBreak/>
              <w:t>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755"/>
          <w:trPrChange w:id="417" w:author="Yugin Vitaly" w:date="2016-03-11T19:34:00Z">
            <w:trPr>
              <w:trHeight w:val="755"/>
            </w:trPr>
          </w:trPrChange>
        </w:trPr>
        <w:tc>
          <w:tcPr>
            <w:tcW w:w="753" w:type="pct"/>
            <w:shd w:val="clear" w:color="auto" w:fill="auto"/>
            <w:hideMark/>
            <w:tcPrChange w:id="41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1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2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2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2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5" w:type="pct"/>
            <w:shd w:val="clear" w:color="auto" w:fill="auto"/>
            <w:hideMark/>
            <w:tcPrChange w:id="42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24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42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26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27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2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5" w:type="pct"/>
            <w:shd w:val="clear" w:color="auto" w:fill="auto"/>
            <w:hideMark/>
            <w:tcPrChange w:id="429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30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31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32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33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3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435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36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37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38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39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4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5" w:type="pct"/>
            <w:shd w:val="clear" w:color="auto" w:fill="auto"/>
            <w:hideMark/>
            <w:tcPrChange w:id="441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42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43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44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45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4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5" w:type="pct"/>
            <w:shd w:val="clear" w:color="auto" w:fill="auto"/>
            <w:hideMark/>
            <w:tcPrChange w:id="447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44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4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5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5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5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5" w:type="pct"/>
            <w:shd w:val="clear" w:color="auto" w:fill="auto"/>
            <w:hideMark/>
            <w:tcPrChange w:id="45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54651">
        <w:trPr>
          <w:trHeight w:val="262"/>
          <w:trPrChange w:id="454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5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5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45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45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4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46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461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62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63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64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65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6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5" w:type="pct"/>
            <w:shd w:val="clear" w:color="auto" w:fill="auto"/>
            <w:hideMark/>
            <w:tcPrChange w:id="467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3" w:type="pct"/>
            <w:shd w:val="clear" w:color="auto" w:fill="auto"/>
            <w:hideMark/>
            <w:tcPrChange w:id="46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6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7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7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7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5" w:type="pct"/>
            <w:shd w:val="clear" w:color="auto" w:fill="auto"/>
            <w:hideMark/>
            <w:tcPrChange w:id="47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rPr>
          <w:trHeight w:val="262"/>
          <w:trPrChange w:id="474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4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5" w:type="pct"/>
            <w:shd w:val="clear" w:color="auto" w:fill="auto"/>
            <w:hideMark/>
            <w:tcPrChange w:id="4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481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82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483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84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85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8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487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488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8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49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9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9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49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49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495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496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497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498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499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0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501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262"/>
          <w:trPrChange w:id="502" w:author="Yugin Vitaly" w:date="2016-03-11T19:34:00Z">
            <w:trPr>
              <w:trHeight w:val="262"/>
            </w:trPr>
          </w:trPrChange>
        </w:trPr>
        <w:tc>
          <w:tcPr>
            <w:tcW w:w="753" w:type="pct"/>
            <w:shd w:val="clear" w:color="auto" w:fill="auto"/>
            <w:hideMark/>
            <w:tcPrChange w:id="50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0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0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0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5" w:type="pct"/>
            <w:shd w:val="clear" w:color="auto" w:fill="auto"/>
            <w:hideMark/>
            <w:tcPrChange w:id="50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0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1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1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1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51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1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1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1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1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5" w:type="pct"/>
            <w:shd w:val="clear" w:color="auto" w:fill="auto"/>
            <w:hideMark/>
            <w:tcPrChange w:id="52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2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2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2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2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5" w:type="pct"/>
            <w:shd w:val="clear" w:color="auto" w:fill="auto"/>
            <w:hideMark/>
            <w:tcPrChange w:id="52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54651">
        <w:trPr>
          <w:trHeight w:val="316"/>
          <w:trPrChange w:id="527" w:author="Yugin Vitaly" w:date="2016-03-11T19:34:00Z">
            <w:trPr>
              <w:trHeight w:val="316"/>
            </w:trPr>
          </w:trPrChange>
        </w:trPr>
        <w:tc>
          <w:tcPr>
            <w:tcW w:w="753" w:type="pct"/>
            <w:shd w:val="clear" w:color="auto" w:fill="auto"/>
            <w:hideMark/>
            <w:tcPrChange w:id="52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2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3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3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3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533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534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3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536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537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538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539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rPr>
          <w:trHeight w:val="258"/>
          <w:trPrChange w:id="540" w:author="Yugin Vitaly" w:date="2016-03-11T19:34:00Z">
            <w:trPr>
              <w:trHeight w:val="258"/>
            </w:trPr>
          </w:trPrChange>
        </w:trPr>
        <w:tc>
          <w:tcPr>
            <w:tcW w:w="753" w:type="pct"/>
            <w:shd w:val="clear" w:color="auto" w:fill="auto"/>
            <w:vAlign w:val="center"/>
            <w:hideMark/>
            <w:tcPrChange w:id="541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4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543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544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545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546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4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4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4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5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55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5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5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5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5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5" w:type="pct"/>
            <w:shd w:val="clear" w:color="auto" w:fill="auto"/>
            <w:hideMark/>
            <w:tcPrChange w:id="55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5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6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56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56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5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56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6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6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6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6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6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65" w:type="pct"/>
            <w:shd w:val="clear" w:color="auto" w:fill="auto"/>
            <w:hideMark/>
            <w:tcPrChange w:id="57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7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7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7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7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7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65" w:type="pct"/>
            <w:shd w:val="clear" w:color="auto" w:fill="auto"/>
            <w:hideMark/>
            <w:tcPrChange w:id="57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7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7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7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8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8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65" w:type="pct"/>
            <w:shd w:val="clear" w:color="auto" w:fill="auto"/>
            <w:hideMark/>
            <w:tcPrChange w:id="58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8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58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58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58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58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58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8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9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9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9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9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5" w:type="pct"/>
            <w:shd w:val="clear" w:color="auto" w:fill="auto"/>
            <w:hideMark/>
            <w:tcPrChange w:id="59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59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59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59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59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5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5" w:type="pct"/>
            <w:shd w:val="clear" w:color="auto" w:fill="auto"/>
            <w:hideMark/>
            <w:tcPrChange w:id="60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0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0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0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0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0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5" w:type="pct"/>
            <w:shd w:val="clear" w:color="auto" w:fill="auto"/>
            <w:hideMark/>
            <w:tcPrChange w:id="60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0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0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0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1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5" w:type="pct"/>
            <w:shd w:val="clear" w:color="auto" w:fill="auto"/>
            <w:hideMark/>
            <w:tcPrChange w:id="61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61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61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07" w:type="pct"/>
            <w:gridSpan w:val="3"/>
            <w:shd w:val="clear" w:color="auto" w:fill="auto"/>
            <w:tcPrChange w:id="61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61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61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65" w:type="pct"/>
            <w:shd w:val="clear" w:color="auto" w:fill="auto"/>
            <w:tcPrChange w:id="61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lastRenderedPageBreak/>
              <w:t>Информация о проведении предварительного отбора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1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2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62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62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6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62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2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2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2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2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65" w:type="pct"/>
            <w:shd w:val="clear" w:color="auto" w:fill="auto"/>
            <w:hideMark/>
            <w:tcPrChange w:id="63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3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3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3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3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65" w:type="pct"/>
            <w:shd w:val="clear" w:color="auto" w:fill="auto"/>
            <w:hideMark/>
            <w:tcPrChange w:id="63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3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3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63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64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64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64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4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4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4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4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4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65" w:type="pct"/>
            <w:shd w:val="clear" w:color="auto" w:fill="auto"/>
            <w:hideMark/>
            <w:tcPrChange w:id="64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4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5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5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5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5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 xml:space="preserve">Условия признания победителя запроса котировок или иного участника запроса котировок </w:t>
            </w:r>
            <w:proofErr w:type="gramStart"/>
            <w:r w:rsidRPr="009D0273">
              <w:rPr>
                <w:sz w:val="20"/>
              </w:rPr>
              <w:t>уклонившимися</w:t>
            </w:r>
            <w:proofErr w:type="gramEnd"/>
            <w:r w:rsidRPr="009D0273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365" w:type="pct"/>
            <w:shd w:val="clear" w:color="auto" w:fill="auto"/>
            <w:hideMark/>
            <w:tcPrChange w:id="65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5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5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65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5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66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753" w:type="pct"/>
            <w:shd w:val="clear" w:color="auto" w:fill="auto"/>
            <w:hideMark/>
            <w:tcPrChange w:id="66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6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6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6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5" w:type="pct"/>
            <w:shd w:val="clear" w:color="auto" w:fill="auto"/>
            <w:hideMark/>
            <w:tcPrChange w:id="66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54651">
        <w:tc>
          <w:tcPr>
            <w:tcW w:w="753" w:type="pct"/>
            <w:shd w:val="clear" w:color="auto" w:fill="auto"/>
            <w:tcPrChange w:id="66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668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3"/>
            <w:shd w:val="clear" w:color="auto" w:fill="auto"/>
            <w:tcPrChange w:id="669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670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67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5" w:type="pct"/>
            <w:shd w:val="clear" w:color="auto" w:fill="auto"/>
            <w:tcPrChange w:id="67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54651">
        <w:tc>
          <w:tcPr>
            <w:tcW w:w="753" w:type="pct"/>
            <w:shd w:val="clear" w:color="auto" w:fill="auto"/>
            <w:tcPrChange w:id="67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67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3"/>
            <w:shd w:val="clear" w:color="auto" w:fill="auto"/>
            <w:tcPrChange w:id="67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67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4"/>
            <w:shd w:val="clear" w:color="auto" w:fill="auto"/>
            <w:tcPrChange w:id="67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5" w:type="pct"/>
            <w:shd w:val="clear" w:color="auto" w:fill="auto"/>
            <w:tcPrChange w:id="67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54651">
        <w:tc>
          <w:tcPr>
            <w:tcW w:w="753" w:type="pct"/>
            <w:shd w:val="clear" w:color="auto" w:fill="auto"/>
            <w:hideMark/>
            <w:tcPrChange w:id="67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8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8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8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8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5" w:type="pct"/>
            <w:shd w:val="clear" w:color="auto" w:fill="auto"/>
            <w:hideMark/>
            <w:tcPrChange w:id="68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54651">
        <w:tc>
          <w:tcPr>
            <w:tcW w:w="753" w:type="pct"/>
            <w:shd w:val="clear" w:color="auto" w:fill="auto"/>
            <w:hideMark/>
            <w:tcPrChange w:id="68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8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8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8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8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5" w:type="pct"/>
            <w:shd w:val="clear" w:color="auto" w:fill="auto"/>
            <w:hideMark/>
            <w:tcPrChange w:id="69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9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69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9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69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69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65" w:type="pct"/>
            <w:shd w:val="clear" w:color="auto" w:fill="auto"/>
            <w:hideMark/>
            <w:tcPrChange w:id="69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69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69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69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0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5" w:type="pct"/>
            <w:shd w:val="clear" w:color="auto" w:fill="auto"/>
            <w:hideMark/>
            <w:tcPrChange w:id="70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0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0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0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0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5" w:type="pct"/>
            <w:shd w:val="clear" w:color="auto" w:fill="auto"/>
            <w:hideMark/>
            <w:tcPrChange w:id="70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0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1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1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1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5" w:type="pct"/>
            <w:shd w:val="clear" w:color="auto" w:fill="auto"/>
            <w:hideMark/>
            <w:tcPrChange w:id="71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1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1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1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1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5" w:type="pct"/>
            <w:shd w:val="clear" w:color="auto" w:fill="auto"/>
            <w:hideMark/>
            <w:tcPrChange w:id="72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2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2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2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2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5" w:type="pct"/>
            <w:shd w:val="clear" w:color="auto" w:fill="auto"/>
            <w:hideMark/>
            <w:tcPrChange w:id="72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2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2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2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3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3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5" w:type="pct"/>
            <w:shd w:val="clear" w:color="auto" w:fill="auto"/>
            <w:hideMark/>
            <w:tcPrChange w:id="73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3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3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3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3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3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5" w:type="pct"/>
            <w:shd w:val="clear" w:color="auto" w:fill="auto"/>
            <w:hideMark/>
            <w:tcPrChange w:id="73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3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74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4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4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4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5" w:type="pct"/>
            <w:shd w:val="clear" w:color="auto" w:fill="auto"/>
            <w:hideMark/>
            <w:tcPrChange w:id="74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4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4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4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4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4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75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5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5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5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5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5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5" w:type="pct"/>
            <w:shd w:val="clear" w:color="auto" w:fill="auto"/>
            <w:hideMark/>
            <w:tcPrChange w:id="75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5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5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5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6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6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5" w:type="pct"/>
            <w:shd w:val="clear" w:color="auto" w:fill="auto"/>
            <w:hideMark/>
            <w:tcPrChange w:id="76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6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6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6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6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6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76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6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7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7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7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7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5" w:type="pct"/>
            <w:shd w:val="clear" w:color="auto" w:fill="auto"/>
            <w:hideMark/>
            <w:tcPrChange w:id="77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5" w:type="pct"/>
            <w:shd w:val="clear" w:color="auto" w:fill="auto"/>
            <w:hideMark/>
            <w:tcPrChange w:id="7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8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8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8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8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5" w:type="pct"/>
            <w:shd w:val="clear" w:color="auto" w:fill="auto"/>
            <w:hideMark/>
            <w:tcPrChange w:id="78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54651">
        <w:tc>
          <w:tcPr>
            <w:tcW w:w="753" w:type="pct"/>
            <w:vMerge w:val="restart"/>
            <w:shd w:val="clear" w:color="auto" w:fill="auto"/>
            <w:hideMark/>
            <w:tcPrChange w:id="787" w:author="Yugin Vitaly" w:date="2016-03-11T19:34:00Z">
              <w:tcPr>
                <w:tcW w:w="752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78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78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79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7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5" w:type="pct"/>
            <w:shd w:val="clear" w:color="auto" w:fill="auto"/>
            <w:hideMark/>
            <w:tcPrChange w:id="79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tcPrChange w:id="793" w:author="Yugin Vitaly" w:date="2016-03-11T19:34:00Z">
              <w:tcPr>
                <w:tcW w:w="752" w:type="pct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79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3"/>
            <w:shd w:val="clear" w:color="auto" w:fill="auto"/>
            <w:tcPrChange w:id="79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79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79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5" w:type="pct"/>
            <w:shd w:val="clear" w:color="auto" w:fill="auto"/>
            <w:tcPrChange w:id="79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79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0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0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0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5" w:type="pct"/>
            <w:shd w:val="clear" w:color="auto" w:fill="auto"/>
            <w:hideMark/>
            <w:tcPrChange w:id="80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80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0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0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0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5" w:type="pct"/>
            <w:shd w:val="clear" w:color="auto" w:fill="auto"/>
            <w:hideMark/>
            <w:tcPrChange w:id="81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8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5" w:type="pct"/>
            <w:shd w:val="clear" w:color="auto" w:fill="auto"/>
            <w:hideMark/>
            <w:tcPrChange w:id="8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81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818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3"/>
            <w:shd w:val="clear" w:color="auto" w:fill="auto"/>
            <w:tcPrChange w:id="819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tcPrChange w:id="820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2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5" w:type="pct"/>
            <w:shd w:val="clear" w:color="auto" w:fill="auto"/>
            <w:tcPrChange w:id="82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823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824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825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3"/>
            <w:shd w:val="clear" w:color="auto" w:fill="auto"/>
            <w:tcPrChange w:id="826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tcPrChange w:id="82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2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5" w:type="pct"/>
            <w:shd w:val="clear" w:color="auto" w:fill="auto"/>
            <w:tcPrChange w:id="829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830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831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</w:t>
            </w:r>
            <w:r w:rsidRPr="00AF379C">
              <w:rPr>
                <w:sz w:val="20"/>
              </w:rPr>
              <w:lastRenderedPageBreak/>
              <w:t>gs</w:t>
            </w:r>
          </w:p>
        </w:tc>
        <w:tc>
          <w:tcPr>
            <w:tcW w:w="207" w:type="pct"/>
            <w:gridSpan w:val="3"/>
            <w:shd w:val="clear" w:color="auto" w:fill="auto"/>
            <w:tcPrChange w:id="832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512" w:type="pct"/>
            <w:gridSpan w:val="4"/>
            <w:shd w:val="clear" w:color="auto" w:fill="auto"/>
            <w:tcPrChange w:id="83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3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План исполнения контракта за </w:t>
            </w:r>
            <w:r w:rsidRPr="00AF379C">
              <w:rPr>
                <w:sz w:val="20"/>
              </w:rPr>
              <w:lastRenderedPageBreak/>
              <w:t>счет внебюджетных средств</w:t>
            </w:r>
          </w:p>
        </w:tc>
        <w:tc>
          <w:tcPr>
            <w:tcW w:w="1365" w:type="pct"/>
            <w:shd w:val="clear" w:color="auto" w:fill="auto"/>
            <w:tcPrChange w:id="83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836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37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38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39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4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841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842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43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44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45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4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5" w:type="pct"/>
            <w:shd w:val="clear" w:color="auto" w:fill="auto"/>
            <w:hideMark/>
            <w:tcPrChange w:id="847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3" w:type="pct"/>
            <w:shd w:val="clear" w:color="auto" w:fill="auto"/>
            <w:hideMark/>
            <w:tcPrChange w:id="848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49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50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51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  <w:tcPrChange w:id="852" w:author="Yugin Vitaly" w:date="2016-03-11T19:34:00Z">
              <w:tcPr>
                <w:tcW w:w="140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2"/>
            <w:shd w:val="clear" w:color="auto" w:fill="auto"/>
            <w:hideMark/>
            <w:tcPrChange w:id="853" w:author="Yugin Vitaly" w:date="2016-03-11T19:34:00Z">
              <w:tcPr>
                <w:tcW w:w="1369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854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855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856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857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85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5" w:type="pct"/>
            <w:shd w:val="clear" w:color="auto" w:fill="auto"/>
            <w:hideMark/>
            <w:tcPrChange w:id="859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860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2" w:type="pct"/>
            <w:gridSpan w:val="2"/>
            <w:shd w:val="clear" w:color="auto" w:fill="auto"/>
            <w:tcPrChange w:id="861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tcPrChange w:id="862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86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86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86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866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2" w:type="pct"/>
            <w:gridSpan w:val="2"/>
            <w:shd w:val="clear" w:color="auto" w:fill="auto"/>
            <w:tcPrChange w:id="867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tcPrChange w:id="868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869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7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5" w:type="pct"/>
            <w:shd w:val="clear" w:color="auto" w:fill="auto"/>
            <w:tcPrChange w:id="871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63" w:type="pct"/>
            <w:gridSpan w:val="3"/>
            <w:vMerge w:val="restart"/>
            <w:shd w:val="clear" w:color="auto" w:fill="auto"/>
            <w:tcPrChange w:id="872" w:author="Yugin Vitaly" w:date="2016-03-11T19:34:00Z">
              <w:tcPr>
                <w:tcW w:w="762" w:type="pct"/>
                <w:gridSpan w:val="3"/>
                <w:vMerge w:val="restar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2" w:type="pct"/>
            <w:gridSpan w:val="2"/>
            <w:shd w:val="clear" w:color="auto" w:fill="auto"/>
            <w:tcPrChange w:id="873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2"/>
            <w:shd w:val="clear" w:color="auto" w:fill="auto"/>
            <w:tcPrChange w:id="874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875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7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5" w:type="pct"/>
            <w:shd w:val="clear" w:color="auto" w:fill="auto"/>
            <w:tcPrChange w:id="877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vMerge/>
            <w:shd w:val="clear" w:color="auto" w:fill="auto"/>
            <w:tcPrChange w:id="878" w:author="Yugin Vitaly" w:date="2016-03-11T19:34:00Z">
              <w:tcPr>
                <w:tcW w:w="762" w:type="pct"/>
                <w:gridSpan w:val="3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879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  <w:tcPrChange w:id="880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881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8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5" w:type="pct"/>
            <w:shd w:val="clear" w:color="auto" w:fill="auto"/>
            <w:tcPrChange w:id="883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884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885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2"/>
            <w:shd w:val="clear" w:color="auto" w:fill="auto"/>
            <w:tcPrChange w:id="886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88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88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5" w:type="pct"/>
            <w:shd w:val="clear" w:color="auto" w:fill="auto"/>
            <w:tcPrChange w:id="889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890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891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2"/>
            <w:shd w:val="clear" w:color="auto" w:fill="auto"/>
            <w:tcPrChange w:id="892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89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89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5" w:type="pct"/>
            <w:shd w:val="clear" w:color="auto" w:fill="auto"/>
            <w:tcPrChange w:id="89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896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2" w:type="pct"/>
            <w:gridSpan w:val="2"/>
            <w:shd w:val="clear" w:color="auto" w:fill="auto"/>
            <w:tcPrChange w:id="897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tcPrChange w:id="898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899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90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901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02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903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2"/>
            <w:shd w:val="clear" w:color="auto" w:fill="auto"/>
            <w:tcPrChange w:id="904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905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90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5" w:type="pct"/>
            <w:shd w:val="clear" w:color="auto" w:fill="auto"/>
            <w:tcPrChange w:id="907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08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909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2"/>
            <w:shd w:val="clear" w:color="auto" w:fill="auto"/>
            <w:tcPrChange w:id="910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911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91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5" w:type="pct"/>
            <w:shd w:val="clear" w:color="auto" w:fill="auto"/>
            <w:tcPrChange w:id="913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14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915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2"/>
            <w:shd w:val="clear" w:color="auto" w:fill="auto"/>
            <w:tcPrChange w:id="916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91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91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5" w:type="pct"/>
            <w:shd w:val="clear" w:color="auto" w:fill="auto"/>
            <w:tcPrChange w:id="919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20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2" w:type="pct"/>
            <w:gridSpan w:val="2"/>
            <w:shd w:val="clear" w:color="auto" w:fill="auto"/>
            <w:tcPrChange w:id="921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tcPrChange w:id="922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tcPrChange w:id="92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tcPrChange w:id="92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tcPrChange w:id="92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26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tcPrChange w:id="927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  <w:tcPrChange w:id="928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929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tcPrChange w:id="93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5" w:type="pct"/>
            <w:shd w:val="clear" w:color="auto" w:fill="auto"/>
            <w:tcPrChange w:id="931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32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tcPrChange w:id="933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  <w:tcPrChange w:id="934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935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4"/>
            <w:shd w:val="clear" w:color="auto" w:fill="auto"/>
            <w:tcPrChange w:id="93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5" w:type="pct"/>
            <w:shd w:val="clear" w:color="auto" w:fill="auto"/>
            <w:tcPrChange w:id="937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6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54651">
        <w:tc>
          <w:tcPr>
            <w:tcW w:w="1514" w:type="pct"/>
            <w:gridSpan w:val="5"/>
            <w:shd w:val="clear" w:color="auto" w:fill="auto"/>
            <w:tcPrChange w:id="938" w:author="Yugin Vitaly" w:date="2016-03-11T19:34:00Z">
              <w:tcPr>
                <w:tcW w:w="1513" w:type="pct"/>
                <w:gridSpan w:val="5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2"/>
            <w:shd w:val="clear" w:color="auto" w:fill="auto"/>
            <w:tcPrChange w:id="939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940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94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94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43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944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2"/>
            <w:shd w:val="clear" w:color="auto" w:fill="auto"/>
            <w:tcPrChange w:id="945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94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94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5" w:type="pct"/>
            <w:shd w:val="clear" w:color="auto" w:fill="auto"/>
            <w:tcPrChange w:id="94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3" w:type="pct"/>
            <w:gridSpan w:val="3"/>
            <w:shd w:val="clear" w:color="auto" w:fill="auto"/>
            <w:tcPrChange w:id="949" w:author="Yugin Vitaly" w:date="2016-03-11T19:34:00Z">
              <w:tcPr>
                <w:tcW w:w="76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  <w:tcPrChange w:id="950" w:author="Yugin Vitaly" w:date="2016-03-11T19:34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2"/>
            <w:shd w:val="clear" w:color="auto" w:fill="auto"/>
            <w:tcPrChange w:id="951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95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95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5" w:type="pct"/>
            <w:shd w:val="clear" w:color="auto" w:fill="auto"/>
            <w:tcPrChange w:id="95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5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5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5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5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96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6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96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6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6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5" w:type="pct"/>
            <w:shd w:val="clear" w:color="auto" w:fill="auto"/>
            <w:hideMark/>
            <w:tcPrChange w:id="96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6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96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6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7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5" w:type="pct"/>
            <w:shd w:val="clear" w:color="auto" w:fill="auto"/>
            <w:hideMark/>
            <w:tcPrChange w:id="97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7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7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7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7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7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5" w:type="pct"/>
            <w:shd w:val="clear" w:color="auto" w:fill="auto"/>
            <w:hideMark/>
            <w:tcPrChange w:id="97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7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8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8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8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8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5" w:type="pct"/>
            <w:shd w:val="clear" w:color="auto" w:fill="auto"/>
            <w:hideMark/>
            <w:tcPrChange w:id="98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8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8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8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8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8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5" w:type="pct"/>
            <w:shd w:val="clear" w:color="auto" w:fill="auto"/>
            <w:hideMark/>
            <w:tcPrChange w:id="99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9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9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9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99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99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5" w:type="pct"/>
            <w:shd w:val="clear" w:color="auto" w:fill="auto"/>
            <w:hideMark/>
            <w:tcPrChange w:id="99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99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99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99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0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100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0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0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0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0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5" w:type="pct"/>
            <w:shd w:val="clear" w:color="auto" w:fill="auto"/>
            <w:hideMark/>
            <w:tcPrChange w:id="100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0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1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1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1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5" w:type="pct"/>
            <w:shd w:val="clear" w:color="auto" w:fill="auto"/>
            <w:hideMark/>
            <w:tcPrChange w:id="101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1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1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1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1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5" w:type="pct"/>
            <w:shd w:val="clear" w:color="auto" w:fill="auto"/>
            <w:hideMark/>
            <w:tcPrChange w:id="102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2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2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2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2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5" w:type="pct"/>
            <w:shd w:val="clear" w:color="auto" w:fill="auto"/>
            <w:hideMark/>
            <w:tcPrChange w:id="102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2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2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2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3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3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5" w:type="pct"/>
            <w:shd w:val="clear" w:color="auto" w:fill="auto"/>
            <w:hideMark/>
            <w:tcPrChange w:id="103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3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3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3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3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3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5" w:type="pct"/>
            <w:shd w:val="clear" w:color="auto" w:fill="auto"/>
            <w:hideMark/>
            <w:tcPrChange w:id="103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3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4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04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04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04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04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4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4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4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4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4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5" w:type="pct"/>
            <w:shd w:val="clear" w:color="auto" w:fill="auto"/>
            <w:hideMark/>
            <w:tcPrChange w:id="105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5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5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5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5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5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5" w:type="pct"/>
            <w:shd w:val="clear" w:color="auto" w:fill="auto"/>
            <w:hideMark/>
            <w:tcPrChange w:id="105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5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5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05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6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6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06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54651">
        <w:tc>
          <w:tcPr>
            <w:tcW w:w="753" w:type="pct"/>
            <w:vMerge w:val="restart"/>
            <w:shd w:val="clear" w:color="auto" w:fill="auto"/>
            <w:hideMark/>
            <w:tcPrChange w:id="1063" w:author="Yugin Vitaly" w:date="2016-03-11T19:34:00Z">
              <w:tcPr>
                <w:tcW w:w="752" w:type="pct"/>
                <w:vMerge w:val="restart"/>
                <w:shd w:val="clear" w:color="auto" w:fill="auto"/>
                <w:hideMark/>
              </w:tcPr>
            </w:tcPrChange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06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6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6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17748A" w:rsidRDefault="00B25FA6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6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5" w:type="pct"/>
            <w:shd w:val="clear" w:color="auto" w:fill="auto"/>
            <w:hideMark/>
            <w:tcPrChange w:id="106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54651">
        <w:tc>
          <w:tcPr>
            <w:tcW w:w="753" w:type="pct"/>
            <w:vMerge/>
            <w:shd w:val="clear" w:color="auto" w:fill="auto"/>
            <w:hideMark/>
            <w:tcPrChange w:id="1069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7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7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7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17748A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7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B25FA6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</w:t>
            </w:r>
            <w:proofErr w:type="gramStart"/>
            <w:r w:rsidRPr="00B25FA6">
              <w:rPr>
                <w:sz w:val="20"/>
              </w:rPr>
              <w:t>ОК</w:t>
            </w:r>
            <w:proofErr w:type="gramEnd"/>
            <w:r w:rsidRPr="00B25FA6">
              <w:rPr>
                <w:sz w:val="20"/>
              </w:rPr>
              <w:t xml:space="preserve"> 034-2014)</w:t>
            </w:r>
          </w:p>
        </w:tc>
        <w:tc>
          <w:tcPr>
            <w:tcW w:w="1365" w:type="pct"/>
            <w:shd w:val="clear" w:color="auto" w:fill="auto"/>
            <w:hideMark/>
            <w:tcPrChange w:id="107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5" w:type="pct"/>
            <w:shd w:val="clear" w:color="auto" w:fill="auto"/>
            <w:hideMark/>
            <w:tcPrChange w:id="10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8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8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8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8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5" w:type="pct"/>
            <w:shd w:val="clear" w:color="auto" w:fill="auto"/>
            <w:hideMark/>
            <w:tcPrChange w:id="108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8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8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8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9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5" w:type="pct"/>
            <w:shd w:val="clear" w:color="auto" w:fill="auto"/>
            <w:hideMark/>
            <w:tcPrChange w:id="109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9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09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09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09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0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5" w:type="pct"/>
            <w:shd w:val="clear" w:color="auto" w:fill="auto"/>
            <w:hideMark/>
            <w:tcPrChange w:id="109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09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0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0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0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5" w:type="pct"/>
            <w:shd w:val="clear" w:color="auto" w:fill="auto"/>
            <w:hideMark/>
            <w:tcPrChange w:id="110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0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0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0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0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5" w:type="pct"/>
            <w:shd w:val="clear" w:color="auto" w:fill="auto"/>
            <w:hideMark/>
            <w:tcPrChange w:id="111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1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1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1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1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1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1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1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2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5" w:type="pct"/>
            <w:shd w:val="clear" w:color="auto" w:fill="auto"/>
            <w:hideMark/>
            <w:tcPrChange w:id="112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2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2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2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2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5" w:type="pct"/>
            <w:shd w:val="clear" w:color="auto" w:fill="auto"/>
            <w:hideMark/>
            <w:tcPrChange w:id="112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B25FA6" w:rsidRPr="001A4780" w:rsidTr="00154651">
        <w:tc>
          <w:tcPr>
            <w:tcW w:w="753" w:type="pct"/>
            <w:shd w:val="clear" w:color="auto" w:fill="auto"/>
            <w:hideMark/>
            <w:tcPrChange w:id="112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B25FA6" w:rsidRPr="00F21CA9" w:rsidRDefault="00B25FA6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3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13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13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1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13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54651">
        <w:tc>
          <w:tcPr>
            <w:tcW w:w="753" w:type="pct"/>
            <w:shd w:val="clear" w:color="auto" w:fill="auto"/>
            <w:hideMark/>
            <w:tcPrChange w:id="113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3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3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F21CA9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3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5" w:type="pct"/>
            <w:shd w:val="clear" w:color="auto" w:fill="auto"/>
            <w:hideMark/>
            <w:tcPrChange w:id="114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B25FA6" w:rsidRPr="001A4780" w:rsidTr="00154651">
        <w:tc>
          <w:tcPr>
            <w:tcW w:w="753" w:type="pct"/>
            <w:shd w:val="clear" w:color="auto" w:fill="auto"/>
            <w:hideMark/>
            <w:tcPrChange w:id="114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4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4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4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B25FA6" w:rsidRPr="00D96ED5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5" w:type="pct"/>
            <w:shd w:val="clear" w:color="auto" w:fill="auto"/>
            <w:hideMark/>
            <w:tcPrChange w:id="114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B25FA6" w:rsidRDefault="00B25FA6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4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4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14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15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1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15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5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5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5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5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5" w:type="pct"/>
            <w:shd w:val="clear" w:color="auto" w:fill="auto"/>
            <w:hideMark/>
            <w:tcPrChange w:id="115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5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6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6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6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5" w:type="pct"/>
            <w:shd w:val="clear" w:color="auto" w:fill="auto"/>
            <w:hideMark/>
            <w:tcPrChange w:id="116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lastRenderedPageBreak/>
              <w:t>Количество по заказчикам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6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6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16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16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16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17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7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7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17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7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7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17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7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7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7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8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8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5" w:type="pct"/>
            <w:shd w:val="clear" w:color="auto" w:fill="auto"/>
            <w:hideMark/>
            <w:tcPrChange w:id="118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8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18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8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8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8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5" w:type="pct"/>
            <w:shd w:val="clear" w:color="auto" w:fill="auto"/>
            <w:hideMark/>
            <w:tcPrChange w:id="118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8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9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9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9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9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119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19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19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19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19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1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5" w:type="pct"/>
            <w:shd w:val="clear" w:color="auto" w:fill="auto"/>
            <w:hideMark/>
            <w:tcPrChange w:id="120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3" w:type="pct"/>
            <w:shd w:val="clear" w:color="auto" w:fill="auto"/>
            <w:hideMark/>
            <w:tcPrChange w:id="120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20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20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3"/>
            <w:shd w:val="clear" w:color="auto" w:fill="auto"/>
            <w:hideMark/>
            <w:tcPrChange w:id="1204" w:author="Yugin Vitaly" w:date="2016-03-11T19:34:00Z">
              <w:tcPr>
                <w:tcW w:w="506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  <w:tcPrChange w:id="1205" w:author="Yugin Vitaly" w:date="2016-03-11T19:34:00Z">
              <w:tcPr>
                <w:tcW w:w="140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gridSpan w:val="3"/>
            <w:shd w:val="clear" w:color="auto" w:fill="auto"/>
            <w:hideMark/>
            <w:tcPrChange w:id="1206" w:author="Yugin Vitaly" w:date="2016-03-11T19:34:00Z">
              <w:tcPr>
                <w:tcW w:w="1375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20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20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20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21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2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5" w:type="pct"/>
            <w:shd w:val="clear" w:color="auto" w:fill="auto"/>
            <w:hideMark/>
            <w:tcPrChange w:id="121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21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21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21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21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21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21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 w:val="restart"/>
            <w:shd w:val="clear" w:color="auto" w:fill="auto"/>
            <w:hideMark/>
            <w:tcPrChange w:id="1219" w:author="Yugin Vitaly" w:date="2016-03-11T19:34:00Z">
              <w:tcPr>
                <w:tcW w:w="752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22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22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22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2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5" w:type="pct"/>
            <w:shd w:val="clear" w:color="auto" w:fill="auto"/>
            <w:hideMark/>
            <w:tcPrChange w:id="122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hideMark/>
            <w:tcPrChange w:id="1225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22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22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22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2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5" w:type="pct"/>
            <w:shd w:val="clear" w:color="auto" w:fill="auto"/>
            <w:hideMark/>
            <w:tcPrChange w:id="123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1231" w:author="Yugin Vitaly" w:date="2016-03-11T19:34:00Z"/>
        </w:trPr>
        <w:tc>
          <w:tcPr>
            <w:tcW w:w="5000" w:type="pct"/>
            <w:gridSpan w:val="16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1232" w:author="Yugin Vitaly" w:date="2016-03-11T19:34:00Z"/>
                <w:b/>
                <w:sz w:val="20"/>
              </w:rPr>
            </w:pPr>
            <w:del w:id="1233" w:author="Yugin Vitaly" w:date="2016-03-11T19:34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54651">
        <w:trPr>
          <w:del w:id="1234" w:author="Yugin Vitaly" w:date="2016-03-11T19:34:00Z"/>
        </w:trPr>
        <w:tc>
          <w:tcPr>
            <w:tcW w:w="755" w:type="pct"/>
            <w:gridSpan w:val="2"/>
            <w:shd w:val="clear" w:color="auto" w:fill="auto"/>
            <w:tcPrChange w:id="1235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1236" w:author="Yugin Vitaly" w:date="2016-03-11T19:34:00Z"/>
                <w:sz w:val="20"/>
              </w:rPr>
            </w:pPr>
            <w:del w:id="1237" w:author="Yugin Vitaly" w:date="2016-03-11T19:34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56" w:type="pct"/>
            <w:gridSpan w:val="2"/>
            <w:shd w:val="clear" w:color="auto" w:fill="auto"/>
            <w:tcPrChange w:id="1238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39" w:author="Yugin Vitaly" w:date="2016-03-11T19:34:00Z"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tcPrChange w:id="1240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41" w:author="Yugin Vitaly" w:date="2016-03-11T19:34:00Z"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124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43" w:author="Yugin Vitaly" w:date="2016-03-11T19:34:00Z"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124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45" w:author="Yugin Vitaly" w:date="2016-03-11T19:34:00Z"/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246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1247" w:author="Yugin Vitaly" w:date="2016-03-11T19:34:00Z"/>
                <w:sz w:val="20"/>
              </w:rPr>
            </w:pPr>
          </w:p>
        </w:tc>
      </w:tr>
      <w:tr w:rsidR="00EB3549" w:rsidDel="00154651" w:rsidTr="00154651">
        <w:trPr>
          <w:del w:id="1248" w:author="Yugin Vitaly" w:date="2016-03-11T19:34:00Z"/>
        </w:trPr>
        <w:tc>
          <w:tcPr>
            <w:tcW w:w="755" w:type="pct"/>
            <w:gridSpan w:val="2"/>
            <w:shd w:val="clear" w:color="auto" w:fill="auto"/>
            <w:tcPrChange w:id="1249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1250" w:author="Yugin Vitaly" w:date="2016-03-11T19:34:00Z"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251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52" w:author="Yugin Vitaly" w:date="2016-03-11T19:34:00Z"/>
                <w:sz w:val="20"/>
              </w:rPr>
            </w:pPr>
            <w:del w:id="1253" w:author="Yugin Vitaly" w:date="2016-03-11T19:34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207" w:type="pct"/>
            <w:gridSpan w:val="3"/>
            <w:shd w:val="clear" w:color="auto" w:fill="auto"/>
            <w:tcPrChange w:id="1254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55" w:author="Yugin Vitaly" w:date="2016-03-11T19:34:00Z"/>
                <w:sz w:val="20"/>
              </w:rPr>
            </w:pPr>
            <w:del w:id="1256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2" w:type="pct"/>
            <w:gridSpan w:val="4"/>
            <w:shd w:val="clear" w:color="auto" w:fill="auto"/>
            <w:tcPrChange w:id="125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58" w:author="Yugin Vitaly" w:date="2016-03-11T19:34:00Z"/>
                <w:sz w:val="20"/>
              </w:rPr>
            </w:pPr>
            <w:del w:id="1259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5" w:type="pct"/>
            <w:gridSpan w:val="4"/>
            <w:shd w:val="clear" w:color="auto" w:fill="auto"/>
            <w:tcPrChange w:id="126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61" w:author="Yugin Vitaly" w:date="2016-03-11T19:34:00Z"/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26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1263" w:author="Yugin Vitaly" w:date="2016-03-11T19:34:00Z"/>
                <w:sz w:val="20"/>
              </w:rPr>
            </w:pPr>
          </w:p>
        </w:tc>
      </w:tr>
      <w:tr w:rsidR="00EB3549" w:rsidDel="00154651" w:rsidTr="00154651">
        <w:trPr>
          <w:del w:id="1264" w:author="Yugin Vitaly" w:date="2016-03-11T19:34:00Z"/>
        </w:trPr>
        <w:tc>
          <w:tcPr>
            <w:tcW w:w="755" w:type="pct"/>
            <w:gridSpan w:val="2"/>
            <w:shd w:val="clear" w:color="auto" w:fill="auto"/>
            <w:tcPrChange w:id="1265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1266" w:author="Yugin Vitaly" w:date="2016-03-11T19:34:00Z"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267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68" w:author="Yugin Vitaly" w:date="2016-03-11T19:34:00Z"/>
                <w:sz w:val="20"/>
              </w:rPr>
            </w:pPr>
            <w:del w:id="1269" w:author="Yugin Vitaly" w:date="2016-03-11T19:34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207" w:type="pct"/>
            <w:gridSpan w:val="3"/>
            <w:shd w:val="clear" w:color="auto" w:fill="auto"/>
            <w:tcPrChange w:id="1270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71" w:author="Yugin Vitaly" w:date="2016-03-11T19:34:00Z"/>
                <w:sz w:val="20"/>
              </w:rPr>
            </w:pPr>
            <w:del w:id="1272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2" w:type="pct"/>
            <w:gridSpan w:val="4"/>
            <w:shd w:val="clear" w:color="auto" w:fill="auto"/>
            <w:tcPrChange w:id="127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274" w:author="Yugin Vitaly" w:date="2016-03-11T19:34:00Z"/>
                <w:sz w:val="20"/>
              </w:rPr>
            </w:pPr>
            <w:del w:id="1275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5" w:type="pct"/>
            <w:gridSpan w:val="4"/>
            <w:shd w:val="clear" w:color="auto" w:fill="auto"/>
            <w:tcPrChange w:id="127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1277" w:author="Yugin Vitaly" w:date="2016-03-11T19:34:00Z"/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27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1279" w:author="Yugin Vitaly" w:date="2016-03-11T19:34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6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280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gridSpan w:val="2"/>
            <w:shd w:val="clear" w:color="auto" w:fill="auto"/>
            <w:tcPrChange w:id="1281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tcPrChange w:id="1282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128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128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28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286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287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3"/>
            <w:shd w:val="clear" w:color="auto" w:fill="auto"/>
            <w:tcPrChange w:id="1288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289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129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5" w:type="pct"/>
            <w:shd w:val="clear" w:color="auto" w:fill="auto"/>
            <w:tcPrChange w:id="1291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292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293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3"/>
            <w:shd w:val="clear" w:color="auto" w:fill="auto"/>
            <w:tcPrChange w:id="1294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295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129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5" w:type="pct"/>
            <w:shd w:val="clear" w:color="auto" w:fill="auto"/>
            <w:tcPrChange w:id="1297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6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298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  <w:tcPrChange w:id="1299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tcPrChange w:id="1300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1301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130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303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755" w:type="pct"/>
            <w:gridSpan w:val="2"/>
            <w:vMerge w:val="restart"/>
            <w:shd w:val="clear" w:color="auto" w:fill="auto"/>
            <w:tcPrChange w:id="1304" w:author="Yugin Vitaly" w:date="2016-03-11T19:34:00Z">
              <w:tcPr>
                <w:tcW w:w="755" w:type="pct"/>
                <w:gridSpan w:val="2"/>
                <w:vMerge w:val="restart"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tcPrChange w:id="1305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3"/>
            <w:shd w:val="clear" w:color="auto" w:fill="auto"/>
            <w:tcPrChange w:id="1306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307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130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5" w:type="pct"/>
            <w:shd w:val="clear" w:color="auto" w:fill="auto"/>
            <w:tcPrChange w:id="1309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755" w:type="pct"/>
            <w:gridSpan w:val="2"/>
            <w:vMerge/>
            <w:shd w:val="clear" w:color="auto" w:fill="auto"/>
            <w:tcPrChange w:id="1310" w:author="Yugin Vitaly" w:date="2016-03-11T19:34:00Z">
              <w:tcPr>
                <w:tcW w:w="755" w:type="pct"/>
                <w:gridSpan w:val="2"/>
                <w:vMerge/>
                <w:shd w:val="clear" w:color="auto" w:fill="auto"/>
              </w:tcPr>
            </w:tcPrChange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11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3"/>
            <w:shd w:val="clear" w:color="auto" w:fill="auto"/>
            <w:tcPrChange w:id="1312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313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131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5" w:type="pct"/>
            <w:shd w:val="clear" w:color="auto" w:fill="auto"/>
            <w:tcPrChange w:id="1315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16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17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3"/>
            <w:shd w:val="clear" w:color="auto" w:fill="auto"/>
            <w:tcPrChange w:id="1318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319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  <w:tcPrChange w:id="132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5" w:type="pct"/>
            <w:shd w:val="clear" w:color="auto" w:fill="auto"/>
            <w:tcPrChange w:id="1321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22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23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3"/>
            <w:shd w:val="clear" w:color="auto" w:fill="auto"/>
            <w:tcPrChange w:id="1324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325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132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5" w:type="pct"/>
            <w:shd w:val="clear" w:color="auto" w:fill="auto"/>
            <w:tcPrChange w:id="1327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6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54651">
        <w:tc>
          <w:tcPr>
            <w:tcW w:w="1511" w:type="pct"/>
            <w:gridSpan w:val="4"/>
            <w:shd w:val="clear" w:color="auto" w:fill="auto"/>
            <w:tcPrChange w:id="1328" w:author="Yugin Vitaly" w:date="2016-03-11T19:34:00Z">
              <w:tcPr>
                <w:tcW w:w="1511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3"/>
            <w:shd w:val="clear" w:color="auto" w:fill="auto"/>
            <w:tcPrChange w:id="1329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1330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133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33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33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34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3"/>
            <w:shd w:val="clear" w:color="auto" w:fill="auto"/>
            <w:tcPrChange w:id="133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33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133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5" w:type="pct"/>
            <w:shd w:val="clear" w:color="auto" w:fill="auto"/>
            <w:tcPrChange w:id="133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39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40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3"/>
            <w:shd w:val="clear" w:color="auto" w:fill="auto"/>
            <w:tcPrChange w:id="134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34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134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5" w:type="pct"/>
            <w:shd w:val="clear" w:color="auto" w:fill="auto"/>
            <w:tcPrChange w:id="134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45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  <w:tcPrChange w:id="1346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tcPrChange w:id="1347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tcPrChange w:id="1348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134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350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755" w:type="pct"/>
            <w:gridSpan w:val="2"/>
            <w:vMerge w:val="restart"/>
            <w:shd w:val="clear" w:color="auto" w:fill="auto"/>
            <w:tcPrChange w:id="1351" w:author="Yugin Vitaly" w:date="2016-03-11T19:34:00Z">
              <w:tcPr>
                <w:tcW w:w="755" w:type="pct"/>
                <w:gridSpan w:val="2"/>
                <w:vMerge w:val="restart"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tcPrChange w:id="1352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gridSpan w:val="2"/>
            <w:shd w:val="clear" w:color="auto" w:fill="auto"/>
            <w:tcPrChange w:id="1353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tcPrChange w:id="1354" w:author="Yugin Vitaly" w:date="2016-03-11T19:34:00Z">
              <w:tcPr>
                <w:tcW w:w="505" w:type="pct"/>
                <w:gridSpan w:val="3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  <w:tcPrChange w:id="1355" w:author="Yugin Vitaly" w:date="2016-03-11T19:34:00Z">
              <w:tcPr>
                <w:tcW w:w="1401" w:type="pct"/>
                <w:gridSpan w:val="3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79" w:type="pct"/>
            <w:gridSpan w:val="4"/>
            <w:shd w:val="clear" w:color="auto" w:fill="auto"/>
            <w:tcPrChange w:id="1356" w:author="Yugin Vitaly" w:date="2016-03-11T19:34:00Z">
              <w:tcPr>
                <w:tcW w:w="1380" w:type="pct"/>
                <w:gridSpan w:val="4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755" w:type="pct"/>
            <w:gridSpan w:val="2"/>
            <w:vMerge/>
            <w:shd w:val="clear" w:color="auto" w:fill="auto"/>
            <w:tcPrChange w:id="1357" w:author="Yugin Vitaly" w:date="2016-03-11T19:34:00Z">
              <w:tcPr>
                <w:tcW w:w="755" w:type="pct"/>
                <w:gridSpan w:val="2"/>
                <w:vMerge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58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  <w:tcPrChange w:id="1359" w:author="Yugin Vitaly" w:date="2016-03-11T19:34:00Z">
              <w:tcPr>
                <w:tcW w:w="204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  <w:tcPrChange w:id="1360" w:author="Yugin Vitaly" w:date="2016-03-11T19:34:00Z">
              <w:tcPr>
                <w:tcW w:w="505" w:type="pct"/>
                <w:gridSpan w:val="3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  <w:tcPrChange w:id="1361" w:author="Yugin Vitaly" w:date="2016-03-11T19:34:00Z">
              <w:tcPr>
                <w:tcW w:w="1401" w:type="pct"/>
                <w:gridSpan w:val="3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79" w:type="pct"/>
            <w:gridSpan w:val="4"/>
            <w:shd w:val="clear" w:color="auto" w:fill="auto"/>
            <w:tcPrChange w:id="1362" w:author="Yugin Vitaly" w:date="2016-03-11T19:34:00Z">
              <w:tcPr>
                <w:tcW w:w="1380" w:type="pct"/>
                <w:gridSpan w:val="4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63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64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3"/>
            <w:shd w:val="clear" w:color="auto" w:fill="auto"/>
            <w:tcPrChange w:id="136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tcPrChange w:id="136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  <w:tcPrChange w:id="136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5" w:type="pct"/>
            <w:shd w:val="clear" w:color="auto" w:fill="auto"/>
            <w:tcPrChange w:id="136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5" w:type="pct"/>
            <w:gridSpan w:val="2"/>
            <w:shd w:val="clear" w:color="auto" w:fill="auto"/>
            <w:tcPrChange w:id="1369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tcPrChange w:id="1370" w:author="Yugin Vitaly" w:date="2016-03-11T19:34:00Z">
              <w:tcPr>
                <w:tcW w:w="755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3"/>
            <w:shd w:val="clear" w:color="auto" w:fill="auto"/>
            <w:tcPrChange w:id="137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37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137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5" w:type="pct"/>
            <w:shd w:val="clear" w:color="auto" w:fill="auto"/>
            <w:tcPrChange w:id="137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3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3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3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3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3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3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38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38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38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38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3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38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38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38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38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39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3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5" w:type="pct"/>
            <w:shd w:val="clear" w:color="auto" w:fill="auto"/>
            <w:hideMark/>
            <w:tcPrChange w:id="139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39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39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39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39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3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5" w:type="pct"/>
            <w:shd w:val="clear" w:color="auto" w:fill="auto"/>
            <w:hideMark/>
            <w:tcPrChange w:id="139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39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0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40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40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4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5" w:type="pct"/>
            <w:shd w:val="clear" w:color="auto" w:fill="auto"/>
            <w:hideMark/>
            <w:tcPrChange w:id="140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40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40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40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40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4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41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41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41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41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41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4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41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724833" w:rsidRDefault="00D96928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41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1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41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42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4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5" w:type="pct"/>
            <w:shd w:val="clear" w:color="auto" w:fill="auto"/>
            <w:hideMark/>
            <w:tcPrChange w:id="142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42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2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42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42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4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5" w:type="pct"/>
            <w:shd w:val="clear" w:color="auto" w:fill="auto"/>
            <w:hideMark/>
            <w:tcPrChange w:id="142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42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3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43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43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4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5" w:type="pct"/>
            <w:shd w:val="clear" w:color="auto" w:fill="auto"/>
            <w:hideMark/>
            <w:tcPrChange w:id="143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35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436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37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38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39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hideMark/>
            <w:tcPrChange w:id="1440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41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442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43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44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45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hideMark/>
            <w:tcPrChange w:id="1446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47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448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49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50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51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hideMark/>
            <w:tcPrChange w:id="1452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tcPrChange w:id="1453" w:author="Yugin Vitaly" w:date="2016-03-11T19:34:00Z">
              <w:tcPr>
                <w:tcW w:w="752" w:type="pct"/>
                <w:shd w:val="clear" w:color="auto" w:fill="auto"/>
                <w:vAlign w:val="center"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45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tcPrChange w:id="1455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tcPrChange w:id="1456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tcPrChange w:id="1457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5" w:type="pct"/>
            <w:shd w:val="clear" w:color="auto" w:fill="auto"/>
            <w:vAlign w:val="center"/>
            <w:tcPrChange w:id="1458" w:author="Yugin Vitaly" w:date="2016-03-11T19:34:00Z">
              <w:tcPr>
                <w:tcW w:w="1366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59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6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61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62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63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464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tcPrChange w:id="1465" w:author="Yugin Vitaly" w:date="2016-03-11T19:34:00Z">
              <w:tcPr>
                <w:tcW w:w="752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466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tcPrChange w:id="1467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tcPrChange w:id="1468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tcPrChange w:id="1469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5" w:type="pct"/>
            <w:shd w:val="clear" w:color="auto" w:fill="auto"/>
            <w:vAlign w:val="center"/>
            <w:tcPrChange w:id="1470" w:author="Yugin Vitaly" w:date="2016-03-11T19:34:00Z">
              <w:tcPr>
                <w:tcW w:w="1366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71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7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73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74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75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476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 w:val="restart"/>
            <w:shd w:val="clear" w:color="auto" w:fill="auto"/>
            <w:vAlign w:val="center"/>
            <w:hideMark/>
            <w:tcPrChange w:id="1477" w:author="Yugin Vitaly" w:date="2016-03-11T19:34:00Z">
              <w:tcPr>
                <w:tcW w:w="752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47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79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80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81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482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vAlign w:val="center"/>
            <w:hideMark/>
            <w:tcPrChange w:id="1483" w:author="Yugin Vitaly" w:date="2016-03-11T19:34:00Z">
              <w:tcPr>
                <w:tcW w:w="752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8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85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86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87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488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vAlign w:val="center"/>
            <w:tcPrChange w:id="1489" w:author="Yugin Vitaly" w:date="2016-03-11T19:34:00Z">
              <w:tcPr>
                <w:tcW w:w="752" w:type="pct"/>
                <w:vMerge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490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3"/>
            <w:shd w:val="clear" w:color="auto" w:fill="auto"/>
            <w:tcPrChange w:id="149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149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tcPrChange w:id="149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5" w:type="pct"/>
            <w:shd w:val="clear" w:color="auto" w:fill="auto"/>
            <w:tcPrChange w:id="149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495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49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497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498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499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500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501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502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503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504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505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hideMark/>
            <w:tcPrChange w:id="1506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507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508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509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510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511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5" w:type="pct"/>
            <w:shd w:val="clear" w:color="auto" w:fill="auto"/>
            <w:vAlign w:val="center"/>
            <w:hideMark/>
            <w:tcPrChange w:id="1512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513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  <w:tcPrChange w:id="1514" w:author="Yugin Vitaly" w:date="2016-03-11T19:34:00Z">
              <w:tcPr>
                <w:tcW w:w="759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515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516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517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hideMark/>
            <w:tcPrChange w:id="1518" w:author="Yugin Vitaly" w:date="2016-03-11T19:34:00Z">
              <w:tcPr>
                <w:tcW w:w="1366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vAlign w:val="center"/>
            <w:hideMark/>
            <w:tcPrChange w:id="1519" w:author="Yugin Vitaly" w:date="2016-03-11T19:34:00Z">
              <w:tcPr>
                <w:tcW w:w="752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2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3"/>
            <w:shd w:val="clear" w:color="auto" w:fill="auto"/>
            <w:vAlign w:val="center"/>
            <w:hideMark/>
            <w:tcPrChange w:id="1521" w:author="Yugin Vitaly" w:date="2016-03-11T19:34:00Z">
              <w:tcPr>
                <w:tcW w:w="20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  <w:tcPrChange w:id="1522" w:author="Yugin Vitaly" w:date="2016-03-11T19:34:00Z">
              <w:tcPr>
                <w:tcW w:w="512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5" w:type="pct"/>
            <w:shd w:val="clear" w:color="auto" w:fill="auto"/>
            <w:hideMark/>
            <w:tcPrChange w:id="152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2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2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2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2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5" w:type="pct"/>
            <w:shd w:val="clear" w:color="auto" w:fill="auto"/>
            <w:hideMark/>
            <w:tcPrChange w:id="153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3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3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3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3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5" w:type="pct"/>
            <w:shd w:val="clear" w:color="auto" w:fill="auto"/>
            <w:hideMark/>
            <w:tcPrChange w:id="153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3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3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3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4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4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5" w:type="pct"/>
            <w:shd w:val="clear" w:color="auto" w:fill="auto"/>
            <w:hideMark/>
            <w:tcPrChange w:id="154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4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4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4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4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4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5" w:type="pct"/>
            <w:shd w:val="clear" w:color="auto" w:fill="auto"/>
            <w:hideMark/>
            <w:tcPrChange w:id="154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4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5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5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5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5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5" w:type="pct"/>
            <w:shd w:val="clear" w:color="auto" w:fill="auto"/>
            <w:hideMark/>
            <w:tcPrChange w:id="155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5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5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55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55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5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56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 w:val="restart"/>
            <w:shd w:val="clear" w:color="auto" w:fill="auto"/>
            <w:vAlign w:val="center"/>
            <w:hideMark/>
            <w:tcPrChange w:id="1561" w:author="Yugin Vitaly" w:date="2016-03-11T19:34:00Z">
              <w:tcPr>
                <w:tcW w:w="752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6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6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6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5" w:type="pct"/>
            <w:shd w:val="clear" w:color="auto" w:fill="auto"/>
            <w:hideMark/>
            <w:tcPrChange w:id="156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hideMark/>
            <w:tcPrChange w:id="1567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6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6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7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5" w:type="pct"/>
            <w:shd w:val="clear" w:color="auto" w:fill="auto"/>
            <w:hideMark/>
            <w:tcPrChange w:id="157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hideMark/>
            <w:tcPrChange w:id="1573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7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7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7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7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5" w:type="pct"/>
            <w:shd w:val="clear" w:color="auto" w:fill="auto"/>
            <w:hideMark/>
            <w:tcPrChange w:id="157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hideMark/>
            <w:tcPrChange w:id="1579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8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8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8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8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5" w:type="pct"/>
            <w:shd w:val="clear" w:color="auto" w:fill="auto"/>
            <w:hideMark/>
            <w:tcPrChange w:id="158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lastRenderedPageBreak/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8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8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58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58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58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59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9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59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59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59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59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5" w:type="pct"/>
            <w:shd w:val="clear" w:color="auto" w:fill="auto"/>
            <w:hideMark/>
            <w:tcPrChange w:id="159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59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59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59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60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6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60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 w:val="restart"/>
            <w:shd w:val="clear" w:color="auto" w:fill="auto"/>
            <w:vAlign w:val="center"/>
            <w:hideMark/>
            <w:tcPrChange w:id="1603" w:author="Yugin Vitaly" w:date="2016-03-11T19:34:00Z">
              <w:tcPr>
                <w:tcW w:w="752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60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0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0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5" w:type="pct"/>
            <w:shd w:val="clear" w:color="auto" w:fill="auto"/>
            <w:hideMark/>
            <w:tcPrChange w:id="160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vMerge/>
            <w:shd w:val="clear" w:color="auto" w:fill="auto"/>
            <w:hideMark/>
            <w:tcPrChange w:id="1609" w:author="Yugin Vitaly" w:date="2016-03-11T19:34:00Z">
              <w:tcPr>
                <w:tcW w:w="752" w:type="pct"/>
                <w:vMerge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1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1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1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5" w:type="pct"/>
            <w:shd w:val="clear" w:color="auto" w:fill="auto"/>
            <w:hideMark/>
            <w:tcPrChange w:id="161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1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61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61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61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6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62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2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2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2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2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5" w:type="pct"/>
            <w:shd w:val="clear" w:color="auto" w:fill="auto"/>
            <w:hideMark/>
            <w:tcPrChange w:id="162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2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2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2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3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3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5" w:type="pct"/>
            <w:shd w:val="clear" w:color="auto" w:fill="auto"/>
            <w:hideMark/>
            <w:tcPrChange w:id="163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3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63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3"/>
            <w:shd w:val="clear" w:color="auto" w:fill="auto"/>
            <w:tcPrChange w:id="163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63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4"/>
            <w:shd w:val="clear" w:color="auto" w:fill="auto"/>
            <w:tcPrChange w:id="163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5" w:type="pct"/>
            <w:shd w:val="clear" w:color="auto" w:fill="auto"/>
            <w:tcPrChange w:id="163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3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640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3"/>
            <w:shd w:val="clear" w:color="auto" w:fill="auto"/>
            <w:tcPrChange w:id="164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64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tcPrChange w:id="164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5" w:type="pct"/>
            <w:shd w:val="clear" w:color="auto" w:fill="auto"/>
            <w:tcPrChange w:id="164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45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646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3"/>
            <w:shd w:val="clear" w:color="auto" w:fill="auto"/>
            <w:tcPrChange w:id="1647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tcPrChange w:id="1648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4A5F56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tcPrChange w:id="164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5" w:type="pct"/>
            <w:shd w:val="clear" w:color="auto" w:fill="auto"/>
            <w:tcPrChange w:id="1650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51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652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653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654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65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656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5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5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5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6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6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5" w:type="pct"/>
            <w:shd w:val="clear" w:color="auto" w:fill="auto"/>
            <w:hideMark/>
            <w:tcPrChange w:id="166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63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64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65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66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6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5" w:type="pct"/>
            <w:shd w:val="clear" w:color="auto" w:fill="auto"/>
            <w:hideMark/>
            <w:tcPrChange w:id="1668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69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70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71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72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7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5" w:type="pct"/>
            <w:shd w:val="clear" w:color="auto" w:fill="auto"/>
            <w:hideMark/>
            <w:tcPrChange w:id="1674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675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  <w:tcPrChange w:id="1676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3"/>
            <w:shd w:val="clear" w:color="auto" w:fill="auto"/>
            <w:hideMark/>
            <w:tcPrChange w:id="1677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  <w:tcPrChange w:id="1678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6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5" w:type="pct"/>
            <w:shd w:val="clear" w:color="auto" w:fill="auto"/>
            <w:hideMark/>
            <w:tcPrChange w:id="1680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81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682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3"/>
            <w:shd w:val="clear" w:color="auto" w:fill="auto"/>
            <w:tcPrChange w:id="1683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1684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4"/>
            <w:shd w:val="clear" w:color="auto" w:fill="auto"/>
            <w:tcPrChange w:id="1685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5" w:type="pct"/>
            <w:shd w:val="clear" w:color="auto" w:fill="auto"/>
            <w:tcPrChange w:id="1686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6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8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9" w:type="pct"/>
            <w:gridSpan w:val="3"/>
            <w:shd w:val="clear" w:color="auto" w:fill="auto"/>
            <w:tcPrChange w:id="1688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tcPrChange w:id="1689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  <w:tcPrChange w:id="1690" w:author="Yugin Vitaly" w:date="2016-03-11T19:34:00Z">
              <w:tcPr>
                <w:tcW w:w="47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8" w:type="pct"/>
            <w:gridSpan w:val="7"/>
            <w:shd w:val="clear" w:color="auto" w:fill="auto"/>
            <w:tcPrChange w:id="1691" w:author="Yugin Vitaly" w:date="2016-03-11T19:34:00Z">
              <w:tcPr>
                <w:tcW w:w="1438" w:type="pct"/>
                <w:gridSpan w:val="7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tcPrChange w:id="1692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9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69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3"/>
            <w:shd w:val="clear" w:color="auto" w:fill="auto"/>
            <w:tcPrChange w:id="169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tcPrChange w:id="1696" w:author="Yugin Vitaly" w:date="2016-03-11T19:34:00Z">
              <w:tcPr>
                <w:tcW w:w="479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8" w:type="pct"/>
            <w:gridSpan w:val="7"/>
            <w:shd w:val="clear" w:color="auto" w:fill="auto"/>
            <w:tcPrChange w:id="1697" w:author="Yugin Vitaly" w:date="2016-03-11T19:34:00Z">
              <w:tcPr>
                <w:tcW w:w="1438" w:type="pct"/>
                <w:gridSpan w:val="7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5" w:type="pct"/>
            <w:shd w:val="clear" w:color="auto" w:fill="auto"/>
            <w:tcPrChange w:id="169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69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00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3"/>
            <w:shd w:val="clear" w:color="auto" w:fill="auto"/>
            <w:tcPrChange w:id="170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tcPrChange w:id="1702" w:author="Yugin Vitaly" w:date="2016-03-11T19:34:00Z">
              <w:tcPr>
                <w:tcW w:w="47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8" w:type="pct"/>
            <w:gridSpan w:val="7"/>
            <w:shd w:val="clear" w:color="auto" w:fill="auto"/>
            <w:tcPrChange w:id="1703" w:author="Yugin Vitaly" w:date="2016-03-11T19:34:00Z">
              <w:tcPr>
                <w:tcW w:w="1438" w:type="pct"/>
                <w:gridSpan w:val="7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5" w:type="pct"/>
            <w:shd w:val="clear" w:color="auto" w:fill="auto"/>
            <w:tcPrChange w:id="170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705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06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3"/>
            <w:shd w:val="clear" w:color="auto" w:fill="auto"/>
            <w:tcPrChange w:id="1707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tcPrChange w:id="1708" w:author="Yugin Vitaly" w:date="2016-03-11T19:34:00Z">
              <w:tcPr>
                <w:tcW w:w="479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8" w:type="pct"/>
            <w:gridSpan w:val="7"/>
            <w:shd w:val="clear" w:color="auto" w:fill="auto"/>
            <w:tcPrChange w:id="1709" w:author="Yugin Vitaly" w:date="2016-03-11T19:34:00Z">
              <w:tcPr>
                <w:tcW w:w="1438" w:type="pct"/>
                <w:gridSpan w:val="7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5" w:type="pct"/>
            <w:shd w:val="clear" w:color="auto" w:fill="auto"/>
            <w:tcPrChange w:id="1710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711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12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3"/>
            <w:shd w:val="clear" w:color="auto" w:fill="auto"/>
            <w:tcPrChange w:id="1713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tcPrChange w:id="1714" w:author="Yugin Vitaly" w:date="2016-03-11T19:34:00Z">
              <w:tcPr>
                <w:tcW w:w="47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8" w:type="pct"/>
            <w:gridSpan w:val="7"/>
            <w:shd w:val="clear" w:color="auto" w:fill="auto"/>
            <w:tcPrChange w:id="1715" w:author="Yugin Vitaly" w:date="2016-03-11T19:34:00Z">
              <w:tcPr>
                <w:tcW w:w="1438" w:type="pct"/>
                <w:gridSpan w:val="7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5" w:type="pct"/>
            <w:shd w:val="clear" w:color="auto" w:fill="auto"/>
            <w:tcPrChange w:id="1716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6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hideMark/>
            <w:tcPrChange w:id="1717" w:author="Yugin Vitaly" w:date="2016-03-11T19:34:00Z">
              <w:tcPr>
                <w:tcW w:w="752" w:type="pct"/>
                <w:shd w:val="clear" w:color="auto" w:fill="auto"/>
                <w:hideMark/>
              </w:tcPr>
            </w:tcPrChange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lastRenderedPageBreak/>
              <w:t>discussionResult</w:t>
            </w:r>
          </w:p>
        </w:tc>
        <w:tc>
          <w:tcPr>
            <w:tcW w:w="759" w:type="pct"/>
            <w:gridSpan w:val="3"/>
            <w:shd w:val="clear" w:color="auto" w:fill="auto"/>
            <w:hideMark/>
            <w:tcPrChange w:id="1718" w:author="Yugin Vitaly" w:date="2016-03-11T19:34:00Z">
              <w:tcPr>
                <w:tcW w:w="759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3"/>
            <w:shd w:val="clear" w:color="auto" w:fill="auto"/>
            <w:hideMark/>
            <w:tcPrChange w:id="1719" w:author="Yugin Vitaly" w:date="2016-03-11T19:34:00Z">
              <w:tcPr>
                <w:tcW w:w="20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  <w:tcPrChange w:id="1720" w:author="Yugin Vitaly" w:date="2016-03-11T19:34:00Z">
              <w:tcPr>
                <w:tcW w:w="512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17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5" w:type="pct"/>
            <w:shd w:val="clear" w:color="auto" w:fill="auto"/>
            <w:hideMark/>
            <w:tcPrChange w:id="1722" w:author="Yugin Vitaly" w:date="2016-03-11T19:34:00Z">
              <w:tcPr>
                <w:tcW w:w="136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72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24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3"/>
            <w:shd w:val="clear" w:color="auto" w:fill="auto"/>
            <w:tcPrChange w:id="1725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1726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tcPrChange w:id="172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5" w:type="pct"/>
            <w:shd w:val="clear" w:color="auto" w:fill="auto"/>
            <w:tcPrChange w:id="1728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72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30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3"/>
            <w:shd w:val="clear" w:color="auto" w:fill="auto"/>
            <w:tcPrChange w:id="1731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1732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tcPrChange w:id="173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5" w:type="pct"/>
            <w:shd w:val="clear" w:color="auto" w:fill="auto"/>
            <w:tcPrChange w:id="1734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3" w:type="pct"/>
            <w:shd w:val="clear" w:color="auto" w:fill="auto"/>
            <w:tcPrChange w:id="1735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tcPrChange w:id="1736" w:author="Yugin Vitaly" w:date="2016-03-11T19:34:00Z">
              <w:tcPr>
                <w:tcW w:w="759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3"/>
            <w:shd w:val="clear" w:color="auto" w:fill="auto"/>
            <w:tcPrChange w:id="1737" w:author="Yugin Vitaly" w:date="2016-03-11T19:34:00Z">
              <w:tcPr>
                <w:tcW w:w="20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tcPrChange w:id="1738" w:author="Yugin Vitaly" w:date="2016-03-11T19:34:00Z">
              <w:tcPr>
                <w:tcW w:w="512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4"/>
            <w:shd w:val="clear" w:color="auto" w:fill="auto"/>
            <w:tcPrChange w:id="173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5" w:type="pct"/>
            <w:shd w:val="clear" w:color="auto" w:fill="auto"/>
            <w:tcPrChange w:id="1740" w:author="Yugin Vitaly" w:date="2016-03-11T19:34:00Z">
              <w:tcPr>
                <w:tcW w:w="136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1741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174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6"/>
        <w:gridCol w:w="13"/>
        <w:gridCol w:w="1575"/>
        <w:gridCol w:w="433"/>
        <w:gridCol w:w="1004"/>
        <w:gridCol w:w="61"/>
        <w:gridCol w:w="15"/>
        <w:gridCol w:w="2930"/>
        <w:gridCol w:w="15"/>
        <w:gridCol w:w="15"/>
        <w:gridCol w:w="19"/>
        <w:gridCol w:w="2838"/>
      </w:tblGrid>
      <w:tr w:rsidR="008A09D2" w:rsidRPr="001A4780" w:rsidTr="00E71A24">
        <w:trPr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71A24">
        <w:trPr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71A24">
        <w:trPr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84CBF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</w:t>
            </w:r>
            <w:proofErr w:type="gramStart"/>
            <w:r w:rsidRPr="00F84CBF">
              <w:rPr>
                <w:sz w:val="20"/>
              </w:rPr>
              <w:t>2</w:t>
            </w:r>
            <w:proofErr w:type="gramEnd"/>
            <w:r w:rsidRPr="00F84CBF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71A24">
        <w:trPr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(конкурсной/аукционной) документации по закупке. Отсутствие элемента в извещении </w:t>
            </w:r>
            <w:r w:rsidRPr="00DA2233">
              <w:rPr>
                <w:sz w:val="20"/>
              </w:rPr>
              <w:lastRenderedPageBreak/>
              <w:t>означает, что плата за предоставление документации не установлена.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lastRenderedPageBreak/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E71A24"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 xml:space="preserve">Ограничения участия в определении поставщика </w:t>
            </w:r>
            <w:r w:rsidRPr="00BE0744">
              <w:rPr>
                <w:sz w:val="20"/>
              </w:rPr>
              <w:lastRenderedPageBreak/>
              <w:t>(подрядчика, исполнителя)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1742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7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61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71A24">
        <w:tc>
          <w:tcPr>
            <w:tcW w:w="1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6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 xml:space="preserve">ачестве обеспечения </w:t>
            </w:r>
            <w:r w:rsidRPr="000018D9">
              <w:rPr>
                <w:sz w:val="20"/>
              </w:rPr>
              <w:lastRenderedPageBreak/>
              <w:t>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6" w:type="pct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17748A" w:rsidRDefault="00F84CB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Pr="001A4780" w:rsidRDefault="00F84CBF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17748A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</w:t>
            </w:r>
            <w:proofErr w:type="gramStart"/>
            <w:r w:rsidRPr="00F84CBF">
              <w:rPr>
                <w:sz w:val="20"/>
              </w:rPr>
              <w:t>ОК</w:t>
            </w:r>
            <w:proofErr w:type="gramEnd"/>
            <w:r w:rsidRPr="00F84CBF">
              <w:rPr>
                <w:sz w:val="20"/>
              </w:rPr>
              <w:t xml:space="preserve"> 034-2014)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F84CBF" w:rsidRPr="001A4780" w:rsidTr="00E71A24">
        <w:tc>
          <w:tcPr>
            <w:tcW w:w="752" w:type="pct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E71A24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F84CBF" w:rsidRPr="00F21CA9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F84CBF" w:rsidRPr="001A4780" w:rsidTr="00E71A24"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6" w:type="pct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F84CBF" w:rsidRPr="00D96ED5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F84CBF" w:rsidRDefault="00F84CBF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c>
          <w:tcPr>
            <w:tcW w:w="752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1743" w:author="Yugin Vitaly" w:date="2016-03-11T19:34:00Z"/>
        </w:trPr>
        <w:tc>
          <w:tcPr>
            <w:tcW w:w="5000" w:type="pct"/>
            <w:gridSpan w:val="13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1744" w:author="Yugin Vitaly" w:date="2016-03-11T19:34:00Z"/>
                <w:b/>
                <w:sz w:val="20"/>
              </w:rPr>
            </w:pPr>
            <w:del w:id="1745" w:author="Yugin Vitaly" w:date="2016-03-11T19:34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E71A24">
        <w:trPr>
          <w:del w:id="1746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747" w:author="Yugin Vitaly" w:date="2016-03-11T19:34:00Z"/>
                <w:sz w:val="20"/>
              </w:rPr>
            </w:pPr>
            <w:del w:id="1748" w:author="Yugin Vitaly" w:date="2016-03-11T19:34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49" w:author="Yugin Vitaly" w:date="2016-03-11T19:34:00Z"/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50" w:author="Yugin Vitaly" w:date="2016-03-11T19:34:00Z"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51" w:author="Yugin Vitaly" w:date="2016-03-11T19:34:00Z"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52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753" w:author="Yugin Vitaly" w:date="2016-03-11T19:34:00Z"/>
                <w:sz w:val="20"/>
              </w:rPr>
            </w:pPr>
          </w:p>
        </w:tc>
      </w:tr>
      <w:tr w:rsidR="00EB3549" w:rsidDel="00154651" w:rsidTr="00E71A24">
        <w:trPr>
          <w:del w:id="1754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755" w:author="Yugin Vitaly" w:date="2016-03-11T19:34:00Z"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56" w:author="Yugin Vitaly" w:date="2016-03-11T19:34:00Z"/>
                <w:sz w:val="20"/>
              </w:rPr>
            </w:pPr>
            <w:del w:id="1757" w:author="Yugin Vitaly" w:date="2016-03-11T19:34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20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58" w:author="Yugin Vitaly" w:date="2016-03-11T19:34:00Z"/>
                <w:sz w:val="20"/>
              </w:rPr>
            </w:pPr>
            <w:del w:id="1759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60" w:author="Yugin Vitaly" w:date="2016-03-11T19:34:00Z"/>
                <w:sz w:val="20"/>
              </w:rPr>
            </w:pPr>
            <w:del w:id="1761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62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763" w:author="Yugin Vitaly" w:date="2016-03-11T19:34:00Z"/>
                <w:sz w:val="20"/>
              </w:rPr>
            </w:pPr>
          </w:p>
        </w:tc>
      </w:tr>
      <w:tr w:rsidR="00EB3549" w:rsidDel="00154651" w:rsidTr="00E71A24">
        <w:trPr>
          <w:del w:id="1764" w:author="Yugin Vitaly" w:date="2016-03-11T19:34:00Z"/>
        </w:trPr>
        <w:tc>
          <w:tcPr>
            <w:tcW w:w="755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1765" w:author="Yugin Vitaly" w:date="2016-03-11T19:34:00Z"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66" w:author="Yugin Vitaly" w:date="2016-03-11T19:34:00Z"/>
                <w:sz w:val="20"/>
              </w:rPr>
            </w:pPr>
            <w:del w:id="1767" w:author="Yugin Vitaly" w:date="2016-03-11T19:34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206" w:type="pct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68" w:author="Yugin Vitaly" w:date="2016-03-11T19:34:00Z"/>
                <w:sz w:val="20"/>
              </w:rPr>
            </w:pPr>
            <w:del w:id="1769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4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1770" w:author="Yugin Vitaly" w:date="2016-03-11T19:34:00Z"/>
                <w:sz w:val="20"/>
              </w:rPr>
            </w:pPr>
            <w:del w:id="1771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1772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1773" w:author="Yugin Vitaly" w:date="2016-03-11T19:34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55" w:type="pct"/>
            <w:gridSpan w:val="2"/>
            <w:vMerge w:val="restart"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6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E71A24">
        <w:tc>
          <w:tcPr>
            <w:tcW w:w="755" w:type="pct"/>
            <w:gridSpan w:val="2"/>
            <w:vMerge/>
            <w:shd w:val="clear" w:color="auto" w:fill="auto"/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6" w:type="pct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E71A24">
        <w:tc>
          <w:tcPr>
            <w:tcW w:w="1511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55" w:type="pct"/>
            <w:gridSpan w:val="2"/>
            <w:vMerge w:val="restart"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6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7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5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755" w:type="pct"/>
            <w:gridSpan w:val="2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7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5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1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6" w:type="pct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vAlign w:val="center"/>
            <w:hideMark/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lastRenderedPageBreak/>
              <w:t>Предписание органа, уполномоченного на осуществление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5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5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5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5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5" w:type="pct"/>
            <w:gridSpan w:val="5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3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E71A24">
        <w:tc>
          <w:tcPr>
            <w:tcW w:w="752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774" w:name="_Toc390789669"/>
      <w:r w:rsidRPr="00C268BF">
        <w:lastRenderedPageBreak/>
        <w:t>Извещение о проведении Зак</w:t>
      </w:r>
      <w:proofErr w:type="gramStart"/>
      <w:r w:rsidRPr="00C268BF">
        <w:t>K</w:t>
      </w:r>
      <w:proofErr w:type="gramEnd"/>
      <w:r w:rsidRPr="00C268BF">
        <w:t>-Д (закрытый двухэтапный конкурс</w:t>
      </w:r>
      <w:r>
        <w:t>), внесение изменений</w:t>
      </w:r>
      <w:bookmarkEnd w:id="177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775" w:author="Yugin Vitaly" w:date="2016-03-11T19:34:00Z">
          <w:tblPr>
            <w:tblW w:w="5002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590"/>
        <w:gridCol w:w="15"/>
        <w:gridCol w:w="1580"/>
        <w:gridCol w:w="435"/>
        <w:gridCol w:w="1004"/>
        <w:gridCol w:w="61"/>
        <w:gridCol w:w="11"/>
        <w:gridCol w:w="6"/>
        <w:gridCol w:w="2928"/>
        <w:gridCol w:w="11"/>
        <w:gridCol w:w="6"/>
        <w:gridCol w:w="8"/>
        <w:gridCol w:w="23"/>
        <w:gridCol w:w="2825"/>
        <w:tblGridChange w:id="1776">
          <w:tblGrid>
            <w:gridCol w:w="1590"/>
            <w:gridCol w:w="15"/>
            <w:gridCol w:w="1580"/>
            <w:gridCol w:w="435"/>
            <w:gridCol w:w="1004"/>
            <w:gridCol w:w="61"/>
            <w:gridCol w:w="11"/>
            <w:gridCol w:w="6"/>
            <w:gridCol w:w="2928"/>
            <w:gridCol w:w="11"/>
            <w:gridCol w:w="6"/>
            <w:gridCol w:w="8"/>
            <w:gridCol w:w="23"/>
            <w:gridCol w:w="2825"/>
          </w:tblGrid>
        </w:tblGridChange>
      </w:tblGrid>
      <w:tr w:rsidR="008A09D2" w:rsidRPr="001A4780" w:rsidTr="00154651">
        <w:trPr>
          <w:tblHeader/>
          <w:trPrChange w:id="1777" w:author="Yugin Vitaly" w:date="2016-03-11T19:34:00Z">
            <w:trPr>
              <w:tblHeader/>
            </w:trPr>
          </w:trPrChange>
        </w:trPr>
        <w:tc>
          <w:tcPr>
            <w:tcW w:w="757" w:type="pct"/>
            <w:shd w:val="clear" w:color="auto" w:fill="D9D9D9"/>
            <w:hideMark/>
            <w:tcPrChange w:id="1778" w:author="Yugin Vitaly" w:date="2016-03-11T19:34:00Z">
              <w:tcPr>
                <w:tcW w:w="755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gridSpan w:val="2"/>
            <w:shd w:val="clear" w:color="auto" w:fill="D9D9D9"/>
            <w:hideMark/>
            <w:tcPrChange w:id="1779" w:author="Yugin Vitaly" w:date="2016-03-11T19:34:00Z">
              <w:tcPr>
                <w:tcW w:w="759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  <w:tcPrChange w:id="1780" w:author="Yugin Vitaly" w:date="2016-03-11T19:34:00Z">
              <w:tcPr>
                <w:tcW w:w="207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3"/>
            <w:shd w:val="clear" w:color="auto" w:fill="D9D9D9"/>
            <w:hideMark/>
            <w:tcPrChange w:id="1781" w:author="Yugin Vitaly" w:date="2016-03-11T19:34:00Z">
              <w:tcPr>
                <w:tcW w:w="512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4"/>
            <w:shd w:val="clear" w:color="auto" w:fill="D9D9D9"/>
            <w:hideMark/>
            <w:tcPrChange w:id="1782" w:author="Yugin Vitaly" w:date="2016-03-11T19:34:00Z">
              <w:tcPr>
                <w:tcW w:w="1405" w:type="pct"/>
                <w:gridSpan w:val="4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0" w:type="pct"/>
            <w:gridSpan w:val="3"/>
            <w:shd w:val="clear" w:color="auto" w:fill="D9D9D9"/>
            <w:hideMark/>
            <w:tcPrChange w:id="1783" w:author="Yugin Vitaly" w:date="2016-03-11T19:34:00Z">
              <w:tcPr>
                <w:tcW w:w="1363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78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78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178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78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78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78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79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79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  <w:tcPrChange w:id="179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79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79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79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79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79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  <w:tcPrChange w:id="179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79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0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0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54651">
        <w:trPr>
          <w:trHeight w:val="377"/>
          <w:trPrChange w:id="1802" w:author="Yugin Vitaly" w:date="2016-03-11T19:34:00Z">
            <w:trPr>
              <w:trHeight w:val="377"/>
            </w:trPr>
          </w:trPrChange>
        </w:trPr>
        <w:tc>
          <w:tcPr>
            <w:tcW w:w="757" w:type="pct"/>
            <w:shd w:val="clear" w:color="auto" w:fill="auto"/>
            <w:hideMark/>
            <w:tcPrChange w:id="180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80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  <w:tcPrChange w:id="180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0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0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35"/>
          <w:trPrChange w:id="1809" w:author="Yugin Vitaly" w:date="2016-03-11T19:34:00Z">
            <w:trPr>
              <w:trHeight w:val="235"/>
            </w:trPr>
          </w:trPrChange>
        </w:trPr>
        <w:tc>
          <w:tcPr>
            <w:tcW w:w="757" w:type="pct"/>
            <w:shd w:val="clear" w:color="auto" w:fill="auto"/>
            <w:hideMark/>
            <w:tcPrChange w:id="181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1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  <w:tcPrChange w:id="181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1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1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1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1816" w:author="Yugin Vitaly" w:date="2016-03-11T19:34:00Z">
            <w:trPr>
              <w:trHeight w:val="611"/>
            </w:trPr>
          </w:trPrChange>
        </w:trPr>
        <w:tc>
          <w:tcPr>
            <w:tcW w:w="757" w:type="pct"/>
            <w:shd w:val="clear" w:color="auto" w:fill="auto"/>
            <w:hideMark/>
            <w:tcPrChange w:id="181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1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  <w:tcPrChange w:id="181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2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2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1823" w:author="Yugin Vitaly" w:date="2016-03-11T19:34:00Z">
            <w:trPr>
              <w:trHeight w:val="611"/>
            </w:trPr>
          </w:trPrChange>
        </w:trPr>
        <w:tc>
          <w:tcPr>
            <w:tcW w:w="757" w:type="pct"/>
            <w:shd w:val="clear" w:color="auto" w:fill="auto"/>
            <w:tcPrChange w:id="1824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1825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  <w:tcPrChange w:id="1826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1827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182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182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54651">
        <w:trPr>
          <w:trHeight w:val="1116"/>
          <w:trPrChange w:id="1830" w:author="Yugin Vitaly" w:date="2016-03-11T19:34:00Z">
            <w:trPr>
              <w:trHeight w:val="1116"/>
            </w:trPr>
          </w:trPrChange>
        </w:trPr>
        <w:tc>
          <w:tcPr>
            <w:tcW w:w="757" w:type="pct"/>
            <w:shd w:val="clear" w:color="auto" w:fill="auto"/>
            <w:hideMark/>
            <w:tcPrChange w:id="183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83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  <w:tcPrChange w:id="183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3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3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54651">
        <w:trPr>
          <w:trHeight w:val="213"/>
          <w:trPrChange w:id="1837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3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3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  <w:tcPrChange w:id="184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4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4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4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54651">
        <w:trPr>
          <w:trHeight w:val="213"/>
          <w:trPrChange w:id="1844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4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1846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1847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1848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1849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1850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54651">
        <w:trPr>
          <w:trHeight w:val="213"/>
          <w:trPrChange w:id="1851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5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5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  <w:tcPrChange w:id="185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5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5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5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1858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5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6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  <w:tcPrChange w:id="186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6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6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1865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6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6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  <w:tcPrChange w:id="186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6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7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7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00DFC" w:rsidRPr="001A4780" w:rsidTr="00154651">
        <w:trPr>
          <w:trHeight w:val="213"/>
          <w:trPrChange w:id="1872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7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7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  <w:tcPrChange w:id="187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7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7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</w:t>
            </w:r>
            <w:proofErr w:type="gramStart"/>
            <w:r w:rsidRPr="00E00DFC">
              <w:rPr>
                <w:sz w:val="20"/>
              </w:rPr>
              <w:t>2</w:t>
            </w:r>
            <w:proofErr w:type="gramEnd"/>
            <w:r w:rsidRPr="00E00DFC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7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1879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8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8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  <w:tcPrChange w:id="188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8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8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8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1886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8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8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  <w:tcPrChange w:id="188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9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9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1893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89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89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  <w:tcPrChange w:id="189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89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89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89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1900" w:author="Yugin Vitaly" w:date="2016-03-11T19:34:00Z">
            <w:trPr>
              <w:trHeight w:val="213"/>
            </w:trPr>
          </w:trPrChange>
        </w:trPr>
        <w:tc>
          <w:tcPr>
            <w:tcW w:w="757" w:type="pct"/>
            <w:shd w:val="clear" w:color="auto" w:fill="auto"/>
            <w:hideMark/>
            <w:tcPrChange w:id="190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90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  <w:tcPrChange w:id="190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0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0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0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0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0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  <w:tcPrChange w:id="190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1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1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</w:t>
            </w:r>
            <w:r>
              <w:rPr>
                <w:sz w:val="20"/>
              </w:rPr>
              <w:lastRenderedPageBreak/>
              <w:t>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Информация об организации, осуществляющей закупку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1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1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191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1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1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1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1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2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  <w:tcPrChange w:id="192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2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2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2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2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  <w:tcPrChange w:id="192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2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193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3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3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  <w:tcPrChange w:id="193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3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3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757" w:type="pct"/>
            <w:shd w:val="clear" w:color="auto" w:fill="auto"/>
            <w:hideMark/>
            <w:tcPrChange w:id="193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3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  <w:tcPrChange w:id="193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4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4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4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1943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194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  <w:tcPrChange w:id="194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194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194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0" w:type="pct"/>
            <w:gridSpan w:val="3"/>
            <w:shd w:val="clear" w:color="auto" w:fill="auto"/>
            <w:tcPrChange w:id="194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194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5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195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5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5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5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195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5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  <w:tcPrChange w:id="195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5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6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7" w:type="pct"/>
            <w:shd w:val="clear" w:color="auto" w:fill="auto"/>
            <w:hideMark/>
            <w:tcPrChange w:id="196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6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  <w:tcPrChange w:id="196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6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6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196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196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  <w:tcPrChange w:id="196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7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7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148"/>
          <w:trPrChange w:id="1973" w:author="Yugin Vitaly" w:date="2016-03-11T19:34:00Z">
            <w:trPr>
              <w:trHeight w:val="148"/>
            </w:trPr>
          </w:trPrChange>
        </w:trPr>
        <w:tc>
          <w:tcPr>
            <w:tcW w:w="757" w:type="pct"/>
            <w:shd w:val="clear" w:color="auto" w:fill="auto"/>
            <w:hideMark/>
            <w:tcPrChange w:id="197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97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  <w:tcPrChange w:id="197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7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7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7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1980" w:author="Yugin Vitaly" w:date="2016-03-11T19:34:00Z">
            <w:trPr>
              <w:trHeight w:val="148"/>
            </w:trPr>
          </w:trPrChange>
        </w:trPr>
        <w:tc>
          <w:tcPr>
            <w:tcW w:w="757" w:type="pct"/>
            <w:shd w:val="clear" w:color="auto" w:fill="auto"/>
            <w:hideMark/>
            <w:tcPrChange w:id="198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98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  <w:tcPrChange w:id="198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8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8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1987" w:author="Yugin Vitaly" w:date="2016-03-11T19:34:00Z">
            <w:trPr>
              <w:trHeight w:val="148"/>
            </w:trPr>
          </w:trPrChange>
        </w:trPr>
        <w:tc>
          <w:tcPr>
            <w:tcW w:w="757" w:type="pct"/>
            <w:shd w:val="clear" w:color="auto" w:fill="auto"/>
            <w:hideMark/>
            <w:tcPrChange w:id="198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98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  <w:tcPrChange w:id="199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9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9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199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148"/>
          <w:trPrChange w:id="1994" w:author="Yugin Vitaly" w:date="2016-03-11T19:34:00Z">
            <w:trPr>
              <w:trHeight w:val="148"/>
            </w:trPr>
          </w:trPrChange>
        </w:trPr>
        <w:tc>
          <w:tcPr>
            <w:tcW w:w="757" w:type="pct"/>
            <w:shd w:val="clear" w:color="auto" w:fill="auto"/>
            <w:hideMark/>
            <w:tcPrChange w:id="199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199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  <w:tcPrChange w:id="199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199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19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0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0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0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00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0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0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0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0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0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  <w:tcPrChange w:id="200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1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1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1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1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  <w:tcPrChange w:id="201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1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1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1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1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2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  <w:tcPrChange w:id="202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2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2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2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2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  <w:tcPrChange w:id="202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2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3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3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3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  <w:tcPrChange w:id="203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3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3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755"/>
          <w:trPrChange w:id="2037" w:author="Yugin Vitaly" w:date="2016-03-11T19:34:00Z">
            <w:trPr>
              <w:trHeight w:val="755"/>
            </w:trPr>
          </w:trPrChange>
        </w:trPr>
        <w:tc>
          <w:tcPr>
            <w:tcW w:w="757" w:type="pct"/>
            <w:shd w:val="clear" w:color="auto" w:fill="auto"/>
            <w:hideMark/>
            <w:tcPrChange w:id="203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3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  <w:tcPrChange w:id="204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4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4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4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4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04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04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4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4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4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5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5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05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5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5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5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5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5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  <w:tcPrChange w:id="205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5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6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6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6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6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  <w:tcPrChange w:id="206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6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6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6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06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6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  <w:tcPrChange w:id="207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7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7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7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54651">
        <w:trPr>
          <w:trHeight w:val="262"/>
          <w:trPrChange w:id="2074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07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7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07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07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0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08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2081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08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8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  <w:tcPrChange w:id="208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8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8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8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7" w:type="pct"/>
            <w:shd w:val="clear" w:color="auto" w:fill="auto"/>
            <w:hideMark/>
            <w:tcPrChange w:id="208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8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  <w:tcPrChange w:id="209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9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9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09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EB3549" w:rsidRPr="001A4780" w:rsidTr="00154651">
        <w:trPr>
          <w:trHeight w:val="262"/>
          <w:trPrChange w:id="2094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09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09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  <w:tcPrChange w:id="209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09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0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0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2101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10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0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  <w:tcPrChange w:id="210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0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0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0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2108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10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1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  <w:tcPrChange w:id="211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1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1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2115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11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1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  <w:tcPrChange w:id="211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1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2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2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262"/>
          <w:trPrChange w:id="2122" w:author="Yugin Vitaly" w:date="2016-03-11T19:34:00Z">
            <w:trPr>
              <w:trHeight w:val="262"/>
            </w:trPr>
          </w:trPrChange>
        </w:trPr>
        <w:tc>
          <w:tcPr>
            <w:tcW w:w="757" w:type="pct"/>
            <w:shd w:val="clear" w:color="auto" w:fill="auto"/>
            <w:hideMark/>
            <w:tcPrChange w:id="212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2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  <w:tcPrChange w:id="212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2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2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2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3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13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3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3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3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3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213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3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4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4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4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  <w:tcPrChange w:id="214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4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4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54651">
        <w:trPr>
          <w:trHeight w:val="316"/>
          <w:trPrChange w:id="2147" w:author="Yugin Vitaly" w:date="2016-03-11T19:34:00Z">
            <w:trPr>
              <w:trHeight w:val="316"/>
            </w:trPr>
          </w:trPrChange>
        </w:trPr>
        <w:tc>
          <w:tcPr>
            <w:tcW w:w="757" w:type="pct"/>
            <w:shd w:val="clear" w:color="auto" w:fill="auto"/>
            <w:hideMark/>
            <w:tcPrChange w:id="214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4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15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5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5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5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2154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5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2156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2157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2158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2159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rPr>
          <w:trHeight w:val="258"/>
          <w:trPrChange w:id="2160" w:author="Yugin Vitaly" w:date="2016-03-11T19:34:00Z">
            <w:trPr>
              <w:trHeight w:val="258"/>
            </w:trPr>
          </w:trPrChange>
        </w:trPr>
        <w:tc>
          <w:tcPr>
            <w:tcW w:w="757" w:type="pct"/>
            <w:shd w:val="clear" w:color="auto" w:fill="auto"/>
            <w:vAlign w:val="center"/>
            <w:hideMark/>
            <w:tcPrChange w:id="2161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6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2163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2164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2165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2166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6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6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16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7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7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7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7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  <w:tcPrChange w:id="217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7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7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7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7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8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18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8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8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8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8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8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  <w:tcPrChange w:id="218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8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8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9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9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19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  <w:tcPrChange w:id="219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19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19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19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19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19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  <w:tcPrChange w:id="219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0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0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0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0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  <w:tcPrChange w:id="220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0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0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0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1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  <w:tcPrChange w:id="221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1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1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1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1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  <w:tcPrChange w:id="221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1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2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2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2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  <w:tcPrChange w:id="222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2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2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2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2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  <w:tcPrChange w:id="222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3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3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3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233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lastRenderedPageBreak/>
              <w:t>payCurrency</w:t>
            </w:r>
          </w:p>
        </w:tc>
        <w:tc>
          <w:tcPr>
            <w:tcW w:w="759" w:type="pct"/>
            <w:gridSpan w:val="2"/>
            <w:shd w:val="clear" w:color="auto" w:fill="auto"/>
            <w:tcPrChange w:id="223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tcPrChange w:id="223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tcPrChange w:id="223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tcPrChange w:id="223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tcPrChange w:id="223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239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tcPrChange w:id="2240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tcPrChange w:id="224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24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tcPrChange w:id="224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3"/>
            <w:shd w:val="clear" w:color="auto" w:fill="auto"/>
            <w:tcPrChange w:id="224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245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tcPrChange w:id="2246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tcPrChange w:id="2247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248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24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3"/>
            <w:shd w:val="clear" w:color="auto" w:fill="auto"/>
            <w:tcPrChange w:id="2250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5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25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25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5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5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5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5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5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  <w:tcPrChange w:id="225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6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6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6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263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26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tcPrChange w:id="226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226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26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0" w:type="pct"/>
            <w:gridSpan w:val="3"/>
            <w:shd w:val="clear" w:color="auto" w:fill="auto"/>
            <w:tcPrChange w:id="226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6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27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  <w:tcPrChange w:id="227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7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7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7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7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27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  <w:tcPrChange w:id="227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7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8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8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28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  <w:tcPrChange w:id="228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8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8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8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28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  <w:tcPrChange w:id="228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9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9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29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29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  <w:tcPrChange w:id="229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29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2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29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299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9" w:type="pct"/>
            <w:gridSpan w:val="2"/>
            <w:shd w:val="clear" w:color="auto" w:fill="auto"/>
            <w:tcPrChange w:id="2300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tcPrChange w:id="230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tcPrChange w:id="230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tcPrChange w:id="230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tcPrChange w:id="230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305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tcPrChange w:id="2306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tcPrChange w:id="2307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308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tcPrChange w:id="230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3"/>
            <w:shd w:val="clear" w:color="auto" w:fill="auto"/>
            <w:tcPrChange w:id="2310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311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tcPrChange w:id="2312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tcPrChange w:id="2313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314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315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3"/>
            <w:shd w:val="clear" w:color="auto" w:fill="auto"/>
            <w:tcPrChange w:id="2316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1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31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31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32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3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32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2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2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  <w:tcPrChange w:id="232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2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2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2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3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  <w:tcPrChange w:id="233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3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3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3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33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33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33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3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34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4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4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  <w:tcPrChange w:id="234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4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4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4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4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  <w:tcPrChange w:id="234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5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5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5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5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  <w:tcPrChange w:id="235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5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5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5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6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  <w:tcPrChange w:id="236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6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6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6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36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36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36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36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37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7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7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  <w:tcPrChange w:id="237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7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7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7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7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7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37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8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8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8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8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8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  <w:tcPrChange w:id="238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8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8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8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8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39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  <w:tcPrChange w:id="239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39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39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39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39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39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39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39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3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40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0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0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  <w:tcPrChange w:id="240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0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0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0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0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0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40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1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1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1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1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41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1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1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1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1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42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42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42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4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42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2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2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  <w:tcPrChange w:id="242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2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3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3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3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43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3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3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3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3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43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4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4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4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4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44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44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44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44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44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4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5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  <w:tcPrChange w:id="245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5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5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5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5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5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45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5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5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6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6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46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46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46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46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46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6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6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  <w:tcPrChange w:id="246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7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7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7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7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7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  <w:tcPrChange w:id="247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7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7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7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7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8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  <w:tcPrChange w:id="248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8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8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8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8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48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48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48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48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49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9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9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  <w:tcPrChange w:id="249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49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49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49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49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49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49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0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0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0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0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0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  <w:tcPrChange w:id="250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0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0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0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0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1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  <w:tcPrChange w:id="251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1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1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1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1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51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51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51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51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52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2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2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  <w:tcPrChange w:id="252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2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2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2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2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2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52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3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3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3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3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3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53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3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3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3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3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54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54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54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54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54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4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4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  <w:tcPrChange w:id="254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4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4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5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5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5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  <w:tcPrChange w:id="255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5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5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5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5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5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55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6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6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6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6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56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56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6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6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6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56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57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57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7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7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57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hideMark/>
            <w:tcPrChange w:id="257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7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  <w:tcPrChange w:id="257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7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7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8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hideMark/>
            <w:tcPrChange w:id="258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58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  <w:tcPrChange w:id="258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8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 xml:space="preserve">Наименование объекта закупки </w:t>
            </w:r>
            <w:r w:rsidRPr="001928FB">
              <w:rPr>
                <w:sz w:val="20"/>
              </w:rPr>
              <w:lastRenderedPageBreak/>
              <w:t>для лота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8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hideMark/>
            <w:tcPrChange w:id="258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58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  <w:tcPrChange w:id="258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59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5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59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tcPrChange w:id="2593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59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  <w:tcPrChange w:id="259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59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259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0" w:type="pct"/>
            <w:gridSpan w:val="3"/>
            <w:shd w:val="clear" w:color="auto" w:fill="auto"/>
            <w:tcPrChange w:id="259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tcPrChange w:id="2599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600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  <w:tcPrChange w:id="260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60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4"/>
            <w:shd w:val="clear" w:color="auto" w:fill="auto"/>
            <w:tcPrChange w:id="260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0" w:type="pct"/>
            <w:gridSpan w:val="3"/>
            <w:shd w:val="clear" w:color="auto" w:fill="auto"/>
            <w:tcPrChange w:id="260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hideMark/>
            <w:tcPrChange w:id="260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0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  <w:tcPrChange w:id="260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0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1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54651">
        <w:tc>
          <w:tcPr>
            <w:tcW w:w="757" w:type="pct"/>
            <w:shd w:val="clear" w:color="auto" w:fill="auto"/>
            <w:hideMark/>
            <w:tcPrChange w:id="261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1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  <w:tcPrChange w:id="261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1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1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1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1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  <w:tcPrChange w:id="261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2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2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2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2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  <w:tcPrChange w:id="262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2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2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2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3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  <w:tcPrChange w:id="263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3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3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3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3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  <w:tcPrChange w:id="263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3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4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4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4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  <w:tcPrChange w:id="264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4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4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4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4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  <w:tcPrChange w:id="264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5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5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5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5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  <w:tcPrChange w:id="265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5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5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5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66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266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6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6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6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6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66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6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6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7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7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7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  <w:tcPrChange w:id="267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7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7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7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7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7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  <w:tcPrChange w:id="267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8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8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8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8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8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68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8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8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8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8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9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69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9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9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69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69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69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  <w:tcPrChange w:id="269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69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69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0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0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0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  <w:tcPrChange w:id="270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0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0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0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 xml:space="preserve">значение элемента </w:t>
            </w:r>
            <w:r>
              <w:rPr>
                <w:sz w:val="20"/>
              </w:rPr>
              <w:lastRenderedPageBreak/>
              <w:t>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54651">
        <w:tc>
          <w:tcPr>
            <w:tcW w:w="757" w:type="pct"/>
            <w:vMerge w:val="restart"/>
            <w:shd w:val="clear" w:color="auto" w:fill="auto"/>
            <w:hideMark/>
            <w:tcPrChange w:id="2707" w:author="Yugin Vitaly" w:date="2016-03-11T19:34:00Z">
              <w:tcPr>
                <w:tcW w:w="755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0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  <w:tcPrChange w:id="270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1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1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1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tcPrChange w:id="2713" w:author="Yugin Vitaly" w:date="2016-03-11T19:34:00Z">
              <w:tcPr>
                <w:tcW w:w="755" w:type="pct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71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  <w:tcPrChange w:id="271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tcPrChange w:id="271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71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0" w:type="pct"/>
            <w:gridSpan w:val="3"/>
            <w:shd w:val="clear" w:color="auto" w:fill="auto"/>
            <w:tcPrChange w:id="271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1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2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  <w:tcPrChange w:id="272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2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2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2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2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2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  <w:tcPrChange w:id="272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2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2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3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3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3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  <w:tcPrChange w:id="273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3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3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3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737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738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tcPrChange w:id="2739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740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274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tcPrChange w:id="2742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743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744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  <w:tcPrChange w:id="274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274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74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0" w:type="pct"/>
            <w:gridSpan w:val="3"/>
            <w:shd w:val="clear" w:color="auto" w:fill="auto"/>
            <w:tcPrChange w:id="274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2749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750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751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  <w:tcPrChange w:id="275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275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75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0" w:type="pct"/>
            <w:gridSpan w:val="3"/>
            <w:shd w:val="clear" w:color="auto" w:fill="auto"/>
            <w:tcPrChange w:id="275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2756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2757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  <w:tcPrChange w:id="275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tcPrChange w:id="275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76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0" w:type="pct"/>
            <w:gridSpan w:val="3"/>
            <w:shd w:val="clear" w:color="auto" w:fill="auto"/>
            <w:tcPrChange w:id="276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6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6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76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6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6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6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6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6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  <w:tcPrChange w:id="277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7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7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7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7" w:type="pct"/>
            <w:shd w:val="clear" w:color="auto" w:fill="auto"/>
            <w:hideMark/>
            <w:tcPrChange w:id="277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7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  <w:tcPrChange w:id="277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7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  <w:tcPrChange w:id="2778" w:author="Yugin Vitaly" w:date="2016-03-11T19:34:00Z">
              <w:tcPr>
                <w:tcW w:w="140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2" w:type="pct"/>
            <w:gridSpan w:val="4"/>
            <w:shd w:val="clear" w:color="auto" w:fill="auto"/>
            <w:hideMark/>
            <w:tcPrChange w:id="2779" w:author="Yugin Vitaly" w:date="2016-03-11T19:34:00Z">
              <w:tcPr>
                <w:tcW w:w="1366" w:type="pct"/>
                <w:gridSpan w:val="4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78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78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  <w:tcPrChange w:id="278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78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78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78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786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2" w:type="pct"/>
            <w:shd w:val="clear" w:color="auto" w:fill="auto"/>
            <w:tcPrChange w:id="278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2788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278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279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279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792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2" w:type="pct"/>
            <w:shd w:val="clear" w:color="auto" w:fill="auto"/>
            <w:tcPrChange w:id="279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2794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79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79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0" w:type="pct"/>
            <w:gridSpan w:val="3"/>
            <w:shd w:val="clear" w:color="auto" w:fill="auto"/>
            <w:tcPrChange w:id="279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64" w:type="pct"/>
            <w:gridSpan w:val="2"/>
            <w:vMerge w:val="restart"/>
            <w:shd w:val="clear" w:color="auto" w:fill="auto"/>
            <w:tcPrChange w:id="2798" w:author="Yugin Vitaly" w:date="2016-03-11T19:34:00Z">
              <w:tcPr>
                <w:tcW w:w="764" w:type="pct"/>
                <w:gridSpan w:val="2"/>
                <w:vMerge w:val="restar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2" w:type="pct"/>
            <w:shd w:val="clear" w:color="auto" w:fill="auto"/>
            <w:tcPrChange w:id="279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  <w:tcPrChange w:id="2800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801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80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0" w:type="pct"/>
            <w:gridSpan w:val="3"/>
            <w:shd w:val="clear" w:color="auto" w:fill="auto"/>
            <w:tcPrChange w:id="280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vMerge/>
            <w:shd w:val="clear" w:color="auto" w:fill="auto"/>
            <w:tcPrChange w:id="2804" w:author="Yugin Vitaly" w:date="2016-03-11T19:34:00Z">
              <w:tcPr>
                <w:tcW w:w="764" w:type="pct"/>
                <w:gridSpan w:val="2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05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  <w:tcPrChange w:id="2806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807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80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0" w:type="pct"/>
            <w:gridSpan w:val="3"/>
            <w:shd w:val="clear" w:color="auto" w:fill="auto"/>
            <w:tcPrChange w:id="280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10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11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  <w:tcPrChange w:id="2812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81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tcPrChange w:id="281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0" w:type="pct"/>
            <w:gridSpan w:val="3"/>
            <w:shd w:val="clear" w:color="auto" w:fill="auto"/>
            <w:tcPrChange w:id="281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16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1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  <w:tcPrChange w:id="2818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1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282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0" w:type="pct"/>
            <w:gridSpan w:val="3"/>
            <w:shd w:val="clear" w:color="auto" w:fill="auto"/>
            <w:tcPrChange w:id="282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22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2" w:type="pct"/>
            <w:shd w:val="clear" w:color="auto" w:fill="auto"/>
            <w:tcPrChange w:id="282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2824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282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282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282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28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2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  <w:tcPrChange w:id="2830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31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83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0" w:type="pct"/>
            <w:gridSpan w:val="3"/>
            <w:shd w:val="clear" w:color="auto" w:fill="auto"/>
            <w:tcPrChange w:id="283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34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35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  <w:tcPrChange w:id="2836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837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83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0" w:type="pct"/>
            <w:gridSpan w:val="3"/>
            <w:shd w:val="clear" w:color="auto" w:fill="auto"/>
            <w:tcPrChange w:id="283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40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41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  <w:tcPrChange w:id="2842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4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84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3"/>
            <w:shd w:val="clear" w:color="auto" w:fill="auto"/>
            <w:tcPrChange w:id="284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46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2" w:type="pct"/>
            <w:shd w:val="clear" w:color="auto" w:fill="auto"/>
            <w:tcPrChange w:id="2847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tcPrChange w:id="2848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tcPrChange w:id="284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tcPrChange w:id="285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tcPrChange w:id="285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52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shd w:val="clear" w:color="auto" w:fill="auto"/>
            <w:tcPrChange w:id="2853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  <w:tcPrChange w:id="2854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285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4"/>
            <w:shd w:val="clear" w:color="auto" w:fill="auto"/>
            <w:tcPrChange w:id="285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0" w:type="pct"/>
            <w:gridSpan w:val="3"/>
            <w:shd w:val="clear" w:color="auto" w:fill="auto"/>
            <w:tcPrChange w:id="285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58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2" w:type="pct"/>
            <w:shd w:val="clear" w:color="auto" w:fill="auto"/>
            <w:tcPrChange w:id="2859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  <w:tcPrChange w:id="2860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61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4"/>
            <w:shd w:val="clear" w:color="auto" w:fill="auto"/>
            <w:tcPrChange w:id="286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0" w:type="pct"/>
            <w:gridSpan w:val="3"/>
            <w:shd w:val="clear" w:color="auto" w:fill="auto"/>
            <w:tcPrChange w:id="286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4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54651">
        <w:tc>
          <w:tcPr>
            <w:tcW w:w="1516" w:type="pct"/>
            <w:gridSpan w:val="3"/>
            <w:shd w:val="clear" w:color="auto" w:fill="auto"/>
            <w:tcPrChange w:id="2864" w:author="Yugin Vitaly" w:date="2016-03-11T19:34:00Z">
              <w:tcPr>
                <w:tcW w:w="1516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  <w:tcPrChange w:id="2865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286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286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286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69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70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  <w:tcPrChange w:id="2871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7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87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0" w:type="pct"/>
            <w:gridSpan w:val="3"/>
            <w:shd w:val="clear" w:color="auto" w:fill="auto"/>
            <w:tcPrChange w:id="287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64" w:type="pct"/>
            <w:gridSpan w:val="2"/>
            <w:shd w:val="clear" w:color="auto" w:fill="auto"/>
            <w:tcPrChange w:id="2875" w:author="Yugin Vitaly" w:date="2016-03-11T19:34:00Z">
              <w:tcPr>
                <w:tcW w:w="76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  <w:tcPrChange w:id="2876" w:author="Yugin Vitaly" w:date="2016-03-11T19:34:00Z">
              <w:tcPr>
                <w:tcW w:w="752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  <w:tcPrChange w:id="2877" w:author="Yugin Vitaly" w:date="2016-03-11T19:34:00Z">
              <w:tcPr>
                <w:tcW w:w="2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2878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tcPrChange w:id="287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0" w:type="pct"/>
            <w:gridSpan w:val="3"/>
            <w:shd w:val="clear" w:color="auto" w:fill="auto"/>
            <w:tcPrChange w:id="2880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88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88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88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88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88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88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88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88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  <w:tcPrChange w:id="288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89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89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89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89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89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  <w:tcPrChange w:id="289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89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89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89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89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0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  <w:tcPrChange w:id="290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0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0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0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0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0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  <w:tcPrChange w:id="290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0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0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1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1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1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  <w:tcPrChange w:id="291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1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1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1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1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1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  <w:tcPrChange w:id="291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2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2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2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2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2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292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2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2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2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2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93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  <w:tcPrChange w:id="293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3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3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3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3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93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  <w:tcPrChange w:id="293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3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3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4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41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42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  <w:tcPrChange w:id="2943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44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45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46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47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48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  <w:tcPrChange w:id="2949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50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51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52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53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54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  <w:tcPrChange w:id="2955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56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57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58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59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60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  <w:tcPrChange w:id="2961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62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63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64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65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66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967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2968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2969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970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85"/>
          <w:trPrChange w:id="2971" w:author="Yugin Vitaly" w:date="2016-03-11T19:34:00Z">
            <w:trPr>
              <w:trHeight w:val="285"/>
            </w:trPr>
          </w:trPrChange>
        </w:trPr>
        <w:tc>
          <w:tcPr>
            <w:tcW w:w="757" w:type="pct"/>
            <w:shd w:val="clear" w:color="auto" w:fill="auto"/>
            <w:hideMark/>
            <w:tcPrChange w:id="297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97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  <w:tcPrChange w:id="297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7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7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7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7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97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  <w:tcPrChange w:id="298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8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8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8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298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8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298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8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8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298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54651">
        <w:tc>
          <w:tcPr>
            <w:tcW w:w="757" w:type="pct"/>
            <w:vMerge w:val="restart"/>
            <w:shd w:val="clear" w:color="auto" w:fill="auto"/>
            <w:hideMark/>
            <w:tcPrChange w:id="2990" w:author="Yugin Vitaly" w:date="2016-03-11T19:34:00Z">
              <w:tcPr>
                <w:tcW w:w="755" w:type="pct"/>
                <w:vMerge w:val="restart"/>
                <w:shd w:val="clear" w:color="auto" w:fill="auto"/>
                <w:hideMark/>
              </w:tcPr>
            </w:tcPrChange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299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  <w:hideMark/>
            <w:tcPrChange w:id="299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9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17748A" w:rsidRDefault="00E00DFC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299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299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54651">
        <w:tc>
          <w:tcPr>
            <w:tcW w:w="757" w:type="pct"/>
            <w:vMerge/>
            <w:shd w:val="clear" w:color="auto" w:fill="auto"/>
            <w:hideMark/>
            <w:tcPrChange w:id="2996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299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  <w:hideMark/>
            <w:tcPrChange w:id="299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299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17748A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0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E00DFC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</w:t>
            </w:r>
            <w:proofErr w:type="gramStart"/>
            <w:r w:rsidRPr="00E00DFC">
              <w:rPr>
                <w:sz w:val="20"/>
              </w:rPr>
              <w:t>ОК</w:t>
            </w:r>
            <w:proofErr w:type="gramEnd"/>
            <w:r w:rsidRPr="00E00DFC">
              <w:rPr>
                <w:sz w:val="20"/>
              </w:rPr>
              <w:t xml:space="preserve"> 034-2014)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0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0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0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  <w:tcPrChange w:id="300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0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0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0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0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0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  <w:tcPrChange w:id="301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1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1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1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1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1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  <w:tcPrChange w:id="301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1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1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1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</w:t>
            </w:r>
            <w:r>
              <w:rPr>
                <w:sz w:val="20"/>
              </w:rPr>
              <w:lastRenderedPageBreak/>
              <w:t xml:space="preserve">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2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2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  <w:tcPrChange w:id="302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2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2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2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2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2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  <w:tcPrChange w:id="302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2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3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3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3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3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  <w:tcPrChange w:id="303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3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3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3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3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03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04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04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04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04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4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4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304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4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4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4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5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5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  <w:tcPrChange w:id="305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5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5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5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E00DFC" w:rsidRPr="001A4780" w:rsidTr="00154651">
        <w:tc>
          <w:tcPr>
            <w:tcW w:w="757" w:type="pct"/>
            <w:shd w:val="clear" w:color="auto" w:fill="auto"/>
            <w:hideMark/>
            <w:tcPrChange w:id="305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00DFC" w:rsidRPr="00F21CA9" w:rsidRDefault="00E00DFC" w:rsidP="00EA0A8A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05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05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05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06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06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54651">
        <w:tc>
          <w:tcPr>
            <w:tcW w:w="757" w:type="pct"/>
            <w:shd w:val="clear" w:color="auto" w:fill="auto"/>
            <w:hideMark/>
            <w:tcPrChange w:id="306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6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306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F21CA9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6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6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6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00DFC" w:rsidRPr="001A4780" w:rsidTr="00154651">
        <w:tc>
          <w:tcPr>
            <w:tcW w:w="757" w:type="pct"/>
            <w:shd w:val="clear" w:color="auto" w:fill="auto"/>
            <w:hideMark/>
            <w:tcPrChange w:id="306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6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  <w:tcPrChange w:id="307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7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00DFC" w:rsidRPr="00D96ED5" w:rsidRDefault="00E00DFC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7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7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00DFC" w:rsidRDefault="00E00DFC" w:rsidP="00EA0A8A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7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07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07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07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07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07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8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8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308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8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8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8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8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08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  <w:tcPrChange w:id="308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08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09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09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9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09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09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09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09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09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09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09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10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0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0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10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0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10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  <w:tcPrChange w:id="310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0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0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0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1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11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  <w:tcPrChange w:id="311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1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1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1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1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1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311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1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2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2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2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2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  <w:tcPrChange w:id="312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2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2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2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757" w:type="pct"/>
            <w:shd w:val="clear" w:color="auto" w:fill="auto"/>
            <w:hideMark/>
            <w:tcPrChange w:id="312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2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  <w:tcPrChange w:id="313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7" w:type="pct"/>
            <w:gridSpan w:val="2"/>
            <w:shd w:val="clear" w:color="auto" w:fill="auto"/>
            <w:hideMark/>
            <w:tcPrChange w:id="3131" w:author="Yugin Vitaly" w:date="2016-03-11T19:34:00Z">
              <w:tcPr>
                <w:tcW w:w="50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gridSpan w:val="3"/>
            <w:shd w:val="clear" w:color="auto" w:fill="auto"/>
            <w:hideMark/>
            <w:tcPrChange w:id="3132" w:author="Yugin Vitaly" w:date="2016-03-11T19:34:00Z">
              <w:tcPr>
                <w:tcW w:w="1402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5"/>
            <w:shd w:val="clear" w:color="auto" w:fill="auto"/>
            <w:hideMark/>
            <w:tcPrChange w:id="3133" w:author="Yugin Vitaly" w:date="2016-03-11T19:34:00Z">
              <w:tcPr>
                <w:tcW w:w="1371" w:type="pct"/>
                <w:gridSpan w:val="5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3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3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  <w:tcPrChange w:id="313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3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3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3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14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4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14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14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14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14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 w:val="restart"/>
            <w:shd w:val="clear" w:color="auto" w:fill="auto"/>
            <w:hideMark/>
            <w:tcPrChange w:id="3146" w:author="Yugin Vitaly" w:date="2016-03-11T19:34:00Z">
              <w:tcPr>
                <w:tcW w:w="755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14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  <w:tcPrChange w:id="314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4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5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5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hideMark/>
            <w:tcPrChange w:id="3152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15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  <w:tcPrChange w:id="315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15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15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15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3158" w:author="Yugin Vitaly" w:date="2016-03-11T19:34:00Z"/>
        </w:trPr>
        <w:tc>
          <w:tcPr>
            <w:tcW w:w="5000" w:type="pct"/>
            <w:gridSpan w:val="14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3159" w:author="Yugin Vitaly" w:date="2016-03-11T19:34:00Z"/>
                <w:b/>
                <w:sz w:val="20"/>
              </w:rPr>
            </w:pPr>
            <w:del w:id="3160" w:author="Yugin Vitaly" w:date="2016-03-11T19:34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54651">
        <w:trPr>
          <w:del w:id="3161" w:author="Yugin Vitaly" w:date="2016-03-11T19:34:00Z"/>
        </w:trPr>
        <w:tc>
          <w:tcPr>
            <w:tcW w:w="757" w:type="pct"/>
            <w:shd w:val="clear" w:color="auto" w:fill="auto"/>
            <w:tcPrChange w:id="3162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3163" w:author="Yugin Vitaly" w:date="2016-03-11T19:34:00Z"/>
                <w:sz w:val="20"/>
              </w:rPr>
            </w:pPr>
            <w:del w:id="3164" w:author="Yugin Vitaly" w:date="2016-03-11T19:34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59" w:type="pct"/>
            <w:gridSpan w:val="2"/>
            <w:shd w:val="clear" w:color="auto" w:fill="auto"/>
            <w:tcPrChange w:id="3165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166" w:author="Yugin Vitaly" w:date="2016-03-11T19:34:00Z"/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3167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68" w:author="Yugin Vitaly" w:date="2016-03-11T19:34:00Z"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316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70" w:author="Yugin Vitaly" w:date="2016-03-11T19:34:00Z"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317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172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17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3174" w:author="Yugin Vitaly" w:date="2016-03-11T19:34:00Z"/>
                <w:sz w:val="20"/>
              </w:rPr>
            </w:pPr>
          </w:p>
        </w:tc>
      </w:tr>
      <w:tr w:rsidR="00EB3549" w:rsidDel="00154651" w:rsidTr="00154651">
        <w:trPr>
          <w:del w:id="3175" w:author="Yugin Vitaly" w:date="2016-03-11T19:34:00Z"/>
        </w:trPr>
        <w:tc>
          <w:tcPr>
            <w:tcW w:w="757" w:type="pct"/>
            <w:shd w:val="clear" w:color="auto" w:fill="auto"/>
            <w:tcPrChange w:id="3176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3177" w:author="Yugin Vitaly" w:date="2016-03-11T19:34:00Z"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178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179" w:author="Yugin Vitaly" w:date="2016-03-11T19:34:00Z"/>
                <w:sz w:val="20"/>
              </w:rPr>
            </w:pPr>
            <w:del w:id="3180" w:author="Yugin Vitaly" w:date="2016-03-11T19:34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207" w:type="pct"/>
            <w:shd w:val="clear" w:color="auto" w:fill="auto"/>
            <w:tcPrChange w:id="318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82" w:author="Yugin Vitaly" w:date="2016-03-11T19:34:00Z"/>
                <w:sz w:val="20"/>
              </w:rPr>
            </w:pPr>
            <w:del w:id="3183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2" w:type="pct"/>
            <w:gridSpan w:val="3"/>
            <w:shd w:val="clear" w:color="auto" w:fill="auto"/>
            <w:tcPrChange w:id="3184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85" w:author="Yugin Vitaly" w:date="2016-03-11T19:34:00Z"/>
                <w:sz w:val="20"/>
              </w:rPr>
            </w:pPr>
            <w:del w:id="3186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5" w:type="pct"/>
            <w:gridSpan w:val="4"/>
            <w:shd w:val="clear" w:color="auto" w:fill="auto"/>
            <w:tcPrChange w:id="318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188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18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3190" w:author="Yugin Vitaly" w:date="2016-03-11T19:34:00Z"/>
                <w:sz w:val="20"/>
              </w:rPr>
            </w:pPr>
          </w:p>
        </w:tc>
      </w:tr>
      <w:tr w:rsidR="00EB3549" w:rsidDel="00154651" w:rsidTr="00154651">
        <w:trPr>
          <w:del w:id="3191" w:author="Yugin Vitaly" w:date="2016-03-11T19:34:00Z"/>
        </w:trPr>
        <w:tc>
          <w:tcPr>
            <w:tcW w:w="757" w:type="pct"/>
            <w:shd w:val="clear" w:color="auto" w:fill="auto"/>
            <w:tcPrChange w:id="3192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3193" w:author="Yugin Vitaly" w:date="2016-03-11T19:34:00Z"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194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195" w:author="Yugin Vitaly" w:date="2016-03-11T19:34:00Z"/>
                <w:sz w:val="20"/>
              </w:rPr>
            </w:pPr>
            <w:del w:id="3196" w:author="Yugin Vitaly" w:date="2016-03-11T19:34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207" w:type="pct"/>
            <w:shd w:val="clear" w:color="auto" w:fill="auto"/>
            <w:tcPrChange w:id="3197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198" w:author="Yugin Vitaly" w:date="2016-03-11T19:34:00Z"/>
                <w:sz w:val="20"/>
              </w:rPr>
            </w:pPr>
            <w:del w:id="3199" w:author="Yugin Vitaly" w:date="2016-03-11T19:34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512" w:type="pct"/>
            <w:gridSpan w:val="3"/>
            <w:shd w:val="clear" w:color="auto" w:fill="auto"/>
            <w:tcPrChange w:id="3200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3201" w:author="Yugin Vitaly" w:date="2016-03-11T19:34:00Z"/>
                <w:sz w:val="20"/>
              </w:rPr>
            </w:pPr>
            <w:del w:id="3202" w:author="Yugin Vitaly" w:date="2016-03-11T19:34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405" w:type="pct"/>
            <w:gridSpan w:val="4"/>
            <w:shd w:val="clear" w:color="auto" w:fill="auto"/>
            <w:tcPrChange w:id="320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3204" w:author="Yugin Vitaly" w:date="2016-03-11T19:34:00Z"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20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3206" w:author="Yugin Vitaly" w:date="2016-03-11T19:34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4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07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9" w:type="pct"/>
            <w:gridSpan w:val="2"/>
            <w:shd w:val="clear" w:color="auto" w:fill="auto"/>
            <w:tcPrChange w:id="3208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3209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3210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3211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212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7" w:type="pct"/>
            <w:shd w:val="clear" w:color="auto" w:fill="auto"/>
            <w:tcPrChange w:id="3213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14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  <w:tcPrChange w:id="321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tcPrChange w:id="321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321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0" w:type="pct"/>
            <w:gridSpan w:val="3"/>
            <w:shd w:val="clear" w:color="auto" w:fill="auto"/>
            <w:tcPrChange w:id="321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19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20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  <w:tcPrChange w:id="322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22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322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0" w:type="pct"/>
            <w:gridSpan w:val="3"/>
            <w:shd w:val="clear" w:color="auto" w:fill="auto"/>
            <w:tcPrChange w:id="322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4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25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9" w:type="pct"/>
            <w:gridSpan w:val="2"/>
            <w:shd w:val="clear" w:color="auto" w:fill="auto"/>
            <w:tcPrChange w:id="3226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3227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3228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3229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230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757" w:type="pct"/>
            <w:vMerge w:val="restart"/>
            <w:shd w:val="clear" w:color="auto" w:fill="auto"/>
            <w:tcPrChange w:id="3231" w:author="Yugin Vitaly" w:date="2016-03-11T19:34:00Z">
              <w:tcPr>
                <w:tcW w:w="757" w:type="pct"/>
                <w:vMerge w:val="restart"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tcPrChange w:id="3232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  <w:tcPrChange w:id="3233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  <w:tcPrChange w:id="3234" w:author="Yugin Vitaly" w:date="2016-03-11T19:34:00Z">
              <w:tcPr>
                <w:tcW w:w="515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  <w:tcPrChange w:id="3235" w:author="Yugin Vitaly" w:date="2016-03-11T19:34:00Z">
              <w:tcPr>
                <w:tcW w:w="1406" w:type="pct"/>
                <w:gridSpan w:val="4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6" w:type="pct"/>
            <w:gridSpan w:val="2"/>
            <w:shd w:val="clear" w:color="auto" w:fill="auto"/>
            <w:tcPrChange w:id="3236" w:author="Yugin Vitaly" w:date="2016-03-11T19:34:00Z">
              <w:tcPr>
                <w:tcW w:w="1359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757" w:type="pct"/>
            <w:vMerge/>
            <w:shd w:val="clear" w:color="auto" w:fill="auto"/>
            <w:tcPrChange w:id="3237" w:author="Yugin Vitaly" w:date="2016-03-11T19:34:00Z">
              <w:tcPr>
                <w:tcW w:w="757" w:type="pct"/>
                <w:vMerge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38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  <w:tcPrChange w:id="3239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gridSpan w:val="4"/>
            <w:shd w:val="clear" w:color="auto" w:fill="auto"/>
            <w:tcPrChange w:id="3240" w:author="Yugin Vitaly" w:date="2016-03-11T19:34:00Z">
              <w:tcPr>
                <w:tcW w:w="515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gridSpan w:val="4"/>
            <w:shd w:val="clear" w:color="auto" w:fill="auto"/>
            <w:tcPrChange w:id="3241" w:author="Yugin Vitaly" w:date="2016-03-11T19:34:00Z">
              <w:tcPr>
                <w:tcW w:w="1406" w:type="pct"/>
                <w:gridSpan w:val="4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6" w:type="pct"/>
            <w:gridSpan w:val="2"/>
            <w:shd w:val="clear" w:color="auto" w:fill="auto"/>
            <w:tcPrChange w:id="3242" w:author="Yugin Vitaly" w:date="2016-03-11T19:34:00Z">
              <w:tcPr>
                <w:tcW w:w="1359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43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44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  <w:tcPrChange w:id="3245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tcPrChange w:id="3246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  <w:tcPrChange w:id="3247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0" w:type="pct"/>
            <w:gridSpan w:val="3"/>
            <w:shd w:val="clear" w:color="auto" w:fill="auto"/>
            <w:tcPrChange w:id="3248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7" w:type="pct"/>
            <w:shd w:val="clear" w:color="auto" w:fill="auto"/>
            <w:tcPrChange w:id="3249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50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tcPrChange w:id="3251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252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3253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0" w:type="pct"/>
            <w:gridSpan w:val="3"/>
            <w:shd w:val="clear" w:color="auto" w:fill="auto"/>
            <w:tcPrChange w:id="3254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4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54651">
        <w:tc>
          <w:tcPr>
            <w:tcW w:w="1516" w:type="pct"/>
            <w:gridSpan w:val="3"/>
            <w:shd w:val="clear" w:color="auto" w:fill="auto"/>
            <w:tcPrChange w:id="3255" w:author="Yugin Vitaly" w:date="2016-03-11T19:34:00Z">
              <w:tcPr>
                <w:tcW w:w="1513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  <w:tcPrChange w:id="3256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3257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3258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25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7" w:type="pct"/>
            <w:shd w:val="clear" w:color="auto" w:fill="auto"/>
            <w:tcPrChange w:id="3260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61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  <w:tcPrChange w:id="326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tcPrChange w:id="326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tcPrChange w:id="326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0" w:type="pct"/>
            <w:gridSpan w:val="3"/>
            <w:shd w:val="clear" w:color="auto" w:fill="auto"/>
            <w:tcPrChange w:id="326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66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67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  <w:tcPrChange w:id="326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26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327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0" w:type="pct"/>
            <w:gridSpan w:val="3"/>
            <w:shd w:val="clear" w:color="auto" w:fill="auto"/>
            <w:tcPrChange w:id="327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54651">
        <w:tc>
          <w:tcPr>
            <w:tcW w:w="757" w:type="pct"/>
            <w:shd w:val="clear" w:color="auto" w:fill="auto"/>
            <w:tcPrChange w:id="3272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9" w:type="pct"/>
            <w:gridSpan w:val="2"/>
            <w:shd w:val="clear" w:color="auto" w:fill="auto"/>
            <w:tcPrChange w:id="3273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3274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tcPrChange w:id="327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tcPrChange w:id="327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27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757" w:type="pct"/>
            <w:vMerge w:val="restart"/>
            <w:shd w:val="clear" w:color="auto" w:fill="auto"/>
            <w:tcPrChange w:id="3278" w:author="Yugin Vitaly" w:date="2016-03-11T19:34:00Z">
              <w:tcPr>
                <w:tcW w:w="755" w:type="pct"/>
                <w:vMerge w:val="restart"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tcPrChange w:id="3279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  <w:tcPrChange w:id="3280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7" w:type="pct"/>
            <w:gridSpan w:val="2"/>
            <w:shd w:val="clear" w:color="auto" w:fill="auto"/>
            <w:tcPrChange w:id="3281" w:author="Yugin Vitaly" w:date="2016-03-11T19:34:00Z">
              <w:tcPr>
                <w:tcW w:w="507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7"/>
            <w:shd w:val="clear" w:color="auto" w:fill="auto"/>
            <w:tcPrChange w:id="3282" w:author="Yugin Vitaly" w:date="2016-03-11T19:34:00Z">
              <w:tcPr>
                <w:tcW w:w="1425" w:type="pct"/>
                <w:gridSpan w:val="7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5" w:type="pct"/>
            <w:shd w:val="clear" w:color="auto" w:fill="auto"/>
            <w:tcPrChange w:id="3283" w:author="Yugin Vitaly" w:date="2016-03-11T19:34:00Z">
              <w:tcPr>
                <w:tcW w:w="1348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757" w:type="pct"/>
            <w:vMerge/>
            <w:shd w:val="clear" w:color="auto" w:fill="auto"/>
            <w:tcPrChange w:id="3284" w:author="Yugin Vitaly" w:date="2016-03-11T19:34:00Z">
              <w:tcPr>
                <w:tcW w:w="755" w:type="pct"/>
                <w:vMerge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85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tcPrChange w:id="3286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7" w:type="pct"/>
            <w:gridSpan w:val="2"/>
            <w:shd w:val="clear" w:color="auto" w:fill="auto"/>
            <w:tcPrChange w:id="3287" w:author="Yugin Vitaly" w:date="2016-03-11T19:34:00Z">
              <w:tcPr>
                <w:tcW w:w="507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7"/>
            <w:shd w:val="clear" w:color="auto" w:fill="auto"/>
            <w:tcPrChange w:id="3288" w:author="Yugin Vitaly" w:date="2016-03-11T19:34:00Z">
              <w:tcPr>
                <w:tcW w:w="1425" w:type="pct"/>
                <w:gridSpan w:val="7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5" w:type="pct"/>
            <w:shd w:val="clear" w:color="auto" w:fill="auto"/>
            <w:tcPrChange w:id="3289" w:author="Yugin Vitaly" w:date="2016-03-11T19:34:00Z">
              <w:tcPr>
                <w:tcW w:w="1348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7" w:type="pct"/>
            <w:shd w:val="clear" w:color="auto" w:fill="auto"/>
            <w:tcPrChange w:id="3290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91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  <w:tcPrChange w:id="329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tcPrChange w:id="329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4"/>
            <w:shd w:val="clear" w:color="auto" w:fill="auto"/>
            <w:tcPrChange w:id="329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0" w:type="pct"/>
            <w:gridSpan w:val="3"/>
            <w:shd w:val="clear" w:color="auto" w:fill="auto"/>
            <w:tcPrChange w:id="329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757" w:type="pct"/>
            <w:shd w:val="clear" w:color="auto" w:fill="auto"/>
            <w:tcPrChange w:id="3296" w:author="Yugin Vitaly" w:date="2016-03-11T19:34:00Z">
              <w:tcPr>
                <w:tcW w:w="75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297" w:author="Yugin Vitaly" w:date="2016-03-11T19:34:00Z">
              <w:tcPr>
                <w:tcW w:w="756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tcPrChange w:id="329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29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4"/>
            <w:shd w:val="clear" w:color="auto" w:fill="auto"/>
            <w:tcPrChange w:id="330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0" w:type="pct"/>
            <w:gridSpan w:val="3"/>
            <w:shd w:val="clear" w:color="auto" w:fill="auto"/>
            <w:tcPrChange w:id="330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0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30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30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30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30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30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0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30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31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31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31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31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1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1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331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1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1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1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2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2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  <w:tcPrChange w:id="332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2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2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2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2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2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  <w:tcPrChange w:id="332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2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3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3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3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33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33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33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33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33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3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33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34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34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34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34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4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4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  <w:tcPrChange w:id="334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4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4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4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5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5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  <w:tcPrChange w:id="335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5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5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5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35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5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  <w:tcPrChange w:id="335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35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36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36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362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363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  <w:tcPrChange w:id="3364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365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366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367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368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369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370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371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372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373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374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375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  <w:tcPrChange w:id="3376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377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378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379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tcPrChange w:id="3380" w:author="Yugin Vitaly" w:date="2016-03-11T19:34:00Z">
              <w:tcPr>
                <w:tcW w:w="755" w:type="pct"/>
                <w:shd w:val="clear" w:color="auto" w:fill="auto"/>
                <w:vAlign w:val="center"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381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  <w:tcPrChange w:id="3382" w:author="Yugin Vitaly" w:date="2016-03-11T19:34:00Z">
              <w:tcPr>
                <w:tcW w:w="207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tcPrChange w:id="3383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tcPrChange w:id="3384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tcPrChange w:id="3385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386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8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388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389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390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391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tcPrChange w:id="3392" w:author="Yugin Vitaly" w:date="2016-03-11T19:34:00Z">
              <w:tcPr>
                <w:tcW w:w="755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393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  <w:tcPrChange w:id="3394" w:author="Yugin Vitaly" w:date="2016-03-11T19:34:00Z">
              <w:tcPr>
                <w:tcW w:w="207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tcPrChange w:id="3395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tcPrChange w:id="3396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tcPrChange w:id="3397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398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39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00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01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02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03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 w:val="restart"/>
            <w:shd w:val="clear" w:color="auto" w:fill="auto"/>
            <w:vAlign w:val="center"/>
            <w:hideMark/>
            <w:tcPrChange w:id="3404" w:author="Yugin Vitaly" w:date="2016-03-11T19:34:00Z">
              <w:tcPr>
                <w:tcW w:w="75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40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06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07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08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09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vAlign w:val="center"/>
            <w:hideMark/>
            <w:tcPrChange w:id="3410" w:author="Yugin Vitaly" w:date="2016-03-11T19:34:00Z">
              <w:tcPr>
                <w:tcW w:w="755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1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12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13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14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15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vAlign w:val="center"/>
            <w:tcPrChange w:id="3416" w:author="Yugin Vitaly" w:date="2016-03-11T19:34:00Z">
              <w:tcPr>
                <w:tcW w:w="755" w:type="pct"/>
                <w:vMerge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417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  <w:tcPrChange w:id="341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341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tcPrChange w:id="342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0" w:type="pct"/>
            <w:gridSpan w:val="3"/>
            <w:shd w:val="clear" w:color="auto" w:fill="auto"/>
            <w:tcPrChange w:id="342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422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2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24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25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26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27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428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429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  <w:tcPrChange w:id="3430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31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32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33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434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435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36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37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38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39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440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9" w:type="pct"/>
            <w:gridSpan w:val="2"/>
            <w:shd w:val="clear" w:color="auto" w:fill="auto"/>
            <w:vAlign w:val="center"/>
            <w:hideMark/>
            <w:tcPrChange w:id="3441" w:author="Yugin Vitaly" w:date="2016-03-11T19:34:00Z">
              <w:tcPr>
                <w:tcW w:w="759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  <w:tcPrChange w:id="3442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43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vAlign w:val="center"/>
            <w:hideMark/>
            <w:tcPrChange w:id="3444" w:author="Yugin Vitaly" w:date="2016-03-11T19:34:00Z">
              <w:tcPr>
                <w:tcW w:w="140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vAlign w:val="center"/>
            <w:hideMark/>
            <w:tcPrChange w:id="3445" w:author="Yugin Vitaly" w:date="2016-03-11T19:34:00Z">
              <w:tcPr>
                <w:tcW w:w="136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2E2F43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vAlign w:val="center"/>
            <w:hideMark/>
            <w:tcPrChange w:id="3446" w:author="Yugin Vitaly" w:date="2016-03-11T19:34:00Z">
              <w:tcPr>
                <w:tcW w:w="75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4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  <w:tcPrChange w:id="3448" w:author="Yugin Vitaly" w:date="2016-03-11T19:34:00Z">
              <w:tcPr>
                <w:tcW w:w="207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vAlign w:val="center"/>
            <w:hideMark/>
            <w:tcPrChange w:id="3449" w:author="Yugin Vitaly" w:date="2016-03-11T19:34:00Z">
              <w:tcPr>
                <w:tcW w:w="51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5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5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5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45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  <w:tcPrChange w:id="345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5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5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5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5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5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  <w:tcPrChange w:id="346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6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6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6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6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46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  <w:tcPrChange w:id="346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6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6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6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7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7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  <w:tcPrChange w:id="347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7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7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7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7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7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  <w:tcPrChange w:id="347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7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8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8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48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48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48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48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48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48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 w:val="restart"/>
            <w:shd w:val="clear" w:color="auto" w:fill="auto"/>
            <w:vAlign w:val="center"/>
            <w:hideMark/>
            <w:tcPrChange w:id="3488" w:author="Yugin Vitaly" w:date="2016-03-11T19:34:00Z">
              <w:tcPr>
                <w:tcW w:w="75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48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  <w:tcPrChange w:id="349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9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9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9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hideMark/>
            <w:tcPrChange w:id="3494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49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  <w:tcPrChange w:id="349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49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49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49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hideMark/>
            <w:tcPrChange w:id="3500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0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  <w:tcPrChange w:id="350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0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0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0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hideMark/>
            <w:tcPrChange w:id="3506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0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  <w:tcPrChange w:id="350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0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1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1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1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51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51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51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51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51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1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1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  <w:tcPrChange w:id="352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2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2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2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2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52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52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52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52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52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 w:val="restart"/>
            <w:shd w:val="clear" w:color="auto" w:fill="auto"/>
            <w:vAlign w:val="center"/>
            <w:hideMark/>
            <w:tcPrChange w:id="3530" w:author="Yugin Vitaly" w:date="2016-03-11T19:34:00Z">
              <w:tcPr>
                <w:tcW w:w="75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53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  <w:tcPrChange w:id="353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3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3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60" w:type="pct"/>
            <w:gridSpan w:val="3"/>
            <w:shd w:val="clear" w:color="auto" w:fill="auto"/>
            <w:hideMark/>
            <w:tcPrChange w:id="353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vMerge/>
            <w:shd w:val="clear" w:color="auto" w:fill="auto"/>
            <w:hideMark/>
            <w:tcPrChange w:id="3536" w:author="Yugin Vitaly" w:date="2016-03-11T19:34:00Z">
              <w:tcPr>
                <w:tcW w:w="755" w:type="pct"/>
                <w:vMerge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3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  <w:tcPrChange w:id="353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3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4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4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4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54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54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54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54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54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4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4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  <w:tcPrChange w:id="355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5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5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5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5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5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  <w:tcPrChange w:id="355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5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5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5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560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561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  <w:tcPrChange w:id="356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56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4"/>
            <w:shd w:val="clear" w:color="auto" w:fill="auto"/>
            <w:tcPrChange w:id="356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0" w:type="pct"/>
            <w:gridSpan w:val="3"/>
            <w:shd w:val="clear" w:color="auto" w:fill="auto"/>
            <w:tcPrChange w:id="356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566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567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tcPrChange w:id="356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56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4"/>
            <w:shd w:val="clear" w:color="auto" w:fill="auto"/>
            <w:tcPrChange w:id="357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0" w:type="pct"/>
            <w:gridSpan w:val="3"/>
            <w:shd w:val="clear" w:color="auto" w:fill="auto"/>
            <w:tcPrChange w:id="357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572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573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tcPrChange w:id="3574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3"/>
            <w:shd w:val="clear" w:color="auto" w:fill="auto"/>
            <w:tcPrChange w:id="357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tcPrChange w:id="357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0" w:type="pct"/>
            <w:gridSpan w:val="3"/>
            <w:shd w:val="clear" w:color="auto" w:fill="auto"/>
            <w:tcPrChange w:id="357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78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579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580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581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582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583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8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8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  <w:tcPrChange w:id="358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8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8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8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90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91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  <w:tcPrChange w:id="3592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93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594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595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596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597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  <w:tcPrChange w:id="3598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599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600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601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602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hideMark/>
            <w:tcPrChange w:id="3603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  <w:tcPrChange w:id="3604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hideMark/>
            <w:tcPrChange w:id="3605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hideMark/>
            <w:tcPrChange w:id="3606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3"/>
            <w:shd w:val="clear" w:color="auto" w:fill="auto"/>
            <w:hideMark/>
            <w:tcPrChange w:id="3607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08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09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  <w:tcPrChange w:id="3610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3611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4"/>
            <w:shd w:val="clear" w:color="auto" w:fill="auto"/>
            <w:tcPrChange w:id="3612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1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4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14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9" w:type="pct"/>
            <w:gridSpan w:val="2"/>
            <w:shd w:val="clear" w:color="auto" w:fill="auto"/>
            <w:tcPrChange w:id="3615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tcPrChange w:id="3616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tcPrChange w:id="3617" w:author="Yugin Vitaly" w:date="2016-03-11T19:34:00Z">
              <w:tcPr>
                <w:tcW w:w="47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9" w:type="pct"/>
            <w:gridSpan w:val="6"/>
            <w:shd w:val="clear" w:color="auto" w:fill="auto"/>
            <w:tcPrChange w:id="3618" w:author="Yugin Vitaly" w:date="2016-03-11T19:34:00Z">
              <w:tcPr>
                <w:tcW w:w="1438" w:type="pct"/>
                <w:gridSpan w:val="6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tcPrChange w:id="3619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20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21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  <w:tcPrChange w:id="362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tcPrChange w:id="3623" w:author="Yugin Vitaly" w:date="2016-03-11T19:34:00Z">
              <w:tcPr>
                <w:tcW w:w="478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9" w:type="pct"/>
            <w:gridSpan w:val="6"/>
            <w:shd w:val="clear" w:color="auto" w:fill="auto"/>
            <w:tcPrChange w:id="3624" w:author="Yugin Vitaly" w:date="2016-03-11T19:34:00Z">
              <w:tcPr>
                <w:tcW w:w="1438" w:type="pct"/>
                <w:gridSpan w:val="6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0" w:type="pct"/>
            <w:gridSpan w:val="3"/>
            <w:shd w:val="clear" w:color="auto" w:fill="auto"/>
            <w:tcPrChange w:id="362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26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27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tcPrChange w:id="362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tcPrChange w:id="3629" w:author="Yugin Vitaly" w:date="2016-03-11T19:34:00Z">
              <w:tcPr>
                <w:tcW w:w="47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9" w:type="pct"/>
            <w:gridSpan w:val="6"/>
            <w:shd w:val="clear" w:color="auto" w:fill="auto"/>
            <w:tcPrChange w:id="3630" w:author="Yugin Vitaly" w:date="2016-03-11T19:34:00Z">
              <w:tcPr>
                <w:tcW w:w="1438" w:type="pct"/>
                <w:gridSpan w:val="6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3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32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33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tcPrChange w:id="3634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tcPrChange w:id="3635" w:author="Yugin Vitaly" w:date="2016-03-11T19:34:00Z">
              <w:tcPr>
                <w:tcW w:w="478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9" w:type="pct"/>
            <w:gridSpan w:val="6"/>
            <w:shd w:val="clear" w:color="auto" w:fill="auto"/>
            <w:tcPrChange w:id="3636" w:author="Yugin Vitaly" w:date="2016-03-11T19:34:00Z">
              <w:tcPr>
                <w:tcW w:w="1438" w:type="pct"/>
                <w:gridSpan w:val="6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3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38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39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  <w:tcPrChange w:id="3640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tcPrChange w:id="3641" w:author="Yugin Vitaly" w:date="2016-03-11T19:34:00Z">
              <w:tcPr>
                <w:tcW w:w="47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9" w:type="pct"/>
            <w:gridSpan w:val="6"/>
            <w:shd w:val="clear" w:color="auto" w:fill="auto"/>
            <w:tcPrChange w:id="3642" w:author="Yugin Vitaly" w:date="2016-03-11T19:34:00Z">
              <w:tcPr>
                <w:tcW w:w="1438" w:type="pct"/>
                <w:gridSpan w:val="6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43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4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hideMark/>
            <w:tcPrChange w:id="3644" w:author="Yugin Vitaly" w:date="2016-03-11T19:34:00Z">
              <w:tcPr>
                <w:tcW w:w="755" w:type="pct"/>
                <w:shd w:val="clear" w:color="auto" w:fill="auto"/>
                <w:hideMark/>
              </w:tcPr>
            </w:tcPrChange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9" w:type="pct"/>
            <w:gridSpan w:val="2"/>
            <w:shd w:val="clear" w:color="auto" w:fill="auto"/>
            <w:hideMark/>
            <w:tcPrChange w:id="3645" w:author="Yugin Vitaly" w:date="2016-03-11T19:34:00Z">
              <w:tcPr>
                <w:tcW w:w="759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  <w:tcPrChange w:id="3646" w:author="Yugin Vitaly" w:date="2016-03-11T19:34:00Z">
              <w:tcPr>
                <w:tcW w:w="207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3"/>
            <w:shd w:val="clear" w:color="auto" w:fill="auto"/>
            <w:hideMark/>
            <w:tcPrChange w:id="3647" w:author="Yugin Vitaly" w:date="2016-03-11T19:34:00Z">
              <w:tcPr>
                <w:tcW w:w="51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4"/>
            <w:shd w:val="clear" w:color="auto" w:fill="auto"/>
            <w:hideMark/>
            <w:tcPrChange w:id="3648" w:author="Yugin Vitaly" w:date="2016-03-11T19:34:00Z">
              <w:tcPr>
                <w:tcW w:w="1405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0" w:type="pct"/>
            <w:gridSpan w:val="3"/>
            <w:shd w:val="clear" w:color="auto" w:fill="auto"/>
            <w:hideMark/>
            <w:tcPrChange w:id="3649" w:author="Yugin Vitaly" w:date="2016-03-11T19:34:00Z">
              <w:tcPr>
                <w:tcW w:w="1363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50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51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tcPrChange w:id="3652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3653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4"/>
            <w:shd w:val="clear" w:color="auto" w:fill="auto"/>
            <w:tcPrChange w:id="3654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55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56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57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tcPrChange w:id="3658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3659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4"/>
            <w:shd w:val="clear" w:color="auto" w:fill="auto"/>
            <w:tcPrChange w:id="3660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61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757" w:type="pct"/>
            <w:shd w:val="clear" w:color="auto" w:fill="auto"/>
            <w:tcPrChange w:id="3662" w:author="Yugin Vitaly" w:date="2016-03-11T19:34:00Z">
              <w:tcPr>
                <w:tcW w:w="75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  <w:tcPrChange w:id="3663" w:author="Yugin Vitaly" w:date="2016-03-11T19:34:00Z">
              <w:tcPr>
                <w:tcW w:w="75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  <w:tcPrChange w:id="3664" w:author="Yugin Vitaly" w:date="2016-03-11T19:34:00Z">
              <w:tcPr>
                <w:tcW w:w="207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3"/>
            <w:shd w:val="clear" w:color="auto" w:fill="auto"/>
            <w:tcPrChange w:id="3665" w:author="Yugin Vitaly" w:date="2016-03-11T19:34:00Z">
              <w:tcPr>
                <w:tcW w:w="51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4"/>
            <w:shd w:val="clear" w:color="auto" w:fill="auto"/>
            <w:tcPrChange w:id="3666" w:author="Yugin Vitaly" w:date="2016-03-11T19:34:00Z">
              <w:tcPr>
                <w:tcW w:w="1405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3"/>
            <w:shd w:val="clear" w:color="auto" w:fill="auto"/>
            <w:tcPrChange w:id="3667" w:author="Yugin Vitaly" w:date="2016-03-11T19:34:00Z">
              <w:tcPr>
                <w:tcW w:w="136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3668" w:name="_Toc390789670"/>
      <w:r w:rsidRPr="00B006E5">
        <w:t>Извещение о проведении Зак</w:t>
      </w:r>
      <w:proofErr w:type="gramStart"/>
      <w:r w:rsidRPr="00B006E5">
        <w:t>K</w:t>
      </w:r>
      <w:proofErr w:type="gramEnd"/>
      <w:r w:rsidRPr="00B006E5">
        <w:t xml:space="preserve">-ОУ (закрытый </w:t>
      </w:r>
      <w:r>
        <w:t>конкурс с ограниченным участием), внесение изменений</w:t>
      </w:r>
      <w:bookmarkEnd w:id="366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3669" w:author="Yugin Vitaly" w:date="2016-03-11T19:35:00Z">
          <w:tblPr>
            <w:tblW w:w="5002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00"/>
        <w:gridCol w:w="24"/>
        <w:gridCol w:w="1506"/>
        <w:gridCol w:w="23"/>
        <w:gridCol w:w="363"/>
        <w:gridCol w:w="6"/>
        <w:gridCol w:w="949"/>
        <w:gridCol w:w="25"/>
        <w:gridCol w:w="2882"/>
        <w:gridCol w:w="2825"/>
        <w:tblGridChange w:id="3670">
          <w:tblGrid>
            <w:gridCol w:w="1898"/>
            <w:gridCol w:w="19"/>
            <w:gridCol w:w="7"/>
            <w:gridCol w:w="1503"/>
            <w:gridCol w:w="19"/>
            <w:gridCol w:w="7"/>
            <w:gridCol w:w="356"/>
            <w:gridCol w:w="7"/>
            <w:gridCol w:w="6"/>
            <w:gridCol w:w="942"/>
            <w:gridCol w:w="25"/>
            <w:gridCol w:w="7"/>
            <w:gridCol w:w="2875"/>
            <w:gridCol w:w="7"/>
            <w:gridCol w:w="2825"/>
          </w:tblGrid>
        </w:tblGridChange>
      </w:tblGrid>
      <w:tr w:rsidR="008A09D2" w:rsidRPr="001A4780" w:rsidTr="00154651">
        <w:trPr>
          <w:tblHeader/>
          <w:trPrChange w:id="3671" w:author="Yugin Vitaly" w:date="2016-03-11T19:35:00Z">
            <w:trPr>
              <w:tblHeader/>
            </w:trPr>
          </w:trPrChange>
        </w:trPr>
        <w:tc>
          <w:tcPr>
            <w:tcW w:w="904" w:type="pct"/>
            <w:shd w:val="clear" w:color="auto" w:fill="D9D9D9"/>
            <w:hideMark/>
            <w:tcPrChange w:id="3672" w:author="Yugin Vitaly" w:date="2016-03-11T19:35:00Z">
              <w:tcPr>
                <w:tcW w:w="903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  <w:tcPrChange w:id="3673" w:author="Yugin Vitaly" w:date="2016-03-11T19:35:00Z">
              <w:tcPr>
                <w:tcW w:w="728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82" w:type="pct"/>
            <w:gridSpan w:val="2"/>
            <w:shd w:val="clear" w:color="auto" w:fill="D9D9D9"/>
            <w:hideMark/>
            <w:tcPrChange w:id="3674" w:author="Yugin Vitaly" w:date="2016-03-11T19:35:00Z">
              <w:tcPr>
                <w:tcW w:w="182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  <w:tcPrChange w:id="3675" w:author="Yugin Vitaly" w:date="2016-03-11T19:35:00Z">
              <w:tcPr>
                <w:tcW w:w="467" w:type="pct"/>
                <w:gridSpan w:val="4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2" w:type="pct"/>
            <w:shd w:val="clear" w:color="auto" w:fill="D9D9D9"/>
            <w:hideMark/>
            <w:tcPrChange w:id="3676" w:author="Yugin Vitaly" w:date="2016-03-11T19:35:00Z">
              <w:tcPr>
                <w:tcW w:w="1372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8" w:type="pct"/>
            <w:shd w:val="clear" w:color="auto" w:fill="D9D9D9"/>
            <w:hideMark/>
            <w:tcPrChange w:id="3677" w:author="Yugin Vitaly" w:date="2016-03-11T19:35:00Z">
              <w:tcPr>
                <w:tcW w:w="1348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67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67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68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68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368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368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68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68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68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68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368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8" w:type="pct"/>
            <w:shd w:val="clear" w:color="auto" w:fill="auto"/>
            <w:hideMark/>
            <w:tcPrChange w:id="368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69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69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69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69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369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8" w:type="pct"/>
            <w:shd w:val="clear" w:color="auto" w:fill="auto"/>
            <w:hideMark/>
            <w:tcPrChange w:id="369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54651">
        <w:trPr>
          <w:trHeight w:val="377"/>
          <w:trPrChange w:id="3696" w:author="Yugin Vitaly" w:date="2016-03-11T19:35:00Z">
            <w:trPr>
              <w:trHeight w:val="377"/>
            </w:trPr>
          </w:trPrChange>
        </w:trPr>
        <w:tc>
          <w:tcPr>
            <w:tcW w:w="904" w:type="pct"/>
            <w:shd w:val="clear" w:color="auto" w:fill="auto"/>
            <w:hideMark/>
            <w:tcPrChange w:id="369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69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69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0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370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8" w:type="pct"/>
            <w:shd w:val="clear" w:color="auto" w:fill="auto"/>
            <w:hideMark/>
            <w:tcPrChange w:id="370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35"/>
          <w:trPrChange w:id="3703" w:author="Yugin Vitaly" w:date="2016-03-11T19:35:00Z">
            <w:trPr>
              <w:trHeight w:val="235"/>
            </w:trPr>
          </w:trPrChange>
        </w:trPr>
        <w:tc>
          <w:tcPr>
            <w:tcW w:w="904" w:type="pct"/>
            <w:shd w:val="clear" w:color="auto" w:fill="auto"/>
            <w:hideMark/>
            <w:tcPrChange w:id="370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0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0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0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70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8" w:type="pct"/>
            <w:shd w:val="clear" w:color="auto" w:fill="auto"/>
            <w:hideMark/>
            <w:tcPrChange w:id="370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3710" w:author="Yugin Vitaly" w:date="2016-03-11T19:35:00Z">
            <w:trPr>
              <w:trHeight w:val="611"/>
            </w:trPr>
          </w:trPrChange>
        </w:trPr>
        <w:tc>
          <w:tcPr>
            <w:tcW w:w="904" w:type="pct"/>
            <w:shd w:val="clear" w:color="auto" w:fill="auto"/>
            <w:hideMark/>
            <w:tcPrChange w:id="371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1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1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1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371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8" w:type="pct"/>
            <w:shd w:val="clear" w:color="auto" w:fill="auto"/>
            <w:hideMark/>
            <w:tcPrChange w:id="371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3717" w:author="Yugin Vitaly" w:date="2016-03-11T19:35:00Z">
            <w:trPr>
              <w:trHeight w:val="611"/>
            </w:trPr>
          </w:trPrChange>
        </w:trPr>
        <w:tc>
          <w:tcPr>
            <w:tcW w:w="904" w:type="pct"/>
            <w:shd w:val="clear" w:color="auto" w:fill="auto"/>
            <w:tcPrChange w:id="3718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3719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82" w:type="pct"/>
            <w:gridSpan w:val="2"/>
            <w:shd w:val="clear" w:color="auto" w:fill="auto"/>
            <w:tcPrChange w:id="3720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3721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3722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8" w:type="pct"/>
            <w:shd w:val="clear" w:color="auto" w:fill="auto"/>
            <w:tcPrChange w:id="3723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54651">
        <w:trPr>
          <w:trHeight w:val="1116"/>
          <w:trPrChange w:id="3724" w:author="Yugin Vitaly" w:date="2016-03-11T19:35:00Z">
            <w:trPr>
              <w:trHeight w:val="1116"/>
            </w:trPr>
          </w:trPrChange>
        </w:trPr>
        <w:tc>
          <w:tcPr>
            <w:tcW w:w="904" w:type="pct"/>
            <w:shd w:val="clear" w:color="auto" w:fill="auto"/>
            <w:hideMark/>
            <w:tcPrChange w:id="372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72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2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2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hideMark/>
            <w:tcPrChange w:id="372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8" w:type="pct"/>
            <w:shd w:val="clear" w:color="auto" w:fill="auto"/>
            <w:hideMark/>
            <w:tcPrChange w:id="373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54651">
        <w:trPr>
          <w:trHeight w:val="213"/>
          <w:trPrChange w:id="3731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3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3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3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3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3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8" w:type="pct"/>
            <w:shd w:val="clear" w:color="auto" w:fill="auto"/>
            <w:hideMark/>
            <w:tcPrChange w:id="373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54651">
        <w:trPr>
          <w:trHeight w:val="213"/>
          <w:trPrChange w:id="3738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3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3740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3741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3742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3743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3744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54651">
        <w:trPr>
          <w:trHeight w:val="213"/>
          <w:trPrChange w:id="3745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4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4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4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4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75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8" w:type="pct"/>
            <w:shd w:val="clear" w:color="auto" w:fill="auto"/>
            <w:hideMark/>
            <w:tcPrChange w:id="375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3752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5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5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5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5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5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8" w:type="pct"/>
            <w:shd w:val="clear" w:color="auto" w:fill="auto"/>
            <w:hideMark/>
            <w:tcPrChange w:id="375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3759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6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6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6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6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6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8" w:type="pct"/>
            <w:shd w:val="clear" w:color="auto" w:fill="auto"/>
            <w:hideMark/>
            <w:tcPrChange w:id="376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0A8A" w:rsidRPr="001A4780" w:rsidTr="00154651">
        <w:trPr>
          <w:trHeight w:val="213"/>
          <w:trPrChange w:id="3766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6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6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6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7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  <w:tcPrChange w:id="377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</w:t>
            </w:r>
            <w:proofErr w:type="gramStart"/>
            <w:r w:rsidRPr="00EA0A8A">
              <w:rPr>
                <w:sz w:val="20"/>
              </w:rPr>
              <w:t>2</w:t>
            </w:r>
            <w:proofErr w:type="gramEnd"/>
            <w:r w:rsidRPr="00EA0A8A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48" w:type="pct"/>
            <w:shd w:val="clear" w:color="auto" w:fill="auto"/>
            <w:hideMark/>
            <w:tcPrChange w:id="377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3773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7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7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7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7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7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8" w:type="pct"/>
            <w:shd w:val="clear" w:color="auto" w:fill="auto"/>
            <w:hideMark/>
            <w:tcPrChange w:id="377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3780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8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8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8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8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8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8" w:type="pct"/>
            <w:shd w:val="clear" w:color="auto" w:fill="auto"/>
            <w:hideMark/>
            <w:tcPrChange w:id="378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3787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8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8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9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9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9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8" w:type="pct"/>
            <w:shd w:val="clear" w:color="auto" w:fill="auto"/>
            <w:hideMark/>
            <w:tcPrChange w:id="379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3794" w:author="Yugin Vitaly" w:date="2016-03-11T19:35:00Z">
            <w:trPr>
              <w:trHeight w:val="213"/>
            </w:trPr>
          </w:trPrChange>
        </w:trPr>
        <w:tc>
          <w:tcPr>
            <w:tcW w:w="904" w:type="pct"/>
            <w:shd w:val="clear" w:color="auto" w:fill="auto"/>
            <w:hideMark/>
            <w:tcPrChange w:id="379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79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79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79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79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8" w:type="pct"/>
            <w:shd w:val="clear" w:color="auto" w:fill="auto"/>
            <w:hideMark/>
            <w:tcPrChange w:id="380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0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0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0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0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80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8" w:type="pct"/>
            <w:shd w:val="clear" w:color="auto" w:fill="auto"/>
            <w:hideMark/>
            <w:tcPrChange w:id="380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0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0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0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1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381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381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1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1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1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1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81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8" w:type="pct"/>
            <w:shd w:val="clear" w:color="auto" w:fill="auto"/>
            <w:hideMark/>
            <w:tcPrChange w:id="381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1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2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2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2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82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382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2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2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2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2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82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8" w:type="pct"/>
            <w:shd w:val="clear" w:color="auto" w:fill="auto"/>
            <w:hideMark/>
            <w:tcPrChange w:id="383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4" w:type="pct"/>
            <w:shd w:val="clear" w:color="auto" w:fill="auto"/>
            <w:hideMark/>
            <w:tcPrChange w:id="383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3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3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3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83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8" w:type="pct"/>
            <w:shd w:val="clear" w:color="auto" w:fill="auto"/>
            <w:hideMark/>
            <w:tcPrChange w:id="383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3837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383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82" w:type="pct"/>
            <w:gridSpan w:val="2"/>
            <w:shd w:val="clear" w:color="auto" w:fill="auto"/>
            <w:tcPrChange w:id="3839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384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384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8" w:type="pct"/>
            <w:shd w:val="clear" w:color="auto" w:fill="auto"/>
            <w:tcPrChange w:id="384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84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lastRenderedPageBreak/>
              <w:t>responsibleOrg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4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4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4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384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384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84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5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5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5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85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8" w:type="pct"/>
            <w:shd w:val="clear" w:color="auto" w:fill="auto"/>
            <w:hideMark/>
            <w:tcPrChange w:id="385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85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5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5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5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85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8" w:type="pct"/>
            <w:shd w:val="clear" w:color="auto" w:fill="auto"/>
            <w:hideMark/>
            <w:tcPrChange w:id="386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148"/>
          <w:trPrChange w:id="3861" w:author="Yugin Vitaly" w:date="2016-03-11T19:35:00Z">
            <w:trPr>
              <w:trHeight w:val="148"/>
            </w:trPr>
          </w:trPrChange>
        </w:trPr>
        <w:tc>
          <w:tcPr>
            <w:tcW w:w="904" w:type="pct"/>
            <w:shd w:val="clear" w:color="auto" w:fill="auto"/>
            <w:hideMark/>
            <w:tcPrChange w:id="386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86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6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6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86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86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3868" w:author="Yugin Vitaly" w:date="2016-03-11T19:35:00Z">
            <w:trPr>
              <w:trHeight w:val="148"/>
            </w:trPr>
          </w:trPrChange>
        </w:trPr>
        <w:tc>
          <w:tcPr>
            <w:tcW w:w="904" w:type="pct"/>
            <w:shd w:val="clear" w:color="auto" w:fill="auto"/>
            <w:hideMark/>
            <w:tcPrChange w:id="386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87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7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7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87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87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3875" w:author="Yugin Vitaly" w:date="2016-03-11T19:35:00Z">
            <w:trPr>
              <w:trHeight w:val="148"/>
            </w:trPr>
          </w:trPrChange>
        </w:trPr>
        <w:tc>
          <w:tcPr>
            <w:tcW w:w="904" w:type="pct"/>
            <w:shd w:val="clear" w:color="auto" w:fill="auto"/>
            <w:hideMark/>
            <w:tcPrChange w:id="387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87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7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7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88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88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148"/>
          <w:trPrChange w:id="3882" w:author="Yugin Vitaly" w:date="2016-03-11T19:35:00Z">
            <w:trPr>
              <w:trHeight w:val="148"/>
            </w:trPr>
          </w:trPrChange>
        </w:trPr>
        <w:tc>
          <w:tcPr>
            <w:tcW w:w="904" w:type="pct"/>
            <w:shd w:val="clear" w:color="auto" w:fill="auto"/>
            <w:hideMark/>
            <w:tcPrChange w:id="388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88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8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8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88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88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88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9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9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9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389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389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89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89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89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89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89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90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0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0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0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0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90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90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0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0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0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1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391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8" w:type="pct"/>
            <w:shd w:val="clear" w:color="auto" w:fill="auto"/>
            <w:hideMark/>
            <w:tcPrChange w:id="391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1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1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1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1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2" w:type="pct"/>
            <w:shd w:val="clear" w:color="auto" w:fill="auto"/>
            <w:hideMark/>
            <w:tcPrChange w:id="391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8" w:type="pct"/>
            <w:shd w:val="clear" w:color="auto" w:fill="auto"/>
            <w:hideMark/>
            <w:tcPrChange w:id="391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1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2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2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2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  <w:tcPrChange w:id="392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8" w:type="pct"/>
            <w:shd w:val="clear" w:color="auto" w:fill="auto"/>
            <w:hideMark/>
            <w:tcPrChange w:id="392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755"/>
          <w:trPrChange w:id="3925" w:author="Yugin Vitaly" w:date="2016-03-11T19:35:00Z">
            <w:trPr>
              <w:trHeight w:val="755"/>
            </w:trPr>
          </w:trPrChange>
        </w:trPr>
        <w:tc>
          <w:tcPr>
            <w:tcW w:w="904" w:type="pct"/>
            <w:shd w:val="clear" w:color="auto" w:fill="auto"/>
            <w:hideMark/>
            <w:tcPrChange w:id="392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2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2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2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  <w:tcPrChange w:id="393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8" w:type="pct"/>
            <w:shd w:val="clear" w:color="auto" w:fill="auto"/>
            <w:hideMark/>
            <w:tcPrChange w:id="393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3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93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3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3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  <w:hideMark/>
            <w:tcPrChange w:id="393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8" w:type="pct"/>
            <w:shd w:val="clear" w:color="auto" w:fill="auto"/>
            <w:hideMark/>
            <w:tcPrChange w:id="393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3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3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4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4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394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394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4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4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4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4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  <w:tcPrChange w:id="394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8" w:type="pct"/>
            <w:shd w:val="clear" w:color="auto" w:fill="auto"/>
            <w:hideMark/>
            <w:tcPrChange w:id="394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5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5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5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5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  <w:tcPrChange w:id="395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8" w:type="pct"/>
            <w:shd w:val="clear" w:color="auto" w:fill="auto"/>
            <w:hideMark/>
            <w:tcPrChange w:id="395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395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5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5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5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2" w:type="pct"/>
            <w:shd w:val="clear" w:color="auto" w:fill="auto"/>
            <w:hideMark/>
            <w:tcPrChange w:id="396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8" w:type="pct"/>
            <w:shd w:val="clear" w:color="auto" w:fill="auto"/>
            <w:hideMark/>
            <w:tcPrChange w:id="396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54651">
        <w:trPr>
          <w:trHeight w:val="262"/>
          <w:trPrChange w:id="3962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6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6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396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396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396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396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3969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7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7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7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7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397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8" w:type="pct"/>
            <w:shd w:val="clear" w:color="auto" w:fill="auto"/>
            <w:hideMark/>
            <w:tcPrChange w:id="397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3976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7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397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7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8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98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8" w:type="pct"/>
            <w:shd w:val="clear" w:color="auto" w:fill="auto"/>
            <w:hideMark/>
            <w:tcPrChange w:id="398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3983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8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98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8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8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98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98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3990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9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99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399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399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399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399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3997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399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399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0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0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00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400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262"/>
          <w:trPrChange w:id="4004" w:author="Yugin Vitaly" w:date="2016-03-11T19:35:00Z">
            <w:trPr>
              <w:trHeight w:val="262"/>
            </w:trPr>
          </w:trPrChange>
        </w:trPr>
        <w:tc>
          <w:tcPr>
            <w:tcW w:w="904" w:type="pct"/>
            <w:shd w:val="clear" w:color="auto" w:fill="auto"/>
            <w:hideMark/>
            <w:tcPrChange w:id="400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0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0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0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00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8" w:type="pct"/>
            <w:shd w:val="clear" w:color="auto" w:fill="auto"/>
            <w:hideMark/>
            <w:tcPrChange w:id="401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1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1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1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1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01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01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1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1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1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2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2" w:type="pct"/>
            <w:shd w:val="clear" w:color="auto" w:fill="auto"/>
            <w:hideMark/>
            <w:tcPrChange w:id="402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8" w:type="pct"/>
            <w:shd w:val="clear" w:color="auto" w:fill="auto"/>
            <w:hideMark/>
            <w:tcPrChange w:id="402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2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2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2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2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02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8" w:type="pct"/>
            <w:shd w:val="clear" w:color="auto" w:fill="auto"/>
            <w:hideMark/>
            <w:tcPrChange w:id="402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54651">
        <w:trPr>
          <w:trHeight w:val="316"/>
          <w:trPrChange w:id="4029" w:author="Yugin Vitaly" w:date="2016-03-11T19:35:00Z">
            <w:trPr>
              <w:trHeight w:val="316"/>
            </w:trPr>
          </w:trPrChange>
        </w:trPr>
        <w:tc>
          <w:tcPr>
            <w:tcW w:w="904" w:type="pct"/>
            <w:shd w:val="clear" w:color="auto" w:fill="auto"/>
            <w:hideMark/>
            <w:tcPrChange w:id="403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3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3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3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03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03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4036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3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4038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4039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4040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4041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rPr>
          <w:trHeight w:val="258"/>
          <w:trPrChange w:id="4042" w:author="Yugin Vitaly" w:date="2016-03-11T19:35:00Z">
            <w:trPr>
              <w:trHeight w:val="258"/>
            </w:trPr>
          </w:trPrChange>
        </w:trPr>
        <w:tc>
          <w:tcPr>
            <w:tcW w:w="904" w:type="pct"/>
            <w:shd w:val="clear" w:color="auto" w:fill="auto"/>
            <w:vAlign w:val="center"/>
            <w:hideMark/>
            <w:tcPrChange w:id="4043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4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4045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4046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4047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4048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4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5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5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5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05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05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5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5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5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5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05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8" w:type="pct"/>
            <w:shd w:val="clear" w:color="auto" w:fill="auto"/>
            <w:hideMark/>
            <w:tcPrChange w:id="406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6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6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6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6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06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06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6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6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6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7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07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 xml:space="preserve">Дата и время начала </w:t>
            </w:r>
            <w:r w:rsidRPr="005F11F2">
              <w:rPr>
                <w:sz w:val="20"/>
              </w:rPr>
              <w:lastRenderedPageBreak/>
              <w:t>предоставления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hideMark/>
            <w:tcPrChange w:id="407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7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07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7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7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07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hideMark/>
            <w:tcPrChange w:id="407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7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8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8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8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08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hideMark/>
            <w:tcPrChange w:id="408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8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8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8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8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08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hideMark/>
            <w:tcPrChange w:id="409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9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9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9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09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09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hideMark/>
            <w:tcPrChange w:id="409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09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09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09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0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10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8" w:type="pct"/>
            <w:shd w:val="clear" w:color="auto" w:fill="auto"/>
            <w:hideMark/>
            <w:tcPrChange w:id="410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0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10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0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0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10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8" w:type="pct"/>
            <w:shd w:val="clear" w:color="auto" w:fill="auto"/>
            <w:hideMark/>
            <w:tcPrChange w:id="410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0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11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1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1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11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8" w:type="pct"/>
            <w:shd w:val="clear" w:color="auto" w:fill="auto"/>
            <w:hideMark/>
            <w:tcPrChange w:id="411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1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8" w:type="pct"/>
            <w:gridSpan w:val="2"/>
            <w:shd w:val="clear" w:color="auto" w:fill="auto"/>
            <w:tcPrChange w:id="411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tcPrChange w:id="411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tcPrChange w:id="411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tcPrChange w:id="411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tcPrChange w:id="412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2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tcPrChange w:id="412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gridSpan w:val="2"/>
            <w:shd w:val="clear" w:color="auto" w:fill="auto"/>
            <w:tcPrChange w:id="412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412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  <w:tcPrChange w:id="412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8" w:type="pct"/>
            <w:shd w:val="clear" w:color="auto" w:fill="auto"/>
            <w:tcPrChange w:id="412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27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tcPrChange w:id="412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gridSpan w:val="2"/>
            <w:shd w:val="clear" w:color="auto" w:fill="auto"/>
            <w:tcPrChange w:id="4129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13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13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8" w:type="pct"/>
            <w:shd w:val="clear" w:color="auto" w:fill="auto"/>
            <w:tcPrChange w:id="413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3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13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3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3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13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13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3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14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4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4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14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8" w:type="pct"/>
            <w:shd w:val="clear" w:color="auto" w:fill="auto"/>
            <w:hideMark/>
            <w:tcPrChange w:id="414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4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14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82" w:type="pct"/>
            <w:gridSpan w:val="2"/>
            <w:shd w:val="clear" w:color="auto" w:fill="auto"/>
            <w:tcPrChange w:id="414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414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14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8" w:type="pct"/>
            <w:shd w:val="clear" w:color="auto" w:fill="auto"/>
            <w:tcPrChange w:id="415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5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15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5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5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15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8" w:type="pct"/>
            <w:shd w:val="clear" w:color="auto" w:fill="auto"/>
            <w:hideMark/>
            <w:tcPrChange w:id="415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5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15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5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6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16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8" w:type="pct"/>
            <w:shd w:val="clear" w:color="auto" w:fill="auto"/>
            <w:hideMark/>
            <w:tcPrChange w:id="416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6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16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6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6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16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16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6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17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7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7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  <w:tcPrChange w:id="417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17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7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17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17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17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17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8" w:type="pct"/>
            <w:shd w:val="clear" w:color="auto" w:fill="auto"/>
            <w:hideMark/>
            <w:tcPrChange w:id="418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8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28" w:type="pct"/>
            <w:gridSpan w:val="2"/>
            <w:shd w:val="clear" w:color="auto" w:fill="auto"/>
            <w:tcPrChange w:id="418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tcPrChange w:id="418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tcPrChange w:id="418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tcPrChange w:id="418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tcPrChange w:id="418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87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tcPrChange w:id="418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gridSpan w:val="2"/>
            <w:shd w:val="clear" w:color="auto" w:fill="auto"/>
            <w:tcPrChange w:id="4189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419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  <w:tcPrChange w:id="419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8" w:type="pct"/>
            <w:shd w:val="clear" w:color="auto" w:fill="auto"/>
            <w:tcPrChange w:id="419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193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tcPrChange w:id="4194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gridSpan w:val="2"/>
            <w:shd w:val="clear" w:color="auto" w:fill="auto"/>
            <w:tcPrChange w:id="4195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196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197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8" w:type="pct"/>
            <w:shd w:val="clear" w:color="auto" w:fill="auto"/>
            <w:tcPrChange w:id="4198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19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lastRenderedPageBreak/>
              <w:t>procedureInfo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20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20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20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20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20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0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0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0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0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20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8" w:type="pct"/>
            <w:shd w:val="clear" w:color="auto" w:fill="auto"/>
            <w:hideMark/>
            <w:tcPrChange w:id="421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1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1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1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1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21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8" w:type="pct"/>
            <w:shd w:val="clear" w:color="auto" w:fill="auto"/>
            <w:hideMark/>
            <w:tcPrChange w:id="421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1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1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1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2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22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8" w:type="pct"/>
            <w:shd w:val="clear" w:color="auto" w:fill="auto"/>
            <w:hideMark/>
            <w:tcPrChange w:id="422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2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2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2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2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22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8" w:type="pct"/>
            <w:shd w:val="clear" w:color="auto" w:fill="auto"/>
            <w:hideMark/>
            <w:tcPrChange w:id="422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2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23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23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23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23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23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3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3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3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3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23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8" w:type="pct"/>
            <w:shd w:val="clear" w:color="auto" w:fill="auto"/>
            <w:hideMark/>
            <w:tcPrChange w:id="424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4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4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4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4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24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8" w:type="pct"/>
            <w:shd w:val="clear" w:color="auto" w:fill="auto"/>
            <w:hideMark/>
            <w:tcPrChange w:id="424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4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4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4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5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25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8" w:type="pct"/>
            <w:shd w:val="clear" w:color="auto" w:fill="auto"/>
            <w:hideMark/>
            <w:tcPrChange w:id="425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5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5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5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5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25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8" w:type="pct"/>
            <w:shd w:val="clear" w:color="auto" w:fill="auto"/>
            <w:hideMark/>
            <w:tcPrChange w:id="425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5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26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26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26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26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26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6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6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6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6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26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8" w:type="pct"/>
            <w:shd w:val="clear" w:color="auto" w:fill="auto"/>
            <w:hideMark/>
            <w:tcPrChange w:id="427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7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7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7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7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27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48" w:type="pct"/>
            <w:shd w:val="clear" w:color="auto" w:fill="auto"/>
            <w:hideMark/>
            <w:tcPrChange w:id="427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7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7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7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8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28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8" w:type="pct"/>
            <w:shd w:val="clear" w:color="auto" w:fill="auto"/>
            <w:hideMark/>
            <w:tcPrChange w:id="428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8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28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28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28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28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28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8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9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9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9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29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8" w:type="pct"/>
            <w:shd w:val="clear" w:color="auto" w:fill="auto"/>
            <w:hideMark/>
            <w:tcPrChange w:id="429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29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29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29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29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29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8" w:type="pct"/>
            <w:shd w:val="clear" w:color="auto" w:fill="auto"/>
            <w:hideMark/>
            <w:tcPrChange w:id="430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0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0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0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0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30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8" w:type="pct"/>
            <w:shd w:val="clear" w:color="auto" w:fill="auto"/>
            <w:hideMark/>
            <w:tcPrChange w:id="430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0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0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30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31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31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31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1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1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1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1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431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8" w:type="pct"/>
            <w:shd w:val="clear" w:color="auto" w:fill="auto"/>
            <w:hideMark/>
            <w:tcPrChange w:id="431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1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2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2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2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32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8" w:type="pct"/>
            <w:shd w:val="clear" w:color="auto" w:fill="auto"/>
            <w:hideMark/>
            <w:tcPrChange w:id="432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2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2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2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2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32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33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3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3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33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3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33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48" w:type="pct"/>
            <w:shd w:val="clear" w:color="auto" w:fill="auto"/>
            <w:hideMark/>
            <w:tcPrChange w:id="433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hideMark/>
            <w:tcPrChange w:id="433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3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3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4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34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8" w:type="pct"/>
            <w:shd w:val="clear" w:color="auto" w:fill="auto"/>
            <w:hideMark/>
            <w:tcPrChange w:id="434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hideMark/>
            <w:tcPrChange w:id="434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4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4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4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34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8" w:type="pct"/>
            <w:shd w:val="clear" w:color="auto" w:fill="auto"/>
            <w:hideMark/>
            <w:tcPrChange w:id="434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hideMark/>
            <w:tcPrChange w:id="434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5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5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5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35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8" w:type="pct"/>
            <w:shd w:val="clear" w:color="auto" w:fill="auto"/>
            <w:hideMark/>
            <w:tcPrChange w:id="435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tcPrChange w:id="435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35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82" w:type="pct"/>
            <w:gridSpan w:val="2"/>
            <w:shd w:val="clear" w:color="auto" w:fill="auto"/>
            <w:tcPrChange w:id="435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35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tcPrChange w:id="435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</w:t>
            </w:r>
            <w:r w:rsidRPr="009B5F72">
              <w:rPr>
                <w:sz w:val="20"/>
              </w:rPr>
              <w:lastRenderedPageBreak/>
              <w:t>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8" w:type="pct"/>
            <w:shd w:val="clear" w:color="auto" w:fill="auto"/>
            <w:tcPrChange w:id="436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tcPrChange w:id="436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36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82" w:type="pct"/>
            <w:gridSpan w:val="2"/>
            <w:shd w:val="clear" w:color="auto" w:fill="auto"/>
            <w:tcPrChange w:id="436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36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2" w:type="pct"/>
            <w:shd w:val="clear" w:color="auto" w:fill="auto"/>
            <w:tcPrChange w:id="436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8" w:type="pct"/>
            <w:shd w:val="clear" w:color="auto" w:fill="auto"/>
            <w:tcPrChange w:id="436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hideMark/>
            <w:tcPrChange w:id="436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6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6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7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37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8" w:type="pct"/>
            <w:shd w:val="clear" w:color="auto" w:fill="auto"/>
            <w:hideMark/>
            <w:tcPrChange w:id="437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54651">
        <w:tc>
          <w:tcPr>
            <w:tcW w:w="904" w:type="pct"/>
            <w:shd w:val="clear" w:color="auto" w:fill="auto"/>
            <w:hideMark/>
            <w:tcPrChange w:id="437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7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7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7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37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8" w:type="pct"/>
            <w:shd w:val="clear" w:color="auto" w:fill="auto"/>
            <w:hideMark/>
            <w:tcPrChange w:id="437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7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8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8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8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2" w:type="pct"/>
            <w:shd w:val="clear" w:color="auto" w:fill="auto"/>
            <w:hideMark/>
            <w:tcPrChange w:id="438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8" w:type="pct"/>
            <w:shd w:val="clear" w:color="auto" w:fill="auto"/>
            <w:hideMark/>
            <w:tcPrChange w:id="438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8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38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8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8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38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8" w:type="pct"/>
            <w:shd w:val="clear" w:color="auto" w:fill="auto"/>
            <w:hideMark/>
            <w:tcPrChange w:id="439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9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9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9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39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39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8" w:type="pct"/>
            <w:shd w:val="clear" w:color="auto" w:fill="auto"/>
            <w:hideMark/>
            <w:tcPrChange w:id="439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39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39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39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0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0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8" w:type="pct"/>
            <w:shd w:val="clear" w:color="auto" w:fill="auto"/>
            <w:hideMark/>
            <w:tcPrChange w:id="440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0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40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0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0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0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8" w:type="pct"/>
            <w:shd w:val="clear" w:color="auto" w:fill="auto"/>
            <w:hideMark/>
            <w:tcPrChange w:id="440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0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41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1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1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41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8" w:type="pct"/>
            <w:shd w:val="clear" w:color="auto" w:fill="auto"/>
            <w:hideMark/>
            <w:tcPrChange w:id="441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1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41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1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1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41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8" w:type="pct"/>
            <w:shd w:val="clear" w:color="auto" w:fill="auto"/>
            <w:hideMark/>
            <w:tcPrChange w:id="442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2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42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2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2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42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8" w:type="pct"/>
            <w:shd w:val="clear" w:color="auto" w:fill="auto"/>
            <w:hideMark/>
            <w:tcPrChange w:id="442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2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2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2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3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43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43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3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3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3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3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  <w:hideMark/>
            <w:tcPrChange w:id="443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8" w:type="pct"/>
            <w:shd w:val="clear" w:color="auto" w:fill="auto"/>
            <w:hideMark/>
            <w:tcPrChange w:id="443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3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4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4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4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44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8" w:type="pct"/>
            <w:shd w:val="clear" w:color="auto" w:fill="auto"/>
            <w:hideMark/>
            <w:tcPrChange w:id="444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4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4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4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4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44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45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5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5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5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5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5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8" w:type="pct"/>
            <w:shd w:val="clear" w:color="auto" w:fill="auto"/>
            <w:hideMark/>
            <w:tcPrChange w:id="445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5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5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5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6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6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8" w:type="pct"/>
            <w:shd w:val="clear" w:color="auto" w:fill="auto"/>
            <w:hideMark/>
            <w:tcPrChange w:id="446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6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6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6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6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46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8" w:type="pct"/>
            <w:shd w:val="clear" w:color="auto" w:fill="auto"/>
            <w:hideMark/>
            <w:tcPrChange w:id="446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54651">
        <w:tc>
          <w:tcPr>
            <w:tcW w:w="904" w:type="pct"/>
            <w:vMerge w:val="restart"/>
            <w:shd w:val="clear" w:color="auto" w:fill="auto"/>
            <w:hideMark/>
            <w:tcPrChange w:id="4469" w:author="Yugin Vitaly" w:date="2016-03-11T19:35:00Z">
              <w:tcPr>
                <w:tcW w:w="903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</w:t>
            </w:r>
            <w:r>
              <w:rPr>
                <w:sz w:val="20"/>
              </w:rPr>
              <w:lastRenderedPageBreak/>
              <w:t>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7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7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7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47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8" w:type="pct"/>
            <w:shd w:val="clear" w:color="auto" w:fill="auto"/>
            <w:hideMark/>
            <w:tcPrChange w:id="447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</w:t>
            </w:r>
            <w:r>
              <w:rPr>
                <w:sz w:val="20"/>
              </w:rPr>
              <w:lastRenderedPageBreak/>
              <w:t xml:space="preserve">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tcPrChange w:id="4475" w:author="Yugin Vitaly" w:date="2016-03-11T19:35:00Z">
              <w:tcPr>
                <w:tcW w:w="903" w:type="pct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47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82" w:type="pct"/>
            <w:gridSpan w:val="2"/>
            <w:shd w:val="clear" w:color="auto" w:fill="auto"/>
            <w:tcPrChange w:id="447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47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47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8" w:type="pct"/>
            <w:shd w:val="clear" w:color="auto" w:fill="auto"/>
            <w:tcPrChange w:id="448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8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8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8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8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48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8" w:type="pct"/>
            <w:shd w:val="clear" w:color="auto" w:fill="auto"/>
            <w:hideMark/>
            <w:tcPrChange w:id="448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8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8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8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9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9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8" w:type="pct"/>
            <w:shd w:val="clear" w:color="auto" w:fill="auto"/>
            <w:hideMark/>
            <w:tcPrChange w:id="449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49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49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49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49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49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8" w:type="pct"/>
            <w:shd w:val="clear" w:color="auto" w:fill="auto"/>
            <w:hideMark/>
            <w:tcPrChange w:id="449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499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50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tcPrChange w:id="4501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50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tcPrChange w:id="450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8" w:type="pct"/>
            <w:shd w:val="clear" w:color="auto" w:fill="auto"/>
            <w:tcPrChange w:id="450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50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50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82" w:type="pct"/>
            <w:gridSpan w:val="2"/>
            <w:shd w:val="clear" w:color="auto" w:fill="auto"/>
            <w:tcPrChange w:id="450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450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50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8" w:type="pct"/>
            <w:shd w:val="clear" w:color="auto" w:fill="auto"/>
            <w:tcPrChange w:id="451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4511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512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513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82" w:type="pct"/>
            <w:gridSpan w:val="2"/>
            <w:shd w:val="clear" w:color="auto" w:fill="auto"/>
            <w:tcPrChange w:id="4514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4515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516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8" w:type="pct"/>
            <w:shd w:val="clear" w:color="auto" w:fill="auto"/>
            <w:tcPrChange w:id="4517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4518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519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82" w:type="pct"/>
            <w:gridSpan w:val="2"/>
            <w:shd w:val="clear" w:color="auto" w:fill="auto"/>
            <w:tcPrChange w:id="4520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tcPrChange w:id="4521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522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8" w:type="pct"/>
            <w:shd w:val="clear" w:color="auto" w:fill="auto"/>
            <w:tcPrChange w:id="4523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2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2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2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2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52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52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3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3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3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3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53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8" w:type="pct"/>
            <w:shd w:val="clear" w:color="auto" w:fill="auto"/>
            <w:hideMark/>
            <w:tcPrChange w:id="453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3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3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3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3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54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8" w:type="pct"/>
            <w:shd w:val="clear" w:color="auto" w:fill="auto"/>
            <w:hideMark/>
            <w:tcPrChange w:id="454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131ED7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8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c>
          <w:tcPr>
            <w:tcW w:w="915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131ED7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131ED7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71A24">
        <w:tc>
          <w:tcPr>
            <w:tcW w:w="1640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c>
          <w:tcPr>
            <w:tcW w:w="91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4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lastRenderedPageBreak/>
              <w:t>applicationGuarantee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4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4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4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54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54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4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54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5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5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55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8" w:type="pct"/>
            <w:shd w:val="clear" w:color="auto" w:fill="auto"/>
            <w:hideMark/>
            <w:tcPrChange w:id="455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5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55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5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5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55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8" w:type="pct"/>
            <w:shd w:val="clear" w:color="auto" w:fill="auto"/>
            <w:hideMark/>
            <w:tcPrChange w:id="455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6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6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6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6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56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8" w:type="pct"/>
            <w:shd w:val="clear" w:color="auto" w:fill="auto"/>
            <w:hideMark/>
            <w:tcPrChange w:id="456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6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6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6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6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57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57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7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7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7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7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  <w:tcPrChange w:id="457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57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7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7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8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8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58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8" w:type="pct"/>
            <w:shd w:val="clear" w:color="auto" w:fill="auto"/>
            <w:hideMark/>
            <w:tcPrChange w:id="458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8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58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8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8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58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58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9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59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9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9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59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8" w:type="pct"/>
            <w:shd w:val="clear" w:color="auto" w:fill="auto"/>
            <w:hideMark/>
            <w:tcPrChange w:id="459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59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59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59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59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60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8" w:type="pct"/>
            <w:shd w:val="clear" w:color="auto" w:fill="auto"/>
            <w:hideMark/>
            <w:tcPrChange w:id="460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0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0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0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0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60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48" w:type="pct"/>
            <w:shd w:val="clear" w:color="auto" w:fill="auto"/>
            <w:hideMark/>
            <w:tcPrChange w:id="460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0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0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1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1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61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61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1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1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1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1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2" w:type="pct"/>
            <w:shd w:val="clear" w:color="auto" w:fill="auto"/>
            <w:hideMark/>
            <w:tcPrChange w:id="461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8" w:type="pct"/>
            <w:shd w:val="clear" w:color="auto" w:fill="auto"/>
            <w:hideMark/>
            <w:tcPrChange w:id="461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2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2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2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2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62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8" w:type="pct"/>
            <w:shd w:val="clear" w:color="auto" w:fill="auto"/>
            <w:hideMark/>
            <w:tcPrChange w:id="462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2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2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62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62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63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63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3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3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3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3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3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8" w:type="pct"/>
            <w:shd w:val="clear" w:color="auto" w:fill="auto"/>
            <w:hideMark/>
            <w:tcPrChange w:id="463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3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3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4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4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64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8" w:type="pct"/>
            <w:shd w:val="clear" w:color="auto" w:fill="auto"/>
            <w:hideMark/>
            <w:tcPrChange w:id="464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4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4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64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4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4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64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4" w:type="pct"/>
            <w:vMerge w:val="restart"/>
            <w:shd w:val="clear" w:color="auto" w:fill="auto"/>
            <w:hideMark/>
            <w:tcPrChange w:id="4650" w:author="Yugin Vitaly" w:date="2016-03-11T19:35:00Z">
              <w:tcPr>
                <w:tcW w:w="903" w:type="pct"/>
                <w:vMerge w:val="restart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5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5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5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5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190238" w:rsidRPr="00190238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48" w:type="pct"/>
            <w:shd w:val="clear" w:color="auto" w:fill="auto"/>
            <w:hideMark/>
            <w:tcPrChange w:id="465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4" w:type="pct"/>
            <w:vMerge/>
            <w:shd w:val="clear" w:color="auto" w:fill="auto"/>
            <w:hideMark/>
            <w:tcPrChange w:id="4656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5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5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5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6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</w:t>
            </w:r>
            <w:proofErr w:type="gramStart"/>
            <w:r w:rsidRPr="00190238">
              <w:rPr>
                <w:sz w:val="20"/>
              </w:rPr>
              <w:t>ОК</w:t>
            </w:r>
            <w:proofErr w:type="gramEnd"/>
            <w:r w:rsidRPr="00190238">
              <w:rPr>
                <w:sz w:val="20"/>
              </w:rPr>
              <w:t xml:space="preserve"> 034-2014)</w:t>
            </w:r>
          </w:p>
        </w:tc>
        <w:tc>
          <w:tcPr>
            <w:tcW w:w="1348" w:type="pct"/>
            <w:shd w:val="clear" w:color="auto" w:fill="auto"/>
            <w:hideMark/>
            <w:tcPrChange w:id="466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6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6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6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6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66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48" w:type="pct"/>
            <w:shd w:val="clear" w:color="auto" w:fill="auto"/>
            <w:hideMark/>
            <w:tcPrChange w:id="466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6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6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7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7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7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8" w:type="pct"/>
            <w:shd w:val="clear" w:color="auto" w:fill="auto"/>
            <w:hideMark/>
            <w:tcPrChange w:id="467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7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7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7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7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7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8" w:type="pct"/>
            <w:shd w:val="clear" w:color="auto" w:fill="auto"/>
            <w:hideMark/>
            <w:tcPrChange w:id="467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8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8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8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8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68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8" w:type="pct"/>
            <w:shd w:val="clear" w:color="auto" w:fill="auto"/>
            <w:hideMark/>
            <w:tcPrChange w:id="468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8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8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8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8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69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8" w:type="pct"/>
            <w:shd w:val="clear" w:color="auto" w:fill="auto"/>
            <w:hideMark/>
            <w:tcPrChange w:id="469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9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69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69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69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hideMark/>
            <w:tcPrChange w:id="469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8" w:type="pct"/>
            <w:shd w:val="clear" w:color="auto" w:fill="auto"/>
            <w:hideMark/>
            <w:tcPrChange w:id="469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69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69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0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70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70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0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0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0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0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0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72" w:type="pct"/>
            <w:shd w:val="clear" w:color="auto" w:fill="auto"/>
            <w:hideMark/>
            <w:tcPrChange w:id="470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8" w:type="pct"/>
            <w:shd w:val="clear" w:color="auto" w:fill="auto"/>
            <w:hideMark/>
            <w:tcPrChange w:id="470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1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1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1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1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71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8" w:type="pct"/>
            <w:shd w:val="clear" w:color="auto" w:fill="auto"/>
            <w:hideMark/>
            <w:tcPrChange w:id="471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54651">
        <w:tc>
          <w:tcPr>
            <w:tcW w:w="904" w:type="pct"/>
            <w:shd w:val="clear" w:color="auto" w:fill="auto"/>
            <w:hideMark/>
            <w:tcPrChange w:id="471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190238" w:rsidRPr="00F21CA9" w:rsidRDefault="00190238" w:rsidP="0019023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1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1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71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72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2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4" w:type="pct"/>
            <w:shd w:val="clear" w:color="auto" w:fill="auto"/>
            <w:hideMark/>
            <w:tcPrChange w:id="472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2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2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2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2" w:type="pct"/>
            <w:shd w:val="clear" w:color="auto" w:fill="auto"/>
            <w:hideMark/>
            <w:tcPrChange w:id="472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8" w:type="pct"/>
            <w:shd w:val="clear" w:color="auto" w:fill="auto"/>
            <w:hideMark/>
            <w:tcPrChange w:id="472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4" w:type="pct"/>
            <w:shd w:val="clear" w:color="auto" w:fill="auto"/>
            <w:hideMark/>
            <w:tcPrChange w:id="472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2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3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3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2" w:type="pct"/>
            <w:shd w:val="clear" w:color="auto" w:fill="auto"/>
            <w:hideMark/>
            <w:tcPrChange w:id="473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8" w:type="pct"/>
            <w:shd w:val="clear" w:color="auto" w:fill="auto"/>
            <w:hideMark/>
            <w:tcPrChange w:id="473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3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3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3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73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73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3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4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4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4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4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474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8" w:type="pct"/>
            <w:shd w:val="clear" w:color="auto" w:fill="auto"/>
            <w:hideMark/>
            <w:tcPrChange w:id="474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4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4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4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4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72" w:type="pct"/>
            <w:shd w:val="clear" w:color="auto" w:fill="auto"/>
            <w:hideMark/>
            <w:tcPrChange w:id="475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8" w:type="pct"/>
            <w:shd w:val="clear" w:color="auto" w:fill="auto"/>
            <w:hideMark/>
            <w:tcPrChange w:id="475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5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5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5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75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75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5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5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5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6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6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76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6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6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6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6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6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476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8" w:type="pct"/>
            <w:shd w:val="clear" w:color="auto" w:fill="auto"/>
            <w:hideMark/>
            <w:tcPrChange w:id="476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70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77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7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7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  <w:tcPrChange w:id="477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8" w:type="pct"/>
            <w:shd w:val="clear" w:color="auto" w:fill="auto"/>
            <w:hideMark/>
            <w:tcPrChange w:id="477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76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7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7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7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478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478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82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83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84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85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4786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8" w:type="pct"/>
            <w:shd w:val="clear" w:color="auto" w:fill="auto"/>
            <w:hideMark/>
            <w:tcPrChange w:id="4787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88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89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790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791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4792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8" w:type="pct"/>
            <w:shd w:val="clear" w:color="auto" w:fill="auto"/>
            <w:hideMark/>
            <w:tcPrChange w:id="4793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794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795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796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797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798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799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 w:val="restart"/>
            <w:shd w:val="clear" w:color="auto" w:fill="auto"/>
            <w:hideMark/>
            <w:tcPrChange w:id="4800" w:author="Yugin Vitaly" w:date="2016-03-11T19:35:00Z">
              <w:tcPr>
                <w:tcW w:w="903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801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802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803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72" w:type="pct"/>
            <w:shd w:val="clear" w:color="auto" w:fill="auto"/>
            <w:hideMark/>
            <w:tcPrChange w:id="4804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8" w:type="pct"/>
            <w:shd w:val="clear" w:color="auto" w:fill="auto"/>
            <w:hideMark/>
            <w:tcPrChange w:id="4805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hideMark/>
            <w:tcPrChange w:id="4806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807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808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809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2" w:type="pct"/>
            <w:shd w:val="clear" w:color="auto" w:fill="auto"/>
            <w:hideMark/>
            <w:tcPrChange w:id="4810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8" w:type="pct"/>
            <w:shd w:val="clear" w:color="auto" w:fill="auto"/>
            <w:hideMark/>
            <w:tcPrChange w:id="4811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131ED7">
        <w:trPr>
          <w:del w:id="4812" w:author="Yugin Vitaly" w:date="2016-03-11T19:35:00Z"/>
        </w:trPr>
        <w:tc>
          <w:tcPr>
            <w:tcW w:w="5000" w:type="pct"/>
            <w:gridSpan w:val="10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4813" w:author="Yugin Vitaly" w:date="2016-03-11T19:35:00Z"/>
                <w:b/>
                <w:sz w:val="20"/>
              </w:rPr>
            </w:pPr>
            <w:del w:id="4814" w:author="Yugin Vitaly" w:date="2016-03-11T19:35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54651">
        <w:trPr>
          <w:del w:id="4815" w:author="Yugin Vitaly" w:date="2016-03-11T19:35:00Z"/>
        </w:trPr>
        <w:tc>
          <w:tcPr>
            <w:tcW w:w="913" w:type="pct"/>
            <w:gridSpan w:val="2"/>
            <w:shd w:val="clear" w:color="auto" w:fill="auto"/>
            <w:tcPrChange w:id="4816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4817" w:author="Yugin Vitaly" w:date="2016-03-11T19:35:00Z"/>
                <w:sz w:val="20"/>
              </w:rPr>
            </w:pPr>
            <w:del w:id="4818" w:author="Yugin Vitaly" w:date="2016-03-11T19:35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28" w:type="pct"/>
            <w:gridSpan w:val="2"/>
            <w:shd w:val="clear" w:color="auto" w:fill="auto"/>
            <w:tcPrChange w:id="4819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20" w:author="Yugin Vitaly" w:date="2016-03-11T19:35:00Z"/>
                <w:sz w:val="20"/>
              </w:rPr>
            </w:pPr>
          </w:p>
        </w:tc>
        <w:tc>
          <w:tcPr>
            <w:tcW w:w="173" w:type="pct"/>
            <w:shd w:val="clear" w:color="auto" w:fill="auto"/>
            <w:tcPrChange w:id="4821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22" w:author="Yugin Vitaly" w:date="2016-03-11T19:35:00Z"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tcPrChange w:id="4823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24" w:author="Yugin Vitaly" w:date="2016-03-11T19:35:00Z"/>
                <w:sz w:val="20"/>
              </w:rPr>
            </w:pPr>
          </w:p>
        </w:tc>
        <w:tc>
          <w:tcPr>
            <w:tcW w:w="1372" w:type="pct"/>
            <w:shd w:val="clear" w:color="auto" w:fill="auto"/>
            <w:tcPrChange w:id="482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26" w:author="Yugin Vitaly" w:date="2016-03-11T19:35:00Z"/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827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4828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4829" w:author="Yugin Vitaly" w:date="2016-03-11T19:35:00Z"/>
        </w:trPr>
        <w:tc>
          <w:tcPr>
            <w:tcW w:w="913" w:type="pct"/>
            <w:gridSpan w:val="2"/>
            <w:shd w:val="clear" w:color="auto" w:fill="auto"/>
            <w:tcPrChange w:id="4830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4831" w:author="Yugin Vitaly" w:date="2016-03-11T19:35:00Z"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3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33" w:author="Yugin Vitaly" w:date="2016-03-11T19:35:00Z"/>
                <w:sz w:val="20"/>
              </w:rPr>
            </w:pPr>
            <w:del w:id="4834" w:author="Yugin Vitaly" w:date="2016-03-11T19:35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73" w:type="pct"/>
            <w:shd w:val="clear" w:color="auto" w:fill="auto"/>
            <w:tcPrChange w:id="4835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36" w:author="Yugin Vitaly" w:date="2016-03-11T19:35:00Z"/>
                <w:sz w:val="20"/>
              </w:rPr>
            </w:pPr>
            <w:del w:id="4837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67" w:type="pct"/>
            <w:gridSpan w:val="3"/>
            <w:shd w:val="clear" w:color="auto" w:fill="auto"/>
            <w:tcPrChange w:id="483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39" w:author="Yugin Vitaly" w:date="2016-03-11T19:35:00Z"/>
                <w:sz w:val="20"/>
              </w:rPr>
            </w:pPr>
            <w:del w:id="4840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72" w:type="pct"/>
            <w:shd w:val="clear" w:color="auto" w:fill="auto"/>
            <w:tcPrChange w:id="484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42" w:author="Yugin Vitaly" w:date="2016-03-11T19:35:00Z"/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843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4844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4845" w:author="Yugin Vitaly" w:date="2016-03-11T19:35:00Z"/>
        </w:trPr>
        <w:tc>
          <w:tcPr>
            <w:tcW w:w="913" w:type="pct"/>
            <w:gridSpan w:val="2"/>
            <w:shd w:val="clear" w:color="auto" w:fill="auto"/>
            <w:tcPrChange w:id="4846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4847" w:author="Yugin Vitaly" w:date="2016-03-11T19:35:00Z"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4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49" w:author="Yugin Vitaly" w:date="2016-03-11T19:35:00Z"/>
                <w:sz w:val="20"/>
              </w:rPr>
            </w:pPr>
            <w:del w:id="4850" w:author="Yugin Vitaly" w:date="2016-03-11T19:35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73" w:type="pct"/>
            <w:shd w:val="clear" w:color="auto" w:fill="auto"/>
            <w:tcPrChange w:id="4851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52" w:author="Yugin Vitaly" w:date="2016-03-11T19:35:00Z"/>
                <w:sz w:val="20"/>
              </w:rPr>
            </w:pPr>
            <w:del w:id="4853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67" w:type="pct"/>
            <w:gridSpan w:val="3"/>
            <w:shd w:val="clear" w:color="auto" w:fill="auto"/>
            <w:tcPrChange w:id="485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4855" w:author="Yugin Vitaly" w:date="2016-03-11T19:35:00Z"/>
                <w:sz w:val="20"/>
              </w:rPr>
            </w:pPr>
            <w:del w:id="4856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72" w:type="pct"/>
            <w:shd w:val="clear" w:color="auto" w:fill="auto"/>
            <w:tcPrChange w:id="4857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4858" w:author="Yugin Vitaly" w:date="2016-03-11T19:35:00Z"/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859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4860" w:author="Yugin Vitaly" w:date="2016-03-11T19:35:00Z"/>
                <w:sz w:val="20"/>
              </w:rPr>
            </w:pPr>
          </w:p>
        </w:tc>
      </w:tr>
      <w:tr w:rsidR="00EB3549" w:rsidRPr="00AF379C" w:rsidTr="00131ED7">
        <w:tc>
          <w:tcPr>
            <w:tcW w:w="5000" w:type="pct"/>
            <w:gridSpan w:val="10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861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8" w:type="pct"/>
            <w:gridSpan w:val="2"/>
            <w:shd w:val="clear" w:color="auto" w:fill="auto"/>
            <w:tcPrChange w:id="486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  <w:tcPrChange w:id="4863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tcPrChange w:id="486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tcPrChange w:id="486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86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867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6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shd w:val="clear" w:color="auto" w:fill="auto"/>
            <w:tcPrChange w:id="4869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87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87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8" w:type="pct"/>
            <w:shd w:val="clear" w:color="auto" w:fill="auto"/>
            <w:tcPrChange w:id="487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873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74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shd w:val="clear" w:color="auto" w:fill="auto"/>
            <w:tcPrChange w:id="4875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876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tcPrChange w:id="4877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8" w:type="pct"/>
            <w:shd w:val="clear" w:color="auto" w:fill="auto"/>
            <w:tcPrChange w:id="4878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879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8" w:type="pct"/>
            <w:gridSpan w:val="2"/>
            <w:shd w:val="clear" w:color="auto" w:fill="auto"/>
            <w:tcPrChange w:id="488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  <w:tcPrChange w:id="4881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tcPrChange w:id="488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tcPrChange w:id="488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88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13" w:type="pct"/>
            <w:gridSpan w:val="2"/>
            <w:vMerge w:val="restart"/>
            <w:shd w:val="clear" w:color="auto" w:fill="auto"/>
            <w:tcPrChange w:id="4885" w:author="Yugin Vitaly" w:date="2016-03-11T19:35:00Z">
              <w:tcPr>
                <w:tcW w:w="912" w:type="pct"/>
                <w:gridSpan w:val="2"/>
                <w:vMerge w:val="restart"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tcPrChange w:id="488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3" w:type="pct"/>
            <w:shd w:val="clear" w:color="auto" w:fill="auto"/>
            <w:tcPrChange w:id="4887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88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88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8" w:type="pct"/>
            <w:shd w:val="clear" w:color="auto" w:fill="auto"/>
            <w:tcPrChange w:id="489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13" w:type="pct"/>
            <w:gridSpan w:val="2"/>
            <w:vMerge/>
            <w:shd w:val="clear" w:color="auto" w:fill="auto"/>
            <w:tcPrChange w:id="4891" w:author="Yugin Vitaly" w:date="2016-03-11T19:35:00Z">
              <w:tcPr>
                <w:tcW w:w="912" w:type="pct"/>
                <w:gridSpan w:val="2"/>
                <w:vMerge/>
                <w:shd w:val="clear" w:color="auto" w:fill="auto"/>
              </w:tcPr>
            </w:tcPrChange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9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3" w:type="pct"/>
            <w:shd w:val="clear" w:color="auto" w:fill="auto"/>
            <w:tcPrChange w:id="4893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89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89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8" w:type="pct"/>
            <w:shd w:val="clear" w:color="auto" w:fill="auto"/>
            <w:tcPrChange w:id="489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897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89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shd w:val="clear" w:color="auto" w:fill="auto"/>
            <w:tcPrChange w:id="4899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90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  <w:tcPrChange w:id="490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8" w:type="pct"/>
            <w:shd w:val="clear" w:color="auto" w:fill="auto"/>
            <w:tcPrChange w:id="490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03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04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shd w:val="clear" w:color="auto" w:fill="auto"/>
            <w:tcPrChange w:id="4905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906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tcPrChange w:id="4907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8" w:type="pct"/>
            <w:shd w:val="clear" w:color="auto" w:fill="auto"/>
            <w:tcPrChange w:id="4908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131ED7">
        <w:tc>
          <w:tcPr>
            <w:tcW w:w="5000" w:type="pct"/>
            <w:gridSpan w:val="10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E71A24">
        <w:tc>
          <w:tcPr>
            <w:tcW w:w="1640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3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09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1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3" w:type="pct"/>
            <w:shd w:val="clear" w:color="auto" w:fill="auto"/>
            <w:tcPrChange w:id="4911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91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tcPrChange w:id="491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</w:t>
            </w:r>
            <w:r w:rsidR="00EB3549" w:rsidRPr="00AF379C">
              <w:rPr>
                <w:sz w:val="20"/>
              </w:rPr>
              <w:lastRenderedPageBreak/>
              <w:t>контракта за счет бюджетных средств</w:t>
            </w:r>
          </w:p>
        </w:tc>
        <w:tc>
          <w:tcPr>
            <w:tcW w:w="1348" w:type="pct"/>
            <w:shd w:val="clear" w:color="auto" w:fill="auto"/>
            <w:tcPrChange w:id="491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15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1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3" w:type="pct"/>
            <w:shd w:val="clear" w:color="auto" w:fill="auto"/>
            <w:tcPrChange w:id="4917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91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tcPrChange w:id="491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8" w:type="pct"/>
            <w:shd w:val="clear" w:color="auto" w:fill="auto"/>
            <w:tcPrChange w:id="492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31ED7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21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8" w:type="pct"/>
            <w:gridSpan w:val="2"/>
            <w:shd w:val="clear" w:color="auto" w:fill="auto"/>
            <w:tcPrChange w:id="492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  <w:tcPrChange w:id="4923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tcPrChange w:id="492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tcPrChange w:id="492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492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13" w:type="pct"/>
            <w:gridSpan w:val="2"/>
            <w:vMerge w:val="restart"/>
            <w:shd w:val="clear" w:color="auto" w:fill="auto"/>
            <w:tcPrChange w:id="4927" w:author="Yugin Vitaly" w:date="2016-03-11T19:35:00Z">
              <w:tcPr>
                <w:tcW w:w="912" w:type="pct"/>
                <w:gridSpan w:val="2"/>
                <w:vMerge w:val="restart"/>
                <w:shd w:val="clear" w:color="auto" w:fill="auto"/>
              </w:tcPr>
            </w:tcPrChange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tcPrChange w:id="492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3" w:type="pct"/>
            <w:shd w:val="clear" w:color="auto" w:fill="auto"/>
            <w:tcPrChange w:id="4929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93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93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8" w:type="pct"/>
            <w:shd w:val="clear" w:color="auto" w:fill="auto"/>
            <w:tcPrChange w:id="493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13" w:type="pct"/>
            <w:gridSpan w:val="2"/>
            <w:vMerge/>
            <w:shd w:val="clear" w:color="auto" w:fill="auto"/>
            <w:tcPrChange w:id="4933" w:author="Yugin Vitaly" w:date="2016-03-11T19:35:00Z">
              <w:tcPr>
                <w:tcW w:w="912" w:type="pct"/>
                <w:gridSpan w:val="2"/>
                <w:vMerge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34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3" w:type="pct"/>
            <w:shd w:val="clear" w:color="auto" w:fill="auto"/>
            <w:tcPrChange w:id="4935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936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tcPrChange w:id="4937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8" w:type="pct"/>
            <w:shd w:val="clear" w:color="auto" w:fill="auto"/>
            <w:tcPrChange w:id="4938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39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4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3" w:type="pct"/>
            <w:shd w:val="clear" w:color="auto" w:fill="auto"/>
            <w:tcPrChange w:id="4941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tcPrChange w:id="494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2" w:type="pct"/>
            <w:shd w:val="clear" w:color="auto" w:fill="auto"/>
            <w:tcPrChange w:id="494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8" w:type="pct"/>
            <w:shd w:val="clear" w:color="auto" w:fill="auto"/>
            <w:tcPrChange w:id="494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3" w:type="pct"/>
            <w:gridSpan w:val="2"/>
            <w:shd w:val="clear" w:color="auto" w:fill="auto"/>
            <w:tcPrChange w:id="4945" w:author="Yugin Vitaly" w:date="2016-03-11T19:35:00Z">
              <w:tcPr>
                <w:tcW w:w="91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494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3" w:type="pct"/>
            <w:shd w:val="clear" w:color="auto" w:fill="auto"/>
            <w:tcPrChange w:id="4947" w:author="Yugin Vitaly" w:date="2016-03-11T19:35:00Z">
              <w:tcPr>
                <w:tcW w:w="173" w:type="pct"/>
                <w:gridSpan w:val="2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494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2" w:type="pct"/>
            <w:shd w:val="clear" w:color="auto" w:fill="auto"/>
            <w:tcPrChange w:id="494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8" w:type="pct"/>
            <w:shd w:val="clear" w:color="auto" w:fill="auto"/>
            <w:tcPrChange w:id="495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5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95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95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95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95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95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5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95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95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96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96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96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6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96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96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96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96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8" w:type="pct"/>
            <w:shd w:val="clear" w:color="auto" w:fill="auto"/>
            <w:hideMark/>
            <w:tcPrChange w:id="496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6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97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97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97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2" w:type="pct"/>
            <w:shd w:val="clear" w:color="auto" w:fill="auto"/>
            <w:hideMark/>
            <w:tcPrChange w:id="497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8" w:type="pct"/>
            <w:shd w:val="clear" w:color="auto" w:fill="auto"/>
            <w:hideMark/>
            <w:tcPrChange w:id="497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7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97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97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97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2" w:type="pct"/>
            <w:shd w:val="clear" w:color="auto" w:fill="auto"/>
            <w:hideMark/>
            <w:tcPrChange w:id="497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8" w:type="pct"/>
            <w:shd w:val="clear" w:color="auto" w:fill="auto"/>
            <w:hideMark/>
            <w:tcPrChange w:id="498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8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98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98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98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98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98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8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498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498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499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499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499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9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499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499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499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499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8" w:type="pct"/>
            <w:shd w:val="clear" w:color="auto" w:fill="auto"/>
            <w:hideMark/>
            <w:tcPrChange w:id="499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499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0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00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00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  <w:tcPrChange w:id="500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8" w:type="pct"/>
            <w:shd w:val="clear" w:color="auto" w:fill="auto"/>
            <w:hideMark/>
            <w:tcPrChange w:id="500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00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0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00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00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2" w:type="pct"/>
            <w:shd w:val="clear" w:color="auto" w:fill="auto"/>
            <w:hideMark/>
            <w:tcPrChange w:id="500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8" w:type="pct"/>
            <w:shd w:val="clear" w:color="auto" w:fill="auto"/>
            <w:hideMark/>
            <w:tcPrChange w:id="501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11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12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13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14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  <w:tcPrChange w:id="5015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  <w:hideMark/>
            <w:tcPrChange w:id="5016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17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18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19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20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21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  <w:hideMark/>
            <w:tcPrChange w:id="5022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23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24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25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26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  <w:tcPrChange w:id="5027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  <w:hideMark/>
            <w:tcPrChange w:id="5028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tcPrChange w:id="5029" w:author="Yugin Vitaly" w:date="2016-03-11T19:35:00Z">
              <w:tcPr>
                <w:tcW w:w="903" w:type="pct"/>
                <w:shd w:val="clear" w:color="auto" w:fill="auto"/>
                <w:vAlign w:val="center"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03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tcPrChange w:id="5031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tcPrChange w:id="5032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  <w:tcPrChange w:id="5033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8" w:type="pct"/>
            <w:shd w:val="clear" w:color="auto" w:fill="auto"/>
            <w:vAlign w:val="center"/>
            <w:tcPrChange w:id="5034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35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3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37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38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39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40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tcPrChange w:id="5041" w:author="Yugin Vitaly" w:date="2016-03-11T19:35:00Z">
              <w:tcPr>
                <w:tcW w:w="903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04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tcPrChange w:id="5043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tcPrChange w:id="5044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2" w:type="pct"/>
            <w:shd w:val="clear" w:color="auto" w:fill="auto"/>
            <w:vAlign w:val="center"/>
            <w:tcPrChange w:id="5045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8" w:type="pct"/>
            <w:shd w:val="clear" w:color="auto" w:fill="auto"/>
            <w:vAlign w:val="center"/>
            <w:tcPrChange w:id="5046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47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4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49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50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51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52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 w:val="restart"/>
            <w:shd w:val="clear" w:color="auto" w:fill="auto"/>
            <w:vAlign w:val="center"/>
            <w:hideMark/>
            <w:tcPrChange w:id="5053" w:author="Yugin Vitaly" w:date="2016-03-11T19:35:00Z">
              <w:tcPr>
                <w:tcW w:w="903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05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55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56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57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58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vAlign w:val="center"/>
            <w:hideMark/>
            <w:tcPrChange w:id="5059" w:author="Yugin Vitaly" w:date="2016-03-11T19:35:00Z">
              <w:tcPr>
                <w:tcW w:w="903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6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61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62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63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64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vAlign w:val="center"/>
            <w:tcPrChange w:id="5065" w:author="Yugin Vitaly" w:date="2016-03-11T19:35:00Z">
              <w:tcPr>
                <w:tcW w:w="903" w:type="pct"/>
                <w:vMerge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06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tcPrChange w:id="5067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tcPrChange w:id="5068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</w:tcPr>
            </w:tcPrChange>
          </w:tcPr>
          <w:p w:rsidR="00EB3549" w:rsidRPr="0014388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vAlign w:val="center"/>
            <w:tcPrChange w:id="5069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143886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48" w:type="pct"/>
            <w:shd w:val="clear" w:color="auto" w:fill="auto"/>
            <w:vAlign w:val="center"/>
            <w:tcPrChange w:id="5070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71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7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73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74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75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76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77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78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79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80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  <w:tcPrChange w:id="5081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  <w:hideMark/>
            <w:tcPrChange w:id="5082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83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84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85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86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2" w:type="pct"/>
            <w:shd w:val="clear" w:color="auto" w:fill="auto"/>
            <w:vAlign w:val="center"/>
            <w:hideMark/>
            <w:tcPrChange w:id="5087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8" w:type="pct"/>
            <w:shd w:val="clear" w:color="auto" w:fill="auto"/>
            <w:vAlign w:val="center"/>
            <w:hideMark/>
            <w:tcPrChange w:id="5088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89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  <w:hideMark/>
            <w:tcPrChange w:id="5090" w:author="Yugin Vitaly" w:date="2016-03-11T19:35:00Z">
              <w:tcPr>
                <w:tcW w:w="728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91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92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vAlign w:val="center"/>
            <w:hideMark/>
            <w:tcPrChange w:id="5093" w:author="Yugin Vitaly" w:date="2016-03-11T19:35:00Z">
              <w:tcPr>
                <w:tcW w:w="1372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  <w:hideMark/>
            <w:tcPrChange w:id="5094" w:author="Yugin Vitaly" w:date="2016-03-11T19:35:00Z">
              <w:tcPr>
                <w:tcW w:w="1348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vAlign w:val="center"/>
            <w:hideMark/>
            <w:tcPrChange w:id="5095" w:author="Yugin Vitaly" w:date="2016-03-11T19:35:00Z">
              <w:tcPr>
                <w:tcW w:w="903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09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82" w:type="pct"/>
            <w:gridSpan w:val="2"/>
            <w:shd w:val="clear" w:color="auto" w:fill="auto"/>
            <w:vAlign w:val="center"/>
            <w:hideMark/>
            <w:tcPrChange w:id="5097" w:author="Yugin Vitaly" w:date="2016-03-11T19:35:00Z">
              <w:tcPr>
                <w:tcW w:w="182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  <w:tcPrChange w:id="5098" w:author="Yugin Vitaly" w:date="2016-03-11T19:35:00Z">
              <w:tcPr>
                <w:tcW w:w="4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509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8" w:type="pct"/>
            <w:shd w:val="clear" w:color="auto" w:fill="auto"/>
            <w:hideMark/>
            <w:tcPrChange w:id="510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0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0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0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0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2" w:type="pct"/>
            <w:shd w:val="clear" w:color="auto" w:fill="auto"/>
            <w:hideMark/>
            <w:tcPrChange w:id="510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  <w:tcPrChange w:id="510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0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0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0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1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2" w:type="pct"/>
            <w:shd w:val="clear" w:color="auto" w:fill="auto"/>
            <w:hideMark/>
            <w:tcPrChange w:id="511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8" w:type="pct"/>
            <w:shd w:val="clear" w:color="auto" w:fill="auto"/>
            <w:hideMark/>
            <w:tcPrChange w:id="511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1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1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1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1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2" w:type="pct"/>
            <w:shd w:val="clear" w:color="auto" w:fill="auto"/>
            <w:hideMark/>
            <w:tcPrChange w:id="511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8" w:type="pct"/>
            <w:shd w:val="clear" w:color="auto" w:fill="auto"/>
            <w:hideMark/>
            <w:tcPrChange w:id="511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1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2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2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2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512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8" w:type="pct"/>
            <w:shd w:val="clear" w:color="auto" w:fill="auto"/>
            <w:hideMark/>
            <w:tcPrChange w:id="512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2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2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2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2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2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8" w:type="pct"/>
            <w:shd w:val="clear" w:color="auto" w:fill="auto"/>
            <w:hideMark/>
            <w:tcPrChange w:id="513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3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3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13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13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13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13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 w:val="restart"/>
            <w:shd w:val="clear" w:color="auto" w:fill="auto"/>
            <w:vAlign w:val="center"/>
            <w:hideMark/>
            <w:tcPrChange w:id="5137" w:author="Yugin Vitaly" w:date="2016-03-11T19:35:00Z">
              <w:tcPr>
                <w:tcW w:w="903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3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3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4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4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8" w:type="pct"/>
            <w:shd w:val="clear" w:color="auto" w:fill="auto"/>
            <w:hideMark/>
            <w:tcPrChange w:id="514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hideMark/>
            <w:tcPrChange w:id="5143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4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4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4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4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8" w:type="pct"/>
            <w:shd w:val="clear" w:color="auto" w:fill="auto"/>
            <w:hideMark/>
            <w:tcPrChange w:id="514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hideMark/>
            <w:tcPrChange w:id="5149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5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5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5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5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8" w:type="pct"/>
            <w:shd w:val="clear" w:color="auto" w:fill="auto"/>
            <w:hideMark/>
            <w:tcPrChange w:id="515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hideMark/>
            <w:tcPrChange w:id="5155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5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5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5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5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8" w:type="pct"/>
            <w:shd w:val="clear" w:color="auto" w:fill="auto"/>
            <w:hideMark/>
            <w:tcPrChange w:id="516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6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6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16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16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16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16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6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6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6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7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517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8" w:type="pct"/>
            <w:shd w:val="clear" w:color="auto" w:fill="auto"/>
            <w:hideMark/>
            <w:tcPrChange w:id="517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7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7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17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17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17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17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 w:val="restart"/>
            <w:shd w:val="clear" w:color="auto" w:fill="auto"/>
            <w:vAlign w:val="center"/>
            <w:hideMark/>
            <w:tcPrChange w:id="5179" w:author="Yugin Vitaly" w:date="2016-03-11T19:35:00Z">
              <w:tcPr>
                <w:tcW w:w="903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8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8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8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8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48" w:type="pct"/>
            <w:shd w:val="clear" w:color="auto" w:fill="auto"/>
            <w:hideMark/>
            <w:tcPrChange w:id="518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vMerge/>
            <w:shd w:val="clear" w:color="auto" w:fill="auto"/>
            <w:hideMark/>
            <w:tcPrChange w:id="5185" w:author="Yugin Vitaly" w:date="2016-03-11T19:35:00Z">
              <w:tcPr>
                <w:tcW w:w="903" w:type="pct"/>
                <w:vMerge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8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8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18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2" w:type="pct"/>
            <w:shd w:val="clear" w:color="auto" w:fill="auto"/>
            <w:hideMark/>
            <w:tcPrChange w:id="518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8" w:type="pct"/>
            <w:shd w:val="clear" w:color="auto" w:fill="auto"/>
            <w:hideMark/>
            <w:tcPrChange w:id="519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9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19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19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19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19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19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19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19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19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0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2" w:type="pct"/>
            <w:shd w:val="clear" w:color="auto" w:fill="auto"/>
            <w:hideMark/>
            <w:tcPrChange w:id="520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8" w:type="pct"/>
            <w:shd w:val="clear" w:color="auto" w:fill="auto"/>
            <w:hideMark/>
            <w:tcPrChange w:id="520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0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20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20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0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2" w:type="pct"/>
            <w:shd w:val="clear" w:color="auto" w:fill="auto"/>
            <w:hideMark/>
            <w:tcPrChange w:id="520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8" w:type="pct"/>
            <w:shd w:val="clear" w:color="auto" w:fill="auto"/>
            <w:hideMark/>
            <w:tcPrChange w:id="520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09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1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82" w:type="pct"/>
            <w:gridSpan w:val="2"/>
            <w:shd w:val="clear" w:color="auto" w:fill="auto"/>
            <w:tcPrChange w:id="5211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521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2" w:type="pct"/>
            <w:shd w:val="clear" w:color="auto" w:fill="auto"/>
            <w:tcPrChange w:id="521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8" w:type="pct"/>
            <w:shd w:val="clear" w:color="auto" w:fill="auto"/>
            <w:tcPrChange w:id="521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1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1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82" w:type="pct"/>
            <w:gridSpan w:val="2"/>
            <w:shd w:val="clear" w:color="auto" w:fill="auto"/>
            <w:tcPrChange w:id="521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521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2" w:type="pct"/>
            <w:shd w:val="clear" w:color="auto" w:fill="auto"/>
            <w:tcPrChange w:id="521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8" w:type="pct"/>
            <w:shd w:val="clear" w:color="auto" w:fill="auto"/>
            <w:tcPrChange w:id="522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2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2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82" w:type="pct"/>
            <w:gridSpan w:val="2"/>
            <w:shd w:val="clear" w:color="auto" w:fill="auto"/>
            <w:tcPrChange w:id="522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tcPrChange w:id="522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tcPrChange w:id="522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8" w:type="pct"/>
            <w:shd w:val="clear" w:color="auto" w:fill="auto"/>
            <w:tcPrChange w:id="522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27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228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229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230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231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232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3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23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23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3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2" w:type="pct"/>
            <w:shd w:val="clear" w:color="auto" w:fill="auto"/>
            <w:hideMark/>
            <w:tcPrChange w:id="523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8" w:type="pct"/>
            <w:shd w:val="clear" w:color="auto" w:fill="auto"/>
            <w:hideMark/>
            <w:tcPrChange w:id="523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39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240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241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42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2" w:type="pct"/>
            <w:shd w:val="clear" w:color="auto" w:fill="auto"/>
            <w:hideMark/>
            <w:tcPrChange w:id="5243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8" w:type="pct"/>
            <w:shd w:val="clear" w:color="auto" w:fill="auto"/>
            <w:hideMark/>
            <w:tcPrChange w:id="5244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45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246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247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48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  <w:hideMark/>
            <w:tcPrChange w:id="5249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8" w:type="pct"/>
            <w:shd w:val="clear" w:color="auto" w:fill="auto"/>
            <w:hideMark/>
            <w:tcPrChange w:id="5250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51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hideMark/>
            <w:tcPrChange w:id="5252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gridSpan w:val="2"/>
            <w:shd w:val="clear" w:color="auto" w:fill="auto"/>
            <w:hideMark/>
            <w:tcPrChange w:id="5253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  <w:tcPrChange w:id="5254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hideMark/>
            <w:tcPrChange w:id="5255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8" w:type="pct"/>
            <w:shd w:val="clear" w:color="auto" w:fill="auto"/>
            <w:hideMark/>
            <w:tcPrChange w:id="5256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57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5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gridSpan w:val="2"/>
            <w:shd w:val="clear" w:color="auto" w:fill="auto"/>
            <w:tcPrChange w:id="5259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5260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2" w:type="pct"/>
            <w:shd w:val="clear" w:color="auto" w:fill="auto"/>
            <w:tcPrChange w:id="5261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8" w:type="pct"/>
            <w:shd w:val="clear" w:color="auto" w:fill="auto"/>
            <w:tcPrChange w:id="526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131ED7">
        <w:tc>
          <w:tcPr>
            <w:tcW w:w="5000" w:type="pct"/>
            <w:gridSpan w:val="10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63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8" w:type="pct"/>
            <w:gridSpan w:val="2"/>
            <w:shd w:val="clear" w:color="auto" w:fill="auto"/>
            <w:tcPrChange w:id="5264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tcPrChange w:id="5265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  <w:tcPrChange w:id="5266" w:author="Yugin Vitaly" w:date="2016-03-11T19:35:00Z">
              <w:tcPr>
                <w:tcW w:w="455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tcPrChange w:id="5267" w:author="Yugin Vitaly" w:date="2016-03-11T19:35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tcPrChange w:id="5268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69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7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82" w:type="pct"/>
            <w:gridSpan w:val="2"/>
            <w:shd w:val="clear" w:color="auto" w:fill="auto"/>
            <w:tcPrChange w:id="5271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  <w:tcPrChange w:id="5272" w:author="Yugin Vitaly" w:date="2016-03-11T19:35:00Z">
              <w:tcPr>
                <w:tcW w:w="455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2"/>
            <w:shd w:val="clear" w:color="auto" w:fill="auto"/>
            <w:tcPrChange w:id="5273" w:author="Yugin Vitaly" w:date="2016-03-11T19:35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8" w:type="pct"/>
            <w:shd w:val="clear" w:color="auto" w:fill="auto"/>
            <w:tcPrChange w:id="527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7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7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82" w:type="pct"/>
            <w:gridSpan w:val="2"/>
            <w:shd w:val="clear" w:color="auto" w:fill="auto"/>
            <w:tcPrChange w:id="527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  <w:tcPrChange w:id="5278" w:author="Yugin Vitaly" w:date="2016-03-11T19:35:00Z">
              <w:tcPr>
                <w:tcW w:w="455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4" w:type="pct"/>
            <w:gridSpan w:val="2"/>
            <w:shd w:val="clear" w:color="auto" w:fill="auto"/>
            <w:tcPrChange w:id="5279" w:author="Yugin Vitaly" w:date="2016-03-11T19:35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8" w:type="pct"/>
            <w:shd w:val="clear" w:color="auto" w:fill="auto"/>
            <w:tcPrChange w:id="528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8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8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82" w:type="pct"/>
            <w:gridSpan w:val="2"/>
            <w:shd w:val="clear" w:color="auto" w:fill="auto"/>
            <w:tcPrChange w:id="528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  <w:tcPrChange w:id="5284" w:author="Yugin Vitaly" w:date="2016-03-11T19:35:00Z">
              <w:tcPr>
                <w:tcW w:w="455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4" w:type="pct"/>
            <w:gridSpan w:val="2"/>
            <w:shd w:val="clear" w:color="auto" w:fill="auto"/>
            <w:tcPrChange w:id="5285" w:author="Yugin Vitaly" w:date="2016-03-11T19:35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8" w:type="pct"/>
            <w:shd w:val="clear" w:color="auto" w:fill="auto"/>
            <w:tcPrChange w:id="528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87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288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82" w:type="pct"/>
            <w:gridSpan w:val="2"/>
            <w:shd w:val="clear" w:color="auto" w:fill="auto"/>
            <w:tcPrChange w:id="5289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  <w:tcPrChange w:id="5290" w:author="Yugin Vitaly" w:date="2016-03-11T19:35:00Z">
              <w:tcPr>
                <w:tcW w:w="455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4" w:type="pct"/>
            <w:gridSpan w:val="2"/>
            <w:shd w:val="clear" w:color="auto" w:fill="auto"/>
            <w:tcPrChange w:id="5291" w:author="Yugin Vitaly" w:date="2016-03-11T19:35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8" w:type="pct"/>
            <w:shd w:val="clear" w:color="auto" w:fill="auto"/>
            <w:tcPrChange w:id="5292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31ED7">
        <w:tc>
          <w:tcPr>
            <w:tcW w:w="5000" w:type="pct"/>
            <w:gridSpan w:val="10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hideMark/>
            <w:tcPrChange w:id="5293" w:author="Yugin Vitaly" w:date="2016-03-11T19:35:00Z">
              <w:tcPr>
                <w:tcW w:w="903" w:type="pct"/>
                <w:shd w:val="clear" w:color="auto" w:fill="auto"/>
                <w:hideMark/>
              </w:tcPr>
            </w:tcPrChange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8" w:type="pct"/>
            <w:gridSpan w:val="2"/>
            <w:shd w:val="clear" w:color="auto" w:fill="auto"/>
            <w:hideMark/>
            <w:tcPrChange w:id="5294" w:author="Yugin Vitaly" w:date="2016-03-11T19:35:00Z">
              <w:tcPr>
                <w:tcW w:w="728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82" w:type="pct"/>
            <w:gridSpan w:val="2"/>
            <w:shd w:val="clear" w:color="auto" w:fill="auto"/>
            <w:hideMark/>
            <w:tcPrChange w:id="5295" w:author="Yugin Vitaly" w:date="2016-03-11T19:35:00Z">
              <w:tcPr>
                <w:tcW w:w="182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  <w:tcPrChange w:id="5296" w:author="Yugin Vitaly" w:date="2016-03-11T19:35:00Z">
              <w:tcPr>
                <w:tcW w:w="467" w:type="pct"/>
                <w:gridSpan w:val="4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2" w:type="pct"/>
            <w:shd w:val="clear" w:color="auto" w:fill="auto"/>
            <w:hideMark/>
            <w:tcPrChange w:id="5297" w:author="Yugin Vitaly" w:date="2016-03-11T19:35:00Z">
              <w:tcPr>
                <w:tcW w:w="1372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  <w:tcPrChange w:id="5298" w:author="Yugin Vitaly" w:date="2016-03-11T19:35:00Z">
              <w:tcPr>
                <w:tcW w:w="1348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299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300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82" w:type="pct"/>
            <w:gridSpan w:val="2"/>
            <w:shd w:val="clear" w:color="auto" w:fill="auto"/>
            <w:tcPrChange w:id="5301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5302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2" w:type="pct"/>
            <w:shd w:val="clear" w:color="auto" w:fill="auto"/>
            <w:tcPrChange w:id="5303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8" w:type="pct"/>
            <w:shd w:val="clear" w:color="auto" w:fill="auto"/>
            <w:tcPrChange w:id="5304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305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306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82" w:type="pct"/>
            <w:gridSpan w:val="2"/>
            <w:shd w:val="clear" w:color="auto" w:fill="auto"/>
            <w:tcPrChange w:id="5307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5308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2" w:type="pct"/>
            <w:shd w:val="clear" w:color="auto" w:fill="auto"/>
            <w:tcPrChange w:id="5309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8" w:type="pct"/>
            <w:shd w:val="clear" w:color="auto" w:fill="auto"/>
            <w:tcPrChange w:id="5310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4" w:type="pct"/>
            <w:shd w:val="clear" w:color="auto" w:fill="auto"/>
            <w:tcPrChange w:id="5311" w:author="Yugin Vitaly" w:date="2016-03-11T19:35:00Z">
              <w:tcPr>
                <w:tcW w:w="903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tcPrChange w:id="5312" w:author="Yugin Vitaly" w:date="2016-03-11T19:35:00Z">
              <w:tcPr>
                <w:tcW w:w="728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82" w:type="pct"/>
            <w:gridSpan w:val="2"/>
            <w:shd w:val="clear" w:color="auto" w:fill="auto"/>
            <w:tcPrChange w:id="5313" w:author="Yugin Vitaly" w:date="2016-03-11T19:35:00Z">
              <w:tcPr>
                <w:tcW w:w="182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tcPrChange w:id="5314" w:author="Yugin Vitaly" w:date="2016-03-11T19:35:00Z">
              <w:tcPr>
                <w:tcW w:w="467" w:type="pct"/>
                <w:gridSpan w:val="4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2" w:type="pct"/>
            <w:shd w:val="clear" w:color="auto" w:fill="auto"/>
            <w:tcPrChange w:id="5315" w:author="Yugin Vitaly" w:date="2016-03-11T19:35:00Z">
              <w:tcPr>
                <w:tcW w:w="1372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8" w:type="pct"/>
            <w:shd w:val="clear" w:color="auto" w:fill="auto"/>
            <w:tcPrChange w:id="5316" w:author="Yugin Vitaly" w:date="2016-03-11T19:35:00Z">
              <w:tcPr>
                <w:tcW w:w="1348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5317" w:name="_Toc390789671"/>
      <w:r w:rsidRPr="009C33E1">
        <w:t>Извещение о проведении Зак</w:t>
      </w:r>
      <w:proofErr w:type="gramStart"/>
      <w:r w:rsidRPr="009C33E1">
        <w:t>K</w:t>
      </w:r>
      <w:proofErr w:type="gramEnd"/>
      <w:r w:rsidRPr="009C33E1">
        <w:t xml:space="preserve"> (закрытый конкурс)</w:t>
      </w:r>
      <w:r>
        <w:t>, внесение изменений</w:t>
      </w:r>
      <w:bookmarkEnd w:id="531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5318" w:author="Yugin Vitaly" w:date="2016-03-11T19:35:00Z">
          <w:tblPr>
            <w:tblW w:w="5002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03"/>
        <w:gridCol w:w="27"/>
        <w:gridCol w:w="1901"/>
        <w:gridCol w:w="294"/>
        <w:gridCol w:w="876"/>
        <w:gridCol w:w="21"/>
        <w:gridCol w:w="2754"/>
        <w:gridCol w:w="2727"/>
        <w:tblGridChange w:id="5319">
          <w:tblGrid>
            <w:gridCol w:w="1903"/>
            <w:gridCol w:w="27"/>
            <w:gridCol w:w="1901"/>
            <w:gridCol w:w="294"/>
            <w:gridCol w:w="876"/>
            <w:gridCol w:w="21"/>
            <w:gridCol w:w="2754"/>
            <w:gridCol w:w="2727"/>
          </w:tblGrid>
        </w:tblGridChange>
      </w:tblGrid>
      <w:tr w:rsidR="008A09D2" w:rsidRPr="001A4780" w:rsidTr="00154651">
        <w:trPr>
          <w:tblHeader/>
          <w:trPrChange w:id="5320" w:author="Yugin Vitaly" w:date="2016-03-11T19:35:00Z">
            <w:trPr>
              <w:tblHeader/>
            </w:trPr>
          </w:trPrChange>
        </w:trPr>
        <w:tc>
          <w:tcPr>
            <w:tcW w:w="906" w:type="pct"/>
            <w:shd w:val="clear" w:color="auto" w:fill="D9D9D9"/>
            <w:hideMark/>
            <w:tcPrChange w:id="5321" w:author="Yugin Vitaly" w:date="2016-03-11T19:35:00Z">
              <w:tcPr>
                <w:tcW w:w="906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8" w:type="pct"/>
            <w:gridSpan w:val="2"/>
            <w:shd w:val="clear" w:color="auto" w:fill="D9D9D9"/>
            <w:hideMark/>
            <w:tcPrChange w:id="5322" w:author="Yugin Vitaly" w:date="2016-03-11T19:35:00Z">
              <w:tcPr>
                <w:tcW w:w="917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shd w:val="clear" w:color="auto" w:fill="D9D9D9"/>
            <w:hideMark/>
            <w:tcPrChange w:id="5323" w:author="Yugin Vitaly" w:date="2016-03-11T19:35:00Z">
              <w:tcPr>
                <w:tcW w:w="140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  <w:tcPrChange w:id="5324" w:author="Yugin Vitaly" w:date="2016-03-11T19:35:00Z">
              <w:tcPr>
                <w:tcW w:w="427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1" w:type="pct"/>
            <w:shd w:val="clear" w:color="auto" w:fill="D9D9D9"/>
            <w:hideMark/>
            <w:tcPrChange w:id="5325" w:author="Yugin Vitaly" w:date="2016-03-11T19:35:00Z">
              <w:tcPr>
                <w:tcW w:w="1311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8" w:type="pct"/>
            <w:shd w:val="clear" w:color="auto" w:fill="D9D9D9"/>
            <w:hideMark/>
            <w:tcPrChange w:id="5326" w:author="Yugin Vitaly" w:date="2016-03-11T19:35:00Z">
              <w:tcPr>
                <w:tcW w:w="1299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327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32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329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30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331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332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333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334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shd w:val="clear" w:color="auto" w:fill="auto"/>
            <w:hideMark/>
            <w:tcPrChange w:id="5335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36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5337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8" w:type="pct"/>
            <w:shd w:val="clear" w:color="auto" w:fill="auto"/>
            <w:hideMark/>
            <w:tcPrChange w:id="5338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339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340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shd w:val="clear" w:color="auto" w:fill="auto"/>
            <w:hideMark/>
            <w:tcPrChange w:id="5341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42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5343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8" w:type="pct"/>
            <w:shd w:val="clear" w:color="auto" w:fill="auto"/>
            <w:hideMark/>
            <w:tcPrChange w:id="5344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54651">
        <w:trPr>
          <w:trHeight w:val="377"/>
          <w:trPrChange w:id="5345" w:author="Yugin Vitaly" w:date="2016-03-11T19:35:00Z">
            <w:trPr>
              <w:trHeight w:val="377"/>
            </w:trPr>
          </w:trPrChange>
        </w:trPr>
        <w:tc>
          <w:tcPr>
            <w:tcW w:w="906" w:type="pct"/>
            <w:shd w:val="clear" w:color="auto" w:fill="auto"/>
            <w:hideMark/>
            <w:tcPrChange w:id="534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34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shd w:val="clear" w:color="auto" w:fill="auto"/>
            <w:hideMark/>
            <w:tcPrChange w:id="534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4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535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8" w:type="pct"/>
            <w:shd w:val="clear" w:color="auto" w:fill="auto"/>
            <w:hideMark/>
            <w:tcPrChange w:id="535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35"/>
          <w:trPrChange w:id="5352" w:author="Yugin Vitaly" w:date="2016-03-11T19:35:00Z">
            <w:trPr>
              <w:trHeight w:val="235"/>
            </w:trPr>
          </w:trPrChange>
        </w:trPr>
        <w:tc>
          <w:tcPr>
            <w:tcW w:w="906" w:type="pct"/>
            <w:shd w:val="clear" w:color="auto" w:fill="auto"/>
            <w:hideMark/>
            <w:tcPrChange w:id="5353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354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shd w:val="clear" w:color="auto" w:fill="auto"/>
            <w:hideMark/>
            <w:tcPrChange w:id="5355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56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357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8" w:type="pct"/>
            <w:shd w:val="clear" w:color="auto" w:fill="auto"/>
            <w:hideMark/>
            <w:tcPrChange w:id="5358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5359" w:author="Yugin Vitaly" w:date="2016-03-11T19:35:00Z">
            <w:trPr>
              <w:trHeight w:val="611"/>
            </w:trPr>
          </w:trPrChange>
        </w:trPr>
        <w:tc>
          <w:tcPr>
            <w:tcW w:w="906" w:type="pct"/>
            <w:shd w:val="clear" w:color="auto" w:fill="auto"/>
            <w:hideMark/>
            <w:tcPrChange w:id="536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36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shd w:val="clear" w:color="auto" w:fill="auto"/>
            <w:hideMark/>
            <w:tcPrChange w:id="536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6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36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8" w:type="pct"/>
            <w:shd w:val="clear" w:color="auto" w:fill="auto"/>
            <w:hideMark/>
            <w:tcPrChange w:id="536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5366" w:author="Yugin Vitaly" w:date="2016-03-11T19:35:00Z">
            <w:trPr>
              <w:trHeight w:val="611"/>
            </w:trPr>
          </w:trPrChange>
        </w:trPr>
        <w:tc>
          <w:tcPr>
            <w:tcW w:w="906" w:type="pct"/>
            <w:shd w:val="clear" w:color="auto" w:fill="auto"/>
            <w:tcPrChange w:id="5367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5368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  <w:tcPrChange w:id="536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537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537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8" w:type="pct"/>
            <w:shd w:val="clear" w:color="auto" w:fill="auto"/>
            <w:tcPrChange w:id="537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54651">
        <w:trPr>
          <w:trHeight w:val="1116"/>
          <w:trPrChange w:id="5373" w:author="Yugin Vitaly" w:date="2016-03-11T19:35:00Z">
            <w:trPr>
              <w:trHeight w:val="1116"/>
            </w:trPr>
          </w:trPrChange>
        </w:trPr>
        <w:tc>
          <w:tcPr>
            <w:tcW w:w="906" w:type="pct"/>
            <w:shd w:val="clear" w:color="auto" w:fill="auto"/>
            <w:hideMark/>
            <w:tcPrChange w:id="537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37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shd w:val="clear" w:color="auto" w:fill="auto"/>
            <w:hideMark/>
            <w:tcPrChange w:id="537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7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hideMark/>
            <w:tcPrChange w:id="537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8" w:type="pct"/>
            <w:shd w:val="clear" w:color="auto" w:fill="auto"/>
            <w:hideMark/>
            <w:tcPrChange w:id="537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54651">
        <w:trPr>
          <w:trHeight w:val="213"/>
          <w:trPrChange w:id="5380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38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38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shd w:val="clear" w:color="auto" w:fill="auto"/>
            <w:hideMark/>
            <w:tcPrChange w:id="538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8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38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8" w:type="pct"/>
            <w:shd w:val="clear" w:color="auto" w:fill="auto"/>
            <w:hideMark/>
            <w:tcPrChange w:id="538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54651">
        <w:trPr>
          <w:trHeight w:val="213"/>
          <w:trPrChange w:id="5387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38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5389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5390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5391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5392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5393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54651">
        <w:trPr>
          <w:trHeight w:val="213"/>
          <w:trPrChange w:id="5394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395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396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shd w:val="clear" w:color="auto" w:fill="auto"/>
            <w:hideMark/>
            <w:tcPrChange w:id="5397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398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399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8" w:type="pct"/>
            <w:shd w:val="clear" w:color="auto" w:fill="auto"/>
            <w:hideMark/>
            <w:tcPrChange w:id="5400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5401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0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0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shd w:val="clear" w:color="auto" w:fill="auto"/>
            <w:hideMark/>
            <w:tcPrChange w:id="540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0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0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8" w:type="pct"/>
            <w:shd w:val="clear" w:color="auto" w:fill="auto"/>
            <w:hideMark/>
            <w:tcPrChange w:id="540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5408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09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10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shd w:val="clear" w:color="auto" w:fill="auto"/>
            <w:hideMark/>
            <w:tcPrChange w:id="5411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12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13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8" w:type="pct"/>
            <w:shd w:val="clear" w:color="auto" w:fill="auto"/>
            <w:hideMark/>
            <w:tcPrChange w:id="5414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0238" w:rsidRPr="001A4780" w:rsidTr="00154651">
        <w:trPr>
          <w:trHeight w:val="213"/>
          <w:trPrChange w:id="5415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1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1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shd w:val="clear" w:color="auto" w:fill="auto"/>
            <w:hideMark/>
            <w:tcPrChange w:id="541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1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  <w:tcPrChange w:id="542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</w:t>
            </w:r>
            <w:proofErr w:type="gramStart"/>
            <w:r w:rsidRPr="00190238">
              <w:rPr>
                <w:sz w:val="20"/>
              </w:rPr>
              <w:t>2</w:t>
            </w:r>
            <w:proofErr w:type="gramEnd"/>
            <w:r w:rsidRPr="0019023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298" w:type="pct"/>
            <w:shd w:val="clear" w:color="auto" w:fill="auto"/>
            <w:hideMark/>
            <w:tcPrChange w:id="542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5422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23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24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0" w:type="pct"/>
            <w:shd w:val="clear" w:color="auto" w:fill="auto"/>
            <w:hideMark/>
            <w:tcPrChange w:id="5425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26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27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8" w:type="pct"/>
            <w:shd w:val="clear" w:color="auto" w:fill="auto"/>
            <w:hideMark/>
            <w:tcPrChange w:id="5428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5429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3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3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  <w:tcPrChange w:id="543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3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3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8" w:type="pct"/>
            <w:shd w:val="clear" w:color="auto" w:fill="auto"/>
            <w:hideMark/>
            <w:tcPrChange w:id="543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5436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37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3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shd w:val="clear" w:color="auto" w:fill="auto"/>
            <w:hideMark/>
            <w:tcPrChange w:id="5439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40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41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8" w:type="pct"/>
            <w:shd w:val="clear" w:color="auto" w:fill="auto"/>
            <w:hideMark/>
            <w:tcPrChange w:id="5442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5443" w:author="Yugin Vitaly" w:date="2016-03-11T19:35:00Z">
            <w:trPr>
              <w:trHeight w:val="213"/>
            </w:trPr>
          </w:trPrChange>
        </w:trPr>
        <w:tc>
          <w:tcPr>
            <w:tcW w:w="906" w:type="pct"/>
            <w:shd w:val="clear" w:color="auto" w:fill="auto"/>
            <w:hideMark/>
            <w:tcPrChange w:id="544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44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shd w:val="clear" w:color="auto" w:fill="auto"/>
            <w:hideMark/>
            <w:tcPrChange w:id="544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4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4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8" w:type="pct"/>
            <w:shd w:val="clear" w:color="auto" w:fill="auto"/>
            <w:hideMark/>
            <w:tcPrChange w:id="544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5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5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shd w:val="clear" w:color="auto" w:fill="auto"/>
            <w:hideMark/>
            <w:tcPrChange w:id="545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5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5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8" w:type="pct"/>
            <w:shd w:val="clear" w:color="auto" w:fill="auto"/>
            <w:hideMark/>
            <w:tcPrChange w:id="545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5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5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45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5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46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46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6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6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shd w:val="clear" w:color="auto" w:fill="auto"/>
            <w:hideMark/>
            <w:tcPrChange w:id="546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6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6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8" w:type="pct"/>
            <w:shd w:val="clear" w:color="auto" w:fill="auto"/>
            <w:hideMark/>
            <w:tcPrChange w:id="546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6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6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hideMark/>
            <w:tcPrChange w:id="547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7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47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47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7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7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shd w:val="clear" w:color="auto" w:fill="auto"/>
            <w:hideMark/>
            <w:tcPrChange w:id="547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7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7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8" w:type="pct"/>
            <w:shd w:val="clear" w:color="auto" w:fill="auto"/>
            <w:hideMark/>
            <w:tcPrChange w:id="547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6" w:type="pct"/>
            <w:shd w:val="clear" w:color="auto" w:fill="auto"/>
            <w:hideMark/>
            <w:tcPrChange w:id="548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8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shd w:val="clear" w:color="auto" w:fill="auto"/>
            <w:hideMark/>
            <w:tcPrChange w:id="548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8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48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8" w:type="pct"/>
            <w:shd w:val="clear" w:color="auto" w:fill="auto"/>
            <w:hideMark/>
            <w:tcPrChange w:id="548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486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548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shd w:val="clear" w:color="auto" w:fill="auto"/>
            <w:tcPrChange w:id="548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5489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5490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8" w:type="pct"/>
            <w:shd w:val="clear" w:color="auto" w:fill="auto"/>
            <w:tcPrChange w:id="549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49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9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49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49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49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49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49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49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  <w:tcPrChange w:id="550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0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50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8" w:type="pct"/>
            <w:shd w:val="clear" w:color="auto" w:fill="auto"/>
            <w:hideMark/>
            <w:tcPrChange w:id="550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6" w:type="pct"/>
            <w:shd w:val="clear" w:color="auto" w:fill="auto"/>
            <w:hideMark/>
            <w:tcPrChange w:id="550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0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  <w:tcPrChange w:id="550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0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50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8" w:type="pct"/>
            <w:shd w:val="clear" w:color="auto" w:fill="auto"/>
            <w:hideMark/>
            <w:tcPrChange w:id="550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1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1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  <w:tcPrChange w:id="551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1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51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8" w:type="pct"/>
            <w:shd w:val="clear" w:color="auto" w:fill="auto"/>
            <w:hideMark/>
            <w:tcPrChange w:id="551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148"/>
          <w:trPrChange w:id="5516" w:author="Yugin Vitaly" w:date="2016-03-11T19:35:00Z">
            <w:trPr>
              <w:trHeight w:val="148"/>
            </w:trPr>
          </w:trPrChange>
        </w:trPr>
        <w:tc>
          <w:tcPr>
            <w:tcW w:w="906" w:type="pct"/>
            <w:shd w:val="clear" w:color="auto" w:fill="auto"/>
            <w:hideMark/>
            <w:tcPrChange w:id="5517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51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  <w:tcPrChange w:id="5519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20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521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22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5523" w:author="Yugin Vitaly" w:date="2016-03-11T19:35:00Z">
            <w:trPr>
              <w:trHeight w:val="148"/>
            </w:trPr>
          </w:trPrChange>
        </w:trPr>
        <w:tc>
          <w:tcPr>
            <w:tcW w:w="906" w:type="pct"/>
            <w:shd w:val="clear" w:color="auto" w:fill="auto"/>
            <w:hideMark/>
            <w:tcPrChange w:id="552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52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  <w:tcPrChange w:id="552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2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52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2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5530" w:author="Yugin Vitaly" w:date="2016-03-11T19:35:00Z">
            <w:trPr>
              <w:trHeight w:val="148"/>
            </w:trPr>
          </w:trPrChange>
        </w:trPr>
        <w:tc>
          <w:tcPr>
            <w:tcW w:w="906" w:type="pct"/>
            <w:shd w:val="clear" w:color="auto" w:fill="auto"/>
            <w:hideMark/>
            <w:tcPrChange w:id="553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53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  <w:tcPrChange w:id="553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3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53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3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148"/>
          <w:trPrChange w:id="5537" w:author="Yugin Vitaly" w:date="2016-03-11T19:35:00Z">
            <w:trPr>
              <w:trHeight w:val="148"/>
            </w:trPr>
          </w:trPrChange>
        </w:trPr>
        <w:tc>
          <w:tcPr>
            <w:tcW w:w="906" w:type="pct"/>
            <w:shd w:val="clear" w:color="auto" w:fill="auto"/>
            <w:hideMark/>
            <w:tcPrChange w:id="553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53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  <w:tcPrChange w:id="554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4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54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4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4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4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54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4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54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54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5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5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shd w:val="clear" w:color="auto" w:fill="auto"/>
            <w:hideMark/>
            <w:tcPrChange w:id="555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5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55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5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5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5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shd w:val="clear" w:color="auto" w:fill="auto"/>
            <w:hideMark/>
            <w:tcPrChange w:id="555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5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56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56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6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6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shd w:val="clear" w:color="auto" w:fill="auto"/>
            <w:hideMark/>
            <w:tcPrChange w:id="556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6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56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8" w:type="pct"/>
            <w:shd w:val="clear" w:color="auto" w:fill="auto"/>
            <w:hideMark/>
            <w:tcPrChange w:id="556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6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6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shd w:val="clear" w:color="auto" w:fill="auto"/>
            <w:hideMark/>
            <w:tcPrChange w:id="557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7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1" w:type="pct"/>
            <w:shd w:val="clear" w:color="auto" w:fill="auto"/>
            <w:hideMark/>
            <w:tcPrChange w:id="557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8" w:type="pct"/>
            <w:shd w:val="clear" w:color="auto" w:fill="auto"/>
            <w:hideMark/>
            <w:tcPrChange w:id="557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7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7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shd w:val="clear" w:color="auto" w:fill="auto"/>
            <w:hideMark/>
            <w:tcPrChange w:id="557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7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  <w:tcPrChange w:id="557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8" w:type="pct"/>
            <w:shd w:val="clear" w:color="auto" w:fill="auto"/>
            <w:hideMark/>
            <w:tcPrChange w:id="557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755"/>
          <w:trPrChange w:id="5580" w:author="Yugin Vitaly" w:date="2016-03-11T19:35:00Z">
            <w:trPr>
              <w:trHeight w:val="755"/>
            </w:trPr>
          </w:trPrChange>
        </w:trPr>
        <w:tc>
          <w:tcPr>
            <w:tcW w:w="906" w:type="pct"/>
            <w:shd w:val="clear" w:color="auto" w:fill="auto"/>
            <w:hideMark/>
            <w:tcPrChange w:id="558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8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shd w:val="clear" w:color="auto" w:fill="auto"/>
            <w:hideMark/>
            <w:tcPrChange w:id="558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8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  <w:tcPrChange w:id="558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8" w:type="pct"/>
            <w:shd w:val="clear" w:color="auto" w:fill="auto"/>
            <w:hideMark/>
            <w:tcPrChange w:id="558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87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58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  <w:tcPrChange w:id="5589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90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  <w:hideMark/>
            <w:tcPrChange w:id="5591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8" w:type="pct"/>
            <w:shd w:val="clear" w:color="auto" w:fill="auto"/>
            <w:hideMark/>
            <w:tcPrChange w:id="5592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93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594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595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596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597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598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599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00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shd w:val="clear" w:color="auto" w:fill="auto"/>
            <w:hideMark/>
            <w:tcPrChange w:id="5601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02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  <w:tcPrChange w:id="5603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8" w:type="pct"/>
            <w:shd w:val="clear" w:color="auto" w:fill="auto"/>
            <w:hideMark/>
            <w:tcPrChange w:id="5604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605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06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shd w:val="clear" w:color="auto" w:fill="auto"/>
            <w:hideMark/>
            <w:tcPrChange w:id="5607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08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  <w:tcPrChange w:id="5609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8" w:type="pct"/>
            <w:shd w:val="clear" w:color="auto" w:fill="auto"/>
            <w:hideMark/>
            <w:tcPrChange w:id="5610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61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1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shd w:val="clear" w:color="auto" w:fill="auto"/>
            <w:hideMark/>
            <w:tcPrChange w:id="561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1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  <w:hideMark/>
            <w:tcPrChange w:id="561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8" w:type="pct"/>
            <w:shd w:val="clear" w:color="auto" w:fill="auto"/>
            <w:hideMark/>
            <w:tcPrChange w:id="561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54651">
        <w:trPr>
          <w:trHeight w:val="262"/>
          <w:trPrChange w:id="5617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1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1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62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562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562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62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5624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25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26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  <w:tcPrChange w:id="5627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28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629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8" w:type="pct"/>
            <w:shd w:val="clear" w:color="auto" w:fill="auto"/>
            <w:hideMark/>
            <w:tcPrChange w:id="5630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6" w:type="pct"/>
            <w:shd w:val="clear" w:color="auto" w:fill="auto"/>
            <w:hideMark/>
            <w:tcPrChange w:id="563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3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  <w:tcPrChange w:id="563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3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63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8" w:type="pct"/>
            <w:shd w:val="clear" w:color="auto" w:fill="auto"/>
            <w:hideMark/>
            <w:tcPrChange w:id="563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rPr>
          <w:trHeight w:val="262"/>
          <w:trPrChange w:id="5637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3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3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  <w:tcPrChange w:id="564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4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64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8" w:type="pct"/>
            <w:shd w:val="clear" w:color="auto" w:fill="auto"/>
            <w:hideMark/>
            <w:tcPrChange w:id="564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5644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45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646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shd w:val="clear" w:color="auto" w:fill="auto"/>
            <w:hideMark/>
            <w:tcPrChange w:id="5647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48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649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650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5651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5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65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shd w:val="clear" w:color="auto" w:fill="auto"/>
            <w:hideMark/>
            <w:tcPrChange w:id="565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5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65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65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5658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59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660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shd w:val="clear" w:color="auto" w:fill="auto"/>
            <w:hideMark/>
            <w:tcPrChange w:id="5661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62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663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664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262"/>
          <w:trPrChange w:id="5665" w:author="Yugin Vitaly" w:date="2016-03-11T19:35:00Z">
            <w:trPr>
              <w:trHeight w:val="262"/>
            </w:trPr>
          </w:trPrChange>
        </w:trPr>
        <w:tc>
          <w:tcPr>
            <w:tcW w:w="906" w:type="pct"/>
            <w:shd w:val="clear" w:color="auto" w:fill="auto"/>
            <w:hideMark/>
            <w:tcPrChange w:id="566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66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shd w:val="clear" w:color="auto" w:fill="auto"/>
            <w:hideMark/>
            <w:tcPrChange w:id="566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6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67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8" w:type="pct"/>
            <w:shd w:val="clear" w:color="auto" w:fill="auto"/>
            <w:hideMark/>
            <w:tcPrChange w:id="567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67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7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67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7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67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67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67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7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568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8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1" w:type="pct"/>
            <w:shd w:val="clear" w:color="auto" w:fill="auto"/>
            <w:hideMark/>
            <w:tcPrChange w:id="568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8" w:type="pct"/>
            <w:shd w:val="clear" w:color="auto" w:fill="auto"/>
            <w:hideMark/>
            <w:tcPrChange w:id="568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68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8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shd w:val="clear" w:color="auto" w:fill="auto"/>
            <w:hideMark/>
            <w:tcPrChange w:id="568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8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568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8" w:type="pct"/>
            <w:shd w:val="clear" w:color="auto" w:fill="auto"/>
            <w:hideMark/>
            <w:tcPrChange w:id="568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54651">
        <w:trPr>
          <w:trHeight w:val="316"/>
          <w:trPrChange w:id="5690" w:author="Yugin Vitaly" w:date="2016-03-11T19:35:00Z">
            <w:trPr>
              <w:trHeight w:val="316"/>
            </w:trPr>
          </w:trPrChange>
        </w:trPr>
        <w:tc>
          <w:tcPr>
            <w:tcW w:w="906" w:type="pct"/>
            <w:shd w:val="clear" w:color="auto" w:fill="auto"/>
            <w:hideMark/>
            <w:tcPrChange w:id="569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69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69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69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69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69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5697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69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5699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5700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5701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5702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rPr>
          <w:trHeight w:val="258"/>
          <w:trPrChange w:id="5703" w:author="Yugin Vitaly" w:date="2016-03-11T19:35:00Z">
            <w:trPr>
              <w:trHeight w:val="258"/>
            </w:trPr>
          </w:trPrChange>
        </w:trPr>
        <w:tc>
          <w:tcPr>
            <w:tcW w:w="906" w:type="pct"/>
            <w:shd w:val="clear" w:color="auto" w:fill="auto"/>
            <w:vAlign w:val="center"/>
            <w:hideMark/>
            <w:tcPrChange w:id="5704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0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5706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5707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5708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5709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1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1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71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1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71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71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1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1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shd w:val="clear" w:color="auto" w:fill="auto"/>
            <w:hideMark/>
            <w:tcPrChange w:id="571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1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72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8" w:type="pct"/>
            <w:shd w:val="clear" w:color="auto" w:fill="auto"/>
            <w:hideMark/>
            <w:tcPrChange w:id="572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2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2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72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2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72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72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2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2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0" w:type="pct"/>
            <w:shd w:val="clear" w:color="auto" w:fill="auto"/>
            <w:hideMark/>
            <w:tcPrChange w:id="573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3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73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hideMark/>
            <w:tcPrChange w:id="573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3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3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0" w:type="pct"/>
            <w:shd w:val="clear" w:color="auto" w:fill="auto"/>
            <w:hideMark/>
            <w:tcPrChange w:id="573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3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73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hideMark/>
            <w:tcPrChange w:id="573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4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4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0" w:type="pct"/>
            <w:shd w:val="clear" w:color="auto" w:fill="auto"/>
            <w:hideMark/>
            <w:tcPrChange w:id="574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4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74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hideMark/>
            <w:tcPrChange w:id="574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4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4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0" w:type="pct"/>
            <w:shd w:val="clear" w:color="auto" w:fill="auto"/>
            <w:hideMark/>
            <w:tcPrChange w:id="574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4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75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hideMark/>
            <w:tcPrChange w:id="575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5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5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0" w:type="pct"/>
            <w:shd w:val="clear" w:color="auto" w:fill="auto"/>
            <w:hideMark/>
            <w:tcPrChange w:id="575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5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75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hideMark/>
            <w:tcPrChange w:id="575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5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5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0" w:type="pct"/>
            <w:shd w:val="clear" w:color="auto" w:fill="auto"/>
            <w:hideMark/>
            <w:tcPrChange w:id="576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6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76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hideMark/>
            <w:tcPrChange w:id="576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6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6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  <w:hideMark/>
            <w:tcPrChange w:id="576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6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76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8" w:type="pct"/>
            <w:shd w:val="clear" w:color="auto" w:fill="auto"/>
            <w:hideMark/>
            <w:tcPrChange w:id="576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7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77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0" w:type="pct"/>
            <w:shd w:val="clear" w:color="auto" w:fill="auto"/>
            <w:hideMark/>
            <w:tcPrChange w:id="577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7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77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8" w:type="pct"/>
            <w:shd w:val="clear" w:color="auto" w:fill="auto"/>
            <w:hideMark/>
            <w:tcPrChange w:id="577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776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8" w:type="pct"/>
            <w:gridSpan w:val="2"/>
            <w:shd w:val="clear" w:color="auto" w:fill="auto"/>
            <w:tcPrChange w:id="577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tcPrChange w:id="577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tcPrChange w:id="5779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tcPrChange w:id="5780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tcPrChange w:id="578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78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tcPrChange w:id="578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tcPrChange w:id="578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578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tcPrChange w:id="578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8" w:type="pct"/>
            <w:shd w:val="clear" w:color="auto" w:fill="auto"/>
            <w:tcPrChange w:id="578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78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tcPrChange w:id="578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tcPrChange w:id="579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579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579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8" w:type="pct"/>
            <w:shd w:val="clear" w:color="auto" w:fill="auto"/>
            <w:tcPrChange w:id="579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79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79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79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79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79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79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0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0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  <w:tcPrChange w:id="580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0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580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8" w:type="pct"/>
            <w:shd w:val="clear" w:color="auto" w:fill="auto"/>
            <w:hideMark/>
            <w:tcPrChange w:id="580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0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0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  <w:tcPrChange w:id="580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0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581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8" w:type="pct"/>
            <w:shd w:val="clear" w:color="auto" w:fill="auto"/>
            <w:hideMark/>
            <w:tcPrChange w:id="581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81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581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0" w:type="pct"/>
            <w:shd w:val="clear" w:color="auto" w:fill="auto"/>
            <w:tcPrChange w:id="581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581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581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8" w:type="pct"/>
            <w:shd w:val="clear" w:color="auto" w:fill="auto"/>
            <w:tcPrChange w:id="581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1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1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  <w:tcPrChange w:id="582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2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82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298" w:type="pct"/>
            <w:shd w:val="clear" w:color="auto" w:fill="auto"/>
            <w:hideMark/>
            <w:tcPrChange w:id="582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2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2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  <w:tcPrChange w:id="582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2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82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582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3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3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  <w:tcPrChange w:id="583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3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  <w:tcPrChange w:id="583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583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3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3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  <w:tcPrChange w:id="583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3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584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8" w:type="pct"/>
            <w:shd w:val="clear" w:color="auto" w:fill="auto"/>
            <w:hideMark/>
            <w:tcPrChange w:id="584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84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8" w:type="pct"/>
            <w:gridSpan w:val="2"/>
            <w:shd w:val="clear" w:color="auto" w:fill="auto"/>
            <w:tcPrChange w:id="584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tcPrChange w:id="584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tcPrChange w:id="584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tcPrChange w:id="584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tcPrChange w:id="584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84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tcPrChange w:id="584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tcPrChange w:id="585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585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tcPrChange w:id="585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8" w:type="pct"/>
            <w:shd w:val="clear" w:color="auto" w:fill="auto"/>
            <w:tcPrChange w:id="585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585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tcPrChange w:id="585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tcPrChange w:id="585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585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585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8" w:type="pct"/>
            <w:shd w:val="clear" w:color="auto" w:fill="auto"/>
            <w:tcPrChange w:id="585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6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6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86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586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586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86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6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6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shd w:val="clear" w:color="auto" w:fill="auto"/>
            <w:hideMark/>
            <w:tcPrChange w:id="586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6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87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8" w:type="pct"/>
            <w:shd w:val="clear" w:color="auto" w:fill="auto"/>
            <w:hideMark/>
            <w:tcPrChange w:id="587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7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7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shd w:val="clear" w:color="auto" w:fill="auto"/>
            <w:hideMark/>
            <w:tcPrChange w:id="587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7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87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8" w:type="pct"/>
            <w:shd w:val="clear" w:color="auto" w:fill="auto"/>
            <w:hideMark/>
            <w:tcPrChange w:id="587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7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7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0" w:type="pct"/>
            <w:shd w:val="clear" w:color="auto" w:fill="auto"/>
            <w:hideMark/>
            <w:tcPrChange w:id="588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8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88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8" w:type="pct"/>
            <w:shd w:val="clear" w:color="auto" w:fill="auto"/>
            <w:hideMark/>
            <w:tcPrChange w:id="588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8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88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88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588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588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88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9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9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shd w:val="clear" w:color="auto" w:fill="auto"/>
            <w:hideMark/>
            <w:tcPrChange w:id="589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9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89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8" w:type="pct"/>
            <w:shd w:val="clear" w:color="auto" w:fill="auto"/>
            <w:hideMark/>
            <w:tcPrChange w:id="589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89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89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  <w:tcPrChange w:id="589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89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0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8" w:type="pct"/>
            <w:shd w:val="clear" w:color="auto" w:fill="auto"/>
            <w:hideMark/>
            <w:tcPrChange w:id="590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0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0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shd w:val="clear" w:color="auto" w:fill="auto"/>
            <w:hideMark/>
            <w:tcPrChange w:id="590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0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0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8" w:type="pct"/>
            <w:shd w:val="clear" w:color="auto" w:fill="auto"/>
            <w:hideMark/>
            <w:tcPrChange w:id="590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0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0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shd w:val="clear" w:color="auto" w:fill="auto"/>
            <w:hideMark/>
            <w:tcPrChange w:id="591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1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91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8" w:type="pct"/>
            <w:shd w:val="clear" w:color="auto" w:fill="auto"/>
            <w:hideMark/>
            <w:tcPrChange w:id="591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1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91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91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591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591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91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2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2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  <w:tcPrChange w:id="592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2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92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298" w:type="pct"/>
            <w:shd w:val="clear" w:color="auto" w:fill="auto"/>
            <w:hideMark/>
            <w:tcPrChange w:id="592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2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2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  <w:tcPrChange w:id="592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2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3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298" w:type="pct"/>
            <w:shd w:val="clear" w:color="auto" w:fill="auto"/>
            <w:hideMark/>
            <w:tcPrChange w:id="593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3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3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  <w:tcPrChange w:id="593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3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3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8" w:type="pct"/>
            <w:shd w:val="clear" w:color="auto" w:fill="auto"/>
            <w:hideMark/>
            <w:tcPrChange w:id="593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3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93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94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594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594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594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4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4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shd w:val="clear" w:color="auto" w:fill="auto"/>
            <w:hideMark/>
            <w:tcPrChange w:id="594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4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594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8" w:type="pct"/>
            <w:shd w:val="clear" w:color="auto" w:fill="auto"/>
            <w:hideMark/>
            <w:tcPrChange w:id="594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5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5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shd w:val="clear" w:color="auto" w:fill="auto"/>
            <w:hideMark/>
            <w:tcPrChange w:id="595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5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5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8" w:type="pct"/>
            <w:shd w:val="clear" w:color="auto" w:fill="auto"/>
            <w:hideMark/>
            <w:tcPrChange w:id="595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5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5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  <w:tcPrChange w:id="595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5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6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8" w:type="pct"/>
            <w:shd w:val="clear" w:color="auto" w:fill="auto"/>
            <w:hideMark/>
            <w:tcPrChange w:id="596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6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96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596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6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596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596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596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96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597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7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597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8" w:type="pct"/>
            <w:shd w:val="clear" w:color="auto" w:fill="auto"/>
            <w:hideMark/>
            <w:tcPrChange w:id="597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hideMark/>
            <w:tcPrChange w:id="597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7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0" w:type="pct"/>
            <w:shd w:val="clear" w:color="auto" w:fill="auto"/>
            <w:hideMark/>
            <w:tcPrChange w:id="597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7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597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8" w:type="pct"/>
            <w:shd w:val="clear" w:color="auto" w:fill="auto"/>
            <w:hideMark/>
            <w:tcPrChange w:id="597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hideMark/>
            <w:tcPrChange w:id="598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598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0" w:type="pct"/>
            <w:shd w:val="clear" w:color="auto" w:fill="auto"/>
            <w:hideMark/>
            <w:tcPrChange w:id="598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8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598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8" w:type="pct"/>
            <w:shd w:val="clear" w:color="auto" w:fill="auto"/>
            <w:hideMark/>
            <w:tcPrChange w:id="598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hideMark/>
            <w:tcPrChange w:id="598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598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shd w:val="clear" w:color="auto" w:fill="auto"/>
            <w:hideMark/>
            <w:tcPrChange w:id="598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598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599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98" w:type="pct"/>
            <w:shd w:val="clear" w:color="auto" w:fill="auto"/>
            <w:hideMark/>
            <w:tcPrChange w:id="599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tcPrChange w:id="599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599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shd w:val="clear" w:color="auto" w:fill="auto"/>
            <w:tcPrChange w:id="599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599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tcPrChange w:id="599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8" w:type="pct"/>
            <w:shd w:val="clear" w:color="auto" w:fill="auto"/>
            <w:tcPrChange w:id="599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tcPrChange w:id="599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599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shd w:val="clear" w:color="auto" w:fill="auto"/>
            <w:tcPrChange w:id="600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00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1" w:type="pct"/>
            <w:shd w:val="clear" w:color="auto" w:fill="auto"/>
            <w:tcPrChange w:id="600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8" w:type="pct"/>
            <w:shd w:val="clear" w:color="auto" w:fill="auto"/>
            <w:tcPrChange w:id="600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hideMark/>
            <w:tcPrChange w:id="600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0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shd w:val="clear" w:color="auto" w:fill="auto"/>
            <w:hideMark/>
            <w:tcPrChange w:id="600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0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0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8" w:type="pct"/>
            <w:shd w:val="clear" w:color="auto" w:fill="auto"/>
            <w:hideMark/>
            <w:tcPrChange w:id="600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54651">
        <w:tc>
          <w:tcPr>
            <w:tcW w:w="906" w:type="pct"/>
            <w:shd w:val="clear" w:color="auto" w:fill="auto"/>
            <w:hideMark/>
            <w:tcPrChange w:id="601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1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shd w:val="clear" w:color="auto" w:fill="auto"/>
            <w:hideMark/>
            <w:tcPrChange w:id="601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1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01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8" w:type="pct"/>
            <w:shd w:val="clear" w:color="auto" w:fill="auto"/>
            <w:hideMark/>
            <w:tcPrChange w:id="601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1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1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shd w:val="clear" w:color="auto" w:fill="auto"/>
            <w:hideMark/>
            <w:tcPrChange w:id="601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1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  <w:hideMark/>
            <w:tcPrChange w:id="602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8" w:type="pct"/>
            <w:shd w:val="clear" w:color="auto" w:fill="auto"/>
            <w:hideMark/>
            <w:tcPrChange w:id="602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2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2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shd w:val="clear" w:color="auto" w:fill="auto"/>
            <w:hideMark/>
            <w:tcPrChange w:id="602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2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2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8" w:type="pct"/>
            <w:shd w:val="clear" w:color="auto" w:fill="auto"/>
            <w:hideMark/>
            <w:tcPrChange w:id="602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2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2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shd w:val="clear" w:color="auto" w:fill="auto"/>
            <w:hideMark/>
            <w:tcPrChange w:id="603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3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3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8" w:type="pct"/>
            <w:shd w:val="clear" w:color="auto" w:fill="auto"/>
            <w:hideMark/>
            <w:tcPrChange w:id="603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3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3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shd w:val="clear" w:color="auto" w:fill="auto"/>
            <w:hideMark/>
            <w:tcPrChange w:id="603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3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3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8" w:type="pct"/>
            <w:shd w:val="clear" w:color="auto" w:fill="auto"/>
            <w:hideMark/>
            <w:tcPrChange w:id="603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4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4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shd w:val="clear" w:color="auto" w:fill="auto"/>
            <w:hideMark/>
            <w:tcPrChange w:id="604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4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4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8" w:type="pct"/>
            <w:shd w:val="clear" w:color="auto" w:fill="auto"/>
            <w:hideMark/>
            <w:tcPrChange w:id="604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4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4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shd w:val="clear" w:color="auto" w:fill="auto"/>
            <w:hideMark/>
            <w:tcPrChange w:id="604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4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05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8" w:type="pct"/>
            <w:shd w:val="clear" w:color="auto" w:fill="auto"/>
            <w:hideMark/>
            <w:tcPrChange w:id="605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5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5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0" w:type="pct"/>
            <w:shd w:val="clear" w:color="auto" w:fill="auto"/>
            <w:hideMark/>
            <w:tcPrChange w:id="605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5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05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8" w:type="pct"/>
            <w:shd w:val="clear" w:color="auto" w:fill="auto"/>
            <w:hideMark/>
            <w:tcPrChange w:id="605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5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05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  <w:tcPrChange w:id="606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6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06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8" w:type="pct"/>
            <w:shd w:val="clear" w:color="auto" w:fill="auto"/>
            <w:hideMark/>
            <w:tcPrChange w:id="606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6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6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06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6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06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06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7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7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shd w:val="clear" w:color="auto" w:fill="auto"/>
            <w:hideMark/>
            <w:tcPrChange w:id="607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7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hideMark/>
            <w:tcPrChange w:id="607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8" w:type="pct"/>
            <w:shd w:val="clear" w:color="auto" w:fill="auto"/>
            <w:hideMark/>
            <w:tcPrChange w:id="607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7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7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shd w:val="clear" w:color="auto" w:fill="auto"/>
            <w:hideMark/>
            <w:tcPrChange w:id="607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7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08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8" w:type="pct"/>
            <w:shd w:val="clear" w:color="auto" w:fill="auto"/>
            <w:hideMark/>
            <w:tcPrChange w:id="608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8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8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08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8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08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08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8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8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09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9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9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8" w:type="pct"/>
            <w:shd w:val="clear" w:color="auto" w:fill="auto"/>
            <w:hideMark/>
            <w:tcPrChange w:id="609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09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09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  <w:tcPrChange w:id="609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09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09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8" w:type="pct"/>
            <w:shd w:val="clear" w:color="auto" w:fill="auto"/>
            <w:hideMark/>
            <w:tcPrChange w:id="609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0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0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shd w:val="clear" w:color="auto" w:fill="auto"/>
            <w:hideMark/>
            <w:tcPrChange w:id="610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0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10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8" w:type="pct"/>
            <w:shd w:val="clear" w:color="auto" w:fill="auto"/>
            <w:hideMark/>
            <w:tcPrChange w:id="610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54651">
        <w:tc>
          <w:tcPr>
            <w:tcW w:w="906" w:type="pct"/>
            <w:vMerge w:val="restart"/>
            <w:shd w:val="clear" w:color="auto" w:fill="auto"/>
            <w:hideMark/>
            <w:tcPrChange w:id="6106" w:author="Yugin Vitaly" w:date="2016-03-11T19:35:00Z">
              <w:tcPr>
                <w:tcW w:w="906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0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shd w:val="clear" w:color="auto" w:fill="auto"/>
            <w:hideMark/>
            <w:tcPrChange w:id="610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0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11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8" w:type="pct"/>
            <w:shd w:val="clear" w:color="auto" w:fill="auto"/>
            <w:hideMark/>
            <w:tcPrChange w:id="611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tcPrChange w:id="6112" w:author="Yugin Vitaly" w:date="2016-03-11T19:35:00Z">
              <w:tcPr>
                <w:tcW w:w="906" w:type="pct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11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shd w:val="clear" w:color="auto" w:fill="auto"/>
            <w:tcPrChange w:id="611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11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11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8" w:type="pct"/>
            <w:shd w:val="clear" w:color="auto" w:fill="auto"/>
            <w:tcPrChange w:id="611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1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1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shd w:val="clear" w:color="auto" w:fill="auto"/>
            <w:hideMark/>
            <w:tcPrChange w:id="612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2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12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8" w:type="pct"/>
            <w:shd w:val="clear" w:color="auto" w:fill="auto"/>
            <w:hideMark/>
            <w:tcPrChange w:id="612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2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2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0" w:type="pct"/>
            <w:shd w:val="clear" w:color="auto" w:fill="auto"/>
            <w:hideMark/>
            <w:tcPrChange w:id="612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2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12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8" w:type="pct"/>
            <w:shd w:val="clear" w:color="auto" w:fill="auto"/>
            <w:hideMark/>
            <w:tcPrChange w:id="612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3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3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shd w:val="clear" w:color="auto" w:fill="auto"/>
            <w:hideMark/>
            <w:tcPrChange w:id="613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3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13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8" w:type="pct"/>
            <w:shd w:val="clear" w:color="auto" w:fill="auto"/>
            <w:hideMark/>
            <w:tcPrChange w:id="613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136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13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tcPrChange w:id="613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139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tcPrChange w:id="6140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8" w:type="pct"/>
            <w:shd w:val="clear" w:color="auto" w:fill="auto"/>
            <w:tcPrChange w:id="614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14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14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shd w:val="clear" w:color="auto" w:fill="auto"/>
            <w:tcPrChange w:id="614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614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14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8" w:type="pct"/>
            <w:shd w:val="clear" w:color="auto" w:fill="auto"/>
            <w:tcPrChange w:id="614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6148" w:author="Yugin Vitaly" w:date="2016-03-11T19:36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149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150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shd w:val="clear" w:color="auto" w:fill="auto"/>
            <w:tcPrChange w:id="6151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615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153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8" w:type="pct"/>
            <w:shd w:val="clear" w:color="auto" w:fill="auto"/>
            <w:tcPrChange w:id="6154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155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156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  <w:tcPrChange w:id="615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tcPrChange w:id="615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15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8" w:type="pct"/>
            <w:shd w:val="clear" w:color="auto" w:fill="auto"/>
            <w:tcPrChange w:id="616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61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62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163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64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165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166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67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68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  <w:tcPrChange w:id="6169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70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171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8" w:type="pct"/>
            <w:shd w:val="clear" w:color="auto" w:fill="auto"/>
            <w:hideMark/>
            <w:tcPrChange w:id="6172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6" w:type="pct"/>
            <w:shd w:val="clear" w:color="auto" w:fill="auto"/>
            <w:hideMark/>
            <w:tcPrChange w:id="6173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74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  <w:tcPrChange w:id="6175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76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177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8" w:type="pct"/>
            <w:shd w:val="clear" w:color="auto" w:fill="auto"/>
            <w:hideMark/>
            <w:tcPrChange w:id="6178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179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180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  <w:tcPrChange w:id="6181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182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183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8" w:type="pct"/>
            <w:shd w:val="clear" w:color="auto" w:fill="auto"/>
            <w:hideMark/>
            <w:tcPrChange w:id="6184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185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5" w:type="pct"/>
            <w:shd w:val="clear" w:color="auto" w:fill="auto"/>
            <w:tcPrChange w:id="6186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18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18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18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19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191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5" w:type="pct"/>
            <w:shd w:val="clear" w:color="auto" w:fill="auto"/>
            <w:tcPrChange w:id="6192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193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194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19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8" w:type="pct"/>
            <w:shd w:val="clear" w:color="auto" w:fill="auto"/>
            <w:tcPrChange w:id="6196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19" w:type="pct"/>
            <w:gridSpan w:val="2"/>
            <w:vMerge w:val="restart"/>
            <w:shd w:val="clear" w:color="auto" w:fill="auto"/>
            <w:tcPrChange w:id="6197" w:author="Yugin Vitaly" w:date="2016-03-11T19:35:00Z">
              <w:tcPr>
                <w:tcW w:w="919" w:type="pct"/>
                <w:gridSpan w:val="2"/>
                <w:vMerge w:val="restar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5" w:type="pct"/>
            <w:shd w:val="clear" w:color="auto" w:fill="auto"/>
            <w:tcPrChange w:id="6198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shd w:val="clear" w:color="auto" w:fill="auto"/>
            <w:tcPrChange w:id="619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20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20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8" w:type="pct"/>
            <w:shd w:val="clear" w:color="auto" w:fill="auto"/>
            <w:tcPrChange w:id="620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vMerge/>
            <w:shd w:val="clear" w:color="auto" w:fill="auto"/>
            <w:tcPrChange w:id="6203" w:author="Yugin Vitaly" w:date="2016-03-11T19:35:00Z">
              <w:tcPr>
                <w:tcW w:w="919" w:type="pct"/>
                <w:gridSpan w:val="2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04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shd w:val="clear" w:color="auto" w:fill="auto"/>
            <w:tcPrChange w:id="6205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206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207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8" w:type="pct"/>
            <w:shd w:val="clear" w:color="auto" w:fill="auto"/>
            <w:tcPrChange w:id="6208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09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10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shd w:val="clear" w:color="auto" w:fill="auto"/>
            <w:tcPrChange w:id="6211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21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tcPrChange w:id="6213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8" w:type="pct"/>
            <w:shd w:val="clear" w:color="auto" w:fill="auto"/>
            <w:tcPrChange w:id="6214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15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16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  <w:tcPrChange w:id="621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1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21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8" w:type="pct"/>
            <w:shd w:val="clear" w:color="auto" w:fill="auto"/>
            <w:tcPrChange w:id="622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21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5" w:type="pct"/>
            <w:shd w:val="clear" w:color="auto" w:fill="auto"/>
            <w:tcPrChange w:id="6222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223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224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22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226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27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28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shd w:val="clear" w:color="auto" w:fill="auto"/>
            <w:tcPrChange w:id="622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3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23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8" w:type="pct"/>
            <w:shd w:val="clear" w:color="auto" w:fill="auto"/>
            <w:tcPrChange w:id="623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33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34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shd w:val="clear" w:color="auto" w:fill="auto"/>
            <w:tcPrChange w:id="6235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236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237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8" w:type="pct"/>
            <w:shd w:val="clear" w:color="auto" w:fill="auto"/>
            <w:tcPrChange w:id="6238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39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40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shd w:val="clear" w:color="auto" w:fill="auto"/>
            <w:tcPrChange w:id="6241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4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243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8" w:type="pct"/>
            <w:shd w:val="clear" w:color="auto" w:fill="auto"/>
            <w:tcPrChange w:id="6244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45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5" w:type="pct"/>
            <w:shd w:val="clear" w:color="auto" w:fill="auto"/>
            <w:tcPrChange w:id="6246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tcPrChange w:id="624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tcPrChange w:id="624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tcPrChange w:id="624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tcPrChange w:id="625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51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  <w:tcPrChange w:id="6252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shd w:val="clear" w:color="auto" w:fill="auto"/>
            <w:tcPrChange w:id="6253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6254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  <w:tcPrChange w:id="625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8" w:type="pct"/>
            <w:shd w:val="clear" w:color="auto" w:fill="auto"/>
            <w:tcPrChange w:id="6256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57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5" w:type="pct"/>
            <w:shd w:val="clear" w:color="auto" w:fill="auto"/>
            <w:tcPrChange w:id="6258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shd w:val="clear" w:color="auto" w:fill="auto"/>
            <w:tcPrChange w:id="625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6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  <w:tcPrChange w:id="626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8" w:type="pct"/>
            <w:shd w:val="clear" w:color="auto" w:fill="auto"/>
            <w:tcPrChange w:id="626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54651">
        <w:tc>
          <w:tcPr>
            <w:tcW w:w="1824" w:type="pct"/>
            <w:gridSpan w:val="3"/>
            <w:shd w:val="clear" w:color="auto" w:fill="auto"/>
            <w:tcPrChange w:id="6263" w:author="Yugin Vitaly" w:date="2016-03-11T19:35:00Z">
              <w:tcPr>
                <w:tcW w:w="1823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shd w:val="clear" w:color="auto" w:fill="auto"/>
            <w:tcPrChange w:id="626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26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26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26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68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69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shd w:val="clear" w:color="auto" w:fill="auto"/>
            <w:tcPrChange w:id="627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7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27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8" w:type="pct"/>
            <w:shd w:val="clear" w:color="auto" w:fill="auto"/>
            <w:tcPrChange w:id="627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9" w:type="pct"/>
            <w:gridSpan w:val="2"/>
            <w:shd w:val="clear" w:color="auto" w:fill="auto"/>
            <w:tcPrChange w:id="6274" w:author="Yugin Vitaly" w:date="2016-03-11T19:35:00Z">
              <w:tcPr>
                <w:tcW w:w="919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5" w:type="pct"/>
            <w:shd w:val="clear" w:color="auto" w:fill="auto"/>
            <w:tcPrChange w:id="627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shd w:val="clear" w:color="auto" w:fill="auto"/>
            <w:tcPrChange w:id="627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27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27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8" w:type="pct"/>
            <w:shd w:val="clear" w:color="auto" w:fill="auto"/>
            <w:tcPrChange w:id="627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28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28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28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28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28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28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28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28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  <w:tcPrChange w:id="628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28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29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8" w:type="pct"/>
            <w:shd w:val="clear" w:color="auto" w:fill="auto"/>
            <w:hideMark/>
            <w:tcPrChange w:id="629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29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29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  <w:tcPrChange w:id="629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29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629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8" w:type="pct"/>
            <w:shd w:val="clear" w:color="auto" w:fill="auto"/>
            <w:hideMark/>
            <w:tcPrChange w:id="629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29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29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  <w:tcPrChange w:id="630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0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30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298" w:type="pct"/>
            <w:shd w:val="clear" w:color="auto" w:fill="auto"/>
            <w:hideMark/>
            <w:tcPrChange w:id="630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0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0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  <w:tcPrChange w:id="630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0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30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630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1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1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  <w:tcPrChange w:id="631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1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  <w:tcPrChange w:id="631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631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1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1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  <w:tcPrChange w:id="631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1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32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8" w:type="pct"/>
            <w:shd w:val="clear" w:color="auto" w:fill="auto"/>
            <w:hideMark/>
            <w:tcPrChange w:id="632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2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2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32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2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32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32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2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32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shd w:val="clear" w:color="auto" w:fill="auto"/>
            <w:hideMark/>
            <w:tcPrChange w:id="633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3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33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8" w:type="pct"/>
            <w:shd w:val="clear" w:color="auto" w:fill="auto"/>
            <w:hideMark/>
            <w:tcPrChange w:id="633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3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33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shd w:val="clear" w:color="auto" w:fill="auto"/>
            <w:hideMark/>
            <w:tcPrChange w:id="633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3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633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8" w:type="pct"/>
            <w:shd w:val="clear" w:color="auto" w:fill="auto"/>
            <w:hideMark/>
            <w:tcPrChange w:id="633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4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4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shd w:val="clear" w:color="auto" w:fill="auto"/>
            <w:hideMark/>
            <w:tcPrChange w:id="634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4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34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298" w:type="pct"/>
            <w:shd w:val="clear" w:color="auto" w:fill="auto"/>
            <w:hideMark/>
            <w:tcPrChange w:id="634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4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4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shd w:val="clear" w:color="auto" w:fill="auto"/>
            <w:hideMark/>
            <w:tcPrChange w:id="634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4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35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635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5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5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shd w:val="clear" w:color="auto" w:fill="auto"/>
            <w:hideMark/>
            <w:tcPrChange w:id="635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5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  <w:hideMark/>
            <w:tcPrChange w:id="635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8" w:type="pct"/>
            <w:shd w:val="clear" w:color="auto" w:fill="auto"/>
            <w:hideMark/>
            <w:tcPrChange w:id="635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5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5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shd w:val="clear" w:color="auto" w:fill="auto"/>
            <w:hideMark/>
            <w:tcPrChange w:id="636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6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36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8" w:type="pct"/>
            <w:shd w:val="clear" w:color="auto" w:fill="auto"/>
            <w:hideMark/>
            <w:tcPrChange w:id="636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6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6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36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36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36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36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7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37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shd w:val="clear" w:color="auto" w:fill="auto"/>
            <w:hideMark/>
            <w:tcPrChange w:id="637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7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37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8" w:type="pct"/>
            <w:shd w:val="clear" w:color="auto" w:fill="auto"/>
            <w:hideMark/>
            <w:tcPrChange w:id="637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7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37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shd w:val="clear" w:color="auto" w:fill="auto"/>
            <w:hideMark/>
            <w:tcPrChange w:id="637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7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38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98" w:type="pct"/>
            <w:shd w:val="clear" w:color="auto" w:fill="auto"/>
            <w:hideMark/>
            <w:tcPrChange w:id="638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38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8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38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8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38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38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6" w:type="pct"/>
            <w:vMerge w:val="restart"/>
            <w:shd w:val="clear" w:color="auto" w:fill="auto"/>
            <w:hideMark/>
            <w:tcPrChange w:id="6388" w:author="Yugin Vitaly" w:date="2016-03-11T19:35:00Z">
              <w:tcPr>
                <w:tcW w:w="906" w:type="pct"/>
                <w:vMerge w:val="restart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38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shd w:val="clear" w:color="auto" w:fill="auto"/>
            <w:hideMark/>
            <w:tcPrChange w:id="639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9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17748A" w:rsidRDefault="0019023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39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8" w:type="pct"/>
            <w:shd w:val="clear" w:color="auto" w:fill="auto"/>
            <w:hideMark/>
            <w:tcPrChange w:id="639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Pr="001A4780" w:rsidRDefault="00190238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6" w:type="pct"/>
            <w:vMerge/>
            <w:shd w:val="clear" w:color="auto" w:fill="auto"/>
            <w:hideMark/>
            <w:tcPrChange w:id="6394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39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shd w:val="clear" w:color="auto" w:fill="auto"/>
            <w:hideMark/>
            <w:tcPrChange w:id="639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39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17748A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39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</w:t>
            </w:r>
            <w:proofErr w:type="gramStart"/>
            <w:r w:rsidRPr="00190238">
              <w:rPr>
                <w:sz w:val="20"/>
              </w:rPr>
              <w:t>ОК</w:t>
            </w:r>
            <w:proofErr w:type="gramEnd"/>
            <w:r w:rsidRPr="00190238">
              <w:rPr>
                <w:sz w:val="20"/>
              </w:rPr>
              <w:t xml:space="preserve"> 034-2014)</w:t>
            </w:r>
          </w:p>
        </w:tc>
        <w:tc>
          <w:tcPr>
            <w:tcW w:w="1298" w:type="pct"/>
            <w:shd w:val="clear" w:color="auto" w:fill="auto"/>
            <w:hideMark/>
            <w:tcPrChange w:id="639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0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0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  <w:tcPrChange w:id="640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0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40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298" w:type="pct"/>
            <w:shd w:val="clear" w:color="auto" w:fill="auto"/>
            <w:hideMark/>
            <w:tcPrChange w:id="640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0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0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shd w:val="clear" w:color="auto" w:fill="auto"/>
            <w:hideMark/>
            <w:tcPrChange w:id="640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0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41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8" w:type="pct"/>
            <w:shd w:val="clear" w:color="auto" w:fill="auto"/>
            <w:hideMark/>
            <w:tcPrChange w:id="641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1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1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shd w:val="clear" w:color="auto" w:fill="auto"/>
            <w:hideMark/>
            <w:tcPrChange w:id="641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1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41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8" w:type="pct"/>
            <w:shd w:val="clear" w:color="auto" w:fill="auto"/>
            <w:hideMark/>
            <w:tcPrChange w:id="641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1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1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shd w:val="clear" w:color="auto" w:fill="auto"/>
            <w:hideMark/>
            <w:tcPrChange w:id="642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2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42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8" w:type="pct"/>
            <w:shd w:val="clear" w:color="auto" w:fill="auto"/>
            <w:hideMark/>
            <w:tcPrChange w:id="642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2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2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  <w:tcPrChange w:id="642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2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42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8" w:type="pct"/>
            <w:shd w:val="clear" w:color="auto" w:fill="auto"/>
            <w:hideMark/>
            <w:tcPrChange w:id="642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3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3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hideMark/>
            <w:tcPrChange w:id="643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3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hideMark/>
            <w:tcPrChange w:id="643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8" w:type="pct"/>
            <w:shd w:val="clear" w:color="auto" w:fill="auto"/>
            <w:hideMark/>
            <w:tcPrChange w:id="643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9023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190238" w:rsidRPr="00190238">
              <w:rPr>
                <w:b/>
                <w:sz w:val="20"/>
              </w:rPr>
              <w:t xml:space="preserve"> </w:t>
            </w:r>
            <w:r w:rsidR="00190238">
              <w:rPr>
                <w:b/>
                <w:sz w:val="20"/>
              </w:rPr>
              <w:t>по ОКПД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3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43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43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43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44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44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4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4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644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4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11" w:type="pct"/>
            <w:shd w:val="clear" w:color="auto" w:fill="auto"/>
            <w:hideMark/>
            <w:tcPrChange w:id="644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8" w:type="pct"/>
            <w:shd w:val="clear" w:color="auto" w:fill="auto"/>
            <w:hideMark/>
            <w:tcPrChange w:id="644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4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4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  <w:tcPrChange w:id="645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5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45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товара, работы </w:t>
            </w:r>
            <w:r w:rsidRPr="00F21CA9">
              <w:rPr>
                <w:sz w:val="20"/>
              </w:rPr>
              <w:lastRenderedPageBreak/>
              <w:t>или услуги</w:t>
            </w:r>
          </w:p>
        </w:tc>
        <w:tc>
          <w:tcPr>
            <w:tcW w:w="1298" w:type="pct"/>
            <w:shd w:val="clear" w:color="auto" w:fill="auto"/>
            <w:hideMark/>
            <w:tcPrChange w:id="645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190238" w:rsidRPr="001A4780" w:rsidTr="00154651">
        <w:tc>
          <w:tcPr>
            <w:tcW w:w="906" w:type="pct"/>
            <w:shd w:val="clear" w:color="auto" w:fill="auto"/>
            <w:hideMark/>
            <w:tcPrChange w:id="645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45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45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45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45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45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6" w:type="pct"/>
            <w:shd w:val="clear" w:color="auto" w:fill="auto"/>
            <w:hideMark/>
            <w:tcPrChange w:id="646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6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646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F21CA9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6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1" w:type="pct"/>
            <w:shd w:val="clear" w:color="auto" w:fill="auto"/>
            <w:hideMark/>
            <w:tcPrChange w:id="646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8" w:type="pct"/>
            <w:shd w:val="clear" w:color="auto" w:fill="auto"/>
            <w:hideMark/>
            <w:tcPrChange w:id="646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c>
          <w:tcPr>
            <w:tcW w:w="906" w:type="pct"/>
            <w:shd w:val="clear" w:color="auto" w:fill="auto"/>
            <w:hideMark/>
            <w:tcPrChange w:id="646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6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  <w:tcPrChange w:id="646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6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190238" w:rsidRPr="00D96ED5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1" w:type="pct"/>
            <w:shd w:val="clear" w:color="auto" w:fill="auto"/>
            <w:hideMark/>
            <w:tcPrChange w:id="647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8" w:type="pct"/>
            <w:shd w:val="clear" w:color="auto" w:fill="auto"/>
            <w:hideMark/>
            <w:tcPrChange w:id="647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190238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7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47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47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47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47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47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7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7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648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8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48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8" w:type="pct"/>
            <w:shd w:val="clear" w:color="auto" w:fill="auto"/>
            <w:hideMark/>
            <w:tcPrChange w:id="648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8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48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shd w:val="clear" w:color="auto" w:fill="auto"/>
            <w:hideMark/>
            <w:tcPrChange w:id="648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8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  <w:tcPrChange w:id="648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8" w:type="pct"/>
            <w:shd w:val="clear" w:color="auto" w:fill="auto"/>
            <w:hideMark/>
            <w:tcPrChange w:id="648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9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49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49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49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49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49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49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49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49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49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50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50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0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50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shd w:val="clear" w:color="auto" w:fill="auto"/>
            <w:hideMark/>
            <w:tcPrChange w:id="650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0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50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8" w:type="pct"/>
            <w:shd w:val="clear" w:color="auto" w:fill="auto"/>
            <w:hideMark/>
            <w:tcPrChange w:id="650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0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50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shd w:val="clear" w:color="auto" w:fill="auto"/>
            <w:hideMark/>
            <w:tcPrChange w:id="651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1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11" w:type="pct"/>
            <w:shd w:val="clear" w:color="auto" w:fill="auto"/>
            <w:hideMark/>
            <w:tcPrChange w:id="651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8" w:type="pct"/>
            <w:shd w:val="clear" w:color="auto" w:fill="auto"/>
            <w:hideMark/>
            <w:tcPrChange w:id="651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1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1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51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1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51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51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2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2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shd w:val="clear" w:color="auto" w:fill="auto"/>
            <w:hideMark/>
            <w:tcPrChange w:id="652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2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52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8" w:type="pct"/>
            <w:shd w:val="clear" w:color="auto" w:fill="auto"/>
            <w:hideMark/>
            <w:tcPrChange w:id="652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6" w:type="pct"/>
            <w:shd w:val="clear" w:color="auto" w:fill="auto"/>
            <w:hideMark/>
            <w:tcPrChange w:id="652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2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shd w:val="clear" w:color="auto" w:fill="auto"/>
            <w:hideMark/>
            <w:tcPrChange w:id="652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2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53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8" w:type="pct"/>
            <w:shd w:val="clear" w:color="auto" w:fill="auto"/>
            <w:hideMark/>
            <w:tcPrChange w:id="653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3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3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shd w:val="clear" w:color="auto" w:fill="auto"/>
            <w:hideMark/>
            <w:tcPrChange w:id="653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3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53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8" w:type="pct"/>
            <w:shd w:val="clear" w:color="auto" w:fill="auto"/>
            <w:hideMark/>
            <w:tcPrChange w:id="653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53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3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54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54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54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54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 w:val="restart"/>
            <w:shd w:val="clear" w:color="auto" w:fill="auto"/>
            <w:hideMark/>
            <w:tcPrChange w:id="6544" w:author="Yugin Vitaly" w:date="2016-03-11T19:35:00Z">
              <w:tcPr>
                <w:tcW w:w="906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54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shd w:val="clear" w:color="auto" w:fill="auto"/>
            <w:hideMark/>
            <w:tcPrChange w:id="654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4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 (Х,2)</w:t>
            </w:r>
          </w:p>
        </w:tc>
        <w:tc>
          <w:tcPr>
            <w:tcW w:w="1311" w:type="pct"/>
            <w:shd w:val="clear" w:color="auto" w:fill="auto"/>
            <w:hideMark/>
            <w:tcPrChange w:id="654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8" w:type="pct"/>
            <w:shd w:val="clear" w:color="auto" w:fill="auto"/>
            <w:hideMark/>
            <w:tcPrChange w:id="654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hideMark/>
            <w:tcPrChange w:id="6550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55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shd w:val="clear" w:color="auto" w:fill="auto"/>
            <w:hideMark/>
            <w:tcPrChange w:id="655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55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1" w:type="pct"/>
            <w:shd w:val="clear" w:color="auto" w:fill="auto"/>
            <w:hideMark/>
            <w:tcPrChange w:id="655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8" w:type="pct"/>
            <w:shd w:val="clear" w:color="auto" w:fill="auto"/>
            <w:hideMark/>
            <w:tcPrChange w:id="655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6556" w:author="Yugin Vitaly" w:date="2016-03-11T19:35:00Z"/>
        </w:trPr>
        <w:tc>
          <w:tcPr>
            <w:tcW w:w="5000" w:type="pct"/>
            <w:gridSpan w:val="8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6557" w:author="Yugin Vitaly" w:date="2016-03-11T19:35:00Z"/>
                <w:b/>
                <w:sz w:val="20"/>
              </w:rPr>
            </w:pPr>
            <w:del w:id="6558" w:author="Yugin Vitaly" w:date="2016-03-11T19:35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54651">
        <w:trPr>
          <w:del w:id="6559" w:author="Yugin Vitaly" w:date="2016-03-11T19:35:00Z"/>
        </w:trPr>
        <w:tc>
          <w:tcPr>
            <w:tcW w:w="906" w:type="pct"/>
            <w:shd w:val="clear" w:color="auto" w:fill="auto"/>
            <w:tcPrChange w:id="656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6561" w:author="Yugin Vitaly" w:date="2016-03-11T19:35:00Z"/>
                <w:sz w:val="20"/>
              </w:rPr>
            </w:pPr>
            <w:del w:id="6562" w:author="Yugin Vitaly" w:date="2016-03-11T19:35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918" w:type="pct"/>
            <w:gridSpan w:val="2"/>
            <w:shd w:val="clear" w:color="auto" w:fill="auto"/>
            <w:tcPrChange w:id="656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564" w:author="Yugin Vitaly" w:date="2016-03-11T19:35:00Z"/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565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66" w:author="Yugin Vitaly" w:date="2016-03-11T19:35:00Z"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56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68" w:author="Yugin Vitaly" w:date="2016-03-11T19:35:00Z"/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56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570" w:author="Yugin Vitaly" w:date="2016-03-11T19:35:00Z"/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57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6572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6573" w:author="Yugin Vitaly" w:date="2016-03-11T19:35:00Z"/>
        </w:trPr>
        <w:tc>
          <w:tcPr>
            <w:tcW w:w="906" w:type="pct"/>
            <w:shd w:val="clear" w:color="auto" w:fill="auto"/>
            <w:tcPrChange w:id="657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6575" w:author="Yugin Vitaly" w:date="2016-03-11T19:35:00Z"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576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577" w:author="Yugin Vitaly" w:date="2016-03-11T19:35:00Z"/>
                <w:sz w:val="20"/>
              </w:rPr>
            </w:pPr>
            <w:del w:id="6578" w:author="Yugin Vitaly" w:date="2016-03-11T19:35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40" w:type="pct"/>
            <w:shd w:val="clear" w:color="auto" w:fill="auto"/>
            <w:tcPrChange w:id="657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80" w:author="Yugin Vitaly" w:date="2016-03-11T19:35:00Z"/>
                <w:sz w:val="20"/>
              </w:rPr>
            </w:pPr>
            <w:del w:id="6581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27" w:type="pct"/>
            <w:gridSpan w:val="2"/>
            <w:shd w:val="clear" w:color="auto" w:fill="auto"/>
            <w:tcPrChange w:id="658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83" w:author="Yugin Vitaly" w:date="2016-03-11T19:35:00Z"/>
                <w:sz w:val="20"/>
              </w:rPr>
            </w:pPr>
            <w:del w:id="6584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11" w:type="pct"/>
            <w:shd w:val="clear" w:color="auto" w:fill="auto"/>
            <w:tcPrChange w:id="658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586" w:author="Yugin Vitaly" w:date="2016-03-11T19:35:00Z"/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58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6588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6589" w:author="Yugin Vitaly" w:date="2016-03-11T19:35:00Z"/>
        </w:trPr>
        <w:tc>
          <w:tcPr>
            <w:tcW w:w="906" w:type="pct"/>
            <w:shd w:val="clear" w:color="auto" w:fill="auto"/>
            <w:tcPrChange w:id="659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6591" w:author="Yugin Vitaly" w:date="2016-03-11T19:35:00Z"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592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593" w:author="Yugin Vitaly" w:date="2016-03-11T19:35:00Z"/>
                <w:sz w:val="20"/>
              </w:rPr>
            </w:pPr>
            <w:del w:id="6594" w:author="Yugin Vitaly" w:date="2016-03-11T19:35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40" w:type="pct"/>
            <w:shd w:val="clear" w:color="auto" w:fill="auto"/>
            <w:tcPrChange w:id="6595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96" w:author="Yugin Vitaly" w:date="2016-03-11T19:35:00Z"/>
                <w:sz w:val="20"/>
              </w:rPr>
            </w:pPr>
            <w:del w:id="6597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27" w:type="pct"/>
            <w:gridSpan w:val="2"/>
            <w:shd w:val="clear" w:color="auto" w:fill="auto"/>
            <w:tcPrChange w:id="659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6599" w:author="Yugin Vitaly" w:date="2016-03-11T19:35:00Z"/>
                <w:sz w:val="20"/>
              </w:rPr>
            </w:pPr>
            <w:del w:id="6600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11" w:type="pct"/>
            <w:shd w:val="clear" w:color="auto" w:fill="auto"/>
            <w:tcPrChange w:id="660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6602" w:author="Yugin Vitaly" w:date="2016-03-11T19:35:00Z"/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60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6604" w:author="Yugin Vitaly" w:date="2016-03-11T19:35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8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05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8" w:type="pct"/>
            <w:gridSpan w:val="2"/>
            <w:shd w:val="clear" w:color="auto" w:fill="auto"/>
            <w:tcPrChange w:id="6606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60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60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60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61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6" w:type="pct"/>
            <w:shd w:val="clear" w:color="auto" w:fill="auto"/>
            <w:tcPrChange w:id="6611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12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shd w:val="clear" w:color="auto" w:fill="auto"/>
            <w:tcPrChange w:id="6613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14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61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8" w:type="pct"/>
            <w:shd w:val="clear" w:color="auto" w:fill="auto"/>
            <w:tcPrChange w:id="6616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17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18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  <w:tcPrChange w:id="661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62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tcPrChange w:id="662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8" w:type="pct"/>
            <w:shd w:val="clear" w:color="auto" w:fill="auto"/>
            <w:tcPrChange w:id="662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23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8" w:type="pct"/>
            <w:gridSpan w:val="2"/>
            <w:shd w:val="clear" w:color="auto" w:fill="auto"/>
            <w:tcPrChange w:id="6624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625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626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627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628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06" w:type="pct"/>
            <w:vMerge w:val="restart"/>
            <w:shd w:val="clear" w:color="auto" w:fill="auto"/>
            <w:tcPrChange w:id="6629" w:author="Yugin Vitaly" w:date="2016-03-11T19:35:00Z">
              <w:tcPr>
                <w:tcW w:w="906" w:type="pct"/>
                <w:vMerge w:val="restart"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tcPrChange w:id="6630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shd w:val="clear" w:color="auto" w:fill="auto"/>
            <w:tcPrChange w:id="6631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3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633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8" w:type="pct"/>
            <w:shd w:val="clear" w:color="auto" w:fill="auto"/>
            <w:tcPrChange w:id="6634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06" w:type="pct"/>
            <w:vMerge/>
            <w:shd w:val="clear" w:color="auto" w:fill="auto"/>
            <w:tcPrChange w:id="6635" w:author="Yugin Vitaly" w:date="2016-03-11T19:35:00Z">
              <w:tcPr>
                <w:tcW w:w="906" w:type="pct"/>
                <w:vMerge/>
                <w:shd w:val="clear" w:color="auto" w:fill="auto"/>
              </w:tcPr>
            </w:tcPrChange>
          </w:tcPr>
          <w:p w:rsidR="00131ED7" w:rsidRPr="001A4780" w:rsidRDefault="00131E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36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shd w:val="clear" w:color="auto" w:fill="auto"/>
            <w:tcPrChange w:id="6637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38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639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8" w:type="pct"/>
            <w:shd w:val="clear" w:color="auto" w:fill="auto"/>
            <w:tcPrChange w:id="6640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41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42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  <w:tcPrChange w:id="6643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44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  <w:tcPrChange w:id="6645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8" w:type="pct"/>
            <w:shd w:val="clear" w:color="auto" w:fill="auto"/>
            <w:tcPrChange w:id="6646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6" w:type="pct"/>
            <w:shd w:val="clear" w:color="auto" w:fill="auto"/>
            <w:tcPrChange w:id="6647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48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tcPrChange w:id="6649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650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tcPrChange w:id="6651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8" w:type="pct"/>
            <w:shd w:val="clear" w:color="auto" w:fill="auto"/>
            <w:tcPrChange w:id="6652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8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54651">
        <w:tc>
          <w:tcPr>
            <w:tcW w:w="1824" w:type="pct"/>
            <w:gridSpan w:val="3"/>
            <w:shd w:val="clear" w:color="auto" w:fill="auto"/>
            <w:tcPrChange w:id="6653" w:author="Yugin Vitaly" w:date="2016-03-11T19:35:00Z">
              <w:tcPr>
                <w:tcW w:w="1823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shd w:val="clear" w:color="auto" w:fill="auto"/>
            <w:tcPrChange w:id="665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65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65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65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6" w:type="pct"/>
            <w:shd w:val="clear" w:color="auto" w:fill="auto"/>
            <w:tcPrChange w:id="665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5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shd w:val="clear" w:color="auto" w:fill="auto"/>
            <w:tcPrChange w:id="666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6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tcPrChange w:id="666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8" w:type="pct"/>
            <w:shd w:val="clear" w:color="auto" w:fill="auto"/>
            <w:tcPrChange w:id="666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6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6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shd w:val="clear" w:color="auto" w:fill="auto"/>
            <w:tcPrChange w:id="666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66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tcPrChange w:id="666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 xml:space="preserve">бюджетного </w:t>
            </w:r>
            <w:r w:rsidRPr="00AF379C">
              <w:rPr>
                <w:sz w:val="20"/>
              </w:rPr>
              <w:lastRenderedPageBreak/>
              <w:t>финансирования</w:t>
            </w:r>
          </w:p>
        </w:tc>
        <w:tc>
          <w:tcPr>
            <w:tcW w:w="1298" w:type="pct"/>
            <w:shd w:val="clear" w:color="auto" w:fill="auto"/>
            <w:tcPrChange w:id="666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lastRenderedPageBreak/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54651">
        <w:tc>
          <w:tcPr>
            <w:tcW w:w="906" w:type="pct"/>
            <w:shd w:val="clear" w:color="auto" w:fill="auto"/>
            <w:tcPrChange w:id="667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8" w:type="pct"/>
            <w:gridSpan w:val="2"/>
            <w:shd w:val="clear" w:color="auto" w:fill="auto"/>
            <w:tcPrChange w:id="6671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6672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tcPrChange w:id="6673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tcPrChange w:id="6674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675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06" w:type="pct"/>
            <w:vMerge w:val="restart"/>
            <w:shd w:val="clear" w:color="auto" w:fill="auto"/>
            <w:tcPrChange w:id="6676" w:author="Yugin Vitaly" w:date="2016-03-11T19:35:00Z">
              <w:tcPr>
                <w:tcW w:w="906" w:type="pct"/>
                <w:vMerge w:val="restart"/>
                <w:shd w:val="clear" w:color="auto" w:fill="auto"/>
              </w:tcPr>
            </w:tcPrChange>
          </w:tcPr>
          <w:p w:rsidR="00E71A24" w:rsidRPr="001A4780" w:rsidRDefault="00E71A24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tcPrChange w:id="667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shd w:val="clear" w:color="auto" w:fill="auto"/>
            <w:tcPrChange w:id="667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79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680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71A24" w:rsidRPr="002F3BAB" w:rsidRDefault="00E71A24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8" w:type="pct"/>
            <w:shd w:val="clear" w:color="auto" w:fill="auto"/>
            <w:tcPrChange w:id="668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71A24" w:rsidRDefault="00E71A24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06" w:type="pct"/>
            <w:vMerge/>
            <w:shd w:val="clear" w:color="auto" w:fill="auto"/>
            <w:tcPrChange w:id="6682" w:author="Yugin Vitaly" w:date="2016-03-11T19:35:00Z">
              <w:tcPr>
                <w:tcW w:w="906" w:type="pct"/>
                <w:vMerge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8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tcPrChange w:id="668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85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tcPrChange w:id="6686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8" w:type="pct"/>
            <w:shd w:val="clear" w:color="auto" w:fill="auto"/>
            <w:tcPrChange w:id="668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6" w:type="pct"/>
            <w:shd w:val="clear" w:color="auto" w:fill="auto"/>
            <w:tcPrChange w:id="668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8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shd w:val="clear" w:color="auto" w:fill="auto"/>
            <w:tcPrChange w:id="669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669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1" w:type="pct"/>
            <w:shd w:val="clear" w:color="auto" w:fill="auto"/>
            <w:tcPrChange w:id="669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8" w:type="pct"/>
            <w:shd w:val="clear" w:color="auto" w:fill="auto"/>
            <w:tcPrChange w:id="669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6" w:type="pct"/>
            <w:shd w:val="clear" w:color="auto" w:fill="auto"/>
            <w:tcPrChange w:id="669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69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shd w:val="clear" w:color="auto" w:fill="auto"/>
            <w:tcPrChange w:id="669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69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  <w:tcPrChange w:id="669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8" w:type="pct"/>
            <w:shd w:val="clear" w:color="auto" w:fill="auto"/>
            <w:tcPrChange w:id="669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0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70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70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70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70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70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0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70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70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70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71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71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1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1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671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1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671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8" w:type="pct"/>
            <w:shd w:val="clear" w:color="auto" w:fill="auto"/>
            <w:hideMark/>
            <w:tcPrChange w:id="671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1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1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  <w:tcPrChange w:id="672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2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1" w:type="pct"/>
            <w:shd w:val="clear" w:color="auto" w:fill="auto"/>
            <w:hideMark/>
            <w:tcPrChange w:id="672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8" w:type="pct"/>
            <w:shd w:val="clear" w:color="auto" w:fill="auto"/>
            <w:hideMark/>
            <w:tcPrChange w:id="672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2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2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shd w:val="clear" w:color="auto" w:fill="auto"/>
            <w:hideMark/>
            <w:tcPrChange w:id="672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2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1" w:type="pct"/>
            <w:shd w:val="clear" w:color="auto" w:fill="auto"/>
            <w:hideMark/>
            <w:tcPrChange w:id="672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8" w:type="pct"/>
            <w:shd w:val="clear" w:color="auto" w:fill="auto"/>
            <w:hideMark/>
            <w:tcPrChange w:id="672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3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73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73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73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73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6735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3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73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73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73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74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74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4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4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shd w:val="clear" w:color="auto" w:fill="auto"/>
            <w:hideMark/>
            <w:tcPrChange w:id="674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4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674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8" w:type="pct"/>
            <w:shd w:val="clear" w:color="auto" w:fill="auto"/>
            <w:hideMark/>
            <w:tcPrChange w:id="674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4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4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shd w:val="clear" w:color="auto" w:fill="auto"/>
            <w:hideMark/>
            <w:tcPrChange w:id="675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5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  <w:tcPrChange w:id="675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8" w:type="pct"/>
            <w:shd w:val="clear" w:color="auto" w:fill="auto"/>
            <w:hideMark/>
            <w:tcPrChange w:id="675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75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5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shd w:val="clear" w:color="auto" w:fill="auto"/>
            <w:hideMark/>
            <w:tcPrChange w:id="675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75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1" w:type="pct"/>
            <w:shd w:val="clear" w:color="auto" w:fill="auto"/>
            <w:hideMark/>
            <w:tcPrChange w:id="675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8" w:type="pct"/>
            <w:shd w:val="clear" w:color="auto" w:fill="auto"/>
            <w:hideMark/>
            <w:tcPrChange w:id="675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760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761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  <w:tcPrChange w:id="6762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763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  <w:tcPrChange w:id="6764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vAlign w:val="center"/>
            <w:hideMark/>
            <w:tcPrChange w:id="6765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766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767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768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769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770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vAlign w:val="center"/>
            <w:hideMark/>
            <w:tcPrChange w:id="6771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772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773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  <w:tcPrChange w:id="6774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775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  <w:tcPrChange w:id="6776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vAlign w:val="center"/>
            <w:hideMark/>
            <w:tcPrChange w:id="6777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tcPrChange w:id="6778" w:author="Yugin Vitaly" w:date="2016-03-11T19:35:00Z">
              <w:tcPr>
                <w:tcW w:w="906" w:type="pct"/>
                <w:shd w:val="clear" w:color="auto" w:fill="auto"/>
                <w:vAlign w:val="center"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77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shd w:val="clear" w:color="auto" w:fill="auto"/>
            <w:vAlign w:val="center"/>
            <w:tcPrChange w:id="6780" w:author="Yugin Vitaly" w:date="2016-03-11T19:35:00Z">
              <w:tcPr>
                <w:tcW w:w="140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tcPrChange w:id="6781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  <w:tcPrChange w:id="6782" w:author="Yugin Vitaly" w:date="2016-03-11T19:35:00Z">
              <w:tcPr>
                <w:tcW w:w="1311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98" w:type="pct"/>
            <w:shd w:val="clear" w:color="auto" w:fill="auto"/>
            <w:vAlign w:val="center"/>
            <w:tcPrChange w:id="6783" w:author="Yugin Vitaly" w:date="2016-03-11T19:35:00Z">
              <w:tcPr>
                <w:tcW w:w="1299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784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8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786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787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788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789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tcPrChange w:id="6790" w:author="Yugin Vitaly" w:date="2016-03-11T19:35:00Z">
              <w:tcPr>
                <w:tcW w:w="906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791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shd w:val="clear" w:color="auto" w:fill="auto"/>
            <w:vAlign w:val="center"/>
            <w:tcPrChange w:id="6792" w:author="Yugin Vitaly" w:date="2016-03-11T19:35:00Z">
              <w:tcPr>
                <w:tcW w:w="140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tcPrChange w:id="6793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1" w:type="pct"/>
            <w:shd w:val="clear" w:color="auto" w:fill="auto"/>
            <w:vAlign w:val="center"/>
            <w:tcPrChange w:id="6794" w:author="Yugin Vitaly" w:date="2016-03-11T19:35:00Z">
              <w:tcPr>
                <w:tcW w:w="1311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8" w:type="pct"/>
            <w:shd w:val="clear" w:color="auto" w:fill="auto"/>
            <w:vAlign w:val="center"/>
            <w:tcPrChange w:id="6795" w:author="Yugin Vitaly" w:date="2016-03-11T19:35:00Z">
              <w:tcPr>
                <w:tcW w:w="1299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796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79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798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799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800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801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 w:val="restart"/>
            <w:shd w:val="clear" w:color="auto" w:fill="auto"/>
            <w:vAlign w:val="center"/>
            <w:hideMark/>
            <w:tcPrChange w:id="6802" w:author="Yugin Vitaly" w:date="2016-03-11T19:35:00Z">
              <w:tcPr>
                <w:tcW w:w="906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80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804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05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806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807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vAlign w:val="center"/>
            <w:hideMark/>
            <w:tcPrChange w:id="6808" w:author="Yugin Vitaly" w:date="2016-03-11T19:35:00Z">
              <w:tcPr>
                <w:tcW w:w="906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0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810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11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812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813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vAlign w:val="center"/>
            <w:tcPrChange w:id="6814" w:author="Yugin Vitaly" w:date="2016-03-11T19:35:00Z">
              <w:tcPr>
                <w:tcW w:w="906" w:type="pct"/>
                <w:vMerge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81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shd w:val="clear" w:color="auto" w:fill="auto"/>
            <w:vAlign w:val="center"/>
            <w:tcPrChange w:id="6816" w:author="Yugin Vitaly" w:date="2016-03-11T19:35:00Z">
              <w:tcPr>
                <w:tcW w:w="140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tcPrChange w:id="6817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vAlign w:val="center"/>
            <w:tcPrChange w:id="6818" w:author="Yugin Vitaly" w:date="2016-03-11T19:35:00Z">
              <w:tcPr>
                <w:tcW w:w="1311" w:type="pct"/>
                <w:shd w:val="clear" w:color="auto" w:fill="auto"/>
                <w:vAlign w:val="center"/>
              </w:tcPr>
            </w:tcPrChange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8" w:type="pct"/>
            <w:shd w:val="clear" w:color="auto" w:fill="auto"/>
            <w:vAlign w:val="center"/>
            <w:tcPrChange w:id="6819" w:author="Yugin Vitaly" w:date="2016-03-11T19:35:00Z">
              <w:tcPr>
                <w:tcW w:w="1299" w:type="pct"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820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2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822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23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824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825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826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827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  <w:tcPrChange w:id="6828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29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  <w:tcPrChange w:id="6830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8" w:type="pct"/>
            <w:shd w:val="clear" w:color="auto" w:fill="auto"/>
            <w:vAlign w:val="center"/>
            <w:hideMark/>
            <w:tcPrChange w:id="6831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832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833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834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35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  <w:hideMark/>
            <w:tcPrChange w:id="6836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8" w:type="pct"/>
            <w:shd w:val="clear" w:color="auto" w:fill="auto"/>
            <w:vAlign w:val="center"/>
            <w:hideMark/>
            <w:tcPrChange w:id="6837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838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  <w:hideMark/>
            <w:tcPrChange w:id="6839" w:author="Yugin Vitaly" w:date="2016-03-11T19:35:00Z">
              <w:tcPr>
                <w:tcW w:w="91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vAlign w:val="center"/>
            <w:hideMark/>
            <w:tcPrChange w:id="6840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41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  <w:hideMark/>
            <w:tcPrChange w:id="6842" w:author="Yugin Vitaly" w:date="2016-03-11T19:35:00Z">
              <w:tcPr>
                <w:tcW w:w="1311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vAlign w:val="center"/>
            <w:hideMark/>
            <w:tcPrChange w:id="6843" w:author="Yugin Vitaly" w:date="2016-03-11T19:35:00Z">
              <w:tcPr>
                <w:tcW w:w="1299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vAlign w:val="center"/>
            <w:hideMark/>
            <w:tcPrChange w:id="6844" w:author="Yugin Vitaly" w:date="2016-03-11T19:35:00Z">
              <w:tcPr>
                <w:tcW w:w="906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4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shd w:val="clear" w:color="auto" w:fill="auto"/>
            <w:vAlign w:val="center"/>
            <w:hideMark/>
            <w:tcPrChange w:id="6846" w:author="Yugin Vitaly" w:date="2016-03-11T19:35:00Z">
              <w:tcPr>
                <w:tcW w:w="140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  <w:tcPrChange w:id="6847" w:author="Yugin Vitaly" w:date="2016-03-11T19:35:00Z">
              <w:tcPr>
                <w:tcW w:w="427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84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8" w:type="pct"/>
            <w:shd w:val="clear" w:color="auto" w:fill="auto"/>
            <w:hideMark/>
            <w:tcPrChange w:id="684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5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85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shd w:val="clear" w:color="auto" w:fill="auto"/>
            <w:hideMark/>
            <w:tcPrChange w:id="685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5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  <w:hideMark/>
            <w:tcPrChange w:id="685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8" w:type="pct"/>
            <w:shd w:val="clear" w:color="auto" w:fill="auto"/>
            <w:hideMark/>
            <w:tcPrChange w:id="685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5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5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shd w:val="clear" w:color="auto" w:fill="auto"/>
            <w:hideMark/>
            <w:tcPrChange w:id="685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5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  <w:hideMark/>
            <w:tcPrChange w:id="686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8" w:type="pct"/>
            <w:shd w:val="clear" w:color="auto" w:fill="auto"/>
            <w:hideMark/>
            <w:tcPrChange w:id="686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6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86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shd w:val="clear" w:color="auto" w:fill="auto"/>
            <w:hideMark/>
            <w:tcPrChange w:id="686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6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hideMark/>
            <w:tcPrChange w:id="686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8" w:type="pct"/>
            <w:shd w:val="clear" w:color="auto" w:fill="auto"/>
            <w:hideMark/>
            <w:tcPrChange w:id="686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6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6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shd w:val="clear" w:color="auto" w:fill="auto"/>
            <w:hideMark/>
            <w:tcPrChange w:id="687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7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87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8" w:type="pct"/>
            <w:shd w:val="clear" w:color="auto" w:fill="auto"/>
            <w:hideMark/>
            <w:tcPrChange w:id="687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7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7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shd w:val="clear" w:color="auto" w:fill="auto"/>
            <w:hideMark/>
            <w:tcPrChange w:id="687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7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87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8" w:type="pct"/>
            <w:shd w:val="clear" w:color="auto" w:fill="auto"/>
            <w:hideMark/>
            <w:tcPrChange w:id="687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88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88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88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88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88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88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 w:val="restart"/>
            <w:shd w:val="clear" w:color="auto" w:fill="auto"/>
            <w:vAlign w:val="center"/>
            <w:hideMark/>
            <w:tcPrChange w:id="6886" w:author="Yugin Vitaly" w:date="2016-03-11T19:35:00Z">
              <w:tcPr>
                <w:tcW w:w="906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88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0" w:type="pct"/>
            <w:shd w:val="clear" w:color="auto" w:fill="auto"/>
            <w:hideMark/>
            <w:tcPrChange w:id="688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8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89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8" w:type="pct"/>
            <w:shd w:val="clear" w:color="auto" w:fill="auto"/>
            <w:hideMark/>
            <w:tcPrChange w:id="689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hideMark/>
            <w:tcPrChange w:id="6892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9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shd w:val="clear" w:color="auto" w:fill="auto"/>
            <w:hideMark/>
            <w:tcPrChange w:id="689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89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89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8" w:type="pct"/>
            <w:shd w:val="clear" w:color="auto" w:fill="auto"/>
            <w:hideMark/>
            <w:tcPrChange w:id="689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hideMark/>
            <w:tcPrChange w:id="6898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89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shd w:val="clear" w:color="auto" w:fill="auto"/>
            <w:hideMark/>
            <w:tcPrChange w:id="690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0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90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8" w:type="pct"/>
            <w:shd w:val="clear" w:color="auto" w:fill="auto"/>
            <w:hideMark/>
            <w:tcPrChange w:id="690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hideMark/>
            <w:tcPrChange w:id="6904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0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shd w:val="clear" w:color="auto" w:fill="auto"/>
            <w:hideMark/>
            <w:tcPrChange w:id="690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0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90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8" w:type="pct"/>
            <w:shd w:val="clear" w:color="auto" w:fill="auto"/>
            <w:hideMark/>
            <w:tcPrChange w:id="690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1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91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91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91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91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91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1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1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shd w:val="clear" w:color="auto" w:fill="auto"/>
            <w:hideMark/>
            <w:tcPrChange w:id="691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1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692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8" w:type="pct"/>
            <w:shd w:val="clear" w:color="auto" w:fill="auto"/>
            <w:hideMark/>
            <w:tcPrChange w:id="692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2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92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92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92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92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92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 w:val="restart"/>
            <w:shd w:val="clear" w:color="auto" w:fill="auto"/>
            <w:vAlign w:val="center"/>
            <w:hideMark/>
            <w:tcPrChange w:id="6928" w:author="Yugin Vitaly" w:date="2016-03-11T19:35:00Z">
              <w:tcPr>
                <w:tcW w:w="906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92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shd w:val="clear" w:color="auto" w:fill="auto"/>
            <w:hideMark/>
            <w:tcPrChange w:id="693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3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93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298" w:type="pct"/>
            <w:shd w:val="clear" w:color="auto" w:fill="auto"/>
            <w:hideMark/>
            <w:tcPrChange w:id="693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vMerge/>
            <w:shd w:val="clear" w:color="auto" w:fill="auto"/>
            <w:hideMark/>
            <w:tcPrChange w:id="6934" w:author="Yugin Vitaly" w:date="2016-03-11T19:35:00Z">
              <w:tcPr>
                <w:tcW w:w="906" w:type="pct"/>
                <w:vMerge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3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shd w:val="clear" w:color="auto" w:fill="auto"/>
            <w:hideMark/>
            <w:tcPrChange w:id="693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3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hideMark/>
            <w:tcPrChange w:id="693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8" w:type="pct"/>
            <w:shd w:val="clear" w:color="auto" w:fill="auto"/>
            <w:hideMark/>
            <w:tcPrChange w:id="693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4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94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94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94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94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94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4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4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shd w:val="clear" w:color="auto" w:fill="auto"/>
            <w:hideMark/>
            <w:tcPrChange w:id="694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4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  <w:hideMark/>
            <w:tcPrChange w:id="695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8" w:type="pct"/>
            <w:shd w:val="clear" w:color="auto" w:fill="auto"/>
            <w:hideMark/>
            <w:tcPrChange w:id="695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5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5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shd w:val="clear" w:color="auto" w:fill="auto"/>
            <w:hideMark/>
            <w:tcPrChange w:id="695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5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1" w:type="pct"/>
            <w:shd w:val="clear" w:color="auto" w:fill="auto"/>
            <w:hideMark/>
            <w:tcPrChange w:id="695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8" w:type="pct"/>
            <w:shd w:val="clear" w:color="auto" w:fill="auto"/>
            <w:hideMark/>
            <w:tcPrChange w:id="695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95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95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shd w:val="clear" w:color="auto" w:fill="auto"/>
            <w:tcPrChange w:id="696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96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1" w:type="pct"/>
            <w:shd w:val="clear" w:color="auto" w:fill="auto"/>
            <w:tcPrChange w:id="696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8" w:type="pct"/>
            <w:shd w:val="clear" w:color="auto" w:fill="auto"/>
            <w:tcPrChange w:id="696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96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96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tcPrChange w:id="696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96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  <w:tcPrChange w:id="696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8" w:type="pct"/>
            <w:shd w:val="clear" w:color="auto" w:fill="auto"/>
            <w:tcPrChange w:id="696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697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6971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tcPrChange w:id="6972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tcPrChange w:id="6973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tcPrChange w:id="6974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8" w:type="pct"/>
            <w:shd w:val="clear" w:color="auto" w:fill="auto"/>
            <w:tcPrChange w:id="6975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76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6977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6978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6979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6980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6981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8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8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shd w:val="clear" w:color="auto" w:fill="auto"/>
            <w:hideMark/>
            <w:tcPrChange w:id="698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8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  <w:hideMark/>
            <w:tcPrChange w:id="698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8" w:type="pct"/>
            <w:shd w:val="clear" w:color="auto" w:fill="auto"/>
            <w:hideMark/>
            <w:tcPrChange w:id="698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88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89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shd w:val="clear" w:color="auto" w:fill="auto"/>
            <w:hideMark/>
            <w:tcPrChange w:id="6990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91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  <w:hideMark/>
            <w:tcPrChange w:id="6992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8" w:type="pct"/>
            <w:shd w:val="clear" w:color="auto" w:fill="auto"/>
            <w:hideMark/>
            <w:tcPrChange w:id="6993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6994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6995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hideMark/>
            <w:tcPrChange w:id="6996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6997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  <w:hideMark/>
            <w:tcPrChange w:id="6998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8" w:type="pct"/>
            <w:shd w:val="clear" w:color="auto" w:fill="auto"/>
            <w:hideMark/>
            <w:tcPrChange w:id="6999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7000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hideMark/>
            <w:tcPrChange w:id="7001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hideMark/>
            <w:tcPrChange w:id="7002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  <w:tcPrChange w:id="7003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hideMark/>
            <w:tcPrChange w:id="7004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8" w:type="pct"/>
            <w:shd w:val="clear" w:color="auto" w:fill="auto"/>
            <w:hideMark/>
            <w:tcPrChange w:id="7005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06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0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  <w:tcPrChange w:id="700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7009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1" w:type="pct"/>
            <w:shd w:val="clear" w:color="auto" w:fill="auto"/>
            <w:tcPrChange w:id="7010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8" w:type="pct"/>
            <w:shd w:val="clear" w:color="auto" w:fill="auto"/>
            <w:tcPrChange w:id="701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8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12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8" w:type="pct"/>
            <w:gridSpan w:val="2"/>
            <w:shd w:val="clear" w:color="auto" w:fill="auto"/>
            <w:tcPrChange w:id="7013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tcPrChange w:id="7014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tcPrChange w:id="7015" w:author="Yugin Vitaly" w:date="2016-03-11T19:35:00Z">
              <w:tcPr>
                <w:tcW w:w="417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tcPrChange w:id="7016" w:author="Yugin Vitaly" w:date="2016-03-11T19:35:00Z">
              <w:tcPr>
                <w:tcW w:w="132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tcPrChange w:id="7017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1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1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shd w:val="clear" w:color="auto" w:fill="auto"/>
            <w:tcPrChange w:id="702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  <w:tcPrChange w:id="7021" w:author="Yugin Vitaly" w:date="2016-03-11T19:35:00Z">
              <w:tcPr>
                <w:tcW w:w="417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1" w:type="pct"/>
            <w:gridSpan w:val="2"/>
            <w:shd w:val="clear" w:color="auto" w:fill="auto"/>
            <w:tcPrChange w:id="7022" w:author="Yugin Vitaly" w:date="2016-03-11T19:35:00Z">
              <w:tcPr>
                <w:tcW w:w="132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8" w:type="pct"/>
            <w:shd w:val="clear" w:color="auto" w:fill="auto"/>
            <w:tcPrChange w:id="702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2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2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tcPrChange w:id="702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  <w:tcPrChange w:id="7027" w:author="Yugin Vitaly" w:date="2016-03-11T19:35:00Z">
              <w:tcPr>
                <w:tcW w:w="417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1" w:type="pct"/>
            <w:gridSpan w:val="2"/>
            <w:shd w:val="clear" w:color="auto" w:fill="auto"/>
            <w:tcPrChange w:id="7028" w:author="Yugin Vitaly" w:date="2016-03-11T19:35:00Z">
              <w:tcPr>
                <w:tcW w:w="132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8" w:type="pct"/>
            <w:shd w:val="clear" w:color="auto" w:fill="auto"/>
            <w:tcPrChange w:id="702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3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31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tcPrChange w:id="7032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  <w:tcPrChange w:id="7033" w:author="Yugin Vitaly" w:date="2016-03-11T19:35:00Z">
              <w:tcPr>
                <w:tcW w:w="417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1" w:type="pct"/>
            <w:gridSpan w:val="2"/>
            <w:shd w:val="clear" w:color="auto" w:fill="auto"/>
            <w:tcPrChange w:id="7034" w:author="Yugin Vitaly" w:date="2016-03-11T19:35:00Z">
              <w:tcPr>
                <w:tcW w:w="132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8" w:type="pct"/>
            <w:shd w:val="clear" w:color="auto" w:fill="auto"/>
            <w:tcPrChange w:id="7035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36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37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  <w:tcPrChange w:id="7038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  <w:tcPrChange w:id="7039" w:author="Yugin Vitaly" w:date="2016-03-11T19:35:00Z">
              <w:tcPr>
                <w:tcW w:w="417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1" w:type="pct"/>
            <w:gridSpan w:val="2"/>
            <w:shd w:val="clear" w:color="auto" w:fill="auto"/>
            <w:tcPrChange w:id="7040" w:author="Yugin Vitaly" w:date="2016-03-11T19:35:00Z">
              <w:tcPr>
                <w:tcW w:w="132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8" w:type="pct"/>
            <w:shd w:val="clear" w:color="auto" w:fill="auto"/>
            <w:tcPrChange w:id="7041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A72851">
        <w:tc>
          <w:tcPr>
            <w:tcW w:w="5000" w:type="pct"/>
            <w:gridSpan w:val="8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hideMark/>
            <w:tcPrChange w:id="7042" w:author="Yugin Vitaly" w:date="2016-03-11T19:35:00Z">
              <w:tcPr>
                <w:tcW w:w="906" w:type="pct"/>
                <w:shd w:val="clear" w:color="auto" w:fill="auto"/>
                <w:hideMark/>
              </w:tcPr>
            </w:tcPrChange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8" w:type="pct"/>
            <w:gridSpan w:val="2"/>
            <w:shd w:val="clear" w:color="auto" w:fill="auto"/>
            <w:hideMark/>
            <w:tcPrChange w:id="7043" w:author="Yugin Vitaly" w:date="2016-03-11T19:35:00Z">
              <w:tcPr>
                <w:tcW w:w="91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shd w:val="clear" w:color="auto" w:fill="auto"/>
            <w:hideMark/>
            <w:tcPrChange w:id="7044" w:author="Yugin Vitaly" w:date="2016-03-11T19:35:00Z">
              <w:tcPr>
                <w:tcW w:w="140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  <w:tcPrChange w:id="7045" w:author="Yugin Vitaly" w:date="2016-03-11T19:35:00Z">
              <w:tcPr>
                <w:tcW w:w="427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  <w:tcPrChange w:id="7046" w:author="Yugin Vitaly" w:date="2016-03-11T19:35:00Z">
              <w:tcPr>
                <w:tcW w:w="1311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8" w:type="pct"/>
            <w:shd w:val="clear" w:color="auto" w:fill="auto"/>
            <w:hideMark/>
            <w:tcPrChange w:id="7047" w:author="Yugin Vitaly" w:date="2016-03-11T19:35:00Z">
              <w:tcPr>
                <w:tcW w:w="1299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48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49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shd w:val="clear" w:color="auto" w:fill="auto"/>
            <w:tcPrChange w:id="7050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7051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  <w:tcPrChange w:id="7052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8" w:type="pct"/>
            <w:shd w:val="clear" w:color="auto" w:fill="auto"/>
            <w:tcPrChange w:id="7053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54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55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shd w:val="clear" w:color="auto" w:fill="auto"/>
            <w:tcPrChange w:id="7056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7057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  <w:tcPrChange w:id="7058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8" w:type="pct"/>
            <w:shd w:val="clear" w:color="auto" w:fill="auto"/>
            <w:tcPrChange w:id="7059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6" w:type="pct"/>
            <w:shd w:val="clear" w:color="auto" w:fill="auto"/>
            <w:tcPrChange w:id="7060" w:author="Yugin Vitaly" w:date="2016-03-11T19:35:00Z">
              <w:tcPr>
                <w:tcW w:w="906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2"/>
            <w:shd w:val="clear" w:color="auto" w:fill="auto"/>
            <w:tcPrChange w:id="7061" w:author="Yugin Vitaly" w:date="2016-03-11T19:35:00Z">
              <w:tcPr>
                <w:tcW w:w="917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shd w:val="clear" w:color="auto" w:fill="auto"/>
            <w:tcPrChange w:id="7062" w:author="Yugin Vitaly" w:date="2016-03-11T19:35:00Z">
              <w:tcPr>
                <w:tcW w:w="140" w:type="pct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tcPrChange w:id="7063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1" w:type="pct"/>
            <w:shd w:val="clear" w:color="auto" w:fill="auto"/>
            <w:tcPrChange w:id="7064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8" w:type="pct"/>
            <w:shd w:val="clear" w:color="auto" w:fill="auto"/>
            <w:tcPrChange w:id="7065" w:author="Yugin Vitaly" w:date="2016-03-11T19:35:00Z">
              <w:tcPr>
                <w:tcW w:w="1299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066" w:name="_Toc390789673"/>
      <w:r w:rsidRPr="00F73CA8">
        <w:t>Извещение о п</w:t>
      </w:r>
      <w:r>
        <w:t>роведении З</w:t>
      </w:r>
      <w:proofErr w:type="gramStart"/>
      <w:r>
        <w:t>K</w:t>
      </w:r>
      <w:proofErr w:type="gramEnd"/>
      <w:r>
        <w:t xml:space="preserve"> (запрос котировок), внесение изменений</w:t>
      </w:r>
      <w:bookmarkEnd w:id="706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7067" w:author="Yugin Vitaly" w:date="2016-03-11T19:35:00Z">
          <w:tblPr>
            <w:tblW w:w="5002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06"/>
        <w:gridCol w:w="14"/>
        <w:gridCol w:w="1908"/>
        <w:gridCol w:w="6"/>
        <w:gridCol w:w="290"/>
        <w:gridCol w:w="6"/>
        <w:gridCol w:w="859"/>
        <w:gridCol w:w="40"/>
        <w:gridCol w:w="2758"/>
        <w:gridCol w:w="21"/>
        <w:gridCol w:w="2695"/>
        <w:tblGridChange w:id="7068">
          <w:tblGrid>
            <w:gridCol w:w="1908"/>
            <w:gridCol w:w="13"/>
            <w:gridCol w:w="1909"/>
            <w:gridCol w:w="6"/>
            <w:gridCol w:w="288"/>
            <w:gridCol w:w="6"/>
            <w:gridCol w:w="857"/>
            <w:gridCol w:w="40"/>
            <w:gridCol w:w="2758"/>
            <w:gridCol w:w="21"/>
            <w:gridCol w:w="2697"/>
          </w:tblGrid>
        </w:tblGridChange>
      </w:tblGrid>
      <w:tr w:rsidR="008A09D2" w:rsidRPr="001A4780" w:rsidTr="00154651">
        <w:trPr>
          <w:tblHeader/>
          <w:trPrChange w:id="7069" w:author="Yugin Vitaly" w:date="2016-03-11T19:35:00Z">
            <w:trPr>
              <w:tblHeader/>
            </w:trPr>
          </w:trPrChange>
        </w:trPr>
        <w:tc>
          <w:tcPr>
            <w:tcW w:w="908" w:type="pct"/>
            <w:shd w:val="clear" w:color="auto" w:fill="D9D9D9"/>
            <w:hideMark/>
            <w:tcPrChange w:id="7070" w:author="Yugin Vitaly" w:date="2016-03-11T19:35:00Z">
              <w:tcPr>
                <w:tcW w:w="905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5" w:type="pct"/>
            <w:gridSpan w:val="2"/>
            <w:shd w:val="clear" w:color="auto" w:fill="D9D9D9"/>
            <w:hideMark/>
            <w:tcPrChange w:id="7071" w:author="Yugin Vitaly" w:date="2016-03-11T19:35:00Z">
              <w:tcPr>
                <w:tcW w:w="915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0" w:type="pct"/>
            <w:gridSpan w:val="2"/>
            <w:shd w:val="clear" w:color="auto" w:fill="D9D9D9"/>
            <w:hideMark/>
            <w:tcPrChange w:id="7072" w:author="Yugin Vitaly" w:date="2016-03-11T19:35:00Z">
              <w:tcPr>
                <w:tcW w:w="140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3"/>
            <w:shd w:val="clear" w:color="auto" w:fill="D9D9D9"/>
            <w:hideMark/>
            <w:tcPrChange w:id="7073" w:author="Yugin Vitaly" w:date="2016-03-11T19:35:00Z">
              <w:tcPr>
                <w:tcW w:w="427" w:type="pct"/>
                <w:gridSpan w:val="3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  <w:tcPrChange w:id="7074" w:author="Yugin Vitaly" w:date="2016-03-11T19:35:00Z">
              <w:tcPr>
                <w:tcW w:w="1323" w:type="pct"/>
                <w:gridSpan w:val="2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4" w:type="pct"/>
            <w:shd w:val="clear" w:color="auto" w:fill="D9D9D9"/>
            <w:hideMark/>
            <w:tcPrChange w:id="7075" w:author="Yugin Vitaly" w:date="2016-03-11T19:35:00Z">
              <w:tcPr>
                <w:tcW w:w="1288" w:type="pct"/>
                <w:shd w:val="clear" w:color="auto" w:fill="D9D9D9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076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07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078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079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080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081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082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083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084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085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086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4" w:type="pct"/>
            <w:shd w:val="clear" w:color="auto" w:fill="auto"/>
            <w:hideMark/>
            <w:tcPrChange w:id="7087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088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089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090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091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092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4" w:type="pct"/>
            <w:shd w:val="clear" w:color="auto" w:fill="auto"/>
            <w:hideMark/>
            <w:tcPrChange w:id="7093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54651">
        <w:trPr>
          <w:trHeight w:val="377"/>
          <w:trPrChange w:id="7094" w:author="Yugin Vitaly" w:date="2016-03-11T19:35:00Z">
            <w:trPr>
              <w:trHeight w:val="377"/>
            </w:trPr>
          </w:trPrChange>
        </w:trPr>
        <w:tc>
          <w:tcPr>
            <w:tcW w:w="908" w:type="pct"/>
            <w:shd w:val="clear" w:color="auto" w:fill="auto"/>
            <w:hideMark/>
            <w:tcPrChange w:id="709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09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09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09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09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4" w:type="pct"/>
            <w:shd w:val="clear" w:color="auto" w:fill="auto"/>
            <w:hideMark/>
            <w:tcPrChange w:id="710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35"/>
          <w:trPrChange w:id="7101" w:author="Yugin Vitaly" w:date="2016-03-11T19:35:00Z">
            <w:trPr>
              <w:trHeight w:val="235"/>
            </w:trPr>
          </w:trPrChange>
        </w:trPr>
        <w:tc>
          <w:tcPr>
            <w:tcW w:w="908" w:type="pct"/>
            <w:shd w:val="clear" w:color="auto" w:fill="auto"/>
            <w:hideMark/>
            <w:tcPrChange w:id="7102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03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04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05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06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4" w:type="pct"/>
            <w:shd w:val="clear" w:color="auto" w:fill="auto"/>
            <w:hideMark/>
            <w:tcPrChange w:id="7107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7108" w:author="Yugin Vitaly" w:date="2016-03-11T19:35:00Z">
            <w:trPr>
              <w:trHeight w:val="611"/>
            </w:trPr>
          </w:trPrChange>
        </w:trPr>
        <w:tc>
          <w:tcPr>
            <w:tcW w:w="908" w:type="pct"/>
            <w:shd w:val="clear" w:color="auto" w:fill="auto"/>
            <w:hideMark/>
            <w:tcPrChange w:id="710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1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1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1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1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4" w:type="pct"/>
            <w:shd w:val="clear" w:color="auto" w:fill="auto"/>
            <w:hideMark/>
            <w:tcPrChange w:id="711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611"/>
          <w:trPrChange w:id="7115" w:author="Yugin Vitaly" w:date="2016-03-11T19:35:00Z">
            <w:trPr>
              <w:trHeight w:val="611"/>
            </w:trPr>
          </w:trPrChange>
        </w:trPr>
        <w:tc>
          <w:tcPr>
            <w:tcW w:w="908" w:type="pct"/>
            <w:shd w:val="clear" w:color="auto" w:fill="auto"/>
            <w:tcPrChange w:id="7116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117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  <w:tcPrChange w:id="7118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tcPrChange w:id="711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120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4" w:type="pct"/>
            <w:shd w:val="clear" w:color="auto" w:fill="auto"/>
            <w:tcPrChange w:id="7121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54651">
        <w:trPr>
          <w:trHeight w:val="1116"/>
          <w:trPrChange w:id="7122" w:author="Yugin Vitaly" w:date="2016-03-11T19:35:00Z">
            <w:trPr>
              <w:trHeight w:val="1116"/>
            </w:trPr>
          </w:trPrChange>
        </w:trPr>
        <w:tc>
          <w:tcPr>
            <w:tcW w:w="908" w:type="pct"/>
            <w:shd w:val="clear" w:color="auto" w:fill="auto"/>
            <w:hideMark/>
            <w:tcPrChange w:id="71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1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4" w:type="pct"/>
            <w:shd w:val="clear" w:color="auto" w:fill="auto"/>
            <w:hideMark/>
            <w:tcPrChange w:id="71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54651">
        <w:trPr>
          <w:trHeight w:val="213"/>
          <w:trPrChange w:id="7129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3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3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3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3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3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4" w:type="pct"/>
            <w:shd w:val="clear" w:color="auto" w:fill="auto"/>
            <w:hideMark/>
            <w:tcPrChange w:id="713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54651">
        <w:trPr>
          <w:trHeight w:val="213"/>
          <w:trPrChange w:id="7136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3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7138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7139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7140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7141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7142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54651">
        <w:trPr>
          <w:trHeight w:val="213"/>
          <w:trPrChange w:id="7143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44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45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46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47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48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4" w:type="pct"/>
            <w:shd w:val="clear" w:color="auto" w:fill="auto"/>
            <w:hideMark/>
            <w:tcPrChange w:id="7149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7150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5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5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5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5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5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4" w:type="pct"/>
            <w:shd w:val="clear" w:color="auto" w:fill="auto"/>
            <w:hideMark/>
            <w:tcPrChange w:id="715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7157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58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59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60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61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62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4" w:type="pct"/>
            <w:shd w:val="clear" w:color="auto" w:fill="auto"/>
            <w:hideMark/>
            <w:tcPrChange w:id="7163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90238" w:rsidRPr="001A4780" w:rsidTr="00154651">
        <w:trPr>
          <w:trHeight w:val="213"/>
          <w:trPrChange w:id="7164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6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6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6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6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6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</w:t>
            </w:r>
            <w:proofErr w:type="gramStart"/>
            <w:r w:rsidRPr="00190238">
              <w:rPr>
                <w:sz w:val="20"/>
              </w:rPr>
              <w:t>2</w:t>
            </w:r>
            <w:proofErr w:type="gramEnd"/>
            <w:r w:rsidRPr="0019023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284" w:type="pct"/>
            <w:shd w:val="clear" w:color="auto" w:fill="auto"/>
            <w:hideMark/>
            <w:tcPrChange w:id="717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7171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tcPrChange w:id="7172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173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0" w:type="pct"/>
            <w:gridSpan w:val="2"/>
            <w:shd w:val="clear" w:color="auto" w:fill="auto"/>
            <w:tcPrChange w:id="7174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717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tcPrChange w:id="7176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4" w:type="pct"/>
            <w:shd w:val="clear" w:color="auto" w:fill="auto"/>
            <w:tcPrChange w:id="7177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7178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7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8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8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8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8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4" w:type="pct"/>
            <w:shd w:val="clear" w:color="auto" w:fill="auto"/>
            <w:hideMark/>
            <w:tcPrChange w:id="718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rPr>
          <w:trHeight w:val="213"/>
          <w:trPrChange w:id="7185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86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8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88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89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90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4" w:type="pct"/>
            <w:shd w:val="clear" w:color="auto" w:fill="auto"/>
            <w:hideMark/>
            <w:tcPrChange w:id="7191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rPr>
          <w:trHeight w:val="213"/>
          <w:trPrChange w:id="7192" w:author="Yugin Vitaly" w:date="2016-03-11T19:35:00Z">
            <w:trPr>
              <w:trHeight w:val="213"/>
            </w:trPr>
          </w:trPrChange>
        </w:trPr>
        <w:tc>
          <w:tcPr>
            <w:tcW w:w="908" w:type="pct"/>
            <w:shd w:val="clear" w:color="auto" w:fill="auto"/>
            <w:hideMark/>
            <w:tcPrChange w:id="719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19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19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19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19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4" w:type="pct"/>
            <w:shd w:val="clear" w:color="auto" w:fill="auto"/>
            <w:hideMark/>
            <w:tcPrChange w:id="719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19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0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0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0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0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4" w:type="pct"/>
            <w:shd w:val="clear" w:color="auto" w:fill="auto"/>
            <w:hideMark/>
            <w:tcPrChange w:id="720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20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0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0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0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0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21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21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1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1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1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1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4" w:type="pct"/>
            <w:shd w:val="clear" w:color="auto" w:fill="auto"/>
            <w:hideMark/>
            <w:tcPrChange w:id="721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21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1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1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2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2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22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2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4" w:type="pct"/>
            <w:shd w:val="clear" w:color="auto" w:fill="auto"/>
            <w:hideMark/>
            <w:tcPrChange w:id="72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54651">
        <w:tc>
          <w:tcPr>
            <w:tcW w:w="908" w:type="pct"/>
            <w:shd w:val="clear" w:color="auto" w:fill="auto"/>
            <w:hideMark/>
            <w:tcPrChange w:id="722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3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3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3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3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4" w:type="pct"/>
            <w:shd w:val="clear" w:color="auto" w:fill="auto"/>
            <w:hideMark/>
            <w:tcPrChange w:id="723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723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23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0" w:type="pct"/>
            <w:gridSpan w:val="2"/>
            <w:shd w:val="clear" w:color="auto" w:fill="auto"/>
            <w:tcPrChange w:id="723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tcPrChange w:id="723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23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4" w:type="pct"/>
            <w:shd w:val="clear" w:color="auto" w:fill="auto"/>
            <w:tcPrChange w:id="724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24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4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4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4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4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24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24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4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4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5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5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4" w:type="pct"/>
            <w:shd w:val="clear" w:color="auto" w:fill="auto"/>
            <w:hideMark/>
            <w:tcPrChange w:id="725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8" w:type="pct"/>
            <w:shd w:val="clear" w:color="auto" w:fill="auto"/>
            <w:hideMark/>
            <w:tcPrChange w:id="725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5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5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5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5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4" w:type="pct"/>
            <w:shd w:val="clear" w:color="auto" w:fill="auto"/>
            <w:hideMark/>
            <w:tcPrChange w:id="725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25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6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6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6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6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4" w:type="pct"/>
            <w:shd w:val="clear" w:color="auto" w:fill="auto"/>
            <w:hideMark/>
            <w:tcPrChange w:id="726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148"/>
          <w:trPrChange w:id="7265" w:author="Yugin Vitaly" w:date="2016-03-11T19:35:00Z">
            <w:trPr>
              <w:trHeight w:val="148"/>
            </w:trPr>
          </w:trPrChange>
        </w:trPr>
        <w:tc>
          <w:tcPr>
            <w:tcW w:w="908" w:type="pct"/>
            <w:shd w:val="clear" w:color="auto" w:fill="auto"/>
            <w:hideMark/>
            <w:tcPrChange w:id="7266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26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68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69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70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271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7272" w:author="Yugin Vitaly" w:date="2016-03-11T19:35:00Z">
            <w:trPr>
              <w:trHeight w:val="148"/>
            </w:trPr>
          </w:trPrChange>
        </w:trPr>
        <w:tc>
          <w:tcPr>
            <w:tcW w:w="908" w:type="pct"/>
            <w:shd w:val="clear" w:color="auto" w:fill="auto"/>
            <w:hideMark/>
            <w:tcPrChange w:id="727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27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7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7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7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27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148"/>
          <w:trPrChange w:id="7279" w:author="Yugin Vitaly" w:date="2016-03-11T19:35:00Z">
            <w:trPr>
              <w:trHeight w:val="148"/>
            </w:trPr>
          </w:trPrChange>
        </w:trPr>
        <w:tc>
          <w:tcPr>
            <w:tcW w:w="908" w:type="pct"/>
            <w:shd w:val="clear" w:color="auto" w:fill="auto"/>
            <w:hideMark/>
            <w:tcPrChange w:id="728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28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8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8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8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28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148"/>
          <w:trPrChange w:id="7286" w:author="Yugin Vitaly" w:date="2016-03-11T19:35:00Z">
            <w:trPr>
              <w:trHeight w:val="148"/>
            </w:trPr>
          </w:trPrChange>
        </w:trPr>
        <w:tc>
          <w:tcPr>
            <w:tcW w:w="908" w:type="pct"/>
            <w:shd w:val="clear" w:color="auto" w:fill="auto"/>
            <w:hideMark/>
            <w:tcPrChange w:id="728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28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8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9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9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29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29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29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29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29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29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29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29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0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0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0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0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30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0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0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0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0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0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31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1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1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1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1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1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4" w:type="pct"/>
            <w:shd w:val="clear" w:color="auto" w:fill="auto"/>
            <w:hideMark/>
            <w:tcPrChange w:id="731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1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1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1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2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2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4" w:type="pct"/>
            <w:shd w:val="clear" w:color="auto" w:fill="auto"/>
            <w:hideMark/>
            <w:tcPrChange w:id="732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4" w:type="pct"/>
            <w:shd w:val="clear" w:color="auto" w:fill="auto"/>
            <w:hideMark/>
            <w:tcPrChange w:id="73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755"/>
          <w:trPrChange w:id="7329" w:author="Yugin Vitaly" w:date="2016-03-11T19:35:00Z">
            <w:trPr>
              <w:trHeight w:val="755"/>
            </w:trPr>
          </w:trPrChange>
        </w:trPr>
        <w:tc>
          <w:tcPr>
            <w:tcW w:w="908" w:type="pct"/>
            <w:shd w:val="clear" w:color="auto" w:fill="auto"/>
            <w:hideMark/>
            <w:tcPrChange w:id="733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3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3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3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3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4" w:type="pct"/>
            <w:shd w:val="clear" w:color="auto" w:fill="auto"/>
            <w:hideMark/>
            <w:tcPrChange w:id="733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36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33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38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39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40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4" w:type="pct"/>
            <w:shd w:val="clear" w:color="auto" w:fill="auto"/>
            <w:hideMark/>
            <w:tcPrChange w:id="7341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42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43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44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45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46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347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48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49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50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51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52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4" w:type="pct"/>
            <w:shd w:val="clear" w:color="auto" w:fill="auto"/>
            <w:hideMark/>
            <w:tcPrChange w:id="7353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54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55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56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57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58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4" w:type="pct"/>
            <w:shd w:val="clear" w:color="auto" w:fill="auto"/>
            <w:hideMark/>
            <w:tcPrChange w:id="7359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36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6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6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6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6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4" w:type="pct"/>
            <w:shd w:val="clear" w:color="auto" w:fill="auto"/>
            <w:hideMark/>
            <w:tcPrChange w:id="736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54651">
        <w:trPr>
          <w:trHeight w:val="262"/>
          <w:trPrChange w:id="7366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36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6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36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37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37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37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7373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374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75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76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77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78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4" w:type="pct"/>
            <w:shd w:val="clear" w:color="auto" w:fill="auto"/>
            <w:hideMark/>
            <w:tcPrChange w:id="7379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8" w:type="pct"/>
            <w:shd w:val="clear" w:color="auto" w:fill="auto"/>
            <w:hideMark/>
            <w:tcPrChange w:id="738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8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8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8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8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4" w:type="pct"/>
            <w:shd w:val="clear" w:color="auto" w:fill="auto"/>
            <w:hideMark/>
            <w:tcPrChange w:id="738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rPr>
          <w:trHeight w:val="262"/>
          <w:trPrChange w:id="7386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38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38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8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9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9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4" w:type="pct"/>
            <w:shd w:val="clear" w:color="auto" w:fill="auto"/>
            <w:hideMark/>
            <w:tcPrChange w:id="739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rPr>
          <w:trHeight w:val="262"/>
          <w:trPrChange w:id="7393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394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395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396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397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398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399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7400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40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0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0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0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0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40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rPr>
          <w:trHeight w:val="262"/>
          <w:trPrChange w:id="7407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408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09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10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11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12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413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54651">
        <w:trPr>
          <w:trHeight w:val="262"/>
          <w:trPrChange w:id="7414" w:author="Yugin Vitaly" w:date="2016-03-11T19:35:00Z">
            <w:trPr>
              <w:trHeight w:val="262"/>
            </w:trPr>
          </w:trPrChange>
        </w:trPr>
        <w:tc>
          <w:tcPr>
            <w:tcW w:w="908" w:type="pct"/>
            <w:shd w:val="clear" w:color="auto" w:fill="auto"/>
            <w:hideMark/>
            <w:tcPrChange w:id="741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1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1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1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1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4" w:type="pct"/>
            <w:shd w:val="clear" w:color="auto" w:fill="auto"/>
            <w:hideMark/>
            <w:tcPrChange w:id="742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2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2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2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2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2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42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2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2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2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3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3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4" w:type="pct"/>
            <w:shd w:val="clear" w:color="auto" w:fill="auto"/>
            <w:hideMark/>
            <w:tcPrChange w:id="743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3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3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3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3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3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4" w:type="pct"/>
            <w:shd w:val="clear" w:color="auto" w:fill="auto"/>
            <w:hideMark/>
            <w:tcPrChange w:id="743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54651">
        <w:trPr>
          <w:trHeight w:val="316"/>
          <w:trPrChange w:id="7439" w:author="Yugin Vitaly" w:date="2016-03-11T19:35:00Z">
            <w:trPr>
              <w:trHeight w:val="316"/>
            </w:trPr>
          </w:trPrChange>
        </w:trPr>
        <w:tc>
          <w:tcPr>
            <w:tcW w:w="908" w:type="pct"/>
            <w:shd w:val="clear" w:color="auto" w:fill="auto"/>
            <w:hideMark/>
            <w:tcPrChange w:id="744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4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4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4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4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44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7446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4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7448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7449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7450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7451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rPr>
          <w:trHeight w:val="258"/>
          <w:trPrChange w:id="7452" w:author="Yugin Vitaly" w:date="2016-03-11T19:35:00Z">
            <w:trPr>
              <w:trHeight w:val="258"/>
            </w:trPr>
          </w:trPrChange>
        </w:trPr>
        <w:tc>
          <w:tcPr>
            <w:tcW w:w="908" w:type="pct"/>
            <w:shd w:val="clear" w:color="auto" w:fill="auto"/>
            <w:vAlign w:val="center"/>
            <w:hideMark/>
            <w:tcPrChange w:id="7453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5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7455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7456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7457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7458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5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6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6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6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6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46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6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6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6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6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6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4" w:type="pct"/>
            <w:shd w:val="clear" w:color="auto" w:fill="auto"/>
            <w:hideMark/>
            <w:tcPrChange w:id="747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7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7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47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47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47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47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7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7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7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8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8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4" w:type="pct"/>
            <w:shd w:val="clear" w:color="auto" w:fill="auto"/>
            <w:hideMark/>
            <w:tcPrChange w:id="748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8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8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8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8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8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4" w:type="pct"/>
            <w:shd w:val="clear" w:color="auto" w:fill="auto"/>
            <w:hideMark/>
            <w:tcPrChange w:id="748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8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49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49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49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49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49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49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49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49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49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49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50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0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0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0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0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0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4" w:type="pct"/>
            <w:shd w:val="clear" w:color="auto" w:fill="auto"/>
            <w:hideMark/>
            <w:tcPrChange w:id="750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0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0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0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1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1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4" w:type="pct"/>
            <w:shd w:val="clear" w:color="auto" w:fill="auto"/>
            <w:hideMark/>
            <w:tcPrChange w:id="751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1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1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1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1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1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4" w:type="pct"/>
            <w:shd w:val="clear" w:color="auto" w:fill="auto"/>
            <w:hideMark/>
            <w:tcPrChange w:id="751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1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2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2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2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2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4" w:type="pct"/>
            <w:shd w:val="clear" w:color="auto" w:fill="auto"/>
            <w:hideMark/>
            <w:tcPrChange w:id="752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752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52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0" w:type="pct"/>
            <w:gridSpan w:val="2"/>
            <w:shd w:val="clear" w:color="auto" w:fill="auto"/>
            <w:tcPrChange w:id="752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52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tcPrChange w:id="752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4" w:type="pct"/>
            <w:shd w:val="clear" w:color="auto" w:fill="auto"/>
            <w:tcPrChange w:id="753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lastRenderedPageBreak/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3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53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53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53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53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53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3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3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3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4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4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284" w:type="pct"/>
            <w:shd w:val="clear" w:color="auto" w:fill="auto"/>
            <w:hideMark/>
            <w:tcPrChange w:id="754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4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4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4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4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4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284" w:type="pct"/>
            <w:shd w:val="clear" w:color="auto" w:fill="auto"/>
            <w:hideMark/>
            <w:tcPrChange w:id="754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4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5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5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5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5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4" w:type="pct"/>
            <w:shd w:val="clear" w:color="auto" w:fill="auto"/>
            <w:hideMark/>
            <w:tcPrChange w:id="755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5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55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55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55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55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56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6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6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6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6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6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4" w:type="pct"/>
            <w:shd w:val="clear" w:color="auto" w:fill="auto"/>
            <w:hideMark/>
            <w:tcPrChange w:id="756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6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6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6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7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7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 xml:space="preserve">Условия признания победителя запроса котировок или иного участника запроса котировок </w:t>
            </w:r>
            <w:proofErr w:type="gramStart"/>
            <w:r w:rsidRPr="008F76E6">
              <w:rPr>
                <w:sz w:val="20"/>
              </w:rPr>
              <w:t>уклонившимися</w:t>
            </w:r>
            <w:proofErr w:type="gramEnd"/>
            <w:r w:rsidRPr="008F76E6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57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57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57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57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57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57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57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hideMark/>
            <w:tcPrChange w:id="757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58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8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58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58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84" w:type="pct"/>
            <w:shd w:val="clear" w:color="auto" w:fill="auto"/>
            <w:hideMark/>
            <w:tcPrChange w:id="758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tcPrChange w:id="758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58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0" w:type="pct"/>
            <w:gridSpan w:val="2"/>
            <w:shd w:val="clear" w:color="auto" w:fill="auto"/>
            <w:tcPrChange w:id="758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58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tcPrChange w:id="758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4" w:type="pct"/>
            <w:shd w:val="clear" w:color="auto" w:fill="auto"/>
            <w:tcPrChange w:id="759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tcPrChange w:id="7591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59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0" w:type="pct"/>
            <w:gridSpan w:val="2"/>
            <w:shd w:val="clear" w:color="auto" w:fill="auto"/>
            <w:tcPrChange w:id="759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59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  <w:tcPrChange w:id="759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4" w:type="pct"/>
            <w:shd w:val="clear" w:color="auto" w:fill="auto"/>
            <w:tcPrChange w:id="759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hideMark/>
            <w:tcPrChange w:id="759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59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59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0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0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60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hideMark/>
            <w:tcPrChange w:id="760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0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0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0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0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4" w:type="pct"/>
            <w:shd w:val="clear" w:color="auto" w:fill="auto"/>
            <w:hideMark/>
            <w:tcPrChange w:id="760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154651">
        <w:tc>
          <w:tcPr>
            <w:tcW w:w="908" w:type="pct"/>
            <w:shd w:val="clear" w:color="auto" w:fill="auto"/>
            <w:hideMark/>
            <w:tcPrChange w:id="760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1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1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1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1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4" w:type="pct"/>
            <w:shd w:val="clear" w:color="auto" w:fill="auto"/>
            <w:hideMark/>
            <w:tcPrChange w:id="761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1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1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1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1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1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4" w:type="pct"/>
            <w:shd w:val="clear" w:color="auto" w:fill="auto"/>
            <w:hideMark/>
            <w:tcPrChange w:id="762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2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2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2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2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2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4" w:type="pct"/>
            <w:shd w:val="clear" w:color="auto" w:fill="auto"/>
            <w:hideMark/>
            <w:tcPrChange w:id="762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</w:t>
            </w:r>
            <w:r w:rsidRPr="0028098C">
              <w:rPr>
                <w:sz w:val="20"/>
              </w:rPr>
              <w:lastRenderedPageBreak/>
              <w:t>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2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2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2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3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3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4" w:type="pct"/>
            <w:shd w:val="clear" w:color="auto" w:fill="auto"/>
            <w:hideMark/>
            <w:tcPrChange w:id="763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3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3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3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3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3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4" w:type="pct"/>
            <w:shd w:val="clear" w:color="auto" w:fill="auto"/>
            <w:hideMark/>
            <w:tcPrChange w:id="763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3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4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4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4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4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4" w:type="pct"/>
            <w:shd w:val="clear" w:color="auto" w:fill="auto"/>
            <w:hideMark/>
            <w:tcPrChange w:id="764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4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4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4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4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4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4" w:type="pct"/>
            <w:shd w:val="clear" w:color="auto" w:fill="auto"/>
            <w:hideMark/>
            <w:tcPrChange w:id="765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5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5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5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5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5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4" w:type="pct"/>
            <w:shd w:val="clear" w:color="auto" w:fill="auto"/>
            <w:hideMark/>
            <w:tcPrChange w:id="765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5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5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5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6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6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284" w:type="pct"/>
            <w:shd w:val="clear" w:color="auto" w:fill="auto"/>
            <w:hideMark/>
            <w:tcPrChange w:id="766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6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66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6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6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6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4" w:type="pct"/>
            <w:shd w:val="clear" w:color="auto" w:fill="auto"/>
            <w:hideMark/>
            <w:tcPrChange w:id="766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6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7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7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7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7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67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7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7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7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7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7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4" w:type="pct"/>
            <w:shd w:val="clear" w:color="auto" w:fill="auto"/>
            <w:hideMark/>
            <w:tcPrChange w:id="768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8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8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8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8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8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4" w:type="pct"/>
            <w:shd w:val="clear" w:color="auto" w:fill="auto"/>
            <w:hideMark/>
            <w:tcPrChange w:id="768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8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8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8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9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9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69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9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69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69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69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69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4" w:type="pct"/>
            <w:shd w:val="clear" w:color="auto" w:fill="auto"/>
            <w:hideMark/>
            <w:tcPrChange w:id="769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69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0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0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0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0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4" w:type="pct"/>
            <w:shd w:val="clear" w:color="auto" w:fill="auto"/>
            <w:hideMark/>
            <w:tcPrChange w:id="770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0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0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0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0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0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71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hideMark/>
            <w:tcPrChange w:id="7711" w:author="Yugin Vitaly" w:date="2016-03-11T19:35:00Z">
              <w:tcPr>
                <w:tcW w:w="905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1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1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1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1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4" w:type="pct"/>
            <w:shd w:val="clear" w:color="auto" w:fill="auto"/>
            <w:hideMark/>
            <w:tcPrChange w:id="771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tcPrChange w:id="7717" w:author="Yugin Vitaly" w:date="2016-03-11T19:35:00Z">
              <w:tcPr>
                <w:tcW w:w="905" w:type="pct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718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0" w:type="pct"/>
            <w:gridSpan w:val="2"/>
            <w:shd w:val="clear" w:color="auto" w:fill="auto"/>
            <w:tcPrChange w:id="7719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7720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721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4" w:type="pct"/>
            <w:shd w:val="clear" w:color="auto" w:fill="auto"/>
            <w:tcPrChange w:id="7722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4" w:type="pct"/>
            <w:shd w:val="clear" w:color="auto" w:fill="auto"/>
            <w:hideMark/>
            <w:tcPrChange w:id="77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2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73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3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3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3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4" w:type="pct"/>
            <w:shd w:val="clear" w:color="auto" w:fill="auto"/>
            <w:hideMark/>
            <w:tcPrChange w:id="773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3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3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3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3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3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74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7741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74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0" w:type="pct"/>
            <w:gridSpan w:val="2"/>
            <w:shd w:val="clear" w:color="auto" w:fill="auto"/>
            <w:tcPrChange w:id="774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tcPrChange w:id="774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74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4" w:type="pct"/>
            <w:shd w:val="clear" w:color="auto" w:fill="auto"/>
            <w:tcPrChange w:id="774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7747" w:author="Yugin Vitaly" w:date="2016-03-11T19:37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7748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749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0" w:type="pct"/>
            <w:gridSpan w:val="2"/>
            <w:shd w:val="clear" w:color="auto" w:fill="auto"/>
            <w:tcPrChange w:id="7750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tcPrChange w:id="7751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75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4" w:type="pct"/>
            <w:shd w:val="clear" w:color="auto" w:fill="auto"/>
            <w:tcPrChange w:id="7753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7754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7755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gridSpan w:val="2"/>
            <w:shd w:val="clear" w:color="auto" w:fill="auto"/>
            <w:tcPrChange w:id="775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tcPrChange w:id="775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75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4" w:type="pct"/>
            <w:shd w:val="clear" w:color="auto" w:fill="auto"/>
            <w:tcPrChange w:id="775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60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61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62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63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64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765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66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67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68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69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70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4" w:type="pct"/>
            <w:shd w:val="clear" w:color="auto" w:fill="auto"/>
            <w:hideMark/>
            <w:tcPrChange w:id="7771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8" w:type="pct"/>
            <w:shd w:val="clear" w:color="auto" w:fill="auto"/>
            <w:hideMark/>
            <w:tcPrChange w:id="7772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73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74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75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3" w:type="pct"/>
            <w:shd w:val="clear" w:color="auto" w:fill="auto"/>
            <w:hideMark/>
            <w:tcPrChange w:id="7776" w:author="Yugin Vitaly" w:date="2016-03-11T19:35:00Z">
              <w:tcPr>
                <w:tcW w:w="1313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2"/>
            <w:shd w:val="clear" w:color="auto" w:fill="auto"/>
            <w:hideMark/>
            <w:tcPrChange w:id="7777" w:author="Yugin Vitaly" w:date="2016-03-11T19:35:00Z">
              <w:tcPr>
                <w:tcW w:w="1298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778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779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780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781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782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4" w:type="pct"/>
            <w:shd w:val="clear" w:color="auto" w:fill="auto"/>
            <w:hideMark/>
            <w:tcPrChange w:id="7783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A72851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784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09" w:type="pct"/>
            <w:shd w:val="clear" w:color="auto" w:fill="auto"/>
            <w:tcPrChange w:id="7785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778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778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778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778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790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9" w:type="pct"/>
            <w:shd w:val="clear" w:color="auto" w:fill="auto"/>
            <w:tcPrChange w:id="7791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779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793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794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4" w:type="pct"/>
            <w:shd w:val="clear" w:color="auto" w:fill="auto"/>
            <w:tcPrChange w:id="7795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15" w:type="pct"/>
            <w:gridSpan w:val="2"/>
            <w:vMerge w:val="restart"/>
            <w:shd w:val="clear" w:color="auto" w:fill="auto"/>
            <w:tcPrChange w:id="7796" w:author="Yugin Vitaly" w:date="2016-03-11T19:35:00Z">
              <w:tcPr>
                <w:tcW w:w="914" w:type="pct"/>
                <w:gridSpan w:val="2"/>
                <w:vMerge w:val="restar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9" w:type="pct"/>
            <w:shd w:val="clear" w:color="auto" w:fill="auto"/>
            <w:tcPrChange w:id="7797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0" w:type="pct"/>
            <w:gridSpan w:val="2"/>
            <w:shd w:val="clear" w:color="auto" w:fill="auto"/>
            <w:tcPrChange w:id="7798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79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800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4" w:type="pct"/>
            <w:shd w:val="clear" w:color="auto" w:fill="auto"/>
            <w:tcPrChange w:id="7801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vMerge/>
            <w:shd w:val="clear" w:color="auto" w:fill="auto"/>
            <w:tcPrChange w:id="7802" w:author="Yugin Vitaly" w:date="2016-03-11T19:35:00Z">
              <w:tcPr>
                <w:tcW w:w="914" w:type="pct"/>
                <w:gridSpan w:val="2"/>
                <w:vMerge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03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0" w:type="pct"/>
            <w:gridSpan w:val="2"/>
            <w:shd w:val="clear" w:color="auto" w:fill="auto"/>
            <w:tcPrChange w:id="7804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80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806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4" w:type="pct"/>
            <w:shd w:val="clear" w:color="auto" w:fill="auto"/>
            <w:tcPrChange w:id="7807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08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09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0" w:type="pct"/>
            <w:gridSpan w:val="2"/>
            <w:shd w:val="clear" w:color="auto" w:fill="auto"/>
            <w:tcPrChange w:id="7810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811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tcPrChange w:id="781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4" w:type="pct"/>
            <w:shd w:val="clear" w:color="auto" w:fill="auto"/>
            <w:tcPrChange w:id="7813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14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15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0" w:type="pct"/>
            <w:gridSpan w:val="2"/>
            <w:shd w:val="clear" w:color="auto" w:fill="auto"/>
            <w:tcPrChange w:id="781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1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781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4" w:type="pct"/>
            <w:shd w:val="clear" w:color="auto" w:fill="auto"/>
            <w:tcPrChange w:id="781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A72851">
        <w:tc>
          <w:tcPr>
            <w:tcW w:w="5000" w:type="pct"/>
            <w:gridSpan w:val="11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20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9" w:type="pct"/>
            <w:shd w:val="clear" w:color="auto" w:fill="auto"/>
            <w:tcPrChange w:id="7821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782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7823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7824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7825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26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27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0" w:type="pct"/>
            <w:gridSpan w:val="2"/>
            <w:shd w:val="clear" w:color="auto" w:fill="auto"/>
            <w:tcPrChange w:id="7828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2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830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4" w:type="pct"/>
            <w:shd w:val="clear" w:color="auto" w:fill="auto"/>
            <w:tcPrChange w:id="7831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32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33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0" w:type="pct"/>
            <w:gridSpan w:val="2"/>
            <w:shd w:val="clear" w:color="auto" w:fill="auto"/>
            <w:tcPrChange w:id="7834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83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836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4" w:type="pct"/>
            <w:shd w:val="clear" w:color="auto" w:fill="auto"/>
            <w:tcPrChange w:id="7837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38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39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0" w:type="pct"/>
            <w:gridSpan w:val="2"/>
            <w:shd w:val="clear" w:color="auto" w:fill="auto"/>
            <w:tcPrChange w:id="7840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41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84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4" w:type="pct"/>
            <w:shd w:val="clear" w:color="auto" w:fill="auto"/>
            <w:tcPrChange w:id="7843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44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9" w:type="pct"/>
            <w:shd w:val="clear" w:color="auto" w:fill="auto"/>
            <w:tcPrChange w:id="7845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tcPrChange w:id="784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tcPrChange w:id="784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tcPrChange w:id="784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tcPrChange w:id="784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50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9" w:type="pct"/>
            <w:shd w:val="clear" w:color="auto" w:fill="auto"/>
            <w:tcPrChange w:id="7851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gridSpan w:val="2"/>
            <w:shd w:val="clear" w:color="auto" w:fill="auto"/>
            <w:tcPrChange w:id="785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7853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tcPrChange w:id="7854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4" w:type="pct"/>
            <w:shd w:val="clear" w:color="auto" w:fill="auto"/>
            <w:tcPrChange w:id="7855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56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9" w:type="pct"/>
            <w:shd w:val="clear" w:color="auto" w:fill="auto"/>
            <w:tcPrChange w:id="7857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gridSpan w:val="2"/>
            <w:shd w:val="clear" w:color="auto" w:fill="auto"/>
            <w:tcPrChange w:id="7858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5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  <w:tcPrChange w:id="7860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4" w:type="pct"/>
            <w:shd w:val="clear" w:color="auto" w:fill="auto"/>
            <w:tcPrChange w:id="7861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A72851">
        <w:tc>
          <w:tcPr>
            <w:tcW w:w="5000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54651">
        <w:tc>
          <w:tcPr>
            <w:tcW w:w="1823" w:type="pct"/>
            <w:gridSpan w:val="3"/>
            <w:shd w:val="clear" w:color="auto" w:fill="auto"/>
            <w:tcPrChange w:id="7862" w:author="Yugin Vitaly" w:date="2016-03-11T19:35:00Z">
              <w:tcPr>
                <w:tcW w:w="1821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0" w:type="pct"/>
            <w:gridSpan w:val="2"/>
            <w:shd w:val="clear" w:color="auto" w:fill="auto"/>
            <w:tcPrChange w:id="786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786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786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786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67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68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0" w:type="pct"/>
            <w:gridSpan w:val="2"/>
            <w:shd w:val="clear" w:color="auto" w:fill="auto"/>
            <w:tcPrChange w:id="7869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70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871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4" w:type="pct"/>
            <w:shd w:val="clear" w:color="auto" w:fill="auto"/>
            <w:tcPrChange w:id="7872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15" w:type="pct"/>
            <w:gridSpan w:val="2"/>
            <w:shd w:val="clear" w:color="auto" w:fill="auto"/>
            <w:tcPrChange w:id="7873" w:author="Yugin Vitaly" w:date="2016-03-11T19:35:00Z">
              <w:tcPr>
                <w:tcW w:w="914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9" w:type="pct"/>
            <w:shd w:val="clear" w:color="auto" w:fill="auto"/>
            <w:tcPrChange w:id="7874" w:author="Yugin Vitaly" w:date="2016-03-11T19:35:00Z">
              <w:tcPr>
                <w:tcW w:w="907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0" w:type="pct"/>
            <w:gridSpan w:val="2"/>
            <w:shd w:val="clear" w:color="auto" w:fill="auto"/>
            <w:tcPrChange w:id="7875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7876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tcPrChange w:id="7877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4" w:type="pct"/>
            <w:shd w:val="clear" w:color="auto" w:fill="auto"/>
            <w:tcPrChange w:id="7878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87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88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88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88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88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788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88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88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88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88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88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4" w:type="pct"/>
            <w:shd w:val="clear" w:color="auto" w:fill="auto"/>
            <w:hideMark/>
            <w:tcPrChange w:id="789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89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89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89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89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89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4" w:type="pct"/>
            <w:shd w:val="clear" w:color="auto" w:fill="auto"/>
            <w:hideMark/>
            <w:tcPrChange w:id="789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89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89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89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0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0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284" w:type="pct"/>
            <w:shd w:val="clear" w:color="auto" w:fill="auto"/>
            <w:hideMark/>
            <w:tcPrChange w:id="790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0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0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0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0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0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4" w:type="pct"/>
            <w:shd w:val="clear" w:color="auto" w:fill="auto"/>
            <w:hideMark/>
            <w:tcPrChange w:id="790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0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1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1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1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1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4" w:type="pct"/>
            <w:shd w:val="clear" w:color="auto" w:fill="auto"/>
            <w:hideMark/>
            <w:tcPrChange w:id="791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1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1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1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1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1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4" w:type="pct"/>
            <w:shd w:val="clear" w:color="auto" w:fill="auto"/>
            <w:hideMark/>
            <w:tcPrChange w:id="792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2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2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92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92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92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92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2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2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2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3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3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4" w:type="pct"/>
            <w:shd w:val="clear" w:color="auto" w:fill="auto"/>
            <w:hideMark/>
            <w:tcPrChange w:id="793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3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3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3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3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3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84" w:type="pct"/>
            <w:shd w:val="clear" w:color="auto" w:fill="auto"/>
            <w:hideMark/>
            <w:tcPrChange w:id="793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3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4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94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4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4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4" w:type="pct"/>
            <w:shd w:val="clear" w:color="auto" w:fill="auto"/>
            <w:hideMark/>
            <w:tcPrChange w:id="794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154651">
        <w:tc>
          <w:tcPr>
            <w:tcW w:w="908" w:type="pct"/>
            <w:vMerge w:val="restart"/>
            <w:shd w:val="clear" w:color="auto" w:fill="auto"/>
            <w:hideMark/>
            <w:tcPrChange w:id="7945" w:author="Yugin Vitaly" w:date="2016-03-11T19:35:00Z">
              <w:tcPr>
                <w:tcW w:w="905" w:type="pct"/>
                <w:vMerge w:val="restart"/>
                <w:shd w:val="clear" w:color="auto" w:fill="auto"/>
                <w:hideMark/>
              </w:tcPr>
            </w:tcPrChange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4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4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4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4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4" w:type="pct"/>
            <w:shd w:val="clear" w:color="auto" w:fill="auto"/>
            <w:hideMark/>
            <w:tcPrChange w:id="795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154651">
        <w:tc>
          <w:tcPr>
            <w:tcW w:w="908" w:type="pct"/>
            <w:vMerge/>
            <w:shd w:val="clear" w:color="auto" w:fill="auto"/>
            <w:hideMark/>
            <w:tcPrChange w:id="7951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5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5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5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5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D90AAA" w:rsidRPr="00D90AAA" w:rsidRDefault="00D90AAA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</w:t>
            </w:r>
            <w:proofErr w:type="gramStart"/>
            <w:r w:rsidRPr="00D90AAA">
              <w:rPr>
                <w:sz w:val="20"/>
              </w:rPr>
              <w:t>ОК</w:t>
            </w:r>
            <w:proofErr w:type="gramEnd"/>
            <w:r w:rsidRPr="00D90AAA">
              <w:rPr>
                <w:sz w:val="20"/>
              </w:rPr>
              <w:t xml:space="preserve"> 034-2014)</w:t>
            </w:r>
          </w:p>
        </w:tc>
        <w:tc>
          <w:tcPr>
            <w:tcW w:w="1284" w:type="pct"/>
            <w:shd w:val="clear" w:color="auto" w:fill="auto"/>
            <w:hideMark/>
            <w:tcPrChange w:id="795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5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5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5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6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6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284" w:type="pct"/>
            <w:shd w:val="clear" w:color="auto" w:fill="auto"/>
            <w:hideMark/>
            <w:tcPrChange w:id="796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6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6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6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6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6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4" w:type="pct"/>
            <w:shd w:val="clear" w:color="auto" w:fill="auto"/>
            <w:hideMark/>
            <w:tcPrChange w:id="796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6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7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7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7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7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4" w:type="pct"/>
            <w:shd w:val="clear" w:color="auto" w:fill="auto"/>
            <w:hideMark/>
            <w:tcPrChange w:id="797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7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7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7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7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7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4" w:type="pct"/>
            <w:shd w:val="clear" w:color="auto" w:fill="auto"/>
            <w:hideMark/>
            <w:tcPrChange w:id="798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8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8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8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8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8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4" w:type="pct"/>
            <w:shd w:val="clear" w:color="auto" w:fill="auto"/>
            <w:hideMark/>
            <w:tcPrChange w:id="798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8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798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798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799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D724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799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4" w:type="pct"/>
            <w:shd w:val="clear" w:color="auto" w:fill="auto"/>
            <w:hideMark/>
            <w:tcPrChange w:id="799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D90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 w:rsidRPr="00D90AAA">
              <w:rPr>
                <w:b/>
                <w:sz w:val="20"/>
              </w:rPr>
              <w:t xml:space="preserve"> </w:t>
            </w:r>
            <w:r w:rsidR="00D90AAA">
              <w:rPr>
                <w:b/>
                <w:sz w:val="20"/>
              </w:rPr>
              <w:t>по ОКПД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9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799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799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799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799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799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799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0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0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0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0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4" w:type="pct"/>
            <w:shd w:val="clear" w:color="auto" w:fill="auto"/>
            <w:hideMark/>
            <w:tcPrChange w:id="800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0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0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0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0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0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4" w:type="pct"/>
            <w:shd w:val="clear" w:color="auto" w:fill="auto"/>
            <w:hideMark/>
            <w:tcPrChange w:id="801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154651">
        <w:tc>
          <w:tcPr>
            <w:tcW w:w="908" w:type="pct"/>
            <w:shd w:val="clear" w:color="auto" w:fill="auto"/>
            <w:hideMark/>
            <w:tcPrChange w:id="801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D90AAA" w:rsidRPr="00D90AAA" w:rsidRDefault="00D90AAA" w:rsidP="00864AEF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1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01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01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01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01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154651">
        <w:tc>
          <w:tcPr>
            <w:tcW w:w="908" w:type="pct"/>
            <w:shd w:val="clear" w:color="auto" w:fill="auto"/>
            <w:hideMark/>
            <w:tcPrChange w:id="801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1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1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2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2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4" w:type="pct"/>
            <w:shd w:val="clear" w:color="auto" w:fill="auto"/>
            <w:hideMark/>
            <w:tcPrChange w:id="802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154651">
        <w:tc>
          <w:tcPr>
            <w:tcW w:w="908" w:type="pct"/>
            <w:shd w:val="clear" w:color="auto" w:fill="auto"/>
            <w:hideMark/>
            <w:tcPrChange w:id="80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4" w:type="pct"/>
            <w:shd w:val="clear" w:color="auto" w:fill="auto"/>
            <w:hideMark/>
            <w:tcPrChange w:id="80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2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3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03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03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03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03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3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3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3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3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3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4" w:type="pct"/>
            <w:shd w:val="clear" w:color="auto" w:fill="auto"/>
            <w:hideMark/>
            <w:tcPrChange w:id="804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4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4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4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4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4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4" w:type="pct"/>
            <w:shd w:val="clear" w:color="auto" w:fill="auto"/>
            <w:hideMark/>
            <w:tcPrChange w:id="804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4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4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04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05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05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05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5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 w:rsidR="000D357F">
              <w:rPr>
                <w:b/>
                <w:sz w:val="20"/>
              </w:rPr>
              <w:t>tomerQuantit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5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05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5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5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05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5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6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6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6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6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4" w:type="pct"/>
            <w:shd w:val="clear" w:color="auto" w:fill="auto"/>
            <w:hideMark/>
            <w:tcPrChange w:id="806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6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06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6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6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6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4" w:type="pct"/>
            <w:shd w:val="clear" w:color="auto" w:fill="auto"/>
            <w:hideMark/>
            <w:tcPrChange w:id="807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7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7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7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7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7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807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7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7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7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8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8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4" w:type="pct"/>
            <w:shd w:val="clear" w:color="auto" w:fill="auto"/>
            <w:hideMark/>
            <w:tcPrChange w:id="808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154651">
        <w:tc>
          <w:tcPr>
            <w:tcW w:w="908" w:type="pct"/>
            <w:shd w:val="clear" w:color="auto" w:fill="auto"/>
            <w:hideMark/>
            <w:tcPrChange w:id="808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8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8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8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3" w:type="pct"/>
            <w:shd w:val="clear" w:color="auto" w:fill="auto"/>
            <w:hideMark/>
            <w:tcPrChange w:id="8087" w:author="Yugin Vitaly" w:date="2016-03-11T19:35:00Z">
              <w:tcPr>
                <w:tcW w:w="1313" w:type="pct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2"/>
            <w:shd w:val="clear" w:color="auto" w:fill="auto"/>
            <w:hideMark/>
            <w:tcPrChange w:id="8088" w:author="Yugin Vitaly" w:date="2016-03-11T19:35:00Z">
              <w:tcPr>
                <w:tcW w:w="1298" w:type="pct"/>
                <w:gridSpan w:val="2"/>
                <w:shd w:val="clear" w:color="auto" w:fill="auto"/>
                <w:hideMark/>
              </w:tcPr>
            </w:tcPrChange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8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9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09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09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09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4" w:type="pct"/>
            <w:shd w:val="clear" w:color="auto" w:fill="auto"/>
            <w:hideMark/>
            <w:tcPrChange w:id="809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09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09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09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09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09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10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hideMark/>
            <w:tcPrChange w:id="8101" w:author="Yugin Vitaly" w:date="2016-03-11T19:35:00Z">
              <w:tcPr>
                <w:tcW w:w="905" w:type="pct"/>
                <w:vMerge w:val="restar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10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10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10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10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4" w:type="pct"/>
            <w:shd w:val="clear" w:color="auto" w:fill="auto"/>
            <w:hideMark/>
            <w:tcPrChange w:id="810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107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10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10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11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11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4" w:type="pct"/>
            <w:shd w:val="clear" w:color="auto" w:fill="auto"/>
            <w:hideMark/>
            <w:tcPrChange w:id="811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A72851">
        <w:trPr>
          <w:del w:id="8113" w:author="Yugin Vitaly" w:date="2016-03-11T19:35:00Z"/>
        </w:trPr>
        <w:tc>
          <w:tcPr>
            <w:tcW w:w="5000" w:type="pct"/>
            <w:gridSpan w:val="11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8114" w:author="Yugin Vitaly" w:date="2016-03-11T19:35:00Z"/>
                <w:b/>
                <w:sz w:val="20"/>
              </w:rPr>
            </w:pPr>
            <w:del w:id="8115" w:author="Yugin Vitaly" w:date="2016-03-11T19:35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154651">
        <w:trPr>
          <w:del w:id="8116" w:author="Yugin Vitaly" w:date="2016-03-11T19:35:00Z"/>
        </w:trPr>
        <w:tc>
          <w:tcPr>
            <w:tcW w:w="908" w:type="pct"/>
            <w:shd w:val="clear" w:color="auto" w:fill="auto"/>
            <w:tcPrChange w:id="8117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8118" w:author="Yugin Vitaly" w:date="2016-03-11T19:35:00Z"/>
                <w:sz w:val="20"/>
              </w:rPr>
            </w:pPr>
            <w:del w:id="8119" w:author="Yugin Vitaly" w:date="2016-03-11T19:35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915" w:type="pct"/>
            <w:gridSpan w:val="2"/>
            <w:shd w:val="clear" w:color="auto" w:fill="auto"/>
            <w:tcPrChange w:id="8120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21" w:author="Yugin Vitaly" w:date="2016-03-11T19:35:00Z"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812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23" w:author="Yugin Vitaly" w:date="2016-03-11T19:35:00Z"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812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25" w:author="Yugin Vitaly" w:date="2016-03-11T19:35:00Z"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8126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27" w:author="Yugin Vitaly" w:date="2016-03-11T19:35:00Z"/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128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8129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8130" w:author="Yugin Vitaly" w:date="2016-03-11T19:35:00Z"/>
        </w:trPr>
        <w:tc>
          <w:tcPr>
            <w:tcW w:w="908" w:type="pct"/>
            <w:shd w:val="clear" w:color="auto" w:fill="auto"/>
            <w:tcPrChange w:id="8131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8132" w:author="Yugin Vitaly" w:date="2016-03-11T19:35:00Z"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33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34" w:author="Yugin Vitaly" w:date="2016-03-11T19:35:00Z"/>
                <w:sz w:val="20"/>
              </w:rPr>
            </w:pPr>
            <w:del w:id="8135" w:author="Yugin Vitaly" w:date="2016-03-11T19:35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40" w:type="pct"/>
            <w:gridSpan w:val="2"/>
            <w:shd w:val="clear" w:color="auto" w:fill="auto"/>
            <w:tcPrChange w:id="813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37" w:author="Yugin Vitaly" w:date="2016-03-11T19:35:00Z"/>
                <w:sz w:val="20"/>
              </w:rPr>
            </w:pPr>
            <w:del w:id="8138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30" w:type="pct"/>
            <w:gridSpan w:val="3"/>
            <w:shd w:val="clear" w:color="auto" w:fill="auto"/>
            <w:tcPrChange w:id="813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40" w:author="Yugin Vitaly" w:date="2016-03-11T19:35:00Z"/>
                <w:sz w:val="20"/>
              </w:rPr>
            </w:pPr>
            <w:del w:id="8141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23" w:type="pct"/>
            <w:gridSpan w:val="2"/>
            <w:shd w:val="clear" w:color="auto" w:fill="auto"/>
            <w:tcPrChange w:id="814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43" w:author="Yugin Vitaly" w:date="2016-03-11T19:35:00Z"/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144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8145" w:author="Yugin Vitaly" w:date="2016-03-11T19:35:00Z"/>
                <w:sz w:val="20"/>
              </w:rPr>
            </w:pPr>
          </w:p>
        </w:tc>
      </w:tr>
      <w:tr w:rsidR="00EB3549" w:rsidDel="00154651" w:rsidTr="00154651">
        <w:trPr>
          <w:del w:id="8146" w:author="Yugin Vitaly" w:date="2016-03-11T19:35:00Z"/>
        </w:trPr>
        <w:tc>
          <w:tcPr>
            <w:tcW w:w="908" w:type="pct"/>
            <w:shd w:val="clear" w:color="auto" w:fill="auto"/>
            <w:tcPrChange w:id="8147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Del="00154651" w:rsidRDefault="00EB3549" w:rsidP="00EB3549">
            <w:pPr>
              <w:spacing w:before="0" w:after="0"/>
              <w:rPr>
                <w:del w:id="8148" w:author="Yugin Vitaly" w:date="2016-03-11T19:35:00Z"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49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50" w:author="Yugin Vitaly" w:date="2016-03-11T19:35:00Z"/>
                <w:sz w:val="20"/>
              </w:rPr>
            </w:pPr>
            <w:del w:id="8151" w:author="Yugin Vitaly" w:date="2016-03-11T19:35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40" w:type="pct"/>
            <w:gridSpan w:val="2"/>
            <w:shd w:val="clear" w:color="auto" w:fill="auto"/>
            <w:tcPrChange w:id="815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53" w:author="Yugin Vitaly" w:date="2016-03-11T19:35:00Z"/>
                <w:sz w:val="20"/>
              </w:rPr>
            </w:pPr>
            <w:del w:id="8154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30" w:type="pct"/>
            <w:gridSpan w:val="3"/>
            <w:shd w:val="clear" w:color="auto" w:fill="auto"/>
            <w:tcPrChange w:id="815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156" w:author="Yugin Vitaly" w:date="2016-03-11T19:35:00Z"/>
                <w:sz w:val="20"/>
              </w:rPr>
            </w:pPr>
            <w:del w:id="8157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23" w:type="pct"/>
            <w:gridSpan w:val="2"/>
            <w:shd w:val="clear" w:color="auto" w:fill="auto"/>
            <w:tcPrChange w:id="815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Del="00154651" w:rsidRDefault="00EB3549" w:rsidP="00EB3549">
            <w:pPr>
              <w:spacing w:before="0" w:after="0"/>
              <w:rPr>
                <w:del w:id="8159" w:author="Yugin Vitaly" w:date="2016-03-11T19:35:00Z"/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16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Del="00154651" w:rsidRDefault="00EB3549" w:rsidP="00EB3549">
            <w:pPr>
              <w:spacing w:before="0" w:after="0"/>
              <w:rPr>
                <w:del w:id="8161" w:author="Yugin Vitaly" w:date="2016-03-11T19:35:00Z"/>
                <w:sz w:val="20"/>
              </w:rPr>
            </w:pPr>
          </w:p>
        </w:tc>
      </w:tr>
      <w:tr w:rsidR="00EB3549" w:rsidRPr="00AF379C" w:rsidTr="00A72851">
        <w:tc>
          <w:tcPr>
            <w:tcW w:w="5000" w:type="pct"/>
            <w:gridSpan w:val="11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162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5" w:type="pct"/>
            <w:gridSpan w:val="2"/>
            <w:shd w:val="clear" w:color="auto" w:fill="auto"/>
            <w:tcPrChange w:id="8163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8164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816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8166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167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8" w:type="pct"/>
            <w:shd w:val="clear" w:color="auto" w:fill="auto"/>
            <w:tcPrChange w:id="8168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69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0" w:type="pct"/>
            <w:gridSpan w:val="2"/>
            <w:shd w:val="clear" w:color="auto" w:fill="auto"/>
            <w:tcPrChange w:id="8170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171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817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4" w:type="pct"/>
            <w:shd w:val="clear" w:color="auto" w:fill="auto"/>
            <w:tcPrChange w:id="8173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174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75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gridSpan w:val="2"/>
            <w:shd w:val="clear" w:color="auto" w:fill="auto"/>
            <w:tcPrChange w:id="817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17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tcPrChange w:id="817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4" w:type="pct"/>
            <w:shd w:val="clear" w:color="auto" w:fill="auto"/>
            <w:tcPrChange w:id="817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180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5" w:type="pct"/>
            <w:gridSpan w:val="2"/>
            <w:shd w:val="clear" w:color="auto" w:fill="auto"/>
            <w:tcPrChange w:id="8181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8182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8183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8184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185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08" w:type="pct"/>
            <w:vMerge w:val="restart"/>
            <w:shd w:val="clear" w:color="auto" w:fill="auto"/>
            <w:tcPrChange w:id="8186" w:author="Yugin Vitaly" w:date="2016-03-11T19:35:00Z">
              <w:tcPr>
                <w:tcW w:w="905" w:type="pct"/>
                <w:vMerge w:val="restart"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tcPrChange w:id="8187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0" w:type="pct"/>
            <w:gridSpan w:val="2"/>
            <w:shd w:val="clear" w:color="auto" w:fill="auto"/>
            <w:tcPrChange w:id="8188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189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3" w:type="pct"/>
            <w:shd w:val="clear" w:color="auto" w:fill="auto"/>
            <w:tcPrChange w:id="8190" w:author="Yugin Vitaly" w:date="2016-03-11T19:35:00Z">
              <w:tcPr>
                <w:tcW w:w="1313" w:type="pct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gridSpan w:val="2"/>
            <w:shd w:val="clear" w:color="auto" w:fill="auto"/>
            <w:tcPrChange w:id="8191" w:author="Yugin Vitaly" w:date="2016-03-11T19:35:00Z">
              <w:tcPr>
                <w:tcW w:w="1298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</w:p>
        </w:tc>
      </w:tr>
      <w:tr w:rsidR="00131ED7" w:rsidTr="00154651">
        <w:tc>
          <w:tcPr>
            <w:tcW w:w="908" w:type="pct"/>
            <w:vMerge/>
            <w:shd w:val="clear" w:color="auto" w:fill="auto"/>
            <w:tcPrChange w:id="8192" w:author="Yugin Vitaly" w:date="2016-03-11T19:35:00Z">
              <w:tcPr>
                <w:tcW w:w="905" w:type="pct"/>
                <w:vMerge/>
                <w:shd w:val="clear" w:color="auto" w:fill="auto"/>
              </w:tcPr>
            </w:tcPrChange>
          </w:tcPr>
          <w:p w:rsidR="00131ED7" w:rsidRPr="001A4780" w:rsidRDefault="00131ED7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93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131ED7" w:rsidRPr="00131ED7" w:rsidRDefault="00131ED7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0" w:type="pct"/>
            <w:gridSpan w:val="2"/>
            <w:shd w:val="clear" w:color="auto" w:fill="auto"/>
            <w:tcPrChange w:id="8194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195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3" w:type="pct"/>
            <w:shd w:val="clear" w:color="auto" w:fill="auto"/>
            <w:tcPrChange w:id="8196" w:author="Yugin Vitaly" w:date="2016-03-11T19:35:00Z">
              <w:tcPr>
                <w:tcW w:w="1313" w:type="pct"/>
                <w:shd w:val="clear" w:color="auto" w:fill="auto"/>
              </w:tcPr>
            </w:tcPrChange>
          </w:tcPr>
          <w:p w:rsidR="00131ED7" w:rsidRPr="002F3BAB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gridSpan w:val="2"/>
            <w:shd w:val="clear" w:color="auto" w:fill="auto"/>
            <w:tcPrChange w:id="8197" w:author="Yugin Vitaly" w:date="2016-03-11T19:35:00Z">
              <w:tcPr>
                <w:tcW w:w="1298" w:type="pct"/>
                <w:gridSpan w:val="2"/>
                <w:shd w:val="clear" w:color="auto" w:fill="auto"/>
              </w:tcPr>
            </w:tcPrChange>
          </w:tcPr>
          <w:p w:rsidR="00131ED7" w:rsidRDefault="00131ED7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198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199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gridSpan w:val="2"/>
            <w:shd w:val="clear" w:color="auto" w:fill="auto"/>
            <w:tcPrChange w:id="8200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201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  <w:tcPrChange w:id="8202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4" w:type="pct"/>
            <w:shd w:val="clear" w:color="auto" w:fill="auto"/>
            <w:tcPrChange w:id="8203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8" w:type="pct"/>
            <w:shd w:val="clear" w:color="auto" w:fill="auto"/>
            <w:tcPrChange w:id="8204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205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gridSpan w:val="2"/>
            <w:shd w:val="clear" w:color="auto" w:fill="auto"/>
            <w:tcPrChange w:id="8206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207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tcPrChange w:id="8208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4" w:type="pct"/>
            <w:shd w:val="clear" w:color="auto" w:fill="auto"/>
            <w:tcPrChange w:id="8209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A72851">
        <w:tc>
          <w:tcPr>
            <w:tcW w:w="5000" w:type="pct"/>
            <w:gridSpan w:val="11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154651">
        <w:tc>
          <w:tcPr>
            <w:tcW w:w="1823" w:type="pct"/>
            <w:gridSpan w:val="3"/>
            <w:shd w:val="clear" w:color="auto" w:fill="auto"/>
            <w:tcPrChange w:id="8210" w:author="Yugin Vitaly" w:date="2016-03-11T19:35:00Z">
              <w:tcPr>
                <w:tcW w:w="1821" w:type="pct"/>
                <w:gridSpan w:val="3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0" w:type="pct"/>
            <w:gridSpan w:val="2"/>
            <w:shd w:val="clear" w:color="auto" w:fill="auto"/>
            <w:tcPrChange w:id="8211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8212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8213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214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8" w:type="pct"/>
            <w:shd w:val="clear" w:color="auto" w:fill="auto"/>
            <w:tcPrChange w:id="8215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216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0" w:type="pct"/>
            <w:gridSpan w:val="2"/>
            <w:shd w:val="clear" w:color="auto" w:fill="auto"/>
            <w:tcPrChange w:id="821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21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tcPrChange w:id="821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4" w:type="pct"/>
            <w:shd w:val="clear" w:color="auto" w:fill="auto"/>
            <w:tcPrChange w:id="822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221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222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0" w:type="pct"/>
            <w:gridSpan w:val="2"/>
            <w:shd w:val="clear" w:color="auto" w:fill="auto"/>
            <w:tcPrChange w:id="822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22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tcPrChange w:id="822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4" w:type="pct"/>
            <w:shd w:val="clear" w:color="auto" w:fill="auto"/>
            <w:tcPrChange w:id="822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A72851">
        <w:tc>
          <w:tcPr>
            <w:tcW w:w="5000" w:type="pct"/>
            <w:gridSpan w:val="11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154651">
        <w:tc>
          <w:tcPr>
            <w:tcW w:w="908" w:type="pct"/>
            <w:shd w:val="clear" w:color="auto" w:fill="auto"/>
            <w:tcPrChange w:id="8227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5" w:type="pct"/>
            <w:gridSpan w:val="2"/>
            <w:shd w:val="clear" w:color="auto" w:fill="auto"/>
            <w:tcPrChange w:id="8228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8229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tcPrChange w:id="8230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tcPrChange w:id="8231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232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08" w:type="pct"/>
            <w:vMerge w:val="restart"/>
            <w:shd w:val="clear" w:color="auto" w:fill="auto"/>
            <w:tcPrChange w:id="8233" w:author="Yugin Vitaly" w:date="2016-03-11T19:35:00Z">
              <w:tcPr>
                <w:tcW w:w="905" w:type="pct"/>
                <w:vMerge w:val="restart"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3"/>
            <w:shd w:val="clear" w:color="auto" w:fill="auto"/>
            <w:tcPrChange w:id="8234" w:author="Yugin Vitaly" w:date="2016-03-11T19:35:00Z">
              <w:tcPr>
                <w:tcW w:w="918" w:type="pct"/>
                <w:gridSpan w:val="3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gridSpan w:val="2"/>
            <w:shd w:val="clear" w:color="auto" w:fill="auto"/>
            <w:tcPrChange w:id="8235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8236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3" w:type="pct"/>
            <w:shd w:val="clear" w:color="auto" w:fill="auto"/>
            <w:tcPrChange w:id="8237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gridSpan w:val="2"/>
            <w:shd w:val="clear" w:color="auto" w:fill="auto"/>
            <w:tcPrChange w:id="8238" w:author="Yugin Vitaly" w:date="2016-03-11T19:35:00Z">
              <w:tcPr>
                <w:tcW w:w="1298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154651">
        <w:tc>
          <w:tcPr>
            <w:tcW w:w="908" w:type="pct"/>
            <w:vMerge/>
            <w:shd w:val="clear" w:color="auto" w:fill="auto"/>
            <w:tcPrChange w:id="8239" w:author="Yugin Vitaly" w:date="2016-03-11T19:35:00Z">
              <w:tcPr>
                <w:tcW w:w="905" w:type="pct"/>
                <w:vMerge/>
                <w:shd w:val="clear" w:color="auto" w:fill="auto"/>
              </w:tcPr>
            </w:tcPrChange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3"/>
            <w:shd w:val="clear" w:color="auto" w:fill="auto"/>
            <w:tcPrChange w:id="8240" w:author="Yugin Vitaly" w:date="2016-03-11T19:35:00Z">
              <w:tcPr>
                <w:tcW w:w="918" w:type="pct"/>
                <w:gridSpan w:val="3"/>
                <w:shd w:val="clear" w:color="auto" w:fill="auto"/>
              </w:tcPr>
            </w:tcPrChange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tcPrChange w:id="8241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tcPrChange w:id="8242" w:author="Yugin Vitaly" w:date="2016-03-11T19:35:00Z">
              <w:tcPr>
                <w:tcW w:w="427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3" w:type="pct"/>
            <w:shd w:val="clear" w:color="auto" w:fill="auto"/>
            <w:tcPrChange w:id="8243" w:author="Yugin Vitaly" w:date="2016-03-11T19:35:00Z">
              <w:tcPr>
                <w:tcW w:w="1311" w:type="pct"/>
                <w:shd w:val="clear" w:color="auto" w:fill="auto"/>
              </w:tcPr>
            </w:tcPrChange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gridSpan w:val="2"/>
            <w:shd w:val="clear" w:color="auto" w:fill="auto"/>
            <w:tcPrChange w:id="8244" w:author="Yugin Vitaly" w:date="2016-03-11T19:35:00Z">
              <w:tcPr>
                <w:tcW w:w="1298" w:type="pct"/>
                <w:gridSpan w:val="2"/>
                <w:shd w:val="clear" w:color="auto" w:fill="auto"/>
              </w:tcPr>
            </w:tcPrChange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8" w:type="pct"/>
            <w:shd w:val="clear" w:color="auto" w:fill="auto"/>
            <w:tcPrChange w:id="8245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246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0" w:type="pct"/>
            <w:gridSpan w:val="2"/>
            <w:shd w:val="clear" w:color="auto" w:fill="auto"/>
            <w:tcPrChange w:id="824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tcPrChange w:id="824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  <w:tcPrChange w:id="824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4" w:type="pct"/>
            <w:shd w:val="clear" w:color="auto" w:fill="auto"/>
            <w:tcPrChange w:id="825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54651">
        <w:tc>
          <w:tcPr>
            <w:tcW w:w="908" w:type="pct"/>
            <w:shd w:val="clear" w:color="auto" w:fill="auto"/>
            <w:tcPrChange w:id="8251" w:author="Yugin Vitaly" w:date="2016-03-11T19:35:00Z">
              <w:tcPr>
                <w:tcW w:w="90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252" w:author="Yugin Vitaly" w:date="2016-03-11T19:35:00Z">
              <w:tcPr>
                <w:tcW w:w="91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0" w:type="pct"/>
            <w:gridSpan w:val="2"/>
            <w:shd w:val="clear" w:color="auto" w:fill="auto"/>
            <w:tcPrChange w:id="825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25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tcPrChange w:id="825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4" w:type="pct"/>
            <w:shd w:val="clear" w:color="auto" w:fill="auto"/>
            <w:tcPrChange w:id="825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5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25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25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26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26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26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6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26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26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26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26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26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6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27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27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27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27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4" w:type="pct"/>
            <w:shd w:val="clear" w:color="auto" w:fill="auto"/>
            <w:hideMark/>
            <w:tcPrChange w:id="827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7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27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27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27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27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4" w:type="pct"/>
            <w:shd w:val="clear" w:color="auto" w:fill="auto"/>
            <w:hideMark/>
            <w:tcPrChange w:id="828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8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28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28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28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28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4" w:type="pct"/>
            <w:shd w:val="clear" w:color="auto" w:fill="auto"/>
            <w:hideMark/>
            <w:tcPrChange w:id="828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8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28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28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29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29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29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9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lastRenderedPageBreak/>
              <w:t>requirement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29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29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29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29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29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29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0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0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0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0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4" w:type="pct"/>
            <w:shd w:val="clear" w:color="auto" w:fill="auto"/>
            <w:hideMark/>
            <w:tcPrChange w:id="830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30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0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0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0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0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4" w:type="pct"/>
            <w:shd w:val="clear" w:color="auto" w:fill="auto"/>
            <w:hideMark/>
            <w:tcPrChange w:id="831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31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1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1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1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1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4" w:type="pct"/>
            <w:shd w:val="clear" w:color="auto" w:fill="auto"/>
            <w:hideMark/>
            <w:tcPrChange w:id="831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31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31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31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32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32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32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hideMark/>
            <w:tcPrChange w:id="8323" w:author="Yugin Vitaly" w:date="2016-03-11T19:35:00Z">
              <w:tcPr>
                <w:tcW w:w="905" w:type="pct"/>
                <w:vMerge w:val="restar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3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284" w:type="pct"/>
            <w:shd w:val="clear" w:color="auto" w:fill="auto"/>
            <w:hideMark/>
            <w:tcPrChange w:id="83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329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3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3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3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3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284" w:type="pct"/>
            <w:shd w:val="clear" w:color="auto" w:fill="auto"/>
            <w:hideMark/>
            <w:tcPrChange w:id="833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33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3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33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33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33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284" w:type="pct"/>
            <w:shd w:val="clear" w:color="auto" w:fill="auto"/>
            <w:hideMark/>
            <w:tcPrChange w:id="834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341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342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43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44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45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vAlign w:val="center"/>
            <w:hideMark/>
            <w:tcPrChange w:id="8346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347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348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49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50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51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vAlign w:val="center"/>
            <w:hideMark/>
            <w:tcPrChange w:id="8352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353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354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55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56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57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vAlign w:val="center"/>
            <w:hideMark/>
            <w:tcPrChange w:id="8358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tcPrChange w:id="8359" w:author="Yugin Vitaly" w:date="2016-03-11T19:35:00Z">
              <w:tcPr>
                <w:tcW w:w="905" w:type="pct"/>
                <w:shd w:val="clear" w:color="auto" w:fill="auto"/>
                <w:vAlign w:val="center"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360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tcPrChange w:id="8361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tcPrChange w:id="8362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tcPrChange w:id="8363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84" w:type="pct"/>
            <w:shd w:val="clear" w:color="auto" w:fill="auto"/>
            <w:vAlign w:val="center"/>
            <w:tcPrChange w:id="8364" w:author="Yugin Vitaly" w:date="2016-03-11T19:35:00Z">
              <w:tcPr>
                <w:tcW w:w="1288" w:type="pct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365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6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67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68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69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370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tcPrChange w:id="8371" w:author="Yugin Vitaly" w:date="2016-03-11T19:35:00Z">
              <w:tcPr>
                <w:tcW w:w="905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37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tcPrChange w:id="8373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tcPrChange w:id="8374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tcPrChange w:id="8375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4" w:type="pct"/>
            <w:shd w:val="clear" w:color="auto" w:fill="auto"/>
            <w:vAlign w:val="center"/>
            <w:tcPrChange w:id="8376" w:author="Yugin Vitaly" w:date="2016-03-11T19:35:00Z">
              <w:tcPr>
                <w:tcW w:w="1288" w:type="pct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377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7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79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80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81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382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vAlign w:val="center"/>
            <w:hideMark/>
            <w:tcPrChange w:id="8383" w:author="Yugin Vitaly" w:date="2016-03-11T19:35:00Z">
              <w:tcPr>
                <w:tcW w:w="90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38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85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86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87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388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vAlign w:val="center"/>
            <w:hideMark/>
            <w:tcPrChange w:id="8389" w:author="Yugin Vitaly" w:date="2016-03-11T19:35:00Z">
              <w:tcPr>
                <w:tcW w:w="905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39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391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392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393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394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vAlign w:val="center"/>
            <w:tcPrChange w:id="8395" w:author="Yugin Vitaly" w:date="2016-03-11T19:35:00Z">
              <w:tcPr>
                <w:tcW w:w="905" w:type="pct"/>
                <w:vMerge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39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tcPrChange w:id="8397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tcPrChange w:id="8398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tcPrChange w:id="8399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</w:tcPr>
            </w:tcPrChange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4" w:type="pct"/>
            <w:shd w:val="clear" w:color="auto" w:fill="auto"/>
            <w:vAlign w:val="center"/>
            <w:tcPrChange w:id="8400" w:author="Yugin Vitaly" w:date="2016-03-11T19:35:00Z">
              <w:tcPr>
                <w:tcW w:w="1288" w:type="pct"/>
                <w:shd w:val="clear" w:color="auto" w:fill="auto"/>
                <w:vAlign w:val="center"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401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0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403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404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405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406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407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408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409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410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411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4" w:type="pct"/>
            <w:shd w:val="clear" w:color="auto" w:fill="auto"/>
            <w:vAlign w:val="center"/>
            <w:hideMark/>
            <w:tcPrChange w:id="8412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413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414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415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416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417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4" w:type="pct"/>
            <w:shd w:val="clear" w:color="auto" w:fill="auto"/>
            <w:vAlign w:val="center"/>
            <w:hideMark/>
            <w:tcPrChange w:id="8418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419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5" w:type="pct"/>
            <w:gridSpan w:val="2"/>
            <w:shd w:val="clear" w:color="auto" w:fill="auto"/>
            <w:vAlign w:val="center"/>
            <w:hideMark/>
            <w:tcPrChange w:id="8420" w:author="Yugin Vitaly" w:date="2016-03-11T19:35:00Z">
              <w:tcPr>
                <w:tcW w:w="91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421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422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  <w:tcPrChange w:id="8423" w:author="Yugin Vitaly" w:date="2016-03-11T19:35:00Z">
              <w:tcPr>
                <w:tcW w:w="1323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vAlign w:val="center"/>
            <w:hideMark/>
            <w:tcPrChange w:id="8424" w:author="Yugin Vitaly" w:date="2016-03-11T19:35:00Z">
              <w:tcPr>
                <w:tcW w:w="1288" w:type="pct"/>
                <w:shd w:val="clear" w:color="auto" w:fill="auto"/>
                <w:vAlign w:val="center"/>
                <w:hideMark/>
              </w:tcPr>
            </w:tcPrChange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vAlign w:val="center"/>
            <w:hideMark/>
            <w:tcPrChange w:id="8425" w:author="Yugin Vitaly" w:date="2016-03-11T19:35:00Z">
              <w:tcPr>
                <w:tcW w:w="905" w:type="pc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2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  <w:hideMark/>
            <w:tcPrChange w:id="8427" w:author="Yugin Vitaly" w:date="2016-03-11T19:35:00Z">
              <w:tcPr>
                <w:tcW w:w="14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vAlign w:val="center"/>
            <w:hideMark/>
            <w:tcPrChange w:id="8428" w:author="Yugin Vitaly" w:date="2016-03-11T19:35:00Z">
              <w:tcPr>
                <w:tcW w:w="427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2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4" w:type="pct"/>
            <w:shd w:val="clear" w:color="auto" w:fill="auto"/>
            <w:hideMark/>
            <w:tcPrChange w:id="843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3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43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3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3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3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4" w:type="pct"/>
            <w:shd w:val="clear" w:color="auto" w:fill="auto"/>
            <w:hideMark/>
            <w:tcPrChange w:id="843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3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3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3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4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4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4" w:type="pct"/>
            <w:shd w:val="clear" w:color="auto" w:fill="auto"/>
            <w:hideMark/>
            <w:tcPrChange w:id="844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4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44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4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4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4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4" w:type="pct"/>
            <w:shd w:val="clear" w:color="auto" w:fill="auto"/>
            <w:hideMark/>
            <w:tcPrChange w:id="844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4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5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5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5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5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4" w:type="pct"/>
            <w:shd w:val="clear" w:color="auto" w:fill="auto"/>
            <w:hideMark/>
            <w:tcPrChange w:id="845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5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5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5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5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5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4" w:type="pct"/>
            <w:shd w:val="clear" w:color="auto" w:fill="auto"/>
            <w:hideMark/>
            <w:tcPrChange w:id="846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6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46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46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46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46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46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vAlign w:val="center"/>
            <w:hideMark/>
            <w:tcPrChange w:id="8467" w:author="Yugin Vitaly" w:date="2016-03-11T19:35:00Z">
              <w:tcPr>
                <w:tcW w:w="90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46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6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7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7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4" w:type="pct"/>
            <w:shd w:val="clear" w:color="auto" w:fill="auto"/>
            <w:hideMark/>
            <w:tcPrChange w:id="847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473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7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7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7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7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4" w:type="pct"/>
            <w:shd w:val="clear" w:color="auto" w:fill="auto"/>
            <w:hideMark/>
            <w:tcPrChange w:id="847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479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8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8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8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8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4" w:type="pct"/>
            <w:shd w:val="clear" w:color="auto" w:fill="auto"/>
            <w:hideMark/>
            <w:tcPrChange w:id="848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485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8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8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48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48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4" w:type="pct"/>
            <w:shd w:val="clear" w:color="auto" w:fill="auto"/>
            <w:hideMark/>
            <w:tcPrChange w:id="849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9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49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49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49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49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49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49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49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49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0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0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4" w:type="pct"/>
            <w:shd w:val="clear" w:color="auto" w:fill="auto"/>
            <w:hideMark/>
            <w:tcPrChange w:id="850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0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50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50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50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50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50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 w:val="restart"/>
            <w:shd w:val="clear" w:color="auto" w:fill="auto"/>
            <w:vAlign w:val="center"/>
            <w:hideMark/>
            <w:tcPrChange w:id="8509" w:author="Yugin Vitaly" w:date="2016-03-11T19:35:00Z">
              <w:tcPr>
                <w:tcW w:w="905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51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1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1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1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284" w:type="pct"/>
            <w:shd w:val="clear" w:color="auto" w:fill="auto"/>
            <w:hideMark/>
            <w:tcPrChange w:id="851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vMerge/>
            <w:shd w:val="clear" w:color="auto" w:fill="auto"/>
            <w:hideMark/>
            <w:tcPrChange w:id="8515" w:author="Yugin Vitaly" w:date="2016-03-11T19:35:00Z">
              <w:tcPr>
                <w:tcW w:w="905" w:type="pct"/>
                <w:vMerge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1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1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1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1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4" w:type="pct"/>
            <w:shd w:val="clear" w:color="auto" w:fill="auto"/>
            <w:hideMark/>
            <w:tcPrChange w:id="852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2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52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52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52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52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52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2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2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2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3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3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4" w:type="pct"/>
            <w:shd w:val="clear" w:color="auto" w:fill="auto"/>
            <w:hideMark/>
            <w:tcPrChange w:id="853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3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3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3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3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3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4" w:type="pct"/>
            <w:shd w:val="clear" w:color="auto" w:fill="auto"/>
            <w:hideMark/>
            <w:tcPrChange w:id="853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39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540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0" w:type="pct"/>
            <w:gridSpan w:val="2"/>
            <w:shd w:val="clear" w:color="auto" w:fill="auto"/>
            <w:tcPrChange w:id="8541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542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  <w:tcPrChange w:id="8543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4" w:type="pct"/>
            <w:shd w:val="clear" w:color="auto" w:fill="auto"/>
            <w:tcPrChange w:id="8544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4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54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0" w:type="pct"/>
            <w:gridSpan w:val="2"/>
            <w:shd w:val="clear" w:color="auto" w:fill="auto"/>
            <w:tcPrChange w:id="854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54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tcPrChange w:id="854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4" w:type="pct"/>
            <w:shd w:val="clear" w:color="auto" w:fill="auto"/>
            <w:tcPrChange w:id="855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51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55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  <w:tcPrChange w:id="855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3"/>
            <w:shd w:val="clear" w:color="auto" w:fill="auto"/>
            <w:tcPrChange w:id="855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tcPrChange w:id="855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4" w:type="pct"/>
            <w:shd w:val="clear" w:color="auto" w:fill="auto"/>
            <w:tcPrChange w:id="855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57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558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559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560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561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562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6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6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6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6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6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4" w:type="pct"/>
            <w:shd w:val="clear" w:color="auto" w:fill="auto"/>
            <w:hideMark/>
            <w:tcPrChange w:id="856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69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70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71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72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73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4" w:type="pct"/>
            <w:shd w:val="clear" w:color="auto" w:fill="auto"/>
            <w:hideMark/>
            <w:tcPrChange w:id="8574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75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76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77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78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79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4" w:type="pct"/>
            <w:shd w:val="clear" w:color="auto" w:fill="auto"/>
            <w:hideMark/>
            <w:tcPrChange w:id="8580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581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hideMark/>
            <w:tcPrChange w:id="8582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  <w:hideMark/>
            <w:tcPrChange w:id="8583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hideMark/>
            <w:tcPrChange w:id="8584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  <w:tcPrChange w:id="8585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4" w:type="pct"/>
            <w:shd w:val="clear" w:color="auto" w:fill="auto"/>
            <w:hideMark/>
            <w:tcPrChange w:id="8586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87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588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  <w:tcPrChange w:id="8589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8590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  <w:tcPrChange w:id="8591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4" w:type="pct"/>
            <w:shd w:val="clear" w:color="auto" w:fill="auto"/>
            <w:tcPrChange w:id="8592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A72851">
        <w:tc>
          <w:tcPr>
            <w:tcW w:w="5000" w:type="pct"/>
            <w:gridSpan w:val="11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93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5" w:type="pct"/>
            <w:gridSpan w:val="2"/>
            <w:shd w:val="clear" w:color="auto" w:fill="auto"/>
            <w:tcPrChange w:id="8594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tcPrChange w:id="8595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gridSpan w:val="2"/>
            <w:shd w:val="clear" w:color="auto" w:fill="auto"/>
            <w:tcPrChange w:id="8596" w:author="Yugin Vitaly" w:date="2016-03-11T19:35:00Z">
              <w:tcPr>
                <w:tcW w:w="41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  <w:tcPrChange w:id="8597" w:author="Yugin Vitaly" w:date="2016-03-11T19:35:00Z">
              <w:tcPr>
                <w:tcW w:w="1339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tcPrChange w:id="8598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599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00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0" w:type="pct"/>
            <w:gridSpan w:val="2"/>
            <w:shd w:val="clear" w:color="auto" w:fill="auto"/>
            <w:tcPrChange w:id="8601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gridSpan w:val="2"/>
            <w:shd w:val="clear" w:color="auto" w:fill="auto"/>
            <w:tcPrChange w:id="8602" w:author="Yugin Vitaly" w:date="2016-03-11T19:35:00Z">
              <w:tcPr>
                <w:tcW w:w="411" w:type="pct"/>
                <w:gridSpan w:val="2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  <w:tcPrChange w:id="8603" w:author="Yugin Vitaly" w:date="2016-03-11T19:35:00Z">
              <w:tcPr>
                <w:tcW w:w="1339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4" w:type="pct"/>
            <w:shd w:val="clear" w:color="auto" w:fill="auto"/>
            <w:tcPrChange w:id="8604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0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0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0" w:type="pct"/>
            <w:gridSpan w:val="2"/>
            <w:shd w:val="clear" w:color="auto" w:fill="auto"/>
            <w:tcPrChange w:id="860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gridSpan w:val="2"/>
            <w:shd w:val="clear" w:color="auto" w:fill="auto"/>
            <w:tcPrChange w:id="8608" w:author="Yugin Vitaly" w:date="2016-03-11T19:35:00Z">
              <w:tcPr>
                <w:tcW w:w="41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  <w:tcPrChange w:id="8609" w:author="Yugin Vitaly" w:date="2016-03-11T19:35:00Z">
              <w:tcPr>
                <w:tcW w:w="1339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4" w:type="pct"/>
            <w:shd w:val="clear" w:color="auto" w:fill="auto"/>
            <w:tcPrChange w:id="861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11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1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  <w:tcPrChange w:id="861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gridSpan w:val="2"/>
            <w:shd w:val="clear" w:color="auto" w:fill="auto"/>
            <w:tcPrChange w:id="8614" w:author="Yugin Vitaly" w:date="2016-03-11T19:35:00Z">
              <w:tcPr>
                <w:tcW w:w="411" w:type="pct"/>
                <w:gridSpan w:val="2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  <w:tcPrChange w:id="8615" w:author="Yugin Vitaly" w:date="2016-03-11T19:35:00Z">
              <w:tcPr>
                <w:tcW w:w="1339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4" w:type="pct"/>
            <w:shd w:val="clear" w:color="auto" w:fill="auto"/>
            <w:tcPrChange w:id="861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17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18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  <w:tcPrChange w:id="8619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gridSpan w:val="2"/>
            <w:shd w:val="clear" w:color="auto" w:fill="auto"/>
            <w:tcPrChange w:id="8620" w:author="Yugin Vitaly" w:date="2016-03-11T19:35:00Z">
              <w:tcPr>
                <w:tcW w:w="411" w:type="pct"/>
                <w:gridSpan w:val="2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  <w:tcPrChange w:id="8621" w:author="Yugin Vitaly" w:date="2016-03-11T19:35:00Z">
              <w:tcPr>
                <w:tcW w:w="1339" w:type="pct"/>
                <w:gridSpan w:val="3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4" w:type="pct"/>
            <w:shd w:val="clear" w:color="auto" w:fill="auto"/>
            <w:tcPrChange w:id="8622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A72851">
        <w:tc>
          <w:tcPr>
            <w:tcW w:w="5000" w:type="pct"/>
            <w:gridSpan w:val="11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hideMark/>
            <w:tcPrChange w:id="8623" w:author="Yugin Vitaly" w:date="2016-03-11T19:35:00Z">
              <w:tcPr>
                <w:tcW w:w="905" w:type="pct"/>
                <w:shd w:val="clear" w:color="auto" w:fill="auto"/>
                <w:hideMark/>
              </w:tcPr>
            </w:tcPrChange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lastRenderedPageBreak/>
              <w:t>discussionResult</w:t>
            </w:r>
          </w:p>
        </w:tc>
        <w:tc>
          <w:tcPr>
            <w:tcW w:w="915" w:type="pct"/>
            <w:gridSpan w:val="2"/>
            <w:shd w:val="clear" w:color="auto" w:fill="auto"/>
            <w:hideMark/>
            <w:tcPrChange w:id="8624" w:author="Yugin Vitaly" w:date="2016-03-11T19:35:00Z">
              <w:tcPr>
                <w:tcW w:w="915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hideMark/>
            <w:tcPrChange w:id="8625" w:author="Yugin Vitaly" w:date="2016-03-11T19:35:00Z">
              <w:tcPr>
                <w:tcW w:w="140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3"/>
            <w:shd w:val="clear" w:color="auto" w:fill="auto"/>
            <w:hideMark/>
            <w:tcPrChange w:id="8626" w:author="Yugin Vitaly" w:date="2016-03-11T19:35:00Z">
              <w:tcPr>
                <w:tcW w:w="427" w:type="pct"/>
                <w:gridSpan w:val="3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  <w:tcPrChange w:id="8627" w:author="Yugin Vitaly" w:date="2016-03-11T19:35:00Z">
              <w:tcPr>
                <w:tcW w:w="1323" w:type="pct"/>
                <w:gridSpan w:val="2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4" w:type="pct"/>
            <w:shd w:val="clear" w:color="auto" w:fill="auto"/>
            <w:hideMark/>
            <w:tcPrChange w:id="8628" w:author="Yugin Vitaly" w:date="2016-03-11T19:35:00Z">
              <w:tcPr>
                <w:tcW w:w="1288" w:type="pct"/>
                <w:shd w:val="clear" w:color="auto" w:fill="auto"/>
                <w:hideMark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29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30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0" w:type="pct"/>
            <w:gridSpan w:val="2"/>
            <w:shd w:val="clear" w:color="auto" w:fill="auto"/>
            <w:tcPrChange w:id="8631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8632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tcPrChange w:id="8633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4" w:type="pct"/>
            <w:shd w:val="clear" w:color="auto" w:fill="auto"/>
            <w:tcPrChange w:id="8634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35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36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  <w:tcPrChange w:id="8637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8638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tcPrChange w:id="8639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4" w:type="pct"/>
            <w:shd w:val="clear" w:color="auto" w:fill="auto"/>
            <w:tcPrChange w:id="8640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54651">
        <w:tc>
          <w:tcPr>
            <w:tcW w:w="908" w:type="pct"/>
            <w:shd w:val="clear" w:color="auto" w:fill="auto"/>
            <w:tcPrChange w:id="8641" w:author="Yugin Vitaly" w:date="2016-03-11T19:35:00Z">
              <w:tcPr>
                <w:tcW w:w="905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2"/>
            <w:shd w:val="clear" w:color="auto" w:fill="auto"/>
            <w:tcPrChange w:id="8642" w:author="Yugin Vitaly" w:date="2016-03-11T19:35:00Z">
              <w:tcPr>
                <w:tcW w:w="915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  <w:tcPrChange w:id="8643" w:author="Yugin Vitaly" w:date="2016-03-11T19:35:00Z">
              <w:tcPr>
                <w:tcW w:w="140" w:type="pct"/>
                <w:gridSpan w:val="2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3"/>
            <w:shd w:val="clear" w:color="auto" w:fill="auto"/>
            <w:tcPrChange w:id="8644" w:author="Yugin Vitaly" w:date="2016-03-11T19:35:00Z">
              <w:tcPr>
                <w:tcW w:w="427" w:type="pct"/>
                <w:gridSpan w:val="3"/>
                <w:shd w:val="clear" w:color="auto" w:fill="auto"/>
              </w:tcPr>
            </w:tcPrChange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  <w:tcPrChange w:id="8645" w:author="Yugin Vitaly" w:date="2016-03-11T19:35:00Z">
              <w:tcPr>
                <w:tcW w:w="1323" w:type="pct"/>
                <w:gridSpan w:val="2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4" w:type="pct"/>
            <w:shd w:val="clear" w:color="auto" w:fill="auto"/>
            <w:tcPrChange w:id="8646" w:author="Yugin Vitaly" w:date="2016-03-11T19:35:00Z">
              <w:tcPr>
                <w:tcW w:w="1288" w:type="pct"/>
                <w:shd w:val="clear" w:color="auto" w:fill="auto"/>
              </w:tcPr>
            </w:tcPrChange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8647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864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8"/>
        <w:gridCol w:w="15"/>
        <w:gridCol w:w="1897"/>
        <w:gridCol w:w="8"/>
        <w:gridCol w:w="8"/>
        <w:gridCol w:w="275"/>
        <w:gridCol w:w="19"/>
        <w:gridCol w:w="840"/>
        <w:gridCol w:w="17"/>
        <w:gridCol w:w="21"/>
        <w:gridCol w:w="2752"/>
        <w:gridCol w:w="25"/>
        <w:gridCol w:w="2716"/>
      </w:tblGrid>
      <w:tr w:rsidR="008A09D2" w:rsidRPr="001A4780" w:rsidTr="009714AA">
        <w:trPr>
          <w:tblHeader/>
        </w:trPr>
        <w:tc>
          <w:tcPr>
            <w:tcW w:w="90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1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714AA">
        <w:trPr>
          <w:trHeight w:val="377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35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611"/>
        </w:trPr>
        <w:tc>
          <w:tcPr>
            <w:tcW w:w="905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714AA">
        <w:trPr>
          <w:trHeight w:val="1116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0AAA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</w:t>
            </w:r>
            <w:proofErr w:type="gramStart"/>
            <w:r w:rsidRPr="00D90AAA">
              <w:rPr>
                <w:sz w:val="20"/>
              </w:rPr>
              <w:t>2</w:t>
            </w:r>
            <w:proofErr w:type="gramEnd"/>
            <w:r w:rsidRPr="00D90AAA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rPr>
          <w:trHeight w:val="213"/>
        </w:trPr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714AA">
        <w:tc>
          <w:tcPr>
            <w:tcW w:w="90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9714AA">
        <w:tc>
          <w:tcPr>
            <w:tcW w:w="905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4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10" w:type="pct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148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755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lastRenderedPageBreak/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rPr>
          <w:trHeight w:val="262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714AA">
        <w:trPr>
          <w:trHeight w:val="316"/>
        </w:trPr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rPr>
          <w:trHeight w:val="258"/>
        </w:trPr>
        <w:tc>
          <w:tcPr>
            <w:tcW w:w="90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lastRenderedPageBreak/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</w:t>
            </w:r>
            <w:r w:rsidRPr="00377A9A">
              <w:rPr>
                <w:sz w:val="20"/>
              </w:rPr>
              <w:lastRenderedPageBreak/>
              <w:t>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80701A">
              <w:rPr>
                <w:sz w:val="20"/>
              </w:rPr>
              <w:t>открытии</w:t>
            </w:r>
            <w:proofErr w:type="gramEnd"/>
            <w:r w:rsidRPr="0080701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 xml:space="preserve">Место вскрытия конвертов, </w:t>
            </w:r>
            <w:proofErr w:type="gramStart"/>
            <w:r w:rsidRPr="0080701A">
              <w:rPr>
                <w:sz w:val="20"/>
              </w:rPr>
              <w:t>открытии</w:t>
            </w:r>
            <w:proofErr w:type="gramEnd"/>
            <w:r w:rsidRPr="0080701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9714AA">
        <w:tc>
          <w:tcPr>
            <w:tcW w:w="90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8648" w:author="Yugin Vitaly" w:date="2016-03-11T19:37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9714AA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kladrPlaces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16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714AA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714AA">
        <w:tc>
          <w:tcPr>
            <w:tcW w:w="5000" w:type="pct"/>
            <w:gridSpan w:val="14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1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lastRenderedPageBreak/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17748A" w:rsidRDefault="00D90AAA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D90AAA" w:rsidRDefault="00D90AAA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Pr="001A4780" w:rsidRDefault="00D90AAA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D90AAA" w:rsidRDefault="00D90AAA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17748A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D90AAA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</w:t>
            </w:r>
            <w:proofErr w:type="gramStart"/>
            <w:r w:rsidRPr="00D90AAA">
              <w:rPr>
                <w:sz w:val="20"/>
              </w:rPr>
              <w:t>ОК</w:t>
            </w:r>
            <w:proofErr w:type="gramEnd"/>
            <w:r w:rsidRPr="00D90AAA">
              <w:rPr>
                <w:sz w:val="20"/>
              </w:rPr>
              <w:t xml:space="preserve"> 034-2014)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21554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="00D90AAA">
              <w:rPr>
                <w:b/>
                <w:sz w:val="20"/>
              </w:rPr>
              <w:t xml:space="preserve"> по ОКПД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F21CA9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D90AAA" w:rsidRPr="001A4780" w:rsidTr="009714AA">
        <w:tc>
          <w:tcPr>
            <w:tcW w:w="905" w:type="pct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D90AAA" w:rsidRPr="00D96ED5" w:rsidRDefault="00D90AAA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D90AAA" w:rsidRPr="001A4780" w:rsidRDefault="00D90AAA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D90AAA" w:rsidRDefault="00D90AAA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0D357F" w:rsidRDefault="000D357F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заказчики, указанные в требованиях заказчиков. Заказчик не может быть указан </w:t>
            </w:r>
            <w:r>
              <w:rPr>
                <w:sz w:val="20"/>
              </w:rPr>
              <w:lastRenderedPageBreak/>
              <w:t>не более 1 раза.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9714AA">
        <w:trPr>
          <w:del w:id="8649" w:author="Yugin Vitaly" w:date="2016-03-11T19:35:00Z"/>
        </w:trPr>
        <w:tc>
          <w:tcPr>
            <w:tcW w:w="5000" w:type="pct"/>
            <w:gridSpan w:val="14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8650" w:author="Yugin Vitaly" w:date="2016-03-11T19:35:00Z"/>
                <w:b/>
                <w:sz w:val="20"/>
              </w:rPr>
            </w:pPr>
            <w:del w:id="8651" w:author="Yugin Vitaly" w:date="2016-03-11T19:35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9714AA">
        <w:trPr>
          <w:del w:id="8652" w:author="Yugin Vitaly" w:date="2016-03-11T19:35:00Z"/>
        </w:trPr>
        <w:tc>
          <w:tcPr>
            <w:tcW w:w="909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653" w:author="Yugin Vitaly" w:date="2016-03-11T19:35:00Z"/>
                <w:sz w:val="20"/>
              </w:rPr>
            </w:pPr>
            <w:del w:id="8654" w:author="Yugin Vitaly" w:date="2016-03-11T19:35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55" w:author="Yugin Vitaly" w:date="2016-03-11T19:35:00Z"/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56" w:author="Yugin Vitaly" w:date="2016-03-11T19:35:00Z"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57" w:author="Yugin Vitaly" w:date="2016-03-11T19:35:00Z"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58" w:author="Yugin Vitaly" w:date="2016-03-11T19:35:00Z"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659" w:author="Yugin Vitaly" w:date="2016-03-11T19:35:00Z"/>
                <w:sz w:val="20"/>
              </w:rPr>
            </w:pPr>
          </w:p>
        </w:tc>
      </w:tr>
      <w:tr w:rsidR="00EB3549" w:rsidDel="00154651" w:rsidTr="009714AA">
        <w:trPr>
          <w:del w:id="8660" w:author="Yugin Vitaly" w:date="2016-03-11T19:35:00Z"/>
        </w:trPr>
        <w:tc>
          <w:tcPr>
            <w:tcW w:w="909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661" w:author="Yugin Vitaly" w:date="2016-03-11T19:35:00Z"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62" w:author="Yugin Vitaly" w:date="2016-03-11T19:35:00Z"/>
                <w:sz w:val="20"/>
              </w:rPr>
            </w:pPr>
            <w:del w:id="8663" w:author="Yugin Vitaly" w:date="2016-03-11T19:35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3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64" w:author="Yugin Vitaly" w:date="2016-03-11T19:35:00Z"/>
                <w:sz w:val="20"/>
              </w:rPr>
            </w:pPr>
            <w:del w:id="8665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17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66" w:author="Yugin Vitaly" w:date="2016-03-11T19:35:00Z"/>
                <w:sz w:val="20"/>
              </w:rPr>
            </w:pPr>
            <w:del w:id="8667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68" w:author="Yugin Vitaly" w:date="2016-03-11T19:35:00Z"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669" w:author="Yugin Vitaly" w:date="2016-03-11T19:35:00Z"/>
                <w:sz w:val="20"/>
              </w:rPr>
            </w:pPr>
          </w:p>
        </w:tc>
      </w:tr>
      <w:tr w:rsidR="00EB3549" w:rsidDel="00154651" w:rsidTr="009714AA">
        <w:trPr>
          <w:del w:id="8670" w:author="Yugin Vitaly" w:date="2016-03-11T19:35:00Z"/>
        </w:trPr>
        <w:tc>
          <w:tcPr>
            <w:tcW w:w="909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671" w:author="Yugin Vitaly" w:date="2016-03-11T19:35:00Z"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72" w:author="Yugin Vitaly" w:date="2016-03-11T19:35:00Z"/>
                <w:sz w:val="20"/>
              </w:rPr>
            </w:pPr>
            <w:del w:id="8673" w:author="Yugin Vitaly" w:date="2016-03-11T19:35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3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74" w:author="Yugin Vitaly" w:date="2016-03-11T19:35:00Z"/>
                <w:sz w:val="20"/>
              </w:rPr>
            </w:pPr>
            <w:del w:id="8675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417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76" w:author="Yugin Vitaly" w:date="2016-03-11T19:35:00Z"/>
                <w:sz w:val="20"/>
              </w:rPr>
            </w:pPr>
            <w:del w:id="8677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78" w:author="Yugin Vitaly" w:date="2016-03-11T19:35:00Z"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679" w:author="Yugin Vitaly" w:date="2016-03-11T19:35:00Z"/>
                <w:sz w:val="20"/>
              </w:rPr>
            </w:pPr>
          </w:p>
        </w:tc>
      </w:tr>
      <w:tr w:rsidR="00EB3549" w:rsidRPr="00AF379C" w:rsidTr="009714AA">
        <w:tc>
          <w:tcPr>
            <w:tcW w:w="5000" w:type="pct"/>
            <w:gridSpan w:val="14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4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 w:val="restart"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</w:p>
        </w:tc>
      </w:tr>
      <w:tr w:rsidR="009714AA" w:rsidTr="009714AA">
        <w:tc>
          <w:tcPr>
            <w:tcW w:w="909" w:type="pct"/>
            <w:gridSpan w:val="2"/>
            <w:vMerge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9714AA">
        <w:tc>
          <w:tcPr>
            <w:tcW w:w="5000" w:type="pct"/>
            <w:gridSpan w:val="14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9714AA">
        <w:tc>
          <w:tcPr>
            <w:tcW w:w="1823" w:type="pct"/>
            <w:gridSpan w:val="5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5000" w:type="pct"/>
            <w:gridSpan w:val="1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909" w:type="pct"/>
            <w:gridSpan w:val="2"/>
            <w:vMerge w:val="restart"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0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0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0" w:type="pct"/>
            <w:gridSpan w:val="4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3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E71A24">
        <w:tc>
          <w:tcPr>
            <w:tcW w:w="909" w:type="pct"/>
            <w:gridSpan w:val="2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0" w:type="pct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0" w:type="pct"/>
            <w:gridSpan w:val="4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3" w:type="pct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714AA">
        <w:tc>
          <w:tcPr>
            <w:tcW w:w="90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5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должны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 w:rsidRPr="004111FE">
              <w:rPr>
                <w:sz w:val="20"/>
              </w:rPr>
              <w:lastRenderedPageBreak/>
              <w:t>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Наименование требования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9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lastRenderedPageBreak/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4A5F56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9714AA">
        <w:tc>
          <w:tcPr>
            <w:tcW w:w="5000" w:type="pct"/>
            <w:gridSpan w:val="14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gridSpan w:val="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9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8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4D7DA2" w:rsidTr="009714AA">
        <w:tc>
          <w:tcPr>
            <w:tcW w:w="5000" w:type="pct"/>
            <w:gridSpan w:val="14"/>
            <w:shd w:val="clear" w:color="auto" w:fill="auto"/>
          </w:tcPr>
          <w:p w:rsidR="00EB3549" w:rsidRPr="004D7DA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9714AA">
        <w:tc>
          <w:tcPr>
            <w:tcW w:w="905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714AA">
        <w:tc>
          <w:tcPr>
            <w:tcW w:w="90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9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8680" w:name="_Toc390789675"/>
      <w:r w:rsidRPr="00733821">
        <w:t>Внесение изменений в извещение в части лота</w:t>
      </w:r>
      <w:bookmarkEnd w:id="8680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8"/>
        <w:gridCol w:w="1901"/>
        <w:gridCol w:w="19"/>
        <w:gridCol w:w="339"/>
        <w:gridCol w:w="11"/>
        <w:gridCol w:w="879"/>
        <w:gridCol w:w="11"/>
        <w:gridCol w:w="11"/>
        <w:gridCol w:w="2775"/>
        <w:gridCol w:w="2641"/>
        <w:gridCol w:w="229"/>
        <w:gridCol w:w="2713"/>
      </w:tblGrid>
      <w:tr w:rsidR="008A09D2" w:rsidRPr="001A4780" w:rsidTr="00E71A24">
        <w:trPr>
          <w:gridAfter w:val="1"/>
          <w:wAfter w:w="1009" w:type="pct"/>
          <w:tblHeader/>
        </w:trPr>
        <w:tc>
          <w:tcPr>
            <w:tcW w:w="71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844DA">
              <w:rPr>
                <w:sz w:val="20"/>
              </w:rPr>
              <w:t>,6.</w:t>
            </w:r>
            <w:r w:rsidR="00D844DA">
              <w:rPr>
                <w:sz w:val="20"/>
                <w:lang w:val="en-US"/>
              </w:rPr>
              <w:t>2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71A24">
        <w:trPr>
          <w:gridAfter w:val="1"/>
          <w:wAfter w:w="1009" w:type="pct"/>
          <w:trHeight w:val="377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35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611"/>
        </w:trPr>
        <w:tc>
          <w:tcPr>
            <w:tcW w:w="71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71A24">
        <w:trPr>
          <w:gridAfter w:val="1"/>
          <w:wAfter w:w="1009" w:type="pct"/>
          <w:trHeight w:val="1116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1798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</w:t>
            </w:r>
            <w:proofErr w:type="gramStart"/>
            <w:r w:rsidRPr="00581798">
              <w:rPr>
                <w:sz w:val="20"/>
              </w:rPr>
              <w:t>2</w:t>
            </w:r>
            <w:proofErr w:type="gramEnd"/>
            <w:r w:rsidRPr="00581798">
              <w:rPr>
                <w:sz w:val="20"/>
              </w:rPr>
              <w:t>/ОКВЭД2. Элемент не используется в импорте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элемента. Узел </w:t>
            </w:r>
            <w:r>
              <w:rPr>
                <w:sz w:val="20"/>
              </w:rPr>
              <w:lastRenderedPageBreak/>
              <w:t>необязателен.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lastRenderedPageBreak/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ОК</w:t>
            </w:r>
            <w:proofErr w:type="gramEnd"/>
          </w:p>
        </w:tc>
        <w:tc>
          <w:tcPr>
            <w:tcW w:w="1067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lastRenderedPageBreak/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 xml:space="preserve">Информация о процедуре </w:t>
            </w:r>
            <w:r w:rsidRPr="00F962E4">
              <w:rPr>
                <w:sz w:val="20"/>
              </w:rPr>
              <w:lastRenderedPageBreak/>
              <w:t>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7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  <w:trHeight w:val="213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gridAfter w:val="1"/>
          <w:wAfter w:w="1009" w:type="pct"/>
          <w:trHeight w:val="148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  <w:trHeight w:val="755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Контактное лицо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gridAfter w:val="1"/>
          <w:wAfter w:w="1009" w:type="pct"/>
          <w:trHeight w:val="262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71A24">
        <w:trPr>
          <w:gridAfter w:val="1"/>
          <w:wAfter w:w="1009" w:type="pct"/>
          <w:trHeight w:val="316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  <w:trHeight w:val="258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Плата за предоставление </w:t>
            </w:r>
            <w:r w:rsidRPr="00DA2233">
              <w:rPr>
                <w:sz w:val="20"/>
              </w:rPr>
              <w:lastRenderedPageBreak/>
              <w:t>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lastRenderedPageBreak/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  <w:trHeight w:val="483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ОК</w:t>
            </w:r>
            <w:proofErr w:type="gramEnd"/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lastRenderedPageBreak/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lastRenderedPageBreak/>
              <w:t>Первый этап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9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вскрытии конвертов, открытии доступа к </w:t>
            </w:r>
            <w:r w:rsidRPr="0053186C">
              <w:rPr>
                <w:sz w:val="20"/>
              </w:rPr>
              <w:lastRenderedPageBreak/>
              <w:t>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lastRenderedPageBreak/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 xml:space="preserve">Дата и время вскрытия конвертов, </w:t>
            </w:r>
            <w:proofErr w:type="gramStart"/>
            <w:r w:rsidRPr="00C17A89">
              <w:rPr>
                <w:sz w:val="20"/>
              </w:rPr>
              <w:t>открытии</w:t>
            </w:r>
            <w:proofErr w:type="gramEnd"/>
            <w:r w:rsidRPr="00C17A89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 xml:space="preserve">Место вскрытия конвертов, </w:t>
            </w:r>
            <w:proofErr w:type="gramStart"/>
            <w:r w:rsidRPr="00377A9A">
              <w:rPr>
                <w:sz w:val="20"/>
              </w:rPr>
              <w:t>открытии</w:t>
            </w:r>
            <w:proofErr w:type="gramEnd"/>
            <w:r w:rsidRPr="00377A9A">
              <w:rPr>
                <w:sz w:val="20"/>
              </w:rPr>
              <w:t xml:space="preserve">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Место рассмотрения и оценки </w:t>
            </w:r>
            <w:r w:rsidRPr="008D684A">
              <w:rPr>
                <w:sz w:val="20"/>
              </w:rPr>
              <w:lastRenderedPageBreak/>
              <w:t>заявок на участие в конкурсе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EB3549" w:rsidRPr="00F849BD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</w:t>
            </w:r>
            <w:r w:rsidRPr="008B461B">
              <w:rPr>
                <w:sz w:val="20"/>
              </w:rPr>
              <w:lastRenderedPageBreak/>
              <w:t xml:space="preserve">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 xml:space="preserve">ь с </w:t>
            </w:r>
            <w:proofErr w:type="gramStart"/>
            <w:r>
              <w:rPr>
                <w:sz w:val="20"/>
              </w:rPr>
              <w:t>начальной</w:t>
            </w:r>
            <w:proofErr w:type="gramEnd"/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ins w:id="8681" w:author="Yugin Vitaly" w:date="2016-03-11T19:37:00Z">
              <w:r>
                <w:rPr>
                  <w:sz w:val="20"/>
                </w:rPr>
                <w:t xml:space="preserve">Описание блока см. в описании документа </w:t>
              </w:r>
              <w:r w:rsidRPr="00154651">
                <w:rPr>
                  <w:sz w:val="20"/>
                </w:rPr>
                <w:t>Извещение о проведении ЭА (электронный аукцион), внесение изменений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notificationEF</w:t>
              </w:r>
              <w:r>
                <w:rPr>
                  <w:sz w:val="20"/>
                </w:rPr>
                <w:t>)</w:t>
              </w:r>
            </w:ins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B80981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71A24">
        <w:trPr>
          <w:gridAfter w:val="2"/>
          <w:wAfter w:w="1094" w:type="pct"/>
        </w:trPr>
        <w:tc>
          <w:tcPr>
            <w:tcW w:w="3906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>ачестве обеспечения заявки (порядок предоставления обеспечения исполнения 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</w:t>
            </w:r>
            <w:proofErr w:type="gramStart"/>
            <w:r w:rsidRPr="000018D9">
              <w:rPr>
                <w:sz w:val="20"/>
              </w:rPr>
              <w:t>дств в к</w:t>
            </w:r>
            <w:proofErr w:type="gramEnd"/>
            <w:r w:rsidRPr="000018D9">
              <w:rPr>
                <w:sz w:val="20"/>
              </w:rPr>
              <w:t xml:space="preserve">ачестве обеспечения заявки (порядок предоставления обеспечения исполнения </w:t>
            </w:r>
            <w:r w:rsidRPr="000018D9">
              <w:rPr>
                <w:sz w:val="20"/>
              </w:rPr>
              <w:lastRenderedPageBreak/>
              <w:t>контракта)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581798" w:rsidRDefault="00581798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581798" w:rsidRDefault="00581798" w:rsidP="00864AEF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7748A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</w:t>
            </w:r>
            <w:proofErr w:type="gramStart"/>
            <w:r w:rsidRPr="00581798">
              <w:rPr>
                <w:sz w:val="20"/>
              </w:rPr>
              <w:t>ОК</w:t>
            </w:r>
            <w:proofErr w:type="gramEnd"/>
            <w:r w:rsidRPr="00581798">
              <w:rPr>
                <w:sz w:val="20"/>
              </w:rPr>
              <w:t xml:space="preserve"> 034-2014)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706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400866">
              <w:rPr>
                <w:sz w:val="20"/>
                <w:lang w:val="en-US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400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00866">
              <w:rPr>
                <w:sz w:val="20"/>
                <w:lang w:val="en-US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F21CA9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581798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D96ED5" w:rsidRDefault="00581798" w:rsidP="00864A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864AEF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581798" w:rsidRDefault="00581798" w:rsidP="00864AEF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0D357F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 w:rsidR="000D357F">
              <w:rPr>
                <w:b/>
                <w:sz w:val="20"/>
              </w:rPr>
              <w:t>antit</w:t>
            </w:r>
            <w:r w:rsidR="000D357F"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72851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A72851" w:rsidRPr="001A4780" w:rsidRDefault="00A72851" w:rsidP="002A37A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A72851" w:rsidRDefault="00A72851" w:rsidP="002A37A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AE4C0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AF379C" w:rsidDel="00154651" w:rsidTr="00E71A24">
        <w:trPr>
          <w:gridAfter w:val="1"/>
          <w:wAfter w:w="1009" w:type="pct"/>
          <w:del w:id="8682" w:author="Yugin Vitaly" w:date="2016-03-11T19:35:00Z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Del="00154651" w:rsidRDefault="00EB3549" w:rsidP="00EB3549">
            <w:pPr>
              <w:spacing w:before="0" w:after="0"/>
              <w:jc w:val="center"/>
              <w:rPr>
                <w:del w:id="8683" w:author="Yugin Vitaly" w:date="2016-03-11T19:35:00Z"/>
                <w:b/>
                <w:sz w:val="20"/>
              </w:rPr>
            </w:pPr>
            <w:del w:id="8684" w:author="Yugin Vitaly" w:date="2016-03-11T19:35:00Z">
              <w:r w:rsidRPr="00AF379C" w:rsidDel="00154651">
                <w:rPr>
                  <w:b/>
                  <w:sz w:val="20"/>
                </w:rPr>
                <w:delText>Сведения о связи с позицией плана-графика</w:delText>
              </w:r>
            </w:del>
          </w:p>
        </w:tc>
      </w:tr>
      <w:tr w:rsidR="00EB3549" w:rsidDel="00154651" w:rsidTr="00E71A24">
        <w:trPr>
          <w:gridAfter w:val="1"/>
          <w:wAfter w:w="1009" w:type="pct"/>
          <w:del w:id="8685" w:author="Yugin Vitaly" w:date="2016-03-11T19:35:00Z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686" w:author="Yugin Vitaly" w:date="2016-03-11T19:35:00Z"/>
                <w:sz w:val="20"/>
              </w:rPr>
            </w:pPr>
            <w:del w:id="8687" w:author="Yugin Vitaly" w:date="2016-03-11T19:35:00Z">
              <w:r w:rsidRPr="00AF379C" w:rsidDel="00154651">
                <w:rPr>
                  <w:sz w:val="20"/>
                </w:rPr>
                <w:delText>tenderPlanInfo</w:delText>
              </w:r>
            </w:del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88" w:author="Yugin Vitaly" w:date="2016-03-11T19:35:00Z"/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89" w:author="Yugin Vitaly" w:date="2016-03-11T19:35:00Z"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90" w:author="Yugin Vitaly" w:date="2016-03-11T19:35:00Z"/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91" w:author="Yugin Vitaly" w:date="2016-03-11T19:35:00Z"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692" w:author="Yugin Vitaly" w:date="2016-03-11T19:35:00Z"/>
                <w:sz w:val="20"/>
              </w:rPr>
            </w:pPr>
          </w:p>
        </w:tc>
      </w:tr>
      <w:tr w:rsidR="00EB3549" w:rsidDel="00154651" w:rsidTr="00E71A24">
        <w:trPr>
          <w:gridAfter w:val="1"/>
          <w:wAfter w:w="1009" w:type="pct"/>
          <w:del w:id="8693" w:author="Yugin Vitaly" w:date="2016-03-11T19:35:00Z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694" w:author="Yugin Vitaly" w:date="2016-03-11T19:35:00Z"/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695" w:author="Yugin Vitaly" w:date="2016-03-11T19:35:00Z"/>
                <w:sz w:val="20"/>
              </w:rPr>
            </w:pPr>
            <w:del w:id="8696" w:author="Yugin Vitaly" w:date="2016-03-11T19:35:00Z">
              <w:r w:rsidRPr="00AF379C" w:rsidDel="00154651">
                <w:rPr>
                  <w:sz w:val="20"/>
                </w:rPr>
                <w:delText>planNumber</w:delText>
              </w:r>
            </w:del>
          </w:p>
        </w:tc>
        <w:tc>
          <w:tcPr>
            <w:tcW w:w="13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97" w:author="Yugin Vitaly" w:date="2016-03-11T19:35:00Z"/>
                <w:sz w:val="20"/>
              </w:rPr>
            </w:pPr>
            <w:del w:id="8698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699" w:author="Yugin Vitaly" w:date="2016-03-11T19:35:00Z"/>
                <w:sz w:val="20"/>
              </w:rPr>
            </w:pPr>
            <w:del w:id="8700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20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032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701" w:author="Yugin Vitaly" w:date="2016-03-11T19:35:00Z"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702" w:author="Yugin Vitaly" w:date="2016-03-11T19:35:00Z"/>
                <w:sz w:val="20"/>
              </w:rPr>
            </w:pPr>
          </w:p>
        </w:tc>
      </w:tr>
      <w:tr w:rsidR="00EB3549" w:rsidDel="00154651" w:rsidTr="00E71A24">
        <w:trPr>
          <w:gridAfter w:val="1"/>
          <w:wAfter w:w="1009" w:type="pct"/>
          <w:del w:id="8703" w:author="Yugin Vitaly" w:date="2016-03-11T19:35:00Z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Del="00154651" w:rsidRDefault="00EB3549" w:rsidP="00EB3549">
            <w:pPr>
              <w:spacing w:before="0" w:after="0"/>
              <w:rPr>
                <w:del w:id="8704" w:author="Yugin Vitaly" w:date="2016-03-11T19:35:00Z"/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705" w:author="Yugin Vitaly" w:date="2016-03-11T19:35:00Z"/>
                <w:sz w:val="20"/>
              </w:rPr>
            </w:pPr>
            <w:del w:id="8706" w:author="Yugin Vitaly" w:date="2016-03-11T19:35:00Z">
              <w:r w:rsidRPr="00AF379C" w:rsidDel="00154651">
                <w:rPr>
                  <w:sz w:val="20"/>
                </w:rPr>
                <w:delText>positionNumber</w:delText>
              </w:r>
            </w:del>
          </w:p>
        </w:tc>
        <w:tc>
          <w:tcPr>
            <w:tcW w:w="130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707" w:author="Yugin Vitaly" w:date="2016-03-11T19:35:00Z"/>
                <w:sz w:val="20"/>
              </w:rPr>
            </w:pPr>
            <w:del w:id="8708" w:author="Yugin Vitaly" w:date="2016-03-11T19:35:00Z">
              <w:r w:rsidDel="00154651">
                <w:rPr>
                  <w:sz w:val="20"/>
                </w:rPr>
                <w:delText>О</w:delText>
              </w:r>
            </w:del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154651" w:rsidRDefault="00EB3549" w:rsidP="00EB3549">
            <w:pPr>
              <w:spacing w:before="0" w:after="0"/>
              <w:jc w:val="center"/>
              <w:rPr>
                <w:del w:id="8709" w:author="Yugin Vitaly" w:date="2016-03-11T19:35:00Z"/>
                <w:sz w:val="20"/>
              </w:rPr>
            </w:pPr>
            <w:del w:id="8710" w:author="Yugin Vitaly" w:date="2016-03-11T19:35:00Z">
              <w:r w:rsidRPr="003C3387" w:rsidDel="00154651">
                <w:rPr>
                  <w:sz w:val="20"/>
                </w:rPr>
                <w:delText>T (1-</w:delText>
              </w:r>
              <w:r w:rsidDel="00154651">
                <w:rPr>
                  <w:sz w:val="20"/>
                </w:rPr>
                <w:delText>27</w:delText>
              </w:r>
              <w:r w:rsidRPr="003C3387" w:rsidDel="00154651">
                <w:rPr>
                  <w:sz w:val="20"/>
                </w:rPr>
                <w:delText>)</w:delText>
              </w:r>
            </w:del>
          </w:p>
        </w:tc>
        <w:tc>
          <w:tcPr>
            <w:tcW w:w="1032" w:type="pct"/>
            <w:shd w:val="clear" w:color="auto" w:fill="auto"/>
          </w:tcPr>
          <w:p w:rsidR="00EB3549" w:rsidRPr="002F3BAB" w:rsidDel="00154651" w:rsidRDefault="00EB3549" w:rsidP="00EB3549">
            <w:pPr>
              <w:spacing w:before="0" w:after="0"/>
              <w:rPr>
                <w:del w:id="8711" w:author="Yugin Vitaly" w:date="2016-03-11T19:35:00Z"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Del="00154651" w:rsidRDefault="00EB3549" w:rsidP="00EB3549">
            <w:pPr>
              <w:spacing w:before="0" w:after="0"/>
              <w:rPr>
                <w:del w:id="8712" w:author="Yugin Vitaly" w:date="2016-03-11T19:35:00Z"/>
                <w:sz w:val="20"/>
              </w:rPr>
            </w:pPr>
          </w:p>
        </w:tc>
      </w:tr>
      <w:tr w:rsidR="00EB3549" w:rsidRPr="00AF379C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AF379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E71A24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9714AA" w:rsidRPr="001A4780" w:rsidRDefault="009714AA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EB3549">
            <w:pPr>
              <w:spacing w:before="0" w:after="0"/>
              <w:rPr>
                <w:sz w:val="20"/>
              </w:rPr>
            </w:pPr>
          </w:p>
        </w:tc>
      </w:tr>
      <w:tr w:rsidR="009714AA" w:rsidTr="00E71A24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9714AA" w:rsidRPr="001A4780" w:rsidRDefault="009714AA" w:rsidP="005C4C93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9714AA" w:rsidRPr="00131ED7" w:rsidRDefault="009714AA" w:rsidP="005C4C93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9714AA" w:rsidRDefault="009714AA" w:rsidP="005C4C93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9714AA" w:rsidRPr="002F3BAB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9714AA" w:rsidRDefault="009714AA" w:rsidP="005C4C93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D3BD4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1D3BD4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1427" w:type="pct"/>
            <w:gridSpan w:val="4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C908A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="00EB3549"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71A24" w:rsidTr="006C730B">
        <w:trPr>
          <w:gridAfter w:val="1"/>
          <w:wAfter w:w="1009" w:type="pct"/>
        </w:trPr>
        <w:tc>
          <w:tcPr>
            <w:tcW w:w="713" w:type="pct"/>
            <w:gridSpan w:val="2"/>
            <w:vMerge w:val="restart"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71A24" w:rsidTr="006C730B">
        <w:trPr>
          <w:gridAfter w:val="1"/>
          <w:wAfter w:w="1009" w:type="pct"/>
        </w:trPr>
        <w:tc>
          <w:tcPr>
            <w:tcW w:w="713" w:type="pct"/>
            <w:gridSpan w:val="2"/>
            <w:vMerge/>
            <w:shd w:val="clear" w:color="auto" w:fill="auto"/>
          </w:tcPr>
          <w:p w:rsidR="00E71A24" w:rsidRPr="001A4780" w:rsidRDefault="00E71A24" w:rsidP="006C730B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71A24" w:rsidRPr="000E1B60" w:rsidRDefault="00E71A24" w:rsidP="006C73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1A24" w:rsidRDefault="00E71A24" w:rsidP="006C73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71A24" w:rsidRPr="002F3BAB" w:rsidRDefault="00E71A24" w:rsidP="006C730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71A24" w:rsidRDefault="00E71A24" w:rsidP="006C730B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71A24">
        <w:trPr>
          <w:gridAfter w:val="1"/>
          <w:wAfter w:w="1009" w:type="pct"/>
        </w:trPr>
        <w:tc>
          <w:tcPr>
            <w:tcW w:w="71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0" w:type="pct"/>
            <w:gridSpan w:val="2"/>
            <w:shd w:val="clear" w:color="auto" w:fill="auto"/>
          </w:tcPr>
          <w:p w:rsidR="00EB3549" w:rsidRPr="00647C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EB3549" w:rsidRPr="002F3BAB" w:rsidRDefault="00EB3549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483FD5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58128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581282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</w:t>
            </w:r>
            <w:r w:rsidR="00581282">
              <w:rPr>
                <w:sz w:val="20"/>
              </w:rPr>
              <w:t>е</w:t>
            </w:r>
            <w:r>
              <w:rPr>
                <w:sz w:val="20"/>
              </w:rPr>
              <w:t xml:space="preserve">н </w:t>
            </w:r>
            <w:proofErr w:type="gramStart"/>
            <w:r>
              <w:rPr>
                <w:sz w:val="20"/>
              </w:rPr>
              <w:t>присутствовать</w:t>
            </w:r>
            <w:proofErr w:type="gramEnd"/>
            <w:r>
              <w:rPr>
                <w:sz w:val="20"/>
              </w:rPr>
              <w:t xml:space="preserve">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7A1F1A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DE7AE7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248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3C338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5D1507" w:rsidDel="00AB6AAA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C3387" w:rsidDel="00AB6AAA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:rsidR="00EB3549" w:rsidRPr="003C3387" w:rsidDel="00AB6AAA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 w:rsidR="00DB7E82" w:rsidRPr="00904B26">
              <w:rPr>
                <w:sz w:val="20"/>
              </w:rPr>
              <w:t>Единой информационной системы в сфере закупок</w:t>
            </w:r>
            <w:r w:rsidR="00DB7E82">
              <w:rPr>
                <w:sz w:val="20"/>
              </w:rPr>
              <w:t>.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:rsidR="00EB3549" w:rsidRPr="005D1507" w:rsidRDefault="00EB3549" w:rsidP="00EB354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Pr="002F4D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A4739">
              <w:rPr>
                <w:sz w:val="20"/>
              </w:rPr>
              <w:t>в ЕИС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vAlign w:val="center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A0577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6804F4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87917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>
              <w:rPr>
                <w:sz w:val="20"/>
              </w:rPr>
              <w:t xml:space="preserve"> документа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vAlign w:val="center"/>
            <w:hideMark/>
          </w:tcPr>
          <w:p w:rsidR="00EB3549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A83433" w:rsidRDefault="00EB3549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0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CF443D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vAlign w:val="center"/>
            <w:hideMark/>
          </w:tcPr>
          <w:p w:rsidR="00EB3549" w:rsidRPr="00CF443D" w:rsidRDefault="0058128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3" w:type="pct"/>
            <w:gridSpan w:val="2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CF443D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E303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 xml:space="preserve">енения извещения в части лота данного </w:t>
            </w:r>
            <w:r>
              <w:rPr>
                <w:sz w:val="20"/>
              </w:rPr>
              <w:lastRenderedPageBreak/>
              <w:t>лота закупки</w:t>
            </w:r>
            <w:r w:rsidRPr="008A5ACF">
              <w:rPr>
                <w:sz w:val="20"/>
              </w:rPr>
              <w:t>.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A6356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8C5857" w:rsidRDefault="00EB3549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EB3549" w:rsidRPr="00E87917" w:rsidRDefault="00EB3549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 xml:space="preserve">Данные о предписании, выданном </w:t>
            </w:r>
            <w:proofErr w:type="gramStart"/>
            <w:r w:rsidRPr="006D01A5">
              <w:rPr>
                <w:sz w:val="20"/>
              </w:rPr>
              <w:t>КО</w:t>
            </w:r>
            <w:proofErr w:type="gramEnd"/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vMerge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D01A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944AC2">
              <w:rPr>
                <w:b/>
                <w:sz w:val="20"/>
              </w:rPr>
              <w:t>КО</w:t>
            </w:r>
            <w:proofErr w:type="gramEnd"/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420D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44AC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A4739">
              <w:rPr>
                <w:sz w:val="20"/>
              </w:rPr>
              <w:t>в ЕИС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213FA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4C1C0A" w:rsidRDefault="00EB3549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944AC2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213FAC" w:rsidRDefault="00EB3549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6905AF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D7645" w:rsidRDefault="00EB3549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D716D3" w:rsidRDefault="00EB3549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8162A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7A12E4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EB3549" w:rsidRPr="00047DB7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M - Орган местного самоуправления </w:t>
            </w:r>
            <w:r w:rsidRPr="00047DB7">
              <w:rPr>
                <w:sz w:val="20"/>
              </w:rPr>
              <w:lastRenderedPageBreak/>
              <w:t>муниципального района, городского округа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815C51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176A0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7" w:type="pct"/>
            <w:gridSpan w:val="3"/>
            <w:shd w:val="clear" w:color="auto" w:fill="auto"/>
          </w:tcPr>
          <w:p w:rsidR="00EB3549" w:rsidRPr="00815C5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EB3549" w:rsidRPr="0072483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724833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3991" w:type="pct"/>
            <w:gridSpan w:val="12"/>
            <w:shd w:val="clear" w:color="auto" w:fill="auto"/>
          </w:tcPr>
          <w:p w:rsidR="00EB3549" w:rsidRPr="00A31759" w:rsidRDefault="00EB3549" w:rsidP="00EB3549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  <w:hideMark/>
          </w:tcPr>
          <w:p w:rsidR="00EB3549" w:rsidRPr="00A31759" w:rsidRDefault="00EB3549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71A24">
        <w:trPr>
          <w:gridAfter w:val="1"/>
          <w:wAfter w:w="1009" w:type="pct"/>
        </w:trPr>
        <w:tc>
          <w:tcPr>
            <w:tcW w:w="71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D51EA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Pr="008A09D2" w:rsidRDefault="008A09D2" w:rsidP="008A09D2"/>
    <w:sectPr w:rsidR="008A09D2" w:rsidRPr="008A0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F139C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5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1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29"/>
  </w:num>
  <w:num w:numId="16">
    <w:abstractNumId w:val="30"/>
  </w:num>
  <w:num w:numId="17">
    <w:abstractNumId w:val="33"/>
  </w:num>
  <w:num w:numId="18">
    <w:abstractNumId w:val="25"/>
  </w:num>
  <w:num w:numId="19">
    <w:abstractNumId w:val="10"/>
  </w:num>
  <w:num w:numId="20">
    <w:abstractNumId w:val="26"/>
  </w:num>
  <w:num w:numId="21">
    <w:abstractNumId w:val="31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2"/>
  </w:num>
  <w:num w:numId="28">
    <w:abstractNumId w:val="14"/>
  </w:num>
  <w:num w:numId="29">
    <w:abstractNumId w:val="12"/>
  </w:num>
  <w:num w:numId="30">
    <w:abstractNumId w:val="17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 w:numId="35">
    <w:abstractNumId w:val="28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35DE"/>
    <w:rsid w:val="00012B72"/>
    <w:rsid w:val="00045C63"/>
    <w:rsid w:val="00045DE0"/>
    <w:rsid w:val="00094368"/>
    <w:rsid w:val="000A4739"/>
    <w:rsid w:val="000D357F"/>
    <w:rsid w:val="00131ED7"/>
    <w:rsid w:val="00154651"/>
    <w:rsid w:val="00156119"/>
    <w:rsid w:val="00165C36"/>
    <w:rsid w:val="00190238"/>
    <w:rsid w:val="00197CEE"/>
    <w:rsid w:val="002302FB"/>
    <w:rsid w:val="00252EA1"/>
    <w:rsid w:val="00261537"/>
    <w:rsid w:val="00265CB1"/>
    <w:rsid w:val="002E2F43"/>
    <w:rsid w:val="00302C28"/>
    <w:rsid w:val="003D1FE3"/>
    <w:rsid w:val="003D3972"/>
    <w:rsid w:val="00400866"/>
    <w:rsid w:val="0041011F"/>
    <w:rsid w:val="00463786"/>
    <w:rsid w:val="00465DC8"/>
    <w:rsid w:val="004C0F9C"/>
    <w:rsid w:val="004D08D7"/>
    <w:rsid w:val="004E16EE"/>
    <w:rsid w:val="004F6A3A"/>
    <w:rsid w:val="005077E0"/>
    <w:rsid w:val="005804AB"/>
    <w:rsid w:val="00581282"/>
    <w:rsid w:val="00581798"/>
    <w:rsid w:val="005C2B6D"/>
    <w:rsid w:val="005D3D72"/>
    <w:rsid w:val="005D44C2"/>
    <w:rsid w:val="005F6870"/>
    <w:rsid w:val="00601E7A"/>
    <w:rsid w:val="006148B6"/>
    <w:rsid w:val="00622E19"/>
    <w:rsid w:val="00650436"/>
    <w:rsid w:val="0065472C"/>
    <w:rsid w:val="006D4619"/>
    <w:rsid w:val="006E414B"/>
    <w:rsid w:val="00715792"/>
    <w:rsid w:val="007B715B"/>
    <w:rsid w:val="00887B1A"/>
    <w:rsid w:val="008A09D2"/>
    <w:rsid w:val="008A7297"/>
    <w:rsid w:val="008F252B"/>
    <w:rsid w:val="00904B26"/>
    <w:rsid w:val="009240EF"/>
    <w:rsid w:val="0095137A"/>
    <w:rsid w:val="009666F4"/>
    <w:rsid w:val="009714AA"/>
    <w:rsid w:val="009A14AC"/>
    <w:rsid w:val="009B4677"/>
    <w:rsid w:val="009B5F72"/>
    <w:rsid w:val="00A60EE7"/>
    <w:rsid w:val="00A613B3"/>
    <w:rsid w:val="00A72851"/>
    <w:rsid w:val="00A744A9"/>
    <w:rsid w:val="00B127AD"/>
    <w:rsid w:val="00B25FA6"/>
    <w:rsid w:val="00B64157"/>
    <w:rsid w:val="00B74D93"/>
    <w:rsid w:val="00BA54D0"/>
    <w:rsid w:val="00BE5F7D"/>
    <w:rsid w:val="00C27D19"/>
    <w:rsid w:val="00C45782"/>
    <w:rsid w:val="00C47BE1"/>
    <w:rsid w:val="00C71436"/>
    <w:rsid w:val="00C908AE"/>
    <w:rsid w:val="00D53DF2"/>
    <w:rsid w:val="00D76E61"/>
    <w:rsid w:val="00D8368E"/>
    <w:rsid w:val="00D844DA"/>
    <w:rsid w:val="00D90AAA"/>
    <w:rsid w:val="00D96928"/>
    <w:rsid w:val="00DB7E82"/>
    <w:rsid w:val="00DE7AE7"/>
    <w:rsid w:val="00E00DFC"/>
    <w:rsid w:val="00E221FB"/>
    <w:rsid w:val="00E455CD"/>
    <w:rsid w:val="00E5509C"/>
    <w:rsid w:val="00E71A24"/>
    <w:rsid w:val="00E9765D"/>
    <w:rsid w:val="00EA0A8A"/>
    <w:rsid w:val="00EB3549"/>
    <w:rsid w:val="00ED5BFC"/>
    <w:rsid w:val="00F047B0"/>
    <w:rsid w:val="00F15F04"/>
    <w:rsid w:val="00F326E0"/>
    <w:rsid w:val="00F84CBF"/>
    <w:rsid w:val="00FC36D1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605FD99-951F-440E-BBE2-5DBE05D97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0B61B-4D00-41E6-9D6E-F8F7653A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44838</Words>
  <Characters>255579</Characters>
  <Application>Microsoft Office Word</Application>
  <DocSecurity>0</DocSecurity>
  <Lines>2129</Lines>
  <Paragraphs>599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78</cp:revision>
  <dcterms:created xsi:type="dcterms:W3CDTF">2014-10-22T09:49:00Z</dcterms:created>
  <dcterms:modified xsi:type="dcterms:W3CDTF">2016-03-11T16:38:00Z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