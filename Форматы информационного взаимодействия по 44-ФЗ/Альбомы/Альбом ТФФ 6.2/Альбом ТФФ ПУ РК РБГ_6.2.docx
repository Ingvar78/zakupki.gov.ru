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4091"/>
        <w:gridCol w:w="1128"/>
        <w:gridCol w:w="4352"/>
      </w:tblGrid>
      <w:tr w:rsidR="006E58E0" w:rsidRPr="00A672E3" w14:paraId="0D0C3EA1" w14:textId="77777777" w:rsidTr="006E58E0">
        <w:trPr>
          <w:trHeight w:val="587"/>
        </w:trPr>
        <w:tc>
          <w:tcPr>
            <w:tcW w:w="2130" w:type="pct"/>
            <w:hideMark/>
          </w:tcPr>
          <w:p w14:paraId="72261DA0" w14:textId="77777777" w:rsidR="006E58E0" w:rsidRPr="00A672E3" w:rsidRDefault="006E58E0" w:rsidP="00C34930">
            <w:pPr>
              <w:pStyle w:val="BulletList"/>
              <w:rPr>
                <w:rFonts w:eastAsia="Calibri"/>
              </w:rPr>
            </w:pPr>
            <w:r w:rsidRPr="00A672E3">
              <w:rPr>
                <w:rFonts w:eastAsia="Calibri"/>
              </w:rPr>
              <w:br w:type="page"/>
              <w:t>УТВЕРЖДАЮ</w:t>
            </w:r>
          </w:p>
        </w:tc>
        <w:tc>
          <w:tcPr>
            <w:tcW w:w="593" w:type="pct"/>
          </w:tcPr>
          <w:p w14:paraId="3B4B723F" w14:textId="77777777" w:rsidR="006E58E0" w:rsidRPr="00A672E3" w:rsidRDefault="006E58E0" w:rsidP="00A27144">
            <w:pPr>
              <w:suppressLineNumbers/>
              <w:spacing w:before="120" w:after="120"/>
              <w:ind w:firstLine="0"/>
              <w:jc w:val="center"/>
              <w:rPr>
                <w:rFonts w:eastAsia="Calibri"/>
                <w:b/>
                <w:kern w:val="24"/>
                <w:szCs w:val="28"/>
              </w:rPr>
            </w:pPr>
          </w:p>
        </w:tc>
        <w:tc>
          <w:tcPr>
            <w:tcW w:w="2277" w:type="pct"/>
          </w:tcPr>
          <w:p w14:paraId="586A9CBF" w14:textId="77777777" w:rsidR="006E58E0" w:rsidRPr="00A672E3" w:rsidRDefault="006E58E0" w:rsidP="00A27144">
            <w:pPr>
              <w:suppressLineNumbers/>
              <w:spacing w:before="120" w:after="120"/>
              <w:ind w:firstLine="0"/>
              <w:jc w:val="center"/>
              <w:rPr>
                <w:rFonts w:eastAsia="Calibri"/>
                <w:b/>
                <w:kern w:val="24"/>
                <w:szCs w:val="28"/>
              </w:rPr>
            </w:pPr>
            <w:r w:rsidRPr="00A672E3">
              <w:rPr>
                <w:rFonts w:eastAsia="Calibri"/>
                <w:b/>
                <w:kern w:val="24"/>
                <w:szCs w:val="28"/>
              </w:rPr>
              <w:t>УТВЕРЖДАЮ</w:t>
            </w:r>
          </w:p>
        </w:tc>
      </w:tr>
      <w:tr w:rsidR="006E58E0" w:rsidRPr="00E043E6" w14:paraId="4A24A929" w14:textId="77777777" w:rsidTr="006E58E0">
        <w:trPr>
          <w:trHeight w:val="587"/>
        </w:trPr>
        <w:tc>
          <w:tcPr>
            <w:tcW w:w="2130" w:type="pct"/>
            <w:hideMark/>
          </w:tcPr>
          <w:p w14:paraId="29CB67E7"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Заместитель руководителя Федерального казначейства</w:t>
            </w:r>
          </w:p>
          <w:p w14:paraId="7B5DD258" w14:textId="77777777" w:rsidR="006E58E0" w:rsidRPr="00E043E6" w:rsidRDefault="006E58E0" w:rsidP="00A27144">
            <w:pPr>
              <w:suppressLineNumbers/>
              <w:spacing w:before="120" w:after="120"/>
              <w:ind w:firstLine="0"/>
              <w:jc w:val="center"/>
              <w:rPr>
                <w:rFonts w:eastAsia="Calibri"/>
                <w:kern w:val="24"/>
                <w:szCs w:val="28"/>
              </w:rPr>
            </w:pPr>
            <w:r w:rsidRPr="00D24C8A">
              <w:rPr>
                <w:rFonts w:eastAsia="Calibri"/>
                <w:kern w:val="24"/>
                <w:szCs w:val="28"/>
              </w:rPr>
              <w:t>С.Б. Гуральников</w:t>
            </w:r>
          </w:p>
        </w:tc>
        <w:tc>
          <w:tcPr>
            <w:tcW w:w="593" w:type="pct"/>
          </w:tcPr>
          <w:p w14:paraId="595B7A78" w14:textId="77777777" w:rsidR="006E58E0" w:rsidRPr="00E043E6" w:rsidRDefault="006E58E0" w:rsidP="00A27144">
            <w:pPr>
              <w:suppressLineNumbers/>
              <w:spacing w:before="120" w:after="120"/>
              <w:ind w:firstLine="0"/>
              <w:jc w:val="center"/>
              <w:rPr>
                <w:rFonts w:eastAsia="Calibri"/>
                <w:b/>
                <w:kern w:val="24"/>
                <w:szCs w:val="28"/>
              </w:rPr>
            </w:pPr>
          </w:p>
        </w:tc>
        <w:tc>
          <w:tcPr>
            <w:tcW w:w="2277" w:type="pct"/>
          </w:tcPr>
          <w:p w14:paraId="25763B37"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Исполнительный директор ЗАО «ЛАНИТ»</w:t>
            </w:r>
          </w:p>
          <w:p w14:paraId="43CA7CDB" w14:textId="77777777" w:rsidR="006E58E0" w:rsidRPr="00E043E6" w:rsidRDefault="006E58E0" w:rsidP="00A27144">
            <w:pPr>
              <w:suppressLineNumbers/>
              <w:spacing w:before="120" w:after="120"/>
              <w:ind w:firstLine="0"/>
              <w:jc w:val="center"/>
              <w:rPr>
                <w:rFonts w:eastAsia="Calibri"/>
                <w:kern w:val="24"/>
                <w:szCs w:val="28"/>
              </w:rPr>
            </w:pPr>
            <w:r w:rsidRPr="00D24C8A">
              <w:rPr>
                <w:rFonts w:eastAsia="Calibri"/>
                <w:kern w:val="24"/>
                <w:szCs w:val="28"/>
              </w:rPr>
              <w:t>В.Ю. Грибов</w:t>
            </w:r>
          </w:p>
        </w:tc>
      </w:tr>
      <w:tr w:rsidR="006E58E0" w:rsidRPr="00D24C8A" w14:paraId="327B1ABC" w14:textId="77777777" w:rsidTr="006E58E0">
        <w:trPr>
          <w:trHeight w:val="587"/>
        </w:trPr>
        <w:tc>
          <w:tcPr>
            <w:tcW w:w="2130" w:type="pct"/>
            <w:hideMark/>
          </w:tcPr>
          <w:p w14:paraId="7B7A6E4C"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_________________________</w:t>
            </w:r>
          </w:p>
        </w:tc>
        <w:tc>
          <w:tcPr>
            <w:tcW w:w="593" w:type="pct"/>
          </w:tcPr>
          <w:p w14:paraId="22E642BC" w14:textId="77777777" w:rsidR="006E58E0" w:rsidRPr="00E043E6" w:rsidRDefault="006E58E0" w:rsidP="00A27144">
            <w:pPr>
              <w:suppressLineNumbers/>
              <w:spacing w:before="120" w:after="120"/>
              <w:ind w:firstLine="0"/>
              <w:jc w:val="center"/>
              <w:rPr>
                <w:rFonts w:eastAsia="Calibri"/>
                <w:b/>
                <w:kern w:val="24"/>
                <w:szCs w:val="28"/>
              </w:rPr>
            </w:pPr>
          </w:p>
        </w:tc>
        <w:tc>
          <w:tcPr>
            <w:tcW w:w="2277" w:type="pct"/>
          </w:tcPr>
          <w:p w14:paraId="769AFA23"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_________________________</w:t>
            </w:r>
          </w:p>
        </w:tc>
      </w:tr>
      <w:tr w:rsidR="006E58E0" w:rsidRPr="00D24C8A" w14:paraId="6062815F" w14:textId="77777777" w:rsidTr="006E58E0">
        <w:trPr>
          <w:trHeight w:val="587"/>
        </w:trPr>
        <w:tc>
          <w:tcPr>
            <w:tcW w:w="2130" w:type="pct"/>
            <w:hideMark/>
          </w:tcPr>
          <w:p w14:paraId="37BD6840" w14:textId="1FC7048B" w:rsidR="006E58E0" w:rsidRPr="00D24C8A" w:rsidRDefault="006E58E0" w:rsidP="003D367E">
            <w:pPr>
              <w:suppressLineNumbers/>
              <w:spacing w:before="120" w:after="120"/>
              <w:ind w:firstLine="0"/>
              <w:jc w:val="center"/>
              <w:rPr>
                <w:rFonts w:eastAsia="Calibri"/>
                <w:kern w:val="24"/>
                <w:szCs w:val="28"/>
              </w:rPr>
            </w:pPr>
            <w:r>
              <w:rPr>
                <w:rFonts w:eastAsia="Calibri"/>
                <w:kern w:val="24"/>
                <w:szCs w:val="28"/>
              </w:rPr>
              <w:t>«_____» ____________</w:t>
            </w:r>
            <w:r w:rsidRPr="00D24C8A">
              <w:rPr>
                <w:rFonts w:eastAsia="Calibri"/>
                <w:kern w:val="24"/>
                <w:szCs w:val="28"/>
              </w:rPr>
              <w:t xml:space="preserve"> 201</w:t>
            </w:r>
            <w:r w:rsidR="00497FB1">
              <w:rPr>
                <w:rFonts w:eastAsia="Calibri"/>
                <w:kern w:val="24"/>
                <w:szCs w:val="28"/>
                <w:lang w:val="en-US"/>
              </w:rPr>
              <w:t>6</w:t>
            </w:r>
            <w:r w:rsidRPr="00D24C8A">
              <w:rPr>
                <w:rFonts w:eastAsia="Calibri"/>
                <w:kern w:val="24"/>
                <w:szCs w:val="28"/>
              </w:rPr>
              <w:t xml:space="preserve"> г.</w:t>
            </w:r>
          </w:p>
        </w:tc>
        <w:tc>
          <w:tcPr>
            <w:tcW w:w="593" w:type="pct"/>
          </w:tcPr>
          <w:p w14:paraId="785543CD" w14:textId="77777777" w:rsidR="006E58E0" w:rsidRPr="00E043E6" w:rsidRDefault="006E58E0" w:rsidP="00A27144">
            <w:pPr>
              <w:suppressLineNumbers/>
              <w:spacing w:before="120" w:after="120"/>
              <w:ind w:firstLine="0"/>
              <w:jc w:val="center"/>
              <w:rPr>
                <w:rFonts w:eastAsia="Calibri"/>
                <w:b/>
                <w:kern w:val="24"/>
                <w:szCs w:val="28"/>
              </w:rPr>
            </w:pPr>
          </w:p>
        </w:tc>
        <w:tc>
          <w:tcPr>
            <w:tcW w:w="2277" w:type="pct"/>
          </w:tcPr>
          <w:p w14:paraId="7A170688" w14:textId="522C7CC0" w:rsidR="006E58E0" w:rsidRPr="00D24C8A" w:rsidRDefault="006E58E0" w:rsidP="003D367E">
            <w:pPr>
              <w:suppressLineNumbers/>
              <w:spacing w:before="120" w:after="120"/>
              <w:ind w:firstLine="0"/>
              <w:jc w:val="center"/>
              <w:rPr>
                <w:rFonts w:eastAsia="Calibri"/>
                <w:kern w:val="24"/>
                <w:szCs w:val="28"/>
              </w:rPr>
            </w:pPr>
            <w:r w:rsidRPr="00D24C8A">
              <w:rPr>
                <w:rFonts w:eastAsia="Calibri"/>
                <w:kern w:val="24"/>
                <w:szCs w:val="28"/>
              </w:rPr>
              <w:t>«_____»_____________ 201</w:t>
            </w:r>
            <w:r w:rsidR="00497FB1">
              <w:rPr>
                <w:rFonts w:eastAsia="Calibri"/>
                <w:kern w:val="24"/>
                <w:szCs w:val="28"/>
                <w:lang w:val="en-US"/>
              </w:rPr>
              <w:t>6</w:t>
            </w:r>
            <w:r w:rsidRPr="00D24C8A">
              <w:rPr>
                <w:rFonts w:eastAsia="Calibri"/>
                <w:kern w:val="24"/>
                <w:szCs w:val="28"/>
              </w:rPr>
              <w:t xml:space="preserve"> г.</w:t>
            </w:r>
          </w:p>
        </w:tc>
      </w:tr>
      <w:tr w:rsidR="006E58E0" w:rsidRPr="00C25AC6" w14:paraId="6182CD03" w14:textId="77777777" w:rsidTr="006E58E0">
        <w:trPr>
          <w:trHeight w:val="2695"/>
        </w:trPr>
        <w:tc>
          <w:tcPr>
            <w:tcW w:w="5000" w:type="pct"/>
            <w:gridSpan w:val="3"/>
            <w:vAlign w:val="bottom"/>
          </w:tcPr>
          <w:p w14:paraId="3E09FDFE" w14:textId="77777777" w:rsidR="006E58E0" w:rsidRDefault="006E58E0" w:rsidP="00A27144">
            <w:pPr>
              <w:pStyle w:val="TableText"/>
              <w:spacing w:line="240" w:lineRule="auto"/>
              <w:ind w:firstLine="0"/>
              <w:jc w:val="center"/>
              <w:rPr>
                <w:b/>
                <w:spacing w:val="-7"/>
                <w:sz w:val="32"/>
                <w:szCs w:val="32"/>
              </w:rPr>
            </w:pPr>
            <w:bookmarkStart w:id="0" w:name="name_po" w:colFirst="0" w:colLast="0"/>
            <w:r w:rsidRPr="00CC2C77">
              <w:rPr>
                <w:b/>
                <w:spacing w:val="-7"/>
                <w:sz w:val="32"/>
                <w:szCs w:val="32"/>
              </w:rPr>
              <w:t>ГОСУДАРСТВЕННАЯ ИНТЕГРИРОВАННАЯ ИНФОРМАЦИОННАЯ СИСТЕМА УПРАВЛЕНИЯ ОБЩЕСТВЕННЫМИ ФИНАНСАМИ</w:t>
            </w:r>
            <w:r>
              <w:rPr>
                <w:b/>
                <w:spacing w:val="-7"/>
                <w:sz w:val="32"/>
                <w:szCs w:val="32"/>
              </w:rPr>
              <w:br/>
            </w:r>
            <w:r w:rsidRPr="00CC2C77">
              <w:rPr>
                <w:b/>
                <w:spacing w:val="-7"/>
                <w:sz w:val="32"/>
                <w:szCs w:val="32"/>
              </w:rPr>
              <w:t xml:space="preserve"> «ЭЛЕКТРОННЫЙ БЮДЖЕТ»</w:t>
            </w:r>
          </w:p>
          <w:p w14:paraId="2061C301" w14:textId="77777777" w:rsidR="006E58E0" w:rsidRPr="00C25AC6" w:rsidRDefault="006E58E0" w:rsidP="00A27144">
            <w:pPr>
              <w:pStyle w:val="TableText"/>
              <w:spacing w:line="240" w:lineRule="auto"/>
              <w:ind w:firstLine="0"/>
              <w:jc w:val="center"/>
              <w:rPr>
                <w:b/>
                <w:sz w:val="26"/>
                <w:szCs w:val="26"/>
              </w:rPr>
            </w:pPr>
          </w:p>
        </w:tc>
      </w:tr>
      <w:tr w:rsidR="006E58E0" w:rsidRPr="00C25AC6" w14:paraId="3BCC61EA" w14:textId="77777777" w:rsidTr="006E58E0">
        <w:trPr>
          <w:trHeight w:val="1366"/>
        </w:trPr>
        <w:tc>
          <w:tcPr>
            <w:tcW w:w="5000" w:type="pct"/>
            <w:gridSpan w:val="3"/>
            <w:vAlign w:val="bottom"/>
            <w:hideMark/>
          </w:tcPr>
          <w:p w14:paraId="71FFC926" w14:textId="77777777" w:rsidR="006E58E0" w:rsidRDefault="006E58E0" w:rsidP="00A27144">
            <w:pPr>
              <w:pStyle w:val="TableText"/>
              <w:spacing w:line="240" w:lineRule="auto"/>
              <w:ind w:firstLine="0"/>
              <w:jc w:val="center"/>
              <w:rPr>
                <w:b/>
                <w:spacing w:val="-7"/>
                <w:sz w:val="20"/>
              </w:rPr>
            </w:pPr>
          </w:p>
          <w:p w14:paraId="5FC8F12D" w14:textId="77777777" w:rsidR="006E58E0" w:rsidRPr="00BD7BC3" w:rsidRDefault="006E58E0" w:rsidP="00A27144">
            <w:pPr>
              <w:pStyle w:val="TableText"/>
              <w:spacing w:line="240" w:lineRule="auto"/>
              <w:ind w:firstLine="0"/>
              <w:jc w:val="center"/>
              <w:rPr>
                <w:b/>
                <w:spacing w:val="-7"/>
                <w:sz w:val="20"/>
              </w:rPr>
            </w:pPr>
          </w:p>
          <w:p w14:paraId="7CD4A792" w14:textId="77777777" w:rsidR="006E58E0" w:rsidRPr="00D72E62" w:rsidRDefault="006E58E0" w:rsidP="00A27144">
            <w:pPr>
              <w:pStyle w:val="TableText"/>
              <w:spacing w:line="240" w:lineRule="auto"/>
              <w:ind w:firstLine="0"/>
              <w:jc w:val="center"/>
              <w:rPr>
                <w:b/>
                <w:spacing w:val="-7"/>
                <w:sz w:val="32"/>
                <w:szCs w:val="32"/>
              </w:rPr>
            </w:pPr>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052D741E" w14:textId="77777777" w:rsidR="006E58E0" w:rsidRPr="00C25AC6" w:rsidRDefault="006E58E0" w:rsidP="00A27144">
            <w:pPr>
              <w:spacing w:line="240" w:lineRule="auto"/>
              <w:ind w:firstLine="0"/>
              <w:jc w:val="center"/>
              <w:rPr>
                <w:b/>
                <w:sz w:val="26"/>
                <w:szCs w:val="26"/>
                <w:lang w:eastAsia="en-US"/>
              </w:rPr>
            </w:pPr>
          </w:p>
        </w:tc>
      </w:tr>
      <w:bookmarkEnd w:id="0"/>
      <w:tr w:rsidR="006E58E0" w:rsidRPr="00C25AC6" w14:paraId="4D04F169" w14:textId="77777777" w:rsidTr="006E58E0">
        <w:trPr>
          <w:trHeight w:val="286"/>
        </w:trPr>
        <w:tc>
          <w:tcPr>
            <w:tcW w:w="5000" w:type="pct"/>
            <w:gridSpan w:val="3"/>
            <w:vAlign w:val="center"/>
          </w:tcPr>
          <w:p w14:paraId="2AD51EA2" w14:textId="77777777" w:rsidR="006E58E0" w:rsidRPr="00C25AC6" w:rsidRDefault="006E58E0" w:rsidP="00A27144">
            <w:pPr>
              <w:spacing w:line="240" w:lineRule="auto"/>
              <w:ind w:firstLine="0"/>
              <w:contextualSpacing/>
              <w:jc w:val="center"/>
              <w:rPr>
                <w:b/>
                <w:sz w:val="32"/>
                <w:szCs w:val="32"/>
              </w:rPr>
            </w:pPr>
            <w:r w:rsidRPr="00356CE5">
              <w:rPr>
                <w:b/>
                <w:sz w:val="36"/>
                <w:szCs w:val="36"/>
              </w:rPr>
              <w:t xml:space="preserve">Требования к форматам файлов и технологиям информационного обмена с внешними информационными ресурсами </w:t>
            </w:r>
          </w:p>
        </w:tc>
      </w:tr>
      <w:tr w:rsidR="006E58E0" w:rsidRPr="00C25AC6" w14:paraId="21A901E6" w14:textId="77777777" w:rsidTr="006E58E0">
        <w:trPr>
          <w:trHeight w:val="297"/>
        </w:trPr>
        <w:tc>
          <w:tcPr>
            <w:tcW w:w="5000" w:type="pct"/>
            <w:gridSpan w:val="3"/>
            <w:vAlign w:val="center"/>
          </w:tcPr>
          <w:p w14:paraId="51AE2AB3" w14:textId="77777777" w:rsidR="006E58E0" w:rsidRPr="00C25AC6" w:rsidRDefault="006E58E0" w:rsidP="00A27144">
            <w:pPr>
              <w:keepLines/>
              <w:spacing w:line="240" w:lineRule="auto"/>
              <w:ind w:firstLine="0"/>
              <w:jc w:val="center"/>
              <w:rPr>
                <w:spacing w:val="-5"/>
                <w:szCs w:val="28"/>
              </w:rPr>
            </w:pPr>
          </w:p>
        </w:tc>
      </w:tr>
      <w:tr w:rsidR="006E58E0" w:rsidRPr="00D24C8A" w14:paraId="73510F67" w14:textId="77777777" w:rsidTr="006E58E0">
        <w:trPr>
          <w:trHeight w:val="300"/>
        </w:trPr>
        <w:tc>
          <w:tcPr>
            <w:tcW w:w="5000" w:type="pct"/>
            <w:gridSpan w:val="3"/>
            <w:vAlign w:val="center"/>
          </w:tcPr>
          <w:p w14:paraId="6BBAAB78" w14:textId="77777777" w:rsidR="006E58E0" w:rsidRPr="00D24C8A" w:rsidRDefault="006E58E0" w:rsidP="00A27144">
            <w:pPr>
              <w:keepLines/>
              <w:spacing w:line="240" w:lineRule="auto"/>
              <w:ind w:firstLine="0"/>
              <w:jc w:val="center"/>
              <w:rPr>
                <w:b/>
                <w:szCs w:val="28"/>
              </w:rPr>
            </w:pPr>
            <w:r w:rsidRPr="00D24C8A">
              <w:rPr>
                <w:spacing w:val="-5"/>
                <w:szCs w:val="28"/>
              </w:rPr>
              <w:t xml:space="preserve">Код документа: </w:t>
            </w:r>
            <w:bookmarkStart w:id="1" w:name="kod_doc"/>
            <w:r w:rsidRPr="005631DE">
              <w:rPr>
                <w:szCs w:val="28"/>
                <w:lang w:eastAsia="x-none"/>
              </w:rPr>
              <w:t>05450759.</w:t>
            </w:r>
            <w:r>
              <w:rPr>
                <w:szCs w:val="28"/>
                <w:lang w:eastAsia="x-none"/>
              </w:rPr>
              <w:t>20</w:t>
            </w:r>
            <w:r w:rsidRPr="005631DE">
              <w:rPr>
                <w:szCs w:val="28"/>
                <w:lang w:eastAsia="x-none"/>
              </w:rPr>
              <w:t>.</w:t>
            </w:r>
            <w:r>
              <w:rPr>
                <w:szCs w:val="28"/>
                <w:lang w:eastAsia="x-none"/>
              </w:rPr>
              <w:t>19</w:t>
            </w:r>
            <w:r w:rsidRPr="005631DE">
              <w:rPr>
                <w:szCs w:val="28"/>
                <w:lang w:eastAsia="x-none"/>
              </w:rPr>
              <w:t>,00</w:t>
            </w:r>
            <w:r w:rsidRPr="00D24C8A">
              <w:rPr>
                <w:szCs w:val="28"/>
                <w:lang w:eastAsia="x-none"/>
              </w:rPr>
              <w:t>.</w:t>
            </w:r>
            <w:r>
              <w:rPr>
                <w:szCs w:val="28"/>
                <w:lang w:eastAsia="x-none"/>
              </w:rPr>
              <w:t>20</w:t>
            </w:r>
            <w:r w:rsidRPr="00D24C8A">
              <w:rPr>
                <w:szCs w:val="28"/>
                <w:lang w:eastAsia="x-none"/>
              </w:rPr>
              <w:t>.00</w:t>
            </w:r>
            <w:r>
              <w:rPr>
                <w:szCs w:val="28"/>
                <w:lang w:eastAsia="x-none"/>
              </w:rPr>
              <w:t>1</w:t>
            </w:r>
            <w:r w:rsidRPr="00D24C8A">
              <w:rPr>
                <w:szCs w:val="28"/>
                <w:lang w:eastAsia="x-none"/>
              </w:rPr>
              <w:t>-1.0 1(6)</w:t>
            </w:r>
            <w:bookmarkEnd w:id="1"/>
            <w:r w:rsidRPr="00D24C8A">
              <w:rPr>
                <w:spacing w:val="-5"/>
                <w:szCs w:val="28"/>
              </w:rPr>
              <w:t>-ЛУ</w:t>
            </w:r>
          </w:p>
        </w:tc>
      </w:tr>
      <w:tr w:rsidR="006E58E0" w:rsidRPr="00D24C8A" w14:paraId="41B3339C" w14:textId="77777777" w:rsidTr="006E58E0">
        <w:trPr>
          <w:trHeight w:val="419"/>
        </w:trPr>
        <w:tc>
          <w:tcPr>
            <w:tcW w:w="5000" w:type="pct"/>
            <w:gridSpan w:val="3"/>
            <w:vAlign w:val="center"/>
            <w:hideMark/>
          </w:tcPr>
          <w:p w14:paraId="07C8E984" w14:textId="77777777" w:rsidR="006E58E0" w:rsidRPr="00D24C8A" w:rsidRDefault="006E58E0" w:rsidP="00A27144">
            <w:pPr>
              <w:keepLines/>
              <w:spacing w:line="240" w:lineRule="auto"/>
              <w:ind w:firstLine="0"/>
              <w:jc w:val="center"/>
              <w:rPr>
                <w:szCs w:val="28"/>
              </w:rPr>
            </w:pPr>
          </w:p>
        </w:tc>
      </w:tr>
      <w:tr w:rsidR="006E58E0" w:rsidRPr="00D24C8A" w14:paraId="48E61D40" w14:textId="77777777" w:rsidTr="006E58E0">
        <w:trPr>
          <w:trHeight w:val="113"/>
        </w:trPr>
        <w:tc>
          <w:tcPr>
            <w:tcW w:w="5000" w:type="pct"/>
            <w:gridSpan w:val="3"/>
          </w:tcPr>
          <w:p w14:paraId="12CFCC87" w14:textId="77777777" w:rsidR="006E58E0" w:rsidRPr="00D24C8A" w:rsidRDefault="006E58E0" w:rsidP="00A27144">
            <w:pPr>
              <w:spacing w:line="240" w:lineRule="auto"/>
              <w:ind w:firstLine="0"/>
              <w:jc w:val="center"/>
              <w:rPr>
                <w:szCs w:val="28"/>
              </w:rPr>
            </w:pPr>
          </w:p>
        </w:tc>
      </w:tr>
      <w:tr w:rsidR="006E58E0" w:rsidRPr="00D24C8A" w14:paraId="3690BA88" w14:textId="77777777" w:rsidTr="006E58E0">
        <w:trPr>
          <w:trHeight w:val="366"/>
        </w:trPr>
        <w:tc>
          <w:tcPr>
            <w:tcW w:w="2130" w:type="pct"/>
            <w:hideMark/>
          </w:tcPr>
          <w:p w14:paraId="3EFD01A8" w14:textId="77777777" w:rsidR="006E58E0" w:rsidRPr="00D24C8A" w:rsidRDefault="006E58E0" w:rsidP="00A27144">
            <w:pPr>
              <w:suppressLineNumbers/>
              <w:spacing w:before="120" w:after="120"/>
              <w:ind w:firstLine="0"/>
              <w:jc w:val="center"/>
              <w:rPr>
                <w:rFonts w:eastAsia="Calibri"/>
                <w:b/>
                <w:kern w:val="24"/>
                <w:szCs w:val="28"/>
              </w:rPr>
            </w:pPr>
            <w:r w:rsidRPr="00D24C8A">
              <w:rPr>
                <w:rFonts w:eastAsia="Calibri"/>
                <w:b/>
                <w:kern w:val="24"/>
                <w:szCs w:val="28"/>
              </w:rPr>
              <w:t>СОГЛАСОВАНО</w:t>
            </w:r>
          </w:p>
        </w:tc>
        <w:tc>
          <w:tcPr>
            <w:tcW w:w="593" w:type="pct"/>
          </w:tcPr>
          <w:p w14:paraId="0B3568F8" w14:textId="77777777" w:rsidR="006E58E0" w:rsidRPr="00D24C8A" w:rsidRDefault="006E58E0" w:rsidP="00A27144">
            <w:pPr>
              <w:suppressLineNumbers/>
              <w:spacing w:before="120" w:after="120"/>
              <w:ind w:firstLine="0"/>
              <w:jc w:val="center"/>
              <w:rPr>
                <w:rFonts w:eastAsia="Calibri"/>
                <w:b/>
                <w:kern w:val="24"/>
                <w:szCs w:val="28"/>
              </w:rPr>
            </w:pPr>
          </w:p>
        </w:tc>
        <w:tc>
          <w:tcPr>
            <w:tcW w:w="2277" w:type="pct"/>
            <w:hideMark/>
          </w:tcPr>
          <w:p w14:paraId="1B08AAE4"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b/>
                <w:kern w:val="24"/>
                <w:szCs w:val="28"/>
              </w:rPr>
              <w:t>СОГЛАСОВАНО</w:t>
            </w:r>
          </w:p>
        </w:tc>
      </w:tr>
      <w:tr w:rsidR="006E58E0" w:rsidRPr="00D24C8A" w14:paraId="3916C5EC" w14:textId="77777777" w:rsidTr="006E58E0">
        <w:trPr>
          <w:trHeight w:val="1617"/>
        </w:trPr>
        <w:tc>
          <w:tcPr>
            <w:tcW w:w="2130" w:type="pct"/>
            <w:hideMark/>
          </w:tcPr>
          <w:p w14:paraId="6950B4BE"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Начальник Управления финансовых технологий Федерального казначейства</w:t>
            </w:r>
          </w:p>
          <w:p w14:paraId="5832C5D9" w14:textId="77777777" w:rsidR="006E58E0" w:rsidRPr="00D24C8A" w:rsidRDefault="006E58E0" w:rsidP="00A27144">
            <w:pPr>
              <w:suppressLineNumbers/>
              <w:spacing w:before="120" w:after="120"/>
              <w:ind w:firstLine="0"/>
              <w:jc w:val="center"/>
              <w:rPr>
                <w:rFonts w:eastAsia="Calibri"/>
                <w:b/>
                <w:kern w:val="24"/>
                <w:szCs w:val="28"/>
              </w:rPr>
            </w:pPr>
            <w:r w:rsidRPr="00D24C8A">
              <w:rPr>
                <w:rFonts w:eastAsia="Calibri"/>
                <w:kern w:val="24"/>
                <w:szCs w:val="28"/>
              </w:rPr>
              <w:t>В.В. Ткаченко</w:t>
            </w:r>
          </w:p>
        </w:tc>
        <w:tc>
          <w:tcPr>
            <w:tcW w:w="593" w:type="pct"/>
          </w:tcPr>
          <w:p w14:paraId="2EDCF418" w14:textId="77777777" w:rsidR="006E58E0" w:rsidRPr="00D24C8A" w:rsidRDefault="006E58E0" w:rsidP="00A27144">
            <w:pPr>
              <w:suppressLineNumbers/>
              <w:spacing w:before="120" w:after="120"/>
              <w:ind w:firstLine="0"/>
              <w:jc w:val="center"/>
              <w:rPr>
                <w:rFonts w:eastAsia="Calibri"/>
                <w:b/>
                <w:kern w:val="24"/>
                <w:szCs w:val="28"/>
              </w:rPr>
            </w:pPr>
          </w:p>
        </w:tc>
        <w:tc>
          <w:tcPr>
            <w:tcW w:w="2277" w:type="pct"/>
          </w:tcPr>
          <w:p w14:paraId="6D8D0386"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Директор Департамента корпоративных систем</w:t>
            </w:r>
            <w:r w:rsidRPr="00D24C8A">
              <w:rPr>
                <w:rFonts w:eastAsia="Calibri"/>
                <w:kern w:val="24"/>
                <w:szCs w:val="28"/>
              </w:rPr>
              <w:br/>
              <w:t xml:space="preserve"> ЗАО «ЛАНИТ»</w:t>
            </w:r>
          </w:p>
          <w:p w14:paraId="55CD1E78" w14:textId="77777777" w:rsidR="006E58E0" w:rsidRPr="00D24C8A" w:rsidRDefault="006E58E0" w:rsidP="00A27144">
            <w:pPr>
              <w:suppressLineNumbers/>
              <w:spacing w:before="120" w:after="120"/>
              <w:ind w:firstLine="0"/>
              <w:jc w:val="center"/>
              <w:rPr>
                <w:rFonts w:eastAsia="Calibri"/>
                <w:b/>
                <w:kern w:val="24"/>
                <w:szCs w:val="28"/>
              </w:rPr>
            </w:pPr>
            <w:r w:rsidRPr="00D24C8A">
              <w:rPr>
                <w:rFonts w:eastAsia="Calibri"/>
                <w:kern w:val="24"/>
                <w:szCs w:val="28"/>
              </w:rPr>
              <w:t>Л.Е. Головатый</w:t>
            </w:r>
          </w:p>
        </w:tc>
      </w:tr>
      <w:tr w:rsidR="006E58E0" w:rsidRPr="00D24C8A" w14:paraId="0EA2C4FB" w14:textId="77777777" w:rsidTr="006E58E0">
        <w:trPr>
          <w:trHeight w:val="505"/>
        </w:trPr>
        <w:tc>
          <w:tcPr>
            <w:tcW w:w="2130" w:type="pct"/>
          </w:tcPr>
          <w:p w14:paraId="39B3D0E4"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_________________________</w:t>
            </w:r>
          </w:p>
        </w:tc>
        <w:tc>
          <w:tcPr>
            <w:tcW w:w="593" w:type="pct"/>
          </w:tcPr>
          <w:p w14:paraId="426192B8" w14:textId="77777777" w:rsidR="006E58E0" w:rsidRPr="00D24C8A" w:rsidRDefault="006E58E0" w:rsidP="00A27144">
            <w:pPr>
              <w:suppressLineNumbers/>
              <w:spacing w:before="120" w:after="120"/>
              <w:ind w:firstLine="0"/>
              <w:jc w:val="center"/>
              <w:rPr>
                <w:rFonts w:eastAsia="Calibri"/>
                <w:b/>
                <w:kern w:val="24"/>
                <w:szCs w:val="28"/>
              </w:rPr>
            </w:pPr>
          </w:p>
        </w:tc>
        <w:tc>
          <w:tcPr>
            <w:tcW w:w="2277" w:type="pct"/>
          </w:tcPr>
          <w:p w14:paraId="34467928" w14:textId="77777777" w:rsidR="006E58E0" w:rsidRPr="00D24C8A" w:rsidRDefault="006E58E0" w:rsidP="00A27144">
            <w:pPr>
              <w:suppressLineNumbers/>
              <w:spacing w:before="120" w:after="120"/>
              <w:ind w:firstLine="0"/>
              <w:jc w:val="center"/>
              <w:rPr>
                <w:rFonts w:eastAsia="Calibri"/>
                <w:kern w:val="24"/>
                <w:szCs w:val="28"/>
              </w:rPr>
            </w:pPr>
            <w:r w:rsidRPr="00D24C8A">
              <w:rPr>
                <w:rFonts w:eastAsia="Calibri"/>
                <w:kern w:val="24"/>
                <w:szCs w:val="28"/>
              </w:rPr>
              <w:t>_________________________</w:t>
            </w:r>
          </w:p>
        </w:tc>
      </w:tr>
      <w:tr w:rsidR="006E58E0" w:rsidRPr="00D24C8A" w14:paraId="70E0F8ED" w14:textId="77777777" w:rsidTr="006E58E0">
        <w:trPr>
          <w:trHeight w:val="587"/>
        </w:trPr>
        <w:tc>
          <w:tcPr>
            <w:tcW w:w="2130" w:type="pct"/>
            <w:hideMark/>
          </w:tcPr>
          <w:p w14:paraId="156B95AC" w14:textId="0A1B9196" w:rsidR="006E58E0" w:rsidRPr="00D24C8A" w:rsidRDefault="006E58E0" w:rsidP="00497FB1">
            <w:pPr>
              <w:suppressLineNumbers/>
              <w:spacing w:before="120" w:after="120"/>
              <w:ind w:firstLine="0"/>
              <w:jc w:val="center"/>
              <w:rPr>
                <w:rFonts w:eastAsia="Calibri"/>
                <w:b/>
                <w:kern w:val="24"/>
                <w:szCs w:val="28"/>
              </w:rPr>
            </w:pPr>
            <w:r w:rsidRPr="00D24C8A">
              <w:rPr>
                <w:rFonts w:eastAsia="Calibri"/>
                <w:kern w:val="24"/>
                <w:szCs w:val="28"/>
              </w:rPr>
              <w:t>«_____» ____________ 201</w:t>
            </w:r>
            <w:r w:rsidR="00497FB1">
              <w:rPr>
                <w:rFonts w:eastAsia="Calibri"/>
                <w:kern w:val="24"/>
                <w:szCs w:val="28"/>
                <w:lang w:val="en-US"/>
              </w:rPr>
              <w:t>6</w:t>
            </w:r>
            <w:r w:rsidRPr="00D24C8A">
              <w:rPr>
                <w:rFonts w:eastAsia="Calibri"/>
                <w:kern w:val="24"/>
                <w:szCs w:val="28"/>
              </w:rPr>
              <w:t xml:space="preserve"> г.</w:t>
            </w:r>
          </w:p>
        </w:tc>
        <w:tc>
          <w:tcPr>
            <w:tcW w:w="593" w:type="pct"/>
          </w:tcPr>
          <w:p w14:paraId="5B599BB5" w14:textId="77777777" w:rsidR="006E58E0" w:rsidRPr="00D24C8A" w:rsidRDefault="006E58E0" w:rsidP="00A27144">
            <w:pPr>
              <w:suppressLineNumbers/>
              <w:spacing w:before="120" w:after="120"/>
              <w:ind w:firstLine="0"/>
              <w:jc w:val="center"/>
              <w:rPr>
                <w:rFonts w:eastAsia="Calibri"/>
                <w:b/>
                <w:kern w:val="24"/>
                <w:szCs w:val="28"/>
              </w:rPr>
            </w:pPr>
          </w:p>
        </w:tc>
        <w:tc>
          <w:tcPr>
            <w:tcW w:w="2277" w:type="pct"/>
          </w:tcPr>
          <w:p w14:paraId="17B75FC0" w14:textId="2AF6EFA2" w:rsidR="006E58E0" w:rsidRPr="00D24C8A" w:rsidRDefault="006E58E0" w:rsidP="00497FB1">
            <w:pPr>
              <w:suppressLineNumbers/>
              <w:spacing w:before="120" w:after="120"/>
              <w:ind w:firstLine="0"/>
              <w:jc w:val="center"/>
              <w:rPr>
                <w:rFonts w:eastAsia="Calibri"/>
                <w:b/>
                <w:kern w:val="24"/>
                <w:szCs w:val="28"/>
              </w:rPr>
            </w:pPr>
            <w:r w:rsidRPr="00D24C8A">
              <w:rPr>
                <w:rFonts w:eastAsia="Calibri"/>
                <w:kern w:val="24"/>
                <w:szCs w:val="28"/>
              </w:rPr>
              <w:t>«_____» ____________ 201</w:t>
            </w:r>
            <w:r w:rsidR="00497FB1">
              <w:rPr>
                <w:rFonts w:eastAsia="Calibri"/>
                <w:kern w:val="24"/>
                <w:szCs w:val="28"/>
                <w:lang w:val="en-US"/>
              </w:rPr>
              <w:t>6</w:t>
            </w:r>
            <w:r w:rsidRPr="00D24C8A">
              <w:rPr>
                <w:rFonts w:eastAsia="Calibri"/>
                <w:kern w:val="24"/>
                <w:szCs w:val="28"/>
              </w:rPr>
              <w:t xml:space="preserve"> г.</w:t>
            </w:r>
          </w:p>
        </w:tc>
      </w:tr>
    </w:tbl>
    <w:p w14:paraId="7FCD4DEE" w14:textId="77777777" w:rsidR="006E58E0" w:rsidRPr="006E58E0" w:rsidRDefault="006E58E0">
      <w:pPr>
        <w:rPr>
          <w:sz w:val="6"/>
          <w:szCs w:val="6"/>
          <w:lang w:val="en-US"/>
        </w:rPr>
      </w:pPr>
    </w:p>
    <w:p w14:paraId="0233AAA3" w14:textId="77777777" w:rsidR="006E58E0" w:rsidRPr="006E58E0" w:rsidRDefault="006E58E0">
      <w:pPr>
        <w:rPr>
          <w:sz w:val="6"/>
          <w:szCs w:val="6"/>
          <w:lang w:val="en-US"/>
        </w:rPr>
        <w:sectPr w:rsidR="006E58E0" w:rsidRPr="006E58E0"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tbl>
      <w:tblPr>
        <w:tblW w:w="5000" w:type="pct"/>
        <w:tblLook w:val="01E0" w:firstRow="1" w:lastRow="1" w:firstColumn="1" w:lastColumn="1" w:noHBand="0" w:noVBand="0"/>
      </w:tblPr>
      <w:tblGrid>
        <w:gridCol w:w="3818"/>
        <w:gridCol w:w="1394"/>
        <w:gridCol w:w="4359"/>
      </w:tblGrid>
      <w:tr w:rsidR="006E58E0" w:rsidRPr="001E247D" w14:paraId="34676169" w14:textId="77777777" w:rsidTr="006E58E0">
        <w:trPr>
          <w:trHeight w:val="106"/>
        </w:trPr>
        <w:tc>
          <w:tcPr>
            <w:tcW w:w="2723" w:type="pct"/>
            <w:gridSpan w:val="2"/>
            <w:vMerge w:val="restart"/>
          </w:tcPr>
          <w:p w14:paraId="588D5030" w14:textId="77777777" w:rsidR="006E58E0" w:rsidRPr="001E247D" w:rsidRDefault="006E58E0" w:rsidP="00A27144">
            <w:pPr>
              <w:suppressLineNumbers/>
              <w:suppressAutoHyphens/>
              <w:snapToGrid w:val="0"/>
              <w:spacing w:before="120" w:line="288" w:lineRule="auto"/>
              <w:ind w:firstLine="0"/>
              <w:jc w:val="center"/>
              <w:rPr>
                <w:rFonts w:eastAsia="Calibri"/>
                <w:kern w:val="24"/>
                <w:szCs w:val="28"/>
              </w:rPr>
            </w:pPr>
            <w:r w:rsidRPr="001E247D">
              <w:rPr>
                <w:rFonts w:eastAsia="Calibri"/>
                <w:kern w:val="24"/>
                <w:szCs w:val="28"/>
              </w:rPr>
              <w:lastRenderedPageBreak/>
              <w:t>Утвержден:</w:t>
            </w:r>
          </w:p>
          <w:p w14:paraId="404A34E7" w14:textId="77777777" w:rsidR="006E58E0" w:rsidRPr="00BE6715" w:rsidRDefault="006E58E0" w:rsidP="00A27144">
            <w:pPr>
              <w:pStyle w:val="HTML"/>
              <w:ind w:firstLine="0"/>
              <w:jc w:val="center"/>
              <w:rPr>
                <w:rFonts w:ascii="Times New Roman" w:hAnsi="Times New Roman"/>
                <w:sz w:val="28"/>
                <w:szCs w:val="28"/>
              </w:rPr>
            </w:pPr>
            <w:r w:rsidRPr="00D5319D">
              <w:rPr>
                <w:rFonts w:ascii="Times New Roman" w:hAnsi="Times New Roman"/>
                <w:sz w:val="28"/>
                <w:szCs w:val="28"/>
              </w:rPr>
              <w:fldChar w:fldCharType="begin"/>
            </w:r>
            <w:r w:rsidRPr="00D5319D">
              <w:rPr>
                <w:rFonts w:ascii="Times New Roman" w:hAnsi="Times New Roman"/>
                <w:sz w:val="28"/>
                <w:szCs w:val="28"/>
              </w:rPr>
              <w:instrText xml:space="preserve"> REF  kod_doc  \* MERGEFORMAT </w:instrText>
            </w:r>
            <w:r w:rsidRPr="00D5319D">
              <w:rPr>
                <w:rFonts w:ascii="Times New Roman" w:hAnsi="Times New Roman"/>
                <w:sz w:val="28"/>
                <w:szCs w:val="28"/>
              </w:rPr>
              <w:fldChar w:fldCharType="separate"/>
            </w:r>
            <w:r w:rsidR="00761826" w:rsidRPr="00761826">
              <w:rPr>
                <w:rFonts w:ascii="Times New Roman" w:hAnsi="Times New Roman"/>
                <w:color w:val="000000"/>
                <w:spacing w:val="-5"/>
                <w:sz w:val="28"/>
                <w:szCs w:val="28"/>
              </w:rPr>
              <w:t>05450759.20.19,00.20.001-1.0 1(6</w:t>
            </w:r>
            <w:r w:rsidR="00761826" w:rsidRPr="00761826">
              <w:rPr>
                <w:sz w:val="28"/>
                <w:szCs w:val="28"/>
              </w:rPr>
              <w:t>)</w:t>
            </w:r>
            <w:r w:rsidRPr="00D5319D">
              <w:rPr>
                <w:rFonts w:ascii="Times New Roman" w:hAnsi="Times New Roman"/>
                <w:sz w:val="28"/>
                <w:szCs w:val="28"/>
              </w:rPr>
              <w:fldChar w:fldCharType="end"/>
            </w:r>
            <w:r w:rsidRPr="009B117D">
              <w:rPr>
                <w:rFonts w:ascii="Times New Roman" w:hAnsi="Times New Roman"/>
                <w:sz w:val="28"/>
                <w:szCs w:val="28"/>
              </w:rPr>
              <w:t>-</w:t>
            </w:r>
            <w:r w:rsidRPr="00BE6715">
              <w:rPr>
                <w:rFonts w:ascii="Times New Roman" w:hAnsi="Times New Roman"/>
                <w:sz w:val="28"/>
                <w:szCs w:val="28"/>
              </w:rPr>
              <w:t>ЛУ</w:t>
            </w:r>
          </w:p>
          <w:p w14:paraId="79DC583B" w14:textId="77777777" w:rsidR="006E58E0" w:rsidRPr="00720D21" w:rsidRDefault="006E58E0" w:rsidP="00A27144">
            <w:pPr>
              <w:suppressLineNumbers/>
              <w:suppressAutoHyphens/>
              <w:snapToGrid w:val="0"/>
              <w:spacing w:before="120" w:line="288" w:lineRule="auto"/>
              <w:ind w:firstLine="0"/>
              <w:rPr>
                <w:rFonts w:eastAsia="Calibri"/>
                <w:kern w:val="24"/>
                <w:szCs w:val="28"/>
                <w:lang w:val="x-none"/>
              </w:rPr>
            </w:pPr>
          </w:p>
        </w:tc>
        <w:tc>
          <w:tcPr>
            <w:tcW w:w="2277" w:type="pct"/>
          </w:tcPr>
          <w:p w14:paraId="1531D93B" w14:textId="77777777" w:rsidR="006E58E0" w:rsidRPr="001E247D" w:rsidRDefault="006E58E0" w:rsidP="00A27144">
            <w:pPr>
              <w:suppressLineNumbers/>
              <w:suppressAutoHyphens/>
              <w:snapToGrid w:val="0"/>
              <w:spacing w:before="120" w:line="288" w:lineRule="auto"/>
              <w:ind w:firstLine="0"/>
              <w:jc w:val="center"/>
              <w:rPr>
                <w:rFonts w:eastAsia="Calibri"/>
                <w:kern w:val="24"/>
                <w:szCs w:val="28"/>
              </w:rPr>
            </w:pPr>
          </w:p>
        </w:tc>
      </w:tr>
      <w:tr w:rsidR="006E58E0" w:rsidRPr="001E247D" w14:paraId="5A216748" w14:textId="77777777" w:rsidTr="006E58E0">
        <w:trPr>
          <w:trHeight w:val="1428"/>
        </w:trPr>
        <w:tc>
          <w:tcPr>
            <w:tcW w:w="2723" w:type="pct"/>
            <w:gridSpan w:val="2"/>
            <w:vMerge/>
          </w:tcPr>
          <w:p w14:paraId="7D10BCBA" w14:textId="77777777" w:rsidR="006E58E0" w:rsidRPr="001E247D" w:rsidRDefault="006E58E0" w:rsidP="00A27144">
            <w:pPr>
              <w:suppressLineNumbers/>
              <w:suppressAutoHyphens/>
              <w:snapToGrid w:val="0"/>
              <w:spacing w:before="120" w:line="288" w:lineRule="auto"/>
              <w:ind w:firstLine="0"/>
              <w:rPr>
                <w:rFonts w:eastAsia="Calibri"/>
                <w:kern w:val="24"/>
                <w:szCs w:val="28"/>
              </w:rPr>
            </w:pPr>
          </w:p>
        </w:tc>
        <w:tc>
          <w:tcPr>
            <w:tcW w:w="2277" w:type="pct"/>
          </w:tcPr>
          <w:p w14:paraId="062525A2" w14:textId="77777777" w:rsidR="006E58E0" w:rsidRPr="001E247D" w:rsidRDefault="006E58E0" w:rsidP="00A27144">
            <w:pPr>
              <w:suppressLineNumbers/>
              <w:suppressAutoHyphens/>
              <w:snapToGrid w:val="0"/>
              <w:spacing w:before="120"/>
              <w:ind w:firstLine="0"/>
              <w:jc w:val="center"/>
              <w:rPr>
                <w:rFonts w:eastAsia="Calibri"/>
                <w:b/>
                <w:kern w:val="24"/>
                <w:szCs w:val="28"/>
              </w:rPr>
            </w:pPr>
          </w:p>
        </w:tc>
      </w:tr>
      <w:tr w:rsidR="006E58E0" w:rsidRPr="001E247D" w14:paraId="365E4C5A" w14:textId="77777777" w:rsidTr="006E58E0">
        <w:trPr>
          <w:trHeight w:val="638"/>
        </w:trPr>
        <w:tc>
          <w:tcPr>
            <w:tcW w:w="1995" w:type="pct"/>
          </w:tcPr>
          <w:p w14:paraId="4E840E2C" w14:textId="77777777" w:rsidR="006E58E0" w:rsidRPr="001E247D" w:rsidRDefault="006E58E0" w:rsidP="00A27144">
            <w:pPr>
              <w:suppressLineNumbers/>
              <w:suppressAutoHyphens/>
              <w:snapToGrid w:val="0"/>
              <w:spacing w:before="120" w:line="480" w:lineRule="auto"/>
              <w:ind w:firstLine="0"/>
              <w:jc w:val="center"/>
              <w:rPr>
                <w:rFonts w:eastAsia="Calibri"/>
                <w:kern w:val="24"/>
              </w:rPr>
            </w:pPr>
          </w:p>
        </w:tc>
        <w:tc>
          <w:tcPr>
            <w:tcW w:w="728" w:type="pct"/>
          </w:tcPr>
          <w:p w14:paraId="3B207FBB" w14:textId="77777777" w:rsidR="006E58E0" w:rsidRPr="001E247D" w:rsidRDefault="006E58E0" w:rsidP="00A27144">
            <w:pPr>
              <w:suppressLineNumbers/>
              <w:suppressAutoHyphens/>
              <w:snapToGrid w:val="0"/>
              <w:spacing w:before="120" w:line="288" w:lineRule="auto"/>
              <w:ind w:firstLine="0"/>
              <w:rPr>
                <w:rFonts w:eastAsia="Calibri"/>
                <w:kern w:val="24"/>
              </w:rPr>
            </w:pPr>
          </w:p>
        </w:tc>
        <w:tc>
          <w:tcPr>
            <w:tcW w:w="2277" w:type="pct"/>
          </w:tcPr>
          <w:p w14:paraId="68D1094A" w14:textId="77777777" w:rsidR="006E58E0" w:rsidRPr="001E247D" w:rsidRDefault="006E58E0" w:rsidP="00A27144">
            <w:pPr>
              <w:suppressLineNumbers/>
              <w:suppressAutoHyphens/>
              <w:snapToGrid w:val="0"/>
              <w:spacing w:before="120" w:line="288" w:lineRule="auto"/>
              <w:ind w:firstLine="0"/>
              <w:jc w:val="center"/>
              <w:rPr>
                <w:rFonts w:eastAsia="Calibri"/>
                <w:kern w:val="24"/>
              </w:rPr>
            </w:pPr>
          </w:p>
        </w:tc>
      </w:tr>
      <w:tr w:rsidR="006E58E0" w:rsidRPr="001E247D" w14:paraId="2839AB2C" w14:textId="77777777" w:rsidTr="006E58E0">
        <w:trPr>
          <w:trHeight w:val="375"/>
        </w:trPr>
        <w:tc>
          <w:tcPr>
            <w:tcW w:w="1995" w:type="pct"/>
            <w:vAlign w:val="bottom"/>
          </w:tcPr>
          <w:p w14:paraId="5AA3E4D2" w14:textId="77777777" w:rsidR="006E58E0" w:rsidRPr="001E247D" w:rsidRDefault="006E58E0" w:rsidP="00A27144">
            <w:pPr>
              <w:suppressLineNumbers/>
              <w:suppressAutoHyphens/>
              <w:snapToGrid w:val="0"/>
              <w:spacing w:line="288" w:lineRule="auto"/>
              <w:ind w:firstLine="0"/>
              <w:jc w:val="center"/>
              <w:rPr>
                <w:rFonts w:eastAsia="Calibri"/>
                <w:kern w:val="24"/>
              </w:rPr>
            </w:pPr>
          </w:p>
        </w:tc>
        <w:tc>
          <w:tcPr>
            <w:tcW w:w="728" w:type="pct"/>
            <w:vAlign w:val="bottom"/>
          </w:tcPr>
          <w:p w14:paraId="5C8E3B1B" w14:textId="77777777" w:rsidR="006E58E0" w:rsidRPr="001E247D" w:rsidRDefault="006E58E0" w:rsidP="00A27144">
            <w:pPr>
              <w:suppressLineNumbers/>
              <w:suppressAutoHyphens/>
              <w:snapToGrid w:val="0"/>
              <w:spacing w:line="288" w:lineRule="auto"/>
              <w:ind w:firstLine="0"/>
              <w:rPr>
                <w:rFonts w:eastAsia="Calibri"/>
                <w:kern w:val="24"/>
              </w:rPr>
            </w:pPr>
          </w:p>
        </w:tc>
        <w:tc>
          <w:tcPr>
            <w:tcW w:w="2277" w:type="pct"/>
            <w:vAlign w:val="bottom"/>
          </w:tcPr>
          <w:p w14:paraId="577E6D73" w14:textId="77777777" w:rsidR="006E58E0" w:rsidRPr="001E247D" w:rsidRDefault="006E58E0" w:rsidP="00A27144">
            <w:pPr>
              <w:suppressLineNumbers/>
              <w:suppressAutoHyphens/>
              <w:snapToGrid w:val="0"/>
              <w:spacing w:line="288" w:lineRule="auto"/>
              <w:ind w:firstLine="0"/>
              <w:jc w:val="center"/>
              <w:rPr>
                <w:rFonts w:eastAsia="Calibri"/>
                <w:kern w:val="24"/>
              </w:rPr>
            </w:pPr>
          </w:p>
        </w:tc>
      </w:tr>
      <w:tr w:rsidR="006E58E0" w:rsidRPr="00A102FE" w14:paraId="00A916A4" w14:textId="77777777" w:rsidTr="006E58E0">
        <w:tc>
          <w:tcPr>
            <w:tcW w:w="5000" w:type="pct"/>
            <w:gridSpan w:val="3"/>
          </w:tcPr>
          <w:p w14:paraId="5F5E6F08" w14:textId="77777777" w:rsidR="00761826" w:rsidRPr="00761826" w:rsidRDefault="006E58E0" w:rsidP="00761826">
            <w:pPr>
              <w:pStyle w:val="TableText"/>
              <w:spacing w:line="240" w:lineRule="auto"/>
              <w:rPr>
                <w:b/>
                <w:color w:val="000000"/>
                <w:spacing w:val="-7"/>
                <w:sz w:val="2"/>
                <w:szCs w:val="2"/>
              </w:rPr>
            </w:pPr>
            <w:r>
              <w:rPr>
                <w:b/>
                <w:color w:val="000000"/>
                <w:spacing w:val="-7"/>
                <w:sz w:val="32"/>
                <w:szCs w:val="32"/>
              </w:rPr>
              <w:fldChar w:fldCharType="begin"/>
            </w:r>
            <w:r>
              <w:rPr>
                <w:b/>
                <w:color w:val="000000"/>
                <w:spacing w:val="-7"/>
                <w:sz w:val="32"/>
                <w:szCs w:val="32"/>
              </w:rPr>
              <w:instrText xml:space="preserve"> REF  name_po  \* MERGEFORMAT </w:instrText>
            </w:r>
            <w:r>
              <w:rPr>
                <w:b/>
                <w:color w:val="000000"/>
                <w:spacing w:val="-7"/>
                <w:sz w:val="32"/>
                <w:szCs w:val="32"/>
              </w:rPr>
              <w:fldChar w:fldCharType="separate"/>
            </w:r>
          </w:p>
          <w:tbl>
            <w:tblPr>
              <w:tblW w:w="5000" w:type="pct"/>
              <w:tblLook w:val="01E0" w:firstRow="1" w:lastRow="1" w:firstColumn="1" w:lastColumn="1" w:noHBand="0" w:noVBand="0"/>
            </w:tblPr>
            <w:tblGrid>
              <w:gridCol w:w="9355"/>
            </w:tblGrid>
            <w:tr w:rsidR="00761826" w:rsidRPr="00C25AC6" w14:paraId="502BC687" w14:textId="77777777" w:rsidTr="00761826">
              <w:trPr>
                <w:trHeight w:val="2695"/>
              </w:trPr>
              <w:tc>
                <w:tcPr>
                  <w:tcW w:w="5000" w:type="pct"/>
                  <w:vAlign w:val="bottom"/>
                </w:tcPr>
                <w:p w14:paraId="4CB8AFAA" w14:textId="77777777" w:rsidR="00761826" w:rsidRDefault="00761826" w:rsidP="00E45DBF">
                  <w:pPr>
                    <w:pStyle w:val="TableText"/>
                    <w:spacing w:line="240" w:lineRule="auto"/>
                    <w:ind w:firstLine="0"/>
                    <w:jc w:val="center"/>
                    <w:rPr>
                      <w:b/>
                      <w:spacing w:val="-7"/>
                      <w:sz w:val="32"/>
                      <w:szCs w:val="32"/>
                    </w:rPr>
                  </w:pPr>
                  <w:r w:rsidRPr="00CC2C77">
                    <w:rPr>
                      <w:b/>
                      <w:spacing w:val="-7"/>
                      <w:sz w:val="32"/>
                      <w:szCs w:val="32"/>
                    </w:rPr>
                    <w:t>ГОСУДАРСТВЕННАЯ ИНТЕГРИРОВАННАЯ ИНФОРМАЦИОННАЯ СИСТЕМА УПРАВЛЕНИЯ ОБЩЕСТВЕННЫМИ ФИНАНСАМИ</w:t>
                  </w:r>
                  <w:r>
                    <w:rPr>
                      <w:b/>
                      <w:spacing w:val="-7"/>
                      <w:sz w:val="32"/>
                      <w:szCs w:val="32"/>
                    </w:rPr>
                    <w:br/>
                  </w:r>
                  <w:r w:rsidRPr="00CC2C77">
                    <w:rPr>
                      <w:b/>
                      <w:spacing w:val="-7"/>
                      <w:sz w:val="32"/>
                      <w:szCs w:val="32"/>
                    </w:rPr>
                    <w:t xml:space="preserve"> «ЭЛЕКТРОННЫЙ БЮДЖЕТ»</w:t>
                  </w:r>
                </w:p>
                <w:p w14:paraId="6437EA7E" w14:textId="77777777" w:rsidR="00761826" w:rsidRPr="00761826" w:rsidRDefault="00761826" w:rsidP="00E45DBF">
                  <w:pPr>
                    <w:pStyle w:val="TableText"/>
                    <w:spacing w:line="240" w:lineRule="auto"/>
                    <w:ind w:firstLine="0"/>
                    <w:jc w:val="center"/>
                    <w:rPr>
                      <w:b/>
                      <w:spacing w:val="-7"/>
                      <w:sz w:val="32"/>
                      <w:szCs w:val="32"/>
                    </w:rPr>
                  </w:pPr>
                </w:p>
              </w:tc>
            </w:tr>
            <w:tr w:rsidR="00761826" w:rsidRPr="00C25AC6" w14:paraId="1A58E539" w14:textId="77777777" w:rsidTr="00761826">
              <w:trPr>
                <w:trHeight w:val="1366"/>
              </w:trPr>
              <w:tc>
                <w:tcPr>
                  <w:tcW w:w="5000" w:type="pct"/>
                  <w:vAlign w:val="bottom"/>
                  <w:hideMark/>
                </w:tcPr>
                <w:p w14:paraId="3A6C1251" w14:textId="77777777" w:rsidR="00761826" w:rsidRPr="00761826" w:rsidRDefault="00761826" w:rsidP="00E45DBF">
                  <w:pPr>
                    <w:pStyle w:val="TableText"/>
                    <w:spacing w:line="240" w:lineRule="auto"/>
                    <w:ind w:firstLine="0"/>
                    <w:jc w:val="center"/>
                    <w:rPr>
                      <w:b/>
                      <w:spacing w:val="-7"/>
                      <w:sz w:val="32"/>
                      <w:szCs w:val="32"/>
                    </w:rPr>
                  </w:pPr>
                </w:p>
                <w:p w14:paraId="5F078F21" w14:textId="77777777" w:rsidR="00761826" w:rsidRPr="00761826" w:rsidRDefault="00761826" w:rsidP="00E45DBF">
                  <w:pPr>
                    <w:pStyle w:val="TableText"/>
                    <w:spacing w:line="240" w:lineRule="auto"/>
                    <w:ind w:firstLine="0"/>
                    <w:jc w:val="center"/>
                    <w:rPr>
                      <w:b/>
                      <w:sz w:val="36"/>
                      <w:szCs w:val="36"/>
                    </w:rPr>
                  </w:pPr>
                </w:p>
                <w:p w14:paraId="400ADFCC" w14:textId="77777777" w:rsidR="00761826" w:rsidRPr="00D72E62" w:rsidRDefault="00761826" w:rsidP="00E45DBF">
                  <w:pPr>
                    <w:pStyle w:val="TableText"/>
                    <w:spacing w:line="240" w:lineRule="auto"/>
                    <w:ind w:firstLine="0"/>
                    <w:jc w:val="center"/>
                    <w:rPr>
                      <w:b/>
                      <w:spacing w:val="-7"/>
                      <w:sz w:val="32"/>
                      <w:szCs w:val="32"/>
                    </w:rPr>
                  </w:pPr>
                  <w:r w:rsidRPr="00761826">
                    <w:rPr>
                      <w:b/>
                      <w:sz w:val="32"/>
                      <w:szCs w:val="32"/>
                    </w:rPr>
                    <w:t>ПОДСИСТЕМА УПРАВЛЕНИЯ ЗАКУПКАМИ В ЧАСТИ ФОРМИРОВАНИЯ СВЕДЕНИЙ РЕЕСТРА КОНТРАКТОВ И РЕЕСТРА БАНКОВСКИХ</w:t>
                  </w:r>
                  <w:r>
                    <w:rPr>
                      <w:b/>
                      <w:spacing w:val="-7"/>
                      <w:sz w:val="32"/>
                      <w:szCs w:val="32"/>
                    </w:rPr>
                    <w:t xml:space="preserve"> ГАРАНТИЙ</w:t>
                  </w:r>
                </w:p>
                <w:p w14:paraId="7C3863C8" w14:textId="77777777" w:rsidR="00761826" w:rsidRPr="00C25AC6" w:rsidRDefault="00761826" w:rsidP="00761826">
                  <w:pPr>
                    <w:ind w:firstLine="0"/>
                    <w:jc w:val="center"/>
                    <w:rPr>
                      <w:b/>
                      <w:sz w:val="26"/>
                      <w:szCs w:val="26"/>
                      <w:lang w:eastAsia="en-US"/>
                    </w:rPr>
                  </w:pPr>
                </w:p>
              </w:tc>
            </w:tr>
          </w:tbl>
          <w:p w14:paraId="4FAED187" w14:textId="77777777" w:rsidR="006E58E0" w:rsidRPr="00A102FE" w:rsidRDefault="006E58E0" w:rsidP="00A27144">
            <w:pPr>
              <w:suppressAutoHyphens/>
              <w:snapToGrid w:val="0"/>
              <w:spacing w:line="288" w:lineRule="auto"/>
              <w:ind w:firstLine="0"/>
              <w:jc w:val="center"/>
              <w:rPr>
                <w:b/>
                <w:sz w:val="2"/>
                <w:szCs w:val="2"/>
              </w:rPr>
            </w:pPr>
            <w:r>
              <w:rPr>
                <w:b/>
                <w:color w:val="000000"/>
                <w:spacing w:val="-7"/>
                <w:sz w:val="32"/>
                <w:szCs w:val="32"/>
              </w:rPr>
              <w:fldChar w:fldCharType="end"/>
            </w:r>
          </w:p>
        </w:tc>
      </w:tr>
      <w:tr w:rsidR="006E58E0" w:rsidRPr="001E247D" w14:paraId="35147B81" w14:textId="77777777" w:rsidTr="006E58E0">
        <w:tc>
          <w:tcPr>
            <w:tcW w:w="5000" w:type="pct"/>
            <w:gridSpan w:val="3"/>
            <w:vAlign w:val="center"/>
            <w:hideMark/>
          </w:tcPr>
          <w:p w14:paraId="44B97509" w14:textId="0A197818" w:rsidR="006E58E0" w:rsidRPr="001E247D" w:rsidRDefault="006E58E0" w:rsidP="00A27144">
            <w:pPr>
              <w:suppressAutoHyphens/>
              <w:snapToGrid w:val="0"/>
              <w:spacing w:after="240"/>
              <w:ind w:firstLine="0"/>
              <w:jc w:val="center"/>
              <w:rPr>
                <w:b/>
                <w:sz w:val="32"/>
                <w:szCs w:val="32"/>
              </w:rPr>
            </w:pPr>
            <w:r w:rsidRPr="00356CE5">
              <w:rPr>
                <w:b/>
                <w:sz w:val="36"/>
                <w:szCs w:val="36"/>
              </w:rPr>
              <w:t xml:space="preserve">Требования к форматам файлов и технологиям информационного обмена с внешними информационными ресурсами </w:t>
            </w:r>
          </w:p>
          <w:p w14:paraId="19CBA8B9" w14:textId="77777777" w:rsidR="006E58E0" w:rsidRPr="001E247D" w:rsidRDefault="006E58E0" w:rsidP="00A27144">
            <w:pPr>
              <w:suppressAutoHyphens/>
              <w:snapToGrid w:val="0"/>
              <w:spacing w:line="288" w:lineRule="auto"/>
              <w:ind w:firstLine="0"/>
              <w:jc w:val="center"/>
              <w:rPr>
                <w:szCs w:val="28"/>
              </w:rPr>
            </w:pPr>
            <w:r w:rsidRPr="001E247D">
              <w:rPr>
                <w:szCs w:val="28"/>
              </w:rPr>
              <w:t xml:space="preserve">Код документа: </w:t>
            </w:r>
            <w:r w:rsidRPr="00A102FE">
              <w:rPr>
                <w:szCs w:val="28"/>
              </w:rPr>
              <w:fldChar w:fldCharType="begin"/>
            </w:r>
            <w:r w:rsidRPr="00A102FE">
              <w:rPr>
                <w:szCs w:val="28"/>
              </w:rPr>
              <w:instrText xml:space="preserve"> REF  kod_doc  \* MERGEFORMAT </w:instrText>
            </w:r>
            <w:r w:rsidRPr="00A102FE">
              <w:rPr>
                <w:szCs w:val="28"/>
              </w:rPr>
              <w:fldChar w:fldCharType="separate"/>
            </w:r>
            <w:r w:rsidR="00761826" w:rsidRPr="005631DE">
              <w:rPr>
                <w:szCs w:val="28"/>
              </w:rPr>
              <w:t>05450759.</w:t>
            </w:r>
            <w:r w:rsidR="00761826">
              <w:rPr>
                <w:szCs w:val="28"/>
              </w:rPr>
              <w:t>20</w:t>
            </w:r>
            <w:r w:rsidR="00761826" w:rsidRPr="005631DE">
              <w:rPr>
                <w:szCs w:val="28"/>
              </w:rPr>
              <w:t>.</w:t>
            </w:r>
            <w:r w:rsidR="00761826">
              <w:rPr>
                <w:szCs w:val="28"/>
              </w:rPr>
              <w:t>19</w:t>
            </w:r>
            <w:r w:rsidR="00761826" w:rsidRPr="005631DE">
              <w:rPr>
                <w:szCs w:val="28"/>
              </w:rPr>
              <w:t>,00</w:t>
            </w:r>
            <w:r w:rsidR="00761826" w:rsidRPr="00D24C8A">
              <w:rPr>
                <w:szCs w:val="28"/>
              </w:rPr>
              <w:t>.</w:t>
            </w:r>
            <w:r w:rsidR="00761826">
              <w:rPr>
                <w:szCs w:val="28"/>
              </w:rPr>
              <w:t>20</w:t>
            </w:r>
            <w:r w:rsidR="00761826" w:rsidRPr="00D24C8A">
              <w:rPr>
                <w:szCs w:val="28"/>
              </w:rPr>
              <w:t>.00</w:t>
            </w:r>
            <w:r w:rsidR="00761826">
              <w:rPr>
                <w:szCs w:val="28"/>
              </w:rPr>
              <w:t>1</w:t>
            </w:r>
            <w:r w:rsidR="00761826" w:rsidRPr="00D24C8A">
              <w:rPr>
                <w:szCs w:val="28"/>
              </w:rPr>
              <w:t>-1.0 1(6)</w:t>
            </w:r>
            <w:r w:rsidRPr="00A102FE">
              <w:rPr>
                <w:szCs w:val="28"/>
              </w:rPr>
              <w:fldChar w:fldCharType="end"/>
            </w:r>
          </w:p>
        </w:tc>
      </w:tr>
      <w:tr w:rsidR="006E58E0" w:rsidRPr="001E247D" w14:paraId="61868925" w14:textId="77777777" w:rsidTr="006E58E0">
        <w:trPr>
          <w:trHeight w:val="419"/>
        </w:trPr>
        <w:tc>
          <w:tcPr>
            <w:tcW w:w="5000" w:type="pct"/>
            <w:gridSpan w:val="3"/>
            <w:vAlign w:val="center"/>
            <w:hideMark/>
          </w:tcPr>
          <w:p w14:paraId="6DD2C37A" w14:textId="77777777" w:rsidR="006E58E0" w:rsidRPr="001E247D" w:rsidRDefault="006E58E0" w:rsidP="00A27144">
            <w:pPr>
              <w:tabs>
                <w:tab w:val="center" w:pos="4677"/>
                <w:tab w:val="right" w:pos="9355"/>
              </w:tabs>
              <w:suppressAutoHyphens/>
              <w:snapToGrid w:val="0"/>
              <w:ind w:firstLine="0"/>
              <w:jc w:val="center"/>
              <w:rPr>
                <w:szCs w:val="28"/>
              </w:rPr>
            </w:pPr>
          </w:p>
          <w:p w14:paraId="49A20154" w14:textId="5C6F7FB5" w:rsidR="006E58E0" w:rsidRPr="001E247D" w:rsidRDefault="006E58E0" w:rsidP="00A27144">
            <w:pPr>
              <w:tabs>
                <w:tab w:val="center" w:pos="4677"/>
                <w:tab w:val="right" w:pos="9355"/>
              </w:tabs>
              <w:suppressAutoHyphens/>
              <w:snapToGrid w:val="0"/>
              <w:ind w:firstLine="0"/>
              <w:jc w:val="center"/>
            </w:pPr>
            <w:r w:rsidRPr="001E247D">
              <w:rPr>
                <w:szCs w:val="28"/>
              </w:rPr>
              <w:t xml:space="preserve">Листов: </w:t>
            </w:r>
            <w:r w:rsidRPr="001E247D">
              <w:rPr>
                <w:szCs w:val="28"/>
              </w:rPr>
              <w:fldChar w:fldCharType="begin"/>
            </w:r>
            <w:r w:rsidRPr="001E247D">
              <w:rPr>
                <w:szCs w:val="28"/>
              </w:rPr>
              <w:instrText xml:space="preserve"> =</w:instrText>
            </w:r>
            <w:r w:rsidR="00C02822">
              <w:fldChar w:fldCharType="begin"/>
            </w:r>
            <w:r w:rsidR="00C02822">
              <w:instrText xml:space="preserve"> NUMPAGES   \* MERGEFORMAT </w:instrText>
            </w:r>
            <w:r w:rsidR="00C02822">
              <w:fldChar w:fldCharType="separate"/>
            </w:r>
            <w:r w:rsidR="00761826" w:rsidRPr="00761826">
              <w:rPr>
                <w:noProof/>
                <w:szCs w:val="28"/>
              </w:rPr>
              <w:instrText>56</w:instrText>
            </w:r>
            <w:r w:rsidR="00C02822">
              <w:rPr>
                <w:noProof/>
                <w:szCs w:val="28"/>
              </w:rPr>
              <w:fldChar w:fldCharType="end"/>
            </w:r>
            <w:r w:rsidRPr="001E247D">
              <w:rPr>
                <w:szCs w:val="28"/>
              </w:rPr>
              <w:instrText xml:space="preserve">-1 </w:instrText>
            </w:r>
            <w:r w:rsidRPr="001E247D">
              <w:rPr>
                <w:szCs w:val="28"/>
              </w:rPr>
              <w:fldChar w:fldCharType="separate"/>
            </w:r>
            <w:r w:rsidR="00761826">
              <w:rPr>
                <w:noProof/>
                <w:szCs w:val="28"/>
              </w:rPr>
              <w:t>55</w:t>
            </w:r>
            <w:r w:rsidRPr="001E247D">
              <w:rPr>
                <w:szCs w:val="28"/>
              </w:rPr>
              <w:fldChar w:fldCharType="end"/>
            </w:r>
          </w:p>
          <w:p w14:paraId="6719BD78" w14:textId="77777777" w:rsidR="006E58E0" w:rsidRPr="001E247D" w:rsidRDefault="006E58E0" w:rsidP="00A27144">
            <w:pPr>
              <w:keepLines/>
              <w:suppressAutoHyphens/>
              <w:snapToGrid w:val="0"/>
              <w:spacing w:line="288" w:lineRule="auto"/>
              <w:ind w:firstLine="0"/>
              <w:jc w:val="center"/>
              <w:rPr>
                <w:szCs w:val="28"/>
              </w:rPr>
            </w:pPr>
          </w:p>
        </w:tc>
      </w:tr>
    </w:tbl>
    <w:p w14:paraId="3E73BE76" w14:textId="77777777" w:rsidR="000E19C7" w:rsidRPr="00CC7A40" w:rsidRDefault="000E19C7" w:rsidP="000E19C7"/>
    <w:p w14:paraId="795E7920" w14:textId="77777777" w:rsidR="000E19C7" w:rsidRPr="00CC7A40" w:rsidRDefault="000E19C7" w:rsidP="000E19C7"/>
    <w:p w14:paraId="3859ACAC" w14:textId="77777777" w:rsidR="000E19C7" w:rsidRPr="0053459D" w:rsidRDefault="000E19C7" w:rsidP="0053459D">
      <w:pPr>
        <w:spacing w:before="120" w:after="120"/>
        <w:jc w:val="center"/>
        <w:outlineLvl w:val="0"/>
        <w:rPr>
          <w:b/>
          <w:caps/>
          <w:sz w:val="32"/>
          <w:szCs w:val="32"/>
        </w:rPr>
      </w:pPr>
      <w:r w:rsidRPr="00CC7A40">
        <w:rPr>
          <w:rFonts w:ascii="MS Sans Serif" w:hAnsi="MS Sans Serif"/>
          <w:sz w:val="20"/>
        </w:rPr>
        <w:br w:type="page"/>
      </w: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0"/>
            <w:noProof/>
          </w:rPr>
          <w:t>1.</w:t>
        </w:r>
        <w:r w:rsidR="00761826">
          <w:rPr>
            <w:rFonts w:asciiTheme="minorHAnsi" w:eastAsiaTheme="minorEastAsia" w:hAnsiTheme="minorHAnsi" w:cstheme="minorBidi"/>
            <w:b w:val="0"/>
            <w:noProof/>
            <w:sz w:val="22"/>
            <w:szCs w:val="22"/>
          </w:rPr>
          <w:tab/>
        </w:r>
        <w:r w:rsidR="00761826" w:rsidRPr="00055346">
          <w:rPr>
            <w:rStyle w:val="afff0"/>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AF28AF">
      <w:pPr>
        <w:pStyle w:val="13"/>
        <w:rPr>
          <w:rFonts w:asciiTheme="minorHAnsi" w:eastAsiaTheme="minorEastAsia" w:hAnsiTheme="minorHAnsi" w:cstheme="minorBidi"/>
          <w:b w:val="0"/>
          <w:noProof/>
          <w:sz w:val="22"/>
          <w:szCs w:val="22"/>
        </w:rPr>
      </w:pPr>
      <w:hyperlink w:anchor="_Toc441065273" w:history="1">
        <w:r w:rsidR="00761826" w:rsidRPr="00055346">
          <w:rPr>
            <w:rStyle w:val="afff0"/>
            <w:noProof/>
          </w:rPr>
          <w:t>2.</w:t>
        </w:r>
        <w:r w:rsidR="00761826">
          <w:rPr>
            <w:rFonts w:asciiTheme="minorHAnsi" w:eastAsiaTheme="minorEastAsia" w:hAnsiTheme="minorHAnsi" w:cstheme="minorBidi"/>
            <w:b w:val="0"/>
            <w:noProof/>
            <w:sz w:val="22"/>
            <w:szCs w:val="22"/>
          </w:rPr>
          <w:tab/>
        </w:r>
        <w:r w:rsidR="00761826" w:rsidRPr="00055346">
          <w:rPr>
            <w:rStyle w:val="afff0"/>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AF28AF">
      <w:pPr>
        <w:pStyle w:val="23"/>
        <w:rPr>
          <w:rFonts w:asciiTheme="minorHAnsi" w:eastAsiaTheme="minorEastAsia" w:hAnsiTheme="minorHAnsi" w:cstheme="minorBidi"/>
          <w:b w:val="0"/>
          <w:noProof/>
          <w:sz w:val="22"/>
          <w:szCs w:val="22"/>
        </w:rPr>
      </w:pPr>
      <w:hyperlink w:anchor="_Toc441065274" w:history="1">
        <w:r w:rsidR="00761826" w:rsidRPr="00055346">
          <w:rPr>
            <w:rStyle w:val="afff0"/>
            <w:noProof/>
          </w:rPr>
          <w:t>2.1.</w:t>
        </w:r>
        <w:r w:rsidR="00761826">
          <w:rPr>
            <w:rFonts w:asciiTheme="minorHAnsi" w:eastAsiaTheme="minorEastAsia" w:hAnsiTheme="minorHAnsi" w:cstheme="minorBidi"/>
            <w:b w:val="0"/>
            <w:noProof/>
            <w:sz w:val="22"/>
            <w:szCs w:val="22"/>
          </w:rPr>
          <w:tab/>
        </w:r>
        <w:r w:rsidR="00761826" w:rsidRPr="00055346">
          <w:rPr>
            <w:rStyle w:val="afff0"/>
            <w:noProof/>
          </w:rPr>
          <w:t xml:space="preserve">Обмен данными по </w:t>
        </w:r>
        <w:r w:rsidR="00761826" w:rsidRPr="00055346">
          <w:rPr>
            <w:rStyle w:val="afff0"/>
            <w:noProof/>
            <w:lang w:val="en-US"/>
          </w:rPr>
          <w:t>AS</w:t>
        </w:r>
        <w:r w:rsidR="00761826" w:rsidRPr="00055346">
          <w:rPr>
            <w:rStyle w:val="afff0"/>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0"/>
            <w:noProof/>
          </w:rPr>
          <w:t>2.1.1.</w:t>
        </w:r>
        <w:r w:rsidR="00761826">
          <w:rPr>
            <w:rFonts w:asciiTheme="minorHAnsi" w:eastAsiaTheme="minorEastAsia" w:hAnsiTheme="minorHAnsi" w:cstheme="minorBidi"/>
            <w:b w:val="0"/>
            <w:noProof/>
            <w:sz w:val="22"/>
            <w:lang w:eastAsia="ru-RU"/>
          </w:rPr>
          <w:tab/>
        </w:r>
        <w:r w:rsidR="00761826" w:rsidRPr="00055346">
          <w:rPr>
            <w:rStyle w:val="afff0"/>
            <w:noProof/>
          </w:rPr>
          <w:t xml:space="preserve">Процедуры приема и передачи информации в рамках базовой интеграции по </w:t>
        </w:r>
        <w:r w:rsidR="00761826" w:rsidRPr="00055346">
          <w:rPr>
            <w:rStyle w:val="afff0"/>
            <w:noProof/>
            <w:lang w:val="en-US"/>
          </w:rPr>
          <w:t>AS</w:t>
        </w:r>
        <w:r w:rsidR="00761826" w:rsidRPr="00055346">
          <w:rPr>
            <w:rStyle w:val="afff0"/>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AF28AF">
      <w:pPr>
        <w:pStyle w:val="23"/>
        <w:rPr>
          <w:rFonts w:asciiTheme="minorHAnsi" w:eastAsiaTheme="minorEastAsia" w:hAnsiTheme="minorHAnsi" w:cstheme="minorBidi"/>
          <w:b w:val="0"/>
          <w:noProof/>
          <w:sz w:val="22"/>
          <w:szCs w:val="22"/>
        </w:rPr>
      </w:pPr>
      <w:hyperlink w:anchor="_Toc441065276" w:history="1">
        <w:r w:rsidR="00761826" w:rsidRPr="00055346">
          <w:rPr>
            <w:rStyle w:val="afff0"/>
            <w:noProof/>
          </w:rPr>
          <w:t>2.2.</w:t>
        </w:r>
        <w:r w:rsidR="00761826">
          <w:rPr>
            <w:rFonts w:asciiTheme="minorHAnsi" w:eastAsiaTheme="minorEastAsia" w:hAnsiTheme="minorHAnsi" w:cstheme="minorBidi"/>
            <w:b w:val="0"/>
            <w:noProof/>
            <w:sz w:val="22"/>
            <w:szCs w:val="22"/>
          </w:rPr>
          <w:tab/>
        </w:r>
        <w:r w:rsidR="00761826" w:rsidRPr="00055346">
          <w:rPr>
            <w:rStyle w:val="afff0"/>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0"/>
            <w:noProof/>
          </w:rPr>
          <w:t>2.2.1.</w:t>
        </w:r>
        <w:r w:rsidR="00761826">
          <w:rPr>
            <w:rFonts w:asciiTheme="minorHAnsi" w:eastAsiaTheme="minorEastAsia" w:hAnsiTheme="minorHAnsi" w:cstheme="minorBidi"/>
            <w:b w:val="0"/>
            <w:noProof/>
            <w:sz w:val="22"/>
            <w:lang w:eastAsia="ru-RU"/>
          </w:rPr>
          <w:tab/>
        </w:r>
        <w:r w:rsidR="00761826" w:rsidRPr="00055346">
          <w:rPr>
            <w:rStyle w:val="afff0"/>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0"/>
            <w:noProof/>
          </w:rPr>
          <w:t>2.2.2.</w:t>
        </w:r>
        <w:r w:rsidR="00761826">
          <w:rPr>
            <w:rFonts w:asciiTheme="minorHAnsi" w:eastAsiaTheme="minorEastAsia" w:hAnsiTheme="minorHAnsi" w:cstheme="minorBidi"/>
            <w:b w:val="0"/>
            <w:noProof/>
            <w:sz w:val="22"/>
            <w:lang w:eastAsia="ru-RU"/>
          </w:rPr>
          <w:tab/>
        </w:r>
        <w:r w:rsidR="00761826" w:rsidRPr="00055346">
          <w:rPr>
            <w:rStyle w:val="afff0"/>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AF28AF">
      <w:pPr>
        <w:pStyle w:val="23"/>
        <w:rPr>
          <w:rFonts w:asciiTheme="minorHAnsi" w:eastAsiaTheme="minorEastAsia" w:hAnsiTheme="minorHAnsi" w:cstheme="minorBidi"/>
          <w:b w:val="0"/>
          <w:noProof/>
          <w:sz w:val="22"/>
          <w:szCs w:val="22"/>
        </w:rPr>
      </w:pPr>
      <w:hyperlink w:anchor="_Toc441065279" w:history="1">
        <w:r w:rsidR="00761826" w:rsidRPr="00055346">
          <w:rPr>
            <w:rStyle w:val="afff0"/>
            <w:noProof/>
          </w:rPr>
          <w:t>2.3.</w:t>
        </w:r>
        <w:r w:rsidR="00761826">
          <w:rPr>
            <w:rFonts w:asciiTheme="minorHAnsi" w:eastAsiaTheme="minorEastAsia" w:hAnsiTheme="minorHAnsi" w:cstheme="minorBidi"/>
            <w:b w:val="0"/>
            <w:noProof/>
            <w:sz w:val="22"/>
            <w:szCs w:val="22"/>
          </w:rPr>
          <w:tab/>
        </w:r>
        <w:r w:rsidR="00761826" w:rsidRPr="00055346">
          <w:rPr>
            <w:rStyle w:val="afff0"/>
            <w:noProof/>
          </w:rPr>
          <w:t xml:space="preserve">Сервисы приема подписанных сведений с использованием </w:t>
        </w:r>
        <w:r w:rsidR="00761826" w:rsidRPr="00055346">
          <w:rPr>
            <w:rStyle w:val="afff0"/>
            <w:noProof/>
            <w:lang w:val="en-US"/>
          </w:rPr>
          <w:t>Web</w:t>
        </w:r>
        <w:r w:rsidR="00761826" w:rsidRPr="00055346">
          <w:rPr>
            <w:rStyle w:val="afff0"/>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0"/>
            <w:noProof/>
          </w:rPr>
          <w:t>2.3.1.</w:t>
        </w:r>
        <w:r w:rsidR="00761826">
          <w:rPr>
            <w:rFonts w:asciiTheme="minorHAnsi" w:eastAsiaTheme="minorEastAsia" w:hAnsiTheme="minorHAnsi" w:cstheme="minorBidi"/>
            <w:b w:val="0"/>
            <w:noProof/>
            <w:sz w:val="22"/>
            <w:lang w:eastAsia="ru-RU"/>
          </w:rPr>
          <w:tab/>
        </w:r>
        <w:r w:rsidR="00761826" w:rsidRPr="00055346">
          <w:rPr>
            <w:rStyle w:val="afff0"/>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AF28AF">
      <w:pPr>
        <w:pStyle w:val="23"/>
        <w:rPr>
          <w:rFonts w:asciiTheme="minorHAnsi" w:eastAsiaTheme="minorEastAsia" w:hAnsiTheme="minorHAnsi" w:cstheme="minorBidi"/>
          <w:b w:val="0"/>
          <w:noProof/>
          <w:sz w:val="22"/>
          <w:szCs w:val="22"/>
        </w:rPr>
      </w:pPr>
      <w:hyperlink w:anchor="_Toc441065281" w:history="1">
        <w:r w:rsidR="00761826" w:rsidRPr="00055346">
          <w:rPr>
            <w:rStyle w:val="afff0"/>
            <w:noProof/>
          </w:rPr>
          <w:t>2.4.</w:t>
        </w:r>
        <w:r w:rsidR="00761826">
          <w:rPr>
            <w:rFonts w:asciiTheme="minorHAnsi" w:eastAsiaTheme="minorEastAsia" w:hAnsiTheme="minorHAnsi" w:cstheme="minorBidi"/>
            <w:b w:val="0"/>
            <w:noProof/>
            <w:sz w:val="22"/>
            <w:szCs w:val="22"/>
          </w:rPr>
          <w:tab/>
        </w:r>
        <w:r w:rsidR="00761826" w:rsidRPr="00055346">
          <w:rPr>
            <w:rStyle w:val="afff0"/>
            <w:noProof/>
          </w:rPr>
          <w:t xml:space="preserve">Требования к электронной подписи </w:t>
        </w:r>
        <w:r w:rsidR="00761826" w:rsidRPr="00055346">
          <w:rPr>
            <w:rStyle w:val="afff0"/>
            <w:noProof/>
            <w:lang w:val="en-US"/>
          </w:rPr>
          <w:t>XML</w:t>
        </w:r>
        <w:r w:rsidR="00761826" w:rsidRPr="00055346">
          <w:rPr>
            <w:rStyle w:val="afff0"/>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AF28AF">
      <w:pPr>
        <w:pStyle w:val="23"/>
        <w:rPr>
          <w:rFonts w:asciiTheme="minorHAnsi" w:eastAsiaTheme="minorEastAsia" w:hAnsiTheme="minorHAnsi" w:cstheme="minorBidi"/>
          <w:b w:val="0"/>
          <w:noProof/>
          <w:sz w:val="22"/>
          <w:szCs w:val="22"/>
        </w:rPr>
      </w:pPr>
      <w:hyperlink w:anchor="_Toc441065282" w:history="1">
        <w:r w:rsidR="00761826" w:rsidRPr="00055346">
          <w:rPr>
            <w:rStyle w:val="afff0"/>
            <w:noProof/>
          </w:rPr>
          <w:t>2.5.</w:t>
        </w:r>
        <w:r w:rsidR="00761826">
          <w:rPr>
            <w:rFonts w:asciiTheme="minorHAnsi" w:eastAsiaTheme="minorEastAsia" w:hAnsiTheme="minorHAnsi" w:cstheme="minorBidi"/>
            <w:b w:val="0"/>
            <w:noProof/>
            <w:sz w:val="22"/>
            <w:szCs w:val="22"/>
          </w:rPr>
          <w:tab/>
        </w:r>
        <w:r w:rsidR="00761826" w:rsidRPr="00055346">
          <w:rPr>
            <w:rStyle w:val="afff0"/>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0"/>
            <w:noProof/>
          </w:rPr>
          <w:t>2.5.1.</w:t>
        </w:r>
        <w:r w:rsidR="00761826">
          <w:rPr>
            <w:rFonts w:asciiTheme="minorHAnsi" w:eastAsiaTheme="minorEastAsia" w:hAnsiTheme="minorHAnsi" w:cstheme="minorBidi"/>
            <w:b w:val="0"/>
            <w:noProof/>
            <w:sz w:val="22"/>
            <w:lang w:eastAsia="ru-RU"/>
          </w:rPr>
          <w:tab/>
        </w:r>
        <w:r w:rsidR="00761826" w:rsidRPr="00055346">
          <w:rPr>
            <w:rStyle w:val="afff0"/>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0"/>
            <w:noProof/>
          </w:rPr>
          <w:t>2.5.2.</w:t>
        </w:r>
        <w:r w:rsidR="00761826">
          <w:rPr>
            <w:rFonts w:asciiTheme="minorHAnsi" w:eastAsiaTheme="minorEastAsia" w:hAnsiTheme="minorHAnsi" w:cstheme="minorBidi"/>
            <w:b w:val="0"/>
            <w:noProof/>
            <w:sz w:val="22"/>
            <w:lang w:eastAsia="ru-RU"/>
          </w:rPr>
          <w:tab/>
        </w:r>
        <w:r w:rsidR="00761826" w:rsidRPr="00055346">
          <w:rPr>
            <w:rStyle w:val="afff0"/>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0"/>
            <w:noProof/>
          </w:rPr>
          <w:t>2.5.3.</w:t>
        </w:r>
        <w:r w:rsidR="00761826">
          <w:rPr>
            <w:rFonts w:asciiTheme="minorHAnsi" w:eastAsiaTheme="minorEastAsia" w:hAnsiTheme="minorHAnsi" w:cstheme="minorBidi"/>
            <w:b w:val="0"/>
            <w:noProof/>
            <w:sz w:val="22"/>
            <w:lang w:eastAsia="ru-RU"/>
          </w:rPr>
          <w:tab/>
        </w:r>
        <w:r w:rsidR="00761826" w:rsidRPr="00055346">
          <w:rPr>
            <w:rStyle w:val="afff0"/>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0"/>
            <w:noProof/>
          </w:rPr>
          <w:t>2.5.4.</w:t>
        </w:r>
        <w:r w:rsidR="00761826">
          <w:rPr>
            <w:rFonts w:asciiTheme="minorHAnsi" w:eastAsiaTheme="minorEastAsia" w:hAnsiTheme="minorHAnsi" w:cstheme="minorBidi"/>
            <w:b w:val="0"/>
            <w:noProof/>
            <w:sz w:val="22"/>
            <w:lang w:eastAsia="ru-RU"/>
          </w:rPr>
          <w:tab/>
        </w:r>
        <w:r w:rsidR="00761826" w:rsidRPr="00055346">
          <w:rPr>
            <w:rStyle w:val="afff0"/>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AF28AF">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0"/>
            <w:noProof/>
          </w:rPr>
          <w:t>2.5.5.</w:t>
        </w:r>
        <w:r w:rsidR="00761826">
          <w:rPr>
            <w:rFonts w:asciiTheme="minorHAnsi" w:eastAsiaTheme="minorEastAsia" w:hAnsiTheme="minorHAnsi" w:cstheme="minorBidi"/>
            <w:b w:val="0"/>
            <w:noProof/>
            <w:sz w:val="22"/>
            <w:lang w:eastAsia="ru-RU"/>
          </w:rPr>
          <w:tab/>
        </w:r>
        <w:r w:rsidR="00761826" w:rsidRPr="00055346">
          <w:rPr>
            <w:rStyle w:val="afff0"/>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AF28AF">
      <w:pPr>
        <w:pStyle w:val="13"/>
        <w:rPr>
          <w:rFonts w:asciiTheme="minorHAnsi" w:eastAsiaTheme="minorEastAsia" w:hAnsiTheme="minorHAnsi" w:cstheme="minorBidi"/>
          <w:b w:val="0"/>
          <w:noProof/>
          <w:sz w:val="22"/>
          <w:szCs w:val="22"/>
        </w:rPr>
      </w:pPr>
      <w:hyperlink w:anchor="_Toc441065288" w:history="1">
        <w:r w:rsidR="00761826" w:rsidRPr="00055346">
          <w:rPr>
            <w:rStyle w:val="afff0"/>
            <w:noProof/>
          </w:rPr>
          <w:t>3.</w:t>
        </w:r>
        <w:r w:rsidR="00761826">
          <w:rPr>
            <w:rFonts w:asciiTheme="minorHAnsi" w:eastAsiaTheme="minorEastAsia" w:hAnsiTheme="minorHAnsi" w:cstheme="minorBidi"/>
            <w:b w:val="0"/>
            <w:noProof/>
            <w:sz w:val="22"/>
            <w:szCs w:val="22"/>
          </w:rPr>
          <w:tab/>
        </w:r>
        <w:r w:rsidR="00761826" w:rsidRPr="00055346">
          <w:rPr>
            <w:rStyle w:val="afff0"/>
            <w:noProof/>
          </w:rPr>
          <w:t xml:space="preserve">Структура </w:t>
        </w:r>
        <w:r w:rsidR="00761826" w:rsidRPr="00055346">
          <w:rPr>
            <w:rStyle w:val="afff0"/>
            <w:noProof/>
            <w:lang w:val="en-US"/>
          </w:rPr>
          <w:t>XML-</w:t>
        </w:r>
        <w:r w:rsidR="00761826" w:rsidRPr="00055346">
          <w:rPr>
            <w:rStyle w:val="afff0"/>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AF28AF">
      <w:pPr>
        <w:pStyle w:val="13"/>
        <w:rPr>
          <w:rFonts w:asciiTheme="minorHAnsi" w:eastAsiaTheme="minorEastAsia" w:hAnsiTheme="minorHAnsi" w:cstheme="minorBidi"/>
          <w:b w:val="0"/>
          <w:noProof/>
          <w:sz w:val="22"/>
          <w:szCs w:val="22"/>
        </w:rPr>
      </w:pPr>
      <w:hyperlink w:anchor="_Toc441065289" w:history="1">
        <w:r w:rsidR="00761826" w:rsidRPr="00055346">
          <w:rPr>
            <w:rStyle w:val="afff0"/>
            <w:noProof/>
          </w:rPr>
          <w:t>4.</w:t>
        </w:r>
        <w:r w:rsidR="00761826">
          <w:rPr>
            <w:rFonts w:asciiTheme="minorHAnsi" w:eastAsiaTheme="minorEastAsia" w:hAnsiTheme="minorHAnsi" w:cstheme="minorBidi"/>
            <w:b w:val="0"/>
            <w:noProof/>
            <w:sz w:val="22"/>
            <w:szCs w:val="22"/>
          </w:rPr>
          <w:tab/>
        </w:r>
        <w:r w:rsidR="00761826" w:rsidRPr="00055346">
          <w:rPr>
            <w:rStyle w:val="afff0"/>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AF28AF">
      <w:pPr>
        <w:pStyle w:val="13"/>
        <w:rPr>
          <w:rFonts w:asciiTheme="minorHAnsi" w:eastAsiaTheme="minorEastAsia" w:hAnsiTheme="minorHAnsi" w:cstheme="minorBidi"/>
          <w:b w:val="0"/>
          <w:noProof/>
          <w:sz w:val="22"/>
          <w:szCs w:val="22"/>
        </w:rPr>
      </w:pPr>
      <w:hyperlink w:anchor="_Toc441065290" w:history="1">
        <w:r w:rsidR="00761826" w:rsidRPr="00055346">
          <w:rPr>
            <w:rStyle w:val="afff0"/>
            <w:noProof/>
          </w:rPr>
          <w:t>5.</w:t>
        </w:r>
        <w:r w:rsidR="00761826">
          <w:rPr>
            <w:rFonts w:asciiTheme="minorHAnsi" w:eastAsiaTheme="minorEastAsia" w:hAnsiTheme="minorHAnsi" w:cstheme="minorBidi"/>
            <w:b w:val="0"/>
            <w:noProof/>
            <w:sz w:val="22"/>
            <w:szCs w:val="22"/>
          </w:rPr>
          <w:tab/>
        </w:r>
        <w:r w:rsidR="00761826" w:rsidRPr="00055346">
          <w:rPr>
            <w:rStyle w:val="afff0"/>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AF28AF">
      <w:pPr>
        <w:pStyle w:val="23"/>
        <w:rPr>
          <w:rFonts w:asciiTheme="minorHAnsi" w:eastAsiaTheme="minorEastAsia" w:hAnsiTheme="minorHAnsi" w:cstheme="minorBidi"/>
          <w:b w:val="0"/>
          <w:noProof/>
          <w:sz w:val="22"/>
          <w:szCs w:val="22"/>
        </w:rPr>
      </w:pPr>
      <w:hyperlink w:anchor="_Toc441065291" w:history="1">
        <w:r w:rsidR="00761826" w:rsidRPr="00055346">
          <w:rPr>
            <w:rStyle w:val="afff0"/>
            <w:noProof/>
          </w:rPr>
          <w:t>1.</w:t>
        </w:r>
        <w:r w:rsidR="00761826">
          <w:rPr>
            <w:rFonts w:asciiTheme="minorHAnsi" w:eastAsiaTheme="minorEastAsia" w:hAnsiTheme="minorHAnsi" w:cstheme="minorBidi"/>
            <w:b w:val="0"/>
            <w:noProof/>
            <w:sz w:val="22"/>
            <w:szCs w:val="22"/>
          </w:rPr>
          <w:tab/>
        </w:r>
        <w:r w:rsidR="00761826" w:rsidRPr="00055346">
          <w:rPr>
            <w:rStyle w:val="afff0"/>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AF28AF">
      <w:pPr>
        <w:pStyle w:val="23"/>
        <w:rPr>
          <w:rFonts w:asciiTheme="minorHAnsi" w:eastAsiaTheme="minorEastAsia" w:hAnsiTheme="minorHAnsi" w:cstheme="minorBidi"/>
          <w:b w:val="0"/>
          <w:noProof/>
          <w:sz w:val="22"/>
          <w:szCs w:val="22"/>
        </w:rPr>
      </w:pPr>
      <w:hyperlink w:anchor="_Toc441065292" w:history="1">
        <w:r w:rsidR="00761826" w:rsidRPr="00055346">
          <w:rPr>
            <w:rStyle w:val="afff0"/>
            <w:noProof/>
          </w:rPr>
          <w:t>2.</w:t>
        </w:r>
        <w:r w:rsidR="00761826">
          <w:rPr>
            <w:rFonts w:asciiTheme="minorHAnsi" w:eastAsiaTheme="minorEastAsia" w:hAnsiTheme="minorHAnsi" w:cstheme="minorBidi"/>
            <w:b w:val="0"/>
            <w:noProof/>
            <w:sz w:val="22"/>
            <w:szCs w:val="22"/>
          </w:rPr>
          <w:tab/>
        </w:r>
        <w:r w:rsidR="00761826" w:rsidRPr="00055346">
          <w:rPr>
            <w:rStyle w:val="afff0"/>
            <w:noProof/>
          </w:rPr>
          <w:t xml:space="preserve">Протокол загрузки информации </w:t>
        </w:r>
        <w:r w:rsidR="00761826" w:rsidRPr="00055346">
          <w:rPr>
            <w:rStyle w:val="afff0"/>
            <w:noProof/>
            <w:lang w:val="en-US"/>
          </w:rPr>
          <w:t>HTTPS</w:t>
        </w:r>
        <w:r w:rsidR="00761826" w:rsidRPr="00055346">
          <w:rPr>
            <w:rStyle w:val="afff0"/>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AF28AF">
      <w:pPr>
        <w:pStyle w:val="23"/>
        <w:rPr>
          <w:rFonts w:asciiTheme="minorHAnsi" w:eastAsiaTheme="minorEastAsia" w:hAnsiTheme="minorHAnsi" w:cstheme="minorBidi"/>
          <w:b w:val="0"/>
          <w:noProof/>
          <w:sz w:val="22"/>
          <w:szCs w:val="22"/>
        </w:rPr>
      </w:pPr>
      <w:hyperlink w:anchor="_Toc441065293" w:history="1">
        <w:r w:rsidR="00761826" w:rsidRPr="00055346">
          <w:rPr>
            <w:rStyle w:val="afff0"/>
            <w:noProof/>
          </w:rPr>
          <w:t>3.</w:t>
        </w:r>
        <w:r w:rsidR="00761826">
          <w:rPr>
            <w:rFonts w:asciiTheme="minorHAnsi" w:eastAsiaTheme="minorEastAsia" w:hAnsiTheme="minorHAnsi" w:cstheme="minorBidi"/>
            <w:b w:val="0"/>
            <w:noProof/>
            <w:sz w:val="22"/>
            <w:szCs w:val="22"/>
          </w:rPr>
          <w:tab/>
        </w:r>
        <w:r w:rsidR="00761826" w:rsidRPr="00055346">
          <w:rPr>
            <w:rStyle w:val="afff0"/>
            <w:noProof/>
          </w:rPr>
          <w:t xml:space="preserve">Протокол загрузки информации </w:t>
        </w:r>
        <w:r w:rsidR="00761826" w:rsidRPr="00055346">
          <w:rPr>
            <w:rStyle w:val="afff0"/>
            <w:noProof/>
            <w:lang w:val="en-US"/>
          </w:rPr>
          <w:t>AS</w:t>
        </w:r>
        <w:r w:rsidR="00761826" w:rsidRPr="00055346">
          <w:rPr>
            <w:rStyle w:val="afff0"/>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AF28AF">
      <w:pPr>
        <w:pStyle w:val="23"/>
        <w:rPr>
          <w:rFonts w:asciiTheme="minorHAnsi" w:eastAsiaTheme="minorEastAsia" w:hAnsiTheme="minorHAnsi" w:cstheme="minorBidi"/>
          <w:b w:val="0"/>
          <w:noProof/>
          <w:sz w:val="22"/>
          <w:szCs w:val="22"/>
        </w:rPr>
      </w:pPr>
      <w:hyperlink w:anchor="_Toc441065294" w:history="1">
        <w:r w:rsidR="00761826" w:rsidRPr="00055346">
          <w:rPr>
            <w:rStyle w:val="afff0"/>
            <w:noProof/>
          </w:rPr>
          <w:t>4.</w:t>
        </w:r>
        <w:r w:rsidR="00761826">
          <w:rPr>
            <w:rFonts w:asciiTheme="minorHAnsi" w:eastAsiaTheme="minorEastAsia" w:hAnsiTheme="minorHAnsi" w:cstheme="minorBidi"/>
            <w:b w:val="0"/>
            <w:noProof/>
            <w:sz w:val="22"/>
            <w:szCs w:val="22"/>
          </w:rPr>
          <w:tab/>
        </w:r>
        <w:r w:rsidR="00761826" w:rsidRPr="00055346">
          <w:rPr>
            <w:rStyle w:val="afff0"/>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AF28AF">
      <w:pPr>
        <w:pStyle w:val="23"/>
        <w:rPr>
          <w:rFonts w:asciiTheme="minorHAnsi" w:eastAsiaTheme="minorEastAsia" w:hAnsiTheme="minorHAnsi" w:cstheme="minorBidi"/>
          <w:b w:val="0"/>
          <w:noProof/>
          <w:sz w:val="22"/>
          <w:szCs w:val="22"/>
        </w:rPr>
      </w:pPr>
      <w:hyperlink w:anchor="_Toc441065295" w:history="1">
        <w:r w:rsidR="00761826" w:rsidRPr="00055346">
          <w:rPr>
            <w:rStyle w:val="afff0"/>
            <w:noProof/>
          </w:rPr>
          <w:t>5.</w:t>
        </w:r>
        <w:r w:rsidR="00761826">
          <w:rPr>
            <w:rFonts w:asciiTheme="minorHAnsi" w:eastAsiaTheme="minorEastAsia" w:hAnsiTheme="minorHAnsi" w:cstheme="minorBidi"/>
            <w:b w:val="0"/>
            <w:noProof/>
            <w:sz w:val="22"/>
            <w:szCs w:val="22"/>
          </w:rPr>
          <w:tab/>
        </w:r>
        <w:r w:rsidR="00761826" w:rsidRPr="00055346">
          <w:rPr>
            <w:rStyle w:val="afff0"/>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AF28AF">
      <w:pPr>
        <w:pStyle w:val="23"/>
        <w:rPr>
          <w:rFonts w:asciiTheme="minorHAnsi" w:eastAsiaTheme="minorEastAsia" w:hAnsiTheme="minorHAnsi" w:cstheme="minorBidi"/>
          <w:b w:val="0"/>
          <w:noProof/>
          <w:sz w:val="22"/>
          <w:szCs w:val="22"/>
        </w:rPr>
      </w:pPr>
      <w:hyperlink w:anchor="_Toc441065296" w:history="1">
        <w:r w:rsidR="00761826" w:rsidRPr="00055346">
          <w:rPr>
            <w:rStyle w:val="afff0"/>
            <w:noProof/>
          </w:rPr>
          <w:t>6.</w:t>
        </w:r>
        <w:r w:rsidR="00761826">
          <w:rPr>
            <w:rFonts w:asciiTheme="minorHAnsi" w:eastAsiaTheme="minorEastAsia" w:hAnsiTheme="minorHAnsi" w:cstheme="minorBidi"/>
            <w:b w:val="0"/>
            <w:noProof/>
            <w:sz w:val="22"/>
            <w:szCs w:val="22"/>
          </w:rPr>
          <w:tab/>
        </w:r>
        <w:r w:rsidR="00761826" w:rsidRPr="00055346">
          <w:rPr>
            <w:rStyle w:val="afff0"/>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AF28AF">
      <w:pPr>
        <w:pStyle w:val="23"/>
        <w:rPr>
          <w:rFonts w:asciiTheme="minorHAnsi" w:eastAsiaTheme="minorEastAsia" w:hAnsiTheme="minorHAnsi" w:cstheme="minorBidi"/>
          <w:b w:val="0"/>
          <w:noProof/>
          <w:sz w:val="22"/>
          <w:szCs w:val="22"/>
        </w:rPr>
      </w:pPr>
      <w:hyperlink w:anchor="_Toc441065297" w:history="1">
        <w:r w:rsidR="00761826" w:rsidRPr="00055346">
          <w:rPr>
            <w:rStyle w:val="afff0"/>
            <w:noProof/>
          </w:rPr>
          <w:t>7.</w:t>
        </w:r>
        <w:r w:rsidR="00761826">
          <w:rPr>
            <w:rFonts w:asciiTheme="minorHAnsi" w:eastAsiaTheme="minorEastAsia" w:hAnsiTheme="minorHAnsi" w:cstheme="minorBidi"/>
            <w:b w:val="0"/>
            <w:noProof/>
            <w:sz w:val="22"/>
            <w:szCs w:val="22"/>
          </w:rPr>
          <w:tab/>
        </w:r>
        <w:r w:rsidR="00761826" w:rsidRPr="00055346">
          <w:rPr>
            <w:rStyle w:val="afff0"/>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AF28AF">
      <w:pPr>
        <w:pStyle w:val="23"/>
        <w:rPr>
          <w:rFonts w:asciiTheme="minorHAnsi" w:eastAsiaTheme="minorEastAsia" w:hAnsiTheme="minorHAnsi" w:cstheme="minorBidi"/>
          <w:b w:val="0"/>
          <w:noProof/>
          <w:sz w:val="22"/>
          <w:szCs w:val="22"/>
        </w:rPr>
      </w:pPr>
      <w:hyperlink w:anchor="_Toc441065298" w:history="1">
        <w:r w:rsidR="00761826" w:rsidRPr="00055346">
          <w:rPr>
            <w:rStyle w:val="afff0"/>
            <w:noProof/>
          </w:rPr>
          <w:t>8.</w:t>
        </w:r>
        <w:r w:rsidR="00761826">
          <w:rPr>
            <w:rFonts w:asciiTheme="minorHAnsi" w:eastAsiaTheme="minorEastAsia" w:hAnsiTheme="minorHAnsi" w:cstheme="minorBidi"/>
            <w:b w:val="0"/>
            <w:noProof/>
            <w:sz w:val="22"/>
            <w:szCs w:val="22"/>
          </w:rPr>
          <w:tab/>
        </w:r>
        <w:r w:rsidR="00761826" w:rsidRPr="00055346">
          <w:rPr>
            <w:rStyle w:val="afff0"/>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AF28AF">
      <w:pPr>
        <w:pStyle w:val="23"/>
        <w:rPr>
          <w:rFonts w:asciiTheme="minorHAnsi" w:eastAsiaTheme="minorEastAsia" w:hAnsiTheme="minorHAnsi" w:cstheme="minorBidi"/>
          <w:b w:val="0"/>
          <w:noProof/>
          <w:sz w:val="22"/>
          <w:szCs w:val="22"/>
        </w:rPr>
      </w:pPr>
      <w:hyperlink w:anchor="_Toc441065299" w:history="1">
        <w:r w:rsidR="00761826" w:rsidRPr="00055346">
          <w:rPr>
            <w:rStyle w:val="afff0"/>
            <w:noProof/>
          </w:rPr>
          <w:t>9.</w:t>
        </w:r>
        <w:r w:rsidR="00761826">
          <w:rPr>
            <w:rFonts w:asciiTheme="minorHAnsi" w:eastAsiaTheme="minorEastAsia" w:hAnsiTheme="minorHAnsi" w:cstheme="minorBidi"/>
            <w:b w:val="0"/>
            <w:noProof/>
            <w:sz w:val="22"/>
            <w:szCs w:val="22"/>
          </w:rPr>
          <w:tab/>
        </w:r>
        <w:r w:rsidR="00761826" w:rsidRPr="00055346">
          <w:rPr>
            <w:rStyle w:val="afff0"/>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AF28AF">
      <w:pPr>
        <w:pStyle w:val="23"/>
        <w:rPr>
          <w:rFonts w:asciiTheme="minorHAnsi" w:eastAsiaTheme="minorEastAsia" w:hAnsiTheme="minorHAnsi" w:cstheme="minorBidi"/>
          <w:b w:val="0"/>
          <w:noProof/>
          <w:sz w:val="22"/>
          <w:szCs w:val="22"/>
        </w:rPr>
      </w:pPr>
      <w:hyperlink w:anchor="_Toc441065300" w:history="1">
        <w:r w:rsidR="00761826" w:rsidRPr="00055346">
          <w:rPr>
            <w:rStyle w:val="afff0"/>
            <w:noProof/>
          </w:rPr>
          <w:t>10.</w:t>
        </w:r>
        <w:r w:rsidR="00761826">
          <w:rPr>
            <w:rFonts w:asciiTheme="minorHAnsi" w:eastAsiaTheme="minorEastAsia" w:hAnsiTheme="minorHAnsi" w:cstheme="minorBidi"/>
            <w:b w:val="0"/>
            <w:noProof/>
            <w:sz w:val="22"/>
            <w:szCs w:val="22"/>
          </w:rPr>
          <w:tab/>
        </w:r>
        <w:r w:rsidR="00761826" w:rsidRPr="00055346">
          <w:rPr>
            <w:rStyle w:val="afff0"/>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AF28AF">
      <w:pPr>
        <w:pStyle w:val="23"/>
        <w:rPr>
          <w:rFonts w:asciiTheme="minorHAnsi" w:eastAsiaTheme="minorEastAsia" w:hAnsiTheme="minorHAnsi" w:cstheme="minorBidi"/>
          <w:b w:val="0"/>
          <w:noProof/>
          <w:sz w:val="22"/>
          <w:szCs w:val="22"/>
        </w:rPr>
      </w:pPr>
      <w:hyperlink w:anchor="_Toc441065301" w:history="1">
        <w:r w:rsidR="00761826" w:rsidRPr="00055346">
          <w:rPr>
            <w:rStyle w:val="afff0"/>
            <w:noProof/>
          </w:rPr>
          <w:t>11.</w:t>
        </w:r>
        <w:r w:rsidR="00761826">
          <w:rPr>
            <w:rFonts w:asciiTheme="minorHAnsi" w:eastAsiaTheme="minorEastAsia" w:hAnsiTheme="minorHAnsi" w:cstheme="minorBidi"/>
            <w:b w:val="0"/>
            <w:noProof/>
            <w:sz w:val="22"/>
            <w:szCs w:val="22"/>
          </w:rPr>
          <w:tab/>
        </w:r>
        <w:r w:rsidR="00761826" w:rsidRPr="00055346">
          <w:rPr>
            <w:rStyle w:val="afff0"/>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AF28AF">
      <w:pPr>
        <w:pStyle w:val="23"/>
        <w:rPr>
          <w:rFonts w:asciiTheme="minorHAnsi" w:eastAsiaTheme="minorEastAsia" w:hAnsiTheme="minorHAnsi" w:cstheme="minorBidi"/>
          <w:b w:val="0"/>
          <w:noProof/>
          <w:sz w:val="22"/>
          <w:szCs w:val="22"/>
        </w:rPr>
      </w:pPr>
      <w:hyperlink w:anchor="_Toc441065302" w:history="1">
        <w:r w:rsidR="00761826" w:rsidRPr="00055346">
          <w:rPr>
            <w:rStyle w:val="afff0"/>
            <w:noProof/>
          </w:rPr>
          <w:t>12.</w:t>
        </w:r>
        <w:r w:rsidR="00761826">
          <w:rPr>
            <w:rFonts w:asciiTheme="minorHAnsi" w:eastAsiaTheme="minorEastAsia" w:hAnsiTheme="minorHAnsi" w:cstheme="minorBidi"/>
            <w:b w:val="0"/>
            <w:noProof/>
            <w:sz w:val="22"/>
            <w:szCs w:val="22"/>
          </w:rPr>
          <w:tab/>
        </w:r>
        <w:r w:rsidR="00761826" w:rsidRPr="00055346">
          <w:rPr>
            <w:rStyle w:val="afff0"/>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AF28AF">
      <w:pPr>
        <w:pStyle w:val="23"/>
        <w:rPr>
          <w:rFonts w:asciiTheme="minorHAnsi" w:eastAsiaTheme="minorEastAsia" w:hAnsiTheme="minorHAnsi" w:cstheme="minorBidi"/>
          <w:b w:val="0"/>
          <w:noProof/>
          <w:sz w:val="22"/>
          <w:szCs w:val="22"/>
        </w:rPr>
      </w:pPr>
      <w:hyperlink w:anchor="_Toc441065303" w:history="1">
        <w:r w:rsidR="00761826" w:rsidRPr="00055346">
          <w:rPr>
            <w:rStyle w:val="afff0"/>
            <w:noProof/>
          </w:rPr>
          <w:t>13.</w:t>
        </w:r>
        <w:r w:rsidR="00761826">
          <w:rPr>
            <w:rFonts w:asciiTheme="minorHAnsi" w:eastAsiaTheme="minorEastAsia" w:hAnsiTheme="minorHAnsi" w:cstheme="minorBidi"/>
            <w:b w:val="0"/>
            <w:noProof/>
            <w:sz w:val="22"/>
            <w:szCs w:val="22"/>
          </w:rPr>
          <w:tab/>
        </w:r>
        <w:r w:rsidR="00761826" w:rsidRPr="00055346">
          <w:rPr>
            <w:rStyle w:val="afff0"/>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AF28AF">
      <w:pPr>
        <w:pStyle w:val="23"/>
        <w:rPr>
          <w:rFonts w:asciiTheme="minorHAnsi" w:eastAsiaTheme="minorEastAsia" w:hAnsiTheme="minorHAnsi" w:cstheme="minorBidi"/>
          <w:b w:val="0"/>
          <w:noProof/>
          <w:sz w:val="22"/>
          <w:szCs w:val="22"/>
        </w:rPr>
      </w:pPr>
      <w:hyperlink w:anchor="_Toc441065304" w:history="1">
        <w:r w:rsidR="00761826" w:rsidRPr="00055346">
          <w:rPr>
            <w:rStyle w:val="afff0"/>
            <w:noProof/>
          </w:rPr>
          <w:t>14.</w:t>
        </w:r>
        <w:r w:rsidR="00761826">
          <w:rPr>
            <w:rFonts w:asciiTheme="minorHAnsi" w:eastAsiaTheme="minorEastAsia" w:hAnsiTheme="minorHAnsi" w:cstheme="minorBidi"/>
            <w:b w:val="0"/>
            <w:noProof/>
            <w:sz w:val="22"/>
            <w:szCs w:val="22"/>
          </w:rPr>
          <w:tab/>
        </w:r>
        <w:r w:rsidR="00761826" w:rsidRPr="00055346">
          <w:rPr>
            <w:rStyle w:val="afff0"/>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AF28AF">
      <w:pPr>
        <w:pStyle w:val="23"/>
        <w:rPr>
          <w:rFonts w:asciiTheme="minorHAnsi" w:eastAsiaTheme="minorEastAsia" w:hAnsiTheme="minorHAnsi" w:cstheme="minorBidi"/>
          <w:b w:val="0"/>
          <w:noProof/>
          <w:sz w:val="22"/>
          <w:szCs w:val="22"/>
        </w:rPr>
      </w:pPr>
      <w:hyperlink w:anchor="_Toc441065305" w:history="1">
        <w:r w:rsidR="00761826" w:rsidRPr="00055346">
          <w:rPr>
            <w:rStyle w:val="afff0"/>
            <w:noProof/>
          </w:rPr>
          <w:t>15.</w:t>
        </w:r>
        <w:r w:rsidR="00761826">
          <w:rPr>
            <w:rFonts w:asciiTheme="minorHAnsi" w:eastAsiaTheme="minorEastAsia" w:hAnsiTheme="minorHAnsi" w:cstheme="minorBidi"/>
            <w:b w:val="0"/>
            <w:noProof/>
            <w:sz w:val="22"/>
            <w:szCs w:val="22"/>
          </w:rPr>
          <w:tab/>
        </w:r>
        <w:r w:rsidR="00761826" w:rsidRPr="00055346">
          <w:rPr>
            <w:rStyle w:val="afff0"/>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AF28AF">
      <w:pPr>
        <w:pStyle w:val="23"/>
        <w:rPr>
          <w:rFonts w:asciiTheme="minorHAnsi" w:eastAsiaTheme="minorEastAsia" w:hAnsiTheme="minorHAnsi" w:cstheme="minorBidi"/>
          <w:b w:val="0"/>
          <w:noProof/>
          <w:sz w:val="22"/>
          <w:szCs w:val="22"/>
        </w:rPr>
      </w:pPr>
      <w:hyperlink w:anchor="_Toc441065306" w:history="1">
        <w:r w:rsidR="00761826" w:rsidRPr="00055346">
          <w:rPr>
            <w:rStyle w:val="afff0"/>
            <w:noProof/>
          </w:rPr>
          <w:t>16.</w:t>
        </w:r>
        <w:r w:rsidR="00761826">
          <w:rPr>
            <w:rFonts w:asciiTheme="minorHAnsi" w:eastAsiaTheme="minorEastAsia" w:hAnsiTheme="minorHAnsi" w:cstheme="minorBidi"/>
            <w:b w:val="0"/>
            <w:noProof/>
            <w:sz w:val="22"/>
            <w:szCs w:val="22"/>
          </w:rPr>
          <w:tab/>
        </w:r>
        <w:r w:rsidR="00761826" w:rsidRPr="00055346">
          <w:rPr>
            <w:rStyle w:val="afff0"/>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AF28AF">
      <w:pPr>
        <w:pStyle w:val="23"/>
        <w:rPr>
          <w:rFonts w:asciiTheme="minorHAnsi" w:eastAsiaTheme="minorEastAsia" w:hAnsiTheme="minorHAnsi" w:cstheme="minorBidi"/>
          <w:b w:val="0"/>
          <w:noProof/>
          <w:sz w:val="22"/>
          <w:szCs w:val="22"/>
        </w:rPr>
      </w:pPr>
      <w:hyperlink w:anchor="_Toc441065307" w:history="1">
        <w:r w:rsidR="00761826" w:rsidRPr="00055346">
          <w:rPr>
            <w:rStyle w:val="afff0"/>
            <w:noProof/>
          </w:rPr>
          <w:t>17.</w:t>
        </w:r>
        <w:r w:rsidR="00761826">
          <w:rPr>
            <w:rFonts w:asciiTheme="minorHAnsi" w:eastAsiaTheme="minorEastAsia" w:hAnsiTheme="minorHAnsi" w:cstheme="minorBidi"/>
            <w:b w:val="0"/>
            <w:noProof/>
            <w:sz w:val="22"/>
            <w:szCs w:val="22"/>
          </w:rPr>
          <w:tab/>
        </w:r>
        <w:r w:rsidR="00761826" w:rsidRPr="00055346">
          <w:rPr>
            <w:rStyle w:val="afff0"/>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AF28AF">
      <w:pPr>
        <w:pStyle w:val="13"/>
        <w:rPr>
          <w:rFonts w:asciiTheme="minorHAnsi" w:eastAsiaTheme="minorEastAsia" w:hAnsiTheme="minorHAnsi" w:cstheme="minorBidi"/>
          <w:b w:val="0"/>
          <w:noProof/>
          <w:sz w:val="22"/>
          <w:szCs w:val="22"/>
        </w:rPr>
      </w:pPr>
      <w:hyperlink w:anchor="_Toc441065308" w:history="1">
        <w:r w:rsidR="00761826" w:rsidRPr="00055346">
          <w:rPr>
            <w:rStyle w:val="afff0"/>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497FB1">
        <w:trPr>
          <w:tblHeader/>
        </w:trPr>
        <w:tc>
          <w:tcPr>
            <w:tcW w:w="3652" w:type="dxa"/>
            <w:shd w:val="clear" w:color="auto" w:fill="E0E0E0"/>
          </w:tcPr>
          <w:p w14:paraId="7810CD4A" w14:textId="31010B0E" w:rsidR="0053459D" w:rsidRPr="0053459D" w:rsidRDefault="0053459D" w:rsidP="00A27144">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27144">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497FB1">
        <w:tc>
          <w:tcPr>
            <w:tcW w:w="3652" w:type="dxa"/>
          </w:tcPr>
          <w:p w14:paraId="218E5DBB" w14:textId="77777777" w:rsidR="00CC3841" w:rsidRPr="0053459D" w:rsidRDefault="00CC3841" w:rsidP="00A27144">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27144">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497FB1">
        <w:tc>
          <w:tcPr>
            <w:tcW w:w="3652" w:type="dxa"/>
          </w:tcPr>
          <w:p w14:paraId="0BD68A8E" w14:textId="1545BC9F" w:rsidR="00CE0A31" w:rsidRPr="0053459D" w:rsidRDefault="00CE0A31" w:rsidP="0063131D">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63131D">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497FB1">
        <w:tc>
          <w:tcPr>
            <w:tcW w:w="3652" w:type="dxa"/>
          </w:tcPr>
          <w:p w14:paraId="1AC3E02D" w14:textId="042BEE29" w:rsidR="00CC3841" w:rsidRPr="0053459D" w:rsidRDefault="00CC3841" w:rsidP="00F4090B">
            <w:pPr>
              <w:spacing w:before="60" w:after="60"/>
              <w:ind w:firstLine="0"/>
              <w:jc w:val="both"/>
              <w:rPr>
                <w:b/>
                <w:sz w:val="24"/>
                <w:szCs w:val="24"/>
              </w:rPr>
            </w:pPr>
            <w:r w:rsidRPr="0053459D">
              <w:rPr>
                <w:b/>
                <w:sz w:val="24"/>
                <w:szCs w:val="24"/>
              </w:rPr>
              <w:t>ПУ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27144">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497FB1">
        <w:tc>
          <w:tcPr>
            <w:tcW w:w="3652" w:type="dxa"/>
          </w:tcPr>
          <w:p w14:paraId="17835E28" w14:textId="77777777" w:rsidR="00CC3841" w:rsidRPr="0053459D" w:rsidRDefault="00CC3841" w:rsidP="00A27144">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27144">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497FB1">
        <w:tc>
          <w:tcPr>
            <w:tcW w:w="3652" w:type="dxa"/>
          </w:tcPr>
          <w:p w14:paraId="05C808EC" w14:textId="77777777" w:rsidR="00CC3841" w:rsidRPr="0053459D" w:rsidRDefault="00CC3841" w:rsidP="00A27144">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27144">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E0A31" w:rsidRPr="0053459D" w14:paraId="3D1FE4B5" w14:textId="77777777" w:rsidTr="00497FB1">
        <w:tc>
          <w:tcPr>
            <w:tcW w:w="3652" w:type="dxa"/>
          </w:tcPr>
          <w:p w14:paraId="286F8052" w14:textId="07367A8C" w:rsidR="00CE0A31" w:rsidRPr="0053459D" w:rsidRDefault="00CE0A31" w:rsidP="0063131D">
            <w:pPr>
              <w:spacing w:before="60" w:after="60"/>
              <w:ind w:firstLine="0"/>
              <w:jc w:val="both"/>
              <w:rPr>
                <w:b/>
                <w:sz w:val="24"/>
                <w:szCs w:val="24"/>
              </w:rPr>
            </w:pPr>
            <w:r>
              <w:rPr>
                <w:b/>
                <w:sz w:val="24"/>
                <w:szCs w:val="24"/>
              </w:rPr>
              <w:t>РМИС</w:t>
            </w:r>
            <w:r w:rsidRPr="0053459D">
              <w:rPr>
                <w:b/>
                <w:sz w:val="24"/>
                <w:szCs w:val="24"/>
              </w:rPr>
              <w:t xml:space="preserve"> </w:t>
            </w:r>
          </w:p>
        </w:tc>
        <w:tc>
          <w:tcPr>
            <w:tcW w:w="5919" w:type="dxa"/>
          </w:tcPr>
          <w:p w14:paraId="589A93AB" w14:textId="0691B108" w:rsidR="00CE0A31" w:rsidRPr="00CE0A31" w:rsidRDefault="00CE0A31" w:rsidP="0063131D">
            <w:pPr>
              <w:spacing w:before="60" w:after="60"/>
              <w:ind w:firstLine="0"/>
              <w:jc w:val="both"/>
              <w:rPr>
                <w:sz w:val="24"/>
                <w:szCs w:val="24"/>
              </w:rPr>
            </w:pPr>
            <w:r w:rsidRPr="00CE0A31">
              <w:rPr>
                <w:sz w:val="24"/>
                <w:szCs w:val="24"/>
              </w:rPr>
              <w:t>Региональная или муниципальная информационная система в сфере закупок</w:t>
            </w:r>
          </w:p>
        </w:tc>
      </w:tr>
      <w:tr w:rsidR="00CC3841" w:rsidRPr="0053459D" w14:paraId="21BC0BA0" w14:textId="77777777" w:rsidTr="00497FB1">
        <w:tc>
          <w:tcPr>
            <w:tcW w:w="3652" w:type="dxa"/>
          </w:tcPr>
          <w:p w14:paraId="54C48CFD" w14:textId="77777777" w:rsidR="00CC3841" w:rsidRPr="0053459D" w:rsidRDefault="00CC3841" w:rsidP="00A27144">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27144">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497FB1">
        <w:tc>
          <w:tcPr>
            <w:tcW w:w="3652" w:type="dxa"/>
          </w:tcPr>
          <w:p w14:paraId="4616B72A" w14:textId="77777777" w:rsidR="00CC3841" w:rsidRPr="0053459D" w:rsidRDefault="00CC3841" w:rsidP="00A27144">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27144">
            <w:pPr>
              <w:spacing w:before="60" w:after="60"/>
              <w:ind w:firstLine="0"/>
              <w:jc w:val="both"/>
              <w:rPr>
                <w:sz w:val="24"/>
                <w:szCs w:val="24"/>
              </w:rPr>
            </w:pPr>
            <w:r>
              <w:rPr>
                <w:szCs w:val="24"/>
              </w:rPr>
              <w:t>Э</w:t>
            </w:r>
            <w:r w:rsidR="00CC3841" w:rsidRPr="0053459D">
              <w:rPr>
                <w:sz w:val="24"/>
                <w:szCs w:val="24"/>
              </w:rPr>
              <w:t xml:space="preserve">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w:t>
            </w:r>
            <w:r w:rsidR="00CC3841" w:rsidRPr="0053459D">
              <w:rPr>
                <w:sz w:val="24"/>
                <w:szCs w:val="24"/>
              </w:rPr>
              <w:lastRenderedPageBreak/>
              <w:t>сертификата ключа подписи.</w:t>
            </w:r>
          </w:p>
        </w:tc>
      </w:tr>
      <w:tr w:rsidR="00CC3841" w:rsidRPr="0053459D" w14:paraId="0EA6852B" w14:textId="77777777" w:rsidTr="00497FB1">
        <w:tc>
          <w:tcPr>
            <w:tcW w:w="3652" w:type="dxa"/>
          </w:tcPr>
          <w:p w14:paraId="376D1759" w14:textId="77777777" w:rsidR="00CC3841" w:rsidRPr="0053459D" w:rsidRDefault="00CC3841" w:rsidP="00A27144">
            <w:pPr>
              <w:spacing w:before="60" w:after="60"/>
              <w:ind w:firstLine="0"/>
              <w:jc w:val="both"/>
              <w:rPr>
                <w:b/>
                <w:sz w:val="24"/>
                <w:szCs w:val="24"/>
              </w:rPr>
            </w:pPr>
            <w:r w:rsidRPr="0053459D">
              <w:rPr>
                <w:b/>
                <w:sz w:val="24"/>
                <w:szCs w:val="24"/>
              </w:rPr>
              <w:lastRenderedPageBreak/>
              <w:t xml:space="preserve">Специализированная организация (СО) </w:t>
            </w:r>
          </w:p>
        </w:tc>
        <w:tc>
          <w:tcPr>
            <w:tcW w:w="5919" w:type="dxa"/>
          </w:tcPr>
          <w:p w14:paraId="6F258D31" w14:textId="76A5015E" w:rsidR="00CC3841" w:rsidRPr="0053459D" w:rsidRDefault="0053459D" w:rsidP="00A27144">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497FB1">
        <w:tc>
          <w:tcPr>
            <w:tcW w:w="3652" w:type="dxa"/>
          </w:tcPr>
          <w:p w14:paraId="254F798C" w14:textId="77777777" w:rsidR="00CC3841" w:rsidRPr="0053459D" w:rsidRDefault="00CC3841" w:rsidP="00A27144">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27144">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497FB1">
        <w:tc>
          <w:tcPr>
            <w:tcW w:w="3652" w:type="dxa"/>
          </w:tcPr>
          <w:p w14:paraId="3F4F7B7E" w14:textId="77777777" w:rsidR="00CC3841" w:rsidRPr="0053459D" w:rsidRDefault="00CC3841" w:rsidP="00A27144">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27144">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497FB1">
        <w:tc>
          <w:tcPr>
            <w:tcW w:w="3652" w:type="dxa"/>
          </w:tcPr>
          <w:p w14:paraId="488DB7FF" w14:textId="51523B35" w:rsidR="00CC3841" w:rsidRPr="0053459D" w:rsidRDefault="00CC3841" w:rsidP="00A27144">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27144">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497FB1">
        <w:tc>
          <w:tcPr>
            <w:tcW w:w="3652" w:type="dxa"/>
          </w:tcPr>
          <w:p w14:paraId="3770550F" w14:textId="7C61DC6D" w:rsidR="00CC3841" w:rsidRPr="0053459D" w:rsidRDefault="00CC3841" w:rsidP="00A27144">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27144">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497FB1">
        <w:tc>
          <w:tcPr>
            <w:tcW w:w="3652" w:type="dxa"/>
          </w:tcPr>
          <w:p w14:paraId="46794DE6" w14:textId="77777777" w:rsidR="00CC3841" w:rsidRPr="0053459D" w:rsidRDefault="00CC3841" w:rsidP="00A27144">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27144">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497FB1">
        <w:tc>
          <w:tcPr>
            <w:tcW w:w="3652" w:type="dxa"/>
          </w:tcPr>
          <w:p w14:paraId="07EB4040" w14:textId="77777777" w:rsidR="00CC3841" w:rsidRPr="0053459D" w:rsidRDefault="00CC3841" w:rsidP="00A27144">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27144">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497FB1">
        <w:tc>
          <w:tcPr>
            <w:tcW w:w="3652" w:type="dxa"/>
          </w:tcPr>
          <w:p w14:paraId="04B5DB41" w14:textId="25D2B8FF" w:rsidR="00CC3841" w:rsidRPr="0053459D" w:rsidRDefault="00CC3841" w:rsidP="00981901">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27144">
            <w:pPr>
              <w:spacing w:before="60" w:after="60"/>
              <w:ind w:firstLine="0"/>
              <w:jc w:val="both"/>
              <w:rPr>
                <w:sz w:val="24"/>
                <w:szCs w:val="24"/>
              </w:rPr>
            </w:pPr>
            <w:r>
              <w:rPr>
                <w:szCs w:val="24"/>
              </w:rPr>
              <w:t>П</w:t>
            </w:r>
            <w:r w:rsidR="00CC3841" w:rsidRPr="0053459D">
              <w:rPr>
                <w:sz w:val="24"/>
                <w:szCs w:val="24"/>
              </w:rPr>
              <w:t xml:space="preserve">рограммно-аппаратный комплекс, предназначенный для проведения открытых аукционов в электронной </w:t>
            </w:r>
            <w:r w:rsidR="00CC3841" w:rsidRPr="0053459D">
              <w:rPr>
                <w:sz w:val="24"/>
                <w:szCs w:val="24"/>
              </w:rPr>
              <w:lastRenderedPageBreak/>
              <w:t>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497FB1">
        <w:tc>
          <w:tcPr>
            <w:tcW w:w="3652" w:type="dxa"/>
          </w:tcPr>
          <w:p w14:paraId="63F85E9A" w14:textId="1A4E0AD2" w:rsidR="00CC3841" w:rsidRPr="0053459D" w:rsidRDefault="00CC3841" w:rsidP="00646866">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27144">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77777777"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4503E986" w14:textId="77777777" w:rsidR="00EE36E1" w:rsidRPr="00EE58FA" w:rsidRDefault="00EE36E1" w:rsidP="00EE36E1">
      <w:pPr>
        <w:pStyle w:val="BulletList"/>
        <w:numPr>
          <w:ilvl w:val="0"/>
          <w:numId w:val="32"/>
        </w:numPr>
        <w:ind w:left="1134" w:hanging="283"/>
      </w:pPr>
      <w:r w:rsidRPr="00EE58FA">
        <w:t xml:space="preserve">программно-аппаратный комплекс </w:t>
      </w:r>
      <w:r>
        <w:t>региональных или муниципальных информационных систем</w:t>
      </w:r>
      <w:r w:rsidRPr="00EE58FA">
        <w:t xml:space="preserve"> (</w:t>
      </w:r>
      <w:r>
        <w:t>ПАК РМИС);</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lastRenderedPageBreak/>
        <w:t>Процедуры приема и передачи информации</w:t>
      </w:r>
      <w:bookmarkEnd w:id="3"/>
    </w:p>
    <w:p w14:paraId="4B89811D" w14:textId="200FC3FD" w:rsidR="00F37DE4" w:rsidRPr="00CC7A40" w:rsidRDefault="00203511" w:rsidP="00A27144">
      <w:pPr>
        <w:ind w:firstLine="709"/>
        <w:jc w:val="both"/>
      </w:pPr>
      <w:r>
        <w:t>ПУ</w:t>
      </w:r>
      <w:r w:rsidRPr="00582F1B">
        <w:t xml:space="preserve"> РК\</w:t>
      </w:r>
      <w:r w:rsidR="0040274C">
        <w:t>РБГ</w:t>
      </w:r>
      <w:r w:rsidR="004558D9" w:rsidRPr="00CC7A40">
        <w:t xml:space="preserve"> может обмениваться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17DE80FA" w:rsidR="004558D9" w:rsidRPr="00CC7A40" w:rsidRDefault="00203511" w:rsidP="00A27144">
      <w:pPr>
        <w:ind w:firstLine="709"/>
        <w:jc w:val="both"/>
      </w:pPr>
      <w:r>
        <w:t>ПУ</w:t>
      </w:r>
      <w:r w:rsidRPr="00582F1B">
        <w:t xml:space="preserve"> РК\</w:t>
      </w:r>
      <w:r w:rsidR="0040274C">
        <w:t>РБГ</w:t>
      </w:r>
      <w:r w:rsidR="004558D9" w:rsidRPr="00CC7A40">
        <w:t xml:space="preserve"> может принимать данные по протоколу </w:t>
      </w:r>
      <w:r w:rsidR="004558D9" w:rsidRPr="00CC7A40">
        <w:rPr>
          <w:lang w:val="en-US"/>
        </w:rPr>
        <w:t>HTTPS</w:t>
      </w:r>
      <w:r w:rsidR="004558D9" w:rsidRPr="00CC7A40">
        <w:t>.</w:t>
      </w:r>
    </w:p>
    <w:p w14:paraId="100AE6C6" w14:textId="4E06B5E9" w:rsidR="004558D9" w:rsidRPr="00CC7A40" w:rsidRDefault="00203511" w:rsidP="00A27144">
      <w:pPr>
        <w:ind w:firstLine="709"/>
        <w:jc w:val="both"/>
      </w:pPr>
      <w:r>
        <w:t>ПУ</w:t>
      </w:r>
      <w:r w:rsidRPr="00582F1B">
        <w:t xml:space="preserve"> РК\</w:t>
      </w:r>
      <w:r w:rsidR="0040274C">
        <w:t>РБГ</w:t>
      </w:r>
      <w:r w:rsidRPr="00CC7A40">
        <w:t xml:space="preserve"> </w:t>
      </w:r>
      <w:r w:rsidR="004558D9" w:rsidRPr="00CC7A40">
        <w:t xml:space="preserve">может выгружать данные на </w:t>
      </w:r>
      <w:r w:rsidR="00FA16DD" w:rsidRPr="00CC7A40">
        <w:rPr>
          <w:lang w:val="en-US"/>
        </w:rPr>
        <w:t>ftp</w:t>
      </w:r>
      <w:r w:rsidR="00763592" w:rsidRPr="00CC7A40">
        <w:t>-сервер</w:t>
      </w:r>
      <w:r w:rsidR="004558D9" w:rsidRPr="00CC7A40">
        <w:t>.</w:t>
      </w:r>
    </w:p>
    <w:p w14:paraId="0D43FA99" w14:textId="727D833C"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63198D" w:rsidRPr="00582F1B">
        <w:t xml:space="preserve"> РК\</w:t>
      </w:r>
      <w:r w:rsidR="0040274C">
        <w:t>РБГ</w:t>
      </w:r>
      <w:r w:rsidRPr="00CC7A40">
        <w:t xml:space="preserve">. </w:t>
      </w:r>
    </w:p>
    <w:p w14:paraId="03F169B2" w14:textId="77777777" w:rsidR="00084035" w:rsidRPr="00CC7A40" w:rsidRDefault="004558D9" w:rsidP="00F67329">
      <w:pPr>
        <w:pStyle w:val="21"/>
        <w:tabs>
          <w:tab w:val="clear" w:pos="709"/>
        </w:tabs>
        <w:ind w:left="1134" w:hanging="425"/>
      </w:pPr>
      <w:bookmarkStart w:id="4" w:name="_Toc441065274"/>
      <w:r w:rsidRPr="00CC7A40">
        <w:t xml:space="preserve">Обмен данными по </w:t>
      </w:r>
      <w:r w:rsidRPr="00CC7A40">
        <w:rPr>
          <w:lang w:val="en-US"/>
        </w:rPr>
        <w:t>AS</w:t>
      </w:r>
      <w:r w:rsidRPr="00CC7A40">
        <w:t>2 протоколу.</w:t>
      </w:r>
      <w:bookmarkEnd w:id="4"/>
    </w:p>
    <w:p w14:paraId="5F708849" w14:textId="6D801F01"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77777777" w:rsidR="00E15AFA" w:rsidRPr="00CC7A40" w:rsidRDefault="008B1D33" w:rsidP="00191F69">
      <w:pPr>
        <w:numPr>
          <w:ilvl w:val="0"/>
          <w:numId w:val="6"/>
        </w:numPr>
        <w:ind w:left="1134"/>
        <w:jc w:val="both"/>
        <w:rPr>
          <w:lang w:val="en-US"/>
        </w:rPr>
      </w:pPr>
      <w:r w:rsidRPr="00CC7A40">
        <w:t>КЭРППиТ (СПб)</w:t>
      </w:r>
      <w:r w:rsidR="004C7130" w:rsidRPr="00CC7A40">
        <w:t>;</w:t>
      </w:r>
    </w:p>
    <w:p w14:paraId="6ABA49CE" w14:textId="77777777" w:rsidR="00E15AFA" w:rsidRPr="00CC7A40" w:rsidRDefault="008B1D33" w:rsidP="00191F69">
      <w:pPr>
        <w:numPr>
          <w:ilvl w:val="0"/>
          <w:numId w:val="6"/>
        </w:numPr>
        <w:ind w:left="1134"/>
        <w:jc w:val="both"/>
        <w:rPr>
          <w:lang w:val="en-US"/>
        </w:rPr>
      </w:pPr>
      <w:r w:rsidRPr="00CC7A40">
        <w:t>НПО «ЭФА» (Ростов)</w:t>
      </w:r>
      <w:r w:rsidR="004C7130" w:rsidRPr="00CC7A40">
        <w:t>;</w:t>
      </w:r>
    </w:p>
    <w:p w14:paraId="07AE5CEC" w14:textId="77777777" w:rsidR="00E15AFA" w:rsidRPr="00CC7A40" w:rsidRDefault="008B1D33" w:rsidP="00191F69">
      <w:pPr>
        <w:numPr>
          <w:ilvl w:val="0"/>
          <w:numId w:val="6"/>
        </w:numPr>
        <w:ind w:left="1134"/>
        <w:jc w:val="both"/>
        <w:rPr>
          <w:lang w:val="en-US"/>
        </w:rPr>
      </w:pPr>
      <w:r w:rsidRPr="00CC7A40">
        <w:t>ГосЗакупки РБ (Бурятия)</w:t>
      </w:r>
      <w:r w:rsidR="004C7130" w:rsidRPr="00CC7A40">
        <w:t>;</w:t>
      </w:r>
    </w:p>
    <w:p w14:paraId="472F9197" w14:textId="77777777" w:rsidR="008B1D33" w:rsidRPr="00CC7A40" w:rsidRDefault="008B1D33" w:rsidP="00191F69">
      <w:pPr>
        <w:numPr>
          <w:ilvl w:val="0"/>
          <w:numId w:val="6"/>
        </w:numPr>
        <w:ind w:left="1134"/>
        <w:jc w:val="both"/>
        <w:rPr>
          <w:lang w:val="en-US"/>
        </w:rPr>
      </w:pPr>
      <w:r w:rsidRPr="00CC7A40">
        <w:t>КГЗПХК (Хабаровск)</w:t>
      </w:r>
      <w:r w:rsidR="004C7130" w:rsidRPr="00CC7A40">
        <w:t>.</w:t>
      </w:r>
    </w:p>
    <w:p w14:paraId="06F12F1E" w14:textId="77777777" w:rsidR="00DC0A5F" w:rsidRPr="00CC7A40" w:rsidRDefault="00DC0A5F" w:rsidP="00DC0A5F">
      <w:pPr>
        <w:jc w:val="both"/>
        <w:rPr>
          <w:lang w:val="en-US"/>
        </w:rPr>
      </w:pPr>
    </w:p>
    <w:p w14:paraId="19A03EA8" w14:textId="77777777" w:rsidR="00DC0A5F" w:rsidRPr="00CC7A40" w:rsidRDefault="00DC0A5F" w:rsidP="00F67329">
      <w:pPr>
        <w:pStyle w:val="30"/>
        <w:tabs>
          <w:tab w:val="clear" w:pos="709"/>
          <w:tab w:val="clear" w:pos="1134"/>
        </w:tabs>
        <w:ind w:left="1418"/>
      </w:pPr>
      <w:bookmarkStart w:id="5" w:name="_Toc441065275"/>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r w:rsidRPr="00CC7A40">
        <w:t>Передача информации в рамках завершения процедур 94ФЗ</w:t>
      </w:r>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r w:rsidRPr="00CC7A40">
        <w:t>Передача информации в рамках процедур 44ФЗ</w:t>
      </w:r>
    </w:p>
    <w:p w14:paraId="2160D68E" w14:textId="77777777" w:rsidR="00BF0DB9"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611CF45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lastRenderedPageBreak/>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279D12F1" w14:textId="77777777" w:rsidR="0000746E" w:rsidRPr="00CC7A40" w:rsidRDefault="0000746E"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6" w:name="_Toc441065276"/>
      <w:r w:rsidRPr="00CC7A40">
        <w:t>Процедуры приема и передачи информации с использованием протокола HTTPS</w:t>
      </w:r>
      <w:bookmarkEnd w:id="6"/>
    </w:p>
    <w:p w14:paraId="5AE51B26" w14:textId="77777777" w:rsidR="00DC0A5F" w:rsidRPr="00CC7A40" w:rsidRDefault="00DC0A5F" w:rsidP="00F67329">
      <w:pPr>
        <w:pStyle w:val="30"/>
        <w:tabs>
          <w:tab w:val="clear" w:pos="709"/>
          <w:tab w:val="clear" w:pos="1134"/>
        </w:tabs>
        <w:ind w:left="1418"/>
      </w:pPr>
      <w:bookmarkStart w:id="7" w:name="_Toc441065277"/>
      <w:r w:rsidRPr="00CC7A40">
        <w:t>Формирование сведений</w:t>
      </w:r>
      <w:bookmarkEnd w:id="7"/>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r w:rsidRPr="00CC7A40">
        <w:t>Прием информации в рамках завершения процедур 94ФЗ</w:t>
      </w:r>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r w:rsidRPr="00CC7A40">
        <w:t>Прием информации в рамках процедур 44ФЗ</w:t>
      </w:r>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lastRenderedPageBreak/>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8" w:name="_Toc441065278"/>
      <w:r w:rsidRPr="00CC7A40">
        <w:t>Средства передачи информации</w:t>
      </w:r>
      <w:bookmarkEnd w:id="8"/>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lastRenderedPageBreak/>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77777777"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7" w:history="1">
        <w:r w:rsidRPr="00CC7A40">
          <w:rPr>
            <w:rStyle w:val="afff0"/>
          </w:rPr>
          <w:t>http://zakupki.gov.ru/pgz/extegration.jsp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77777777" w:rsidR="00DC0A5F" w:rsidRPr="00CC7A40" w:rsidRDefault="00DC0A5F" w:rsidP="00DC0A5F">
      <w:pPr>
        <w:jc w:val="both"/>
        <w:rPr>
          <w:sz w:val="20"/>
          <w:lang w:val="en-US"/>
        </w:rPr>
      </w:pPr>
      <w:r w:rsidRPr="00CC7A40">
        <w:rPr>
          <w:sz w:val="20"/>
          <w:lang w:val="en-US"/>
        </w:rPr>
        <w:t>Host: 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7D327E83" w:rsidR="00DC0A5F" w:rsidRPr="00CC7A40" w:rsidRDefault="00DC0A5F" w:rsidP="00A27144">
      <w:pPr>
        <w:ind w:firstLine="709"/>
        <w:jc w:val="both"/>
      </w:pPr>
      <w:r w:rsidRPr="00CC7A40">
        <w:t xml:space="preserve">После получения POST-запроса ППО </w:t>
      </w:r>
      <w:r w:rsidR="0063198D">
        <w:t>ПУ</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713D5576" w:rsidR="00DC0A5F" w:rsidRPr="00CC7A40" w:rsidRDefault="00DC0A5F" w:rsidP="00191F69">
      <w:pPr>
        <w:pStyle w:val="BulletList"/>
        <w:numPr>
          <w:ilvl w:val="0"/>
          <w:numId w:val="48"/>
        </w:numPr>
        <w:ind w:left="1418" w:hanging="283"/>
      </w:pPr>
      <w:r w:rsidRPr="00CC7A40">
        <w:lastRenderedPageBreak/>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6029EFDC"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489720E2"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w:t>
      </w:r>
      <w:r>
        <w:lastRenderedPageBreak/>
        <w:t xml:space="preserve">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68D56979"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8" w:history="1">
        <w:r w:rsidR="00C92D70" w:rsidRPr="00CC7A40">
          <w:rPr>
            <w:rStyle w:val="afff0"/>
            <w:lang w:val="en-US"/>
          </w:rPr>
          <w:t>https</w:t>
        </w:r>
        <w:r w:rsidR="00C92D70" w:rsidRPr="00CC7A40">
          <w:rPr>
            <w:rStyle w:val="afff0"/>
          </w:rPr>
          <w:t>://</w:t>
        </w:r>
        <w:r w:rsidR="00C92D70" w:rsidRPr="00CC7A40">
          <w:rPr>
            <w:rStyle w:val="afff0"/>
            <w:lang w:val="en-US"/>
          </w:rPr>
          <w:t>zakupki</w:t>
        </w:r>
        <w:r w:rsidR="00C92D70" w:rsidRPr="00CC7A40">
          <w:rPr>
            <w:rStyle w:val="afff0"/>
          </w:rPr>
          <w:t>.</w:t>
        </w:r>
        <w:r w:rsidR="00C92D70" w:rsidRPr="00CC7A40">
          <w:rPr>
            <w:rStyle w:val="afff0"/>
            <w:lang w:val="en-US"/>
          </w:rPr>
          <w:t>gov</w:t>
        </w:r>
        <w:r w:rsidR="00C92D70" w:rsidRPr="00CC7A40">
          <w:rPr>
            <w:rStyle w:val="afff0"/>
          </w:rPr>
          <w:t>.</w:t>
        </w:r>
        <w:r w:rsidR="00C92D70" w:rsidRPr="00CC7A40">
          <w:rPr>
            <w:rStyle w:val="afff0"/>
            <w:lang w:val="en-US"/>
          </w:rPr>
          <w:t>ru</w:t>
        </w:r>
        <w:r w:rsidR="00C92D70" w:rsidRPr="00CC7A40">
          <w:rPr>
            <w:rStyle w:val="afff0"/>
          </w:rPr>
          <w:t>/</w:t>
        </w:r>
        <w:r w:rsidR="00C92D70" w:rsidRPr="00CC7A40">
          <w:rPr>
            <w:rStyle w:val="afff0"/>
            <w:lang w:val="en-US"/>
          </w:rPr>
          <w:t>pgz</w:t>
        </w:r>
        <w:r w:rsidR="00C92D70" w:rsidRPr="00CC7A40">
          <w:rPr>
            <w:rStyle w:val="afff0"/>
          </w:rPr>
          <w:t>/</w:t>
        </w:r>
        <w:r w:rsidR="00C92D70" w:rsidRPr="00CC7A40">
          <w:rPr>
            <w:rStyle w:val="afff0"/>
            <w:lang w:val="en-US"/>
          </w:rPr>
          <w:t>services</w:t>
        </w:r>
        <w:r w:rsidR="00C92D70" w:rsidRPr="00CC7A40">
          <w:rPr>
            <w:rStyle w:val="afff0"/>
          </w:rPr>
          <w:t>/</w:t>
        </w:r>
        <w:r w:rsidR="00C92D70" w:rsidRPr="00CC7A40">
          <w:rPr>
            <w:rStyle w:val="afff0"/>
            <w:lang w:val="en-US"/>
          </w:rPr>
          <w:t>upload</w:t>
        </w:r>
      </w:hyperlink>
      <w:r w:rsidR="00C92D70" w:rsidRPr="00CC7A40">
        <w:rPr>
          <w:rStyle w:val="afff0"/>
          <w:lang w:val="en-US"/>
        </w:rPr>
        <w:t>Result</w:t>
      </w:r>
      <w:r w:rsidR="00C92D70" w:rsidRPr="00CC7A40">
        <w:t xml:space="preserve">) </w:t>
      </w:r>
      <w:r w:rsidR="0063198D">
        <w:t>ПУ</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5E3C2BF5"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Pr="00CC7A40">
        <w:rPr>
          <w:lang w:val="en-US"/>
        </w:rPr>
        <w:t>GET</w:t>
      </w:r>
      <w:r w:rsidRPr="00CC7A40">
        <w:t>, используя следующие параметры:</w:t>
      </w:r>
    </w:p>
    <w:p w14:paraId="278DA443" w14:textId="456F5083"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3A23D2" w:rsidRPr="00582F1B">
        <w:t xml:space="preserve"> РК\</w:t>
      </w:r>
      <w:r w:rsidR="0040274C">
        <w:t>РБГ</w:t>
      </w:r>
      <w:r w:rsidRPr="00CC7A40">
        <w:t>);</w:t>
      </w:r>
    </w:p>
    <w:p w14:paraId="7FE360B9" w14:textId="5A708AC1"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lastRenderedPageBreak/>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7777777"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описывающий допускается ли публикация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1E6F60F5" w14:textId="2A87EDCC" w:rsidR="00D84574" w:rsidRPr="00084035" w:rsidRDefault="0040274C" w:rsidP="00D84574">
      <w:pPr>
        <w:pStyle w:val="21"/>
        <w:tabs>
          <w:tab w:val="clear" w:pos="709"/>
          <w:tab w:val="clear" w:pos="1134"/>
        </w:tabs>
        <w:spacing w:line="240" w:lineRule="auto"/>
        <w:ind w:left="792" w:hanging="432"/>
      </w:pPr>
      <w:bookmarkStart w:id="9" w:name="_Toc426997622"/>
      <w:bookmarkStart w:id="10" w:name="_Toc441065279"/>
      <w:r>
        <w:t xml:space="preserve">Сервисы приема подписанных сведений с использованием </w:t>
      </w:r>
      <w:r>
        <w:rPr>
          <w:lang w:val="en-US"/>
        </w:rPr>
        <w:t>Web</w:t>
      </w:r>
      <w:r w:rsidRPr="00FD4A66">
        <w:t>-</w:t>
      </w:r>
      <w:r>
        <w:t>сервисов</w:t>
      </w:r>
      <w:bookmarkEnd w:id="9"/>
      <w:bookmarkEnd w:id="10"/>
    </w:p>
    <w:p w14:paraId="31E75D4A" w14:textId="77777777" w:rsidR="00D84574" w:rsidRDefault="00D84574" w:rsidP="00D84574">
      <w:pPr>
        <w:ind w:firstLine="567"/>
        <w:jc w:val="both"/>
      </w:pPr>
    </w:p>
    <w:p w14:paraId="13F2A1E6" w14:textId="3BBA833A" w:rsidR="00D84574" w:rsidRDefault="00D84574" w:rsidP="00D84574">
      <w:pPr>
        <w:ind w:firstLine="567"/>
        <w:jc w:val="both"/>
      </w:pPr>
      <w:r>
        <w:t xml:space="preserve">В рамках реализации </w:t>
      </w:r>
      <w:r w:rsidR="0040274C">
        <w:rPr>
          <w:lang w:val="en-US"/>
        </w:rPr>
        <w:t>Web</w:t>
      </w:r>
      <w:r w:rsidR="0040274C" w:rsidRPr="00FD4A66">
        <w:t>-</w:t>
      </w:r>
      <w:r w:rsidR="0040274C">
        <w:t>сервиса приема подписанных сведений</w:t>
      </w:r>
      <w:r w:rsidR="0040274C" w:rsidDel="0040274C">
        <w:t xml:space="preserve"> </w:t>
      </w:r>
      <w:r w:rsidR="00CE0A31">
        <w:t>ПУ РК</w:t>
      </w:r>
      <w:r w:rsidR="00CE0A31" w:rsidRPr="00CE0A31">
        <w:t>/</w:t>
      </w:r>
      <w:r w:rsidR="00CE0A31">
        <w:t xml:space="preserve">РБГ </w:t>
      </w:r>
      <w:r>
        <w:t>обменивается данными с Региональными и муниципальными информационными системами (РМИС), Федеральными информационными системами (ФИС).</w:t>
      </w:r>
    </w:p>
    <w:p w14:paraId="5E39A901" w14:textId="77777777" w:rsidR="00D84574" w:rsidRPr="004558D9" w:rsidRDefault="00D84574" w:rsidP="00D84574">
      <w:pPr>
        <w:ind w:firstLine="567"/>
        <w:jc w:val="both"/>
      </w:pPr>
    </w:p>
    <w:p w14:paraId="01B2C3BD" w14:textId="7D4912EC" w:rsidR="00D84574" w:rsidRDefault="00D84574" w:rsidP="00D84574">
      <w:pPr>
        <w:pStyle w:val="33"/>
      </w:pPr>
      <w:r>
        <w:t xml:space="preserve">Описание требований к взаимодействию, а также процедур взаимодействия </w:t>
      </w:r>
      <w:r w:rsidR="00CE0A31">
        <w:t>ПУ РК</w:t>
      </w:r>
      <w:r w:rsidR="00CE0A31" w:rsidRPr="00CE0A31">
        <w:t>/</w:t>
      </w:r>
      <w:r w:rsidR="00CE0A31">
        <w:t>РБГ</w:t>
      </w:r>
      <w:r>
        <w:t xml:space="preserve"> и РМИС приведено в документе «</w:t>
      </w:r>
      <w:bookmarkStart w:id="11" w:name="_Toc425955157"/>
      <w:r w:rsidRPr="008F46A2">
        <w:t>Регламент информационного взаимодействия единой информационной системы в сфере закупок с региональными и муниципальными информационными</w:t>
      </w:r>
      <w:bookmarkEnd w:id="11"/>
      <w:r>
        <w:t xml:space="preserve"> системами».</w:t>
      </w:r>
    </w:p>
    <w:p w14:paraId="420BD664" w14:textId="77777777" w:rsidR="00D84574" w:rsidRPr="009277E6" w:rsidRDefault="00D84574" w:rsidP="00D84574">
      <w:pPr>
        <w:jc w:val="both"/>
      </w:pPr>
    </w:p>
    <w:p w14:paraId="5B2CA507" w14:textId="77777777" w:rsidR="00D84574" w:rsidRPr="006F76A8" w:rsidRDefault="00D84574" w:rsidP="00D84574">
      <w:pPr>
        <w:pStyle w:val="30"/>
        <w:tabs>
          <w:tab w:val="clear" w:pos="709"/>
          <w:tab w:val="clear" w:pos="1134"/>
          <w:tab w:val="clear" w:pos="1418"/>
        </w:tabs>
        <w:spacing w:line="240" w:lineRule="auto"/>
        <w:ind w:left="1224" w:hanging="504"/>
      </w:pPr>
      <w:bookmarkStart w:id="12" w:name="_Toc441065280"/>
      <w:r>
        <w:t>Процедуры приема и передачи информации в рамках реализации сервиса приема подписанных сведений</w:t>
      </w:r>
      <w:bookmarkEnd w:id="12"/>
    </w:p>
    <w:p w14:paraId="5AC3E132" w14:textId="77777777" w:rsidR="00D84574" w:rsidRPr="00810E1A" w:rsidRDefault="00D84574" w:rsidP="00D84574">
      <w:pPr>
        <w:ind w:firstLine="567"/>
        <w:jc w:val="both"/>
      </w:pPr>
      <w:r w:rsidRPr="00D63259">
        <w:t>Обмен данными производится в формате XML.</w:t>
      </w:r>
    </w:p>
    <w:p w14:paraId="27A32B55" w14:textId="77777777" w:rsidR="00D84574" w:rsidRDefault="00D84574" w:rsidP="00D84574">
      <w:pPr>
        <w:pStyle w:val="BulletList"/>
        <w:numPr>
          <w:ilvl w:val="0"/>
          <w:numId w:val="0"/>
        </w:numPr>
        <w:ind w:firstLine="567"/>
      </w:pPr>
      <w:r>
        <w:rPr>
          <w:lang w:val="en-US"/>
        </w:rPr>
        <w:t>XML</w:t>
      </w:r>
      <w:r w:rsidRPr="00DE31D3">
        <w:t>-</w:t>
      </w:r>
      <w:r>
        <w:t xml:space="preserve">документы, передаваемые в рамках взаимодействия, должны соответствовать схемам интеграции </w:t>
      </w:r>
      <w:r w:rsidRPr="008F46A2">
        <w:rPr>
          <w:lang w:val="en-US"/>
        </w:rPr>
        <w:t>eisSignIncoming</w:t>
      </w:r>
      <w:r w:rsidRPr="00495A0D">
        <w:t>.</w:t>
      </w:r>
      <w:r w:rsidRPr="008F46A2">
        <w:rPr>
          <w:lang w:val="en-US"/>
        </w:rPr>
        <w:t>xsd</w:t>
      </w:r>
      <w:r w:rsidRPr="00DE31D3">
        <w:t>.</w:t>
      </w:r>
      <w:r w:rsidRPr="00CB4F4E">
        <w:t xml:space="preserve"> </w:t>
      </w:r>
    </w:p>
    <w:p w14:paraId="39C2327F" w14:textId="77777777" w:rsidR="00D84574" w:rsidRDefault="00D84574" w:rsidP="00D84574">
      <w:pPr>
        <w:pStyle w:val="BulletList"/>
        <w:numPr>
          <w:ilvl w:val="0"/>
          <w:numId w:val="0"/>
        </w:numPr>
        <w:ind w:firstLine="567"/>
      </w:pPr>
      <w:r>
        <w:lastRenderedPageBreak/>
        <w:t xml:space="preserve">Допускается передача </w:t>
      </w:r>
      <w:r>
        <w:rPr>
          <w:lang w:val="en-US"/>
        </w:rPr>
        <w:t>XML</w:t>
      </w:r>
      <w:r w:rsidRPr="00C214A9">
        <w:t>-</w:t>
      </w:r>
      <w:r>
        <w:t xml:space="preserve">документов объемом не более </w:t>
      </w:r>
      <w:r w:rsidRPr="00FA3B82">
        <w:t>10</w:t>
      </w:r>
      <w:r w:rsidRPr="00672DE8">
        <w:t xml:space="preserve"> </w:t>
      </w:r>
      <w:r>
        <w:t>мегабайт.</w:t>
      </w:r>
    </w:p>
    <w:p w14:paraId="6A180B13" w14:textId="77777777" w:rsidR="00D84574" w:rsidRPr="00DE31D3" w:rsidRDefault="00D84574" w:rsidP="00D84574">
      <w:pPr>
        <w:pStyle w:val="BulletList"/>
        <w:numPr>
          <w:ilvl w:val="0"/>
          <w:numId w:val="0"/>
        </w:numPr>
        <w:ind w:firstLine="567"/>
      </w:pPr>
    </w:p>
    <w:p w14:paraId="376DC90B" w14:textId="77777777" w:rsidR="00D84574" w:rsidRPr="00DE31D3" w:rsidRDefault="00D84574" w:rsidP="00D84574">
      <w:pPr>
        <w:pStyle w:val="41"/>
        <w:tabs>
          <w:tab w:val="clear" w:pos="1418"/>
          <w:tab w:val="clear" w:pos="1701"/>
        </w:tabs>
        <w:spacing w:line="240" w:lineRule="auto"/>
        <w:ind w:left="1728" w:hanging="648"/>
      </w:pPr>
      <w:r>
        <w:t>Прием-п</w:t>
      </w:r>
      <w:r w:rsidRPr="00DE31D3">
        <w:t xml:space="preserve">ередача информации </w:t>
      </w:r>
    </w:p>
    <w:p w14:paraId="09C68F7B" w14:textId="77777777" w:rsidR="00D84574" w:rsidRDefault="00D84574" w:rsidP="00D84574">
      <w:pPr>
        <w:ind w:firstLine="567"/>
        <w:jc w:val="both"/>
      </w:pPr>
      <w:r>
        <w:t>В рамках данного взаимодействия производится передача следующей информации:</w:t>
      </w:r>
    </w:p>
    <w:p w14:paraId="217B050D" w14:textId="7767D32E" w:rsidR="00D84574" w:rsidRPr="00824F46" w:rsidRDefault="00D84574" w:rsidP="00D84574">
      <w:pPr>
        <w:pStyle w:val="BulletList"/>
        <w:numPr>
          <w:ilvl w:val="0"/>
          <w:numId w:val="0"/>
        </w:numPr>
        <w:ind w:left="1210" w:hanging="360"/>
        <w:rPr>
          <w:b/>
        </w:rPr>
      </w:pPr>
      <w:r w:rsidRPr="007712F9">
        <w:rPr>
          <w:b/>
        </w:rPr>
        <w:t xml:space="preserve">от </w:t>
      </w:r>
      <w:r w:rsidR="00CE0A31" w:rsidRPr="007712F9">
        <w:rPr>
          <w:b/>
        </w:rPr>
        <w:t>ПУ РК/РБГ</w:t>
      </w:r>
      <w:r w:rsidRPr="007712F9">
        <w:rPr>
          <w:b/>
        </w:rPr>
        <w:t xml:space="preserve"> </w:t>
      </w:r>
      <w:r w:rsidRPr="00824F46">
        <w:rPr>
          <w:b/>
        </w:rPr>
        <w:t xml:space="preserve">на </w:t>
      </w:r>
      <w:r>
        <w:rPr>
          <w:b/>
        </w:rPr>
        <w:t>РМИС (ФИС)</w:t>
      </w:r>
      <w:r w:rsidRPr="00824F46">
        <w:rPr>
          <w:b/>
        </w:rPr>
        <w:t>:</w:t>
      </w:r>
    </w:p>
    <w:p w14:paraId="077D9360" w14:textId="77777777" w:rsidR="00D84574" w:rsidRDefault="00D84574" w:rsidP="00D84574">
      <w:pPr>
        <w:pStyle w:val="ListLevel2"/>
      </w:pPr>
      <w:r w:rsidRPr="00495A0D">
        <w:t>Уведомление о результатах обработки информационного пакета</w:t>
      </w:r>
      <w:r>
        <w:t>;</w:t>
      </w:r>
    </w:p>
    <w:p w14:paraId="778B8092" w14:textId="6ECCE749" w:rsidR="00D84574" w:rsidRPr="00824F46" w:rsidRDefault="00D84574" w:rsidP="00D84574">
      <w:pPr>
        <w:pStyle w:val="BulletList"/>
        <w:numPr>
          <w:ilvl w:val="0"/>
          <w:numId w:val="0"/>
        </w:numPr>
        <w:ind w:left="1210" w:hanging="360"/>
        <w:rPr>
          <w:b/>
        </w:rPr>
      </w:pPr>
      <w:r w:rsidRPr="00824F46">
        <w:rPr>
          <w:b/>
        </w:rPr>
        <w:t xml:space="preserve">от </w:t>
      </w:r>
      <w:r>
        <w:rPr>
          <w:b/>
        </w:rPr>
        <w:t>РМИС (ФИС)</w:t>
      </w:r>
      <w:r w:rsidRPr="00824F46">
        <w:rPr>
          <w:b/>
        </w:rPr>
        <w:t xml:space="preserve"> </w:t>
      </w:r>
      <w:r w:rsidR="00B46EFC">
        <w:rPr>
          <w:b/>
        </w:rPr>
        <w:t>в ПУ РК</w:t>
      </w:r>
      <w:r w:rsidR="00CE0A31" w:rsidRPr="007712F9">
        <w:rPr>
          <w:b/>
        </w:rPr>
        <w:t>/РБГ</w:t>
      </w:r>
      <w:r w:rsidRPr="007712F9">
        <w:rPr>
          <w:b/>
        </w:rPr>
        <w:t>:</w:t>
      </w:r>
    </w:p>
    <w:p w14:paraId="3DD051CE" w14:textId="77777777" w:rsidR="00D84574" w:rsidRDefault="00D84574" w:rsidP="00D84574">
      <w:pPr>
        <w:pStyle w:val="ListLevel2"/>
      </w:pPr>
      <w:r w:rsidRPr="00495A0D">
        <w:t>Сведения об отказе заказчика в принятии банковской гарантии; внесение изменений</w:t>
      </w:r>
      <w:r>
        <w:t>;</w:t>
      </w:r>
    </w:p>
    <w:p w14:paraId="7BDF33E8" w14:textId="77777777" w:rsidR="00D84574" w:rsidRDefault="00D84574" w:rsidP="00D84574">
      <w:pPr>
        <w:pStyle w:val="ListLevel2"/>
      </w:pPr>
      <w:r w:rsidRPr="00495A0D">
        <w:t>Сведения о недействительности отказа заказчика в принятии банковской гарантии</w:t>
      </w:r>
      <w:r w:rsidRPr="00D67AA6">
        <w:t>;</w:t>
      </w:r>
    </w:p>
    <w:p w14:paraId="3CD756F3" w14:textId="77777777" w:rsidR="00D84574" w:rsidRDefault="00D84574" w:rsidP="00D84574">
      <w:pPr>
        <w:pStyle w:val="ListLevel2"/>
      </w:pPr>
      <w:r w:rsidRPr="00495A0D">
        <w:t>Информация о прекращении обязательств поставщика по банковской гарантии; внесение изменений</w:t>
      </w:r>
      <w:r w:rsidRPr="00D67AA6">
        <w:t>;</w:t>
      </w:r>
    </w:p>
    <w:p w14:paraId="2C2F71EF" w14:textId="77777777" w:rsidR="00D84574" w:rsidRDefault="00D84574" w:rsidP="00D84574">
      <w:pPr>
        <w:pStyle w:val="ListLevel2"/>
      </w:pPr>
      <w:r w:rsidRPr="00495A0D">
        <w:t>Сведения о недействительности информации о прекращении обязательств поставщика по банковской гарантии</w:t>
      </w:r>
      <w:r w:rsidRPr="00D67AA6">
        <w:t>;</w:t>
      </w:r>
    </w:p>
    <w:p w14:paraId="3332A681" w14:textId="77777777" w:rsidR="00D84574" w:rsidRDefault="00D84574" w:rsidP="00D84574">
      <w:pPr>
        <w:pStyle w:val="ListLevel2"/>
      </w:pPr>
      <w:r w:rsidRPr="00495A0D">
        <w:t>Информация о возвращении банковской гарантии или об освобождении от обязательств по банковской гарантии; внесение изменений</w:t>
      </w:r>
      <w:r w:rsidRPr="00D67AA6">
        <w:t>;</w:t>
      </w:r>
    </w:p>
    <w:p w14:paraId="392A840C" w14:textId="77777777" w:rsidR="00D84574" w:rsidRDefault="00D84574" w:rsidP="00D84574">
      <w:pPr>
        <w:pStyle w:val="ListLevel2"/>
      </w:pPr>
      <w:r w:rsidRPr="00495A0D">
        <w:t>Сведения о недействительности информации о возвращении банковской гарантии или об освобождении от обязательств по банковской гарантии</w:t>
      </w:r>
      <w:r w:rsidRPr="00D67AA6">
        <w:t>;</w:t>
      </w:r>
    </w:p>
    <w:p w14:paraId="2F188A64" w14:textId="77777777" w:rsidR="00D84574" w:rsidRDefault="00D84574" w:rsidP="00D84574">
      <w:pPr>
        <w:pStyle w:val="ListLevel2"/>
      </w:pPr>
      <w:r w:rsidRPr="00495A0D">
        <w:t>Запрос уведомления о результатах обработки информационного пакета</w:t>
      </w:r>
      <w:r w:rsidRPr="00D67AA6">
        <w:t>;</w:t>
      </w:r>
    </w:p>
    <w:p w14:paraId="5B81E37C" w14:textId="54699725" w:rsidR="00D84574" w:rsidRDefault="00D84574" w:rsidP="00D84574">
      <w:pPr>
        <w:pStyle w:val="ListLevel2"/>
      </w:pPr>
      <w:r w:rsidRPr="00495A0D">
        <w:t>Информация о заключенном контракте</w:t>
      </w:r>
      <w:r w:rsidR="00374A4C" w:rsidRPr="00374A4C">
        <w:t xml:space="preserve">; </w:t>
      </w:r>
      <w:r w:rsidR="00374A4C">
        <w:t>внесение изменений;</w:t>
      </w:r>
    </w:p>
    <w:p w14:paraId="3E42FBD0" w14:textId="0FC2405C" w:rsidR="00D84574" w:rsidRDefault="00D84574" w:rsidP="00D84574">
      <w:pPr>
        <w:pStyle w:val="ListLevel2"/>
      </w:pPr>
      <w:r w:rsidRPr="00495A0D">
        <w:t>Информация об исполнении (расторжении) контракта</w:t>
      </w:r>
      <w:r w:rsidR="00374A4C" w:rsidRPr="00374A4C">
        <w:t xml:space="preserve">; </w:t>
      </w:r>
      <w:r w:rsidR="00374A4C">
        <w:t>внесение изменений;</w:t>
      </w:r>
    </w:p>
    <w:p w14:paraId="2AC3347A" w14:textId="698AA5C7" w:rsidR="00D84574" w:rsidRDefault="00D84574" w:rsidP="00D84574">
      <w:pPr>
        <w:pStyle w:val="ListLevel2"/>
      </w:pPr>
      <w:r w:rsidRPr="00495A0D">
        <w:t>Сведения об отмене информации об исполнении (расторжении) контракта</w:t>
      </w:r>
      <w:r w:rsidR="00374A4C">
        <w:t>.</w:t>
      </w:r>
    </w:p>
    <w:p w14:paraId="666727D1" w14:textId="77777777" w:rsidR="00D84574" w:rsidRDefault="00D84574" w:rsidP="00D84574">
      <w:pPr>
        <w:pStyle w:val="BulletList"/>
        <w:numPr>
          <w:ilvl w:val="0"/>
          <w:numId w:val="0"/>
        </w:numPr>
        <w:ind w:left="1210" w:hanging="360"/>
      </w:pPr>
    </w:p>
    <w:p w14:paraId="417C685E" w14:textId="77777777" w:rsidR="000B3EA5" w:rsidRPr="00DE31D3" w:rsidRDefault="000B3EA5" w:rsidP="000B3EA5">
      <w:pPr>
        <w:pStyle w:val="41"/>
        <w:tabs>
          <w:tab w:val="clear" w:pos="1418"/>
          <w:tab w:val="clear" w:pos="1701"/>
        </w:tabs>
        <w:spacing w:line="240" w:lineRule="auto"/>
        <w:ind w:left="1728" w:hanging="648"/>
      </w:pPr>
      <w:r>
        <w:t>Описание методов сервиса приема подписанных сведений</w:t>
      </w:r>
    </w:p>
    <w:p w14:paraId="5CBCAC99" w14:textId="77777777" w:rsidR="000B3EA5" w:rsidRPr="005B7E2C" w:rsidRDefault="000B3EA5" w:rsidP="000B3EA5">
      <w:pPr>
        <w:ind w:firstLine="567"/>
        <w:jc w:val="both"/>
      </w:pPr>
      <w:r>
        <w:t xml:space="preserve">Ниже приведен адрес, по которому размещен </w:t>
      </w:r>
      <w:r w:rsidRPr="005B7E2C">
        <w:t>wsdl-</w:t>
      </w:r>
      <w:r>
        <w:t xml:space="preserve">файл описания </w:t>
      </w:r>
      <w:r w:rsidRPr="005B7E2C">
        <w:t>Web</w:t>
      </w:r>
      <w:r>
        <w:t>-сервиса</w:t>
      </w:r>
      <w:r w:rsidRPr="005B7E2C">
        <w:t xml:space="preserve"> приема подписанных сведений:</w:t>
      </w:r>
    </w:p>
    <w:p w14:paraId="4D364A3D" w14:textId="77777777" w:rsidR="000B3EA5" w:rsidRDefault="000B3EA5" w:rsidP="000B3EA5">
      <w:pPr>
        <w:ind w:firstLine="567"/>
        <w:jc w:val="both"/>
      </w:pPr>
    </w:p>
    <w:p w14:paraId="36CAEC23" w14:textId="77777777" w:rsidR="000B3EA5" w:rsidRDefault="000B3EA5" w:rsidP="000B3EA5">
      <w:pPr>
        <w:ind w:firstLine="567"/>
        <w:jc w:val="both"/>
      </w:pPr>
      <w:r w:rsidRPr="009A453B">
        <w:lastRenderedPageBreak/>
        <w:t>https://int44.zakupki.gov.ru/eis-integration/service?wsdl</w:t>
      </w:r>
    </w:p>
    <w:p w14:paraId="21D1DCB9" w14:textId="77777777" w:rsidR="000B3EA5" w:rsidRDefault="000B3EA5" w:rsidP="000B3EA5">
      <w:pPr>
        <w:ind w:firstLine="567"/>
        <w:jc w:val="both"/>
      </w:pPr>
    </w:p>
    <w:p w14:paraId="0B0D6F2A" w14:textId="77777777" w:rsidR="000B3EA5" w:rsidRDefault="000B3EA5" w:rsidP="000B3EA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3DE992A4" w14:textId="77777777" w:rsidR="000B3EA5" w:rsidRDefault="000B3EA5" w:rsidP="000B3EA5">
      <w:pPr>
        <w:pStyle w:val="BulletList"/>
        <w:numPr>
          <w:ilvl w:val="0"/>
          <w:numId w:val="0"/>
        </w:numPr>
        <w:ind w:firstLine="567"/>
      </w:pPr>
    </w:p>
    <w:p w14:paraId="1D6E5C73" w14:textId="77777777" w:rsidR="000B3EA5" w:rsidRDefault="000B3EA5" w:rsidP="000B3EA5">
      <w:pPr>
        <w:ind w:firstLine="567"/>
        <w:jc w:val="both"/>
      </w:pPr>
      <w:r>
        <w:t xml:space="preserve">В рамках </w:t>
      </w:r>
      <w:r w:rsidRPr="00127ACC">
        <w:t xml:space="preserve">сервиса приема подписанных сведений </w:t>
      </w:r>
      <w:r>
        <w:t>реализованы следующие методы приема сведений:</w:t>
      </w:r>
    </w:p>
    <w:p w14:paraId="2DDD787A" w14:textId="77777777" w:rsidR="000B3EA5" w:rsidRDefault="000B3EA5" w:rsidP="000B3EA5">
      <w:pPr>
        <w:ind w:firstLine="567"/>
        <w:jc w:val="both"/>
      </w:pPr>
    </w:p>
    <w:p w14:paraId="2463ABDA" w14:textId="065CE8A3" w:rsidR="000B3EA5" w:rsidRDefault="000B3EA5" w:rsidP="000B3EA5">
      <w:pPr>
        <w:numPr>
          <w:ilvl w:val="0"/>
          <w:numId w:val="44"/>
        </w:numPr>
        <w:jc w:val="both"/>
      </w:pPr>
      <w:r w:rsidRPr="00A0650A">
        <w:rPr>
          <w:szCs w:val="28"/>
        </w:rPr>
        <w:t>receiveR</w:t>
      </w:r>
      <w:r>
        <w:rPr>
          <w:szCs w:val="28"/>
          <w:lang w:val="en-US"/>
        </w:rPr>
        <w:t>b</w:t>
      </w:r>
      <w:r w:rsidRPr="00A0650A">
        <w:rPr>
          <w:szCs w:val="28"/>
        </w:rPr>
        <w:t>gRequest</w:t>
      </w:r>
      <w:r w:rsidRPr="00127ACC">
        <w:t>:</w:t>
      </w:r>
    </w:p>
    <w:p w14:paraId="1EC48145" w14:textId="77777777" w:rsidR="000B3EA5" w:rsidRPr="00A0650A" w:rsidRDefault="000B3EA5" w:rsidP="000B3EA5">
      <w:pPr>
        <w:ind w:left="1287" w:firstLine="0"/>
        <w:jc w:val="both"/>
        <w:rPr>
          <w:szCs w:val="28"/>
        </w:rPr>
      </w:pPr>
      <w:r w:rsidRPr="00A0650A">
        <w:rPr>
          <w:szCs w:val="28"/>
        </w:rPr>
        <w:t>В рамках метода реализован прием следующих документов</w:t>
      </w:r>
    </w:p>
    <w:p w14:paraId="3486F54F" w14:textId="77777777" w:rsidR="00374A4C" w:rsidRPr="00374A4C" w:rsidRDefault="00374A4C" w:rsidP="00374A4C">
      <w:pPr>
        <w:numPr>
          <w:ilvl w:val="0"/>
          <w:numId w:val="45"/>
        </w:numPr>
        <w:jc w:val="both"/>
        <w:rPr>
          <w:szCs w:val="28"/>
        </w:rPr>
      </w:pPr>
      <w:r w:rsidRPr="00374A4C">
        <w:rPr>
          <w:szCs w:val="28"/>
        </w:rPr>
        <w:t>Сведения об отказе заказчика в принятии банковской гарантии; внесение изменений;</w:t>
      </w:r>
    </w:p>
    <w:p w14:paraId="387D98AA" w14:textId="77777777" w:rsidR="00374A4C" w:rsidRPr="00374A4C" w:rsidRDefault="00374A4C" w:rsidP="00374A4C">
      <w:pPr>
        <w:numPr>
          <w:ilvl w:val="0"/>
          <w:numId w:val="45"/>
        </w:numPr>
        <w:jc w:val="both"/>
        <w:rPr>
          <w:szCs w:val="28"/>
        </w:rPr>
      </w:pPr>
      <w:r w:rsidRPr="00374A4C">
        <w:rPr>
          <w:szCs w:val="28"/>
        </w:rPr>
        <w:t>Сведения о недействительности отказа заказчика в принятии банковской гарантии;</w:t>
      </w:r>
    </w:p>
    <w:p w14:paraId="455677BE" w14:textId="77777777" w:rsidR="00374A4C" w:rsidRPr="00374A4C" w:rsidRDefault="00374A4C" w:rsidP="00374A4C">
      <w:pPr>
        <w:numPr>
          <w:ilvl w:val="0"/>
          <w:numId w:val="45"/>
        </w:numPr>
        <w:jc w:val="both"/>
        <w:rPr>
          <w:szCs w:val="28"/>
        </w:rPr>
      </w:pPr>
      <w:r w:rsidRPr="00374A4C">
        <w:rPr>
          <w:szCs w:val="28"/>
        </w:rPr>
        <w:t>Информация о прекращении обязательств поставщика по банковской гарантии; внесение изменений;</w:t>
      </w:r>
    </w:p>
    <w:p w14:paraId="213C8087" w14:textId="77777777" w:rsidR="00374A4C" w:rsidRPr="00374A4C" w:rsidRDefault="00374A4C" w:rsidP="00374A4C">
      <w:pPr>
        <w:numPr>
          <w:ilvl w:val="0"/>
          <w:numId w:val="45"/>
        </w:numPr>
        <w:jc w:val="both"/>
        <w:rPr>
          <w:szCs w:val="28"/>
        </w:rPr>
      </w:pPr>
      <w:r w:rsidRPr="00374A4C">
        <w:rPr>
          <w:szCs w:val="28"/>
        </w:rPr>
        <w:t>Сведения о недействительности информации о прекращении обязательств поставщика по банковской гарантии;</w:t>
      </w:r>
    </w:p>
    <w:p w14:paraId="291B7FFB" w14:textId="77777777" w:rsidR="00374A4C" w:rsidRPr="00374A4C" w:rsidRDefault="00374A4C" w:rsidP="00374A4C">
      <w:pPr>
        <w:numPr>
          <w:ilvl w:val="0"/>
          <w:numId w:val="45"/>
        </w:numPr>
        <w:jc w:val="both"/>
        <w:rPr>
          <w:szCs w:val="28"/>
        </w:rPr>
      </w:pPr>
      <w:r w:rsidRPr="00374A4C">
        <w:rPr>
          <w:szCs w:val="28"/>
        </w:rPr>
        <w:t>Информация о возвращении банковской гарантии или об освобождении от обязательств по банковской гарантии; внесение изменений;</w:t>
      </w:r>
    </w:p>
    <w:p w14:paraId="1F0977DC" w14:textId="77777777" w:rsidR="00374A4C" w:rsidRPr="00374A4C" w:rsidRDefault="00374A4C" w:rsidP="00374A4C">
      <w:pPr>
        <w:numPr>
          <w:ilvl w:val="0"/>
          <w:numId w:val="45"/>
        </w:numPr>
        <w:jc w:val="both"/>
        <w:rPr>
          <w:szCs w:val="28"/>
        </w:rPr>
      </w:pPr>
      <w:r w:rsidRPr="00374A4C">
        <w:rPr>
          <w:szCs w:val="28"/>
        </w:rPr>
        <w:t>Сведения о недействительности информации о возвращении банковской гарантии или об освобождении от обязательств по банковской гарантии;</w:t>
      </w:r>
    </w:p>
    <w:p w14:paraId="110FAC67" w14:textId="1EE09E80" w:rsidR="00374A4C" w:rsidRDefault="00374A4C" w:rsidP="00374A4C">
      <w:pPr>
        <w:numPr>
          <w:ilvl w:val="0"/>
          <w:numId w:val="44"/>
        </w:numPr>
        <w:jc w:val="both"/>
      </w:pPr>
      <w:r w:rsidRPr="00A0650A">
        <w:rPr>
          <w:szCs w:val="28"/>
        </w:rPr>
        <w:t>receiveR</w:t>
      </w:r>
      <w:r>
        <w:rPr>
          <w:szCs w:val="28"/>
          <w:lang w:val="en-US"/>
        </w:rPr>
        <w:t>k</w:t>
      </w:r>
      <w:r w:rsidRPr="00A0650A">
        <w:rPr>
          <w:szCs w:val="28"/>
        </w:rPr>
        <w:t>Request</w:t>
      </w:r>
      <w:r w:rsidRPr="00127ACC">
        <w:t>:</w:t>
      </w:r>
    </w:p>
    <w:p w14:paraId="2155A4F7" w14:textId="77777777" w:rsidR="00374A4C" w:rsidRPr="00A0650A" w:rsidRDefault="00374A4C" w:rsidP="00374A4C">
      <w:pPr>
        <w:ind w:left="1287" w:firstLine="0"/>
        <w:jc w:val="both"/>
        <w:rPr>
          <w:szCs w:val="28"/>
        </w:rPr>
      </w:pPr>
      <w:r w:rsidRPr="00A0650A">
        <w:rPr>
          <w:szCs w:val="28"/>
        </w:rPr>
        <w:t>В рамках метода реализован прием следующих документов</w:t>
      </w:r>
    </w:p>
    <w:p w14:paraId="617497F6" w14:textId="2F231204" w:rsidR="00374A4C" w:rsidRPr="00374A4C" w:rsidRDefault="00374A4C" w:rsidP="00374A4C">
      <w:pPr>
        <w:numPr>
          <w:ilvl w:val="0"/>
          <w:numId w:val="45"/>
        </w:numPr>
        <w:jc w:val="both"/>
        <w:rPr>
          <w:szCs w:val="28"/>
        </w:rPr>
      </w:pPr>
      <w:r w:rsidRPr="00374A4C">
        <w:rPr>
          <w:szCs w:val="28"/>
        </w:rPr>
        <w:t xml:space="preserve">Информация о заключенном контракте; </w:t>
      </w:r>
      <w:r>
        <w:rPr>
          <w:szCs w:val="28"/>
        </w:rPr>
        <w:t>внесение изменений;</w:t>
      </w:r>
    </w:p>
    <w:p w14:paraId="50F6A024" w14:textId="5695C609" w:rsidR="00374A4C" w:rsidRPr="00374A4C" w:rsidRDefault="00374A4C" w:rsidP="00374A4C">
      <w:pPr>
        <w:numPr>
          <w:ilvl w:val="0"/>
          <w:numId w:val="45"/>
        </w:numPr>
        <w:jc w:val="both"/>
        <w:rPr>
          <w:szCs w:val="28"/>
        </w:rPr>
      </w:pPr>
      <w:r w:rsidRPr="00374A4C">
        <w:rPr>
          <w:szCs w:val="28"/>
        </w:rPr>
        <w:t xml:space="preserve">Информация об исполнении (расторжении) контракта; </w:t>
      </w:r>
      <w:r>
        <w:rPr>
          <w:szCs w:val="28"/>
        </w:rPr>
        <w:t>внесение изменений;</w:t>
      </w:r>
    </w:p>
    <w:p w14:paraId="206A74E0" w14:textId="77777777" w:rsidR="00374A4C" w:rsidRPr="00374A4C" w:rsidRDefault="00374A4C" w:rsidP="00374A4C">
      <w:pPr>
        <w:numPr>
          <w:ilvl w:val="0"/>
          <w:numId w:val="45"/>
        </w:numPr>
        <w:jc w:val="both"/>
        <w:rPr>
          <w:szCs w:val="28"/>
        </w:rPr>
      </w:pPr>
      <w:r w:rsidRPr="00374A4C">
        <w:rPr>
          <w:szCs w:val="28"/>
        </w:rPr>
        <w:t>Сведения об отмене информации об исполнении (расторжении) контракта;</w:t>
      </w:r>
    </w:p>
    <w:p w14:paraId="0FFB301E" w14:textId="77777777" w:rsidR="00374A4C" w:rsidRPr="005F47E6" w:rsidRDefault="00374A4C" w:rsidP="00374A4C">
      <w:pPr>
        <w:numPr>
          <w:ilvl w:val="0"/>
          <w:numId w:val="44"/>
        </w:numPr>
        <w:jc w:val="both"/>
        <w:rPr>
          <w:szCs w:val="28"/>
        </w:rPr>
      </w:pPr>
      <w:r w:rsidRPr="00DA69F5">
        <w:rPr>
          <w:szCs w:val="28"/>
        </w:rPr>
        <w:t>getProcessingResultRequest</w:t>
      </w:r>
      <w:r w:rsidRPr="005F47E6">
        <w:rPr>
          <w:szCs w:val="28"/>
        </w:rPr>
        <w:t>:</w:t>
      </w:r>
    </w:p>
    <w:p w14:paraId="3271BAF4" w14:textId="77777777" w:rsidR="00374A4C" w:rsidRPr="003451D6" w:rsidRDefault="00374A4C" w:rsidP="00374A4C">
      <w:pPr>
        <w:ind w:left="1287" w:firstLine="0"/>
        <w:jc w:val="both"/>
        <w:rPr>
          <w:szCs w:val="28"/>
        </w:rPr>
      </w:pPr>
      <w:r w:rsidRPr="00A0650A">
        <w:rPr>
          <w:szCs w:val="28"/>
        </w:rPr>
        <w:t>В рамках метода реализован прием следующих документов</w:t>
      </w:r>
      <w:r w:rsidRPr="003451D6">
        <w:rPr>
          <w:szCs w:val="28"/>
        </w:rPr>
        <w:t>:</w:t>
      </w:r>
    </w:p>
    <w:p w14:paraId="501DE421" w14:textId="77777777" w:rsidR="00374A4C" w:rsidRPr="00DA69F5" w:rsidRDefault="00374A4C" w:rsidP="00374A4C">
      <w:pPr>
        <w:numPr>
          <w:ilvl w:val="0"/>
          <w:numId w:val="45"/>
        </w:numPr>
        <w:jc w:val="both"/>
        <w:rPr>
          <w:szCs w:val="28"/>
        </w:rPr>
      </w:pPr>
      <w:r w:rsidRPr="00DA69F5">
        <w:rPr>
          <w:szCs w:val="28"/>
        </w:rPr>
        <w:t>Уведомление о результатах обработки информационного пакета</w:t>
      </w:r>
      <w:r>
        <w:rPr>
          <w:szCs w:val="28"/>
        </w:rPr>
        <w:t>.</w:t>
      </w:r>
    </w:p>
    <w:p w14:paraId="53FEAC6A" w14:textId="77777777" w:rsidR="00365B93" w:rsidRPr="00B33A53" w:rsidRDefault="00365B93" w:rsidP="00365B93">
      <w:pPr>
        <w:pStyle w:val="21"/>
        <w:tabs>
          <w:tab w:val="clear" w:pos="709"/>
          <w:tab w:val="clear" w:pos="1134"/>
        </w:tabs>
        <w:spacing w:line="240" w:lineRule="auto"/>
        <w:ind w:left="792" w:hanging="432"/>
      </w:pPr>
      <w:bookmarkStart w:id="13" w:name="_Ref441064395"/>
      <w:bookmarkStart w:id="14" w:name="_Toc441065281"/>
      <w:r>
        <w:lastRenderedPageBreak/>
        <w:t xml:space="preserve">Требования к электронной подписи </w:t>
      </w:r>
      <w:r>
        <w:rPr>
          <w:lang w:val="en-US"/>
        </w:rPr>
        <w:t>XML</w:t>
      </w:r>
      <w:r w:rsidRPr="00D76A2F">
        <w:t>-</w:t>
      </w:r>
      <w:r>
        <w:t>документа и алгоритм ее формирования</w:t>
      </w:r>
      <w:bookmarkEnd w:id="13"/>
      <w:bookmarkEnd w:id="14"/>
    </w:p>
    <w:p w14:paraId="6C2952A5" w14:textId="77777777" w:rsidR="00365B93" w:rsidRDefault="00365B93" w:rsidP="00365B93">
      <w:pPr>
        <w:pStyle w:val="BulletList"/>
        <w:numPr>
          <w:ilvl w:val="0"/>
          <w:numId w:val="0"/>
        </w:numPr>
        <w:ind w:left="1210" w:hanging="360"/>
      </w:pPr>
    </w:p>
    <w:p w14:paraId="0854729D" w14:textId="77777777" w:rsidR="00365B93" w:rsidRPr="00F1671D" w:rsidRDefault="00365B93"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формируемой с помощью сертификатов Уполномоченного органа, выданных УЦ Федерального казначейства, что служит гарантией того, что </w:t>
      </w:r>
      <w:r w:rsidRPr="00BD49E7">
        <w:t>XML</w:t>
      </w:r>
      <w:r w:rsidRPr="003A5100">
        <w:t>-документ</w:t>
      </w:r>
      <w:r>
        <w:t xml:space="preserve"> </w:t>
      </w:r>
      <w:r w:rsidRPr="00BD49E7">
        <w:t>содержит информацию, которая прошла все необходимые согласования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19" w:anchor="section-4.3.1" w:history="1">
        <w:r w:rsidRPr="00693C36">
          <w:rPr>
            <w:rStyle w:val="afff0"/>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77777777" w:rsidR="00365B93" w:rsidRPr="004F3853" w:rsidRDefault="00365B93" w:rsidP="00365B93">
      <w:pPr>
        <w:pStyle w:val="BulletList"/>
        <w:numPr>
          <w:ilvl w:val="0"/>
          <w:numId w:val="46"/>
        </w:numPr>
        <w:ind w:left="1418" w:hanging="567"/>
      </w:pPr>
      <w:r w:rsidRPr="004F3853">
        <w:t>Полученный на шаге 2 массив байт подписывается сертификатом.</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5" w:name="_Toc441065282"/>
      <w:r w:rsidRPr="00CC7A40">
        <w:t>Порядок предоставления опубликованных документов и справочной информации</w:t>
      </w:r>
      <w:bookmarkEnd w:id="15"/>
    </w:p>
    <w:p w14:paraId="7909F0D4" w14:textId="368544AC"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6" w:name="_Toc441065283"/>
      <w:r w:rsidRPr="00CC7A40">
        <w:lastRenderedPageBreak/>
        <w:t>Общие сведения о выгрузках опубликованных документов</w:t>
      </w:r>
      <w:bookmarkEnd w:id="16"/>
    </w:p>
    <w:p w14:paraId="09B67FDE" w14:textId="77777777" w:rsidR="00FC5761" w:rsidRPr="00CC7A40"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22B79A51"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7" w:name="_Toc441065284"/>
      <w:r w:rsidRPr="00CC7A40">
        <w:t>Полная региональная выгрузка</w:t>
      </w:r>
      <w:bookmarkEnd w:id="17"/>
    </w:p>
    <w:p w14:paraId="306F1FFA" w14:textId="3C5D03A7"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 xml:space="preserve">в ПУ </w:t>
      </w:r>
      <w:r w:rsidR="00B46EFC">
        <w:lastRenderedPageBreak/>
        <w:t>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0" w:history="1">
        <w:r w:rsidRPr="00CC7A40">
          <w:rPr>
            <w:rStyle w:val="afff0"/>
          </w:rPr>
          <w:t>ftp://free:free@</w:t>
        </w:r>
        <w:r w:rsidRPr="00CC7A40">
          <w:rPr>
            <w:rStyle w:val="afff0"/>
            <w:lang w:val="en-US"/>
          </w:rPr>
          <w:t>ftp</w:t>
        </w:r>
        <w:r w:rsidRPr="00CC7A40">
          <w:rPr>
            <w:rStyle w:val="afff0"/>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6269FE87"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 РК</w:t>
      </w:r>
      <w:r w:rsidR="0063198D" w:rsidRPr="00582F1B">
        <w:t>\</w:t>
      </w:r>
      <w:r w:rsidR="0040274C">
        <w:t>РБГ</w:t>
      </w:r>
      <w:r w:rsidRPr="00CC7A40">
        <w:t xml:space="preserve"> документы следующих типов:</w:t>
      </w:r>
    </w:p>
    <w:p w14:paraId="0D0C2936" w14:textId="77777777" w:rsidR="00DC0A5F" w:rsidRPr="00CC7A40" w:rsidRDefault="00DC0A5F" w:rsidP="00191F69">
      <w:pPr>
        <w:numPr>
          <w:ilvl w:val="0"/>
          <w:numId w:val="43"/>
        </w:numPr>
        <w:ind w:left="1134"/>
        <w:jc w:val="both"/>
      </w:pPr>
      <w:r w:rsidRPr="00CC7A40">
        <w:t>опубликованные сведения о контрактах</w:t>
      </w:r>
      <w:r w:rsidR="002A7B25" w:rsidRPr="00CC7A40">
        <w:t>, исполнении/расторжении контрактов</w:t>
      </w:r>
      <w:r w:rsidRPr="00CC7A40">
        <w:t>.</w:t>
      </w: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CC7A40" w:rsidRDefault="00DC0A5F" w:rsidP="00632956">
      <w:pPr>
        <w:ind w:firstLine="709"/>
        <w:jc w:val="both"/>
        <w:rPr>
          <w:lang w:val="en-US"/>
        </w:rPr>
      </w:pPr>
      <w:r w:rsidRPr="00CC7A40">
        <w:t>Пример</w:t>
      </w:r>
      <w:r w:rsidRPr="00CC7A40">
        <w:rPr>
          <w:lang w:val="en-US"/>
        </w:rPr>
        <w:t xml:space="preserve"> </w:t>
      </w:r>
      <w:r w:rsidRPr="00CC7A40">
        <w:t>пути</w:t>
      </w:r>
      <w:r w:rsidRPr="00CC7A40">
        <w:rPr>
          <w:lang w:val="en-US"/>
        </w:rPr>
        <w:t xml:space="preserve"> </w:t>
      </w:r>
      <w:r w:rsidRPr="00CC7A40">
        <w:t>каталога</w:t>
      </w:r>
      <w:r w:rsidRPr="00CC7A40">
        <w:rPr>
          <w:lang w:val="en-US"/>
        </w:rPr>
        <w:t>:</w:t>
      </w:r>
    </w:p>
    <w:p w14:paraId="2AD4391A" w14:textId="00EE3084" w:rsidR="00DC0A5F" w:rsidRPr="00CC7A40" w:rsidRDefault="00DC0A5F" w:rsidP="00632956">
      <w:pPr>
        <w:ind w:firstLine="709"/>
        <w:jc w:val="both"/>
        <w:rPr>
          <w:lang w:val="en-US"/>
        </w:rPr>
      </w:pPr>
      <w:r w:rsidRPr="00CC7A40">
        <w:rPr>
          <w:lang w:val="en-US"/>
        </w:rPr>
        <w:t>Altaj_Resp/</w:t>
      </w:r>
      <w:r w:rsidR="00E16846" w:rsidRPr="00CC7A40">
        <w:rPr>
          <w:lang w:val="en-US"/>
        </w:rPr>
        <w:t>Contracts</w:t>
      </w:r>
      <w:r w:rsidRPr="00CC7A40">
        <w:rPr>
          <w:lang w:val="en-US"/>
        </w:rPr>
        <w:t>/</w:t>
      </w:r>
      <w:r w:rsidR="00456E69" w:rsidRPr="00CC7A40">
        <w:rPr>
          <w:lang w:val="en-US"/>
        </w:rPr>
        <w:t>currMonth</w:t>
      </w:r>
      <w:r w:rsidRPr="00CC7A4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lastRenderedPageBreak/>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7777777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публикации выгружаемых документов в формате yyyy</w:t>
      </w:r>
      <w:r w:rsidRPr="00CC7A40">
        <w:rPr>
          <w:lang w:val="en-US"/>
        </w:rPr>
        <w:t>mm</w:t>
      </w:r>
      <w:r w:rsidRPr="00CC7A40">
        <w:t>ddhh, где yyyy – год, mm – месяц (номер), dd – день, hh – час;</w:t>
      </w:r>
    </w:p>
    <w:p w14:paraId="7789E945" w14:textId="77777777"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публикации 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7777777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публикации выгружаемых документов в формате yyyy</w:t>
      </w:r>
      <w:r w:rsidRPr="00CC7A40">
        <w:rPr>
          <w:lang w:val="en-US"/>
        </w:rPr>
        <w:t>mm</w:t>
      </w:r>
      <w:r w:rsidRPr="00CC7A40">
        <w:t>ddhh, где yyyy – год, mm – месяц (номер), dd – день, hh – час;</w:t>
      </w:r>
    </w:p>
    <w:p w14:paraId="508131CF" w14:textId="77777777"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публикации 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8" w:name="_Toc441065285"/>
      <w:r w:rsidRPr="00CC7A40">
        <w:t>Выгрузка данных по банковским гарантиям</w:t>
      </w:r>
      <w:bookmarkEnd w:id="18"/>
    </w:p>
    <w:p w14:paraId="757842B8" w14:textId="6B6FCDA7"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 РК\</w:t>
      </w:r>
      <w:r w:rsidR="0040274C">
        <w:t>РБГ</w:t>
      </w:r>
      <w:r w:rsidRPr="00CC7A40">
        <w:t xml:space="preserve">, пользователь банка может воспользоваться общедоступной выгрузкой всех опубликованных </w:t>
      </w:r>
      <w:r w:rsidR="00B46EFC">
        <w:t>в ПУ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0"/>
          </w:rPr>
          <w:t>ftp://free:free@</w:t>
        </w:r>
        <w:r w:rsidRPr="00CC7A40">
          <w:rPr>
            <w:rStyle w:val="afff0"/>
            <w:lang w:val="en-US"/>
          </w:rPr>
          <w:t>ftp</w:t>
        </w:r>
        <w:r w:rsidRPr="00CC7A40">
          <w:rPr>
            <w:rStyle w:val="afff0"/>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lastRenderedPageBreak/>
        <w:t>Общие сведения о выгрузке дан</w:t>
      </w:r>
      <w:r w:rsidR="009E54E3" w:rsidRPr="00CC7A40">
        <w:t>н</w:t>
      </w:r>
      <w:r w:rsidRPr="00CC7A40">
        <w:t>ых по банковским гарантиям</w:t>
      </w:r>
    </w:p>
    <w:p w14:paraId="00F94603" w14:textId="7562EBFC"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77777777" w:rsidR="00C63826" w:rsidRPr="00CC7A40" w:rsidRDefault="00C63826" w:rsidP="00191F69">
      <w:pPr>
        <w:numPr>
          <w:ilvl w:val="0"/>
          <w:numId w:val="5"/>
        </w:numPr>
        <w:ind w:left="1134"/>
        <w:jc w:val="both"/>
      </w:pPr>
      <w:r w:rsidRPr="00CC7A40">
        <w:rPr>
          <w:b/>
        </w:rPr>
        <w:lastRenderedPageBreak/>
        <w:t>начало-периода</w:t>
      </w:r>
      <w:r w:rsidRPr="00CC7A40">
        <w:t xml:space="preserve"> – дата и время начала периода для отбора документов по дате-времени публикации выгружаемых документов в формате yyyy</w:t>
      </w:r>
      <w:r w:rsidRPr="00CC7A40">
        <w:rPr>
          <w:lang w:val="en-US"/>
        </w:rPr>
        <w:t>mm</w:t>
      </w:r>
      <w:r w:rsidRPr="00CC7A40">
        <w:t>ddhh, где yyyy – год, mm – месяц (номер), dd – день, hh – час;</w:t>
      </w:r>
    </w:p>
    <w:p w14:paraId="64AC4C0E" w14:textId="77777777"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публикации 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77777777" w:rsidR="00C63826" w:rsidRPr="00295C32"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5228D681" w14:textId="66BD7585" w:rsidR="00DC0A5F" w:rsidRPr="00CC7A40" w:rsidRDefault="00DC0A5F" w:rsidP="00F67329">
      <w:pPr>
        <w:pStyle w:val="30"/>
        <w:tabs>
          <w:tab w:val="clear" w:pos="709"/>
          <w:tab w:val="clear" w:pos="1134"/>
        </w:tabs>
        <w:ind w:left="1418"/>
      </w:pPr>
      <w:bookmarkStart w:id="19" w:name="_Ref380504642"/>
      <w:bookmarkStart w:id="20" w:name="_Toc386020454"/>
      <w:bookmarkStart w:id="21" w:name="_Toc441065286"/>
      <w:r w:rsidRPr="00CC7A40">
        <w:t>Выгрузка справочной информации</w:t>
      </w:r>
      <w:bookmarkEnd w:id="19"/>
      <w:bookmarkEnd w:id="20"/>
      <w:bookmarkEnd w:id="21"/>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2" w:history="1">
        <w:r w:rsidRPr="00CC7A40">
          <w:rPr>
            <w:rStyle w:val="afff0"/>
          </w:rPr>
          <w:t>ftp://free:free@</w:t>
        </w:r>
        <w:r w:rsidRPr="00CC7A40">
          <w:rPr>
            <w:rStyle w:val="afff0"/>
            <w:lang w:val="en-US"/>
          </w:rPr>
          <w:t>ftp</w:t>
        </w:r>
        <w:r w:rsidRPr="00CC7A40">
          <w:rPr>
            <w:rStyle w:val="afff0"/>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6C0F8517" w:rsidR="00F96026" w:rsidRPr="00CC7A40" w:rsidRDefault="00F96026" w:rsidP="00433336">
      <w:pPr>
        <w:ind w:firstLine="709"/>
        <w:jc w:val="both"/>
      </w:pPr>
      <w:r w:rsidRPr="00CC7A40">
        <w:t xml:space="preserve">На FTP-сервере </w:t>
      </w:r>
      <w:r w:rsidR="009917A2">
        <w:t>ПУ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 РК\</w:t>
      </w:r>
      <w:r w:rsidR="0040274C">
        <w:t>РБГ</w:t>
      </w:r>
      <w:r w:rsidRPr="00CC7A40">
        <w:t xml:space="preserve">. </w:t>
      </w:r>
    </w:p>
    <w:p w14:paraId="40B46468" w14:textId="551CCDFE"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 РК\</w:t>
      </w:r>
      <w:r w:rsidR="0040274C">
        <w:t>РБГ</w:t>
      </w:r>
      <w:r w:rsidRPr="00CC7A40">
        <w:t xml:space="preserve"> к себе в систему полную справочную информацию, актуальную на день, предшествующий текущему. Оператор </w:t>
      </w:r>
      <w:r w:rsidRPr="00CC7A40">
        <w:lastRenderedPageBreak/>
        <w:t>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4D177672"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136"/>
        <w:gridCol w:w="5435"/>
      </w:tblGrid>
      <w:tr w:rsidR="00224F06" w:rsidRPr="00CC7A40" w14:paraId="139FF846" w14:textId="5495928C" w:rsidTr="004C0839">
        <w:trPr>
          <w:trHeight w:val="425"/>
        </w:trPr>
        <w:tc>
          <w:tcPr>
            <w:tcW w:w="4136"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435"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4C0839">
        <w:trPr>
          <w:trHeight w:val="300"/>
        </w:trPr>
        <w:tc>
          <w:tcPr>
            <w:tcW w:w="4136"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435" w:type="dxa"/>
            <w:shd w:val="clear" w:color="auto" w:fill="auto"/>
            <w:noWrap/>
            <w:vAlign w:val="bottom"/>
            <w:hideMark/>
          </w:tcPr>
          <w:p w14:paraId="6FFD4BF9" w14:textId="6349753B" w:rsidR="00224F06" w:rsidRPr="00CC7A40" w:rsidRDefault="00224F06" w:rsidP="00433336">
            <w:pPr>
              <w:ind w:firstLine="0"/>
              <w:jc w:val="both"/>
              <w:rPr>
                <w:szCs w:val="24"/>
                <w:lang w:val="en-US"/>
              </w:rPr>
            </w:pPr>
            <w:r w:rsidRPr="00CC7A40">
              <w:rPr>
                <w:szCs w:val="24"/>
                <w:lang w:val="en-US"/>
              </w:rPr>
              <w:t>Причины отзыва гарантии</w:t>
            </w:r>
          </w:p>
        </w:tc>
      </w:tr>
      <w:tr w:rsidR="00224F06" w:rsidRPr="00CC7A40" w14:paraId="1CA6E1E1" w14:textId="5A694438" w:rsidTr="004C0839">
        <w:trPr>
          <w:trHeight w:val="300"/>
        </w:trPr>
        <w:tc>
          <w:tcPr>
            <w:tcW w:w="4136"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435"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4C0839">
        <w:trPr>
          <w:trHeight w:val="300"/>
        </w:trPr>
        <w:tc>
          <w:tcPr>
            <w:tcW w:w="4136"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435"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4C0839">
        <w:trPr>
          <w:trHeight w:val="300"/>
        </w:trPr>
        <w:tc>
          <w:tcPr>
            <w:tcW w:w="4136"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435"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4C0839">
        <w:trPr>
          <w:trHeight w:val="300"/>
        </w:trPr>
        <w:tc>
          <w:tcPr>
            <w:tcW w:w="4136"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435"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4C0839">
        <w:trPr>
          <w:trHeight w:val="300"/>
        </w:trPr>
        <w:tc>
          <w:tcPr>
            <w:tcW w:w="4136"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435"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4C0839">
        <w:trPr>
          <w:trHeight w:val="300"/>
        </w:trPr>
        <w:tc>
          <w:tcPr>
            <w:tcW w:w="4136"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435"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4C0839">
        <w:trPr>
          <w:trHeight w:val="300"/>
        </w:trPr>
        <w:tc>
          <w:tcPr>
            <w:tcW w:w="4136"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435"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4C0839">
        <w:trPr>
          <w:trHeight w:val="300"/>
        </w:trPr>
        <w:tc>
          <w:tcPr>
            <w:tcW w:w="4136"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435"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4C0839">
        <w:trPr>
          <w:trHeight w:val="300"/>
        </w:trPr>
        <w:tc>
          <w:tcPr>
            <w:tcW w:w="4136"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435"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4C0839">
        <w:trPr>
          <w:trHeight w:val="300"/>
        </w:trPr>
        <w:tc>
          <w:tcPr>
            <w:tcW w:w="4136"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435"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4C0839">
        <w:trPr>
          <w:trHeight w:val="300"/>
        </w:trPr>
        <w:tc>
          <w:tcPr>
            <w:tcW w:w="4136"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435"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4C0839">
        <w:trPr>
          <w:trHeight w:val="300"/>
        </w:trPr>
        <w:tc>
          <w:tcPr>
            <w:tcW w:w="4136"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435"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4C0839">
        <w:trPr>
          <w:trHeight w:val="300"/>
        </w:trPr>
        <w:tc>
          <w:tcPr>
            <w:tcW w:w="4136"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435"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4C0839">
        <w:trPr>
          <w:trHeight w:val="300"/>
        </w:trPr>
        <w:tc>
          <w:tcPr>
            <w:tcW w:w="4136"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435"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4C0839">
        <w:trPr>
          <w:trHeight w:val="300"/>
        </w:trPr>
        <w:tc>
          <w:tcPr>
            <w:tcW w:w="4136"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435"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4C0839">
        <w:trPr>
          <w:trHeight w:val="300"/>
        </w:trPr>
        <w:tc>
          <w:tcPr>
            <w:tcW w:w="4136"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435"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4C0839">
        <w:trPr>
          <w:trHeight w:val="300"/>
        </w:trPr>
        <w:tc>
          <w:tcPr>
            <w:tcW w:w="4136"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435"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4C0839">
        <w:trPr>
          <w:trHeight w:val="300"/>
        </w:trPr>
        <w:tc>
          <w:tcPr>
            <w:tcW w:w="4136"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435"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4C0839">
        <w:trPr>
          <w:trHeight w:val="300"/>
        </w:trPr>
        <w:tc>
          <w:tcPr>
            <w:tcW w:w="4136"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435"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4C0839">
        <w:trPr>
          <w:trHeight w:val="300"/>
        </w:trPr>
        <w:tc>
          <w:tcPr>
            <w:tcW w:w="4136"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435"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4C0839">
        <w:trPr>
          <w:trHeight w:val="300"/>
        </w:trPr>
        <w:tc>
          <w:tcPr>
            <w:tcW w:w="4136"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435"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4C0839">
        <w:trPr>
          <w:trHeight w:val="300"/>
        </w:trPr>
        <w:tc>
          <w:tcPr>
            <w:tcW w:w="4136"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435"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4C0839">
        <w:trPr>
          <w:trHeight w:val="300"/>
        </w:trPr>
        <w:tc>
          <w:tcPr>
            <w:tcW w:w="4136"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lastRenderedPageBreak/>
              <w:t>nsiUser</w:t>
            </w:r>
          </w:p>
        </w:tc>
        <w:tc>
          <w:tcPr>
            <w:tcW w:w="5435"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1827BFD8"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AF28AF" w:rsidP="00433336">
      <w:pPr>
        <w:ind w:firstLine="709"/>
        <w:jc w:val="both"/>
        <w:rPr>
          <w:b/>
        </w:rPr>
      </w:pPr>
      <w:hyperlink r:id="rId23" w:history="1">
        <w:r w:rsidR="00C3047E" w:rsidRPr="00CC7A40">
          <w:rPr>
            <w:rStyle w:val="afff0"/>
            <w:b/>
          </w:rPr>
          <w:t>ftp://</w:t>
        </w:r>
        <w:r w:rsidR="00C3047E" w:rsidRPr="00CC7A40">
          <w:rPr>
            <w:rStyle w:val="afff0"/>
            <w:b/>
            <w:lang w:val="en-US"/>
          </w:rPr>
          <w:t>free</w:t>
        </w:r>
        <w:r w:rsidR="00C3047E" w:rsidRPr="00CC7A40">
          <w:rPr>
            <w:rStyle w:val="afff0"/>
            <w:b/>
          </w:rPr>
          <w:t>:</w:t>
        </w:r>
        <w:r w:rsidR="00C3047E" w:rsidRPr="00CC7A40">
          <w:rPr>
            <w:rStyle w:val="afff0"/>
            <w:b/>
            <w:lang w:val="en-US"/>
          </w:rPr>
          <w:t>free</w:t>
        </w:r>
        <w:r w:rsidR="00C3047E" w:rsidRPr="00CC7A40">
          <w:rPr>
            <w:rStyle w:val="afff0"/>
            <w:b/>
          </w:rPr>
          <w:t>@ftp.zakupki.gov.ru/</w:t>
        </w:r>
        <w:r w:rsidR="00C3047E" w:rsidRPr="00CC7A40">
          <w:rPr>
            <w:rStyle w:val="afff0"/>
            <w:b/>
            <w:lang w:val="en-US"/>
          </w:rPr>
          <w:t>FCS</w:t>
        </w:r>
        <w:r w:rsidR="00C3047E" w:rsidRPr="00CC7A40">
          <w:rPr>
            <w:rStyle w:val="afff0"/>
            <w:b/>
          </w:rPr>
          <w:t>_</w:t>
        </w:r>
        <w:r w:rsidR="00C3047E" w:rsidRPr="00CC7A40">
          <w:rPr>
            <w:rStyle w:val="afff0"/>
            <w:b/>
            <w:lang w:val="en-US"/>
          </w:rPr>
          <w:t>nsi</w:t>
        </w:r>
        <w:r w:rsidR="00C3047E" w:rsidRPr="00CC7A40">
          <w:rPr>
            <w:rStyle w:val="afff0"/>
            <w:b/>
          </w:rPr>
          <w:t>/</w:t>
        </w:r>
        <w:r w:rsidR="00C3047E" w:rsidRPr="00CC7A40">
          <w:rPr>
            <w:rStyle w:val="afff0"/>
            <w:b/>
            <w:lang w:val="en-US"/>
          </w:rPr>
          <w:t>nsiBudget</w:t>
        </w:r>
        <w:r w:rsidR="00C3047E" w:rsidRPr="00CC7A40">
          <w:rPr>
            <w:rStyle w:val="afff0"/>
            <w:b/>
          </w:rPr>
          <w:t>/</w:t>
        </w:r>
        <w:r w:rsidR="00C3047E" w:rsidRPr="00CC7A40">
          <w:rPr>
            <w:rStyle w:val="afff0"/>
            <w:b/>
            <w:lang w:val="en-US"/>
          </w:rPr>
          <w:t>nsiBudget</w:t>
        </w:r>
        <w:r w:rsidR="00C3047E" w:rsidRPr="00CC7A40">
          <w:rPr>
            <w:rStyle w:val="afff0"/>
            <w:b/>
          </w:rPr>
          <w:t>_</w:t>
        </w:r>
        <w:r w:rsidR="00C3047E" w:rsidRPr="00CC7A40">
          <w:rPr>
            <w:rStyle w:val="afff0"/>
            <w:b/>
            <w:lang w:val="en-US"/>
          </w:rPr>
          <w:t>all</w:t>
        </w:r>
        <w:r w:rsidR="00C3047E" w:rsidRPr="00CC7A40">
          <w:rPr>
            <w:rStyle w:val="afff0"/>
            <w:b/>
          </w:rPr>
          <w:t>_20140221010000_001.</w:t>
        </w:r>
        <w:r w:rsidR="00C3047E" w:rsidRPr="00CC7A40">
          <w:rPr>
            <w:rStyle w:val="afff0"/>
            <w:b/>
            <w:lang w:val="en-US"/>
          </w:rPr>
          <w:t>xml</w:t>
        </w:r>
        <w:r w:rsidR="00C3047E" w:rsidRPr="00CC7A40">
          <w:rPr>
            <w:rStyle w:val="afff0"/>
            <w:b/>
          </w:rPr>
          <w:t>.</w:t>
        </w:r>
        <w:r w:rsidR="00C3047E" w:rsidRPr="00CC7A40">
          <w:rPr>
            <w:rStyle w:val="afff0"/>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AF28AF" w:rsidP="00433336">
      <w:pPr>
        <w:ind w:firstLine="709"/>
        <w:jc w:val="both"/>
        <w:rPr>
          <w:b/>
        </w:rPr>
      </w:pPr>
      <w:hyperlink r:id="rId24" w:history="1">
        <w:r w:rsidR="00C3047E" w:rsidRPr="00CC7A40">
          <w:rPr>
            <w:rStyle w:val="afff0"/>
            <w:b/>
            <w:lang w:val="en-US"/>
          </w:rPr>
          <w:t>ftp</w:t>
        </w:r>
        <w:r w:rsidR="00C3047E" w:rsidRPr="00CC7A40">
          <w:rPr>
            <w:rStyle w:val="afff0"/>
            <w:b/>
          </w:rPr>
          <w:t>://</w:t>
        </w:r>
        <w:r w:rsidR="00C3047E" w:rsidRPr="00CC7A40">
          <w:rPr>
            <w:rStyle w:val="afff0"/>
            <w:b/>
            <w:lang w:val="en-US"/>
          </w:rPr>
          <w:t>free</w:t>
        </w:r>
        <w:r w:rsidR="00C3047E" w:rsidRPr="00CC7A40">
          <w:rPr>
            <w:rStyle w:val="afff0"/>
            <w:b/>
          </w:rPr>
          <w:t>:</w:t>
        </w:r>
        <w:r w:rsidR="00C3047E" w:rsidRPr="00CC7A40">
          <w:rPr>
            <w:rStyle w:val="afff0"/>
            <w:b/>
            <w:lang w:val="en-US"/>
          </w:rPr>
          <w:t>free</w:t>
        </w:r>
        <w:r w:rsidR="00C3047E" w:rsidRPr="00CC7A40">
          <w:rPr>
            <w:rStyle w:val="afff0"/>
            <w:b/>
          </w:rPr>
          <w:t>@</w:t>
        </w:r>
        <w:r w:rsidR="00C3047E" w:rsidRPr="00CC7A40">
          <w:rPr>
            <w:rStyle w:val="afff0"/>
            <w:b/>
            <w:lang w:val="en-US"/>
          </w:rPr>
          <w:t>ftp</w:t>
        </w:r>
        <w:r w:rsidR="00C3047E" w:rsidRPr="00CC7A40">
          <w:rPr>
            <w:rStyle w:val="afff0"/>
            <w:b/>
          </w:rPr>
          <w:t>.</w:t>
        </w:r>
        <w:r w:rsidR="00C3047E" w:rsidRPr="00CC7A40">
          <w:rPr>
            <w:rStyle w:val="afff0"/>
            <w:b/>
            <w:lang w:val="en-US"/>
          </w:rPr>
          <w:t>zakupki</w:t>
        </w:r>
        <w:r w:rsidR="00C3047E" w:rsidRPr="00CC7A40">
          <w:rPr>
            <w:rStyle w:val="afff0"/>
            <w:b/>
          </w:rPr>
          <w:t>.</w:t>
        </w:r>
        <w:r w:rsidR="00C3047E" w:rsidRPr="00CC7A40">
          <w:rPr>
            <w:rStyle w:val="afff0"/>
            <w:b/>
            <w:lang w:val="en-US"/>
          </w:rPr>
          <w:t>gov</w:t>
        </w:r>
        <w:r w:rsidR="00C3047E" w:rsidRPr="00CC7A40">
          <w:rPr>
            <w:rStyle w:val="afff0"/>
            <w:b/>
          </w:rPr>
          <w:t>.</w:t>
        </w:r>
        <w:r w:rsidR="00C3047E" w:rsidRPr="00CC7A40">
          <w:rPr>
            <w:rStyle w:val="afff0"/>
            <w:b/>
            <w:lang w:val="en-US"/>
          </w:rPr>
          <w:t>ru</w:t>
        </w:r>
        <w:r w:rsidR="00C3047E" w:rsidRPr="00CC7A40">
          <w:rPr>
            <w:rStyle w:val="afff0"/>
            <w:b/>
          </w:rPr>
          <w:t>/</w:t>
        </w:r>
        <w:r w:rsidR="00C3047E" w:rsidRPr="00CC7A40">
          <w:rPr>
            <w:rStyle w:val="afff0"/>
            <w:b/>
            <w:lang w:val="en-US"/>
          </w:rPr>
          <w:t>FCS</w:t>
        </w:r>
        <w:r w:rsidR="00C3047E" w:rsidRPr="00CC7A40">
          <w:rPr>
            <w:rStyle w:val="afff0"/>
            <w:b/>
          </w:rPr>
          <w:t>_</w:t>
        </w:r>
        <w:r w:rsidR="00C3047E" w:rsidRPr="00CC7A40">
          <w:rPr>
            <w:rStyle w:val="afff0"/>
            <w:b/>
            <w:lang w:val="en-US"/>
          </w:rPr>
          <w:t>nsi</w:t>
        </w:r>
        <w:r w:rsidR="00C3047E" w:rsidRPr="00CC7A40">
          <w:rPr>
            <w:rStyle w:val="afff0"/>
            <w:b/>
          </w:rPr>
          <w:t>/</w:t>
        </w:r>
        <w:r w:rsidR="00C3047E" w:rsidRPr="00CC7A40">
          <w:rPr>
            <w:rStyle w:val="afff0"/>
            <w:b/>
            <w:lang w:val="en-US"/>
          </w:rPr>
          <w:t>nsiBudget</w:t>
        </w:r>
        <w:r w:rsidR="00C3047E" w:rsidRPr="00CC7A40">
          <w:rPr>
            <w:rStyle w:val="afff0"/>
            <w:b/>
          </w:rPr>
          <w:t>/</w:t>
        </w:r>
        <w:r w:rsidR="00C3047E" w:rsidRPr="00CC7A40">
          <w:rPr>
            <w:rStyle w:val="afff0"/>
            <w:b/>
            <w:lang w:val="en-US"/>
          </w:rPr>
          <w:t>nsiBudget</w:t>
        </w:r>
        <w:r w:rsidR="00C3047E" w:rsidRPr="00CC7A40">
          <w:rPr>
            <w:rStyle w:val="afff0"/>
            <w:b/>
          </w:rPr>
          <w:t>_</w:t>
        </w:r>
        <w:r w:rsidR="00C3047E" w:rsidRPr="00CC7A40">
          <w:rPr>
            <w:rStyle w:val="afff0"/>
            <w:b/>
            <w:lang w:val="en-US"/>
          </w:rPr>
          <w:t>inc</w:t>
        </w:r>
        <w:r w:rsidR="00C3047E" w:rsidRPr="00CC7A40">
          <w:rPr>
            <w:rStyle w:val="afff0"/>
            <w:b/>
          </w:rPr>
          <w:t>_2014022100_2014022200_001.</w:t>
        </w:r>
        <w:r w:rsidR="00C3047E" w:rsidRPr="00CC7A40">
          <w:rPr>
            <w:rStyle w:val="afff0"/>
            <w:b/>
            <w:lang w:val="en-US"/>
          </w:rPr>
          <w:t>xml</w:t>
        </w:r>
        <w:r w:rsidR="00C3047E" w:rsidRPr="00CC7A40">
          <w:rPr>
            <w:rStyle w:val="afff0"/>
            <w:b/>
          </w:rPr>
          <w:t>.</w:t>
        </w:r>
        <w:r w:rsidR="00C3047E" w:rsidRPr="00CC7A40">
          <w:rPr>
            <w:rStyle w:val="afff0"/>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2" w:name="_Toc441065287"/>
      <w:r w:rsidRPr="00CC7A40">
        <w:t>Предоставление информации для АС ФК</w:t>
      </w:r>
      <w:bookmarkEnd w:id="22"/>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lastRenderedPageBreak/>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790799DF" w:rsidR="00C13142" w:rsidRDefault="00C13142" w:rsidP="00C13142">
      <w:pPr>
        <w:pStyle w:val="BulletList"/>
        <w:numPr>
          <w:ilvl w:val="0"/>
          <w:numId w:val="33"/>
        </w:numPr>
        <w:ind w:left="993" w:hanging="283"/>
      </w:pPr>
      <w:r>
        <w:t>Информация об исполнении (о расторжении) контракта с 01.01.2015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lastRenderedPageBreak/>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77777777" w:rsidR="00DC0A5F" w:rsidRPr="00CC7A40" w:rsidRDefault="00DC0A5F" w:rsidP="00DC0A5F">
      <w:pPr>
        <w:jc w:val="both"/>
      </w:pPr>
    </w:p>
    <w:p w14:paraId="44CF6215" w14:textId="77777777" w:rsidR="00B254B0" w:rsidRPr="00CC7A40" w:rsidRDefault="00B254B0" w:rsidP="00F67329">
      <w:pPr>
        <w:pStyle w:val="10"/>
      </w:pPr>
      <w:bookmarkStart w:id="23" w:name="_Toc441065288"/>
      <w:r w:rsidRPr="00CC7A40">
        <w:lastRenderedPageBreak/>
        <w:t xml:space="preserve">Структура </w:t>
      </w:r>
      <w:r w:rsidRPr="00CC7A40">
        <w:rPr>
          <w:lang w:val="en-US"/>
        </w:rPr>
        <w:t>XML-</w:t>
      </w:r>
      <w:r w:rsidRPr="00CC7A40">
        <w:t>документов</w:t>
      </w:r>
      <w:bookmarkEnd w:id="23"/>
    </w:p>
    <w:p w14:paraId="62F2932C" w14:textId="77777777" w:rsidR="00B254B0" w:rsidRPr="00CC7A40" w:rsidRDefault="00B254B0" w:rsidP="00DC4650">
      <w:pPr>
        <w:pStyle w:val="afe"/>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24" w:name="_Ref380503916"/>
      <w:bookmarkStart w:id="25" w:name="_Toc441065289"/>
      <w:r w:rsidRPr="00CC7A40">
        <w:lastRenderedPageBreak/>
        <w:t>Список ошибок передачи информации</w:t>
      </w:r>
      <w:bookmarkEnd w:id="24"/>
      <w:bookmarkEnd w:id="25"/>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F77F6F"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lastRenderedPageBreak/>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7CE0A77A"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1D71CDC1" w14:textId="77777777" w:rsidR="00062923" w:rsidRPr="00CC7A40" w:rsidRDefault="00062923" w:rsidP="00F67329">
      <w:pPr>
        <w:pStyle w:val="10"/>
      </w:pPr>
      <w:bookmarkStart w:id="26" w:name="_Toc441065290"/>
      <w:r w:rsidRPr="00CC7A40">
        <w:lastRenderedPageBreak/>
        <w:t>Приложение 1</w:t>
      </w:r>
      <w:bookmarkEnd w:id="26"/>
    </w:p>
    <w:p w14:paraId="31EF1AEA" w14:textId="29F7C8B6" w:rsidR="00062923" w:rsidRPr="001A1C0C" w:rsidRDefault="00062923" w:rsidP="00920135">
      <w:pPr>
        <w:ind w:firstLine="5520"/>
        <w:rPr>
          <w:lang w:val="en-US"/>
        </w:rPr>
      </w:pPr>
      <w:r w:rsidRPr="00CC7A40">
        <w:t xml:space="preserve">к </w:t>
      </w:r>
      <w:r w:rsidR="001A1C0C">
        <w:t xml:space="preserve">Альбому ТФФ версии </w:t>
      </w:r>
      <w:r w:rsidR="001A1C0C">
        <w:rPr>
          <w:lang w:val="en-US"/>
        </w:rPr>
        <w:t>4</w:t>
      </w:r>
      <w:r w:rsidR="00920135" w:rsidRPr="00CC7A40">
        <w:t>.</w:t>
      </w:r>
      <w:r w:rsidR="001A1C0C">
        <w:rPr>
          <w:lang w:val="en-US"/>
        </w:rPr>
        <w:t>3.</w:t>
      </w:r>
      <w:r w:rsidR="00AB363D" w:rsidRPr="00CC7A40">
        <w:t>1</w:t>
      </w:r>
      <w:r w:rsidR="001A1C0C">
        <w:rPr>
          <w:lang w:val="en-US"/>
        </w:rPr>
        <w:t>00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CC7A40" w:rsidRDefault="00062923" w:rsidP="00062923">
            <w:pPr>
              <w:pStyle w:val="OTRTitulnamedoc"/>
              <w:spacing w:after="200"/>
              <w:rPr>
                <w:sz w:val="28"/>
                <w:lang w:val="en-US"/>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CC7A40" w:rsidRDefault="00062923" w:rsidP="00062923">
            <w:pPr>
              <w:pStyle w:val="OTRTitulnamedoc"/>
              <w:rPr>
                <w:lang w:val="en-US"/>
              </w:rPr>
            </w:pPr>
          </w:p>
        </w:tc>
        <w:tc>
          <w:tcPr>
            <w:tcW w:w="363" w:type="pct"/>
            <w:shd w:val="clear" w:color="auto" w:fill="auto"/>
            <w:vAlign w:val="center"/>
          </w:tcPr>
          <w:p w14:paraId="1FD8A489" w14:textId="77777777" w:rsidR="00062923" w:rsidRPr="00CC7A40" w:rsidRDefault="00062923" w:rsidP="00062923">
            <w:pPr>
              <w:pStyle w:val="OTRTitulnamedoc"/>
              <w:rPr>
                <w:lang w:val="en-US"/>
              </w:rPr>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77777777" w:rsidR="00062923" w:rsidRPr="00CC7A40" w:rsidRDefault="00062923" w:rsidP="00062923">
            <w:pPr>
              <w:pStyle w:val="OTRTITULnew"/>
              <w:spacing w:before="60" w:after="60" w:line="240" w:lineRule="auto"/>
            </w:pPr>
            <w:r w:rsidRPr="00CC7A40">
              <w:t>«___» _______ 201</w:t>
            </w:r>
            <w:r w:rsidR="00D678A3" w:rsidRPr="00CC7A40">
              <w:rPr>
                <w:lang w:val="en-US"/>
              </w:rPr>
              <w:t xml:space="preserve">3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27" w:name="_Toc441065291"/>
      <w:r w:rsidRPr="0053526E">
        <w:lastRenderedPageBreak/>
        <w:t>Описание типов данных, используемых при определении полей документов</w:t>
      </w:r>
      <w:bookmarkEnd w:id="27"/>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28" w:name="_Ref375589651"/>
      <w:bookmarkStart w:id="29" w:name="_Toc441065292"/>
      <w:r w:rsidRPr="00CC7A40">
        <w:lastRenderedPageBreak/>
        <w:t xml:space="preserve">Протокол загрузки информации </w:t>
      </w:r>
      <w:r w:rsidRPr="00CC7A40">
        <w:rPr>
          <w:lang w:val="en-US"/>
        </w:rPr>
        <w:t>HTTPS</w:t>
      </w:r>
      <w:r w:rsidRPr="0053526E">
        <w:t>-</w:t>
      </w:r>
      <w:r w:rsidRPr="00CC7A40">
        <w:t>интеграции</w:t>
      </w:r>
      <w:bookmarkEnd w:id="28"/>
      <w:bookmarkEnd w:id="29"/>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AF28AF"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lastRenderedPageBreak/>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0" w:name="_Toc441065293"/>
      <w:r w:rsidRPr="00CC7A40">
        <w:lastRenderedPageBreak/>
        <w:t xml:space="preserve">Протокол загрузки информации </w:t>
      </w:r>
      <w:r w:rsidRPr="00CC7A40">
        <w:rPr>
          <w:lang w:val="en-US"/>
        </w:rPr>
        <w:t>AS</w:t>
      </w:r>
      <w:r w:rsidRPr="00CC7A40">
        <w:t>2-интеграции</w:t>
      </w:r>
      <w:bookmarkEnd w:id="3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lastRenderedPageBreak/>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1C0EF9DF" w:rsidR="00832358" w:rsidRPr="00CC7A40" w:rsidRDefault="00832358" w:rsidP="00832358">
      <w:pPr>
        <w:pStyle w:val="1"/>
      </w:pPr>
      <w:bookmarkStart w:id="31" w:name="_Toc441065294"/>
      <w:r w:rsidRPr="00CC7A40">
        <w:lastRenderedPageBreak/>
        <w:t xml:space="preserve">Информация о заключенном контракте (его изменении) </w:t>
      </w:r>
      <w:r>
        <w:t>с 01.01.2015</w:t>
      </w:r>
      <w:bookmarkEnd w:id="3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73"/>
        <w:gridCol w:w="1438"/>
        <w:gridCol w:w="15"/>
        <w:gridCol w:w="24"/>
        <w:gridCol w:w="6"/>
        <w:gridCol w:w="551"/>
        <w:gridCol w:w="9"/>
        <w:gridCol w:w="13"/>
        <w:gridCol w:w="996"/>
        <w:gridCol w:w="8"/>
        <w:gridCol w:w="2338"/>
        <w:gridCol w:w="17"/>
        <w:gridCol w:w="8"/>
        <w:gridCol w:w="43"/>
        <w:gridCol w:w="11"/>
        <w:gridCol w:w="2539"/>
      </w:tblGrid>
      <w:tr w:rsidR="002F61E7" w:rsidRPr="002947D3" w14:paraId="29AFF9D6" w14:textId="77777777" w:rsidTr="003006BF">
        <w:trPr>
          <w:tblHeader/>
        </w:trPr>
        <w:tc>
          <w:tcPr>
            <w:tcW w:w="686"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06" w:type="pct"/>
            <w:gridSpan w:val="2"/>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30" w:type="pct"/>
            <w:gridSpan w:val="6"/>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535" w:type="pct"/>
            <w:gridSpan w:val="2"/>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60"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83" w:type="pct"/>
            <w:gridSpan w:val="3"/>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32358">
        <w:tc>
          <w:tcPr>
            <w:tcW w:w="5000" w:type="pct"/>
            <w:gridSpan w:val="17"/>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006BF">
        <w:tc>
          <w:tcPr>
            <w:tcW w:w="686"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06" w:type="pct"/>
            <w:gridSpan w:val="2"/>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006BF">
        <w:tc>
          <w:tcPr>
            <w:tcW w:w="686"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30" w:type="pct"/>
            <w:gridSpan w:val="6"/>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535" w:type="pct"/>
            <w:gridSpan w:val="2"/>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60"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gridSpan w:val="3"/>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3EF1B8CC"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 5.2</w:t>
            </w:r>
          </w:p>
        </w:tc>
      </w:tr>
      <w:tr w:rsidR="002F61E7" w:rsidRPr="002947D3" w14:paraId="008556AC" w14:textId="77777777" w:rsidTr="003006BF">
        <w:tc>
          <w:tcPr>
            <w:tcW w:w="686"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30" w:type="pct"/>
            <w:gridSpan w:val="6"/>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83" w:type="pct"/>
            <w:gridSpan w:val="3"/>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006BF">
        <w:tc>
          <w:tcPr>
            <w:tcW w:w="686"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30" w:type="pct"/>
            <w:gridSpan w:val="6"/>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60"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83" w:type="pct"/>
            <w:gridSpan w:val="3"/>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2F61E7" w:rsidRPr="002947D3" w14:paraId="5099F4CF" w14:textId="77777777" w:rsidTr="003006BF">
        <w:tc>
          <w:tcPr>
            <w:tcW w:w="686"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30" w:type="pct"/>
            <w:gridSpan w:val="6"/>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60" w:type="pct"/>
            <w:gridSpan w:val="3"/>
            <w:shd w:val="clear" w:color="auto" w:fill="auto"/>
            <w:hideMark/>
          </w:tcPr>
          <w:p w14:paraId="4E9D2FFB" w14:textId="77777777" w:rsidR="00B95622" w:rsidRPr="002947D3" w:rsidRDefault="00B95622" w:rsidP="0059339A">
            <w:pPr>
              <w:spacing w:before="60" w:after="60"/>
              <w:ind w:firstLine="0"/>
              <w:rPr>
                <w:sz w:val="24"/>
                <w:szCs w:val="24"/>
              </w:rPr>
            </w:pPr>
            <w:r w:rsidRPr="002947D3">
              <w:rPr>
                <w:sz w:val="24"/>
                <w:szCs w:val="24"/>
              </w:rPr>
              <w:t>Дата публикации документа</w:t>
            </w:r>
          </w:p>
        </w:tc>
        <w:tc>
          <w:tcPr>
            <w:tcW w:w="1383" w:type="pct"/>
            <w:gridSpan w:val="3"/>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006BF">
        <w:tc>
          <w:tcPr>
            <w:tcW w:w="686"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30" w:type="pct"/>
            <w:gridSpan w:val="6"/>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60"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83" w:type="pct"/>
            <w:gridSpan w:val="3"/>
            <w:shd w:val="clear" w:color="auto" w:fill="auto"/>
            <w:hideMark/>
          </w:tcPr>
          <w:p w14:paraId="5ED181AE"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1408E319" w14:textId="77777777" w:rsidTr="003006BF">
        <w:tc>
          <w:tcPr>
            <w:tcW w:w="686"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30" w:type="pct"/>
            <w:gridSpan w:val="6"/>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83" w:type="pct"/>
            <w:gridSpan w:val="3"/>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006BF">
        <w:tc>
          <w:tcPr>
            <w:tcW w:w="686"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30" w:type="pct"/>
            <w:gridSpan w:val="6"/>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83" w:type="pct"/>
            <w:gridSpan w:val="3"/>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C66CAC">
        <w:tc>
          <w:tcPr>
            <w:tcW w:w="686"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06" w:type="pct"/>
            <w:gridSpan w:val="2"/>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30" w:type="pct"/>
            <w:gridSpan w:val="6"/>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535" w:type="pct"/>
            <w:gridSpan w:val="2"/>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83" w:type="pct"/>
            <w:gridSpan w:val="3"/>
            <w:shd w:val="clear" w:color="auto" w:fill="auto"/>
            <w:hideMark/>
          </w:tcPr>
          <w:p w14:paraId="262BC9B2" w14:textId="60E6B597"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w:t>
            </w:r>
            <w:r>
              <w:rPr>
                <w:sz w:val="24"/>
                <w:szCs w:val="24"/>
              </w:rPr>
              <w:lastRenderedPageBreak/>
              <w:t xml:space="preserve">заказчиком элемент заполнять </w:t>
            </w:r>
            <w:r w:rsidR="0092752F">
              <w:rPr>
                <w:sz w:val="24"/>
                <w:szCs w:val="24"/>
              </w:rPr>
              <w:t>не следует</w:t>
            </w:r>
            <w:r>
              <w:rPr>
                <w:sz w:val="24"/>
                <w:szCs w:val="24"/>
              </w:rPr>
              <w:t>.</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006BF">
        <w:tc>
          <w:tcPr>
            <w:tcW w:w="686"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30" w:type="pct"/>
            <w:gridSpan w:val="6"/>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83" w:type="pct"/>
            <w:gridSpan w:val="3"/>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006BF">
        <w:tc>
          <w:tcPr>
            <w:tcW w:w="686"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30" w:type="pct"/>
            <w:gridSpan w:val="6"/>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60"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83" w:type="pct"/>
            <w:gridSpan w:val="3"/>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006BF">
        <w:tc>
          <w:tcPr>
            <w:tcW w:w="686"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30" w:type="pct"/>
            <w:gridSpan w:val="6"/>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535" w:type="pct"/>
            <w:gridSpan w:val="2"/>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60"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83" w:type="pct"/>
            <w:gridSpan w:val="3"/>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D7393D">
        <w:tc>
          <w:tcPr>
            <w:tcW w:w="686"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06" w:type="pct"/>
            <w:gridSpan w:val="2"/>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30" w:type="pct"/>
            <w:gridSpan w:val="6"/>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535" w:type="pct"/>
            <w:gridSpan w:val="2"/>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60"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83" w:type="pct"/>
            <w:gridSpan w:val="3"/>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006BF">
        <w:tc>
          <w:tcPr>
            <w:tcW w:w="686"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30" w:type="pct"/>
            <w:gridSpan w:val="6"/>
            <w:shd w:val="clear" w:color="auto" w:fill="auto"/>
            <w:hideMark/>
          </w:tcPr>
          <w:p w14:paraId="2095D87B" w14:textId="77777777" w:rsidR="00D7113D" w:rsidRPr="002947D3" w:rsidRDefault="00D7113D"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60"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83" w:type="pct"/>
            <w:gridSpan w:val="3"/>
            <w:shd w:val="clear" w:color="auto" w:fill="auto"/>
            <w:hideMark/>
          </w:tcPr>
          <w:p w14:paraId="3BD9C838"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2F61E7" w:rsidRPr="002947D3" w14:paraId="6E435B5A" w14:textId="77777777" w:rsidTr="003006BF">
        <w:tc>
          <w:tcPr>
            <w:tcW w:w="686"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30" w:type="pct"/>
            <w:gridSpan w:val="6"/>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60"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83" w:type="pct"/>
            <w:gridSpan w:val="3"/>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006BF">
        <w:tc>
          <w:tcPr>
            <w:tcW w:w="686"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30" w:type="pct"/>
            <w:gridSpan w:val="6"/>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535" w:type="pct"/>
            <w:gridSpan w:val="2"/>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60"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83" w:type="pct"/>
            <w:gridSpan w:val="3"/>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01692" w:rsidRPr="002947D3" w14:paraId="6E792842" w14:textId="77777777" w:rsidTr="00D01692">
        <w:tc>
          <w:tcPr>
            <w:tcW w:w="686"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30" w:type="pct"/>
            <w:gridSpan w:val="6"/>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60"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83" w:type="pct"/>
            <w:gridSpan w:val="3"/>
            <w:shd w:val="clear" w:color="auto" w:fill="auto"/>
            <w:hideMark/>
          </w:tcPr>
          <w:p w14:paraId="695B4BD5" w14:textId="77777777" w:rsidR="00D01692" w:rsidRPr="002947D3" w:rsidRDefault="00D01692" w:rsidP="00D01692">
            <w:pPr>
              <w:spacing w:before="60" w:after="60"/>
              <w:ind w:firstLine="0"/>
              <w:rPr>
                <w:sz w:val="24"/>
                <w:szCs w:val="24"/>
              </w:rPr>
            </w:pPr>
          </w:p>
        </w:tc>
      </w:tr>
      <w:tr w:rsidR="002F61E7" w:rsidRPr="002947D3" w14:paraId="33BFF1CD" w14:textId="77777777" w:rsidTr="003006BF">
        <w:tc>
          <w:tcPr>
            <w:tcW w:w="686"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00416CAB" w14:textId="55142960" w:rsidR="00480EC7" w:rsidRPr="00480EC7" w:rsidRDefault="00480EC7" w:rsidP="0059339A">
            <w:pPr>
              <w:spacing w:before="60" w:after="60"/>
              <w:ind w:firstLine="0"/>
              <w:rPr>
                <w:sz w:val="24"/>
                <w:szCs w:val="24"/>
                <w:lang w:val="en-US"/>
              </w:rPr>
            </w:pPr>
            <w:r>
              <w:rPr>
                <w:sz w:val="24"/>
                <w:szCs w:val="24"/>
                <w:lang w:val="en-US"/>
              </w:rPr>
              <w:t>subContractSum</w:t>
            </w:r>
          </w:p>
        </w:tc>
        <w:tc>
          <w:tcPr>
            <w:tcW w:w="330" w:type="pct"/>
            <w:gridSpan w:val="6"/>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535" w:type="pct"/>
            <w:gridSpan w:val="2"/>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83" w:type="pct"/>
            <w:gridSpan w:val="3"/>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2F61E7" w:rsidRPr="002947D3" w14:paraId="78932530" w14:textId="77777777" w:rsidTr="003006BF">
        <w:tc>
          <w:tcPr>
            <w:tcW w:w="686"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30" w:type="pct"/>
            <w:gridSpan w:val="6"/>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535" w:type="pct"/>
            <w:gridSpan w:val="2"/>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83" w:type="pct"/>
            <w:gridSpan w:val="3"/>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006BF">
        <w:tc>
          <w:tcPr>
            <w:tcW w:w="686"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30" w:type="pct"/>
            <w:gridSpan w:val="6"/>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535" w:type="pct"/>
            <w:gridSpan w:val="2"/>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83" w:type="pct"/>
            <w:gridSpan w:val="3"/>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D7393D" w:rsidRPr="002947D3" w14:paraId="703C9D96" w14:textId="77777777" w:rsidTr="00D7393D">
        <w:tc>
          <w:tcPr>
            <w:tcW w:w="686"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06" w:type="pct"/>
            <w:gridSpan w:val="2"/>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30" w:type="pct"/>
            <w:gridSpan w:val="6"/>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535" w:type="pct"/>
            <w:gridSpan w:val="2"/>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3" w:type="pct"/>
            <w:gridSpan w:val="3"/>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006BF">
        <w:tc>
          <w:tcPr>
            <w:tcW w:w="686"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30" w:type="pct"/>
            <w:gridSpan w:val="6"/>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535" w:type="pct"/>
            <w:gridSpan w:val="2"/>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60"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83" w:type="pct"/>
            <w:gridSpan w:val="3"/>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006BF">
        <w:tc>
          <w:tcPr>
            <w:tcW w:w="686"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30" w:type="pct"/>
            <w:gridSpan w:val="6"/>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83" w:type="pct"/>
            <w:gridSpan w:val="3"/>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006BF">
        <w:tc>
          <w:tcPr>
            <w:tcW w:w="686"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30" w:type="pct"/>
            <w:gridSpan w:val="6"/>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83" w:type="pct"/>
            <w:gridSpan w:val="3"/>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006BF">
        <w:tc>
          <w:tcPr>
            <w:tcW w:w="686"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30" w:type="pct"/>
            <w:gridSpan w:val="6"/>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83" w:type="pct"/>
            <w:gridSpan w:val="3"/>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006BF">
        <w:tc>
          <w:tcPr>
            <w:tcW w:w="686"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30" w:type="pct"/>
            <w:gridSpan w:val="6"/>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83" w:type="pct"/>
            <w:gridSpan w:val="3"/>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EB02EC">
        <w:tc>
          <w:tcPr>
            <w:tcW w:w="686"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06" w:type="pct"/>
            <w:gridSpan w:val="2"/>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30" w:type="pct"/>
            <w:gridSpan w:val="6"/>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535" w:type="pct"/>
            <w:gridSpan w:val="2"/>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60"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3" w:type="pct"/>
            <w:gridSpan w:val="3"/>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 xml:space="preserve">Элемент обязателен для заполнения при передаче на РК РБГ в составе подписанного проекта для автоматического </w:t>
            </w:r>
            <w:r w:rsidRPr="00EB02EC">
              <w:rPr>
                <w:sz w:val="24"/>
                <w:szCs w:val="24"/>
              </w:rPr>
              <w:lastRenderedPageBreak/>
              <w:t>размещения</w:t>
            </w:r>
          </w:p>
        </w:tc>
      </w:tr>
      <w:tr w:rsidR="002F61E7" w:rsidRPr="002947D3" w14:paraId="402125F8" w14:textId="77777777" w:rsidTr="003006BF">
        <w:tc>
          <w:tcPr>
            <w:tcW w:w="686"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30" w:type="pct"/>
            <w:gridSpan w:val="6"/>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83" w:type="pct"/>
            <w:gridSpan w:val="3"/>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006BF">
        <w:tc>
          <w:tcPr>
            <w:tcW w:w="686"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30" w:type="pct"/>
            <w:gridSpan w:val="6"/>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83" w:type="pct"/>
            <w:gridSpan w:val="3"/>
            <w:shd w:val="clear" w:color="auto" w:fill="auto"/>
            <w:hideMark/>
          </w:tcPr>
          <w:p w14:paraId="7AF354B6" w14:textId="77777777" w:rsidR="00FB4843" w:rsidRPr="002947D3" w:rsidRDefault="00FB4843" w:rsidP="0059339A">
            <w:pPr>
              <w:spacing w:before="60" w:after="60"/>
              <w:ind w:firstLine="0"/>
              <w:rPr>
                <w:sz w:val="24"/>
                <w:szCs w:val="24"/>
              </w:rPr>
            </w:pPr>
          </w:p>
        </w:tc>
      </w:tr>
      <w:tr w:rsidR="002F61E7" w:rsidRPr="002947D3" w14:paraId="75BF3736" w14:textId="77777777" w:rsidTr="003006BF">
        <w:tc>
          <w:tcPr>
            <w:tcW w:w="686"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30" w:type="pct"/>
            <w:gridSpan w:val="6"/>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83" w:type="pct"/>
            <w:gridSpan w:val="3"/>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006BF">
        <w:tc>
          <w:tcPr>
            <w:tcW w:w="686" w:type="pct"/>
            <w:shd w:val="clear" w:color="auto" w:fill="auto"/>
          </w:tcPr>
          <w:p w14:paraId="43B5FDEA" w14:textId="77777777" w:rsidR="00FB4843" w:rsidRPr="002947D3" w:rsidRDefault="00FB4843" w:rsidP="0059339A">
            <w:pPr>
              <w:spacing w:before="60" w:after="60"/>
              <w:ind w:firstLine="0"/>
              <w:rPr>
                <w:sz w:val="24"/>
                <w:szCs w:val="24"/>
              </w:rPr>
            </w:pPr>
          </w:p>
        </w:tc>
        <w:tc>
          <w:tcPr>
            <w:tcW w:w="806" w:type="pct"/>
            <w:gridSpan w:val="2"/>
            <w:shd w:val="clear" w:color="auto" w:fill="auto"/>
          </w:tcPr>
          <w:p w14:paraId="37DAD80B" w14:textId="77777777" w:rsidR="00FB4843" w:rsidRPr="002947D3" w:rsidRDefault="00FB4843" w:rsidP="0059339A">
            <w:pPr>
              <w:spacing w:before="60" w:after="60"/>
              <w:ind w:firstLine="0"/>
              <w:rPr>
                <w:sz w:val="24"/>
                <w:szCs w:val="24"/>
                <w:lang w:val="en-US"/>
              </w:rPr>
            </w:pPr>
            <w:r w:rsidRPr="002947D3">
              <w:rPr>
                <w:sz w:val="24"/>
                <w:szCs w:val="24"/>
                <w:lang w:val="en-US"/>
              </w:rPr>
              <w:t>modification</w:t>
            </w:r>
          </w:p>
        </w:tc>
        <w:tc>
          <w:tcPr>
            <w:tcW w:w="330" w:type="pct"/>
            <w:gridSpan w:val="6"/>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535" w:type="pct"/>
            <w:gridSpan w:val="2"/>
            <w:shd w:val="clear" w:color="auto" w:fill="auto"/>
          </w:tcPr>
          <w:p w14:paraId="2A5A4122" w14:textId="77777777" w:rsidR="00FB4843" w:rsidRPr="002947D3" w:rsidRDefault="00FB4843" w:rsidP="0059339A">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83" w:type="pct"/>
            <w:gridSpan w:val="3"/>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006BF">
        <w:tc>
          <w:tcPr>
            <w:tcW w:w="686" w:type="pct"/>
            <w:shd w:val="clear" w:color="auto" w:fill="auto"/>
          </w:tcPr>
          <w:p w14:paraId="54991116" w14:textId="77777777" w:rsidR="00FB4843" w:rsidRPr="002947D3" w:rsidRDefault="00FB4843" w:rsidP="0059339A">
            <w:pPr>
              <w:spacing w:before="60" w:after="60"/>
              <w:ind w:firstLine="0"/>
              <w:rPr>
                <w:sz w:val="24"/>
                <w:szCs w:val="24"/>
              </w:rPr>
            </w:pPr>
          </w:p>
        </w:tc>
        <w:tc>
          <w:tcPr>
            <w:tcW w:w="806" w:type="pct"/>
            <w:gridSpan w:val="2"/>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30" w:type="pct"/>
            <w:gridSpan w:val="6"/>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535" w:type="pct"/>
            <w:gridSpan w:val="2"/>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60"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83" w:type="pct"/>
            <w:gridSpan w:val="3"/>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8D4D0E">
        <w:tc>
          <w:tcPr>
            <w:tcW w:w="686" w:type="pct"/>
            <w:shd w:val="clear" w:color="auto" w:fill="auto"/>
          </w:tcPr>
          <w:p w14:paraId="39B57690" w14:textId="77777777" w:rsidR="00636F4C" w:rsidRPr="002947D3" w:rsidRDefault="00636F4C" w:rsidP="008D4D0E">
            <w:pPr>
              <w:spacing w:before="60" w:after="60"/>
              <w:ind w:firstLine="0"/>
              <w:rPr>
                <w:sz w:val="24"/>
                <w:szCs w:val="24"/>
              </w:rPr>
            </w:pPr>
          </w:p>
        </w:tc>
        <w:tc>
          <w:tcPr>
            <w:tcW w:w="806" w:type="pct"/>
            <w:gridSpan w:val="2"/>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30" w:type="pct"/>
            <w:gridSpan w:val="6"/>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535" w:type="pct"/>
            <w:gridSpan w:val="2"/>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60"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83" w:type="pct"/>
            <w:gridSpan w:val="3"/>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59339A">
        <w:tc>
          <w:tcPr>
            <w:tcW w:w="5000" w:type="pct"/>
            <w:gridSpan w:val="17"/>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006BF">
        <w:tc>
          <w:tcPr>
            <w:tcW w:w="686"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06" w:type="pct"/>
            <w:gridSpan w:val="2"/>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30" w:type="pct"/>
            <w:gridSpan w:val="6"/>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535" w:type="pct"/>
            <w:gridSpan w:val="2"/>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60"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83" w:type="pct"/>
            <w:gridSpan w:val="3"/>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006BF">
        <w:tc>
          <w:tcPr>
            <w:tcW w:w="686"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06" w:type="pct"/>
            <w:gridSpan w:val="2"/>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30" w:type="pct"/>
            <w:gridSpan w:val="6"/>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535" w:type="pct"/>
            <w:gridSpan w:val="2"/>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83" w:type="pct"/>
            <w:gridSpan w:val="3"/>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006BF">
        <w:tc>
          <w:tcPr>
            <w:tcW w:w="686"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06" w:type="pct"/>
            <w:gridSpan w:val="2"/>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30" w:type="pct"/>
            <w:gridSpan w:val="6"/>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535" w:type="pct"/>
            <w:gridSpan w:val="2"/>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83" w:type="pct"/>
            <w:gridSpan w:val="3"/>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59339A">
        <w:tc>
          <w:tcPr>
            <w:tcW w:w="5000" w:type="pct"/>
            <w:gridSpan w:val="17"/>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006BF">
        <w:tc>
          <w:tcPr>
            <w:tcW w:w="686"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lastRenderedPageBreak/>
              <w:t>oosOrder</w:t>
            </w:r>
          </w:p>
        </w:tc>
        <w:tc>
          <w:tcPr>
            <w:tcW w:w="806" w:type="pct"/>
            <w:gridSpan w:val="2"/>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30" w:type="pct"/>
            <w:gridSpan w:val="6"/>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535" w:type="pct"/>
            <w:gridSpan w:val="2"/>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60"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83" w:type="pct"/>
            <w:gridSpan w:val="3"/>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006BF">
        <w:tc>
          <w:tcPr>
            <w:tcW w:w="686"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06" w:type="pct"/>
            <w:gridSpan w:val="2"/>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30" w:type="pct"/>
            <w:gridSpan w:val="6"/>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535" w:type="pct"/>
            <w:gridSpan w:val="2"/>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83" w:type="pct"/>
            <w:gridSpan w:val="3"/>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006BF">
        <w:tc>
          <w:tcPr>
            <w:tcW w:w="686" w:type="pct"/>
            <w:vMerge/>
            <w:shd w:val="clear" w:color="auto" w:fill="auto"/>
            <w:hideMark/>
          </w:tcPr>
          <w:p w14:paraId="3A0A5FA0" w14:textId="77777777" w:rsidR="0059339A" w:rsidRPr="002947D3" w:rsidRDefault="0059339A" w:rsidP="0059339A">
            <w:pPr>
              <w:spacing w:before="60" w:after="60"/>
              <w:rPr>
                <w:sz w:val="24"/>
                <w:szCs w:val="24"/>
              </w:rPr>
            </w:pPr>
          </w:p>
        </w:tc>
        <w:tc>
          <w:tcPr>
            <w:tcW w:w="806" w:type="pct"/>
            <w:gridSpan w:val="2"/>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30" w:type="pct"/>
            <w:gridSpan w:val="6"/>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60"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83" w:type="pct"/>
            <w:gridSpan w:val="3"/>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006BF">
        <w:tc>
          <w:tcPr>
            <w:tcW w:w="686"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06" w:type="pct"/>
            <w:gridSpan w:val="2"/>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30" w:type="pct"/>
            <w:gridSpan w:val="6"/>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535" w:type="pct"/>
            <w:gridSpan w:val="2"/>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60"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83" w:type="pct"/>
            <w:gridSpan w:val="3"/>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006BF">
        <w:tc>
          <w:tcPr>
            <w:tcW w:w="686"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06" w:type="pct"/>
            <w:gridSpan w:val="2"/>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30" w:type="pct"/>
            <w:gridSpan w:val="6"/>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535" w:type="pct"/>
            <w:gridSpan w:val="2"/>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60"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83" w:type="pct"/>
            <w:gridSpan w:val="3"/>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59339A">
        <w:tc>
          <w:tcPr>
            <w:tcW w:w="5000" w:type="pct"/>
            <w:gridSpan w:val="17"/>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006BF">
        <w:tc>
          <w:tcPr>
            <w:tcW w:w="686"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06" w:type="pct"/>
            <w:gridSpan w:val="2"/>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30" w:type="pct"/>
            <w:gridSpan w:val="6"/>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535" w:type="pct"/>
            <w:gridSpan w:val="2"/>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60"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83" w:type="pct"/>
            <w:gridSpan w:val="3"/>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006BF">
        <w:tc>
          <w:tcPr>
            <w:tcW w:w="686"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30" w:type="pct"/>
            <w:gridSpan w:val="6"/>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83" w:type="pct"/>
            <w:gridSpan w:val="3"/>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006BF">
        <w:tc>
          <w:tcPr>
            <w:tcW w:w="686"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30" w:type="pct"/>
            <w:gridSpan w:val="6"/>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83" w:type="pct"/>
            <w:gridSpan w:val="3"/>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006BF">
        <w:tc>
          <w:tcPr>
            <w:tcW w:w="686"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30" w:type="pct"/>
            <w:gridSpan w:val="6"/>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 xml:space="preserve">5 - результат рассмотрения и оценки котировочных заявок (Глава 5 </w:t>
            </w:r>
            <w:r w:rsidRPr="0059339A">
              <w:rPr>
                <w:sz w:val="24"/>
                <w:szCs w:val="24"/>
              </w:rPr>
              <w:lastRenderedPageBreak/>
              <w:t>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1EAA618F" w14:textId="008B7D0F" w:rsidR="00B80BB7" w:rsidRPr="002947D3" w:rsidRDefault="00B80BB7" w:rsidP="00B80BB7">
            <w:pPr>
              <w:spacing w:before="60" w:after="60"/>
              <w:ind w:firstLine="0"/>
              <w:rPr>
                <w:sz w:val="24"/>
                <w:szCs w:val="24"/>
              </w:rPr>
            </w:pPr>
            <w:r w:rsidRPr="00B80BB7">
              <w:rPr>
                <w:sz w:val="24"/>
                <w:szCs w:val="24"/>
              </w:rPr>
              <w:t>14011 - запрос предложений.</w:t>
            </w:r>
          </w:p>
        </w:tc>
        <w:tc>
          <w:tcPr>
            <w:tcW w:w="1383" w:type="pct"/>
            <w:gridSpan w:val="3"/>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lastRenderedPageBreak/>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lastRenderedPageBreak/>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Pr="001E21AF" w:rsidRDefault="00B80BB7" w:rsidP="00B80BB7">
            <w:pPr>
              <w:spacing w:before="60" w:after="60"/>
              <w:ind w:firstLine="0"/>
              <w:rPr>
                <w:sz w:val="24"/>
                <w:szCs w:val="24"/>
              </w:rPr>
            </w:pPr>
            <w:r w:rsidRPr="00B80BB7">
              <w:rPr>
                <w:sz w:val="24"/>
                <w:szCs w:val="24"/>
              </w:rPr>
              <w:t>14011</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006BF">
        <w:tc>
          <w:tcPr>
            <w:tcW w:w="686"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30" w:type="pct"/>
            <w:gridSpan w:val="6"/>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60"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83" w:type="pct"/>
            <w:gridSpan w:val="3"/>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59339A">
        <w:tc>
          <w:tcPr>
            <w:tcW w:w="5000" w:type="pct"/>
            <w:gridSpan w:val="17"/>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006BF">
        <w:tc>
          <w:tcPr>
            <w:tcW w:w="686"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06" w:type="pct"/>
            <w:gridSpan w:val="2"/>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30" w:type="pct"/>
            <w:gridSpan w:val="6"/>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535" w:type="pct"/>
            <w:gridSpan w:val="2"/>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60"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83" w:type="pct"/>
            <w:gridSpan w:val="3"/>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006BF">
        <w:tc>
          <w:tcPr>
            <w:tcW w:w="686"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06" w:type="pct"/>
            <w:gridSpan w:val="2"/>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30" w:type="pct"/>
            <w:gridSpan w:val="6"/>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535" w:type="pct"/>
            <w:gridSpan w:val="2"/>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60"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83" w:type="pct"/>
            <w:gridSpan w:val="3"/>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006BF">
        <w:tc>
          <w:tcPr>
            <w:tcW w:w="686" w:type="pct"/>
            <w:shd w:val="clear" w:color="auto" w:fill="auto"/>
          </w:tcPr>
          <w:p w14:paraId="53134EDB" w14:textId="77777777" w:rsidR="00707CFF" w:rsidRPr="002947D3" w:rsidRDefault="00707CFF" w:rsidP="0059339A">
            <w:pPr>
              <w:spacing w:before="60" w:after="60"/>
              <w:ind w:firstLine="0"/>
              <w:rPr>
                <w:sz w:val="24"/>
                <w:szCs w:val="24"/>
              </w:rPr>
            </w:pPr>
          </w:p>
        </w:tc>
        <w:tc>
          <w:tcPr>
            <w:tcW w:w="806" w:type="pct"/>
            <w:gridSpan w:val="2"/>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30" w:type="pct"/>
            <w:gridSpan w:val="6"/>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535" w:type="pct"/>
            <w:gridSpan w:val="2"/>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60"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83" w:type="pct"/>
            <w:gridSpan w:val="3"/>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006BF">
        <w:tc>
          <w:tcPr>
            <w:tcW w:w="686" w:type="pct"/>
            <w:shd w:val="clear" w:color="auto" w:fill="auto"/>
          </w:tcPr>
          <w:p w14:paraId="79B19751" w14:textId="77777777" w:rsidR="00B36F15" w:rsidRPr="002947D3" w:rsidRDefault="00B36F15" w:rsidP="0059339A">
            <w:pPr>
              <w:spacing w:before="60" w:after="60"/>
              <w:ind w:firstLine="0"/>
              <w:rPr>
                <w:sz w:val="24"/>
                <w:szCs w:val="24"/>
              </w:rPr>
            </w:pPr>
          </w:p>
        </w:tc>
        <w:tc>
          <w:tcPr>
            <w:tcW w:w="806" w:type="pct"/>
            <w:gridSpan w:val="2"/>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30" w:type="pct"/>
            <w:gridSpan w:val="6"/>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535" w:type="pct"/>
            <w:gridSpan w:val="2"/>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60"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83" w:type="pct"/>
            <w:gridSpan w:val="3"/>
            <w:shd w:val="clear" w:color="auto" w:fill="auto"/>
          </w:tcPr>
          <w:p w14:paraId="18898F26" w14:textId="77777777" w:rsidR="00B36F15" w:rsidRPr="002947D3" w:rsidRDefault="00B36F15" w:rsidP="0059339A">
            <w:pPr>
              <w:spacing w:before="60" w:after="60"/>
              <w:ind w:firstLine="0"/>
              <w:rPr>
                <w:sz w:val="24"/>
                <w:szCs w:val="24"/>
              </w:rPr>
            </w:pPr>
          </w:p>
        </w:tc>
      </w:tr>
      <w:tr w:rsidR="00750FE5" w:rsidRPr="002947D3" w14:paraId="7EE3E10B" w14:textId="77777777" w:rsidTr="00D7393D">
        <w:tc>
          <w:tcPr>
            <w:tcW w:w="686" w:type="pct"/>
            <w:shd w:val="clear" w:color="auto" w:fill="auto"/>
          </w:tcPr>
          <w:p w14:paraId="6C070B10" w14:textId="77777777" w:rsidR="00750FE5" w:rsidRPr="002947D3" w:rsidRDefault="00750FE5" w:rsidP="00D7393D">
            <w:pPr>
              <w:spacing w:before="60" w:after="60"/>
              <w:ind w:firstLine="0"/>
              <w:rPr>
                <w:sz w:val="24"/>
                <w:szCs w:val="24"/>
              </w:rPr>
            </w:pPr>
          </w:p>
        </w:tc>
        <w:tc>
          <w:tcPr>
            <w:tcW w:w="806" w:type="pct"/>
            <w:gridSpan w:val="2"/>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30" w:type="pct"/>
            <w:gridSpan w:val="6"/>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535" w:type="pct"/>
            <w:gridSpan w:val="2"/>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60"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83" w:type="pct"/>
            <w:gridSpan w:val="3"/>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006BF">
        <w:tc>
          <w:tcPr>
            <w:tcW w:w="686"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30" w:type="pct"/>
            <w:gridSpan w:val="6"/>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60"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83" w:type="pct"/>
            <w:gridSpan w:val="3"/>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7325AA">
        <w:tc>
          <w:tcPr>
            <w:tcW w:w="5000" w:type="pct"/>
            <w:gridSpan w:val="17"/>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006BF">
        <w:tc>
          <w:tcPr>
            <w:tcW w:w="686"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06" w:type="pct"/>
            <w:gridSpan w:val="2"/>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22AC476F" w14:textId="77777777"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2947D3">
              <w:rPr>
                <w:sz w:val="24"/>
                <w:szCs w:val="24"/>
              </w:rPr>
              <w:t>)</w:t>
            </w:r>
          </w:p>
        </w:tc>
      </w:tr>
      <w:tr w:rsidR="002F61E7" w:rsidRPr="002947D3" w14:paraId="3A59EB02" w14:textId="77777777" w:rsidTr="003006BF">
        <w:tc>
          <w:tcPr>
            <w:tcW w:w="686"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30" w:type="pct"/>
            <w:gridSpan w:val="6"/>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60"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83" w:type="pct"/>
            <w:gridSpan w:val="3"/>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006BF">
        <w:tc>
          <w:tcPr>
            <w:tcW w:w="686"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639BB7B0" w14:textId="59645F20" w:rsidR="008E69F5" w:rsidRPr="002947D3" w:rsidRDefault="008E69F5" w:rsidP="008E69F5">
            <w:pPr>
              <w:spacing w:before="60" w:after="60"/>
              <w:ind w:firstLine="0"/>
              <w:jc w:val="center"/>
              <w:rPr>
                <w:sz w:val="24"/>
                <w:szCs w:val="24"/>
              </w:rPr>
            </w:pPr>
            <w:r w:rsidRPr="002947D3">
              <w:rPr>
                <w:sz w:val="24"/>
                <w:szCs w:val="24"/>
              </w:rPr>
              <w:t>T(1-1</w:t>
            </w:r>
            <w:r>
              <w:rPr>
                <w:sz w:val="24"/>
                <w:szCs w:val="24"/>
              </w:rPr>
              <w:t>250</w:t>
            </w:r>
            <w:r w:rsidRPr="002947D3">
              <w:rPr>
                <w:sz w:val="24"/>
                <w:szCs w:val="24"/>
              </w:rPr>
              <w:t>)</w:t>
            </w:r>
          </w:p>
        </w:tc>
        <w:tc>
          <w:tcPr>
            <w:tcW w:w="1260"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83" w:type="pct"/>
            <w:gridSpan w:val="3"/>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7325AA">
        <w:tc>
          <w:tcPr>
            <w:tcW w:w="5000" w:type="pct"/>
            <w:gridSpan w:val="17"/>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006BF">
        <w:tc>
          <w:tcPr>
            <w:tcW w:w="686"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06" w:type="pct"/>
            <w:gridSpan w:val="2"/>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9BA2C5C" w:rsidR="0038471F" w:rsidRPr="002947D3" w:rsidRDefault="004C0839" w:rsidP="004C083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2F61E7" w:rsidRPr="002947D3" w14:paraId="2507853A" w14:textId="77777777" w:rsidTr="003006BF">
        <w:tc>
          <w:tcPr>
            <w:tcW w:w="686"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30" w:type="pct"/>
            <w:gridSpan w:val="6"/>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60"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83" w:type="pct"/>
            <w:gridSpan w:val="3"/>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006BF">
        <w:tc>
          <w:tcPr>
            <w:tcW w:w="686"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60"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83" w:type="pct"/>
            <w:gridSpan w:val="3"/>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7325AA">
        <w:tc>
          <w:tcPr>
            <w:tcW w:w="5000" w:type="pct"/>
            <w:gridSpan w:val="17"/>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006BF">
        <w:tc>
          <w:tcPr>
            <w:tcW w:w="686"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06" w:type="pct"/>
            <w:gridSpan w:val="2"/>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006BF">
        <w:tc>
          <w:tcPr>
            <w:tcW w:w="686"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30" w:type="pct"/>
            <w:gridSpan w:val="6"/>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7325AA">
        <w:tc>
          <w:tcPr>
            <w:tcW w:w="5000" w:type="pct"/>
            <w:gridSpan w:val="17"/>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006BF">
        <w:tc>
          <w:tcPr>
            <w:tcW w:w="686"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lastRenderedPageBreak/>
              <w:t>attachment</w:t>
            </w:r>
          </w:p>
        </w:tc>
        <w:tc>
          <w:tcPr>
            <w:tcW w:w="806" w:type="pct"/>
            <w:gridSpan w:val="2"/>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006BF">
        <w:tc>
          <w:tcPr>
            <w:tcW w:w="686" w:type="pct"/>
            <w:shd w:val="clear" w:color="auto" w:fill="auto"/>
          </w:tcPr>
          <w:p w14:paraId="1302EC02" w14:textId="77777777" w:rsidR="0038471F" w:rsidRPr="002947D3" w:rsidRDefault="0038471F" w:rsidP="007325AA">
            <w:pPr>
              <w:spacing w:before="60" w:after="60"/>
              <w:ind w:firstLine="0"/>
              <w:rPr>
                <w:sz w:val="24"/>
                <w:szCs w:val="24"/>
              </w:rPr>
            </w:pPr>
          </w:p>
        </w:tc>
        <w:tc>
          <w:tcPr>
            <w:tcW w:w="806" w:type="pct"/>
            <w:gridSpan w:val="2"/>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30" w:type="pct"/>
            <w:gridSpan w:val="6"/>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535" w:type="pct"/>
            <w:gridSpan w:val="2"/>
            <w:shd w:val="clear" w:color="auto" w:fill="auto"/>
          </w:tcPr>
          <w:p w14:paraId="7E5EB35B" w14:textId="77777777" w:rsidR="0038471F" w:rsidRPr="002947D3" w:rsidRDefault="0038471F" w:rsidP="007325AA">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260" w:type="pct"/>
            <w:gridSpan w:val="3"/>
            <w:shd w:val="clear" w:color="auto" w:fill="auto"/>
          </w:tcPr>
          <w:p w14:paraId="1213B461"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контета документа на РК РБГ</w:t>
            </w:r>
          </w:p>
        </w:tc>
        <w:tc>
          <w:tcPr>
            <w:tcW w:w="1383" w:type="pct"/>
            <w:gridSpan w:val="3"/>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006BF">
        <w:tc>
          <w:tcPr>
            <w:tcW w:w="686"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30" w:type="pct"/>
            <w:gridSpan w:val="6"/>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83" w:type="pct"/>
            <w:gridSpan w:val="3"/>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006BF">
        <w:tc>
          <w:tcPr>
            <w:tcW w:w="686"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30" w:type="pct"/>
            <w:gridSpan w:val="6"/>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83" w:type="pct"/>
            <w:gridSpan w:val="3"/>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006BF">
        <w:tc>
          <w:tcPr>
            <w:tcW w:w="686" w:type="pct"/>
            <w:shd w:val="clear" w:color="auto" w:fill="auto"/>
          </w:tcPr>
          <w:p w14:paraId="4948C0CE" w14:textId="77777777" w:rsidR="0038471F" w:rsidRPr="002947D3" w:rsidRDefault="0038471F" w:rsidP="007325AA">
            <w:pPr>
              <w:spacing w:before="60" w:after="60"/>
              <w:ind w:firstLine="0"/>
              <w:rPr>
                <w:sz w:val="24"/>
                <w:szCs w:val="24"/>
              </w:rPr>
            </w:pPr>
          </w:p>
        </w:tc>
        <w:tc>
          <w:tcPr>
            <w:tcW w:w="806" w:type="pct"/>
            <w:gridSpan w:val="2"/>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30" w:type="pct"/>
            <w:gridSpan w:val="6"/>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535" w:type="pct"/>
            <w:gridSpan w:val="2"/>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60"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83" w:type="pct"/>
            <w:gridSpan w:val="3"/>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006BF">
        <w:tc>
          <w:tcPr>
            <w:tcW w:w="686"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06" w:type="pct"/>
            <w:gridSpan w:val="2"/>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30" w:type="pct"/>
            <w:gridSpan w:val="6"/>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83" w:type="pct"/>
            <w:gridSpan w:val="3"/>
            <w:shd w:val="clear" w:color="auto" w:fill="auto"/>
            <w:hideMark/>
          </w:tcPr>
          <w:p w14:paraId="470A370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CF3869" w14:textId="77777777" w:rsidTr="003006BF">
        <w:tc>
          <w:tcPr>
            <w:tcW w:w="686"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06" w:type="pct"/>
            <w:gridSpan w:val="2"/>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30" w:type="pct"/>
            <w:gridSpan w:val="6"/>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60"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83" w:type="pct"/>
            <w:gridSpan w:val="3"/>
            <w:shd w:val="clear" w:color="auto" w:fill="auto"/>
            <w:hideMark/>
          </w:tcPr>
          <w:p w14:paraId="599C5E01" w14:textId="77777777" w:rsidR="0038471F" w:rsidRPr="002947D3" w:rsidRDefault="0038471F" w:rsidP="007325AA">
            <w:pPr>
              <w:spacing w:before="60" w:after="60"/>
              <w:ind w:firstLine="0"/>
              <w:rPr>
                <w:sz w:val="24"/>
                <w:szCs w:val="24"/>
              </w:rPr>
            </w:pPr>
            <w:r w:rsidRPr="002947D3">
              <w:rPr>
                <w:sz w:val="24"/>
                <w:szCs w:val="24"/>
              </w:rPr>
              <w:t>Используется при загрузке в РК РБГ проектов контрактов.</w:t>
            </w:r>
          </w:p>
        </w:tc>
      </w:tr>
      <w:tr w:rsidR="002F61E7" w:rsidRPr="002947D3" w14:paraId="3B9C5FDB" w14:textId="77777777" w:rsidTr="003006BF">
        <w:tc>
          <w:tcPr>
            <w:tcW w:w="686"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06" w:type="pct"/>
            <w:gridSpan w:val="2"/>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30" w:type="pct"/>
            <w:gridSpan w:val="6"/>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535" w:type="pct"/>
            <w:gridSpan w:val="2"/>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60"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83" w:type="pct"/>
            <w:gridSpan w:val="3"/>
            <w:shd w:val="clear" w:color="auto" w:fill="auto"/>
          </w:tcPr>
          <w:p w14:paraId="5ACE68EE" w14:textId="77777777" w:rsidR="0038471F" w:rsidRPr="002947D3" w:rsidRDefault="0038471F" w:rsidP="007325AA">
            <w:pPr>
              <w:spacing w:before="60" w:after="60"/>
              <w:ind w:firstLine="0"/>
              <w:rPr>
                <w:sz w:val="24"/>
                <w:szCs w:val="24"/>
              </w:rPr>
            </w:pPr>
            <w:r w:rsidRPr="002947D3">
              <w:rPr>
                <w:sz w:val="24"/>
                <w:szCs w:val="24"/>
              </w:rPr>
              <w:t>base64Binary</w:t>
            </w:r>
          </w:p>
        </w:tc>
      </w:tr>
      <w:tr w:rsidR="002F61E7" w:rsidRPr="002947D3" w14:paraId="7BC97FA6" w14:textId="77777777" w:rsidTr="003006BF">
        <w:tc>
          <w:tcPr>
            <w:tcW w:w="686"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30" w:type="pct"/>
            <w:gridSpan w:val="6"/>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83" w:type="pct"/>
            <w:gridSpan w:val="3"/>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7325AA">
        <w:tc>
          <w:tcPr>
            <w:tcW w:w="5000" w:type="pct"/>
            <w:gridSpan w:val="17"/>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006BF">
        <w:tc>
          <w:tcPr>
            <w:tcW w:w="686"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06" w:type="pct"/>
            <w:gridSpan w:val="2"/>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006BF">
        <w:tc>
          <w:tcPr>
            <w:tcW w:w="686"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30" w:type="pct"/>
            <w:gridSpan w:val="6"/>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83" w:type="pct"/>
            <w:gridSpan w:val="3"/>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7325AA">
        <w:tc>
          <w:tcPr>
            <w:tcW w:w="5000" w:type="pct"/>
            <w:gridSpan w:val="17"/>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006BF">
        <w:tc>
          <w:tcPr>
            <w:tcW w:w="686"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06" w:type="pct"/>
            <w:gridSpan w:val="2"/>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006BF">
        <w:tc>
          <w:tcPr>
            <w:tcW w:w="686"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30" w:type="pct"/>
            <w:gridSpan w:val="6"/>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83" w:type="pct"/>
            <w:gridSpan w:val="3"/>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7325AA">
        <w:tc>
          <w:tcPr>
            <w:tcW w:w="5000" w:type="pct"/>
            <w:gridSpan w:val="17"/>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006BF">
        <w:tc>
          <w:tcPr>
            <w:tcW w:w="686"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w:t>
            </w:r>
            <w:r w:rsidRPr="00707CFF">
              <w:rPr>
                <w:b/>
                <w:sz w:val="24"/>
                <w:szCs w:val="24"/>
              </w:rPr>
              <w:lastRenderedPageBreak/>
              <w:t>mer</w:t>
            </w:r>
          </w:p>
        </w:tc>
        <w:tc>
          <w:tcPr>
            <w:tcW w:w="806" w:type="pct"/>
            <w:gridSpan w:val="2"/>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lastRenderedPageBreak/>
              <w:t> </w:t>
            </w:r>
          </w:p>
        </w:tc>
        <w:tc>
          <w:tcPr>
            <w:tcW w:w="330" w:type="pct"/>
            <w:gridSpan w:val="6"/>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3006BF">
        <w:tc>
          <w:tcPr>
            <w:tcW w:w="686"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lastRenderedPageBreak/>
              <w:t> </w:t>
            </w:r>
          </w:p>
        </w:tc>
        <w:tc>
          <w:tcPr>
            <w:tcW w:w="4314" w:type="pct"/>
            <w:gridSpan w:val="16"/>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7325AA">
        <w:tc>
          <w:tcPr>
            <w:tcW w:w="5000" w:type="pct"/>
            <w:gridSpan w:val="17"/>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006BF">
        <w:tc>
          <w:tcPr>
            <w:tcW w:w="686"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06" w:type="pct"/>
            <w:gridSpan w:val="2"/>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006BF">
        <w:tc>
          <w:tcPr>
            <w:tcW w:w="686"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06" w:type="pct"/>
            <w:gridSpan w:val="2"/>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30" w:type="pct"/>
            <w:gridSpan w:val="6"/>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535" w:type="pct"/>
            <w:gridSpan w:val="2"/>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6DA95326" w14:textId="1AE04E09" w:rsidR="00EE49FA" w:rsidRPr="00EE49FA" w:rsidRDefault="00EE49FA" w:rsidP="000C6CFE">
            <w:pPr>
              <w:spacing w:before="60" w:after="60"/>
              <w:ind w:firstLine="0"/>
              <w:rPr>
                <w:sz w:val="24"/>
                <w:szCs w:val="24"/>
              </w:rPr>
            </w:pPr>
            <w:r w:rsidRPr="00EE49FA">
              <w:rPr>
                <w:sz w:val="24"/>
                <w:szCs w:val="24"/>
              </w:rPr>
              <w:t>1 - открытый конкурс;</w:t>
            </w:r>
          </w:p>
          <w:p w14:paraId="13E7BC8A" w14:textId="4DB7AA87" w:rsidR="00EE49FA" w:rsidRPr="00EE49FA" w:rsidRDefault="00EE49FA" w:rsidP="00EE49FA">
            <w:pPr>
              <w:spacing w:before="60" w:after="60"/>
              <w:ind w:firstLine="0"/>
              <w:rPr>
                <w:sz w:val="24"/>
                <w:szCs w:val="24"/>
              </w:rPr>
            </w:pPr>
            <w:r w:rsidRPr="00EE49FA">
              <w:rPr>
                <w:sz w:val="24"/>
                <w:szCs w:val="24"/>
              </w:rPr>
              <w:t>2 - конкурс с ограниченным участием;</w:t>
            </w:r>
          </w:p>
          <w:p w14:paraId="3C38A49E" w14:textId="54A79957" w:rsidR="00EE49FA" w:rsidRPr="00EE49FA" w:rsidRDefault="00EE49FA" w:rsidP="00EE49FA">
            <w:pPr>
              <w:spacing w:before="60" w:after="60"/>
              <w:ind w:firstLine="0"/>
              <w:rPr>
                <w:sz w:val="24"/>
                <w:szCs w:val="24"/>
              </w:rPr>
            </w:pPr>
            <w:r w:rsidRPr="00EE49FA">
              <w:rPr>
                <w:sz w:val="24"/>
                <w:szCs w:val="24"/>
              </w:rPr>
              <w:t>3 - двухэтапный конкурс;</w:t>
            </w:r>
          </w:p>
          <w:p w14:paraId="64101ADC" w14:textId="25DA7E0E" w:rsidR="00EE49FA" w:rsidRPr="00EE49FA" w:rsidRDefault="00EE49FA" w:rsidP="00EE49FA">
            <w:pPr>
              <w:spacing w:before="60" w:after="60"/>
              <w:ind w:firstLine="0"/>
              <w:rPr>
                <w:sz w:val="24"/>
                <w:szCs w:val="24"/>
              </w:rPr>
            </w:pPr>
            <w:r w:rsidRPr="00EE49FA">
              <w:rPr>
                <w:sz w:val="24"/>
                <w:szCs w:val="24"/>
              </w:rPr>
              <w:t>4 - закрытый конкурс;</w:t>
            </w:r>
          </w:p>
          <w:p w14:paraId="58E3657A" w14:textId="2C1B2773" w:rsidR="00EE49FA" w:rsidRPr="00EE49FA" w:rsidRDefault="00EE49FA" w:rsidP="00EE49FA">
            <w:pPr>
              <w:spacing w:before="60" w:after="60"/>
              <w:ind w:firstLine="0"/>
              <w:rPr>
                <w:sz w:val="24"/>
                <w:szCs w:val="24"/>
              </w:rPr>
            </w:pPr>
            <w:r w:rsidRPr="00EE49FA">
              <w:rPr>
                <w:sz w:val="24"/>
                <w:szCs w:val="24"/>
              </w:rPr>
              <w:t>5 - закрытый конкурс с ограниченным участием;</w:t>
            </w:r>
          </w:p>
          <w:p w14:paraId="26B8E751" w14:textId="31B745CC" w:rsidR="00EE49FA" w:rsidRPr="00EE49FA" w:rsidRDefault="00EE49FA" w:rsidP="00EE49FA">
            <w:pPr>
              <w:spacing w:before="60" w:after="60"/>
              <w:ind w:firstLine="0"/>
              <w:rPr>
                <w:sz w:val="24"/>
                <w:szCs w:val="24"/>
              </w:rPr>
            </w:pPr>
            <w:r w:rsidRPr="00EE49FA">
              <w:rPr>
                <w:sz w:val="24"/>
                <w:szCs w:val="24"/>
              </w:rPr>
              <w:t>6 - закрытый двухэтапный конкурс;</w:t>
            </w:r>
          </w:p>
          <w:p w14:paraId="1E8EDAC8" w14:textId="4C0B3825" w:rsidR="00EE49FA" w:rsidRPr="00EE49FA" w:rsidRDefault="00EE49FA" w:rsidP="00EE49FA">
            <w:pPr>
              <w:spacing w:before="60" w:after="60"/>
              <w:ind w:firstLine="0"/>
              <w:rPr>
                <w:sz w:val="24"/>
                <w:szCs w:val="24"/>
              </w:rPr>
            </w:pPr>
            <w:r w:rsidRPr="00EE49FA">
              <w:rPr>
                <w:sz w:val="24"/>
                <w:szCs w:val="24"/>
              </w:rPr>
              <w:t>7 -</w:t>
            </w:r>
            <w:r w:rsidR="00CB1DEF">
              <w:rPr>
                <w:sz w:val="24"/>
                <w:szCs w:val="24"/>
              </w:rPr>
              <w:t>открытый</w:t>
            </w:r>
            <w:r w:rsidRPr="00EE49FA">
              <w:rPr>
                <w:sz w:val="24"/>
                <w:szCs w:val="24"/>
              </w:rPr>
              <w:t xml:space="preserve"> аукцион в электронной форме;</w:t>
            </w:r>
          </w:p>
          <w:p w14:paraId="696BE1A7" w14:textId="6EE01C5D" w:rsidR="00EE49FA" w:rsidRPr="00EE49FA" w:rsidRDefault="00EE49FA" w:rsidP="00EE49FA">
            <w:pPr>
              <w:spacing w:before="60" w:after="60"/>
              <w:ind w:firstLine="0"/>
              <w:rPr>
                <w:sz w:val="24"/>
                <w:szCs w:val="24"/>
              </w:rPr>
            </w:pPr>
            <w:r w:rsidRPr="00EE49FA">
              <w:rPr>
                <w:sz w:val="24"/>
                <w:szCs w:val="24"/>
              </w:rPr>
              <w:t>8 - закрытый аукцион;</w:t>
            </w:r>
          </w:p>
          <w:p w14:paraId="6ABCA9F1" w14:textId="5771292D" w:rsidR="00EE49FA" w:rsidRPr="00EE49FA" w:rsidRDefault="00EE49FA" w:rsidP="00EE49FA">
            <w:pPr>
              <w:spacing w:before="60" w:after="60"/>
              <w:ind w:firstLine="0"/>
              <w:rPr>
                <w:sz w:val="24"/>
                <w:szCs w:val="24"/>
              </w:rPr>
            </w:pPr>
            <w:r w:rsidRPr="00EE49FA">
              <w:rPr>
                <w:sz w:val="24"/>
                <w:szCs w:val="24"/>
              </w:rPr>
              <w:t>9 - запрос котировок;</w:t>
            </w:r>
          </w:p>
          <w:p w14:paraId="62D0806E" w14:textId="112E727C" w:rsidR="00EE49FA" w:rsidRPr="00EE49FA" w:rsidRDefault="00EE49FA" w:rsidP="00EE49FA">
            <w:pPr>
              <w:spacing w:before="60" w:after="60"/>
              <w:ind w:firstLine="0"/>
              <w:rPr>
                <w:sz w:val="24"/>
                <w:szCs w:val="24"/>
              </w:rPr>
            </w:pPr>
            <w:r w:rsidRPr="00EE49FA">
              <w:rPr>
                <w:sz w:val="24"/>
                <w:szCs w:val="24"/>
              </w:rPr>
              <w:t>10 - запрос предложений</w:t>
            </w:r>
            <w:r w:rsidR="002B1633">
              <w:rPr>
                <w:sz w:val="24"/>
                <w:szCs w:val="24"/>
              </w:rPr>
              <w:t>.</w:t>
            </w:r>
            <w:r w:rsidR="002B1633" w:rsidRPr="00EE49FA">
              <w:rPr>
                <w:sz w:val="24"/>
                <w:szCs w:val="24"/>
              </w:rPr>
              <w:t xml:space="preserve"> </w:t>
            </w:r>
          </w:p>
          <w:p w14:paraId="6A4BC8A3" w14:textId="7EBC1969" w:rsidR="00015BBE" w:rsidRPr="002947D3" w:rsidRDefault="00015BBE" w:rsidP="00EE49FA">
            <w:pPr>
              <w:spacing w:before="60" w:after="60"/>
              <w:ind w:firstLine="0"/>
              <w:rPr>
                <w:sz w:val="24"/>
                <w:szCs w:val="24"/>
              </w:rPr>
            </w:pPr>
          </w:p>
        </w:tc>
        <w:tc>
          <w:tcPr>
            <w:tcW w:w="1383" w:type="pct"/>
            <w:gridSpan w:val="3"/>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Pr="000C6CFE" w:rsidRDefault="00EE49FA" w:rsidP="007325AA">
            <w:pPr>
              <w:spacing w:before="60" w:after="60"/>
              <w:ind w:firstLine="0"/>
              <w:rPr>
                <w:sz w:val="24"/>
                <w:szCs w:val="24"/>
                <w:lang w:val="en-US"/>
              </w:rPr>
            </w:pPr>
            <w:r>
              <w:rPr>
                <w:sz w:val="24"/>
                <w:szCs w:val="24"/>
              </w:rPr>
              <w:t>10</w:t>
            </w:r>
          </w:p>
          <w:p w14:paraId="1F98BDB8" w14:textId="3F1E5ABC" w:rsidR="00EE49FA" w:rsidRPr="002947D3" w:rsidRDefault="00EE49FA" w:rsidP="007325AA">
            <w:pPr>
              <w:spacing w:before="60" w:after="60"/>
              <w:ind w:firstLine="0"/>
              <w:rPr>
                <w:sz w:val="24"/>
                <w:szCs w:val="24"/>
                <w:lang w:val="en-US"/>
              </w:rPr>
            </w:pPr>
          </w:p>
          <w:p w14:paraId="64EEC3DF" w14:textId="2ECA7561" w:rsidR="006F7769" w:rsidRPr="006F7769" w:rsidRDefault="006F7769" w:rsidP="007325AA">
            <w:pPr>
              <w:spacing w:before="60" w:after="60"/>
              <w:ind w:firstLine="0"/>
              <w:rPr>
                <w:sz w:val="24"/>
                <w:szCs w:val="24"/>
                <w:lang w:val="en-US"/>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7325AA">
        <w:tc>
          <w:tcPr>
            <w:tcW w:w="5000" w:type="pct"/>
            <w:gridSpan w:val="17"/>
            <w:shd w:val="clear" w:color="auto" w:fill="auto"/>
            <w:hideMark/>
          </w:tcPr>
          <w:p w14:paraId="483D3561" w14:textId="36DD2511"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006BF">
        <w:tc>
          <w:tcPr>
            <w:tcW w:w="686"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06" w:type="pct"/>
            <w:gridSpan w:val="2"/>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006BF">
        <w:tc>
          <w:tcPr>
            <w:tcW w:w="686"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30" w:type="pct"/>
            <w:gridSpan w:val="6"/>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3FC969DB" w14:textId="77777777" w:rsidR="00F3374A" w:rsidRPr="003337B7" w:rsidRDefault="00F3374A" w:rsidP="007325AA">
            <w:pPr>
              <w:spacing w:before="60" w:after="60"/>
              <w:ind w:firstLine="0"/>
              <w:jc w:val="center"/>
              <w:rPr>
                <w:sz w:val="24"/>
                <w:szCs w:val="24"/>
              </w:rPr>
            </w:pPr>
            <w:r w:rsidRPr="003337B7">
              <w:rPr>
                <w:sz w:val="24"/>
                <w:szCs w:val="24"/>
              </w:rPr>
              <w:t>T</w:t>
            </w:r>
          </w:p>
        </w:tc>
        <w:tc>
          <w:tcPr>
            <w:tcW w:w="1260"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83" w:type="pct"/>
            <w:gridSpan w:val="3"/>
            <w:shd w:val="clear" w:color="auto" w:fill="auto"/>
            <w:hideMark/>
          </w:tcPr>
          <w:p w14:paraId="5F5C1AA2" w14:textId="77777777" w:rsidR="00F3374A" w:rsidRPr="002947D3" w:rsidRDefault="00F3374A" w:rsidP="007325AA">
            <w:pPr>
              <w:spacing w:before="60" w:after="60"/>
              <w:ind w:firstLine="0"/>
              <w:rPr>
                <w:sz w:val="24"/>
                <w:szCs w:val="24"/>
              </w:rPr>
            </w:pPr>
            <w:r w:rsidRPr="002947D3">
              <w:rPr>
                <w:sz w:val="24"/>
                <w:szCs w:val="24"/>
              </w:rPr>
              <w:t xml:space="preserve">Шаблон значения: \d{19} </w:t>
            </w:r>
          </w:p>
        </w:tc>
      </w:tr>
      <w:tr w:rsidR="002F61E7" w:rsidRPr="002947D3" w14:paraId="53A0CCF9" w14:textId="77777777" w:rsidTr="003006BF">
        <w:tc>
          <w:tcPr>
            <w:tcW w:w="686"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30" w:type="pct"/>
            <w:gridSpan w:val="6"/>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 xml:space="preserve">Способ размещения </w:t>
            </w:r>
            <w:r w:rsidRPr="002947D3">
              <w:rPr>
                <w:sz w:val="24"/>
                <w:szCs w:val="24"/>
              </w:rPr>
              <w:lastRenderedPageBreak/>
              <w:t>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83" w:type="pct"/>
            <w:gridSpan w:val="3"/>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lastRenderedPageBreak/>
              <w:t xml:space="preserve">Элемент обязателен для </w:t>
            </w:r>
            <w:r w:rsidRPr="002947D3">
              <w:rPr>
                <w:sz w:val="24"/>
                <w:szCs w:val="24"/>
              </w:rPr>
              <w:lastRenderedPageBreak/>
              <w:t>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7325AA">
        <w:tc>
          <w:tcPr>
            <w:tcW w:w="5000" w:type="pct"/>
            <w:gridSpan w:val="17"/>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lastRenderedPageBreak/>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006BF">
        <w:tc>
          <w:tcPr>
            <w:tcW w:w="686"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06" w:type="pct"/>
            <w:gridSpan w:val="2"/>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30" w:type="pct"/>
            <w:gridSpan w:val="6"/>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006BF">
        <w:tc>
          <w:tcPr>
            <w:tcW w:w="686"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06" w:type="pct"/>
            <w:gridSpan w:val="2"/>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30" w:type="pct"/>
            <w:gridSpan w:val="6"/>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535" w:type="pct"/>
            <w:gridSpan w:val="2"/>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83" w:type="pct"/>
            <w:gridSpan w:val="3"/>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006BF">
        <w:tc>
          <w:tcPr>
            <w:tcW w:w="686" w:type="pct"/>
            <w:vMerge/>
            <w:shd w:val="clear" w:color="auto" w:fill="auto"/>
            <w:hideMark/>
          </w:tcPr>
          <w:p w14:paraId="5487E73C" w14:textId="77777777" w:rsidR="009F329D" w:rsidRPr="002947D3" w:rsidRDefault="009F329D" w:rsidP="007325AA">
            <w:pPr>
              <w:spacing w:before="60" w:after="60"/>
              <w:rPr>
                <w:sz w:val="24"/>
                <w:szCs w:val="24"/>
              </w:rPr>
            </w:pPr>
          </w:p>
        </w:tc>
        <w:tc>
          <w:tcPr>
            <w:tcW w:w="806" w:type="pct"/>
            <w:gridSpan w:val="2"/>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30" w:type="pct"/>
            <w:gridSpan w:val="6"/>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60"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83" w:type="pct"/>
            <w:gridSpan w:val="3"/>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006BF">
        <w:tc>
          <w:tcPr>
            <w:tcW w:w="686"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06" w:type="pct"/>
            <w:gridSpan w:val="2"/>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30" w:type="pct"/>
            <w:gridSpan w:val="6"/>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535" w:type="pct"/>
            <w:gridSpan w:val="2"/>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60"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83" w:type="pct"/>
            <w:gridSpan w:val="3"/>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7325AA">
        <w:tc>
          <w:tcPr>
            <w:tcW w:w="5000" w:type="pct"/>
            <w:gridSpan w:val="17"/>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006BF">
        <w:tc>
          <w:tcPr>
            <w:tcW w:w="686"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lastRenderedPageBreak/>
              <w:t>o</w:t>
            </w:r>
            <w:r w:rsidRPr="002947D3">
              <w:rPr>
                <w:b/>
                <w:bCs/>
                <w:sz w:val="24"/>
                <w:szCs w:val="24"/>
                <w:lang w:val="en-US"/>
              </w:rPr>
              <w:t>rder</w:t>
            </w:r>
          </w:p>
        </w:tc>
        <w:tc>
          <w:tcPr>
            <w:tcW w:w="806" w:type="pct"/>
            <w:gridSpan w:val="2"/>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006BF">
        <w:tc>
          <w:tcPr>
            <w:tcW w:w="686"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30" w:type="pct"/>
            <w:gridSpan w:val="6"/>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83" w:type="pct"/>
            <w:gridSpan w:val="3"/>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006BF">
        <w:tc>
          <w:tcPr>
            <w:tcW w:w="686"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30" w:type="pct"/>
            <w:gridSpan w:val="6"/>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83" w:type="pct"/>
            <w:gridSpan w:val="3"/>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006BF">
        <w:tc>
          <w:tcPr>
            <w:tcW w:w="686"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30" w:type="pct"/>
            <w:gridSpan w:val="6"/>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59156E0B" w14:textId="161765BD" w:rsidR="008D2B5B" w:rsidRPr="004C483B" w:rsidRDefault="008D2B5B" w:rsidP="00674BDA">
            <w:pPr>
              <w:spacing w:before="60" w:after="60"/>
              <w:ind w:firstLine="0"/>
              <w:rPr>
                <w:sz w:val="24"/>
                <w:szCs w:val="24"/>
              </w:rPr>
            </w:pPr>
            <w:r w:rsidRPr="008D2B5B">
              <w:rPr>
                <w:sz w:val="24"/>
                <w:szCs w:val="24"/>
              </w:rPr>
              <w:t xml:space="preserve">30000 - способ определения поставщика (подрядчика, исполнителя),  установленный Правительством Российской Федерации в соответствии со </w:t>
            </w:r>
            <w:r w:rsidRPr="008D2B5B">
              <w:rPr>
                <w:sz w:val="24"/>
                <w:szCs w:val="24"/>
              </w:rPr>
              <w:lastRenderedPageBreak/>
              <w:t>статьей 111 Федерального закона</w:t>
            </w:r>
            <w:r w:rsidR="00674BDA">
              <w:rPr>
                <w:sz w:val="24"/>
                <w:szCs w:val="24"/>
              </w:rPr>
              <w:t>.</w:t>
            </w:r>
          </w:p>
        </w:tc>
        <w:tc>
          <w:tcPr>
            <w:tcW w:w="1383" w:type="pct"/>
            <w:gridSpan w:val="3"/>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lastRenderedPageBreak/>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CF35E37" w:rsidR="008D2B5B" w:rsidRDefault="008D2B5B" w:rsidP="007325AA">
            <w:pPr>
              <w:spacing w:before="60" w:after="60"/>
              <w:ind w:firstLine="0"/>
              <w:rPr>
                <w:sz w:val="24"/>
                <w:szCs w:val="24"/>
              </w:rPr>
            </w:pPr>
            <w:r>
              <w:rPr>
                <w:sz w:val="24"/>
                <w:szCs w:val="24"/>
              </w:rPr>
              <w:t>3</w:t>
            </w:r>
            <w:r w:rsidRPr="008D2B5B">
              <w:rPr>
                <w:sz w:val="24"/>
                <w:szCs w:val="24"/>
              </w:rPr>
              <w:t>0000</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006BF">
        <w:tc>
          <w:tcPr>
            <w:tcW w:w="686"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30" w:type="pct"/>
            <w:gridSpan w:val="6"/>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60"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83" w:type="pct"/>
            <w:gridSpan w:val="3"/>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8D2B5B" w:rsidRPr="002947D3" w14:paraId="68AA6873" w14:textId="77777777" w:rsidTr="007325AA">
        <w:tc>
          <w:tcPr>
            <w:tcW w:w="5000" w:type="pct"/>
            <w:gridSpan w:val="17"/>
            <w:shd w:val="clear" w:color="auto" w:fill="auto"/>
            <w:hideMark/>
          </w:tcPr>
          <w:p w14:paraId="3293BC45" w14:textId="66591375" w:rsidR="008D2B5B" w:rsidRPr="00707CFF" w:rsidRDefault="00AE3A48" w:rsidP="009917A2">
            <w:pPr>
              <w:spacing w:before="60" w:after="60"/>
              <w:ind w:firstLine="0"/>
              <w:jc w:val="center"/>
              <w:rPr>
                <w:b/>
                <w:sz w:val="24"/>
                <w:szCs w:val="24"/>
              </w:rPr>
            </w:pPr>
            <w:r>
              <w:rPr>
                <w:b/>
                <w:sz w:val="24"/>
                <w:szCs w:val="24"/>
              </w:rPr>
              <w:t>Закупка</w:t>
            </w:r>
            <w:r w:rsidR="008D2B5B" w:rsidRPr="00707CFF">
              <w:rPr>
                <w:b/>
                <w:sz w:val="24"/>
                <w:szCs w:val="24"/>
              </w:rPr>
              <w:t xml:space="preserve"> размещ</w:t>
            </w:r>
            <w:r>
              <w:rPr>
                <w:b/>
                <w:sz w:val="24"/>
                <w:szCs w:val="24"/>
              </w:rPr>
              <w:t>алась</w:t>
            </w:r>
            <w:r w:rsidR="008D2B5B" w:rsidRPr="00707CFF">
              <w:rPr>
                <w:b/>
                <w:sz w:val="24"/>
                <w:szCs w:val="24"/>
              </w:rPr>
              <w:t xml:space="preserve"> у единственного поставщика</w:t>
            </w:r>
            <w:r w:rsidR="008D2B5B">
              <w:rPr>
                <w:b/>
                <w:sz w:val="24"/>
                <w:szCs w:val="24"/>
              </w:rPr>
              <w:t xml:space="preserve"> </w:t>
            </w:r>
            <w:r w:rsidR="008D2B5B" w:rsidRPr="00015BBE">
              <w:rPr>
                <w:b/>
                <w:sz w:val="24"/>
                <w:szCs w:val="24"/>
              </w:rPr>
              <w:t xml:space="preserve"> (извещение размещалось на </w:t>
            </w:r>
            <w:r w:rsidR="009917A2">
              <w:rPr>
                <w:b/>
                <w:sz w:val="24"/>
                <w:szCs w:val="24"/>
              </w:rPr>
              <w:t>ЕИС</w:t>
            </w:r>
            <w:r w:rsidR="008D2B5B" w:rsidRPr="00015BBE">
              <w:rPr>
                <w:b/>
                <w:sz w:val="24"/>
                <w:szCs w:val="24"/>
              </w:rPr>
              <w:t>)</w:t>
            </w:r>
          </w:p>
        </w:tc>
      </w:tr>
      <w:tr w:rsidR="002F61E7" w:rsidRPr="002947D3" w14:paraId="5B3198DD" w14:textId="77777777" w:rsidTr="003006BF">
        <w:tc>
          <w:tcPr>
            <w:tcW w:w="686" w:type="pct"/>
            <w:shd w:val="clear" w:color="auto" w:fill="auto"/>
            <w:hideMark/>
          </w:tcPr>
          <w:p w14:paraId="6C75E542" w14:textId="77777777" w:rsidR="008D2B5B" w:rsidRPr="00707CFF" w:rsidRDefault="008D2B5B" w:rsidP="007325AA">
            <w:pPr>
              <w:spacing w:before="60" w:after="60"/>
              <w:ind w:firstLine="0"/>
              <w:rPr>
                <w:b/>
                <w:sz w:val="24"/>
                <w:szCs w:val="24"/>
              </w:rPr>
            </w:pPr>
            <w:r w:rsidRPr="00707CFF">
              <w:rPr>
                <w:b/>
                <w:sz w:val="24"/>
                <w:szCs w:val="24"/>
              </w:rPr>
              <w:t>singleCustomer</w:t>
            </w:r>
          </w:p>
        </w:tc>
        <w:tc>
          <w:tcPr>
            <w:tcW w:w="806" w:type="pct"/>
            <w:gridSpan w:val="2"/>
            <w:shd w:val="clear" w:color="auto" w:fill="auto"/>
            <w:hideMark/>
          </w:tcPr>
          <w:p w14:paraId="01E8FAE2" w14:textId="77777777" w:rsidR="008D2B5B" w:rsidRPr="002947D3" w:rsidRDefault="008D2B5B"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61ED64C6" w14:textId="77777777" w:rsidR="008D2B5B" w:rsidRPr="002947D3" w:rsidRDefault="008D2B5B"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6B3FF45E" w14:textId="77777777" w:rsidR="008D2B5B" w:rsidRPr="002947D3" w:rsidRDefault="008D2B5B"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0F8EB555" w14:textId="77777777" w:rsidR="008D2B5B" w:rsidRPr="002947D3" w:rsidRDefault="008D2B5B"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70CF4908"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AE3A48" w:rsidRPr="002947D3" w14:paraId="6C50D3B3" w14:textId="77777777" w:rsidTr="003006BF">
        <w:tc>
          <w:tcPr>
            <w:tcW w:w="686" w:type="pct"/>
            <w:shd w:val="clear" w:color="auto" w:fill="auto"/>
            <w:hideMark/>
          </w:tcPr>
          <w:p w14:paraId="793B62AF" w14:textId="77777777" w:rsidR="00AE3A48" w:rsidRPr="002947D3" w:rsidRDefault="00AE3A48" w:rsidP="007325AA">
            <w:pPr>
              <w:spacing w:before="60" w:after="60"/>
              <w:ind w:firstLine="0"/>
              <w:rPr>
                <w:sz w:val="24"/>
                <w:szCs w:val="24"/>
              </w:rPr>
            </w:pPr>
            <w:r w:rsidRPr="002947D3">
              <w:rPr>
                <w:sz w:val="24"/>
                <w:szCs w:val="24"/>
              </w:rPr>
              <w:t> </w:t>
            </w:r>
          </w:p>
        </w:tc>
        <w:tc>
          <w:tcPr>
            <w:tcW w:w="4314" w:type="pct"/>
            <w:gridSpan w:val="16"/>
            <w:shd w:val="clear" w:color="auto" w:fill="auto"/>
          </w:tcPr>
          <w:p w14:paraId="7645BC2C" w14:textId="27DE1728" w:rsidR="00AE3A48" w:rsidRPr="00015BBE" w:rsidRDefault="00AE3A48" w:rsidP="009917A2">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8D2B5B" w:rsidRPr="002947D3" w14:paraId="5B233F8F" w14:textId="77777777" w:rsidTr="007325AA">
        <w:tc>
          <w:tcPr>
            <w:tcW w:w="5000" w:type="pct"/>
            <w:gridSpan w:val="17"/>
            <w:shd w:val="clear" w:color="auto" w:fill="auto"/>
            <w:hideMark/>
          </w:tcPr>
          <w:p w14:paraId="3131B616" w14:textId="7A6C4CD6" w:rsidR="008D2B5B" w:rsidRPr="00707CFF" w:rsidRDefault="0007572D" w:rsidP="009917A2">
            <w:pPr>
              <w:spacing w:before="60" w:after="60"/>
              <w:ind w:firstLine="0"/>
              <w:jc w:val="center"/>
              <w:rPr>
                <w:b/>
                <w:sz w:val="24"/>
                <w:szCs w:val="24"/>
              </w:rPr>
            </w:pPr>
            <w:r>
              <w:rPr>
                <w:b/>
                <w:sz w:val="24"/>
                <w:szCs w:val="24"/>
              </w:rPr>
              <w:t>Закупка</w:t>
            </w:r>
            <w:r w:rsidR="008D2B5B" w:rsidRPr="00707CFF">
              <w:rPr>
                <w:b/>
                <w:sz w:val="24"/>
                <w:szCs w:val="24"/>
              </w:rPr>
              <w:t xml:space="preserve"> размещ</w:t>
            </w:r>
            <w:r>
              <w:rPr>
                <w:b/>
                <w:sz w:val="24"/>
                <w:szCs w:val="24"/>
              </w:rPr>
              <w:t>алась</w:t>
            </w:r>
            <w:r w:rsidR="008D2B5B" w:rsidRPr="00707CFF">
              <w:rPr>
                <w:b/>
                <w:sz w:val="24"/>
                <w:szCs w:val="24"/>
              </w:rPr>
              <w:t xml:space="preserve"> у единственного поставщика</w:t>
            </w:r>
            <w:r w:rsidR="008D2B5B">
              <w:rPr>
                <w:b/>
                <w:sz w:val="24"/>
                <w:szCs w:val="24"/>
              </w:rPr>
              <w:t xml:space="preserve"> </w:t>
            </w:r>
            <w:r w:rsidR="008D2B5B" w:rsidRPr="00015BBE">
              <w:rPr>
                <w:b/>
                <w:sz w:val="24"/>
                <w:szCs w:val="24"/>
              </w:rPr>
              <w:t>(извещение</w:t>
            </w:r>
            <w:r w:rsidR="008D2B5B">
              <w:rPr>
                <w:b/>
                <w:sz w:val="24"/>
                <w:szCs w:val="24"/>
              </w:rPr>
              <w:t xml:space="preserve"> не</w:t>
            </w:r>
            <w:r w:rsidR="008D2B5B" w:rsidRPr="00015BBE">
              <w:rPr>
                <w:b/>
                <w:sz w:val="24"/>
                <w:szCs w:val="24"/>
              </w:rPr>
              <w:t xml:space="preserve"> размещалось на </w:t>
            </w:r>
            <w:r w:rsidR="009917A2">
              <w:rPr>
                <w:b/>
                <w:sz w:val="24"/>
                <w:szCs w:val="24"/>
              </w:rPr>
              <w:t>ЕИС</w:t>
            </w:r>
            <w:r w:rsidR="008D2B5B" w:rsidRPr="00015BBE">
              <w:rPr>
                <w:b/>
                <w:sz w:val="24"/>
                <w:szCs w:val="24"/>
              </w:rPr>
              <w:t>)</w:t>
            </w:r>
          </w:p>
        </w:tc>
      </w:tr>
      <w:tr w:rsidR="002F61E7" w:rsidRPr="002947D3" w14:paraId="06C5F844" w14:textId="77777777" w:rsidTr="003006BF">
        <w:tc>
          <w:tcPr>
            <w:tcW w:w="686" w:type="pct"/>
            <w:shd w:val="clear" w:color="auto" w:fill="auto"/>
            <w:hideMark/>
          </w:tcPr>
          <w:p w14:paraId="724A3B6B" w14:textId="77777777" w:rsidR="008D2B5B" w:rsidRPr="00707CFF" w:rsidRDefault="008D2B5B" w:rsidP="007325AA">
            <w:pPr>
              <w:spacing w:before="60" w:after="60"/>
              <w:ind w:firstLine="0"/>
              <w:rPr>
                <w:b/>
                <w:sz w:val="24"/>
                <w:szCs w:val="24"/>
              </w:rPr>
            </w:pPr>
            <w:r w:rsidRPr="00707CFF">
              <w:rPr>
                <w:b/>
                <w:sz w:val="24"/>
                <w:szCs w:val="24"/>
              </w:rPr>
              <w:t>singleCustomer</w:t>
            </w:r>
          </w:p>
        </w:tc>
        <w:tc>
          <w:tcPr>
            <w:tcW w:w="806" w:type="pct"/>
            <w:gridSpan w:val="2"/>
            <w:shd w:val="clear" w:color="auto" w:fill="auto"/>
            <w:hideMark/>
          </w:tcPr>
          <w:p w14:paraId="24D67C59" w14:textId="77777777" w:rsidR="008D2B5B" w:rsidRPr="002947D3" w:rsidRDefault="008D2B5B"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536D1B34" w14:textId="77777777" w:rsidR="008D2B5B" w:rsidRPr="002947D3" w:rsidRDefault="008D2B5B"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1BB96E90" w14:textId="77777777" w:rsidR="008D2B5B" w:rsidRPr="002947D3" w:rsidRDefault="008D2B5B"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33D34788" w14:textId="77777777" w:rsidR="008D2B5B" w:rsidRPr="002947D3" w:rsidRDefault="008D2B5B"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4B6BEF3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8D2B5B" w:rsidRPr="002947D3" w14:paraId="06867AEE" w14:textId="77777777" w:rsidTr="003006BF">
        <w:tc>
          <w:tcPr>
            <w:tcW w:w="686" w:type="pct"/>
            <w:shd w:val="clear" w:color="auto" w:fill="auto"/>
            <w:hideMark/>
          </w:tcPr>
          <w:p w14:paraId="73D1FAE7" w14:textId="77777777" w:rsidR="008D2B5B" w:rsidRPr="002947D3" w:rsidRDefault="008D2B5B" w:rsidP="007325AA">
            <w:pPr>
              <w:spacing w:before="60" w:after="60"/>
              <w:ind w:firstLine="0"/>
              <w:rPr>
                <w:sz w:val="24"/>
                <w:szCs w:val="24"/>
              </w:rPr>
            </w:pPr>
            <w:r w:rsidRPr="002947D3">
              <w:rPr>
                <w:sz w:val="24"/>
                <w:szCs w:val="24"/>
              </w:rPr>
              <w:t> </w:t>
            </w:r>
          </w:p>
        </w:tc>
        <w:tc>
          <w:tcPr>
            <w:tcW w:w="4314" w:type="pct"/>
            <w:gridSpan w:val="16"/>
            <w:shd w:val="clear" w:color="auto" w:fill="auto"/>
          </w:tcPr>
          <w:p w14:paraId="59936495" w14:textId="0B84D3EF" w:rsidR="008D2B5B" w:rsidRPr="00015BBE" w:rsidRDefault="008D2B5B" w:rsidP="009917A2">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8D2B5B" w:rsidRPr="002947D3" w14:paraId="1591CEE0" w14:textId="77777777" w:rsidTr="007325AA">
        <w:tc>
          <w:tcPr>
            <w:tcW w:w="5000" w:type="pct"/>
            <w:gridSpan w:val="17"/>
            <w:shd w:val="clear" w:color="auto" w:fill="auto"/>
            <w:hideMark/>
          </w:tcPr>
          <w:p w14:paraId="7026A4EB" w14:textId="3793517C" w:rsidR="008D2B5B" w:rsidRPr="002947D3" w:rsidRDefault="008D2B5B"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52FEB63C" w14:textId="77777777" w:rsidTr="003006BF">
        <w:tc>
          <w:tcPr>
            <w:tcW w:w="686" w:type="pct"/>
            <w:shd w:val="clear" w:color="auto" w:fill="auto"/>
            <w:hideMark/>
          </w:tcPr>
          <w:p w14:paraId="15BA1276" w14:textId="77777777" w:rsidR="008D2B5B" w:rsidRPr="002947D3" w:rsidRDefault="008D2B5B" w:rsidP="007325AA">
            <w:pPr>
              <w:spacing w:before="60" w:after="60"/>
              <w:ind w:firstLine="0"/>
              <w:rPr>
                <w:sz w:val="24"/>
                <w:szCs w:val="24"/>
              </w:rPr>
            </w:pPr>
            <w:r w:rsidRPr="00EE49FA">
              <w:rPr>
                <w:b/>
                <w:bCs/>
                <w:sz w:val="24"/>
                <w:szCs w:val="24"/>
                <w:lang w:val="en-US"/>
              </w:rPr>
              <w:t>notOosOrder</w:t>
            </w:r>
          </w:p>
        </w:tc>
        <w:tc>
          <w:tcPr>
            <w:tcW w:w="806" w:type="pct"/>
            <w:gridSpan w:val="2"/>
            <w:shd w:val="clear" w:color="auto" w:fill="auto"/>
            <w:hideMark/>
          </w:tcPr>
          <w:p w14:paraId="1E62FD5B" w14:textId="77777777" w:rsidR="008D2B5B" w:rsidRPr="002947D3" w:rsidRDefault="008D2B5B"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569E4048" w14:textId="77777777" w:rsidR="008D2B5B" w:rsidRPr="002947D3" w:rsidRDefault="008D2B5B"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1014FB27" w14:textId="77777777" w:rsidR="008D2B5B" w:rsidRPr="002947D3" w:rsidRDefault="008D2B5B"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0FF3B75A" w14:textId="77777777" w:rsidR="008D2B5B" w:rsidRPr="002947D3" w:rsidRDefault="008D2B5B"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13CDA34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43DA83E8" w14:textId="77777777" w:rsidTr="003006BF">
        <w:tc>
          <w:tcPr>
            <w:tcW w:w="686" w:type="pct"/>
            <w:shd w:val="clear" w:color="auto" w:fill="auto"/>
            <w:hideMark/>
          </w:tcPr>
          <w:p w14:paraId="10A1FFE7" w14:textId="77777777" w:rsidR="008D2B5B" w:rsidRPr="002947D3" w:rsidRDefault="008D2B5B"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31E30E2C"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30" w:type="pct"/>
            <w:gridSpan w:val="6"/>
            <w:shd w:val="clear" w:color="auto" w:fill="auto"/>
            <w:hideMark/>
          </w:tcPr>
          <w:p w14:paraId="6EA36BDF" w14:textId="668E74A2" w:rsidR="008D2B5B" w:rsidRPr="002947D3" w:rsidRDefault="003B21C8" w:rsidP="007325AA">
            <w:pPr>
              <w:spacing w:before="60" w:after="60"/>
              <w:ind w:firstLine="0"/>
              <w:jc w:val="center"/>
              <w:rPr>
                <w:sz w:val="24"/>
                <w:szCs w:val="24"/>
              </w:rPr>
            </w:pPr>
            <w:r>
              <w:rPr>
                <w:sz w:val="24"/>
                <w:szCs w:val="24"/>
              </w:rPr>
              <w:t>О</w:t>
            </w:r>
          </w:p>
        </w:tc>
        <w:tc>
          <w:tcPr>
            <w:tcW w:w="535" w:type="pct"/>
            <w:gridSpan w:val="2"/>
            <w:shd w:val="clear" w:color="auto" w:fill="auto"/>
            <w:hideMark/>
          </w:tcPr>
          <w:p w14:paraId="0E6E4B91"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3855AF66" w14:textId="77777777" w:rsidR="008D2B5B" w:rsidRPr="00EE49FA" w:rsidRDefault="008D2B5B" w:rsidP="007325AA">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8D2B5B" w:rsidRPr="00EE49FA" w:rsidRDefault="008D2B5B" w:rsidP="007325AA">
            <w:pPr>
              <w:spacing w:before="60" w:after="60"/>
              <w:ind w:firstLine="0"/>
              <w:rPr>
                <w:sz w:val="24"/>
                <w:szCs w:val="24"/>
              </w:rPr>
            </w:pPr>
          </w:p>
          <w:p w14:paraId="7D83A1E1" w14:textId="77777777" w:rsidR="0007572D" w:rsidRPr="0007572D" w:rsidRDefault="0007572D" w:rsidP="0007572D">
            <w:pPr>
              <w:spacing w:before="60" w:after="60"/>
              <w:ind w:firstLine="0"/>
              <w:rPr>
                <w:sz w:val="24"/>
                <w:szCs w:val="24"/>
              </w:rPr>
            </w:pPr>
            <w:r w:rsidRPr="0007572D">
              <w:rPr>
                <w:sz w:val="24"/>
                <w:szCs w:val="24"/>
              </w:rPr>
              <w:lastRenderedPageBreak/>
              <w:t>11042 - закрытый конкурс;</w:t>
            </w:r>
          </w:p>
          <w:p w14:paraId="3DE6310B" w14:textId="77777777" w:rsidR="0007572D" w:rsidRPr="0007572D" w:rsidRDefault="0007572D" w:rsidP="0007572D">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07572D" w:rsidRPr="0007572D" w:rsidRDefault="0007572D" w:rsidP="0007572D">
            <w:pPr>
              <w:spacing w:before="60" w:after="60"/>
              <w:ind w:firstLine="0"/>
              <w:rPr>
                <w:sz w:val="24"/>
                <w:szCs w:val="24"/>
              </w:rPr>
            </w:pPr>
            <w:r w:rsidRPr="0007572D">
              <w:rPr>
                <w:sz w:val="24"/>
                <w:szCs w:val="24"/>
              </w:rPr>
              <w:t>11062 - закрытый двухэтапный конкурс;</w:t>
            </w:r>
          </w:p>
          <w:p w14:paraId="7C8AD310" w14:textId="77777777" w:rsidR="008D2B5B" w:rsidRDefault="0007572D" w:rsidP="0007572D">
            <w:pPr>
              <w:spacing w:before="60" w:after="60"/>
              <w:ind w:firstLine="0"/>
              <w:rPr>
                <w:sz w:val="24"/>
                <w:szCs w:val="24"/>
              </w:rPr>
            </w:pPr>
            <w:r w:rsidRPr="0007572D">
              <w:rPr>
                <w:sz w:val="24"/>
                <w:szCs w:val="24"/>
              </w:rPr>
              <w:t>12022 - закрытый аукцион</w:t>
            </w:r>
            <w:r w:rsidR="00BD6C3F">
              <w:rPr>
                <w:sz w:val="24"/>
                <w:szCs w:val="24"/>
              </w:rPr>
              <w:t>;</w:t>
            </w:r>
          </w:p>
          <w:p w14:paraId="5AA12C02" w14:textId="41E02406" w:rsidR="00BD6C3F" w:rsidRPr="009A14A0" w:rsidRDefault="009A14A0" w:rsidP="009A14A0">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p>
        </w:tc>
        <w:tc>
          <w:tcPr>
            <w:tcW w:w="1383" w:type="pct"/>
            <w:gridSpan w:val="3"/>
            <w:shd w:val="clear" w:color="auto" w:fill="auto"/>
            <w:hideMark/>
          </w:tcPr>
          <w:p w14:paraId="7422396A" w14:textId="77777777" w:rsidR="008D2B5B" w:rsidRPr="002947D3" w:rsidRDefault="008D2B5B" w:rsidP="007325A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0AC7A36F" w14:textId="4C5D1C9A" w:rsidR="0007572D" w:rsidRPr="0007572D" w:rsidRDefault="008D2B5B" w:rsidP="0007572D">
            <w:pPr>
              <w:spacing w:before="60" w:after="60"/>
              <w:ind w:firstLine="0"/>
              <w:rPr>
                <w:sz w:val="24"/>
                <w:szCs w:val="24"/>
              </w:rPr>
            </w:pPr>
            <w:r w:rsidRPr="002947D3">
              <w:rPr>
                <w:sz w:val="24"/>
                <w:szCs w:val="24"/>
              </w:rPr>
              <w:t xml:space="preserve">Допустимые значения: </w:t>
            </w:r>
            <w:r w:rsidRPr="002947D3">
              <w:rPr>
                <w:sz w:val="24"/>
                <w:szCs w:val="24"/>
              </w:rPr>
              <w:br/>
            </w:r>
            <w:r w:rsidR="0007572D" w:rsidRPr="0007572D">
              <w:rPr>
                <w:sz w:val="24"/>
                <w:szCs w:val="24"/>
              </w:rPr>
              <w:lastRenderedPageBreak/>
              <w:t>11042</w:t>
            </w:r>
          </w:p>
          <w:p w14:paraId="27D57CD8" w14:textId="2B1F166A" w:rsidR="0007572D" w:rsidRPr="0007572D" w:rsidRDefault="0007572D" w:rsidP="0007572D">
            <w:pPr>
              <w:spacing w:before="60" w:after="60"/>
              <w:ind w:firstLine="0"/>
              <w:rPr>
                <w:sz w:val="24"/>
                <w:szCs w:val="24"/>
              </w:rPr>
            </w:pPr>
            <w:r w:rsidRPr="0007572D">
              <w:rPr>
                <w:sz w:val="24"/>
                <w:szCs w:val="24"/>
              </w:rPr>
              <w:t>11052</w:t>
            </w:r>
          </w:p>
          <w:p w14:paraId="442321B1" w14:textId="62ABAB82" w:rsidR="0007572D" w:rsidRPr="0007572D" w:rsidRDefault="0007572D" w:rsidP="0007572D">
            <w:pPr>
              <w:spacing w:before="60" w:after="60"/>
              <w:ind w:firstLine="0"/>
              <w:rPr>
                <w:sz w:val="24"/>
                <w:szCs w:val="24"/>
              </w:rPr>
            </w:pPr>
            <w:r w:rsidRPr="0007572D">
              <w:rPr>
                <w:sz w:val="24"/>
                <w:szCs w:val="24"/>
              </w:rPr>
              <w:t>11062</w:t>
            </w:r>
          </w:p>
          <w:p w14:paraId="63DC4EA3" w14:textId="6EDF939C" w:rsidR="008D2B5B" w:rsidRDefault="0007572D" w:rsidP="0007572D">
            <w:pPr>
              <w:spacing w:before="60" w:after="60"/>
              <w:ind w:firstLine="0"/>
              <w:rPr>
                <w:sz w:val="24"/>
                <w:szCs w:val="24"/>
              </w:rPr>
            </w:pPr>
            <w:r w:rsidRPr="0007572D">
              <w:rPr>
                <w:sz w:val="24"/>
                <w:szCs w:val="24"/>
              </w:rPr>
              <w:t>12022</w:t>
            </w:r>
          </w:p>
          <w:p w14:paraId="4ED2C170" w14:textId="0653B591" w:rsidR="009A14A0" w:rsidRPr="002947D3" w:rsidRDefault="009A14A0" w:rsidP="0007572D">
            <w:pPr>
              <w:spacing w:before="60" w:after="60"/>
              <w:ind w:firstLine="0"/>
              <w:rPr>
                <w:sz w:val="24"/>
                <w:szCs w:val="24"/>
              </w:rPr>
            </w:pPr>
            <w:r>
              <w:rPr>
                <w:sz w:val="24"/>
                <w:szCs w:val="24"/>
              </w:rPr>
              <w:t>30000</w:t>
            </w:r>
          </w:p>
          <w:p w14:paraId="15C1B8C8" w14:textId="77777777" w:rsidR="008D2B5B" w:rsidRPr="002947D3" w:rsidRDefault="008D2B5B" w:rsidP="007325AA">
            <w:pPr>
              <w:spacing w:before="60" w:after="60"/>
              <w:ind w:firstLine="0"/>
              <w:rPr>
                <w:sz w:val="24"/>
                <w:szCs w:val="24"/>
              </w:rPr>
            </w:pPr>
          </w:p>
        </w:tc>
      </w:tr>
      <w:tr w:rsidR="00EA4A30" w:rsidRPr="002947D3" w14:paraId="2BA46F34" w14:textId="77777777" w:rsidTr="00FA0089">
        <w:tc>
          <w:tcPr>
            <w:tcW w:w="686" w:type="pct"/>
            <w:shd w:val="clear" w:color="auto" w:fill="auto"/>
          </w:tcPr>
          <w:p w14:paraId="5CB09B54" w14:textId="77777777" w:rsidR="00EA4A30" w:rsidRPr="002947D3" w:rsidRDefault="00EA4A30" w:rsidP="00FA0089">
            <w:pPr>
              <w:spacing w:before="60" w:after="60"/>
              <w:ind w:firstLine="0"/>
              <w:rPr>
                <w:sz w:val="24"/>
                <w:szCs w:val="24"/>
              </w:rPr>
            </w:pPr>
          </w:p>
        </w:tc>
        <w:tc>
          <w:tcPr>
            <w:tcW w:w="806" w:type="pct"/>
            <w:gridSpan w:val="2"/>
            <w:shd w:val="clear" w:color="auto" w:fill="auto"/>
          </w:tcPr>
          <w:p w14:paraId="7E43DD06" w14:textId="77777777" w:rsidR="00EA4A30" w:rsidRPr="002947D3" w:rsidRDefault="00EA4A30" w:rsidP="00FA0089">
            <w:pPr>
              <w:spacing w:before="60" w:after="60"/>
              <w:ind w:firstLine="0"/>
              <w:rPr>
                <w:sz w:val="24"/>
                <w:szCs w:val="24"/>
              </w:rPr>
            </w:pPr>
            <w:r w:rsidRPr="00707CFF">
              <w:rPr>
                <w:sz w:val="24"/>
                <w:szCs w:val="24"/>
                <w:lang w:val="en-US"/>
              </w:rPr>
              <w:t>document</w:t>
            </w:r>
          </w:p>
        </w:tc>
        <w:tc>
          <w:tcPr>
            <w:tcW w:w="330" w:type="pct"/>
            <w:gridSpan w:val="6"/>
            <w:shd w:val="clear" w:color="auto" w:fill="auto"/>
          </w:tcPr>
          <w:p w14:paraId="0C832485" w14:textId="77777777" w:rsidR="00EA4A30" w:rsidRPr="00707CFF" w:rsidRDefault="00EA4A30" w:rsidP="00FA0089">
            <w:pPr>
              <w:spacing w:before="60" w:after="60"/>
              <w:ind w:firstLine="0"/>
              <w:jc w:val="center"/>
              <w:rPr>
                <w:sz w:val="24"/>
                <w:szCs w:val="24"/>
              </w:rPr>
            </w:pPr>
            <w:r>
              <w:rPr>
                <w:sz w:val="24"/>
                <w:szCs w:val="24"/>
              </w:rPr>
              <w:t>Н</w:t>
            </w:r>
          </w:p>
        </w:tc>
        <w:tc>
          <w:tcPr>
            <w:tcW w:w="535" w:type="pct"/>
            <w:gridSpan w:val="2"/>
            <w:shd w:val="clear" w:color="auto" w:fill="auto"/>
          </w:tcPr>
          <w:p w14:paraId="1E1CC707" w14:textId="77777777" w:rsidR="00EA4A30" w:rsidRPr="002947D3" w:rsidRDefault="00EA4A30" w:rsidP="00FA0089">
            <w:pPr>
              <w:spacing w:before="60" w:after="60"/>
              <w:ind w:firstLine="0"/>
              <w:jc w:val="center"/>
              <w:rPr>
                <w:sz w:val="24"/>
                <w:szCs w:val="24"/>
              </w:rPr>
            </w:pPr>
            <w:r>
              <w:rPr>
                <w:sz w:val="24"/>
                <w:szCs w:val="24"/>
                <w:lang w:val="en-US"/>
              </w:rPr>
              <w:t>S</w:t>
            </w:r>
          </w:p>
        </w:tc>
        <w:tc>
          <w:tcPr>
            <w:tcW w:w="1260" w:type="pct"/>
            <w:gridSpan w:val="3"/>
            <w:shd w:val="clear" w:color="auto" w:fill="auto"/>
          </w:tcPr>
          <w:p w14:paraId="510C20AC" w14:textId="0F32C47E" w:rsidR="00EA4A30" w:rsidRPr="002947D3" w:rsidRDefault="00EA4A30"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83" w:type="pct"/>
            <w:gridSpan w:val="3"/>
            <w:shd w:val="clear" w:color="auto" w:fill="auto"/>
          </w:tcPr>
          <w:p w14:paraId="594E4B1D" w14:textId="77777777" w:rsidR="00EA4A30" w:rsidRPr="002947D3" w:rsidRDefault="00EA4A30" w:rsidP="00FA0089">
            <w:pPr>
              <w:spacing w:before="60" w:after="60"/>
              <w:ind w:firstLine="0"/>
              <w:rPr>
                <w:sz w:val="24"/>
                <w:szCs w:val="24"/>
              </w:rPr>
            </w:pPr>
          </w:p>
        </w:tc>
      </w:tr>
      <w:tr w:rsidR="00EA4A30" w:rsidRPr="002947D3" w14:paraId="3114FE27" w14:textId="77777777" w:rsidTr="00FA0089">
        <w:tc>
          <w:tcPr>
            <w:tcW w:w="5000" w:type="pct"/>
            <w:gridSpan w:val="17"/>
            <w:shd w:val="clear" w:color="auto" w:fill="auto"/>
            <w:hideMark/>
          </w:tcPr>
          <w:p w14:paraId="21C22BBF" w14:textId="77777777" w:rsidR="00EA4A30" w:rsidRPr="002947D3" w:rsidRDefault="00EA4A30" w:rsidP="00FA0089">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EA4A30" w:rsidRPr="002947D3" w14:paraId="2F1C68D1" w14:textId="77777777" w:rsidTr="00FA0089">
        <w:tc>
          <w:tcPr>
            <w:tcW w:w="686" w:type="pct"/>
            <w:shd w:val="clear" w:color="auto" w:fill="auto"/>
            <w:hideMark/>
          </w:tcPr>
          <w:p w14:paraId="0D66E7C0" w14:textId="77777777" w:rsidR="00EA4A30" w:rsidRPr="008E69F5" w:rsidRDefault="00EA4A30" w:rsidP="00FA0089">
            <w:pPr>
              <w:spacing w:before="60" w:after="60"/>
              <w:ind w:firstLine="0"/>
              <w:rPr>
                <w:sz w:val="24"/>
                <w:szCs w:val="24"/>
                <w:lang w:val="en-US"/>
              </w:rPr>
            </w:pPr>
            <w:r>
              <w:rPr>
                <w:b/>
                <w:bCs/>
                <w:sz w:val="24"/>
                <w:szCs w:val="24"/>
                <w:lang w:val="en-US"/>
              </w:rPr>
              <w:t>reason</w:t>
            </w:r>
          </w:p>
        </w:tc>
        <w:tc>
          <w:tcPr>
            <w:tcW w:w="806" w:type="pct"/>
            <w:gridSpan w:val="2"/>
            <w:shd w:val="clear" w:color="auto" w:fill="auto"/>
            <w:hideMark/>
          </w:tcPr>
          <w:p w14:paraId="3FD57276" w14:textId="77777777" w:rsidR="00EA4A30" w:rsidRPr="002947D3" w:rsidRDefault="00EA4A30" w:rsidP="00FA0089">
            <w:pPr>
              <w:spacing w:before="60" w:after="60"/>
              <w:ind w:firstLine="0"/>
              <w:rPr>
                <w:sz w:val="24"/>
                <w:szCs w:val="24"/>
              </w:rPr>
            </w:pPr>
            <w:r w:rsidRPr="002947D3">
              <w:rPr>
                <w:sz w:val="24"/>
                <w:szCs w:val="24"/>
              </w:rPr>
              <w:t> </w:t>
            </w:r>
          </w:p>
        </w:tc>
        <w:tc>
          <w:tcPr>
            <w:tcW w:w="330" w:type="pct"/>
            <w:gridSpan w:val="6"/>
            <w:shd w:val="clear" w:color="auto" w:fill="auto"/>
            <w:hideMark/>
          </w:tcPr>
          <w:p w14:paraId="7A94FE2B" w14:textId="77777777" w:rsidR="00EA4A30" w:rsidRPr="002947D3" w:rsidRDefault="00EA4A30" w:rsidP="00FA0089">
            <w:pPr>
              <w:spacing w:before="60" w:after="60"/>
              <w:ind w:firstLine="0"/>
              <w:rPr>
                <w:sz w:val="24"/>
                <w:szCs w:val="24"/>
              </w:rPr>
            </w:pPr>
            <w:r w:rsidRPr="002947D3">
              <w:rPr>
                <w:sz w:val="24"/>
                <w:szCs w:val="24"/>
              </w:rPr>
              <w:t> </w:t>
            </w:r>
          </w:p>
        </w:tc>
        <w:tc>
          <w:tcPr>
            <w:tcW w:w="535" w:type="pct"/>
            <w:gridSpan w:val="2"/>
            <w:shd w:val="clear" w:color="auto" w:fill="auto"/>
            <w:hideMark/>
          </w:tcPr>
          <w:p w14:paraId="40E7A7A4" w14:textId="77777777" w:rsidR="00EA4A30" w:rsidRPr="002947D3" w:rsidRDefault="00EA4A30" w:rsidP="00FA0089">
            <w:pPr>
              <w:spacing w:before="60" w:after="60"/>
              <w:ind w:firstLine="0"/>
              <w:rPr>
                <w:sz w:val="24"/>
                <w:szCs w:val="24"/>
              </w:rPr>
            </w:pPr>
            <w:r w:rsidRPr="002947D3">
              <w:rPr>
                <w:sz w:val="24"/>
                <w:szCs w:val="24"/>
              </w:rPr>
              <w:t> </w:t>
            </w:r>
          </w:p>
        </w:tc>
        <w:tc>
          <w:tcPr>
            <w:tcW w:w="1260" w:type="pct"/>
            <w:gridSpan w:val="3"/>
            <w:shd w:val="clear" w:color="auto" w:fill="auto"/>
            <w:hideMark/>
          </w:tcPr>
          <w:p w14:paraId="12170756" w14:textId="77777777" w:rsidR="00EA4A30" w:rsidRPr="002947D3" w:rsidRDefault="00EA4A30" w:rsidP="00FA0089">
            <w:pPr>
              <w:spacing w:before="60" w:after="60"/>
              <w:ind w:firstLine="0"/>
              <w:rPr>
                <w:sz w:val="24"/>
                <w:szCs w:val="24"/>
              </w:rPr>
            </w:pPr>
            <w:r w:rsidRPr="002947D3">
              <w:rPr>
                <w:sz w:val="24"/>
                <w:szCs w:val="24"/>
              </w:rPr>
              <w:t> </w:t>
            </w:r>
          </w:p>
        </w:tc>
        <w:tc>
          <w:tcPr>
            <w:tcW w:w="1383" w:type="pct"/>
            <w:gridSpan w:val="3"/>
            <w:shd w:val="clear" w:color="auto" w:fill="auto"/>
            <w:hideMark/>
          </w:tcPr>
          <w:p w14:paraId="18813008" w14:textId="420D49FF" w:rsidR="00EA4A30" w:rsidRPr="002947D3" w:rsidRDefault="00EA4A30" w:rsidP="00FA0089">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EA4A30">
              <w:rPr>
                <w:sz w:val="24"/>
                <w:szCs w:val="24"/>
              </w:rPr>
              <w:t xml:space="preserve"> </w:t>
            </w:r>
            <w:r>
              <w:rPr>
                <w:sz w:val="24"/>
                <w:szCs w:val="24"/>
              </w:rPr>
              <w:t xml:space="preserve">и </w:t>
            </w:r>
            <w:r>
              <w:rPr>
                <w:sz w:val="24"/>
                <w:szCs w:val="24"/>
                <w:lang w:val="en-US"/>
              </w:rPr>
              <w:t>nsiPlacingWay</w:t>
            </w:r>
            <w:r w:rsidRPr="002947D3">
              <w:rPr>
                <w:sz w:val="24"/>
                <w:szCs w:val="24"/>
              </w:rPr>
              <w:t>)</w:t>
            </w:r>
          </w:p>
        </w:tc>
      </w:tr>
      <w:tr w:rsidR="00EA4A30" w:rsidRPr="002947D3" w14:paraId="009C83E7" w14:textId="77777777" w:rsidTr="00FA0089">
        <w:tc>
          <w:tcPr>
            <w:tcW w:w="686" w:type="pct"/>
            <w:shd w:val="clear" w:color="auto" w:fill="auto"/>
            <w:hideMark/>
          </w:tcPr>
          <w:p w14:paraId="6FEDDF75" w14:textId="77777777" w:rsidR="00EA4A30" w:rsidRPr="002947D3" w:rsidRDefault="00EA4A30" w:rsidP="00FA0089">
            <w:pPr>
              <w:spacing w:before="60" w:after="60"/>
              <w:ind w:firstLine="0"/>
              <w:rPr>
                <w:sz w:val="24"/>
                <w:szCs w:val="24"/>
              </w:rPr>
            </w:pPr>
            <w:r w:rsidRPr="002947D3">
              <w:rPr>
                <w:sz w:val="24"/>
                <w:szCs w:val="24"/>
              </w:rPr>
              <w:t> </w:t>
            </w:r>
          </w:p>
        </w:tc>
        <w:tc>
          <w:tcPr>
            <w:tcW w:w="806" w:type="pct"/>
            <w:gridSpan w:val="2"/>
            <w:shd w:val="clear" w:color="auto" w:fill="auto"/>
            <w:hideMark/>
          </w:tcPr>
          <w:p w14:paraId="13A27AED" w14:textId="77777777" w:rsidR="00EA4A30" w:rsidRPr="002947D3" w:rsidRDefault="00EA4A30" w:rsidP="00FA0089">
            <w:pPr>
              <w:spacing w:before="60" w:after="60"/>
              <w:ind w:firstLine="0"/>
              <w:rPr>
                <w:sz w:val="24"/>
                <w:szCs w:val="24"/>
              </w:rPr>
            </w:pPr>
            <w:r>
              <w:rPr>
                <w:sz w:val="24"/>
                <w:szCs w:val="24"/>
                <w:lang w:val="en-US"/>
              </w:rPr>
              <w:t>code</w:t>
            </w:r>
            <w:r w:rsidRPr="002947D3">
              <w:rPr>
                <w:sz w:val="24"/>
                <w:szCs w:val="24"/>
              </w:rPr>
              <w:t xml:space="preserve"> </w:t>
            </w:r>
          </w:p>
        </w:tc>
        <w:tc>
          <w:tcPr>
            <w:tcW w:w="330" w:type="pct"/>
            <w:gridSpan w:val="6"/>
            <w:shd w:val="clear" w:color="auto" w:fill="auto"/>
            <w:hideMark/>
          </w:tcPr>
          <w:p w14:paraId="5B528D78" w14:textId="77777777" w:rsidR="00EA4A30" w:rsidRPr="002947D3" w:rsidRDefault="00EA4A30" w:rsidP="00FA008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090A175A" w14:textId="77777777" w:rsidR="00EA4A30" w:rsidRPr="002947D3" w:rsidRDefault="00EA4A30" w:rsidP="00FA0089">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60" w:type="pct"/>
            <w:gridSpan w:val="3"/>
            <w:shd w:val="clear" w:color="auto" w:fill="auto"/>
            <w:hideMark/>
          </w:tcPr>
          <w:p w14:paraId="632E9A9B" w14:textId="77777777" w:rsidR="00EA4A30" w:rsidRPr="002947D3" w:rsidRDefault="00EA4A30" w:rsidP="00FA0089">
            <w:pPr>
              <w:spacing w:before="60" w:after="60"/>
              <w:ind w:firstLine="0"/>
              <w:rPr>
                <w:sz w:val="24"/>
                <w:szCs w:val="24"/>
              </w:rPr>
            </w:pPr>
            <w:r>
              <w:rPr>
                <w:sz w:val="24"/>
                <w:szCs w:val="24"/>
              </w:rPr>
              <w:t>Код</w:t>
            </w:r>
          </w:p>
        </w:tc>
        <w:tc>
          <w:tcPr>
            <w:tcW w:w="1383" w:type="pct"/>
            <w:gridSpan w:val="3"/>
            <w:shd w:val="clear" w:color="auto" w:fill="auto"/>
            <w:hideMark/>
          </w:tcPr>
          <w:p w14:paraId="0DEE0E05" w14:textId="49678404" w:rsidR="00EA4A30" w:rsidRPr="00EA4A30" w:rsidRDefault="00EA4A30" w:rsidP="00EA4A30">
            <w:pPr>
              <w:spacing w:before="60" w:after="60"/>
              <w:ind w:firstLine="0"/>
              <w:rPr>
                <w:sz w:val="24"/>
                <w:szCs w:val="24"/>
              </w:rPr>
            </w:pPr>
            <w:r>
              <w:rPr>
                <w:sz w:val="24"/>
                <w:szCs w:val="24"/>
              </w:rPr>
              <w:t>Контролируется соответствие кода документа способу определения поставщика</w:t>
            </w:r>
          </w:p>
        </w:tc>
      </w:tr>
      <w:tr w:rsidR="00EA4A30" w:rsidRPr="002947D3" w14:paraId="7C543E56" w14:textId="77777777" w:rsidTr="00FA0089">
        <w:tc>
          <w:tcPr>
            <w:tcW w:w="686" w:type="pct"/>
            <w:shd w:val="clear" w:color="auto" w:fill="auto"/>
            <w:hideMark/>
          </w:tcPr>
          <w:p w14:paraId="0F7CDD3C" w14:textId="77777777" w:rsidR="00EA4A30" w:rsidRPr="002947D3" w:rsidRDefault="00EA4A30" w:rsidP="00FA0089">
            <w:pPr>
              <w:spacing w:before="60" w:after="60"/>
              <w:ind w:firstLine="0"/>
              <w:rPr>
                <w:sz w:val="24"/>
                <w:szCs w:val="24"/>
              </w:rPr>
            </w:pPr>
            <w:r w:rsidRPr="002947D3">
              <w:rPr>
                <w:sz w:val="24"/>
                <w:szCs w:val="24"/>
              </w:rPr>
              <w:t> </w:t>
            </w:r>
          </w:p>
        </w:tc>
        <w:tc>
          <w:tcPr>
            <w:tcW w:w="806" w:type="pct"/>
            <w:gridSpan w:val="2"/>
            <w:shd w:val="clear" w:color="auto" w:fill="auto"/>
            <w:hideMark/>
          </w:tcPr>
          <w:p w14:paraId="443FEFA2" w14:textId="77777777" w:rsidR="00EA4A30" w:rsidRPr="002947D3" w:rsidRDefault="00EA4A30" w:rsidP="00FA0089">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63D8FEF7" w14:textId="77777777" w:rsidR="00EA4A30" w:rsidRPr="008E69F5" w:rsidRDefault="00EA4A30" w:rsidP="00FA0089">
            <w:pPr>
              <w:spacing w:before="60" w:after="60"/>
              <w:ind w:firstLine="0"/>
              <w:jc w:val="center"/>
              <w:rPr>
                <w:sz w:val="24"/>
                <w:szCs w:val="24"/>
              </w:rPr>
            </w:pPr>
            <w:r>
              <w:rPr>
                <w:sz w:val="24"/>
                <w:szCs w:val="24"/>
              </w:rPr>
              <w:t>Н</w:t>
            </w:r>
          </w:p>
        </w:tc>
        <w:tc>
          <w:tcPr>
            <w:tcW w:w="535" w:type="pct"/>
            <w:gridSpan w:val="2"/>
            <w:shd w:val="clear" w:color="auto" w:fill="auto"/>
            <w:hideMark/>
          </w:tcPr>
          <w:p w14:paraId="16BA3B8D" w14:textId="77777777" w:rsidR="00EA4A30" w:rsidRPr="002947D3" w:rsidRDefault="00EA4A30" w:rsidP="00FA0089">
            <w:pPr>
              <w:spacing w:before="60" w:after="60"/>
              <w:ind w:firstLine="0"/>
              <w:jc w:val="center"/>
              <w:rPr>
                <w:sz w:val="24"/>
                <w:szCs w:val="24"/>
              </w:rPr>
            </w:pPr>
            <w:r w:rsidRPr="002947D3">
              <w:rPr>
                <w:sz w:val="24"/>
                <w:szCs w:val="24"/>
              </w:rPr>
              <w:t>T(1-1</w:t>
            </w:r>
            <w:r>
              <w:rPr>
                <w:sz w:val="24"/>
                <w:szCs w:val="24"/>
              </w:rPr>
              <w:t>250</w:t>
            </w:r>
            <w:r w:rsidRPr="002947D3">
              <w:rPr>
                <w:sz w:val="24"/>
                <w:szCs w:val="24"/>
              </w:rPr>
              <w:t>)</w:t>
            </w:r>
          </w:p>
        </w:tc>
        <w:tc>
          <w:tcPr>
            <w:tcW w:w="1260" w:type="pct"/>
            <w:gridSpan w:val="3"/>
            <w:shd w:val="clear" w:color="auto" w:fill="auto"/>
            <w:hideMark/>
          </w:tcPr>
          <w:p w14:paraId="018B4055" w14:textId="77777777" w:rsidR="00EA4A30" w:rsidRPr="002947D3" w:rsidRDefault="00EA4A30" w:rsidP="00FA0089">
            <w:pPr>
              <w:spacing w:before="60" w:after="60"/>
              <w:ind w:firstLine="0"/>
              <w:rPr>
                <w:sz w:val="24"/>
                <w:szCs w:val="24"/>
              </w:rPr>
            </w:pPr>
            <w:r>
              <w:rPr>
                <w:sz w:val="24"/>
                <w:szCs w:val="24"/>
              </w:rPr>
              <w:t>Наименование о</w:t>
            </w:r>
            <w:r w:rsidRPr="002947D3">
              <w:rPr>
                <w:sz w:val="24"/>
                <w:szCs w:val="24"/>
              </w:rPr>
              <w:t>снования</w:t>
            </w:r>
          </w:p>
        </w:tc>
        <w:tc>
          <w:tcPr>
            <w:tcW w:w="1383" w:type="pct"/>
            <w:gridSpan w:val="3"/>
            <w:shd w:val="clear" w:color="auto" w:fill="auto"/>
            <w:hideMark/>
          </w:tcPr>
          <w:p w14:paraId="562FA185" w14:textId="77777777" w:rsidR="00EA4A30" w:rsidRPr="002947D3" w:rsidRDefault="00EA4A30" w:rsidP="00FA0089">
            <w:pPr>
              <w:spacing w:before="60" w:after="60"/>
              <w:ind w:firstLine="0"/>
              <w:rPr>
                <w:sz w:val="24"/>
                <w:szCs w:val="24"/>
              </w:rPr>
            </w:pPr>
            <w:r w:rsidRPr="002947D3">
              <w:rPr>
                <w:sz w:val="24"/>
                <w:szCs w:val="24"/>
              </w:rPr>
              <w:t xml:space="preserve"> </w:t>
            </w:r>
          </w:p>
        </w:tc>
      </w:tr>
      <w:tr w:rsidR="00EA4A30" w:rsidRPr="002947D3" w14:paraId="5A958971" w14:textId="77777777" w:rsidTr="00FA0089">
        <w:tc>
          <w:tcPr>
            <w:tcW w:w="5000" w:type="pct"/>
            <w:gridSpan w:val="17"/>
            <w:shd w:val="clear" w:color="auto" w:fill="auto"/>
            <w:hideMark/>
          </w:tcPr>
          <w:p w14:paraId="46E85870" w14:textId="29A8BEE9" w:rsidR="00EA4A30" w:rsidRPr="002947D3" w:rsidRDefault="00EA4A30" w:rsidP="000241E4">
            <w:pPr>
              <w:spacing w:before="60" w:after="60"/>
              <w:ind w:firstLine="0"/>
              <w:jc w:val="center"/>
              <w:rPr>
                <w:sz w:val="24"/>
                <w:szCs w:val="24"/>
              </w:rPr>
            </w:pPr>
            <w:r w:rsidRPr="0038471F">
              <w:rPr>
                <w:b/>
                <w:bCs/>
                <w:sz w:val="24"/>
                <w:szCs w:val="24"/>
              </w:rPr>
              <w:lastRenderedPageBreak/>
              <w:t xml:space="preserve">Наименование документа, подтверждающего заключение контракта </w:t>
            </w:r>
          </w:p>
        </w:tc>
      </w:tr>
      <w:tr w:rsidR="00EA4A30" w:rsidRPr="002947D3" w14:paraId="7FB8114A" w14:textId="77777777" w:rsidTr="00FA0089">
        <w:tc>
          <w:tcPr>
            <w:tcW w:w="686" w:type="pct"/>
            <w:shd w:val="clear" w:color="auto" w:fill="auto"/>
            <w:hideMark/>
          </w:tcPr>
          <w:p w14:paraId="35C69C34" w14:textId="77777777" w:rsidR="00EA4A30" w:rsidRPr="008E69F5" w:rsidRDefault="00EA4A30" w:rsidP="00FA0089">
            <w:pPr>
              <w:spacing w:before="60" w:after="60"/>
              <w:ind w:firstLine="0"/>
              <w:rPr>
                <w:sz w:val="24"/>
                <w:szCs w:val="24"/>
                <w:lang w:val="en-US"/>
              </w:rPr>
            </w:pPr>
            <w:r w:rsidRPr="0038471F">
              <w:rPr>
                <w:b/>
                <w:bCs/>
                <w:sz w:val="24"/>
                <w:szCs w:val="24"/>
                <w:lang w:val="en-US"/>
              </w:rPr>
              <w:t>document</w:t>
            </w:r>
          </w:p>
        </w:tc>
        <w:tc>
          <w:tcPr>
            <w:tcW w:w="806" w:type="pct"/>
            <w:gridSpan w:val="2"/>
            <w:shd w:val="clear" w:color="auto" w:fill="auto"/>
            <w:hideMark/>
          </w:tcPr>
          <w:p w14:paraId="1F633CCD" w14:textId="77777777" w:rsidR="00EA4A30" w:rsidRPr="002947D3" w:rsidRDefault="00EA4A30" w:rsidP="00FA0089">
            <w:pPr>
              <w:spacing w:before="60" w:after="60"/>
              <w:ind w:firstLine="0"/>
              <w:rPr>
                <w:sz w:val="24"/>
                <w:szCs w:val="24"/>
              </w:rPr>
            </w:pPr>
            <w:r w:rsidRPr="002947D3">
              <w:rPr>
                <w:sz w:val="24"/>
                <w:szCs w:val="24"/>
              </w:rPr>
              <w:t> </w:t>
            </w:r>
          </w:p>
        </w:tc>
        <w:tc>
          <w:tcPr>
            <w:tcW w:w="330" w:type="pct"/>
            <w:gridSpan w:val="6"/>
            <w:shd w:val="clear" w:color="auto" w:fill="auto"/>
            <w:hideMark/>
          </w:tcPr>
          <w:p w14:paraId="3D204A02" w14:textId="77777777" w:rsidR="00EA4A30" w:rsidRPr="002947D3" w:rsidRDefault="00EA4A30" w:rsidP="00FA0089">
            <w:pPr>
              <w:spacing w:before="60" w:after="60"/>
              <w:ind w:firstLine="0"/>
              <w:rPr>
                <w:sz w:val="24"/>
                <w:szCs w:val="24"/>
              </w:rPr>
            </w:pPr>
            <w:r w:rsidRPr="002947D3">
              <w:rPr>
                <w:sz w:val="24"/>
                <w:szCs w:val="24"/>
              </w:rPr>
              <w:t> </w:t>
            </w:r>
          </w:p>
        </w:tc>
        <w:tc>
          <w:tcPr>
            <w:tcW w:w="535" w:type="pct"/>
            <w:gridSpan w:val="2"/>
            <w:shd w:val="clear" w:color="auto" w:fill="auto"/>
            <w:hideMark/>
          </w:tcPr>
          <w:p w14:paraId="1AC3F7C9" w14:textId="77777777" w:rsidR="00EA4A30" w:rsidRPr="002947D3" w:rsidRDefault="00EA4A30" w:rsidP="00FA0089">
            <w:pPr>
              <w:spacing w:before="60" w:after="60"/>
              <w:ind w:firstLine="0"/>
              <w:rPr>
                <w:sz w:val="24"/>
                <w:szCs w:val="24"/>
              </w:rPr>
            </w:pPr>
            <w:r w:rsidRPr="002947D3">
              <w:rPr>
                <w:sz w:val="24"/>
                <w:szCs w:val="24"/>
              </w:rPr>
              <w:t> </w:t>
            </w:r>
          </w:p>
        </w:tc>
        <w:tc>
          <w:tcPr>
            <w:tcW w:w="1260" w:type="pct"/>
            <w:gridSpan w:val="3"/>
            <w:shd w:val="clear" w:color="auto" w:fill="auto"/>
            <w:hideMark/>
          </w:tcPr>
          <w:p w14:paraId="6B059150" w14:textId="77777777" w:rsidR="00EA4A30" w:rsidRPr="002947D3" w:rsidRDefault="00EA4A30" w:rsidP="00FA0089">
            <w:pPr>
              <w:spacing w:before="60" w:after="60"/>
              <w:ind w:firstLine="0"/>
              <w:rPr>
                <w:sz w:val="24"/>
                <w:szCs w:val="24"/>
              </w:rPr>
            </w:pPr>
            <w:r w:rsidRPr="002947D3">
              <w:rPr>
                <w:sz w:val="24"/>
                <w:szCs w:val="24"/>
              </w:rPr>
              <w:t> </w:t>
            </w:r>
          </w:p>
        </w:tc>
        <w:tc>
          <w:tcPr>
            <w:tcW w:w="1383" w:type="pct"/>
            <w:gridSpan w:val="3"/>
            <w:shd w:val="clear" w:color="auto" w:fill="auto"/>
            <w:hideMark/>
          </w:tcPr>
          <w:p w14:paraId="4FA4AC36" w14:textId="77777777" w:rsidR="00EA4A30" w:rsidRPr="00C13142" w:rsidRDefault="00EA4A30" w:rsidP="00FA0089">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EA4A30" w:rsidRPr="002947D3" w:rsidRDefault="00EA4A30" w:rsidP="00FA008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EA4A30" w:rsidRPr="002947D3" w14:paraId="039FC4F3" w14:textId="77777777" w:rsidTr="00FA0089">
        <w:tc>
          <w:tcPr>
            <w:tcW w:w="686" w:type="pct"/>
            <w:shd w:val="clear" w:color="auto" w:fill="auto"/>
            <w:hideMark/>
          </w:tcPr>
          <w:p w14:paraId="537C3E17" w14:textId="77777777" w:rsidR="00EA4A30" w:rsidRPr="002947D3" w:rsidRDefault="00EA4A30" w:rsidP="00FA0089">
            <w:pPr>
              <w:spacing w:before="60" w:after="60"/>
              <w:ind w:firstLine="0"/>
              <w:rPr>
                <w:sz w:val="24"/>
                <w:szCs w:val="24"/>
              </w:rPr>
            </w:pPr>
            <w:r w:rsidRPr="002947D3">
              <w:rPr>
                <w:sz w:val="24"/>
                <w:szCs w:val="24"/>
              </w:rPr>
              <w:t> </w:t>
            </w:r>
          </w:p>
        </w:tc>
        <w:tc>
          <w:tcPr>
            <w:tcW w:w="806" w:type="pct"/>
            <w:gridSpan w:val="2"/>
            <w:shd w:val="clear" w:color="auto" w:fill="auto"/>
            <w:hideMark/>
          </w:tcPr>
          <w:p w14:paraId="6066DC15" w14:textId="77777777" w:rsidR="00EA4A30" w:rsidRPr="002947D3" w:rsidRDefault="00EA4A30" w:rsidP="00FA0089">
            <w:pPr>
              <w:spacing w:before="60" w:after="60"/>
              <w:ind w:firstLine="0"/>
              <w:rPr>
                <w:sz w:val="24"/>
                <w:szCs w:val="24"/>
              </w:rPr>
            </w:pPr>
            <w:r>
              <w:rPr>
                <w:sz w:val="24"/>
                <w:szCs w:val="24"/>
                <w:lang w:val="en-US"/>
              </w:rPr>
              <w:t>code</w:t>
            </w:r>
            <w:r w:rsidRPr="002947D3">
              <w:rPr>
                <w:sz w:val="24"/>
                <w:szCs w:val="24"/>
              </w:rPr>
              <w:t xml:space="preserve"> </w:t>
            </w:r>
          </w:p>
        </w:tc>
        <w:tc>
          <w:tcPr>
            <w:tcW w:w="330" w:type="pct"/>
            <w:gridSpan w:val="6"/>
            <w:shd w:val="clear" w:color="auto" w:fill="auto"/>
            <w:hideMark/>
          </w:tcPr>
          <w:p w14:paraId="651608C3" w14:textId="77777777" w:rsidR="00EA4A30" w:rsidRPr="002947D3" w:rsidRDefault="00EA4A30" w:rsidP="00FA008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195B19B4" w14:textId="77777777" w:rsidR="00EA4A30" w:rsidRPr="002947D3" w:rsidRDefault="00EA4A30" w:rsidP="00FA0089">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60" w:type="pct"/>
            <w:gridSpan w:val="3"/>
            <w:shd w:val="clear" w:color="auto" w:fill="auto"/>
            <w:hideMark/>
          </w:tcPr>
          <w:p w14:paraId="56F5C157" w14:textId="77777777" w:rsidR="00EA4A30" w:rsidRPr="002947D3" w:rsidRDefault="00EA4A30" w:rsidP="00FA0089">
            <w:pPr>
              <w:spacing w:before="60" w:after="60"/>
              <w:ind w:firstLine="0"/>
              <w:rPr>
                <w:sz w:val="24"/>
                <w:szCs w:val="24"/>
              </w:rPr>
            </w:pPr>
            <w:r>
              <w:rPr>
                <w:sz w:val="24"/>
                <w:szCs w:val="24"/>
              </w:rPr>
              <w:t>Код</w:t>
            </w:r>
          </w:p>
        </w:tc>
        <w:tc>
          <w:tcPr>
            <w:tcW w:w="1383" w:type="pct"/>
            <w:gridSpan w:val="3"/>
            <w:shd w:val="clear" w:color="auto" w:fill="auto"/>
            <w:hideMark/>
          </w:tcPr>
          <w:p w14:paraId="2D07143A" w14:textId="77777777" w:rsidR="00EA4A30" w:rsidRPr="002947D3" w:rsidRDefault="00EA4A30" w:rsidP="00FA0089">
            <w:pPr>
              <w:spacing w:before="60" w:after="60"/>
              <w:ind w:firstLine="0"/>
              <w:rPr>
                <w:sz w:val="24"/>
                <w:szCs w:val="24"/>
              </w:rPr>
            </w:pPr>
            <w:r w:rsidRPr="002947D3">
              <w:rPr>
                <w:sz w:val="24"/>
                <w:szCs w:val="24"/>
              </w:rPr>
              <w:t xml:space="preserve"> </w:t>
            </w:r>
          </w:p>
        </w:tc>
      </w:tr>
      <w:tr w:rsidR="00EA4A30" w:rsidRPr="002947D3" w14:paraId="3EFA72EF" w14:textId="77777777" w:rsidTr="00FA0089">
        <w:tc>
          <w:tcPr>
            <w:tcW w:w="686" w:type="pct"/>
            <w:shd w:val="clear" w:color="auto" w:fill="auto"/>
            <w:hideMark/>
          </w:tcPr>
          <w:p w14:paraId="23534385" w14:textId="77777777" w:rsidR="00EA4A30" w:rsidRPr="002947D3" w:rsidRDefault="00EA4A30" w:rsidP="00FA0089">
            <w:pPr>
              <w:spacing w:before="60" w:after="60"/>
              <w:ind w:firstLine="0"/>
              <w:rPr>
                <w:sz w:val="24"/>
                <w:szCs w:val="24"/>
              </w:rPr>
            </w:pPr>
            <w:r w:rsidRPr="002947D3">
              <w:rPr>
                <w:sz w:val="24"/>
                <w:szCs w:val="24"/>
              </w:rPr>
              <w:t> </w:t>
            </w:r>
          </w:p>
        </w:tc>
        <w:tc>
          <w:tcPr>
            <w:tcW w:w="806" w:type="pct"/>
            <w:gridSpan w:val="2"/>
            <w:shd w:val="clear" w:color="auto" w:fill="auto"/>
            <w:hideMark/>
          </w:tcPr>
          <w:p w14:paraId="4C52035B" w14:textId="77777777" w:rsidR="00EA4A30" w:rsidRPr="002947D3" w:rsidRDefault="00EA4A30" w:rsidP="00FA0089">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0157A330" w14:textId="77777777" w:rsidR="00EA4A30" w:rsidRPr="008E69F5" w:rsidRDefault="00EA4A30" w:rsidP="00FA0089">
            <w:pPr>
              <w:spacing w:before="60" w:after="60"/>
              <w:ind w:firstLine="0"/>
              <w:jc w:val="center"/>
              <w:rPr>
                <w:sz w:val="24"/>
                <w:szCs w:val="24"/>
              </w:rPr>
            </w:pPr>
            <w:r>
              <w:rPr>
                <w:sz w:val="24"/>
                <w:szCs w:val="24"/>
              </w:rPr>
              <w:t>Н</w:t>
            </w:r>
          </w:p>
        </w:tc>
        <w:tc>
          <w:tcPr>
            <w:tcW w:w="535" w:type="pct"/>
            <w:gridSpan w:val="2"/>
            <w:shd w:val="clear" w:color="auto" w:fill="auto"/>
            <w:hideMark/>
          </w:tcPr>
          <w:p w14:paraId="1A1C15D9" w14:textId="77777777" w:rsidR="00EA4A30" w:rsidRPr="002947D3" w:rsidRDefault="00EA4A30" w:rsidP="00FA0089">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60" w:type="pct"/>
            <w:gridSpan w:val="3"/>
            <w:shd w:val="clear" w:color="auto" w:fill="auto"/>
            <w:hideMark/>
          </w:tcPr>
          <w:p w14:paraId="427EDC28" w14:textId="77777777" w:rsidR="00EA4A30" w:rsidRPr="002947D3" w:rsidRDefault="00EA4A30" w:rsidP="00FA0089">
            <w:pPr>
              <w:spacing w:before="60" w:after="60"/>
              <w:ind w:firstLine="0"/>
              <w:rPr>
                <w:sz w:val="24"/>
                <w:szCs w:val="24"/>
              </w:rPr>
            </w:pPr>
            <w:r>
              <w:rPr>
                <w:sz w:val="24"/>
                <w:szCs w:val="24"/>
              </w:rPr>
              <w:t>Наименование документа</w:t>
            </w:r>
          </w:p>
        </w:tc>
        <w:tc>
          <w:tcPr>
            <w:tcW w:w="1383" w:type="pct"/>
            <w:gridSpan w:val="3"/>
            <w:shd w:val="clear" w:color="auto" w:fill="auto"/>
            <w:hideMark/>
          </w:tcPr>
          <w:p w14:paraId="17D0C3F6" w14:textId="77777777" w:rsidR="00EA4A30" w:rsidRPr="002947D3" w:rsidRDefault="00EA4A30" w:rsidP="00FA0089">
            <w:pPr>
              <w:spacing w:before="60" w:after="60"/>
              <w:ind w:firstLine="0"/>
              <w:rPr>
                <w:sz w:val="24"/>
                <w:szCs w:val="24"/>
              </w:rPr>
            </w:pPr>
            <w:r w:rsidRPr="002947D3">
              <w:rPr>
                <w:sz w:val="24"/>
                <w:szCs w:val="24"/>
              </w:rPr>
              <w:t xml:space="preserve"> </w:t>
            </w:r>
          </w:p>
        </w:tc>
      </w:tr>
      <w:tr w:rsidR="00640AF1" w:rsidRPr="002947D3" w14:paraId="68EC3D27" w14:textId="77777777" w:rsidTr="007325AA">
        <w:tc>
          <w:tcPr>
            <w:tcW w:w="5000" w:type="pct"/>
            <w:gridSpan w:val="17"/>
            <w:shd w:val="clear" w:color="auto" w:fill="auto"/>
            <w:hideMark/>
          </w:tcPr>
          <w:p w14:paraId="04C3DC6F" w14:textId="77777777" w:rsidR="00640AF1" w:rsidRPr="002947D3" w:rsidRDefault="00640AF1" w:rsidP="007325AA">
            <w:pPr>
              <w:spacing w:before="60" w:after="60"/>
              <w:ind w:firstLine="0"/>
              <w:jc w:val="center"/>
              <w:rPr>
                <w:sz w:val="24"/>
                <w:szCs w:val="24"/>
              </w:rPr>
            </w:pPr>
            <w:r w:rsidRPr="002947D3">
              <w:rPr>
                <w:b/>
                <w:bCs/>
                <w:sz w:val="24"/>
                <w:szCs w:val="24"/>
              </w:rPr>
              <w:t>Заказчик</w:t>
            </w:r>
          </w:p>
        </w:tc>
      </w:tr>
      <w:tr w:rsidR="002F61E7" w:rsidRPr="002947D3" w14:paraId="6EC66D49" w14:textId="77777777" w:rsidTr="003006BF">
        <w:tc>
          <w:tcPr>
            <w:tcW w:w="686" w:type="pct"/>
            <w:shd w:val="clear" w:color="auto" w:fill="auto"/>
            <w:hideMark/>
          </w:tcPr>
          <w:p w14:paraId="49F2EF2A" w14:textId="77777777" w:rsidR="00640AF1" w:rsidRPr="002947D3" w:rsidRDefault="00640AF1" w:rsidP="007325AA">
            <w:pPr>
              <w:spacing w:before="60" w:after="60"/>
              <w:ind w:firstLine="0"/>
              <w:rPr>
                <w:sz w:val="24"/>
                <w:szCs w:val="24"/>
              </w:rPr>
            </w:pPr>
            <w:r w:rsidRPr="002947D3">
              <w:rPr>
                <w:b/>
                <w:bCs/>
                <w:sz w:val="24"/>
                <w:szCs w:val="24"/>
              </w:rPr>
              <w:t>customer</w:t>
            </w:r>
          </w:p>
        </w:tc>
        <w:tc>
          <w:tcPr>
            <w:tcW w:w="806" w:type="pct"/>
            <w:gridSpan w:val="2"/>
            <w:shd w:val="clear" w:color="auto" w:fill="auto"/>
            <w:hideMark/>
          </w:tcPr>
          <w:p w14:paraId="07CDEA9D" w14:textId="77777777" w:rsidR="00640AF1" w:rsidRPr="002947D3" w:rsidRDefault="00640AF1"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01AE4009" w14:textId="77777777" w:rsidR="00640AF1" w:rsidRPr="002947D3" w:rsidRDefault="00640AF1"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14DB5930" w14:textId="77777777" w:rsidR="00640AF1" w:rsidRPr="002947D3" w:rsidRDefault="00640AF1"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3DF93798" w14:textId="77777777" w:rsidR="00640AF1" w:rsidRPr="002947D3" w:rsidRDefault="00640AF1"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1CD692B2" w14:textId="08B3F74E" w:rsidR="00640AF1" w:rsidRPr="002947D3" w:rsidRDefault="00640AF1" w:rsidP="00640AF1">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2F61E7" w:rsidRPr="002947D3" w14:paraId="518A5D21" w14:textId="77777777" w:rsidTr="003006BF">
        <w:tc>
          <w:tcPr>
            <w:tcW w:w="686" w:type="pct"/>
            <w:shd w:val="clear" w:color="auto" w:fill="auto"/>
            <w:hideMark/>
          </w:tcPr>
          <w:p w14:paraId="4D5B7351" w14:textId="77777777" w:rsidR="00640AF1" w:rsidRPr="002947D3" w:rsidRDefault="00640AF1"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4863D68C" w14:textId="77777777" w:rsidR="00640AF1" w:rsidRPr="002947D3" w:rsidRDefault="00640AF1" w:rsidP="007325AA">
            <w:pPr>
              <w:spacing w:before="60" w:after="60"/>
              <w:ind w:firstLine="0"/>
              <w:rPr>
                <w:sz w:val="24"/>
                <w:szCs w:val="24"/>
              </w:rPr>
            </w:pPr>
            <w:r w:rsidRPr="002947D3">
              <w:rPr>
                <w:sz w:val="24"/>
                <w:szCs w:val="24"/>
              </w:rPr>
              <w:t xml:space="preserve">regNum </w:t>
            </w:r>
          </w:p>
        </w:tc>
        <w:tc>
          <w:tcPr>
            <w:tcW w:w="330" w:type="pct"/>
            <w:gridSpan w:val="6"/>
            <w:shd w:val="clear" w:color="auto" w:fill="auto"/>
            <w:hideMark/>
          </w:tcPr>
          <w:p w14:paraId="392A96D2" w14:textId="77777777" w:rsidR="00640AF1" w:rsidRPr="002947D3" w:rsidRDefault="00640AF1"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31E8C796" w14:textId="77777777" w:rsidR="00640AF1" w:rsidRPr="002947D3" w:rsidRDefault="00640AF1"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4A3DA267" w14:textId="77777777" w:rsidR="00640AF1" w:rsidRPr="002947D3" w:rsidRDefault="00640AF1" w:rsidP="007325AA">
            <w:pPr>
              <w:spacing w:before="60" w:after="60"/>
              <w:ind w:firstLine="0"/>
              <w:rPr>
                <w:sz w:val="24"/>
                <w:szCs w:val="24"/>
              </w:rPr>
            </w:pPr>
            <w:r w:rsidRPr="002947D3">
              <w:rPr>
                <w:sz w:val="24"/>
                <w:szCs w:val="24"/>
              </w:rPr>
              <w:t>Код по СПЗ</w:t>
            </w:r>
          </w:p>
        </w:tc>
        <w:tc>
          <w:tcPr>
            <w:tcW w:w="1383" w:type="pct"/>
            <w:gridSpan w:val="3"/>
            <w:shd w:val="clear" w:color="auto" w:fill="auto"/>
            <w:hideMark/>
          </w:tcPr>
          <w:p w14:paraId="398C2C40" w14:textId="77777777" w:rsidR="00640AF1" w:rsidRPr="002947D3" w:rsidRDefault="00640AF1" w:rsidP="007325AA">
            <w:pPr>
              <w:spacing w:before="60" w:after="60"/>
              <w:ind w:firstLine="0"/>
              <w:rPr>
                <w:sz w:val="24"/>
                <w:szCs w:val="24"/>
              </w:rPr>
            </w:pPr>
            <w:r w:rsidRPr="002947D3">
              <w:rPr>
                <w:sz w:val="24"/>
                <w:szCs w:val="24"/>
              </w:rPr>
              <w:t xml:space="preserve">Шаблон значения: \d{11} </w:t>
            </w:r>
          </w:p>
        </w:tc>
      </w:tr>
      <w:tr w:rsidR="002F61E7" w:rsidRPr="002947D3" w14:paraId="086A58AD" w14:textId="77777777" w:rsidTr="003006BF">
        <w:tc>
          <w:tcPr>
            <w:tcW w:w="686" w:type="pct"/>
            <w:shd w:val="clear" w:color="auto" w:fill="auto"/>
            <w:hideMark/>
          </w:tcPr>
          <w:p w14:paraId="44239893" w14:textId="77777777" w:rsidR="00640AF1" w:rsidRPr="002947D3" w:rsidRDefault="00640AF1"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24A11439" w14:textId="77777777" w:rsidR="00640AF1" w:rsidRPr="002947D3" w:rsidRDefault="00640AF1" w:rsidP="007325AA">
            <w:pPr>
              <w:spacing w:before="60" w:after="60"/>
              <w:ind w:firstLine="0"/>
              <w:rPr>
                <w:sz w:val="24"/>
                <w:szCs w:val="24"/>
              </w:rPr>
            </w:pPr>
            <w:r w:rsidRPr="002947D3">
              <w:rPr>
                <w:sz w:val="24"/>
                <w:szCs w:val="24"/>
              </w:rPr>
              <w:t xml:space="preserve">fullName </w:t>
            </w:r>
          </w:p>
        </w:tc>
        <w:tc>
          <w:tcPr>
            <w:tcW w:w="330" w:type="pct"/>
            <w:gridSpan w:val="6"/>
            <w:shd w:val="clear" w:color="auto" w:fill="auto"/>
            <w:hideMark/>
          </w:tcPr>
          <w:p w14:paraId="529199DC" w14:textId="77777777" w:rsidR="00640AF1" w:rsidRPr="002947D3" w:rsidRDefault="00640AF1"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36C86DE1" w14:textId="77777777" w:rsidR="00640AF1" w:rsidRPr="002947D3" w:rsidRDefault="00640AF1" w:rsidP="007325AA">
            <w:pPr>
              <w:spacing w:before="60" w:after="60"/>
              <w:ind w:firstLine="0"/>
              <w:jc w:val="center"/>
              <w:rPr>
                <w:sz w:val="24"/>
                <w:szCs w:val="24"/>
              </w:rPr>
            </w:pPr>
            <w:r w:rsidRPr="002947D3">
              <w:rPr>
                <w:sz w:val="24"/>
                <w:szCs w:val="24"/>
              </w:rPr>
              <w:t>T(1-2000)</w:t>
            </w:r>
          </w:p>
        </w:tc>
        <w:tc>
          <w:tcPr>
            <w:tcW w:w="1260" w:type="pct"/>
            <w:gridSpan w:val="3"/>
            <w:shd w:val="clear" w:color="auto" w:fill="auto"/>
            <w:hideMark/>
          </w:tcPr>
          <w:p w14:paraId="422C2C3A" w14:textId="77777777" w:rsidR="00640AF1" w:rsidRPr="002947D3" w:rsidRDefault="00640AF1" w:rsidP="007325AA">
            <w:pPr>
              <w:spacing w:before="60" w:after="60"/>
              <w:ind w:firstLine="0"/>
              <w:rPr>
                <w:sz w:val="24"/>
                <w:szCs w:val="24"/>
              </w:rPr>
            </w:pPr>
            <w:r w:rsidRPr="002947D3">
              <w:rPr>
                <w:sz w:val="24"/>
                <w:szCs w:val="24"/>
              </w:rPr>
              <w:t>Полное наименование</w:t>
            </w:r>
          </w:p>
        </w:tc>
        <w:tc>
          <w:tcPr>
            <w:tcW w:w="1383" w:type="pct"/>
            <w:gridSpan w:val="3"/>
            <w:shd w:val="clear" w:color="auto" w:fill="auto"/>
            <w:hideMark/>
          </w:tcPr>
          <w:p w14:paraId="33A97E98" w14:textId="77777777" w:rsidR="00640AF1" w:rsidRPr="002947D3" w:rsidRDefault="00640AF1" w:rsidP="007325AA">
            <w:pPr>
              <w:spacing w:before="60" w:after="60"/>
              <w:ind w:firstLine="0"/>
              <w:rPr>
                <w:sz w:val="24"/>
                <w:szCs w:val="24"/>
              </w:rPr>
            </w:pPr>
            <w:r w:rsidRPr="002947D3">
              <w:rPr>
                <w:sz w:val="24"/>
                <w:szCs w:val="24"/>
              </w:rPr>
              <w:t xml:space="preserve"> </w:t>
            </w:r>
          </w:p>
        </w:tc>
      </w:tr>
      <w:tr w:rsidR="00C91CAF" w:rsidRPr="002947D3" w14:paraId="7D16E218" w14:textId="77777777" w:rsidTr="003340F3">
        <w:tc>
          <w:tcPr>
            <w:tcW w:w="686" w:type="pct"/>
            <w:shd w:val="clear" w:color="auto" w:fill="auto"/>
            <w:hideMark/>
          </w:tcPr>
          <w:p w14:paraId="270BE0E6" w14:textId="77777777" w:rsidR="00C91CAF" w:rsidRPr="002947D3" w:rsidRDefault="00C91CAF" w:rsidP="003340F3">
            <w:pPr>
              <w:spacing w:before="60" w:after="60"/>
              <w:ind w:firstLine="0"/>
              <w:rPr>
                <w:sz w:val="24"/>
                <w:szCs w:val="24"/>
              </w:rPr>
            </w:pPr>
            <w:r w:rsidRPr="002947D3">
              <w:rPr>
                <w:sz w:val="24"/>
                <w:szCs w:val="24"/>
              </w:rPr>
              <w:t> </w:t>
            </w:r>
          </w:p>
        </w:tc>
        <w:tc>
          <w:tcPr>
            <w:tcW w:w="806" w:type="pct"/>
            <w:gridSpan w:val="2"/>
            <w:shd w:val="clear" w:color="auto" w:fill="auto"/>
            <w:hideMark/>
          </w:tcPr>
          <w:p w14:paraId="0DBF9DC4" w14:textId="4C9CAE31" w:rsidR="00C91CAF" w:rsidRPr="002947D3" w:rsidRDefault="00C91CAF" w:rsidP="003340F3">
            <w:pPr>
              <w:spacing w:before="60" w:after="60"/>
              <w:ind w:firstLine="0"/>
              <w:rPr>
                <w:sz w:val="24"/>
                <w:szCs w:val="24"/>
              </w:rPr>
            </w:pPr>
            <w:r>
              <w:rPr>
                <w:sz w:val="24"/>
                <w:szCs w:val="24"/>
                <w:lang w:val="en-US"/>
              </w:rPr>
              <w:t>short</w:t>
            </w:r>
            <w:r w:rsidRPr="002947D3">
              <w:rPr>
                <w:sz w:val="24"/>
                <w:szCs w:val="24"/>
              </w:rPr>
              <w:t xml:space="preserve">Name </w:t>
            </w:r>
          </w:p>
        </w:tc>
        <w:tc>
          <w:tcPr>
            <w:tcW w:w="330" w:type="pct"/>
            <w:gridSpan w:val="6"/>
            <w:shd w:val="clear" w:color="auto" w:fill="auto"/>
            <w:hideMark/>
          </w:tcPr>
          <w:p w14:paraId="0B142340" w14:textId="77777777" w:rsidR="00C91CAF" w:rsidRPr="002947D3" w:rsidRDefault="00C91CAF" w:rsidP="003340F3">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1E9906D3" w14:textId="77777777" w:rsidR="00C91CAF" w:rsidRPr="002947D3" w:rsidRDefault="00C91CAF" w:rsidP="003340F3">
            <w:pPr>
              <w:spacing w:before="60" w:after="60"/>
              <w:ind w:firstLine="0"/>
              <w:jc w:val="center"/>
              <w:rPr>
                <w:sz w:val="24"/>
                <w:szCs w:val="24"/>
              </w:rPr>
            </w:pPr>
            <w:r w:rsidRPr="002947D3">
              <w:rPr>
                <w:sz w:val="24"/>
                <w:szCs w:val="24"/>
              </w:rPr>
              <w:t>T(1-2000)</w:t>
            </w:r>
          </w:p>
        </w:tc>
        <w:tc>
          <w:tcPr>
            <w:tcW w:w="1260" w:type="pct"/>
            <w:gridSpan w:val="3"/>
            <w:shd w:val="clear" w:color="auto" w:fill="auto"/>
            <w:hideMark/>
          </w:tcPr>
          <w:p w14:paraId="6FA78572" w14:textId="641992B7" w:rsidR="00C91CAF" w:rsidRPr="002947D3" w:rsidRDefault="00C91CAF" w:rsidP="003340F3">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83" w:type="pct"/>
            <w:gridSpan w:val="3"/>
            <w:shd w:val="clear" w:color="auto" w:fill="auto"/>
            <w:hideMark/>
          </w:tcPr>
          <w:p w14:paraId="08B75A7B" w14:textId="77777777" w:rsidR="00C91CAF" w:rsidRPr="002947D3" w:rsidRDefault="00C91CAF" w:rsidP="003340F3">
            <w:pPr>
              <w:spacing w:before="60" w:after="60"/>
              <w:ind w:firstLine="0"/>
              <w:rPr>
                <w:sz w:val="24"/>
                <w:szCs w:val="24"/>
              </w:rPr>
            </w:pPr>
            <w:r w:rsidRPr="002947D3">
              <w:rPr>
                <w:sz w:val="24"/>
                <w:szCs w:val="24"/>
              </w:rPr>
              <w:t xml:space="preserve"> </w:t>
            </w:r>
          </w:p>
        </w:tc>
      </w:tr>
      <w:tr w:rsidR="002F61E7" w:rsidRPr="002947D3" w14:paraId="37F4C95D" w14:textId="77777777" w:rsidTr="003006BF">
        <w:tc>
          <w:tcPr>
            <w:tcW w:w="686" w:type="pct"/>
            <w:shd w:val="clear" w:color="auto" w:fill="auto"/>
            <w:hideMark/>
          </w:tcPr>
          <w:p w14:paraId="48A1A6E1" w14:textId="77777777" w:rsidR="00640AF1" w:rsidRPr="002947D3" w:rsidRDefault="00640AF1"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7C8BEA83" w14:textId="77777777" w:rsidR="00640AF1" w:rsidRPr="002947D3" w:rsidRDefault="00640AF1" w:rsidP="007325AA">
            <w:pPr>
              <w:spacing w:before="60" w:after="60"/>
              <w:ind w:firstLine="0"/>
              <w:rPr>
                <w:sz w:val="24"/>
                <w:szCs w:val="24"/>
              </w:rPr>
            </w:pPr>
            <w:r w:rsidRPr="00640AF1">
              <w:rPr>
                <w:sz w:val="24"/>
                <w:szCs w:val="24"/>
              </w:rPr>
              <w:t>registrationDate</w:t>
            </w:r>
          </w:p>
        </w:tc>
        <w:tc>
          <w:tcPr>
            <w:tcW w:w="330" w:type="pct"/>
            <w:gridSpan w:val="6"/>
            <w:shd w:val="clear" w:color="auto" w:fill="auto"/>
            <w:hideMark/>
          </w:tcPr>
          <w:p w14:paraId="1EB0AF8F" w14:textId="77777777" w:rsidR="00640AF1" w:rsidRPr="002947D3" w:rsidRDefault="00640AF1"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B4BC01C" w14:textId="599A6C70" w:rsidR="00640AF1" w:rsidRPr="003B21C8" w:rsidRDefault="003B21C8" w:rsidP="007325AA">
            <w:pPr>
              <w:spacing w:before="60" w:after="60"/>
              <w:ind w:firstLine="0"/>
              <w:jc w:val="center"/>
              <w:rPr>
                <w:sz w:val="24"/>
                <w:szCs w:val="24"/>
                <w:lang w:val="en-US"/>
              </w:rPr>
            </w:pPr>
            <w:r>
              <w:rPr>
                <w:sz w:val="24"/>
                <w:szCs w:val="24"/>
                <w:lang w:val="en-US"/>
              </w:rPr>
              <w:t>D</w:t>
            </w:r>
          </w:p>
        </w:tc>
        <w:tc>
          <w:tcPr>
            <w:tcW w:w="1260" w:type="pct"/>
            <w:gridSpan w:val="3"/>
            <w:shd w:val="clear" w:color="auto" w:fill="auto"/>
            <w:hideMark/>
          </w:tcPr>
          <w:p w14:paraId="2415F719" w14:textId="77777777" w:rsidR="00640AF1" w:rsidRPr="002947D3" w:rsidRDefault="00640AF1" w:rsidP="007325AA">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83" w:type="pct"/>
            <w:gridSpan w:val="3"/>
            <w:shd w:val="clear" w:color="auto" w:fill="auto"/>
            <w:hideMark/>
          </w:tcPr>
          <w:p w14:paraId="79B53665" w14:textId="77777777" w:rsidR="00640AF1" w:rsidRPr="002947D3" w:rsidRDefault="00640AF1" w:rsidP="007325AA">
            <w:pPr>
              <w:spacing w:before="60" w:after="60"/>
              <w:ind w:firstLine="0"/>
              <w:rPr>
                <w:sz w:val="24"/>
                <w:szCs w:val="24"/>
              </w:rPr>
            </w:pPr>
          </w:p>
        </w:tc>
      </w:tr>
      <w:tr w:rsidR="002F61E7" w:rsidRPr="002947D3" w14:paraId="2E7BFDF4" w14:textId="77777777" w:rsidTr="003006BF">
        <w:tc>
          <w:tcPr>
            <w:tcW w:w="686" w:type="pct"/>
            <w:shd w:val="clear" w:color="auto" w:fill="auto"/>
            <w:hideMark/>
          </w:tcPr>
          <w:p w14:paraId="72D894F3" w14:textId="77777777" w:rsidR="00640AF1" w:rsidRPr="002947D3" w:rsidRDefault="00640AF1"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79D71FA4" w14:textId="77777777" w:rsidR="00640AF1" w:rsidRPr="002947D3" w:rsidRDefault="00640AF1" w:rsidP="007325AA">
            <w:pPr>
              <w:spacing w:before="60" w:after="60"/>
              <w:ind w:firstLine="0"/>
              <w:rPr>
                <w:sz w:val="24"/>
                <w:szCs w:val="24"/>
              </w:rPr>
            </w:pPr>
            <w:r w:rsidRPr="002947D3">
              <w:rPr>
                <w:sz w:val="24"/>
                <w:szCs w:val="24"/>
              </w:rPr>
              <w:t xml:space="preserve">inn </w:t>
            </w:r>
          </w:p>
        </w:tc>
        <w:tc>
          <w:tcPr>
            <w:tcW w:w="330" w:type="pct"/>
            <w:gridSpan w:val="6"/>
            <w:shd w:val="clear" w:color="auto" w:fill="auto"/>
            <w:hideMark/>
          </w:tcPr>
          <w:p w14:paraId="4CE5D009" w14:textId="77777777" w:rsidR="00640AF1" w:rsidRPr="002947D3" w:rsidRDefault="00640AF1"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276AD40B" w14:textId="77777777" w:rsidR="00640AF1" w:rsidRPr="002947D3" w:rsidRDefault="00640AF1"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48557D9E" w14:textId="52164EFC" w:rsidR="00640AF1" w:rsidRPr="002947D3" w:rsidRDefault="00640AF1" w:rsidP="007325AA">
            <w:pPr>
              <w:spacing w:before="60" w:after="60"/>
              <w:ind w:firstLine="0"/>
              <w:rPr>
                <w:sz w:val="24"/>
                <w:szCs w:val="24"/>
              </w:rPr>
            </w:pPr>
            <w:r w:rsidRPr="00640AF1">
              <w:rPr>
                <w:sz w:val="24"/>
                <w:szCs w:val="24"/>
              </w:rPr>
              <w:t>ИНН (для печатной формы)</w:t>
            </w:r>
          </w:p>
        </w:tc>
        <w:tc>
          <w:tcPr>
            <w:tcW w:w="1383" w:type="pct"/>
            <w:gridSpan w:val="3"/>
            <w:shd w:val="clear" w:color="auto" w:fill="auto"/>
            <w:hideMark/>
          </w:tcPr>
          <w:p w14:paraId="12C0E527" w14:textId="6144FDCB" w:rsidR="00640AF1" w:rsidRPr="002947D3" w:rsidRDefault="00640AF1" w:rsidP="007325AA">
            <w:pPr>
              <w:spacing w:before="60" w:after="60"/>
              <w:ind w:firstLine="0"/>
              <w:rPr>
                <w:sz w:val="24"/>
                <w:szCs w:val="24"/>
              </w:rPr>
            </w:pPr>
            <w:r w:rsidRPr="002947D3">
              <w:rPr>
                <w:sz w:val="24"/>
                <w:szCs w:val="24"/>
              </w:rPr>
              <w:t>Шаблон значения: \d{1</w:t>
            </w:r>
            <w:r w:rsidR="00C625E7" w:rsidRPr="007034D2">
              <w:rPr>
                <w:sz w:val="24"/>
                <w:szCs w:val="24"/>
              </w:rPr>
              <w:t>0</w:t>
            </w:r>
            <w:r w:rsidRPr="002947D3">
              <w:rPr>
                <w:sz w:val="24"/>
                <w:szCs w:val="24"/>
              </w:rPr>
              <w:t>,12}</w:t>
            </w:r>
          </w:p>
          <w:p w14:paraId="0D23B8FA" w14:textId="77777777" w:rsidR="00640AF1" w:rsidRPr="002947D3" w:rsidRDefault="00640AF1" w:rsidP="007325A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2F61E7" w:rsidRPr="002947D3" w14:paraId="475B25D1" w14:textId="77777777" w:rsidTr="003006BF">
        <w:tc>
          <w:tcPr>
            <w:tcW w:w="686" w:type="pct"/>
            <w:shd w:val="clear" w:color="auto" w:fill="auto"/>
            <w:hideMark/>
          </w:tcPr>
          <w:p w14:paraId="65CA36C8" w14:textId="77777777" w:rsidR="00640AF1" w:rsidRPr="002947D3" w:rsidRDefault="00640AF1"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19A478E4" w14:textId="77777777" w:rsidR="00640AF1" w:rsidRPr="002947D3" w:rsidRDefault="00640AF1" w:rsidP="007325AA">
            <w:pPr>
              <w:spacing w:before="60" w:after="60"/>
              <w:ind w:firstLine="0"/>
              <w:rPr>
                <w:sz w:val="24"/>
                <w:szCs w:val="24"/>
              </w:rPr>
            </w:pPr>
            <w:r w:rsidRPr="002947D3">
              <w:rPr>
                <w:sz w:val="24"/>
                <w:szCs w:val="24"/>
              </w:rPr>
              <w:t xml:space="preserve">kpp </w:t>
            </w:r>
          </w:p>
        </w:tc>
        <w:tc>
          <w:tcPr>
            <w:tcW w:w="330" w:type="pct"/>
            <w:gridSpan w:val="6"/>
            <w:shd w:val="clear" w:color="auto" w:fill="auto"/>
            <w:hideMark/>
          </w:tcPr>
          <w:p w14:paraId="55BE7B53" w14:textId="77777777" w:rsidR="00640AF1" w:rsidRPr="002947D3" w:rsidRDefault="00640AF1"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078DF759" w14:textId="77777777" w:rsidR="00640AF1" w:rsidRPr="002947D3" w:rsidRDefault="00640AF1" w:rsidP="007325AA">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6C56BCCA" w14:textId="39F5FF81" w:rsidR="00640AF1" w:rsidRPr="002947D3" w:rsidRDefault="00640AF1" w:rsidP="007325AA">
            <w:pPr>
              <w:spacing w:before="60" w:after="60"/>
              <w:ind w:firstLine="0"/>
              <w:rPr>
                <w:sz w:val="24"/>
                <w:szCs w:val="24"/>
              </w:rPr>
            </w:pPr>
            <w:r w:rsidRPr="00640AF1">
              <w:rPr>
                <w:sz w:val="24"/>
                <w:szCs w:val="24"/>
              </w:rPr>
              <w:t>КПП (для печатной формы)</w:t>
            </w:r>
          </w:p>
        </w:tc>
        <w:tc>
          <w:tcPr>
            <w:tcW w:w="1383" w:type="pct"/>
            <w:gridSpan w:val="3"/>
            <w:shd w:val="clear" w:color="auto" w:fill="auto"/>
            <w:hideMark/>
          </w:tcPr>
          <w:p w14:paraId="569578B5" w14:textId="77777777" w:rsidR="00640AF1" w:rsidRPr="002947D3" w:rsidRDefault="00640AF1" w:rsidP="007325AA">
            <w:pPr>
              <w:spacing w:before="60" w:after="60"/>
              <w:ind w:firstLine="0"/>
              <w:rPr>
                <w:sz w:val="24"/>
                <w:szCs w:val="24"/>
              </w:rPr>
            </w:pPr>
            <w:r w:rsidRPr="002947D3">
              <w:rPr>
                <w:sz w:val="24"/>
                <w:szCs w:val="24"/>
              </w:rPr>
              <w:t xml:space="preserve">Шаблон значения: \d{9} </w:t>
            </w:r>
          </w:p>
          <w:p w14:paraId="3F44A42D" w14:textId="77777777" w:rsidR="00640AF1" w:rsidRPr="002947D3" w:rsidRDefault="00640AF1" w:rsidP="007325A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2F61E7" w:rsidRPr="002947D3" w14:paraId="02D53BDF" w14:textId="77777777" w:rsidTr="003006BF">
        <w:tc>
          <w:tcPr>
            <w:tcW w:w="686" w:type="pct"/>
            <w:shd w:val="clear" w:color="auto" w:fill="auto"/>
            <w:hideMark/>
          </w:tcPr>
          <w:p w14:paraId="2BBCB845" w14:textId="77777777" w:rsidR="00640AF1" w:rsidRPr="002947D3" w:rsidRDefault="00640AF1" w:rsidP="007325AA">
            <w:pPr>
              <w:spacing w:before="60" w:after="60"/>
              <w:ind w:firstLine="0"/>
              <w:rPr>
                <w:sz w:val="24"/>
                <w:szCs w:val="24"/>
              </w:rPr>
            </w:pPr>
            <w:r w:rsidRPr="002947D3">
              <w:rPr>
                <w:sz w:val="24"/>
                <w:szCs w:val="24"/>
                <w:lang w:val="en-US"/>
              </w:rPr>
              <w:t> </w:t>
            </w:r>
          </w:p>
        </w:tc>
        <w:tc>
          <w:tcPr>
            <w:tcW w:w="806" w:type="pct"/>
            <w:gridSpan w:val="2"/>
            <w:shd w:val="clear" w:color="auto" w:fill="auto"/>
            <w:hideMark/>
          </w:tcPr>
          <w:p w14:paraId="01F604CA" w14:textId="77777777" w:rsidR="00640AF1" w:rsidRPr="002947D3" w:rsidRDefault="00640AF1" w:rsidP="007325A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30" w:type="pct"/>
            <w:gridSpan w:val="6"/>
            <w:shd w:val="clear" w:color="auto" w:fill="auto"/>
            <w:hideMark/>
          </w:tcPr>
          <w:p w14:paraId="56226511" w14:textId="77777777" w:rsidR="00640AF1" w:rsidRPr="002947D3" w:rsidRDefault="00640AF1"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008C130D" w14:textId="77777777" w:rsidR="00640AF1" w:rsidRPr="002947D3" w:rsidRDefault="00640AF1" w:rsidP="007325AA">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hideMark/>
          </w:tcPr>
          <w:p w14:paraId="18C383FC" w14:textId="40D7F7A3" w:rsidR="00640AF1" w:rsidRPr="002947D3" w:rsidRDefault="00640AF1" w:rsidP="007325AA">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 xml:space="preserve">(для </w:t>
            </w:r>
            <w:r w:rsidRPr="00640AF1">
              <w:rPr>
                <w:sz w:val="24"/>
                <w:szCs w:val="24"/>
              </w:rPr>
              <w:lastRenderedPageBreak/>
              <w:t>печатной формы)</w:t>
            </w:r>
          </w:p>
        </w:tc>
        <w:tc>
          <w:tcPr>
            <w:tcW w:w="1383" w:type="pct"/>
            <w:gridSpan w:val="3"/>
            <w:shd w:val="clear" w:color="auto" w:fill="auto"/>
            <w:hideMark/>
          </w:tcPr>
          <w:p w14:paraId="1FAB1F1C" w14:textId="08D929B8" w:rsidR="00640AF1" w:rsidRPr="002947D3" w:rsidRDefault="00640AF1" w:rsidP="007325AA">
            <w:pPr>
              <w:spacing w:before="60" w:after="60"/>
              <w:ind w:firstLine="0"/>
              <w:rPr>
                <w:sz w:val="24"/>
                <w:szCs w:val="24"/>
              </w:rPr>
            </w:pPr>
            <w:r w:rsidRPr="002947D3">
              <w:rPr>
                <w:sz w:val="24"/>
                <w:szCs w:val="24"/>
              </w:rPr>
              <w:lastRenderedPageBreak/>
              <w:t xml:space="preserve"> Элемент обязателен для заполнения при выгрузке из РК РБГ.</w:t>
            </w:r>
          </w:p>
        </w:tc>
      </w:tr>
      <w:tr w:rsidR="002F61E7" w:rsidRPr="002947D3" w14:paraId="642FEAFA" w14:textId="77777777" w:rsidTr="003006BF">
        <w:tc>
          <w:tcPr>
            <w:tcW w:w="686" w:type="pct"/>
            <w:shd w:val="clear" w:color="auto" w:fill="auto"/>
            <w:hideMark/>
          </w:tcPr>
          <w:p w14:paraId="24706FEC" w14:textId="77777777" w:rsidR="00640AF1" w:rsidRPr="002947D3" w:rsidRDefault="00640AF1" w:rsidP="007325AA">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08828016" w14:textId="598073E5" w:rsidR="00640AF1" w:rsidRPr="002947D3" w:rsidRDefault="00640AF1" w:rsidP="007325AA">
            <w:pPr>
              <w:spacing w:before="60" w:after="60"/>
              <w:ind w:firstLine="0"/>
              <w:rPr>
                <w:sz w:val="24"/>
                <w:szCs w:val="24"/>
              </w:rPr>
            </w:pPr>
            <w:r>
              <w:rPr>
                <w:sz w:val="24"/>
                <w:szCs w:val="24"/>
                <w:lang w:val="en-US"/>
              </w:rPr>
              <w:t>okpo</w:t>
            </w:r>
            <w:r w:rsidRPr="002947D3">
              <w:rPr>
                <w:sz w:val="24"/>
                <w:szCs w:val="24"/>
              </w:rPr>
              <w:t xml:space="preserve"> </w:t>
            </w:r>
          </w:p>
        </w:tc>
        <w:tc>
          <w:tcPr>
            <w:tcW w:w="330" w:type="pct"/>
            <w:gridSpan w:val="6"/>
            <w:shd w:val="clear" w:color="auto" w:fill="auto"/>
            <w:hideMark/>
          </w:tcPr>
          <w:p w14:paraId="11788D2F" w14:textId="77777777" w:rsidR="00640AF1" w:rsidRPr="002947D3" w:rsidRDefault="00640AF1"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58CCF899" w14:textId="67A6E1AB" w:rsidR="00640AF1" w:rsidRPr="002947D3" w:rsidRDefault="00640AF1" w:rsidP="007325AA">
            <w:pPr>
              <w:spacing w:before="60" w:after="60"/>
              <w:ind w:firstLine="0"/>
              <w:jc w:val="center"/>
              <w:rPr>
                <w:sz w:val="24"/>
                <w:szCs w:val="24"/>
              </w:rPr>
            </w:pPr>
            <w:r w:rsidRPr="002947D3">
              <w:rPr>
                <w:sz w:val="24"/>
                <w:szCs w:val="24"/>
              </w:rPr>
              <w:t>T</w:t>
            </w:r>
            <w:r>
              <w:rPr>
                <w:sz w:val="24"/>
                <w:szCs w:val="24"/>
              </w:rPr>
              <w:t>(1-12)</w:t>
            </w:r>
          </w:p>
        </w:tc>
        <w:tc>
          <w:tcPr>
            <w:tcW w:w="1260" w:type="pct"/>
            <w:gridSpan w:val="3"/>
            <w:shd w:val="clear" w:color="auto" w:fill="auto"/>
            <w:hideMark/>
          </w:tcPr>
          <w:p w14:paraId="4A69EC15" w14:textId="4041F047" w:rsidR="00640AF1" w:rsidRPr="002947D3" w:rsidRDefault="00640AF1" w:rsidP="007325AA">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83" w:type="pct"/>
            <w:gridSpan w:val="3"/>
            <w:shd w:val="clear" w:color="auto" w:fill="auto"/>
            <w:hideMark/>
          </w:tcPr>
          <w:p w14:paraId="06F79C32" w14:textId="2E637385" w:rsidR="00640AF1" w:rsidRPr="002947D3" w:rsidRDefault="00640AF1" w:rsidP="007325A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2F61E7" w:rsidRPr="002947D3" w14:paraId="24C1EEBD" w14:textId="77777777" w:rsidTr="003006BF">
        <w:tc>
          <w:tcPr>
            <w:tcW w:w="686" w:type="pct"/>
            <w:shd w:val="clear" w:color="auto" w:fill="auto"/>
            <w:hideMark/>
          </w:tcPr>
          <w:p w14:paraId="383C6C61" w14:textId="77777777" w:rsidR="00640AF1" w:rsidRPr="002947D3" w:rsidRDefault="00640AF1"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01168981" w14:textId="489B4DD2" w:rsidR="00640AF1" w:rsidRPr="002947D3" w:rsidRDefault="00640AF1" w:rsidP="007325AA">
            <w:pPr>
              <w:spacing w:before="60" w:after="60"/>
              <w:ind w:firstLine="0"/>
              <w:rPr>
                <w:sz w:val="24"/>
                <w:szCs w:val="24"/>
              </w:rPr>
            </w:pPr>
            <w:r w:rsidRPr="00640AF1">
              <w:rPr>
                <w:sz w:val="24"/>
                <w:szCs w:val="24"/>
                <w:lang w:val="en-US"/>
              </w:rPr>
              <w:t>customerCode</w:t>
            </w:r>
          </w:p>
        </w:tc>
        <w:tc>
          <w:tcPr>
            <w:tcW w:w="330" w:type="pct"/>
            <w:gridSpan w:val="6"/>
            <w:shd w:val="clear" w:color="auto" w:fill="auto"/>
            <w:hideMark/>
          </w:tcPr>
          <w:p w14:paraId="58A5B92F" w14:textId="77777777" w:rsidR="00640AF1" w:rsidRPr="002947D3" w:rsidRDefault="00640AF1" w:rsidP="007325AA">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68BE1711" w14:textId="1C9A4D80" w:rsidR="00640AF1" w:rsidRPr="002947D3" w:rsidRDefault="00640AF1" w:rsidP="006D0779">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5F87C80E" w14:textId="78E7005B" w:rsidR="00640AF1" w:rsidRPr="002947D3" w:rsidRDefault="00640AF1" w:rsidP="007325AA">
            <w:pPr>
              <w:spacing w:before="60" w:after="60"/>
              <w:ind w:firstLine="0"/>
              <w:rPr>
                <w:sz w:val="24"/>
                <w:szCs w:val="24"/>
              </w:rPr>
            </w:pPr>
            <w:r w:rsidRPr="00640AF1">
              <w:rPr>
                <w:sz w:val="24"/>
                <w:szCs w:val="24"/>
              </w:rPr>
              <w:t>Идентификационный код заказчика (для печатной формы)</w:t>
            </w:r>
          </w:p>
        </w:tc>
        <w:tc>
          <w:tcPr>
            <w:tcW w:w="1383" w:type="pct"/>
            <w:gridSpan w:val="3"/>
            <w:shd w:val="clear" w:color="auto" w:fill="auto"/>
            <w:hideMark/>
          </w:tcPr>
          <w:p w14:paraId="669BE085" w14:textId="516AEC1B" w:rsidR="006D0779" w:rsidRPr="006D0779" w:rsidRDefault="006D0779" w:rsidP="007325AA">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640AF1" w:rsidRPr="002947D3" w:rsidRDefault="00640AF1" w:rsidP="007325A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591F3E" w:rsidRPr="002947D3" w14:paraId="60D71B55" w14:textId="77777777" w:rsidTr="00C66CAC">
        <w:tc>
          <w:tcPr>
            <w:tcW w:w="5000" w:type="pct"/>
            <w:gridSpan w:val="17"/>
            <w:shd w:val="clear" w:color="auto" w:fill="auto"/>
            <w:hideMark/>
          </w:tcPr>
          <w:p w14:paraId="166FFA04" w14:textId="77777777" w:rsidR="00591F3E" w:rsidRPr="002947D3" w:rsidRDefault="00591F3E" w:rsidP="00C66CAC">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591F3E" w:rsidRPr="002947D3" w14:paraId="3030BC9F" w14:textId="77777777" w:rsidTr="00C66CAC">
        <w:tc>
          <w:tcPr>
            <w:tcW w:w="686" w:type="pct"/>
            <w:shd w:val="clear" w:color="auto" w:fill="auto"/>
            <w:hideMark/>
          </w:tcPr>
          <w:p w14:paraId="37406857" w14:textId="727CE1E7" w:rsidR="00591F3E" w:rsidRPr="00591F3E" w:rsidRDefault="00591F3E" w:rsidP="00C66CAC">
            <w:pPr>
              <w:spacing w:before="60" w:after="60"/>
              <w:ind w:firstLine="0"/>
              <w:rPr>
                <w:sz w:val="24"/>
                <w:szCs w:val="24"/>
                <w:lang w:val="en-US"/>
              </w:rPr>
            </w:pPr>
            <w:r>
              <w:rPr>
                <w:b/>
                <w:bCs/>
                <w:sz w:val="24"/>
                <w:szCs w:val="24"/>
                <w:lang w:val="en-US"/>
              </w:rPr>
              <w:t xml:space="preserve">placer </w:t>
            </w:r>
          </w:p>
        </w:tc>
        <w:tc>
          <w:tcPr>
            <w:tcW w:w="814" w:type="pct"/>
            <w:gridSpan w:val="3"/>
            <w:shd w:val="clear" w:color="auto" w:fill="auto"/>
            <w:hideMark/>
          </w:tcPr>
          <w:p w14:paraId="3CEFB0FD" w14:textId="77777777" w:rsidR="00591F3E" w:rsidRPr="002947D3" w:rsidRDefault="00591F3E" w:rsidP="00C66CAC">
            <w:pPr>
              <w:spacing w:before="60" w:after="60"/>
              <w:ind w:firstLine="0"/>
              <w:rPr>
                <w:sz w:val="24"/>
                <w:szCs w:val="24"/>
              </w:rPr>
            </w:pPr>
            <w:r w:rsidRPr="002947D3">
              <w:rPr>
                <w:sz w:val="24"/>
                <w:szCs w:val="24"/>
              </w:rPr>
              <w:t> </w:t>
            </w:r>
          </w:p>
        </w:tc>
        <w:tc>
          <w:tcPr>
            <w:tcW w:w="322" w:type="pct"/>
            <w:gridSpan w:val="5"/>
            <w:shd w:val="clear" w:color="auto" w:fill="auto"/>
            <w:hideMark/>
          </w:tcPr>
          <w:p w14:paraId="5265BC84" w14:textId="77777777" w:rsidR="00591F3E" w:rsidRPr="002947D3" w:rsidRDefault="00591F3E" w:rsidP="00C66CAC">
            <w:pPr>
              <w:spacing w:before="60" w:after="60"/>
              <w:ind w:firstLine="0"/>
              <w:rPr>
                <w:sz w:val="24"/>
                <w:szCs w:val="24"/>
              </w:rPr>
            </w:pPr>
            <w:r w:rsidRPr="002947D3">
              <w:rPr>
                <w:sz w:val="24"/>
                <w:szCs w:val="24"/>
              </w:rPr>
              <w:t> </w:t>
            </w:r>
          </w:p>
        </w:tc>
        <w:tc>
          <w:tcPr>
            <w:tcW w:w="531" w:type="pct"/>
            <w:shd w:val="clear" w:color="auto" w:fill="auto"/>
            <w:hideMark/>
          </w:tcPr>
          <w:p w14:paraId="23FDEF4B" w14:textId="77777777" w:rsidR="00591F3E" w:rsidRPr="002947D3" w:rsidRDefault="00591F3E" w:rsidP="00C66CAC">
            <w:pPr>
              <w:spacing w:before="60" w:after="60"/>
              <w:ind w:firstLine="0"/>
              <w:rPr>
                <w:sz w:val="24"/>
                <w:szCs w:val="24"/>
              </w:rPr>
            </w:pPr>
            <w:r w:rsidRPr="002947D3">
              <w:rPr>
                <w:sz w:val="24"/>
                <w:szCs w:val="24"/>
              </w:rPr>
              <w:t> </w:t>
            </w:r>
          </w:p>
        </w:tc>
        <w:tc>
          <w:tcPr>
            <w:tcW w:w="1251" w:type="pct"/>
            <w:gridSpan w:val="2"/>
            <w:shd w:val="clear" w:color="auto" w:fill="auto"/>
            <w:hideMark/>
          </w:tcPr>
          <w:p w14:paraId="5FD1D3D4" w14:textId="77777777" w:rsidR="00591F3E" w:rsidRPr="002947D3" w:rsidRDefault="00591F3E" w:rsidP="00C66CAC">
            <w:pPr>
              <w:spacing w:before="60" w:after="60"/>
              <w:ind w:firstLine="0"/>
              <w:rPr>
                <w:sz w:val="24"/>
                <w:szCs w:val="24"/>
              </w:rPr>
            </w:pPr>
            <w:r w:rsidRPr="002947D3">
              <w:rPr>
                <w:sz w:val="24"/>
                <w:szCs w:val="24"/>
              </w:rPr>
              <w:t> </w:t>
            </w:r>
          </w:p>
        </w:tc>
        <w:tc>
          <w:tcPr>
            <w:tcW w:w="1396" w:type="pct"/>
            <w:gridSpan w:val="5"/>
            <w:shd w:val="clear" w:color="auto" w:fill="auto"/>
            <w:hideMark/>
          </w:tcPr>
          <w:p w14:paraId="0FB86614" w14:textId="77777777" w:rsidR="00591F3E" w:rsidRPr="002947D3" w:rsidRDefault="00591F3E" w:rsidP="00C66CAC">
            <w:pPr>
              <w:spacing w:before="60" w:after="60"/>
              <w:ind w:firstLine="0"/>
              <w:rPr>
                <w:sz w:val="24"/>
                <w:szCs w:val="24"/>
              </w:rPr>
            </w:pPr>
            <w:r w:rsidRPr="002947D3">
              <w:rPr>
                <w:sz w:val="24"/>
                <w:szCs w:val="24"/>
              </w:rPr>
              <w:t xml:space="preserve"> </w:t>
            </w:r>
          </w:p>
        </w:tc>
      </w:tr>
      <w:tr w:rsidR="00591F3E" w:rsidRPr="002947D3" w14:paraId="77A21242" w14:textId="77777777" w:rsidTr="00C66CAC">
        <w:tc>
          <w:tcPr>
            <w:tcW w:w="686" w:type="pct"/>
            <w:shd w:val="clear" w:color="auto" w:fill="auto"/>
            <w:hideMark/>
          </w:tcPr>
          <w:p w14:paraId="58C0F1CF" w14:textId="77777777" w:rsidR="00591F3E" w:rsidRPr="002947D3" w:rsidRDefault="00591F3E" w:rsidP="00C66CAC">
            <w:pPr>
              <w:spacing w:before="60" w:after="60"/>
              <w:ind w:firstLine="0"/>
              <w:rPr>
                <w:sz w:val="24"/>
                <w:szCs w:val="24"/>
              </w:rPr>
            </w:pPr>
            <w:r w:rsidRPr="002947D3">
              <w:rPr>
                <w:sz w:val="24"/>
                <w:szCs w:val="24"/>
              </w:rPr>
              <w:t> </w:t>
            </w:r>
          </w:p>
        </w:tc>
        <w:tc>
          <w:tcPr>
            <w:tcW w:w="814" w:type="pct"/>
            <w:gridSpan w:val="3"/>
            <w:shd w:val="clear" w:color="auto" w:fill="auto"/>
            <w:hideMark/>
          </w:tcPr>
          <w:p w14:paraId="7D096810" w14:textId="7E8058D2" w:rsidR="00591F3E" w:rsidRPr="002947D3" w:rsidRDefault="00591F3E" w:rsidP="00C66CAC">
            <w:pPr>
              <w:spacing w:before="60" w:after="60"/>
              <w:ind w:firstLine="0"/>
              <w:rPr>
                <w:sz w:val="24"/>
                <w:szCs w:val="24"/>
              </w:rPr>
            </w:pPr>
            <w:r w:rsidRPr="00591F3E">
              <w:rPr>
                <w:sz w:val="24"/>
                <w:szCs w:val="24"/>
                <w:lang w:val="en-US"/>
              </w:rPr>
              <w:t>responsibleOrg</w:t>
            </w:r>
          </w:p>
        </w:tc>
        <w:tc>
          <w:tcPr>
            <w:tcW w:w="322" w:type="pct"/>
            <w:gridSpan w:val="5"/>
            <w:shd w:val="clear" w:color="auto" w:fill="auto"/>
            <w:hideMark/>
          </w:tcPr>
          <w:p w14:paraId="6CEA3428" w14:textId="77777777" w:rsidR="00591F3E" w:rsidRPr="002947D3" w:rsidRDefault="00591F3E" w:rsidP="00C66CAC">
            <w:pPr>
              <w:spacing w:before="60" w:after="60"/>
              <w:ind w:firstLine="0"/>
              <w:jc w:val="center"/>
              <w:rPr>
                <w:sz w:val="24"/>
                <w:szCs w:val="24"/>
              </w:rPr>
            </w:pPr>
            <w:r w:rsidRPr="002947D3">
              <w:rPr>
                <w:sz w:val="24"/>
                <w:szCs w:val="24"/>
              </w:rPr>
              <w:t>O</w:t>
            </w:r>
          </w:p>
        </w:tc>
        <w:tc>
          <w:tcPr>
            <w:tcW w:w="531" w:type="pct"/>
            <w:shd w:val="clear" w:color="auto" w:fill="auto"/>
            <w:hideMark/>
          </w:tcPr>
          <w:p w14:paraId="6FDFD698" w14:textId="45FB9FD0" w:rsidR="00591F3E" w:rsidRPr="004E4A9C" w:rsidRDefault="004E4A9C" w:rsidP="00C66CAC">
            <w:pPr>
              <w:spacing w:before="60" w:after="60"/>
              <w:ind w:firstLine="0"/>
              <w:jc w:val="center"/>
              <w:rPr>
                <w:sz w:val="24"/>
                <w:szCs w:val="24"/>
                <w:lang w:val="en-US"/>
              </w:rPr>
            </w:pPr>
            <w:r>
              <w:rPr>
                <w:sz w:val="24"/>
                <w:szCs w:val="24"/>
                <w:lang w:val="en-US"/>
              </w:rPr>
              <w:t>S</w:t>
            </w:r>
          </w:p>
        </w:tc>
        <w:tc>
          <w:tcPr>
            <w:tcW w:w="1251" w:type="pct"/>
            <w:gridSpan w:val="2"/>
            <w:shd w:val="clear" w:color="auto" w:fill="auto"/>
            <w:hideMark/>
          </w:tcPr>
          <w:p w14:paraId="79386CFE" w14:textId="320862B7" w:rsidR="00591F3E" w:rsidRPr="002947D3" w:rsidRDefault="00591F3E" w:rsidP="00C66CAC">
            <w:pPr>
              <w:spacing w:before="60" w:after="60"/>
              <w:ind w:firstLine="0"/>
              <w:rPr>
                <w:sz w:val="24"/>
                <w:szCs w:val="24"/>
              </w:rPr>
            </w:pPr>
            <w:r w:rsidRPr="00591F3E">
              <w:rPr>
                <w:sz w:val="24"/>
                <w:szCs w:val="24"/>
              </w:rPr>
              <w:t>Организация, разместившая контракт</w:t>
            </w:r>
          </w:p>
        </w:tc>
        <w:tc>
          <w:tcPr>
            <w:tcW w:w="1396" w:type="pct"/>
            <w:gridSpan w:val="5"/>
            <w:shd w:val="clear" w:color="auto" w:fill="auto"/>
            <w:hideMark/>
          </w:tcPr>
          <w:p w14:paraId="04BA3C25" w14:textId="77777777" w:rsidR="00591F3E" w:rsidRPr="002947D3" w:rsidRDefault="00591F3E" w:rsidP="00C66CAC">
            <w:pPr>
              <w:spacing w:before="60" w:after="60"/>
              <w:ind w:firstLine="0"/>
              <w:rPr>
                <w:sz w:val="24"/>
                <w:szCs w:val="24"/>
              </w:rPr>
            </w:pPr>
            <w:r w:rsidRPr="002947D3">
              <w:rPr>
                <w:sz w:val="24"/>
                <w:szCs w:val="24"/>
              </w:rPr>
              <w:t xml:space="preserve"> </w:t>
            </w:r>
          </w:p>
        </w:tc>
      </w:tr>
      <w:tr w:rsidR="00591F3E" w:rsidRPr="002947D3" w14:paraId="0019CA3A" w14:textId="77777777" w:rsidTr="00C66CAC">
        <w:tc>
          <w:tcPr>
            <w:tcW w:w="686" w:type="pct"/>
            <w:shd w:val="clear" w:color="auto" w:fill="auto"/>
            <w:hideMark/>
          </w:tcPr>
          <w:p w14:paraId="1FA35E5F" w14:textId="77777777" w:rsidR="00591F3E" w:rsidRPr="002947D3" w:rsidRDefault="00591F3E" w:rsidP="00C66CAC">
            <w:pPr>
              <w:spacing w:before="60" w:after="60"/>
              <w:ind w:firstLine="0"/>
              <w:rPr>
                <w:sz w:val="24"/>
                <w:szCs w:val="24"/>
              </w:rPr>
            </w:pPr>
            <w:r w:rsidRPr="002947D3">
              <w:rPr>
                <w:sz w:val="24"/>
                <w:szCs w:val="24"/>
              </w:rPr>
              <w:t> </w:t>
            </w:r>
          </w:p>
        </w:tc>
        <w:tc>
          <w:tcPr>
            <w:tcW w:w="814" w:type="pct"/>
            <w:gridSpan w:val="3"/>
            <w:shd w:val="clear" w:color="auto" w:fill="auto"/>
            <w:hideMark/>
          </w:tcPr>
          <w:p w14:paraId="596827AB" w14:textId="3C5BA10F" w:rsidR="00591F3E" w:rsidRPr="002947D3" w:rsidRDefault="00591F3E" w:rsidP="00C66CAC">
            <w:pPr>
              <w:spacing w:before="60" w:after="60"/>
              <w:ind w:firstLine="0"/>
              <w:rPr>
                <w:sz w:val="24"/>
                <w:szCs w:val="24"/>
              </w:rPr>
            </w:pPr>
            <w:r w:rsidRPr="00591F3E">
              <w:rPr>
                <w:sz w:val="24"/>
                <w:szCs w:val="24"/>
                <w:lang w:val="en-US"/>
              </w:rPr>
              <w:t>responsibleRole</w:t>
            </w:r>
          </w:p>
        </w:tc>
        <w:tc>
          <w:tcPr>
            <w:tcW w:w="322" w:type="pct"/>
            <w:gridSpan w:val="5"/>
            <w:shd w:val="clear" w:color="auto" w:fill="auto"/>
            <w:hideMark/>
          </w:tcPr>
          <w:p w14:paraId="0BC6BE11" w14:textId="1B7F89E9" w:rsidR="00591F3E" w:rsidRPr="002947D3" w:rsidRDefault="004E4A9C" w:rsidP="00C66CAC">
            <w:pPr>
              <w:spacing w:before="60" w:after="60"/>
              <w:ind w:firstLine="0"/>
              <w:jc w:val="center"/>
              <w:rPr>
                <w:sz w:val="24"/>
                <w:szCs w:val="24"/>
              </w:rPr>
            </w:pPr>
            <w:r>
              <w:rPr>
                <w:sz w:val="24"/>
                <w:szCs w:val="24"/>
              </w:rPr>
              <w:t>О</w:t>
            </w:r>
          </w:p>
        </w:tc>
        <w:tc>
          <w:tcPr>
            <w:tcW w:w="531" w:type="pct"/>
            <w:shd w:val="clear" w:color="auto" w:fill="auto"/>
            <w:hideMark/>
          </w:tcPr>
          <w:p w14:paraId="627637B7" w14:textId="06DA6586" w:rsidR="00591F3E" w:rsidRPr="002947D3" w:rsidRDefault="00591F3E" w:rsidP="004E4A9C">
            <w:pPr>
              <w:spacing w:before="60" w:after="60"/>
              <w:ind w:firstLine="0"/>
              <w:jc w:val="center"/>
              <w:rPr>
                <w:sz w:val="24"/>
                <w:szCs w:val="24"/>
              </w:rPr>
            </w:pPr>
            <w:r w:rsidRPr="002947D3">
              <w:rPr>
                <w:sz w:val="24"/>
                <w:szCs w:val="24"/>
              </w:rPr>
              <w:t>T</w:t>
            </w:r>
          </w:p>
        </w:tc>
        <w:tc>
          <w:tcPr>
            <w:tcW w:w="1251" w:type="pct"/>
            <w:gridSpan w:val="2"/>
            <w:shd w:val="clear" w:color="auto" w:fill="auto"/>
            <w:hideMark/>
          </w:tcPr>
          <w:p w14:paraId="5B2C7462" w14:textId="77777777" w:rsidR="00591F3E" w:rsidRPr="00591F3E" w:rsidRDefault="00591F3E" w:rsidP="00591F3E">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591F3E" w:rsidRPr="00591F3E" w:rsidRDefault="00591F3E" w:rsidP="00591F3E">
            <w:pPr>
              <w:spacing w:before="60" w:after="60"/>
              <w:ind w:firstLine="0"/>
              <w:rPr>
                <w:sz w:val="24"/>
                <w:szCs w:val="24"/>
              </w:rPr>
            </w:pPr>
          </w:p>
          <w:p w14:paraId="01D98D5E" w14:textId="77777777" w:rsidR="00591F3E" w:rsidRPr="00591F3E" w:rsidRDefault="00591F3E" w:rsidP="00591F3E">
            <w:pPr>
              <w:spacing w:before="60" w:after="60"/>
              <w:ind w:firstLine="0"/>
              <w:rPr>
                <w:sz w:val="24"/>
                <w:szCs w:val="24"/>
              </w:rPr>
            </w:pPr>
            <w:r w:rsidRPr="00591F3E">
              <w:rPr>
                <w:sz w:val="24"/>
                <w:szCs w:val="24"/>
              </w:rPr>
              <w:t>CU - Заказчик;</w:t>
            </w:r>
          </w:p>
          <w:p w14:paraId="12110819" w14:textId="77777777" w:rsidR="00591F3E" w:rsidRPr="00591F3E" w:rsidRDefault="00591F3E" w:rsidP="00591F3E">
            <w:pPr>
              <w:spacing w:before="60" w:after="60"/>
              <w:ind w:firstLine="0"/>
              <w:rPr>
                <w:sz w:val="24"/>
                <w:szCs w:val="24"/>
              </w:rPr>
            </w:pPr>
            <w:r w:rsidRPr="00591F3E">
              <w:rPr>
                <w:sz w:val="24"/>
                <w:szCs w:val="24"/>
              </w:rPr>
              <w:t>RA - Уполномоченный орган;</w:t>
            </w:r>
          </w:p>
          <w:p w14:paraId="32705C5C" w14:textId="77777777" w:rsidR="00591F3E" w:rsidRPr="00591F3E" w:rsidRDefault="00591F3E" w:rsidP="00591F3E">
            <w:pPr>
              <w:spacing w:before="60" w:after="60"/>
              <w:ind w:firstLine="0"/>
              <w:rPr>
                <w:sz w:val="24"/>
                <w:szCs w:val="24"/>
              </w:rPr>
            </w:pPr>
            <w:r w:rsidRPr="00591F3E">
              <w:rPr>
                <w:sz w:val="24"/>
                <w:szCs w:val="24"/>
              </w:rPr>
              <w:t>AI - Уполномоченное учреждение;</w:t>
            </w:r>
          </w:p>
          <w:p w14:paraId="6C444164" w14:textId="1B940586" w:rsidR="00591F3E" w:rsidRPr="002947D3" w:rsidRDefault="00591F3E" w:rsidP="00591F3E">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96" w:type="pct"/>
            <w:gridSpan w:val="5"/>
            <w:shd w:val="clear" w:color="auto" w:fill="auto"/>
            <w:hideMark/>
          </w:tcPr>
          <w:p w14:paraId="5E2105CA" w14:textId="77777777" w:rsidR="00591F3E" w:rsidRDefault="00591F3E" w:rsidP="00C66CAC">
            <w:pPr>
              <w:spacing w:before="60" w:after="60"/>
              <w:ind w:firstLine="0"/>
              <w:rPr>
                <w:sz w:val="24"/>
                <w:szCs w:val="24"/>
              </w:rPr>
            </w:pPr>
            <w:r>
              <w:rPr>
                <w:sz w:val="24"/>
                <w:szCs w:val="24"/>
              </w:rPr>
              <w:t>Допустимые значения:</w:t>
            </w:r>
          </w:p>
          <w:p w14:paraId="33E7F35F" w14:textId="77777777" w:rsidR="00591F3E" w:rsidRDefault="00591F3E" w:rsidP="00C66CAC">
            <w:pPr>
              <w:spacing w:before="60" w:after="60"/>
              <w:ind w:firstLine="0"/>
              <w:rPr>
                <w:sz w:val="24"/>
                <w:szCs w:val="24"/>
              </w:rPr>
            </w:pPr>
          </w:p>
          <w:p w14:paraId="647046F2" w14:textId="60042FD8" w:rsidR="00591F3E" w:rsidRPr="00591F3E" w:rsidRDefault="00591F3E" w:rsidP="00591F3E">
            <w:pPr>
              <w:spacing w:before="60" w:after="60"/>
              <w:ind w:firstLine="0"/>
              <w:rPr>
                <w:sz w:val="24"/>
                <w:szCs w:val="24"/>
              </w:rPr>
            </w:pPr>
            <w:r w:rsidRPr="00591F3E">
              <w:rPr>
                <w:sz w:val="24"/>
                <w:szCs w:val="24"/>
              </w:rPr>
              <w:t xml:space="preserve">CU </w:t>
            </w:r>
          </w:p>
          <w:p w14:paraId="425E9E09" w14:textId="1BAC544D" w:rsidR="00591F3E" w:rsidRPr="00591F3E" w:rsidRDefault="00591F3E" w:rsidP="00591F3E">
            <w:pPr>
              <w:spacing w:before="60" w:after="60"/>
              <w:ind w:firstLine="0"/>
              <w:rPr>
                <w:sz w:val="24"/>
                <w:szCs w:val="24"/>
              </w:rPr>
            </w:pPr>
            <w:r w:rsidRPr="00591F3E">
              <w:rPr>
                <w:sz w:val="24"/>
                <w:szCs w:val="24"/>
              </w:rPr>
              <w:t>RA</w:t>
            </w:r>
          </w:p>
          <w:p w14:paraId="42E19D3B" w14:textId="3D2AD7DA" w:rsidR="00591F3E" w:rsidRPr="00591F3E" w:rsidRDefault="00591F3E" w:rsidP="00591F3E">
            <w:pPr>
              <w:spacing w:before="60" w:after="60"/>
              <w:ind w:firstLine="0"/>
              <w:rPr>
                <w:sz w:val="24"/>
                <w:szCs w:val="24"/>
              </w:rPr>
            </w:pPr>
            <w:r w:rsidRPr="00591F3E">
              <w:rPr>
                <w:sz w:val="24"/>
                <w:szCs w:val="24"/>
              </w:rPr>
              <w:t>AI</w:t>
            </w:r>
          </w:p>
          <w:p w14:paraId="118D9856" w14:textId="2FA7A3C8" w:rsidR="00591F3E" w:rsidRPr="00591F3E" w:rsidRDefault="00591F3E" w:rsidP="00591F3E">
            <w:pPr>
              <w:spacing w:before="60" w:after="60"/>
              <w:ind w:firstLine="0"/>
              <w:rPr>
                <w:sz w:val="24"/>
                <w:szCs w:val="24"/>
              </w:rPr>
            </w:pPr>
            <w:r w:rsidRPr="00591F3E">
              <w:rPr>
                <w:sz w:val="24"/>
                <w:szCs w:val="24"/>
              </w:rPr>
              <w:t>OA</w:t>
            </w:r>
          </w:p>
        </w:tc>
      </w:tr>
      <w:tr w:rsidR="004E4A9C" w:rsidRPr="002947D3" w14:paraId="0720434A" w14:textId="77777777" w:rsidTr="00C66CAC">
        <w:tc>
          <w:tcPr>
            <w:tcW w:w="5000" w:type="pct"/>
            <w:gridSpan w:val="17"/>
            <w:shd w:val="clear" w:color="auto" w:fill="auto"/>
            <w:hideMark/>
          </w:tcPr>
          <w:p w14:paraId="5F02BD2D" w14:textId="0542CC52" w:rsidR="004E4A9C" w:rsidRPr="004E4A9C" w:rsidRDefault="004E4A9C" w:rsidP="00C66CAC">
            <w:pPr>
              <w:spacing w:before="60" w:after="60"/>
              <w:ind w:firstLine="0"/>
              <w:jc w:val="center"/>
              <w:rPr>
                <w:b/>
                <w:sz w:val="24"/>
                <w:szCs w:val="24"/>
              </w:rPr>
            </w:pPr>
            <w:r w:rsidRPr="004E4A9C">
              <w:rPr>
                <w:b/>
                <w:sz w:val="24"/>
                <w:szCs w:val="24"/>
              </w:rPr>
              <w:t>Организация, разместившая контракт</w:t>
            </w:r>
          </w:p>
        </w:tc>
      </w:tr>
      <w:tr w:rsidR="004E4A9C" w:rsidRPr="002947D3" w14:paraId="680B178F" w14:textId="77777777" w:rsidTr="00C66CAC">
        <w:tc>
          <w:tcPr>
            <w:tcW w:w="686" w:type="pct"/>
            <w:shd w:val="clear" w:color="auto" w:fill="auto"/>
            <w:hideMark/>
          </w:tcPr>
          <w:p w14:paraId="7BC21C7C" w14:textId="7E5B1297" w:rsidR="004E4A9C" w:rsidRPr="004E4A9C" w:rsidRDefault="004E4A9C" w:rsidP="00C66CAC">
            <w:pPr>
              <w:spacing w:before="60" w:after="60"/>
              <w:ind w:firstLine="0"/>
              <w:rPr>
                <w:b/>
                <w:sz w:val="24"/>
                <w:szCs w:val="24"/>
              </w:rPr>
            </w:pPr>
            <w:r w:rsidRPr="004E4A9C">
              <w:rPr>
                <w:b/>
                <w:sz w:val="24"/>
                <w:szCs w:val="24"/>
                <w:lang w:val="en-US"/>
              </w:rPr>
              <w:t>responsibleOrg</w:t>
            </w:r>
          </w:p>
        </w:tc>
        <w:tc>
          <w:tcPr>
            <w:tcW w:w="806" w:type="pct"/>
            <w:gridSpan w:val="2"/>
            <w:shd w:val="clear" w:color="auto" w:fill="auto"/>
            <w:hideMark/>
          </w:tcPr>
          <w:p w14:paraId="60CBC080" w14:textId="77777777" w:rsidR="004E4A9C" w:rsidRPr="002947D3" w:rsidRDefault="004E4A9C" w:rsidP="00C66CAC">
            <w:pPr>
              <w:spacing w:before="60" w:after="60"/>
              <w:ind w:firstLine="0"/>
              <w:rPr>
                <w:sz w:val="24"/>
                <w:szCs w:val="24"/>
              </w:rPr>
            </w:pPr>
            <w:r w:rsidRPr="002947D3">
              <w:rPr>
                <w:sz w:val="24"/>
                <w:szCs w:val="24"/>
              </w:rPr>
              <w:t> </w:t>
            </w:r>
          </w:p>
        </w:tc>
        <w:tc>
          <w:tcPr>
            <w:tcW w:w="330" w:type="pct"/>
            <w:gridSpan w:val="6"/>
            <w:shd w:val="clear" w:color="auto" w:fill="auto"/>
            <w:hideMark/>
          </w:tcPr>
          <w:p w14:paraId="03A4C74B" w14:textId="77777777" w:rsidR="004E4A9C" w:rsidRPr="002947D3" w:rsidRDefault="004E4A9C" w:rsidP="00C66CAC">
            <w:pPr>
              <w:spacing w:before="60" w:after="60"/>
              <w:ind w:firstLine="0"/>
              <w:rPr>
                <w:sz w:val="24"/>
                <w:szCs w:val="24"/>
              </w:rPr>
            </w:pPr>
            <w:r w:rsidRPr="002947D3">
              <w:rPr>
                <w:sz w:val="24"/>
                <w:szCs w:val="24"/>
              </w:rPr>
              <w:t> </w:t>
            </w:r>
          </w:p>
        </w:tc>
        <w:tc>
          <w:tcPr>
            <w:tcW w:w="535" w:type="pct"/>
            <w:gridSpan w:val="2"/>
            <w:shd w:val="clear" w:color="auto" w:fill="auto"/>
            <w:hideMark/>
          </w:tcPr>
          <w:p w14:paraId="637E4516" w14:textId="77777777" w:rsidR="004E4A9C" w:rsidRPr="002947D3" w:rsidRDefault="004E4A9C" w:rsidP="00C66CAC">
            <w:pPr>
              <w:spacing w:before="60" w:after="60"/>
              <w:ind w:firstLine="0"/>
              <w:rPr>
                <w:sz w:val="24"/>
                <w:szCs w:val="24"/>
              </w:rPr>
            </w:pPr>
            <w:r w:rsidRPr="002947D3">
              <w:rPr>
                <w:sz w:val="24"/>
                <w:szCs w:val="24"/>
              </w:rPr>
              <w:t> </w:t>
            </w:r>
          </w:p>
        </w:tc>
        <w:tc>
          <w:tcPr>
            <w:tcW w:w="1260" w:type="pct"/>
            <w:gridSpan w:val="3"/>
            <w:shd w:val="clear" w:color="auto" w:fill="auto"/>
            <w:hideMark/>
          </w:tcPr>
          <w:p w14:paraId="7E2D49B6" w14:textId="77777777" w:rsidR="004E4A9C" w:rsidRPr="002947D3" w:rsidRDefault="004E4A9C" w:rsidP="00C66CAC">
            <w:pPr>
              <w:spacing w:before="60" w:after="60"/>
              <w:ind w:firstLine="0"/>
              <w:rPr>
                <w:sz w:val="24"/>
                <w:szCs w:val="24"/>
              </w:rPr>
            </w:pPr>
            <w:r w:rsidRPr="002947D3">
              <w:rPr>
                <w:sz w:val="24"/>
                <w:szCs w:val="24"/>
              </w:rPr>
              <w:t> </w:t>
            </w:r>
          </w:p>
        </w:tc>
        <w:tc>
          <w:tcPr>
            <w:tcW w:w="1383" w:type="pct"/>
            <w:gridSpan w:val="3"/>
            <w:shd w:val="clear" w:color="auto" w:fill="auto"/>
            <w:hideMark/>
          </w:tcPr>
          <w:p w14:paraId="2A71BA76" w14:textId="77777777" w:rsidR="004E4A9C" w:rsidRPr="002947D3" w:rsidRDefault="004E4A9C" w:rsidP="00C66CAC">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rPr>
              <w:lastRenderedPageBreak/>
              <w:t>(</w:t>
            </w:r>
            <w:r w:rsidRPr="002947D3">
              <w:rPr>
                <w:sz w:val="24"/>
                <w:szCs w:val="24"/>
                <w:lang w:val="en-US"/>
              </w:rPr>
              <w:t>organization</w:t>
            </w:r>
            <w:r w:rsidRPr="002947D3">
              <w:rPr>
                <w:sz w:val="24"/>
                <w:szCs w:val="24"/>
              </w:rPr>
              <w:t>).</w:t>
            </w:r>
          </w:p>
        </w:tc>
      </w:tr>
      <w:tr w:rsidR="004E4A9C" w:rsidRPr="002947D3" w14:paraId="454B4460" w14:textId="77777777" w:rsidTr="00C66CAC">
        <w:tc>
          <w:tcPr>
            <w:tcW w:w="686" w:type="pct"/>
            <w:shd w:val="clear" w:color="auto" w:fill="auto"/>
            <w:hideMark/>
          </w:tcPr>
          <w:p w14:paraId="0C93A8DC" w14:textId="77777777" w:rsidR="004E4A9C" w:rsidRPr="002947D3" w:rsidRDefault="004E4A9C" w:rsidP="00C66CAC">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17C1C695" w14:textId="77777777" w:rsidR="004E4A9C" w:rsidRPr="002947D3" w:rsidRDefault="004E4A9C" w:rsidP="00C66CAC">
            <w:pPr>
              <w:spacing w:before="60" w:after="60"/>
              <w:ind w:firstLine="0"/>
              <w:rPr>
                <w:sz w:val="24"/>
                <w:szCs w:val="24"/>
              </w:rPr>
            </w:pPr>
            <w:r w:rsidRPr="002947D3">
              <w:rPr>
                <w:sz w:val="24"/>
                <w:szCs w:val="24"/>
              </w:rPr>
              <w:t xml:space="preserve">regNum </w:t>
            </w:r>
          </w:p>
        </w:tc>
        <w:tc>
          <w:tcPr>
            <w:tcW w:w="330" w:type="pct"/>
            <w:gridSpan w:val="6"/>
            <w:shd w:val="clear" w:color="auto" w:fill="auto"/>
            <w:hideMark/>
          </w:tcPr>
          <w:p w14:paraId="7FEC009E" w14:textId="77777777" w:rsidR="004E4A9C" w:rsidRPr="002947D3" w:rsidRDefault="004E4A9C" w:rsidP="00C66CAC">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1BE099F9" w14:textId="77777777" w:rsidR="004E4A9C" w:rsidRPr="002947D3" w:rsidRDefault="004E4A9C" w:rsidP="00C66CAC">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127FA094" w14:textId="77777777" w:rsidR="004E4A9C" w:rsidRPr="002947D3" w:rsidRDefault="004E4A9C" w:rsidP="00C66CAC">
            <w:pPr>
              <w:spacing w:before="60" w:after="60"/>
              <w:ind w:firstLine="0"/>
              <w:rPr>
                <w:sz w:val="24"/>
                <w:szCs w:val="24"/>
              </w:rPr>
            </w:pPr>
            <w:r w:rsidRPr="002947D3">
              <w:rPr>
                <w:sz w:val="24"/>
                <w:szCs w:val="24"/>
              </w:rPr>
              <w:t>Код по СПЗ</w:t>
            </w:r>
          </w:p>
        </w:tc>
        <w:tc>
          <w:tcPr>
            <w:tcW w:w="1383" w:type="pct"/>
            <w:gridSpan w:val="3"/>
            <w:shd w:val="clear" w:color="auto" w:fill="auto"/>
            <w:hideMark/>
          </w:tcPr>
          <w:p w14:paraId="45400D4E" w14:textId="77777777" w:rsidR="004E4A9C" w:rsidRPr="002947D3" w:rsidRDefault="004E4A9C" w:rsidP="00C66CAC">
            <w:pPr>
              <w:spacing w:before="60" w:after="60"/>
              <w:ind w:firstLine="0"/>
              <w:rPr>
                <w:sz w:val="24"/>
                <w:szCs w:val="24"/>
              </w:rPr>
            </w:pPr>
            <w:r w:rsidRPr="002947D3">
              <w:rPr>
                <w:sz w:val="24"/>
                <w:szCs w:val="24"/>
              </w:rPr>
              <w:t xml:space="preserve">Шаблон значения: \d{11} </w:t>
            </w:r>
          </w:p>
        </w:tc>
      </w:tr>
      <w:tr w:rsidR="004E4A9C" w:rsidRPr="002947D3" w14:paraId="45F3393C" w14:textId="77777777" w:rsidTr="00C66CAC">
        <w:tc>
          <w:tcPr>
            <w:tcW w:w="686" w:type="pct"/>
            <w:shd w:val="clear" w:color="auto" w:fill="auto"/>
            <w:hideMark/>
          </w:tcPr>
          <w:p w14:paraId="738AE4F3" w14:textId="77777777" w:rsidR="004E4A9C" w:rsidRPr="002947D3" w:rsidRDefault="004E4A9C" w:rsidP="00C66CAC">
            <w:pPr>
              <w:spacing w:before="60" w:after="60"/>
              <w:ind w:firstLine="0"/>
              <w:rPr>
                <w:sz w:val="24"/>
                <w:szCs w:val="24"/>
              </w:rPr>
            </w:pPr>
            <w:r w:rsidRPr="002947D3">
              <w:rPr>
                <w:sz w:val="24"/>
                <w:szCs w:val="24"/>
              </w:rPr>
              <w:t> </w:t>
            </w:r>
          </w:p>
        </w:tc>
        <w:tc>
          <w:tcPr>
            <w:tcW w:w="806" w:type="pct"/>
            <w:gridSpan w:val="2"/>
            <w:shd w:val="clear" w:color="auto" w:fill="auto"/>
            <w:hideMark/>
          </w:tcPr>
          <w:p w14:paraId="327E2275" w14:textId="77777777" w:rsidR="004E4A9C" w:rsidRPr="002947D3" w:rsidRDefault="004E4A9C" w:rsidP="00C66CAC">
            <w:pPr>
              <w:spacing w:before="60" w:after="60"/>
              <w:ind w:firstLine="0"/>
              <w:rPr>
                <w:sz w:val="24"/>
                <w:szCs w:val="24"/>
              </w:rPr>
            </w:pPr>
            <w:r w:rsidRPr="002947D3">
              <w:rPr>
                <w:sz w:val="24"/>
                <w:szCs w:val="24"/>
              </w:rPr>
              <w:t xml:space="preserve">fullName </w:t>
            </w:r>
          </w:p>
        </w:tc>
        <w:tc>
          <w:tcPr>
            <w:tcW w:w="330" w:type="pct"/>
            <w:gridSpan w:val="6"/>
            <w:shd w:val="clear" w:color="auto" w:fill="auto"/>
            <w:hideMark/>
          </w:tcPr>
          <w:p w14:paraId="2BFCB6CD" w14:textId="77777777" w:rsidR="004E4A9C" w:rsidRPr="002947D3" w:rsidRDefault="004E4A9C" w:rsidP="00C66CAC">
            <w:pPr>
              <w:spacing w:before="60" w:after="60"/>
              <w:ind w:firstLine="0"/>
              <w:jc w:val="center"/>
              <w:rPr>
                <w:sz w:val="24"/>
                <w:szCs w:val="24"/>
              </w:rPr>
            </w:pPr>
            <w:r w:rsidRPr="002947D3">
              <w:rPr>
                <w:sz w:val="24"/>
                <w:szCs w:val="24"/>
              </w:rPr>
              <w:t>Н</w:t>
            </w:r>
          </w:p>
        </w:tc>
        <w:tc>
          <w:tcPr>
            <w:tcW w:w="535" w:type="pct"/>
            <w:gridSpan w:val="2"/>
            <w:shd w:val="clear" w:color="auto" w:fill="auto"/>
            <w:hideMark/>
          </w:tcPr>
          <w:p w14:paraId="18FD9737" w14:textId="77777777" w:rsidR="004E4A9C" w:rsidRPr="002947D3" w:rsidRDefault="004E4A9C" w:rsidP="00C66CAC">
            <w:pPr>
              <w:spacing w:before="60" w:after="60"/>
              <w:ind w:firstLine="0"/>
              <w:jc w:val="center"/>
              <w:rPr>
                <w:sz w:val="24"/>
                <w:szCs w:val="24"/>
              </w:rPr>
            </w:pPr>
            <w:r w:rsidRPr="002947D3">
              <w:rPr>
                <w:sz w:val="24"/>
                <w:szCs w:val="24"/>
              </w:rPr>
              <w:t>T(1-2000)</w:t>
            </w:r>
          </w:p>
        </w:tc>
        <w:tc>
          <w:tcPr>
            <w:tcW w:w="1260" w:type="pct"/>
            <w:gridSpan w:val="3"/>
            <w:shd w:val="clear" w:color="auto" w:fill="auto"/>
            <w:hideMark/>
          </w:tcPr>
          <w:p w14:paraId="539ECA0F" w14:textId="77777777" w:rsidR="004E4A9C" w:rsidRPr="002947D3" w:rsidRDefault="004E4A9C" w:rsidP="00C66CAC">
            <w:pPr>
              <w:spacing w:before="60" w:after="60"/>
              <w:ind w:firstLine="0"/>
              <w:rPr>
                <w:sz w:val="24"/>
                <w:szCs w:val="24"/>
              </w:rPr>
            </w:pPr>
            <w:r w:rsidRPr="002947D3">
              <w:rPr>
                <w:sz w:val="24"/>
                <w:szCs w:val="24"/>
              </w:rPr>
              <w:t>Полное наименование</w:t>
            </w:r>
          </w:p>
        </w:tc>
        <w:tc>
          <w:tcPr>
            <w:tcW w:w="1383" w:type="pct"/>
            <w:gridSpan w:val="3"/>
            <w:shd w:val="clear" w:color="auto" w:fill="auto"/>
            <w:hideMark/>
          </w:tcPr>
          <w:p w14:paraId="0DBA7A51" w14:textId="77777777" w:rsidR="004E4A9C" w:rsidRPr="002947D3" w:rsidRDefault="004E4A9C" w:rsidP="00C66CAC">
            <w:pPr>
              <w:spacing w:before="60" w:after="60"/>
              <w:ind w:firstLine="0"/>
              <w:rPr>
                <w:sz w:val="24"/>
                <w:szCs w:val="24"/>
              </w:rPr>
            </w:pPr>
            <w:r w:rsidRPr="002947D3">
              <w:rPr>
                <w:sz w:val="24"/>
                <w:szCs w:val="24"/>
              </w:rPr>
              <w:t xml:space="preserve"> </w:t>
            </w:r>
          </w:p>
        </w:tc>
      </w:tr>
      <w:tr w:rsidR="000628E2" w:rsidRPr="002947D3" w14:paraId="142CAEB9" w14:textId="77777777" w:rsidTr="007325AA">
        <w:tc>
          <w:tcPr>
            <w:tcW w:w="5000" w:type="pct"/>
            <w:gridSpan w:val="17"/>
            <w:shd w:val="clear" w:color="auto" w:fill="auto"/>
            <w:hideMark/>
          </w:tcPr>
          <w:p w14:paraId="30D27058" w14:textId="77777777" w:rsidR="000628E2" w:rsidRPr="002947D3" w:rsidRDefault="000628E2" w:rsidP="007325AA">
            <w:pPr>
              <w:spacing w:before="60" w:after="60"/>
              <w:ind w:firstLine="0"/>
              <w:jc w:val="center"/>
              <w:rPr>
                <w:sz w:val="24"/>
                <w:szCs w:val="24"/>
              </w:rPr>
            </w:pPr>
            <w:r w:rsidRPr="002947D3">
              <w:rPr>
                <w:b/>
                <w:bCs/>
                <w:sz w:val="24"/>
                <w:szCs w:val="24"/>
              </w:rPr>
              <w:t>Финансирование</w:t>
            </w:r>
          </w:p>
        </w:tc>
      </w:tr>
      <w:tr w:rsidR="002F61E7" w:rsidRPr="002947D3" w14:paraId="786253C4" w14:textId="77777777" w:rsidTr="003006BF">
        <w:tc>
          <w:tcPr>
            <w:tcW w:w="686" w:type="pct"/>
            <w:shd w:val="clear" w:color="auto" w:fill="auto"/>
            <w:hideMark/>
          </w:tcPr>
          <w:p w14:paraId="11379F04" w14:textId="77777777" w:rsidR="000628E2" w:rsidRPr="002947D3" w:rsidRDefault="000628E2" w:rsidP="007325AA">
            <w:pPr>
              <w:spacing w:before="60" w:after="60"/>
              <w:ind w:firstLine="0"/>
              <w:rPr>
                <w:sz w:val="24"/>
                <w:szCs w:val="24"/>
              </w:rPr>
            </w:pPr>
            <w:r w:rsidRPr="002947D3">
              <w:rPr>
                <w:b/>
                <w:bCs/>
                <w:sz w:val="24"/>
                <w:szCs w:val="24"/>
              </w:rPr>
              <w:t>finances</w:t>
            </w:r>
          </w:p>
        </w:tc>
        <w:tc>
          <w:tcPr>
            <w:tcW w:w="806" w:type="pct"/>
            <w:gridSpan w:val="2"/>
            <w:shd w:val="clear" w:color="auto" w:fill="auto"/>
            <w:hideMark/>
          </w:tcPr>
          <w:p w14:paraId="1DDC0B96" w14:textId="77777777" w:rsidR="000628E2" w:rsidRPr="002947D3" w:rsidRDefault="000628E2"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1DB536A3" w14:textId="77777777" w:rsidR="000628E2" w:rsidRPr="002947D3" w:rsidRDefault="000628E2"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4BFDC715" w14:textId="77777777" w:rsidR="000628E2" w:rsidRPr="002947D3" w:rsidRDefault="000628E2"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61CB4F7D" w14:textId="77777777" w:rsidR="000628E2" w:rsidRPr="002947D3" w:rsidRDefault="000628E2"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4FB5469A" w14:textId="77777777" w:rsidR="000628E2" w:rsidRPr="002947D3" w:rsidRDefault="000628E2" w:rsidP="007325AA">
            <w:pPr>
              <w:spacing w:before="60" w:after="60"/>
              <w:ind w:firstLine="0"/>
              <w:rPr>
                <w:sz w:val="24"/>
                <w:szCs w:val="24"/>
              </w:rPr>
            </w:pPr>
            <w:r w:rsidRPr="002947D3">
              <w:rPr>
                <w:sz w:val="24"/>
                <w:szCs w:val="24"/>
              </w:rPr>
              <w:t xml:space="preserve"> </w:t>
            </w:r>
          </w:p>
        </w:tc>
      </w:tr>
      <w:tr w:rsidR="002F61E7" w:rsidRPr="002947D3" w14:paraId="194E8F66" w14:textId="77777777" w:rsidTr="003006BF">
        <w:tc>
          <w:tcPr>
            <w:tcW w:w="686" w:type="pct"/>
            <w:shd w:val="clear" w:color="auto" w:fill="auto"/>
            <w:hideMark/>
          </w:tcPr>
          <w:p w14:paraId="6F346D87" w14:textId="77777777" w:rsidR="000628E2" w:rsidRPr="002947D3" w:rsidRDefault="000628E2"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495AC077" w14:textId="6BDCD310" w:rsidR="000628E2" w:rsidRPr="002947D3" w:rsidRDefault="000628E2" w:rsidP="007325AA">
            <w:pPr>
              <w:spacing w:before="60" w:after="60"/>
              <w:ind w:firstLine="0"/>
              <w:rPr>
                <w:sz w:val="24"/>
                <w:szCs w:val="24"/>
              </w:rPr>
            </w:pPr>
            <w:r w:rsidRPr="000628E2">
              <w:rPr>
                <w:sz w:val="24"/>
                <w:szCs w:val="24"/>
              </w:rPr>
              <w:t>budgetFunds</w:t>
            </w:r>
          </w:p>
        </w:tc>
        <w:tc>
          <w:tcPr>
            <w:tcW w:w="330" w:type="pct"/>
            <w:gridSpan w:val="6"/>
            <w:shd w:val="clear" w:color="auto" w:fill="auto"/>
            <w:hideMark/>
          </w:tcPr>
          <w:p w14:paraId="399668C7" w14:textId="3D6E011D" w:rsidR="000628E2" w:rsidRPr="002947D3" w:rsidRDefault="000628E2"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5A3E6213" w14:textId="30B0F2BA" w:rsidR="000628E2" w:rsidRPr="000628E2" w:rsidRDefault="000628E2" w:rsidP="007325AA">
            <w:pPr>
              <w:spacing w:before="60" w:after="60"/>
              <w:ind w:firstLine="0"/>
              <w:jc w:val="center"/>
              <w:rPr>
                <w:sz w:val="24"/>
                <w:szCs w:val="24"/>
                <w:lang w:val="en-US"/>
              </w:rPr>
            </w:pPr>
            <w:r>
              <w:rPr>
                <w:sz w:val="24"/>
                <w:szCs w:val="24"/>
                <w:lang w:val="en-US"/>
              </w:rPr>
              <w:t>S</w:t>
            </w:r>
          </w:p>
        </w:tc>
        <w:tc>
          <w:tcPr>
            <w:tcW w:w="1260" w:type="pct"/>
            <w:gridSpan w:val="3"/>
            <w:shd w:val="clear" w:color="auto" w:fill="auto"/>
            <w:hideMark/>
          </w:tcPr>
          <w:p w14:paraId="26454D31" w14:textId="186444D2" w:rsidR="000628E2" w:rsidRPr="002947D3" w:rsidRDefault="000628E2" w:rsidP="007325AA">
            <w:pPr>
              <w:spacing w:before="60" w:after="60"/>
              <w:ind w:firstLine="0"/>
              <w:rPr>
                <w:sz w:val="24"/>
                <w:szCs w:val="24"/>
              </w:rPr>
            </w:pPr>
            <w:r w:rsidRPr="000628E2">
              <w:rPr>
                <w:sz w:val="24"/>
                <w:szCs w:val="24"/>
              </w:rPr>
              <w:t>Бюджетные средства</w:t>
            </w:r>
          </w:p>
        </w:tc>
        <w:tc>
          <w:tcPr>
            <w:tcW w:w="1383" w:type="pct"/>
            <w:gridSpan w:val="3"/>
            <w:shd w:val="clear" w:color="auto" w:fill="auto"/>
            <w:hideMark/>
          </w:tcPr>
          <w:p w14:paraId="4BAF25EB" w14:textId="77777777" w:rsidR="000628E2" w:rsidRPr="002947D3" w:rsidRDefault="000628E2" w:rsidP="007325AA">
            <w:pPr>
              <w:spacing w:before="60" w:after="60"/>
              <w:ind w:firstLine="0"/>
              <w:rPr>
                <w:sz w:val="24"/>
                <w:szCs w:val="24"/>
              </w:rPr>
            </w:pPr>
            <w:r w:rsidRPr="002947D3">
              <w:rPr>
                <w:sz w:val="24"/>
                <w:szCs w:val="24"/>
              </w:rPr>
              <w:t xml:space="preserve"> </w:t>
            </w:r>
          </w:p>
        </w:tc>
      </w:tr>
      <w:tr w:rsidR="002F61E7" w:rsidRPr="002947D3" w14:paraId="09F73FAD" w14:textId="77777777" w:rsidTr="003006BF">
        <w:tc>
          <w:tcPr>
            <w:tcW w:w="686" w:type="pct"/>
            <w:shd w:val="clear" w:color="auto" w:fill="auto"/>
            <w:hideMark/>
          </w:tcPr>
          <w:p w14:paraId="75E00C86" w14:textId="77777777" w:rsidR="000628E2" w:rsidRPr="002947D3" w:rsidRDefault="000628E2"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2F4D7408" w14:textId="42C4CAC8" w:rsidR="000628E2" w:rsidRPr="002947D3" w:rsidRDefault="000628E2" w:rsidP="007325AA">
            <w:pPr>
              <w:spacing w:before="60" w:after="60"/>
              <w:ind w:firstLine="0"/>
              <w:rPr>
                <w:sz w:val="24"/>
                <w:szCs w:val="24"/>
                <w:lang w:val="en-US"/>
              </w:rPr>
            </w:pPr>
            <w:r w:rsidRPr="000628E2">
              <w:rPr>
                <w:sz w:val="24"/>
                <w:szCs w:val="24"/>
              </w:rPr>
              <w:t>extrabudgetFunds</w:t>
            </w:r>
          </w:p>
        </w:tc>
        <w:tc>
          <w:tcPr>
            <w:tcW w:w="330" w:type="pct"/>
            <w:gridSpan w:val="6"/>
            <w:shd w:val="clear" w:color="auto" w:fill="auto"/>
            <w:hideMark/>
          </w:tcPr>
          <w:p w14:paraId="49691A6B" w14:textId="77777777" w:rsidR="000628E2" w:rsidRPr="002947D3" w:rsidRDefault="000628E2"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0274799" w14:textId="77777777" w:rsidR="000628E2" w:rsidRPr="002947D3" w:rsidRDefault="000628E2" w:rsidP="007325A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5DF2926B" w14:textId="2FD9EF18" w:rsidR="000628E2" w:rsidRPr="002947D3" w:rsidRDefault="000628E2" w:rsidP="007325AA">
            <w:pPr>
              <w:spacing w:before="60" w:after="60"/>
              <w:ind w:firstLine="0"/>
              <w:rPr>
                <w:sz w:val="24"/>
                <w:szCs w:val="24"/>
              </w:rPr>
            </w:pPr>
            <w:r w:rsidRPr="000628E2">
              <w:rPr>
                <w:sz w:val="24"/>
                <w:szCs w:val="24"/>
              </w:rPr>
              <w:t>Внебюджетные средства</w:t>
            </w:r>
          </w:p>
        </w:tc>
        <w:tc>
          <w:tcPr>
            <w:tcW w:w="1383" w:type="pct"/>
            <w:gridSpan w:val="3"/>
            <w:shd w:val="clear" w:color="auto" w:fill="auto"/>
            <w:hideMark/>
          </w:tcPr>
          <w:p w14:paraId="3DE80AE8" w14:textId="56B63333" w:rsidR="000628E2" w:rsidRPr="002947D3" w:rsidRDefault="000628E2" w:rsidP="007325AA">
            <w:pPr>
              <w:spacing w:before="60" w:after="60"/>
              <w:ind w:firstLine="0"/>
              <w:rPr>
                <w:sz w:val="24"/>
                <w:szCs w:val="24"/>
              </w:rPr>
            </w:pPr>
          </w:p>
        </w:tc>
      </w:tr>
      <w:tr w:rsidR="000628E2" w:rsidRPr="000628E2" w14:paraId="19057255" w14:textId="77777777" w:rsidTr="007325AA">
        <w:tc>
          <w:tcPr>
            <w:tcW w:w="5000" w:type="pct"/>
            <w:gridSpan w:val="17"/>
            <w:shd w:val="clear" w:color="auto" w:fill="auto"/>
            <w:hideMark/>
          </w:tcPr>
          <w:p w14:paraId="4ED33E2F" w14:textId="40E816A5" w:rsidR="000628E2" w:rsidRPr="000628E2" w:rsidRDefault="000628E2" w:rsidP="007325AA">
            <w:pPr>
              <w:spacing w:before="60" w:after="60"/>
              <w:ind w:firstLine="0"/>
              <w:jc w:val="center"/>
              <w:rPr>
                <w:b/>
                <w:bCs/>
                <w:sz w:val="24"/>
                <w:szCs w:val="24"/>
              </w:rPr>
            </w:pPr>
            <w:r w:rsidRPr="000628E2">
              <w:rPr>
                <w:b/>
                <w:bCs/>
                <w:sz w:val="24"/>
                <w:szCs w:val="24"/>
              </w:rPr>
              <w:t>Бюджетные средства</w:t>
            </w:r>
          </w:p>
        </w:tc>
      </w:tr>
      <w:tr w:rsidR="002F61E7" w:rsidRPr="002947D3" w14:paraId="705260E6" w14:textId="77777777" w:rsidTr="003006BF">
        <w:tc>
          <w:tcPr>
            <w:tcW w:w="686" w:type="pct"/>
            <w:shd w:val="clear" w:color="auto" w:fill="auto"/>
            <w:hideMark/>
          </w:tcPr>
          <w:p w14:paraId="00FFF7E1" w14:textId="72FFE31A" w:rsidR="000628E2" w:rsidRPr="000628E2" w:rsidRDefault="000628E2" w:rsidP="007325AA">
            <w:pPr>
              <w:spacing w:before="60" w:after="60"/>
              <w:ind w:firstLine="0"/>
              <w:rPr>
                <w:b/>
                <w:sz w:val="24"/>
                <w:szCs w:val="24"/>
              </w:rPr>
            </w:pPr>
            <w:r w:rsidRPr="000628E2">
              <w:rPr>
                <w:b/>
                <w:sz w:val="24"/>
                <w:szCs w:val="24"/>
              </w:rPr>
              <w:t>budgetFunds</w:t>
            </w:r>
          </w:p>
        </w:tc>
        <w:tc>
          <w:tcPr>
            <w:tcW w:w="806" w:type="pct"/>
            <w:gridSpan w:val="2"/>
            <w:shd w:val="clear" w:color="auto" w:fill="auto"/>
            <w:hideMark/>
          </w:tcPr>
          <w:p w14:paraId="76D533C6" w14:textId="77777777" w:rsidR="000628E2" w:rsidRPr="002947D3" w:rsidRDefault="000628E2"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6C30263E" w14:textId="77777777" w:rsidR="000628E2" w:rsidRPr="002947D3" w:rsidRDefault="000628E2"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0E3812BC" w14:textId="77777777" w:rsidR="000628E2" w:rsidRPr="002947D3" w:rsidRDefault="000628E2"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183373AA" w14:textId="77777777" w:rsidR="000628E2" w:rsidRPr="002947D3" w:rsidRDefault="000628E2"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08E91189" w14:textId="77777777" w:rsidR="000628E2" w:rsidRPr="002947D3" w:rsidRDefault="000628E2" w:rsidP="007325AA">
            <w:pPr>
              <w:spacing w:before="60" w:after="60"/>
              <w:ind w:firstLine="0"/>
              <w:rPr>
                <w:sz w:val="24"/>
                <w:szCs w:val="24"/>
              </w:rPr>
            </w:pPr>
            <w:r w:rsidRPr="002947D3">
              <w:rPr>
                <w:sz w:val="24"/>
                <w:szCs w:val="24"/>
              </w:rPr>
              <w:t xml:space="preserve"> </w:t>
            </w:r>
          </w:p>
        </w:tc>
      </w:tr>
      <w:tr w:rsidR="002F61E7" w:rsidRPr="002947D3" w14:paraId="6AFDCEC4" w14:textId="77777777" w:rsidTr="003006BF">
        <w:tc>
          <w:tcPr>
            <w:tcW w:w="686" w:type="pct"/>
            <w:shd w:val="clear" w:color="auto" w:fill="auto"/>
            <w:hideMark/>
          </w:tcPr>
          <w:p w14:paraId="26E3A90B" w14:textId="77777777" w:rsidR="000628E2" w:rsidRPr="002947D3" w:rsidRDefault="000628E2"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06D8D2B5" w14:textId="77777777" w:rsidR="000628E2" w:rsidRPr="002947D3" w:rsidRDefault="000628E2" w:rsidP="007325AA">
            <w:pPr>
              <w:spacing w:before="60" w:after="60"/>
              <w:ind w:firstLine="0"/>
              <w:rPr>
                <w:sz w:val="24"/>
                <w:szCs w:val="24"/>
                <w:lang w:val="en-US"/>
              </w:rPr>
            </w:pPr>
            <w:r w:rsidRPr="002947D3">
              <w:rPr>
                <w:sz w:val="24"/>
                <w:szCs w:val="24"/>
              </w:rPr>
              <w:t>budget</w:t>
            </w:r>
          </w:p>
        </w:tc>
        <w:tc>
          <w:tcPr>
            <w:tcW w:w="330" w:type="pct"/>
            <w:gridSpan w:val="6"/>
            <w:shd w:val="clear" w:color="auto" w:fill="auto"/>
            <w:hideMark/>
          </w:tcPr>
          <w:p w14:paraId="471816B6" w14:textId="45385228" w:rsidR="000628E2" w:rsidRPr="000628E2" w:rsidRDefault="000628E2" w:rsidP="007325AA">
            <w:pPr>
              <w:spacing w:before="60" w:after="60"/>
              <w:ind w:firstLine="0"/>
              <w:jc w:val="center"/>
              <w:rPr>
                <w:sz w:val="24"/>
                <w:szCs w:val="24"/>
              </w:rPr>
            </w:pPr>
            <w:r>
              <w:rPr>
                <w:sz w:val="24"/>
                <w:szCs w:val="24"/>
              </w:rPr>
              <w:t>О</w:t>
            </w:r>
          </w:p>
        </w:tc>
        <w:tc>
          <w:tcPr>
            <w:tcW w:w="535" w:type="pct"/>
            <w:gridSpan w:val="2"/>
            <w:shd w:val="clear" w:color="auto" w:fill="auto"/>
            <w:hideMark/>
          </w:tcPr>
          <w:p w14:paraId="022C1D5C" w14:textId="77777777" w:rsidR="000628E2" w:rsidRPr="002947D3" w:rsidRDefault="000628E2" w:rsidP="007325A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716F12B5" w14:textId="02998525" w:rsidR="000628E2" w:rsidRPr="002947D3" w:rsidRDefault="000628E2" w:rsidP="007325AA">
            <w:pPr>
              <w:spacing w:before="60" w:after="60"/>
              <w:ind w:firstLine="0"/>
              <w:rPr>
                <w:sz w:val="24"/>
                <w:szCs w:val="24"/>
              </w:rPr>
            </w:pPr>
            <w:r>
              <w:rPr>
                <w:sz w:val="24"/>
                <w:szCs w:val="24"/>
              </w:rPr>
              <w:t>Бюджет</w:t>
            </w:r>
          </w:p>
        </w:tc>
        <w:tc>
          <w:tcPr>
            <w:tcW w:w="1383" w:type="pct"/>
            <w:gridSpan w:val="3"/>
            <w:shd w:val="clear" w:color="auto" w:fill="auto"/>
            <w:hideMark/>
          </w:tcPr>
          <w:p w14:paraId="4D2DA41D" w14:textId="1CB4A239" w:rsidR="000628E2" w:rsidRPr="002947D3" w:rsidRDefault="000628E2" w:rsidP="007325AA">
            <w:pPr>
              <w:spacing w:before="60" w:after="60"/>
              <w:ind w:firstLine="0"/>
              <w:rPr>
                <w:sz w:val="24"/>
                <w:szCs w:val="24"/>
              </w:rPr>
            </w:pPr>
          </w:p>
        </w:tc>
      </w:tr>
      <w:tr w:rsidR="002F61E7" w:rsidRPr="002947D3" w14:paraId="65010157" w14:textId="77777777" w:rsidTr="003006BF">
        <w:tc>
          <w:tcPr>
            <w:tcW w:w="686" w:type="pct"/>
            <w:shd w:val="clear" w:color="auto" w:fill="auto"/>
          </w:tcPr>
          <w:p w14:paraId="16444174" w14:textId="77777777" w:rsidR="007B30D2" w:rsidRPr="002947D3" w:rsidRDefault="007B30D2" w:rsidP="007325AA">
            <w:pPr>
              <w:spacing w:before="60" w:after="60"/>
              <w:ind w:firstLine="0"/>
              <w:rPr>
                <w:sz w:val="24"/>
                <w:szCs w:val="24"/>
              </w:rPr>
            </w:pPr>
          </w:p>
        </w:tc>
        <w:tc>
          <w:tcPr>
            <w:tcW w:w="806" w:type="pct"/>
            <w:gridSpan w:val="2"/>
            <w:shd w:val="clear" w:color="auto" w:fill="auto"/>
          </w:tcPr>
          <w:p w14:paraId="538FC772" w14:textId="77777777" w:rsidR="007B30D2" w:rsidRPr="002947D3" w:rsidRDefault="007B30D2" w:rsidP="007325AA">
            <w:pPr>
              <w:spacing w:before="60" w:after="60"/>
              <w:ind w:firstLine="0"/>
              <w:rPr>
                <w:sz w:val="24"/>
                <w:szCs w:val="24"/>
              </w:rPr>
            </w:pPr>
            <w:r>
              <w:rPr>
                <w:sz w:val="24"/>
                <w:szCs w:val="24"/>
              </w:rPr>
              <w:t>ОКТМО</w:t>
            </w:r>
          </w:p>
        </w:tc>
        <w:tc>
          <w:tcPr>
            <w:tcW w:w="330" w:type="pct"/>
            <w:gridSpan w:val="6"/>
            <w:shd w:val="clear" w:color="auto" w:fill="auto"/>
          </w:tcPr>
          <w:p w14:paraId="4DE3451E" w14:textId="77777777" w:rsidR="007B30D2" w:rsidRPr="002947D3" w:rsidRDefault="007B30D2" w:rsidP="007325AA">
            <w:pPr>
              <w:spacing w:before="60" w:after="60"/>
              <w:ind w:firstLine="0"/>
              <w:jc w:val="center"/>
              <w:rPr>
                <w:sz w:val="24"/>
                <w:szCs w:val="24"/>
              </w:rPr>
            </w:pPr>
            <w:r>
              <w:rPr>
                <w:sz w:val="24"/>
                <w:szCs w:val="24"/>
              </w:rPr>
              <w:t>О</w:t>
            </w:r>
          </w:p>
        </w:tc>
        <w:tc>
          <w:tcPr>
            <w:tcW w:w="535" w:type="pct"/>
            <w:gridSpan w:val="2"/>
            <w:shd w:val="clear" w:color="auto" w:fill="auto"/>
          </w:tcPr>
          <w:p w14:paraId="22DF6E89" w14:textId="77777777" w:rsidR="007B30D2" w:rsidRPr="002947D3" w:rsidRDefault="007B30D2" w:rsidP="007325AA">
            <w:pPr>
              <w:spacing w:before="60" w:after="60"/>
              <w:ind w:firstLine="0"/>
              <w:jc w:val="center"/>
              <w:rPr>
                <w:sz w:val="24"/>
                <w:szCs w:val="24"/>
              </w:rPr>
            </w:pPr>
            <w:r w:rsidRPr="002947D3">
              <w:rPr>
                <w:sz w:val="24"/>
                <w:szCs w:val="24"/>
              </w:rPr>
              <w:t>S</w:t>
            </w:r>
          </w:p>
        </w:tc>
        <w:tc>
          <w:tcPr>
            <w:tcW w:w="1260" w:type="pct"/>
            <w:gridSpan w:val="3"/>
            <w:shd w:val="clear" w:color="auto" w:fill="auto"/>
          </w:tcPr>
          <w:p w14:paraId="70A0410D" w14:textId="77777777" w:rsidR="007B30D2" w:rsidRPr="002947D3" w:rsidRDefault="007B30D2" w:rsidP="007325AA">
            <w:pPr>
              <w:spacing w:before="60" w:after="60"/>
              <w:ind w:firstLine="0"/>
              <w:rPr>
                <w:sz w:val="24"/>
                <w:szCs w:val="24"/>
              </w:rPr>
            </w:pPr>
            <w:r w:rsidRPr="007B30D2">
              <w:rPr>
                <w:sz w:val="24"/>
                <w:szCs w:val="24"/>
              </w:rPr>
              <w:t>Код территории муниципального образования</w:t>
            </w:r>
          </w:p>
        </w:tc>
        <w:tc>
          <w:tcPr>
            <w:tcW w:w="1383" w:type="pct"/>
            <w:gridSpan w:val="3"/>
            <w:shd w:val="clear" w:color="auto" w:fill="auto"/>
          </w:tcPr>
          <w:p w14:paraId="4EEC9445" w14:textId="77777777" w:rsidR="007B30D2" w:rsidRPr="002947D3" w:rsidRDefault="007B30D2" w:rsidP="007325AA">
            <w:pPr>
              <w:spacing w:before="60" w:after="60"/>
              <w:ind w:firstLine="0"/>
              <w:rPr>
                <w:sz w:val="24"/>
                <w:szCs w:val="24"/>
              </w:rPr>
            </w:pPr>
          </w:p>
        </w:tc>
      </w:tr>
      <w:tr w:rsidR="002F61E7" w:rsidRPr="002947D3" w14:paraId="7EFA39BE" w14:textId="77777777" w:rsidTr="003006BF">
        <w:tc>
          <w:tcPr>
            <w:tcW w:w="686" w:type="pct"/>
            <w:shd w:val="clear" w:color="auto" w:fill="auto"/>
            <w:hideMark/>
          </w:tcPr>
          <w:p w14:paraId="25F21410" w14:textId="77777777" w:rsidR="000628E2" w:rsidRPr="002947D3" w:rsidRDefault="000628E2"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52F88201" w14:textId="77777777" w:rsidR="000628E2" w:rsidRPr="002947D3" w:rsidRDefault="000628E2" w:rsidP="007325AA">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30" w:type="pct"/>
            <w:gridSpan w:val="6"/>
            <w:shd w:val="clear" w:color="auto" w:fill="auto"/>
            <w:hideMark/>
          </w:tcPr>
          <w:p w14:paraId="22A03230" w14:textId="77777777" w:rsidR="000628E2" w:rsidRPr="002947D3" w:rsidRDefault="000628E2"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76B21C66" w14:textId="77777777" w:rsidR="000628E2" w:rsidRPr="002947D3" w:rsidRDefault="000628E2" w:rsidP="007325AA">
            <w:pPr>
              <w:spacing w:before="60" w:after="60"/>
              <w:ind w:firstLine="0"/>
              <w:jc w:val="center"/>
              <w:rPr>
                <w:sz w:val="24"/>
                <w:szCs w:val="24"/>
              </w:rPr>
            </w:pPr>
            <w:r w:rsidRPr="002947D3">
              <w:rPr>
                <w:sz w:val="24"/>
                <w:szCs w:val="24"/>
                <w:lang w:val="en-US"/>
              </w:rPr>
              <w:t>T</w:t>
            </w:r>
          </w:p>
        </w:tc>
        <w:tc>
          <w:tcPr>
            <w:tcW w:w="1260" w:type="pct"/>
            <w:gridSpan w:val="3"/>
            <w:shd w:val="clear" w:color="auto" w:fill="auto"/>
            <w:hideMark/>
          </w:tcPr>
          <w:p w14:paraId="29F86167" w14:textId="77777777" w:rsidR="000628E2" w:rsidRPr="002947D3" w:rsidRDefault="000628E2" w:rsidP="007325AA">
            <w:pPr>
              <w:spacing w:before="60" w:after="60"/>
              <w:ind w:firstLine="0"/>
              <w:rPr>
                <w:sz w:val="24"/>
                <w:szCs w:val="24"/>
              </w:rPr>
            </w:pPr>
            <w:r w:rsidRPr="002947D3">
              <w:rPr>
                <w:sz w:val="24"/>
                <w:szCs w:val="24"/>
              </w:rPr>
              <w:t>Уровень бюджета:</w:t>
            </w:r>
          </w:p>
          <w:p w14:paraId="57D4BAAB" w14:textId="2805C549"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1 - федеральный бюджет</w:t>
            </w:r>
          </w:p>
          <w:p w14:paraId="170A1029" w14:textId="006E3A18"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2 - бюджет субъекта Российской Федерации</w:t>
            </w:r>
          </w:p>
          <w:p w14:paraId="781AA6CB" w14:textId="59718CA7"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3 - местный бюджет</w:t>
            </w:r>
          </w:p>
          <w:p w14:paraId="317DB8E7" w14:textId="742DD5DE"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4 - бюджет Пенсионного фонда Российской Федерации</w:t>
            </w:r>
          </w:p>
          <w:p w14:paraId="3F2B32D6" w14:textId="1D729D29"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5 - бюджет Федерального фонда обязательного медицинского страхования</w:t>
            </w:r>
          </w:p>
          <w:p w14:paraId="774A0911" w14:textId="210B9B98"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 xml:space="preserve">6 - бюджет Фонда социального </w:t>
            </w:r>
            <w:r w:rsidR="000628E2" w:rsidRPr="002947D3">
              <w:rPr>
                <w:sz w:val="24"/>
                <w:szCs w:val="24"/>
              </w:rPr>
              <w:lastRenderedPageBreak/>
              <w:t>страхования Российской Федерации</w:t>
            </w:r>
          </w:p>
          <w:p w14:paraId="6E4ABC65" w14:textId="555CDB3A" w:rsidR="000628E2" w:rsidRPr="002947D3" w:rsidRDefault="00322445" w:rsidP="007325AA">
            <w:pPr>
              <w:spacing w:before="60" w:after="60"/>
              <w:ind w:firstLine="0"/>
              <w:rPr>
                <w:sz w:val="24"/>
                <w:szCs w:val="24"/>
              </w:rPr>
            </w:pPr>
            <w:r w:rsidRPr="00322445">
              <w:rPr>
                <w:sz w:val="24"/>
                <w:szCs w:val="24"/>
              </w:rPr>
              <w:t>1</w:t>
            </w:r>
            <w:r w:rsidR="000628E2" w:rsidRPr="002947D3">
              <w:rPr>
                <w:sz w:val="24"/>
                <w:szCs w:val="24"/>
              </w:rPr>
              <w:t>7 - бюджет территориального государственного внебюджетного фонда</w:t>
            </w:r>
          </w:p>
        </w:tc>
        <w:tc>
          <w:tcPr>
            <w:tcW w:w="1383" w:type="pct"/>
            <w:gridSpan w:val="3"/>
            <w:shd w:val="clear" w:color="auto" w:fill="auto"/>
            <w:hideMark/>
          </w:tcPr>
          <w:p w14:paraId="2A859D98" w14:textId="20D9CDE0" w:rsidR="000628E2" w:rsidRPr="00832358" w:rsidRDefault="000628E2" w:rsidP="007325AA">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r>
            <w:r w:rsidR="00322445" w:rsidRPr="00322445">
              <w:rPr>
                <w:sz w:val="24"/>
                <w:szCs w:val="24"/>
              </w:rPr>
              <w:t>1</w:t>
            </w:r>
            <w:r w:rsidRPr="002947D3">
              <w:rPr>
                <w:sz w:val="24"/>
                <w:szCs w:val="24"/>
              </w:rPr>
              <w:t xml:space="preserve">1 </w:t>
            </w:r>
            <w:r w:rsidRPr="002947D3">
              <w:rPr>
                <w:sz w:val="24"/>
                <w:szCs w:val="24"/>
              </w:rPr>
              <w:br/>
            </w:r>
            <w:r w:rsidR="00322445" w:rsidRPr="00322445">
              <w:rPr>
                <w:sz w:val="24"/>
                <w:szCs w:val="24"/>
              </w:rPr>
              <w:t>1</w:t>
            </w:r>
            <w:r w:rsidRPr="002947D3">
              <w:rPr>
                <w:sz w:val="24"/>
                <w:szCs w:val="24"/>
              </w:rPr>
              <w:t xml:space="preserve">2 </w:t>
            </w:r>
            <w:r w:rsidRPr="002947D3">
              <w:rPr>
                <w:sz w:val="24"/>
                <w:szCs w:val="24"/>
              </w:rPr>
              <w:br/>
            </w:r>
            <w:r w:rsidR="00322445" w:rsidRPr="00322445">
              <w:rPr>
                <w:sz w:val="24"/>
                <w:szCs w:val="24"/>
              </w:rPr>
              <w:t>1</w:t>
            </w:r>
            <w:r w:rsidRPr="002947D3">
              <w:rPr>
                <w:sz w:val="24"/>
                <w:szCs w:val="24"/>
              </w:rPr>
              <w:t xml:space="preserve">3 </w:t>
            </w:r>
            <w:r w:rsidRPr="002947D3">
              <w:rPr>
                <w:sz w:val="24"/>
                <w:szCs w:val="24"/>
              </w:rPr>
              <w:br/>
            </w:r>
            <w:r w:rsidR="00322445" w:rsidRPr="00322445">
              <w:rPr>
                <w:sz w:val="24"/>
                <w:szCs w:val="24"/>
              </w:rPr>
              <w:t>1</w:t>
            </w:r>
            <w:r w:rsidRPr="002947D3">
              <w:rPr>
                <w:sz w:val="24"/>
                <w:szCs w:val="24"/>
              </w:rPr>
              <w:t xml:space="preserve">4 </w:t>
            </w:r>
            <w:r w:rsidRPr="002947D3">
              <w:rPr>
                <w:sz w:val="24"/>
                <w:szCs w:val="24"/>
              </w:rPr>
              <w:br/>
            </w:r>
            <w:r w:rsidR="00322445" w:rsidRPr="003340F3">
              <w:rPr>
                <w:sz w:val="24"/>
                <w:szCs w:val="24"/>
              </w:rPr>
              <w:t>1</w:t>
            </w:r>
            <w:r w:rsidRPr="002947D3">
              <w:rPr>
                <w:sz w:val="24"/>
                <w:szCs w:val="24"/>
              </w:rPr>
              <w:t xml:space="preserve">5 </w:t>
            </w:r>
            <w:r w:rsidRPr="002947D3">
              <w:rPr>
                <w:sz w:val="24"/>
                <w:szCs w:val="24"/>
              </w:rPr>
              <w:br/>
            </w:r>
            <w:r w:rsidR="00322445" w:rsidRPr="003340F3">
              <w:rPr>
                <w:sz w:val="24"/>
                <w:szCs w:val="24"/>
              </w:rPr>
              <w:t>1</w:t>
            </w:r>
            <w:r w:rsidRPr="002947D3">
              <w:rPr>
                <w:sz w:val="24"/>
                <w:szCs w:val="24"/>
              </w:rPr>
              <w:t>6</w:t>
            </w:r>
          </w:p>
          <w:p w14:paraId="62FBAB7B" w14:textId="30892856" w:rsidR="000628E2" w:rsidRPr="00832358" w:rsidRDefault="00322445" w:rsidP="007325AA">
            <w:pPr>
              <w:spacing w:before="60" w:after="60"/>
              <w:ind w:firstLine="0"/>
              <w:rPr>
                <w:sz w:val="24"/>
                <w:szCs w:val="24"/>
              </w:rPr>
            </w:pPr>
            <w:r w:rsidRPr="003340F3">
              <w:rPr>
                <w:sz w:val="24"/>
                <w:szCs w:val="24"/>
              </w:rPr>
              <w:t>1</w:t>
            </w:r>
            <w:r w:rsidR="000628E2" w:rsidRPr="00832358">
              <w:rPr>
                <w:sz w:val="24"/>
                <w:szCs w:val="24"/>
              </w:rPr>
              <w:t>7</w:t>
            </w:r>
          </w:p>
          <w:p w14:paraId="6BEE70A9" w14:textId="77777777" w:rsidR="000628E2" w:rsidRPr="00832358" w:rsidRDefault="000628E2" w:rsidP="007325AA">
            <w:pPr>
              <w:spacing w:before="60" w:after="60"/>
              <w:ind w:firstLine="0"/>
              <w:rPr>
                <w:sz w:val="24"/>
                <w:szCs w:val="24"/>
              </w:rPr>
            </w:pPr>
          </w:p>
          <w:p w14:paraId="35650193" w14:textId="0F126B1C" w:rsidR="000628E2" w:rsidRPr="001E21AF" w:rsidRDefault="000628E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tc>
      </w:tr>
      <w:tr w:rsidR="002F61E7" w:rsidRPr="002947D3" w14:paraId="7A95B017" w14:textId="77777777" w:rsidTr="003006BF">
        <w:tc>
          <w:tcPr>
            <w:tcW w:w="686" w:type="pct"/>
            <w:shd w:val="clear" w:color="auto" w:fill="auto"/>
          </w:tcPr>
          <w:p w14:paraId="6C663E68" w14:textId="46676B27" w:rsidR="007B30D2" w:rsidRPr="002947D3" w:rsidRDefault="007B30D2" w:rsidP="007325AA">
            <w:pPr>
              <w:spacing w:before="60" w:after="60"/>
              <w:ind w:firstLine="0"/>
              <w:rPr>
                <w:sz w:val="24"/>
                <w:szCs w:val="24"/>
              </w:rPr>
            </w:pPr>
          </w:p>
        </w:tc>
        <w:tc>
          <w:tcPr>
            <w:tcW w:w="806" w:type="pct"/>
            <w:gridSpan w:val="2"/>
            <w:shd w:val="clear" w:color="auto" w:fill="auto"/>
          </w:tcPr>
          <w:p w14:paraId="29751F5B" w14:textId="6578723F" w:rsidR="007B30D2" w:rsidRPr="007B30D2" w:rsidRDefault="007B30D2" w:rsidP="007325AA">
            <w:pPr>
              <w:spacing w:before="60" w:after="60"/>
              <w:ind w:firstLine="0"/>
              <w:rPr>
                <w:sz w:val="24"/>
                <w:szCs w:val="24"/>
                <w:lang w:val="en-US"/>
              </w:rPr>
            </w:pPr>
            <w:r>
              <w:rPr>
                <w:sz w:val="24"/>
                <w:szCs w:val="24"/>
                <w:lang w:val="en-US"/>
              </w:rPr>
              <w:t>stages</w:t>
            </w:r>
          </w:p>
        </w:tc>
        <w:tc>
          <w:tcPr>
            <w:tcW w:w="330" w:type="pct"/>
            <w:gridSpan w:val="6"/>
            <w:shd w:val="clear" w:color="auto" w:fill="auto"/>
          </w:tcPr>
          <w:p w14:paraId="0D40BE67" w14:textId="43644FE9" w:rsidR="007B30D2" w:rsidRPr="002947D3" w:rsidRDefault="007B30D2" w:rsidP="007325AA">
            <w:pPr>
              <w:spacing w:before="60" w:after="60"/>
              <w:ind w:firstLine="0"/>
              <w:jc w:val="center"/>
              <w:rPr>
                <w:sz w:val="24"/>
                <w:szCs w:val="24"/>
              </w:rPr>
            </w:pPr>
            <w:r>
              <w:rPr>
                <w:sz w:val="24"/>
                <w:szCs w:val="24"/>
              </w:rPr>
              <w:t>О</w:t>
            </w:r>
          </w:p>
        </w:tc>
        <w:tc>
          <w:tcPr>
            <w:tcW w:w="535" w:type="pct"/>
            <w:gridSpan w:val="2"/>
            <w:shd w:val="clear" w:color="auto" w:fill="auto"/>
          </w:tcPr>
          <w:p w14:paraId="07D52ED1" w14:textId="7A5A698B" w:rsidR="007B30D2" w:rsidRPr="002947D3" w:rsidRDefault="007B30D2" w:rsidP="007325AA">
            <w:pPr>
              <w:spacing w:before="60" w:after="60"/>
              <w:ind w:firstLine="0"/>
              <w:jc w:val="center"/>
              <w:rPr>
                <w:sz w:val="24"/>
                <w:szCs w:val="24"/>
              </w:rPr>
            </w:pPr>
            <w:r w:rsidRPr="002947D3">
              <w:rPr>
                <w:sz w:val="24"/>
                <w:szCs w:val="24"/>
              </w:rPr>
              <w:t>S</w:t>
            </w:r>
          </w:p>
        </w:tc>
        <w:tc>
          <w:tcPr>
            <w:tcW w:w="1260" w:type="pct"/>
            <w:gridSpan w:val="3"/>
            <w:shd w:val="clear" w:color="auto" w:fill="auto"/>
          </w:tcPr>
          <w:p w14:paraId="1871C0A6" w14:textId="66E9242B" w:rsidR="007B30D2" w:rsidRPr="002947D3" w:rsidRDefault="007B30D2" w:rsidP="007325AA">
            <w:pPr>
              <w:spacing w:before="60" w:after="60"/>
              <w:ind w:firstLine="0"/>
              <w:rPr>
                <w:sz w:val="24"/>
                <w:szCs w:val="24"/>
              </w:rPr>
            </w:pPr>
            <w:r>
              <w:rPr>
                <w:sz w:val="24"/>
                <w:szCs w:val="24"/>
              </w:rPr>
              <w:t>Этапы исполнения контракта</w:t>
            </w:r>
          </w:p>
        </w:tc>
        <w:tc>
          <w:tcPr>
            <w:tcW w:w="1383" w:type="pct"/>
            <w:gridSpan w:val="3"/>
            <w:shd w:val="clear" w:color="auto" w:fill="auto"/>
          </w:tcPr>
          <w:p w14:paraId="5EF86709" w14:textId="77777777" w:rsidR="007B30D2" w:rsidRPr="002947D3" w:rsidRDefault="007B30D2" w:rsidP="007325AA">
            <w:pPr>
              <w:spacing w:before="60" w:after="60"/>
              <w:ind w:firstLine="0"/>
              <w:rPr>
                <w:sz w:val="24"/>
                <w:szCs w:val="24"/>
              </w:rPr>
            </w:pPr>
          </w:p>
        </w:tc>
      </w:tr>
      <w:tr w:rsidR="009E25F6" w:rsidRPr="00942C0C" w14:paraId="5C46B67B" w14:textId="77777777" w:rsidTr="007325AA">
        <w:tc>
          <w:tcPr>
            <w:tcW w:w="5000" w:type="pct"/>
            <w:gridSpan w:val="17"/>
            <w:shd w:val="clear" w:color="auto" w:fill="auto"/>
            <w:hideMark/>
          </w:tcPr>
          <w:p w14:paraId="6986325B" w14:textId="2F8045EF" w:rsidR="009E25F6" w:rsidRPr="009E25F6" w:rsidRDefault="009E25F6" w:rsidP="007325AA">
            <w:pPr>
              <w:spacing w:before="60" w:after="60"/>
              <w:ind w:firstLine="0"/>
              <w:jc w:val="center"/>
              <w:rPr>
                <w:b/>
                <w:sz w:val="24"/>
                <w:szCs w:val="24"/>
              </w:rPr>
            </w:pPr>
            <w:r>
              <w:rPr>
                <w:b/>
                <w:sz w:val="24"/>
                <w:szCs w:val="24"/>
              </w:rPr>
              <w:t>Бюджет</w:t>
            </w:r>
          </w:p>
        </w:tc>
      </w:tr>
      <w:tr w:rsidR="002F61E7" w:rsidRPr="002947D3" w14:paraId="32540662" w14:textId="77777777" w:rsidTr="003006BF">
        <w:tc>
          <w:tcPr>
            <w:tcW w:w="686" w:type="pct"/>
            <w:shd w:val="clear" w:color="auto" w:fill="auto"/>
          </w:tcPr>
          <w:p w14:paraId="233F6630" w14:textId="4E808924" w:rsidR="009E25F6" w:rsidRPr="002947D3" w:rsidRDefault="009E25F6" w:rsidP="007325AA">
            <w:pPr>
              <w:spacing w:before="60" w:after="60"/>
              <w:ind w:firstLine="0"/>
              <w:rPr>
                <w:sz w:val="24"/>
                <w:szCs w:val="24"/>
              </w:rPr>
            </w:pPr>
            <w:r>
              <w:rPr>
                <w:b/>
                <w:bCs/>
                <w:sz w:val="24"/>
                <w:szCs w:val="24"/>
                <w:lang w:val="en-US"/>
              </w:rPr>
              <w:t>budget</w:t>
            </w:r>
          </w:p>
        </w:tc>
        <w:tc>
          <w:tcPr>
            <w:tcW w:w="806" w:type="pct"/>
            <w:gridSpan w:val="2"/>
            <w:shd w:val="clear" w:color="auto" w:fill="auto"/>
          </w:tcPr>
          <w:p w14:paraId="523FFE3A" w14:textId="2BDBD6D2" w:rsidR="009E25F6" w:rsidRPr="002947D3" w:rsidRDefault="009E25F6" w:rsidP="007325AA">
            <w:pPr>
              <w:spacing w:before="60" w:after="60"/>
              <w:ind w:firstLine="0"/>
              <w:rPr>
                <w:sz w:val="24"/>
                <w:szCs w:val="24"/>
              </w:rPr>
            </w:pPr>
            <w:r w:rsidRPr="00942C0C">
              <w:rPr>
                <w:sz w:val="24"/>
                <w:szCs w:val="24"/>
              </w:rPr>
              <w:t> </w:t>
            </w:r>
          </w:p>
        </w:tc>
        <w:tc>
          <w:tcPr>
            <w:tcW w:w="330" w:type="pct"/>
            <w:gridSpan w:val="6"/>
            <w:shd w:val="clear" w:color="auto" w:fill="auto"/>
          </w:tcPr>
          <w:p w14:paraId="7C08D926" w14:textId="2BCD1034" w:rsidR="009E25F6" w:rsidRPr="002947D3" w:rsidRDefault="009E25F6" w:rsidP="007325AA">
            <w:pPr>
              <w:spacing w:before="60" w:after="60"/>
              <w:ind w:firstLine="0"/>
              <w:jc w:val="center"/>
              <w:rPr>
                <w:sz w:val="24"/>
                <w:szCs w:val="24"/>
              </w:rPr>
            </w:pPr>
            <w:r w:rsidRPr="00942C0C">
              <w:rPr>
                <w:sz w:val="24"/>
                <w:szCs w:val="24"/>
              </w:rPr>
              <w:t> </w:t>
            </w:r>
          </w:p>
        </w:tc>
        <w:tc>
          <w:tcPr>
            <w:tcW w:w="535" w:type="pct"/>
            <w:gridSpan w:val="2"/>
            <w:shd w:val="clear" w:color="auto" w:fill="auto"/>
          </w:tcPr>
          <w:p w14:paraId="7A7F7E16" w14:textId="74F37387" w:rsidR="009E25F6" w:rsidRPr="002947D3" w:rsidRDefault="009E25F6" w:rsidP="007325AA">
            <w:pPr>
              <w:spacing w:before="60" w:after="60"/>
              <w:ind w:firstLine="0"/>
              <w:jc w:val="center"/>
              <w:rPr>
                <w:sz w:val="24"/>
                <w:szCs w:val="24"/>
              </w:rPr>
            </w:pPr>
            <w:r w:rsidRPr="00942C0C">
              <w:rPr>
                <w:sz w:val="24"/>
                <w:szCs w:val="24"/>
              </w:rPr>
              <w:t> </w:t>
            </w:r>
          </w:p>
        </w:tc>
        <w:tc>
          <w:tcPr>
            <w:tcW w:w="1260" w:type="pct"/>
            <w:gridSpan w:val="3"/>
            <w:shd w:val="clear" w:color="auto" w:fill="auto"/>
          </w:tcPr>
          <w:p w14:paraId="081518CB" w14:textId="3AA3FDAD" w:rsidR="009E25F6" w:rsidRPr="002947D3" w:rsidRDefault="009E25F6" w:rsidP="007325AA">
            <w:pPr>
              <w:spacing w:before="60" w:after="60"/>
              <w:ind w:firstLine="0"/>
              <w:rPr>
                <w:sz w:val="24"/>
                <w:szCs w:val="24"/>
              </w:rPr>
            </w:pPr>
            <w:r w:rsidRPr="00942C0C">
              <w:rPr>
                <w:sz w:val="24"/>
                <w:szCs w:val="24"/>
              </w:rPr>
              <w:t> </w:t>
            </w:r>
          </w:p>
        </w:tc>
        <w:tc>
          <w:tcPr>
            <w:tcW w:w="1383" w:type="pct"/>
            <w:gridSpan w:val="3"/>
            <w:shd w:val="clear" w:color="auto" w:fill="auto"/>
          </w:tcPr>
          <w:p w14:paraId="2C64CE88" w14:textId="02BCB5EA" w:rsidR="009E25F6" w:rsidRPr="002947D3" w:rsidRDefault="009E25F6" w:rsidP="007325AA">
            <w:pPr>
              <w:spacing w:before="60" w:after="60"/>
              <w:ind w:firstLine="0"/>
              <w:rPr>
                <w:sz w:val="24"/>
                <w:szCs w:val="24"/>
              </w:rPr>
            </w:pPr>
            <w:r>
              <w:rPr>
                <w:sz w:val="24"/>
                <w:szCs w:val="24"/>
              </w:rPr>
              <w:t>Заполняется на сосновании справочника бюджетов</w:t>
            </w:r>
          </w:p>
        </w:tc>
      </w:tr>
      <w:tr w:rsidR="002F61E7" w:rsidRPr="002947D3" w14:paraId="1EC9F699" w14:textId="77777777" w:rsidTr="003006BF">
        <w:tc>
          <w:tcPr>
            <w:tcW w:w="686" w:type="pct"/>
            <w:shd w:val="clear" w:color="auto" w:fill="auto"/>
          </w:tcPr>
          <w:p w14:paraId="5C85A24F" w14:textId="177C9803" w:rsidR="009E25F6" w:rsidRPr="002947D3" w:rsidRDefault="009E25F6" w:rsidP="007325AA">
            <w:pPr>
              <w:spacing w:before="60" w:after="60"/>
              <w:ind w:firstLine="0"/>
              <w:rPr>
                <w:sz w:val="24"/>
                <w:szCs w:val="24"/>
              </w:rPr>
            </w:pPr>
            <w:r w:rsidRPr="00942C0C">
              <w:rPr>
                <w:sz w:val="24"/>
                <w:szCs w:val="24"/>
              </w:rPr>
              <w:t> </w:t>
            </w:r>
          </w:p>
        </w:tc>
        <w:tc>
          <w:tcPr>
            <w:tcW w:w="806" w:type="pct"/>
            <w:gridSpan w:val="2"/>
            <w:shd w:val="clear" w:color="auto" w:fill="auto"/>
          </w:tcPr>
          <w:p w14:paraId="0DB0A032" w14:textId="21E06277" w:rsidR="009E25F6" w:rsidRPr="002947D3" w:rsidRDefault="009E25F6" w:rsidP="007325AA">
            <w:pPr>
              <w:spacing w:before="60" w:after="60"/>
              <w:ind w:firstLine="0"/>
              <w:rPr>
                <w:sz w:val="24"/>
                <w:szCs w:val="24"/>
              </w:rPr>
            </w:pPr>
            <w:r w:rsidRPr="00942C0C">
              <w:rPr>
                <w:sz w:val="24"/>
                <w:szCs w:val="24"/>
                <w:lang w:val="en-US"/>
              </w:rPr>
              <w:t>c</w:t>
            </w:r>
            <w:r w:rsidRPr="00942C0C">
              <w:rPr>
                <w:sz w:val="24"/>
                <w:szCs w:val="24"/>
              </w:rPr>
              <w:t xml:space="preserve">ode </w:t>
            </w:r>
          </w:p>
        </w:tc>
        <w:tc>
          <w:tcPr>
            <w:tcW w:w="330" w:type="pct"/>
            <w:gridSpan w:val="6"/>
            <w:shd w:val="clear" w:color="auto" w:fill="auto"/>
          </w:tcPr>
          <w:p w14:paraId="4BFE5C6E" w14:textId="382E2BA0" w:rsidR="009E25F6" w:rsidRPr="002947D3" w:rsidRDefault="009E25F6" w:rsidP="007325AA">
            <w:pPr>
              <w:spacing w:before="60" w:after="60"/>
              <w:ind w:firstLine="0"/>
              <w:jc w:val="center"/>
              <w:rPr>
                <w:sz w:val="24"/>
                <w:szCs w:val="24"/>
              </w:rPr>
            </w:pPr>
            <w:r w:rsidRPr="00942C0C">
              <w:rPr>
                <w:sz w:val="24"/>
                <w:szCs w:val="24"/>
              </w:rPr>
              <w:t>O</w:t>
            </w:r>
          </w:p>
        </w:tc>
        <w:tc>
          <w:tcPr>
            <w:tcW w:w="535" w:type="pct"/>
            <w:gridSpan w:val="2"/>
            <w:shd w:val="clear" w:color="auto" w:fill="auto"/>
          </w:tcPr>
          <w:p w14:paraId="782CBFA0" w14:textId="64ADA4B2" w:rsidR="009E25F6" w:rsidRPr="002947D3" w:rsidRDefault="009E25F6" w:rsidP="009E25F6">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60" w:type="pct"/>
            <w:gridSpan w:val="3"/>
            <w:shd w:val="clear" w:color="auto" w:fill="auto"/>
          </w:tcPr>
          <w:p w14:paraId="67C04AE5" w14:textId="0DA482B4" w:rsidR="009E25F6" w:rsidRPr="009E25F6" w:rsidRDefault="009E25F6" w:rsidP="009E25F6">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83" w:type="pct"/>
            <w:gridSpan w:val="3"/>
            <w:shd w:val="clear" w:color="auto" w:fill="auto"/>
          </w:tcPr>
          <w:p w14:paraId="57061113" w14:textId="19D99944" w:rsidR="009E25F6" w:rsidRPr="002947D3" w:rsidRDefault="009E25F6" w:rsidP="007325AA">
            <w:pPr>
              <w:spacing w:before="60" w:after="60"/>
              <w:ind w:firstLine="0"/>
              <w:rPr>
                <w:sz w:val="24"/>
                <w:szCs w:val="24"/>
              </w:rPr>
            </w:pPr>
            <w:r w:rsidRPr="00942C0C">
              <w:rPr>
                <w:sz w:val="24"/>
                <w:szCs w:val="24"/>
              </w:rPr>
              <w:t xml:space="preserve"> </w:t>
            </w:r>
          </w:p>
        </w:tc>
      </w:tr>
      <w:tr w:rsidR="002F61E7" w:rsidRPr="002947D3" w14:paraId="7CB2E73E" w14:textId="77777777" w:rsidTr="003006BF">
        <w:tc>
          <w:tcPr>
            <w:tcW w:w="686" w:type="pct"/>
            <w:shd w:val="clear" w:color="auto" w:fill="auto"/>
          </w:tcPr>
          <w:p w14:paraId="5B914ACE" w14:textId="4BD99461" w:rsidR="009E25F6" w:rsidRPr="002947D3" w:rsidRDefault="009E25F6" w:rsidP="007325AA">
            <w:pPr>
              <w:spacing w:before="60" w:after="60"/>
              <w:ind w:firstLine="0"/>
              <w:rPr>
                <w:sz w:val="24"/>
                <w:szCs w:val="24"/>
              </w:rPr>
            </w:pPr>
            <w:r w:rsidRPr="00942C0C">
              <w:rPr>
                <w:sz w:val="24"/>
                <w:szCs w:val="24"/>
              </w:rPr>
              <w:t> </w:t>
            </w:r>
          </w:p>
        </w:tc>
        <w:tc>
          <w:tcPr>
            <w:tcW w:w="806" w:type="pct"/>
            <w:gridSpan w:val="2"/>
            <w:shd w:val="clear" w:color="auto" w:fill="auto"/>
          </w:tcPr>
          <w:p w14:paraId="6FEFA29D" w14:textId="751E1C6F" w:rsidR="009E25F6" w:rsidRPr="002947D3" w:rsidRDefault="009E25F6" w:rsidP="007325AA">
            <w:pPr>
              <w:spacing w:before="60" w:after="60"/>
              <w:ind w:firstLine="0"/>
              <w:rPr>
                <w:sz w:val="24"/>
                <w:szCs w:val="24"/>
              </w:rPr>
            </w:pPr>
            <w:r>
              <w:rPr>
                <w:sz w:val="24"/>
                <w:szCs w:val="24"/>
                <w:lang w:val="en-US"/>
              </w:rPr>
              <w:t>n</w:t>
            </w:r>
            <w:r w:rsidRPr="00942C0C">
              <w:rPr>
                <w:sz w:val="24"/>
                <w:szCs w:val="24"/>
                <w:lang w:val="en-US"/>
              </w:rPr>
              <w:t>ame</w:t>
            </w:r>
          </w:p>
        </w:tc>
        <w:tc>
          <w:tcPr>
            <w:tcW w:w="330" w:type="pct"/>
            <w:gridSpan w:val="6"/>
            <w:shd w:val="clear" w:color="auto" w:fill="auto"/>
          </w:tcPr>
          <w:p w14:paraId="573E62CF" w14:textId="1F35CE4E" w:rsidR="009E25F6" w:rsidRPr="002947D3" w:rsidRDefault="009E25F6" w:rsidP="007325AA">
            <w:pPr>
              <w:spacing w:before="60" w:after="60"/>
              <w:ind w:firstLine="0"/>
              <w:jc w:val="center"/>
              <w:rPr>
                <w:sz w:val="24"/>
                <w:szCs w:val="24"/>
              </w:rPr>
            </w:pPr>
            <w:r w:rsidRPr="00942C0C">
              <w:rPr>
                <w:sz w:val="24"/>
                <w:szCs w:val="24"/>
              </w:rPr>
              <w:t>H</w:t>
            </w:r>
          </w:p>
        </w:tc>
        <w:tc>
          <w:tcPr>
            <w:tcW w:w="535" w:type="pct"/>
            <w:gridSpan w:val="2"/>
            <w:shd w:val="clear" w:color="auto" w:fill="auto"/>
          </w:tcPr>
          <w:p w14:paraId="0F61901F" w14:textId="6E38431A" w:rsidR="009E25F6" w:rsidRPr="002947D3" w:rsidRDefault="009E25F6" w:rsidP="007325A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60" w:type="pct"/>
            <w:gridSpan w:val="3"/>
            <w:shd w:val="clear" w:color="auto" w:fill="auto"/>
          </w:tcPr>
          <w:p w14:paraId="2CE29E79" w14:textId="7F732232" w:rsidR="009E25F6" w:rsidRPr="002947D3" w:rsidRDefault="009E25F6" w:rsidP="007325AA">
            <w:pPr>
              <w:spacing w:before="60" w:after="60"/>
              <w:ind w:firstLine="0"/>
              <w:rPr>
                <w:sz w:val="24"/>
                <w:szCs w:val="24"/>
              </w:rPr>
            </w:pPr>
            <w:r w:rsidRPr="00942C0C">
              <w:rPr>
                <w:sz w:val="24"/>
                <w:szCs w:val="24"/>
              </w:rPr>
              <w:t>Наименование</w:t>
            </w:r>
          </w:p>
        </w:tc>
        <w:tc>
          <w:tcPr>
            <w:tcW w:w="1383" w:type="pct"/>
            <w:gridSpan w:val="3"/>
            <w:shd w:val="clear" w:color="auto" w:fill="auto"/>
          </w:tcPr>
          <w:p w14:paraId="0CE65E0E" w14:textId="7EF3CBA0" w:rsidR="009E25F6" w:rsidRPr="002947D3" w:rsidRDefault="009E25F6" w:rsidP="007325A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E25F6" w:rsidRPr="00942C0C" w14:paraId="71446787" w14:textId="77777777" w:rsidTr="007325AA">
        <w:tc>
          <w:tcPr>
            <w:tcW w:w="5000" w:type="pct"/>
            <w:gridSpan w:val="17"/>
            <w:shd w:val="clear" w:color="auto" w:fill="auto"/>
            <w:hideMark/>
          </w:tcPr>
          <w:p w14:paraId="509EA59D" w14:textId="77777777" w:rsidR="009E25F6" w:rsidRPr="00627FF6" w:rsidRDefault="009E25F6" w:rsidP="007325AA">
            <w:pPr>
              <w:spacing w:before="60" w:after="60"/>
              <w:ind w:firstLine="0"/>
              <w:jc w:val="center"/>
              <w:rPr>
                <w:b/>
                <w:sz w:val="24"/>
                <w:szCs w:val="24"/>
              </w:rPr>
            </w:pPr>
            <w:r>
              <w:rPr>
                <w:b/>
                <w:sz w:val="24"/>
                <w:szCs w:val="24"/>
              </w:rPr>
              <w:t>ОКТМО</w:t>
            </w:r>
          </w:p>
        </w:tc>
      </w:tr>
      <w:tr w:rsidR="002F61E7" w:rsidRPr="002947D3" w14:paraId="0EE77E78" w14:textId="77777777" w:rsidTr="003006BF">
        <w:tc>
          <w:tcPr>
            <w:tcW w:w="686" w:type="pct"/>
            <w:shd w:val="clear" w:color="auto" w:fill="auto"/>
          </w:tcPr>
          <w:p w14:paraId="68448AAB" w14:textId="77777777" w:rsidR="009E25F6" w:rsidRPr="002947D3" w:rsidRDefault="009E25F6" w:rsidP="007325AA">
            <w:pPr>
              <w:spacing w:before="60" w:after="60"/>
              <w:ind w:firstLine="0"/>
              <w:rPr>
                <w:sz w:val="24"/>
                <w:szCs w:val="24"/>
              </w:rPr>
            </w:pPr>
            <w:r>
              <w:rPr>
                <w:b/>
                <w:bCs/>
                <w:sz w:val="24"/>
                <w:szCs w:val="24"/>
                <w:lang w:val="en-US"/>
              </w:rPr>
              <w:t>OKTMO</w:t>
            </w:r>
          </w:p>
        </w:tc>
        <w:tc>
          <w:tcPr>
            <w:tcW w:w="806" w:type="pct"/>
            <w:gridSpan w:val="2"/>
            <w:shd w:val="clear" w:color="auto" w:fill="auto"/>
          </w:tcPr>
          <w:p w14:paraId="2888C03A" w14:textId="77777777" w:rsidR="009E25F6" w:rsidRPr="002947D3" w:rsidRDefault="009E25F6" w:rsidP="007325AA">
            <w:pPr>
              <w:spacing w:before="60" w:after="60"/>
              <w:ind w:firstLine="0"/>
              <w:rPr>
                <w:sz w:val="24"/>
                <w:szCs w:val="24"/>
              </w:rPr>
            </w:pPr>
            <w:r w:rsidRPr="00942C0C">
              <w:rPr>
                <w:sz w:val="24"/>
                <w:szCs w:val="24"/>
              </w:rPr>
              <w:t> </w:t>
            </w:r>
          </w:p>
        </w:tc>
        <w:tc>
          <w:tcPr>
            <w:tcW w:w="330" w:type="pct"/>
            <w:gridSpan w:val="6"/>
            <w:shd w:val="clear" w:color="auto" w:fill="auto"/>
          </w:tcPr>
          <w:p w14:paraId="21433F73" w14:textId="77777777" w:rsidR="009E25F6" w:rsidRPr="002947D3" w:rsidRDefault="009E25F6" w:rsidP="007325AA">
            <w:pPr>
              <w:spacing w:before="60" w:after="60"/>
              <w:ind w:firstLine="0"/>
              <w:jc w:val="center"/>
              <w:rPr>
                <w:sz w:val="24"/>
                <w:szCs w:val="24"/>
              </w:rPr>
            </w:pPr>
            <w:r w:rsidRPr="00942C0C">
              <w:rPr>
                <w:sz w:val="24"/>
                <w:szCs w:val="24"/>
              </w:rPr>
              <w:t> </w:t>
            </w:r>
          </w:p>
        </w:tc>
        <w:tc>
          <w:tcPr>
            <w:tcW w:w="535" w:type="pct"/>
            <w:gridSpan w:val="2"/>
            <w:shd w:val="clear" w:color="auto" w:fill="auto"/>
          </w:tcPr>
          <w:p w14:paraId="2BE5D21B" w14:textId="77777777" w:rsidR="009E25F6" w:rsidRPr="002947D3" w:rsidRDefault="009E25F6" w:rsidP="007325AA">
            <w:pPr>
              <w:spacing w:before="60" w:after="60"/>
              <w:ind w:firstLine="0"/>
              <w:jc w:val="center"/>
              <w:rPr>
                <w:sz w:val="24"/>
                <w:szCs w:val="24"/>
              </w:rPr>
            </w:pPr>
            <w:r w:rsidRPr="00942C0C">
              <w:rPr>
                <w:sz w:val="24"/>
                <w:szCs w:val="24"/>
              </w:rPr>
              <w:t> </w:t>
            </w:r>
          </w:p>
        </w:tc>
        <w:tc>
          <w:tcPr>
            <w:tcW w:w="1260" w:type="pct"/>
            <w:gridSpan w:val="3"/>
            <w:shd w:val="clear" w:color="auto" w:fill="auto"/>
          </w:tcPr>
          <w:p w14:paraId="2ABA198C" w14:textId="77777777" w:rsidR="009E25F6" w:rsidRPr="002947D3" w:rsidRDefault="009E25F6" w:rsidP="007325AA">
            <w:pPr>
              <w:spacing w:before="60" w:after="60"/>
              <w:ind w:firstLine="0"/>
              <w:rPr>
                <w:sz w:val="24"/>
                <w:szCs w:val="24"/>
              </w:rPr>
            </w:pPr>
            <w:r w:rsidRPr="00942C0C">
              <w:rPr>
                <w:sz w:val="24"/>
                <w:szCs w:val="24"/>
              </w:rPr>
              <w:t> </w:t>
            </w:r>
          </w:p>
        </w:tc>
        <w:tc>
          <w:tcPr>
            <w:tcW w:w="1383" w:type="pct"/>
            <w:gridSpan w:val="3"/>
            <w:shd w:val="clear" w:color="auto" w:fill="auto"/>
          </w:tcPr>
          <w:p w14:paraId="4072CB21" w14:textId="77DFF052" w:rsidR="009E25F6" w:rsidRPr="002947D3" w:rsidRDefault="009E25F6" w:rsidP="009E25F6">
            <w:pPr>
              <w:spacing w:before="60" w:after="60"/>
              <w:ind w:firstLine="0"/>
              <w:rPr>
                <w:sz w:val="24"/>
                <w:szCs w:val="24"/>
              </w:rPr>
            </w:pPr>
            <w:r>
              <w:rPr>
                <w:sz w:val="24"/>
                <w:szCs w:val="24"/>
              </w:rPr>
              <w:t>Заполняется на сосновании справочника ОКТМО</w:t>
            </w:r>
          </w:p>
        </w:tc>
      </w:tr>
      <w:tr w:rsidR="002F61E7" w:rsidRPr="002947D3" w14:paraId="03AB887D" w14:textId="77777777" w:rsidTr="003006BF">
        <w:tc>
          <w:tcPr>
            <w:tcW w:w="686" w:type="pct"/>
            <w:shd w:val="clear" w:color="auto" w:fill="auto"/>
          </w:tcPr>
          <w:p w14:paraId="61EB6E06" w14:textId="77777777" w:rsidR="009E25F6" w:rsidRPr="002947D3" w:rsidRDefault="009E25F6" w:rsidP="007325AA">
            <w:pPr>
              <w:spacing w:before="60" w:after="60"/>
              <w:ind w:firstLine="0"/>
              <w:rPr>
                <w:sz w:val="24"/>
                <w:szCs w:val="24"/>
              </w:rPr>
            </w:pPr>
            <w:r w:rsidRPr="00942C0C">
              <w:rPr>
                <w:sz w:val="24"/>
                <w:szCs w:val="24"/>
              </w:rPr>
              <w:t> </w:t>
            </w:r>
          </w:p>
        </w:tc>
        <w:tc>
          <w:tcPr>
            <w:tcW w:w="806" w:type="pct"/>
            <w:gridSpan w:val="2"/>
            <w:shd w:val="clear" w:color="auto" w:fill="auto"/>
          </w:tcPr>
          <w:p w14:paraId="1FE8D15F" w14:textId="77777777" w:rsidR="009E25F6" w:rsidRPr="002947D3" w:rsidRDefault="009E25F6" w:rsidP="007325AA">
            <w:pPr>
              <w:spacing w:before="60" w:after="60"/>
              <w:ind w:firstLine="0"/>
              <w:rPr>
                <w:sz w:val="24"/>
                <w:szCs w:val="24"/>
              </w:rPr>
            </w:pPr>
            <w:r w:rsidRPr="00942C0C">
              <w:rPr>
                <w:sz w:val="24"/>
                <w:szCs w:val="24"/>
                <w:lang w:val="en-US"/>
              </w:rPr>
              <w:t>c</w:t>
            </w:r>
            <w:r w:rsidRPr="00942C0C">
              <w:rPr>
                <w:sz w:val="24"/>
                <w:szCs w:val="24"/>
              </w:rPr>
              <w:t xml:space="preserve">ode </w:t>
            </w:r>
          </w:p>
        </w:tc>
        <w:tc>
          <w:tcPr>
            <w:tcW w:w="330" w:type="pct"/>
            <w:gridSpan w:val="6"/>
            <w:shd w:val="clear" w:color="auto" w:fill="auto"/>
          </w:tcPr>
          <w:p w14:paraId="41B4E049" w14:textId="77777777" w:rsidR="009E25F6" w:rsidRPr="002947D3" w:rsidRDefault="009E25F6" w:rsidP="007325AA">
            <w:pPr>
              <w:spacing w:before="60" w:after="60"/>
              <w:ind w:firstLine="0"/>
              <w:jc w:val="center"/>
              <w:rPr>
                <w:sz w:val="24"/>
                <w:szCs w:val="24"/>
              </w:rPr>
            </w:pPr>
            <w:r w:rsidRPr="00942C0C">
              <w:rPr>
                <w:sz w:val="24"/>
                <w:szCs w:val="24"/>
              </w:rPr>
              <w:t>O</w:t>
            </w:r>
          </w:p>
        </w:tc>
        <w:tc>
          <w:tcPr>
            <w:tcW w:w="535" w:type="pct"/>
            <w:gridSpan w:val="2"/>
            <w:shd w:val="clear" w:color="auto" w:fill="auto"/>
          </w:tcPr>
          <w:p w14:paraId="530D21E4" w14:textId="77777777" w:rsidR="009E25F6" w:rsidRPr="002947D3" w:rsidRDefault="009E25F6" w:rsidP="007325A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60" w:type="pct"/>
            <w:gridSpan w:val="3"/>
            <w:shd w:val="clear" w:color="auto" w:fill="auto"/>
          </w:tcPr>
          <w:p w14:paraId="39DA0BB5" w14:textId="77777777" w:rsidR="009E25F6" w:rsidRPr="002947D3" w:rsidRDefault="009E25F6" w:rsidP="007325AA">
            <w:pPr>
              <w:spacing w:before="60" w:after="60"/>
              <w:ind w:firstLine="0"/>
              <w:rPr>
                <w:sz w:val="24"/>
                <w:szCs w:val="24"/>
              </w:rPr>
            </w:pPr>
            <w:r w:rsidRPr="00942C0C">
              <w:rPr>
                <w:sz w:val="24"/>
                <w:szCs w:val="24"/>
              </w:rPr>
              <w:t>Код</w:t>
            </w:r>
            <w:r>
              <w:rPr>
                <w:sz w:val="24"/>
                <w:szCs w:val="24"/>
              </w:rPr>
              <w:t xml:space="preserve"> по ОКТМО</w:t>
            </w:r>
          </w:p>
        </w:tc>
        <w:tc>
          <w:tcPr>
            <w:tcW w:w="1383" w:type="pct"/>
            <w:gridSpan w:val="3"/>
            <w:shd w:val="clear" w:color="auto" w:fill="auto"/>
          </w:tcPr>
          <w:p w14:paraId="7CFFFD76" w14:textId="77777777" w:rsidR="009E25F6" w:rsidRPr="002947D3" w:rsidRDefault="009E25F6" w:rsidP="007325AA">
            <w:pPr>
              <w:spacing w:before="60" w:after="60"/>
              <w:ind w:firstLine="0"/>
              <w:rPr>
                <w:sz w:val="24"/>
                <w:szCs w:val="24"/>
              </w:rPr>
            </w:pPr>
            <w:r w:rsidRPr="00942C0C">
              <w:rPr>
                <w:sz w:val="24"/>
                <w:szCs w:val="24"/>
              </w:rPr>
              <w:t xml:space="preserve"> </w:t>
            </w:r>
          </w:p>
        </w:tc>
      </w:tr>
      <w:tr w:rsidR="002F61E7" w:rsidRPr="002947D3" w14:paraId="04497509" w14:textId="77777777" w:rsidTr="003006BF">
        <w:tc>
          <w:tcPr>
            <w:tcW w:w="686" w:type="pct"/>
            <w:shd w:val="clear" w:color="auto" w:fill="auto"/>
          </w:tcPr>
          <w:p w14:paraId="669FD72F" w14:textId="77777777" w:rsidR="009E25F6" w:rsidRPr="002947D3" w:rsidRDefault="009E25F6" w:rsidP="007325AA">
            <w:pPr>
              <w:spacing w:before="60" w:after="60"/>
              <w:ind w:firstLine="0"/>
              <w:rPr>
                <w:sz w:val="24"/>
                <w:szCs w:val="24"/>
              </w:rPr>
            </w:pPr>
            <w:r w:rsidRPr="00942C0C">
              <w:rPr>
                <w:sz w:val="24"/>
                <w:szCs w:val="24"/>
              </w:rPr>
              <w:t> </w:t>
            </w:r>
          </w:p>
        </w:tc>
        <w:tc>
          <w:tcPr>
            <w:tcW w:w="806" w:type="pct"/>
            <w:gridSpan w:val="2"/>
            <w:shd w:val="clear" w:color="auto" w:fill="auto"/>
          </w:tcPr>
          <w:p w14:paraId="1D0F139F" w14:textId="77777777" w:rsidR="009E25F6" w:rsidRPr="002947D3" w:rsidRDefault="009E25F6" w:rsidP="007325AA">
            <w:pPr>
              <w:spacing w:before="60" w:after="60"/>
              <w:ind w:firstLine="0"/>
              <w:rPr>
                <w:sz w:val="24"/>
                <w:szCs w:val="24"/>
              </w:rPr>
            </w:pPr>
            <w:r>
              <w:rPr>
                <w:sz w:val="24"/>
                <w:szCs w:val="24"/>
                <w:lang w:val="en-US"/>
              </w:rPr>
              <w:t>n</w:t>
            </w:r>
            <w:r w:rsidRPr="00942C0C">
              <w:rPr>
                <w:sz w:val="24"/>
                <w:szCs w:val="24"/>
                <w:lang w:val="en-US"/>
              </w:rPr>
              <w:t>ame</w:t>
            </w:r>
          </w:p>
        </w:tc>
        <w:tc>
          <w:tcPr>
            <w:tcW w:w="330" w:type="pct"/>
            <w:gridSpan w:val="6"/>
            <w:shd w:val="clear" w:color="auto" w:fill="auto"/>
          </w:tcPr>
          <w:p w14:paraId="667083AA" w14:textId="77777777" w:rsidR="009E25F6" w:rsidRPr="002947D3" w:rsidRDefault="009E25F6" w:rsidP="007325AA">
            <w:pPr>
              <w:spacing w:before="60" w:after="60"/>
              <w:ind w:firstLine="0"/>
              <w:jc w:val="center"/>
              <w:rPr>
                <w:sz w:val="24"/>
                <w:szCs w:val="24"/>
              </w:rPr>
            </w:pPr>
            <w:r w:rsidRPr="00942C0C">
              <w:rPr>
                <w:sz w:val="24"/>
                <w:szCs w:val="24"/>
              </w:rPr>
              <w:t>H</w:t>
            </w:r>
          </w:p>
        </w:tc>
        <w:tc>
          <w:tcPr>
            <w:tcW w:w="535" w:type="pct"/>
            <w:gridSpan w:val="2"/>
            <w:shd w:val="clear" w:color="auto" w:fill="auto"/>
          </w:tcPr>
          <w:p w14:paraId="057806D9" w14:textId="4528919C" w:rsidR="009E25F6" w:rsidRPr="002947D3" w:rsidRDefault="009E25F6" w:rsidP="003B21C8">
            <w:pPr>
              <w:spacing w:before="60" w:after="60"/>
              <w:ind w:firstLine="0"/>
              <w:jc w:val="center"/>
              <w:rPr>
                <w:sz w:val="24"/>
                <w:szCs w:val="24"/>
              </w:rPr>
            </w:pPr>
            <w:r w:rsidRPr="00942C0C">
              <w:rPr>
                <w:sz w:val="24"/>
                <w:szCs w:val="24"/>
              </w:rPr>
              <w:t>T(1-</w:t>
            </w:r>
            <w:r w:rsidR="003B21C8">
              <w:rPr>
                <w:sz w:val="24"/>
                <w:szCs w:val="24"/>
                <w:lang w:val="en-US"/>
              </w:rPr>
              <w:t>1</w:t>
            </w:r>
            <w:r>
              <w:rPr>
                <w:sz w:val="24"/>
                <w:szCs w:val="24"/>
                <w:lang w:val="en-US"/>
              </w:rPr>
              <w:t>0</w:t>
            </w:r>
            <w:r>
              <w:rPr>
                <w:sz w:val="24"/>
                <w:szCs w:val="24"/>
              </w:rPr>
              <w:t>00</w:t>
            </w:r>
            <w:r w:rsidRPr="00942C0C">
              <w:rPr>
                <w:sz w:val="24"/>
                <w:szCs w:val="24"/>
              </w:rPr>
              <w:t>)</w:t>
            </w:r>
          </w:p>
        </w:tc>
        <w:tc>
          <w:tcPr>
            <w:tcW w:w="1260" w:type="pct"/>
            <w:gridSpan w:val="3"/>
            <w:shd w:val="clear" w:color="auto" w:fill="auto"/>
          </w:tcPr>
          <w:p w14:paraId="68AB707F" w14:textId="77777777" w:rsidR="009E25F6" w:rsidRPr="002947D3" w:rsidRDefault="009E25F6" w:rsidP="007325AA">
            <w:pPr>
              <w:spacing w:before="60" w:after="60"/>
              <w:ind w:firstLine="0"/>
              <w:rPr>
                <w:sz w:val="24"/>
                <w:szCs w:val="24"/>
              </w:rPr>
            </w:pPr>
            <w:r w:rsidRPr="00942C0C">
              <w:rPr>
                <w:sz w:val="24"/>
                <w:szCs w:val="24"/>
              </w:rPr>
              <w:t>Наименование</w:t>
            </w:r>
          </w:p>
        </w:tc>
        <w:tc>
          <w:tcPr>
            <w:tcW w:w="1383" w:type="pct"/>
            <w:gridSpan w:val="3"/>
            <w:shd w:val="clear" w:color="auto" w:fill="auto"/>
          </w:tcPr>
          <w:p w14:paraId="1407A4C9" w14:textId="77777777" w:rsidR="009E25F6" w:rsidRPr="002947D3" w:rsidRDefault="009E25F6" w:rsidP="007325A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1648F" w:rsidRPr="000628E2" w14:paraId="4DB2328F" w14:textId="77777777" w:rsidTr="007325AA">
        <w:tc>
          <w:tcPr>
            <w:tcW w:w="5000" w:type="pct"/>
            <w:gridSpan w:val="17"/>
            <w:shd w:val="clear" w:color="auto" w:fill="auto"/>
            <w:hideMark/>
          </w:tcPr>
          <w:p w14:paraId="3A14DEC0" w14:textId="6603415B" w:rsidR="00C1648F" w:rsidRPr="000628E2" w:rsidRDefault="00C1648F" w:rsidP="007325AA">
            <w:pPr>
              <w:spacing w:before="60" w:after="60"/>
              <w:ind w:firstLine="0"/>
              <w:jc w:val="center"/>
              <w:rPr>
                <w:b/>
                <w:bCs/>
                <w:sz w:val="24"/>
                <w:szCs w:val="24"/>
              </w:rPr>
            </w:pPr>
            <w:r w:rsidRPr="00C1648F">
              <w:rPr>
                <w:b/>
                <w:bCs/>
                <w:sz w:val="24"/>
                <w:szCs w:val="24"/>
              </w:rPr>
              <w:t>Этапы исполнения контракта</w:t>
            </w:r>
          </w:p>
        </w:tc>
      </w:tr>
      <w:tr w:rsidR="002F61E7" w:rsidRPr="002947D3" w14:paraId="3DFBE953" w14:textId="77777777" w:rsidTr="003006BF">
        <w:tc>
          <w:tcPr>
            <w:tcW w:w="686" w:type="pct"/>
            <w:shd w:val="clear" w:color="auto" w:fill="auto"/>
            <w:hideMark/>
          </w:tcPr>
          <w:p w14:paraId="484A6460" w14:textId="7257F000" w:rsidR="00C1648F" w:rsidRPr="00C1648F" w:rsidRDefault="00C1648F" w:rsidP="007325AA">
            <w:pPr>
              <w:spacing w:before="60" w:after="60"/>
              <w:ind w:firstLine="0"/>
              <w:rPr>
                <w:b/>
                <w:sz w:val="24"/>
                <w:szCs w:val="24"/>
                <w:lang w:val="en-US"/>
              </w:rPr>
            </w:pPr>
            <w:r>
              <w:rPr>
                <w:b/>
                <w:sz w:val="24"/>
                <w:szCs w:val="24"/>
                <w:lang w:val="en-US"/>
              </w:rPr>
              <w:t>stages</w:t>
            </w:r>
          </w:p>
        </w:tc>
        <w:tc>
          <w:tcPr>
            <w:tcW w:w="806" w:type="pct"/>
            <w:gridSpan w:val="2"/>
            <w:shd w:val="clear" w:color="auto" w:fill="auto"/>
            <w:hideMark/>
          </w:tcPr>
          <w:p w14:paraId="68F99B34" w14:textId="77777777" w:rsidR="00C1648F" w:rsidRPr="002947D3" w:rsidRDefault="00C1648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4AC3FC0C" w14:textId="77777777" w:rsidR="00C1648F" w:rsidRPr="002947D3" w:rsidRDefault="00C1648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5BA93040" w14:textId="77777777" w:rsidR="00C1648F" w:rsidRPr="002947D3" w:rsidRDefault="00C1648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04ACE391" w14:textId="77777777" w:rsidR="00C1648F" w:rsidRPr="002947D3" w:rsidRDefault="00C1648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77A2DCC2" w14:textId="705A0D03" w:rsidR="00C1648F" w:rsidRPr="00C1648F" w:rsidRDefault="00C1648F" w:rsidP="007325AA">
            <w:pPr>
              <w:spacing w:before="60" w:after="60"/>
              <w:ind w:firstLine="0"/>
              <w:rPr>
                <w:sz w:val="24"/>
                <w:szCs w:val="24"/>
              </w:rPr>
            </w:pPr>
            <w:r>
              <w:rPr>
                <w:sz w:val="24"/>
                <w:szCs w:val="24"/>
              </w:rPr>
              <w:t>Множественный лемент</w:t>
            </w:r>
          </w:p>
        </w:tc>
      </w:tr>
      <w:tr w:rsidR="002F61E7" w:rsidRPr="002947D3" w14:paraId="57C04098" w14:textId="77777777" w:rsidTr="003006BF">
        <w:tc>
          <w:tcPr>
            <w:tcW w:w="686" w:type="pct"/>
            <w:shd w:val="clear" w:color="auto" w:fill="auto"/>
            <w:hideMark/>
          </w:tcPr>
          <w:p w14:paraId="0432EFBF" w14:textId="77777777" w:rsidR="00C1648F" w:rsidRPr="002947D3" w:rsidRDefault="00C1648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312416A7" w14:textId="4AFB2784" w:rsidR="00C1648F" w:rsidRPr="00C1648F" w:rsidRDefault="00C1648F" w:rsidP="007325AA">
            <w:pPr>
              <w:spacing w:before="60" w:after="60"/>
              <w:ind w:firstLine="0"/>
              <w:rPr>
                <w:sz w:val="24"/>
                <w:szCs w:val="24"/>
                <w:lang w:val="en-US"/>
              </w:rPr>
            </w:pPr>
            <w:r>
              <w:rPr>
                <w:sz w:val="24"/>
                <w:szCs w:val="24"/>
                <w:lang w:val="en-US"/>
              </w:rPr>
              <w:t>endDate</w:t>
            </w:r>
          </w:p>
        </w:tc>
        <w:tc>
          <w:tcPr>
            <w:tcW w:w="330" w:type="pct"/>
            <w:gridSpan w:val="6"/>
            <w:shd w:val="clear" w:color="auto" w:fill="auto"/>
            <w:hideMark/>
          </w:tcPr>
          <w:p w14:paraId="5085DB36" w14:textId="77777777" w:rsidR="00C1648F" w:rsidRPr="000628E2" w:rsidRDefault="00C1648F" w:rsidP="007325AA">
            <w:pPr>
              <w:spacing w:before="60" w:after="60"/>
              <w:ind w:firstLine="0"/>
              <w:jc w:val="center"/>
              <w:rPr>
                <w:sz w:val="24"/>
                <w:szCs w:val="24"/>
              </w:rPr>
            </w:pPr>
            <w:r>
              <w:rPr>
                <w:sz w:val="24"/>
                <w:szCs w:val="24"/>
              </w:rPr>
              <w:t>О</w:t>
            </w:r>
          </w:p>
        </w:tc>
        <w:tc>
          <w:tcPr>
            <w:tcW w:w="535" w:type="pct"/>
            <w:gridSpan w:val="2"/>
            <w:shd w:val="clear" w:color="auto" w:fill="auto"/>
            <w:hideMark/>
          </w:tcPr>
          <w:p w14:paraId="3A377897" w14:textId="4066D8AD" w:rsidR="00C1648F" w:rsidRPr="00C1648F" w:rsidRDefault="00C1648F" w:rsidP="007325AA">
            <w:pPr>
              <w:spacing w:before="60" w:after="60"/>
              <w:ind w:firstLine="0"/>
              <w:jc w:val="center"/>
              <w:rPr>
                <w:sz w:val="24"/>
                <w:szCs w:val="24"/>
                <w:lang w:val="en-US"/>
              </w:rPr>
            </w:pPr>
            <w:r>
              <w:rPr>
                <w:sz w:val="24"/>
                <w:szCs w:val="24"/>
                <w:lang w:val="en-US"/>
              </w:rPr>
              <w:t>D</w:t>
            </w:r>
          </w:p>
        </w:tc>
        <w:tc>
          <w:tcPr>
            <w:tcW w:w="1260" w:type="pct"/>
            <w:gridSpan w:val="3"/>
            <w:shd w:val="clear" w:color="auto" w:fill="auto"/>
            <w:hideMark/>
          </w:tcPr>
          <w:p w14:paraId="7D1A07C0" w14:textId="3A621611" w:rsidR="00C1648F" w:rsidRPr="002947D3" w:rsidRDefault="00C1648F" w:rsidP="007325AA">
            <w:pPr>
              <w:spacing w:before="60" w:after="60"/>
              <w:ind w:firstLine="0"/>
              <w:rPr>
                <w:sz w:val="24"/>
                <w:szCs w:val="24"/>
              </w:rPr>
            </w:pPr>
            <w:r w:rsidRPr="00C1648F">
              <w:rPr>
                <w:sz w:val="24"/>
                <w:szCs w:val="24"/>
              </w:rPr>
              <w:t>Дата окончания исполнения этапа</w:t>
            </w:r>
          </w:p>
        </w:tc>
        <w:tc>
          <w:tcPr>
            <w:tcW w:w="1383" w:type="pct"/>
            <w:gridSpan w:val="3"/>
            <w:shd w:val="clear" w:color="auto" w:fill="auto"/>
            <w:hideMark/>
          </w:tcPr>
          <w:p w14:paraId="6AA85B37" w14:textId="77777777" w:rsidR="00C1648F" w:rsidRPr="002947D3" w:rsidRDefault="00C1648F" w:rsidP="007325AA">
            <w:pPr>
              <w:spacing w:before="60" w:after="60"/>
              <w:ind w:firstLine="0"/>
              <w:rPr>
                <w:sz w:val="24"/>
                <w:szCs w:val="24"/>
              </w:rPr>
            </w:pPr>
          </w:p>
        </w:tc>
      </w:tr>
      <w:tr w:rsidR="002F61E7" w:rsidRPr="002947D3" w14:paraId="2F07D1F1" w14:textId="77777777" w:rsidTr="003006BF">
        <w:tc>
          <w:tcPr>
            <w:tcW w:w="686" w:type="pct"/>
            <w:shd w:val="clear" w:color="auto" w:fill="auto"/>
          </w:tcPr>
          <w:p w14:paraId="057AEB7A" w14:textId="77777777" w:rsidR="00C1648F" w:rsidRPr="002947D3" w:rsidRDefault="00C1648F" w:rsidP="007325AA">
            <w:pPr>
              <w:spacing w:before="60" w:after="60"/>
              <w:ind w:firstLine="0"/>
              <w:rPr>
                <w:sz w:val="24"/>
                <w:szCs w:val="24"/>
              </w:rPr>
            </w:pPr>
          </w:p>
        </w:tc>
        <w:tc>
          <w:tcPr>
            <w:tcW w:w="806" w:type="pct"/>
            <w:gridSpan w:val="2"/>
            <w:shd w:val="clear" w:color="auto" w:fill="auto"/>
          </w:tcPr>
          <w:p w14:paraId="57A85C25" w14:textId="7F0E03AF" w:rsidR="00C1648F" w:rsidRPr="00C1648F" w:rsidRDefault="00C1648F" w:rsidP="007325AA">
            <w:pPr>
              <w:spacing w:before="60" w:after="60"/>
              <w:ind w:firstLine="0"/>
              <w:rPr>
                <w:sz w:val="24"/>
                <w:szCs w:val="24"/>
                <w:lang w:val="en-US"/>
              </w:rPr>
            </w:pPr>
            <w:r>
              <w:rPr>
                <w:sz w:val="24"/>
                <w:szCs w:val="24"/>
                <w:lang w:val="en-US"/>
              </w:rPr>
              <w:t>payments</w:t>
            </w:r>
          </w:p>
        </w:tc>
        <w:tc>
          <w:tcPr>
            <w:tcW w:w="330" w:type="pct"/>
            <w:gridSpan w:val="6"/>
            <w:shd w:val="clear" w:color="auto" w:fill="auto"/>
          </w:tcPr>
          <w:p w14:paraId="70E3D373" w14:textId="77777777" w:rsidR="00C1648F" w:rsidRPr="002947D3" w:rsidRDefault="00C1648F" w:rsidP="007325AA">
            <w:pPr>
              <w:spacing w:before="60" w:after="60"/>
              <w:ind w:firstLine="0"/>
              <w:jc w:val="center"/>
              <w:rPr>
                <w:sz w:val="24"/>
                <w:szCs w:val="24"/>
              </w:rPr>
            </w:pPr>
            <w:r>
              <w:rPr>
                <w:sz w:val="24"/>
                <w:szCs w:val="24"/>
              </w:rPr>
              <w:t>О</w:t>
            </w:r>
          </w:p>
        </w:tc>
        <w:tc>
          <w:tcPr>
            <w:tcW w:w="535" w:type="pct"/>
            <w:gridSpan w:val="2"/>
            <w:shd w:val="clear" w:color="auto" w:fill="auto"/>
          </w:tcPr>
          <w:p w14:paraId="6F33E513" w14:textId="77777777" w:rsidR="00C1648F" w:rsidRPr="002947D3" w:rsidRDefault="00C1648F" w:rsidP="007325AA">
            <w:pPr>
              <w:spacing w:before="60" w:after="60"/>
              <w:ind w:firstLine="0"/>
              <w:jc w:val="center"/>
              <w:rPr>
                <w:sz w:val="24"/>
                <w:szCs w:val="24"/>
              </w:rPr>
            </w:pPr>
            <w:r w:rsidRPr="002947D3">
              <w:rPr>
                <w:sz w:val="24"/>
                <w:szCs w:val="24"/>
              </w:rPr>
              <w:t>S</w:t>
            </w:r>
          </w:p>
        </w:tc>
        <w:tc>
          <w:tcPr>
            <w:tcW w:w="1260" w:type="pct"/>
            <w:gridSpan w:val="3"/>
            <w:shd w:val="clear" w:color="auto" w:fill="auto"/>
          </w:tcPr>
          <w:p w14:paraId="34E8054F" w14:textId="7C7A8F7A" w:rsidR="00C1648F" w:rsidRPr="002947D3" w:rsidRDefault="00C1648F" w:rsidP="007325AA">
            <w:pPr>
              <w:spacing w:before="60" w:after="60"/>
              <w:ind w:firstLine="0"/>
              <w:rPr>
                <w:sz w:val="24"/>
                <w:szCs w:val="24"/>
              </w:rPr>
            </w:pPr>
            <w:r w:rsidRPr="00C1648F">
              <w:rPr>
                <w:sz w:val="24"/>
                <w:szCs w:val="24"/>
              </w:rPr>
              <w:t>Платежи по  этапу</w:t>
            </w:r>
          </w:p>
        </w:tc>
        <w:tc>
          <w:tcPr>
            <w:tcW w:w="1383" w:type="pct"/>
            <w:gridSpan w:val="3"/>
            <w:shd w:val="clear" w:color="auto" w:fill="auto"/>
          </w:tcPr>
          <w:p w14:paraId="442087D5" w14:textId="77777777" w:rsidR="00C1648F" w:rsidRPr="002947D3" w:rsidRDefault="00C1648F" w:rsidP="007325AA">
            <w:pPr>
              <w:spacing w:before="60" w:after="60"/>
              <w:ind w:firstLine="0"/>
              <w:rPr>
                <w:sz w:val="24"/>
                <w:szCs w:val="24"/>
              </w:rPr>
            </w:pPr>
          </w:p>
        </w:tc>
      </w:tr>
      <w:tr w:rsidR="00C1648F" w:rsidRPr="000628E2" w14:paraId="146F3C02" w14:textId="77777777" w:rsidTr="007325AA">
        <w:tc>
          <w:tcPr>
            <w:tcW w:w="5000" w:type="pct"/>
            <w:gridSpan w:val="17"/>
            <w:shd w:val="clear" w:color="auto" w:fill="auto"/>
            <w:hideMark/>
          </w:tcPr>
          <w:p w14:paraId="6255E641" w14:textId="5E18AE3F" w:rsidR="00C1648F" w:rsidRPr="000628E2" w:rsidRDefault="00C1648F" w:rsidP="007325AA">
            <w:pPr>
              <w:spacing w:before="60" w:after="60"/>
              <w:ind w:firstLine="0"/>
              <w:jc w:val="center"/>
              <w:rPr>
                <w:b/>
                <w:bCs/>
                <w:sz w:val="24"/>
                <w:szCs w:val="24"/>
              </w:rPr>
            </w:pPr>
            <w:r w:rsidRPr="00C1648F">
              <w:rPr>
                <w:b/>
                <w:bCs/>
                <w:sz w:val="24"/>
                <w:szCs w:val="24"/>
              </w:rPr>
              <w:t>Платежи по  этапу</w:t>
            </w:r>
          </w:p>
        </w:tc>
      </w:tr>
      <w:tr w:rsidR="002F61E7" w:rsidRPr="002947D3" w14:paraId="630B5DC6" w14:textId="77777777" w:rsidTr="003006BF">
        <w:tc>
          <w:tcPr>
            <w:tcW w:w="686" w:type="pct"/>
            <w:shd w:val="clear" w:color="auto" w:fill="auto"/>
            <w:hideMark/>
          </w:tcPr>
          <w:p w14:paraId="0A5DDDE4" w14:textId="76D76EA0" w:rsidR="00C1648F" w:rsidRPr="00C1648F" w:rsidRDefault="00C1648F" w:rsidP="007325AA">
            <w:pPr>
              <w:spacing w:before="60" w:after="60"/>
              <w:ind w:firstLine="0"/>
              <w:rPr>
                <w:b/>
                <w:sz w:val="24"/>
                <w:szCs w:val="24"/>
                <w:lang w:val="en-US"/>
              </w:rPr>
            </w:pPr>
            <w:r w:rsidRPr="00C1648F">
              <w:rPr>
                <w:b/>
                <w:sz w:val="24"/>
                <w:szCs w:val="24"/>
                <w:lang w:val="en-US"/>
              </w:rPr>
              <w:lastRenderedPageBreak/>
              <w:t>payments</w:t>
            </w:r>
          </w:p>
        </w:tc>
        <w:tc>
          <w:tcPr>
            <w:tcW w:w="806" w:type="pct"/>
            <w:gridSpan w:val="2"/>
            <w:shd w:val="clear" w:color="auto" w:fill="auto"/>
            <w:hideMark/>
          </w:tcPr>
          <w:p w14:paraId="4E161A0B" w14:textId="77777777" w:rsidR="00C1648F" w:rsidRPr="002947D3" w:rsidRDefault="00C1648F"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40F1E3E6" w14:textId="77777777" w:rsidR="00C1648F" w:rsidRPr="002947D3" w:rsidRDefault="00C1648F"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1AC0C879" w14:textId="77777777" w:rsidR="00C1648F" w:rsidRPr="002947D3" w:rsidRDefault="00C1648F"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70D77C3B" w14:textId="77777777" w:rsidR="00C1648F" w:rsidRPr="002947D3" w:rsidRDefault="00C1648F"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15C5DF11" w14:textId="77777777" w:rsidR="00C1648F" w:rsidRPr="00C1648F" w:rsidRDefault="00C1648F" w:rsidP="007325AA">
            <w:pPr>
              <w:spacing w:before="60" w:after="60"/>
              <w:ind w:firstLine="0"/>
              <w:rPr>
                <w:sz w:val="24"/>
                <w:szCs w:val="24"/>
              </w:rPr>
            </w:pPr>
            <w:r>
              <w:rPr>
                <w:sz w:val="24"/>
                <w:szCs w:val="24"/>
              </w:rPr>
              <w:t>Множественный лемент</w:t>
            </w:r>
          </w:p>
        </w:tc>
      </w:tr>
      <w:tr w:rsidR="008D4D0E" w:rsidRPr="002947D3" w14:paraId="3ED48E51" w14:textId="77777777" w:rsidTr="003006BF">
        <w:tc>
          <w:tcPr>
            <w:tcW w:w="686" w:type="pct"/>
            <w:vMerge w:val="restart"/>
            <w:shd w:val="clear" w:color="auto" w:fill="auto"/>
            <w:hideMark/>
          </w:tcPr>
          <w:p w14:paraId="14BAFC2F" w14:textId="29188F36" w:rsidR="008D4D0E" w:rsidRPr="002947D3" w:rsidRDefault="008D4D0E" w:rsidP="008D4D0E">
            <w:pPr>
              <w:spacing w:before="60" w:after="60"/>
              <w:ind w:firstLine="0"/>
              <w:rPr>
                <w:sz w:val="24"/>
                <w:szCs w:val="24"/>
              </w:rPr>
            </w:pPr>
            <w:r w:rsidRPr="002947D3">
              <w:rPr>
                <w:sz w:val="24"/>
                <w:szCs w:val="24"/>
              </w:rPr>
              <w:t>Допустимо указание только одного элемента</w:t>
            </w:r>
          </w:p>
        </w:tc>
        <w:tc>
          <w:tcPr>
            <w:tcW w:w="806" w:type="pct"/>
            <w:gridSpan w:val="2"/>
            <w:shd w:val="clear" w:color="auto" w:fill="auto"/>
            <w:hideMark/>
          </w:tcPr>
          <w:p w14:paraId="64694920" w14:textId="77777777" w:rsidR="008D4D0E" w:rsidRPr="002947D3" w:rsidRDefault="008D4D0E" w:rsidP="007325AA">
            <w:pPr>
              <w:spacing w:before="60" w:after="60"/>
              <w:ind w:firstLine="0"/>
              <w:rPr>
                <w:sz w:val="24"/>
                <w:szCs w:val="24"/>
              </w:rPr>
            </w:pPr>
            <w:r w:rsidRPr="002947D3">
              <w:rPr>
                <w:sz w:val="24"/>
                <w:szCs w:val="24"/>
              </w:rPr>
              <w:t xml:space="preserve">KBK </w:t>
            </w:r>
          </w:p>
        </w:tc>
        <w:tc>
          <w:tcPr>
            <w:tcW w:w="330" w:type="pct"/>
            <w:gridSpan w:val="6"/>
            <w:shd w:val="clear" w:color="auto" w:fill="auto"/>
            <w:hideMark/>
          </w:tcPr>
          <w:p w14:paraId="3627375A" w14:textId="77777777" w:rsidR="008D4D0E" w:rsidRPr="002947D3" w:rsidRDefault="008D4D0E"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198352A9" w14:textId="77777777" w:rsidR="008D4D0E" w:rsidRPr="002947D3" w:rsidRDefault="008D4D0E" w:rsidP="007325AA">
            <w:pPr>
              <w:spacing w:before="60" w:after="60"/>
              <w:ind w:firstLine="0"/>
              <w:jc w:val="center"/>
              <w:rPr>
                <w:sz w:val="24"/>
                <w:szCs w:val="24"/>
              </w:rPr>
            </w:pPr>
            <w:r w:rsidRPr="002947D3">
              <w:rPr>
                <w:sz w:val="24"/>
                <w:szCs w:val="24"/>
              </w:rPr>
              <w:t>T(20)</w:t>
            </w:r>
          </w:p>
        </w:tc>
        <w:tc>
          <w:tcPr>
            <w:tcW w:w="1260" w:type="pct"/>
            <w:gridSpan w:val="3"/>
            <w:shd w:val="clear" w:color="auto" w:fill="auto"/>
            <w:hideMark/>
          </w:tcPr>
          <w:p w14:paraId="5E06E480" w14:textId="77777777" w:rsidR="008D4D0E" w:rsidRPr="002947D3" w:rsidRDefault="008D4D0E" w:rsidP="007325AA">
            <w:pPr>
              <w:spacing w:before="60" w:after="60"/>
              <w:ind w:firstLine="0"/>
              <w:rPr>
                <w:sz w:val="24"/>
                <w:szCs w:val="24"/>
              </w:rPr>
            </w:pPr>
            <w:r w:rsidRPr="002947D3">
              <w:rPr>
                <w:sz w:val="24"/>
                <w:szCs w:val="24"/>
              </w:rPr>
              <w:t>Код бюджетной классификации</w:t>
            </w:r>
          </w:p>
        </w:tc>
        <w:tc>
          <w:tcPr>
            <w:tcW w:w="1383" w:type="pct"/>
            <w:gridSpan w:val="3"/>
            <w:shd w:val="clear" w:color="auto" w:fill="auto"/>
            <w:hideMark/>
          </w:tcPr>
          <w:p w14:paraId="4978EACD" w14:textId="77777777" w:rsidR="008D4D0E" w:rsidRPr="002947D3" w:rsidRDefault="008D4D0E" w:rsidP="007325AA">
            <w:pPr>
              <w:spacing w:before="60" w:after="60"/>
              <w:ind w:firstLine="0"/>
              <w:rPr>
                <w:sz w:val="24"/>
                <w:szCs w:val="24"/>
              </w:rPr>
            </w:pPr>
            <w:r w:rsidRPr="002947D3">
              <w:rPr>
                <w:sz w:val="24"/>
                <w:szCs w:val="24"/>
              </w:rPr>
              <w:t xml:space="preserve"> </w:t>
            </w:r>
          </w:p>
        </w:tc>
      </w:tr>
      <w:tr w:rsidR="008D4D0E" w:rsidRPr="002947D3" w14:paraId="31F77186" w14:textId="77777777" w:rsidTr="008D4D0E">
        <w:tc>
          <w:tcPr>
            <w:tcW w:w="686" w:type="pct"/>
            <w:vMerge/>
            <w:shd w:val="clear" w:color="auto" w:fill="auto"/>
            <w:hideMark/>
          </w:tcPr>
          <w:p w14:paraId="0D6D38A2" w14:textId="10933360" w:rsidR="008D4D0E" w:rsidRPr="002947D3" w:rsidRDefault="008D4D0E" w:rsidP="008D4D0E">
            <w:pPr>
              <w:spacing w:before="60" w:after="60"/>
              <w:ind w:firstLine="0"/>
              <w:rPr>
                <w:sz w:val="24"/>
                <w:szCs w:val="24"/>
              </w:rPr>
            </w:pPr>
          </w:p>
        </w:tc>
        <w:tc>
          <w:tcPr>
            <w:tcW w:w="806" w:type="pct"/>
            <w:gridSpan w:val="2"/>
            <w:shd w:val="clear" w:color="auto" w:fill="auto"/>
            <w:hideMark/>
          </w:tcPr>
          <w:p w14:paraId="32224750" w14:textId="38F3770C" w:rsidR="008D4D0E" w:rsidRPr="008D4D0E" w:rsidRDefault="008D4D0E" w:rsidP="008D4D0E">
            <w:pPr>
              <w:spacing w:before="60" w:after="60"/>
              <w:ind w:firstLine="0"/>
              <w:rPr>
                <w:sz w:val="24"/>
                <w:szCs w:val="24"/>
                <w:lang w:val="en-US"/>
              </w:rPr>
            </w:pPr>
            <w:r>
              <w:rPr>
                <w:sz w:val="24"/>
                <w:szCs w:val="24"/>
              </w:rPr>
              <w:t>KBK</w:t>
            </w:r>
            <w:r>
              <w:rPr>
                <w:sz w:val="24"/>
                <w:szCs w:val="24"/>
                <w:lang w:val="en-US"/>
              </w:rPr>
              <w:t>2016</w:t>
            </w:r>
          </w:p>
        </w:tc>
        <w:tc>
          <w:tcPr>
            <w:tcW w:w="330" w:type="pct"/>
            <w:gridSpan w:val="6"/>
            <w:shd w:val="clear" w:color="auto" w:fill="auto"/>
            <w:hideMark/>
          </w:tcPr>
          <w:p w14:paraId="6816A532" w14:textId="77777777" w:rsidR="008D4D0E" w:rsidRPr="002947D3" w:rsidRDefault="008D4D0E" w:rsidP="008D4D0E">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7CC66E6" w14:textId="77777777" w:rsidR="008D4D0E" w:rsidRPr="002947D3" w:rsidRDefault="008D4D0E" w:rsidP="008D4D0E">
            <w:pPr>
              <w:spacing w:before="60" w:after="60"/>
              <w:ind w:firstLine="0"/>
              <w:jc w:val="center"/>
              <w:rPr>
                <w:sz w:val="24"/>
                <w:szCs w:val="24"/>
              </w:rPr>
            </w:pPr>
            <w:r w:rsidRPr="002947D3">
              <w:rPr>
                <w:sz w:val="24"/>
                <w:szCs w:val="24"/>
              </w:rPr>
              <w:t>T(20)</w:t>
            </w:r>
          </w:p>
        </w:tc>
        <w:tc>
          <w:tcPr>
            <w:tcW w:w="1260" w:type="pct"/>
            <w:gridSpan w:val="3"/>
            <w:shd w:val="clear" w:color="auto" w:fill="auto"/>
            <w:hideMark/>
          </w:tcPr>
          <w:p w14:paraId="07946970" w14:textId="0BE19422" w:rsidR="008D4D0E" w:rsidRPr="002947D3" w:rsidRDefault="008D4D0E" w:rsidP="008D4D0E">
            <w:pPr>
              <w:spacing w:before="60" w:after="60"/>
              <w:ind w:firstLine="0"/>
              <w:rPr>
                <w:sz w:val="24"/>
                <w:szCs w:val="24"/>
              </w:rPr>
            </w:pPr>
            <w:r w:rsidRPr="008D4D0E">
              <w:rPr>
                <w:sz w:val="24"/>
                <w:szCs w:val="24"/>
              </w:rPr>
              <w:t>Код бюджетной классификации (указывается после 01.01.2016)</w:t>
            </w:r>
          </w:p>
        </w:tc>
        <w:tc>
          <w:tcPr>
            <w:tcW w:w="1383" w:type="pct"/>
            <w:gridSpan w:val="3"/>
            <w:shd w:val="clear" w:color="auto" w:fill="auto"/>
            <w:hideMark/>
          </w:tcPr>
          <w:p w14:paraId="639DA608" w14:textId="63F7D5DF" w:rsidR="008D4D0E" w:rsidRPr="002947D3" w:rsidRDefault="00D33BEE" w:rsidP="00D33BEE">
            <w:pPr>
              <w:spacing w:before="60" w:after="60"/>
              <w:ind w:firstLine="0"/>
              <w:rPr>
                <w:sz w:val="24"/>
                <w:szCs w:val="24"/>
              </w:rPr>
            </w:pPr>
            <w:r>
              <w:rPr>
                <w:sz w:val="24"/>
                <w:szCs w:val="24"/>
              </w:rPr>
              <w:t>Элемент указывается д</w:t>
            </w:r>
            <w:r w:rsidR="008D4D0E" w:rsidRPr="008D4D0E">
              <w:rPr>
                <w:sz w:val="24"/>
                <w:szCs w:val="24"/>
              </w:rPr>
              <w:t xml:space="preserve">ля сведений </w:t>
            </w:r>
            <w:r>
              <w:rPr>
                <w:sz w:val="24"/>
                <w:szCs w:val="24"/>
              </w:rPr>
              <w:t>о контракте,</w:t>
            </w:r>
            <w:r w:rsidR="007D7AD1" w:rsidRPr="007D7AD1">
              <w:rPr>
                <w:sz w:val="24"/>
                <w:szCs w:val="24"/>
              </w:rPr>
              <w:t xml:space="preserve"> </w:t>
            </w:r>
            <w:r w:rsidR="008D4D0E" w:rsidRPr="008D4D0E">
              <w:rPr>
                <w:sz w:val="24"/>
                <w:szCs w:val="24"/>
              </w:rPr>
              <w:t>созданных после 01.01.2016</w:t>
            </w:r>
            <w:r>
              <w:rPr>
                <w:sz w:val="24"/>
                <w:szCs w:val="24"/>
              </w:rPr>
              <w:t xml:space="preserve">, а также </w:t>
            </w:r>
            <w:r w:rsidR="008D4D0E" w:rsidRPr="008D4D0E">
              <w:rPr>
                <w:sz w:val="24"/>
                <w:szCs w:val="24"/>
              </w:rPr>
              <w:t>для ранее созданных сведений о контракте (многолетние контракты)</w:t>
            </w:r>
            <w:r>
              <w:rPr>
                <w:sz w:val="24"/>
                <w:szCs w:val="24"/>
              </w:rPr>
              <w:t xml:space="preserve"> </w:t>
            </w:r>
            <w:r w:rsidR="008D4D0E" w:rsidRPr="008D4D0E">
              <w:rPr>
                <w:sz w:val="24"/>
                <w:szCs w:val="24"/>
              </w:rPr>
              <w:t>при внесении в них изменений</w:t>
            </w:r>
          </w:p>
        </w:tc>
      </w:tr>
      <w:tr w:rsidR="002F61E7" w:rsidRPr="002947D3" w14:paraId="4967DA37" w14:textId="77777777" w:rsidTr="003006BF">
        <w:tc>
          <w:tcPr>
            <w:tcW w:w="686" w:type="pct"/>
            <w:shd w:val="clear" w:color="auto" w:fill="auto"/>
            <w:hideMark/>
          </w:tcPr>
          <w:p w14:paraId="0094C933" w14:textId="77777777" w:rsidR="006970B7" w:rsidRPr="002947D3" w:rsidRDefault="006970B7"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66F75595" w14:textId="77777777" w:rsidR="006970B7" w:rsidRPr="002947D3" w:rsidRDefault="006970B7" w:rsidP="007325AA">
            <w:pPr>
              <w:spacing w:before="60" w:after="60"/>
              <w:ind w:firstLine="0"/>
              <w:rPr>
                <w:sz w:val="24"/>
                <w:szCs w:val="24"/>
              </w:rPr>
            </w:pPr>
            <w:r w:rsidRPr="002947D3">
              <w:rPr>
                <w:sz w:val="24"/>
                <w:szCs w:val="24"/>
              </w:rPr>
              <w:t xml:space="preserve">comment </w:t>
            </w:r>
          </w:p>
        </w:tc>
        <w:tc>
          <w:tcPr>
            <w:tcW w:w="330" w:type="pct"/>
            <w:gridSpan w:val="6"/>
            <w:shd w:val="clear" w:color="auto" w:fill="auto"/>
            <w:hideMark/>
          </w:tcPr>
          <w:p w14:paraId="399B2DD7" w14:textId="77777777" w:rsidR="006970B7" w:rsidRPr="002947D3" w:rsidRDefault="006970B7" w:rsidP="007325AA">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113A67F3" w14:textId="77777777" w:rsidR="006970B7" w:rsidRPr="002947D3" w:rsidRDefault="006970B7" w:rsidP="007325A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60" w:type="pct"/>
            <w:gridSpan w:val="3"/>
            <w:shd w:val="clear" w:color="auto" w:fill="auto"/>
            <w:hideMark/>
          </w:tcPr>
          <w:p w14:paraId="08B29CC3" w14:textId="77777777" w:rsidR="006970B7" w:rsidRPr="002947D3" w:rsidRDefault="006970B7" w:rsidP="007325AA">
            <w:pPr>
              <w:spacing w:before="60" w:after="60"/>
              <w:ind w:firstLine="0"/>
              <w:rPr>
                <w:sz w:val="24"/>
                <w:szCs w:val="24"/>
              </w:rPr>
            </w:pPr>
            <w:r w:rsidRPr="002947D3">
              <w:rPr>
                <w:sz w:val="24"/>
                <w:szCs w:val="24"/>
              </w:rPr>
              <w:t>Примечание</w:t>
            </w:r>
          </w:p>
        </w:tc>
        <w:tc>
          <w:tcPr>
            <w:tcW w:w="1383" w:type="pct"/>
            <w:gridSpan w:val="3"/>
            <w:shd w:val="clear" w:color="auto" w:fill="auto"/>
            <w:hideMark/>
          </w:tcPr>
          <w:p w14:paraId="4734A341" w14:textId="77777777" w:rsidR="006970B7" w:rsidRPr="002947D3" w:rsidRDefault="006970B7" w:rsidP="007325AA">
            <w:pPr>
              <w:spacing w:before="60" w:after="60"/>
              <w:ind w:firstLine="0"/>
              <w:rPr>
                <w:sz w:val="24"/>
                <w:szCs w:val="24"/>
              </w:rPr>
            </w:pPr>
            <w:r w:rsidRPr="002947D3">
              <w:rPr>
                <w:sz w:val="24"/>
                <w:szCs w:val="24"/>
              </w:rPr>
              <w:t xml:space="preserve"> </w:t>
            </w:r>
          </w:p>
        </w:tc>
      </w:tr>
      <w:tr w:rsidR="002F61E7" w:rsidRPr="002947D3" w14:paraId="52945B58" w14:textId="77777777" w:rsidTr="003006BF">
        <w:tc>
          <w:tcPr>
            <w:tcW w:w="686" w:type="pct"/>
            <w:shd w:val="clear" w:color="auto" w:fill="auto"/>
            <w:hideMark/>
          </w:tcPr>
          <w:p w14:paraId="45433432" w14:textId="77777777" w:rsidR="006970B7" w:rsidRPr="002947D3" w:rsidRDefault="006970B7" w:rsidP="007325AA">
            <w:pPr>
              <w:spacing w:before="60" w:after="60"/>
              <w:ind w:firstLine="0"/>
              <w:rPr>
                <w:sz w:val="24"/>
                <w:szCs w:val="24"/>
              </w:rPr>
            </w:pPr>
          </w:p>
        </w:tc>
        <w:tc>
          <w:tcPr>
            <w:tcW w:w="806" w:type="pct"/>
            <w:gridSpan w:val="2"/>
            <w:shd w:val="clear" w:color="auto" w:fill="auto"/>
            <w:hideMark/>
          </w:tcPr>
          <w:p w14:paraId="3E3632DD" w14:textId="3D40D844" w:rsidR="006970B7" w:rsidRPr="002947D3" w:rsidRDefault="006970B7" w:rsidP="007325AA">
            <w:pPr>
              <w:spacing w:before="60" w:after="60"/>
              <w:ind w:firstLine="0"/>
              <w:rPr>
                <w:sz w:val="24"/>
                <w:szCs w:val="24"/>
              </w:rPr>
            </w:pPr>
            <w:r w:rsidRPr="006970B7">
              <w:rPr>
                <w:sz w:val="24"/>
                <w:szCs w:val="24"/>
              </w:rPr>
              <w:t>paymentMonth</w:t>
            </w:r>
          </w:p>
        </w:tc>
        <w:tc>
          <w:tcPr>
            <w:tcW w:w="330" w:type="pct"/>
            <w:gridSpan w:val="6"/>
            <w:shd w:val="clear" w:color="auto" w:fill="auto"/>
            <w:hideMark/>
          </w:tcPr>
          <w:p w14:paraId="404A13D0" w14:textId="66532512" w:rsidR="006970B7" w:rsidRPr="00E45DBF" w:rsidRDefault="006970B7"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4E6EFFF" w14:textId="77777777" w:rsidR="006970B7" w:rsidRPr="002947D3" w:rsidRDefault="006970B7" w:rsidP="007325AA">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5A91F6E2" w14:textId="77777777" w:rsidR="006970B7" w:rsidRPr="002947D3" w:rsidRDefault="006970B7" w:rsidP="007325AA">
            <w:pPr>
              <w:spacing w:before="60" w:after="60"/>
              <w:ind w:firstLine="0"/>
              <w:rPr>
                <w:sz w:val="24"/>
                <w:szCs w:val="24"/>
              </w:rPr>
            </w:pPr>
            <w:r w:rsidRPr="002947D3">
              <w:rPr>
                <w:sz w:val="24"/>
                <w:szCs w:val="24"/>
              </w:rPr>
              <w:t>Месяц</w:t>
            </w:r>
          </w:p>
        </w:tc>
        <w:tc>
          <w:tcPr>
            <w:tcW w:w="1383" w:type="pct"/>
            <w:gridSpan w:val="3"/>
            <w:shd w:val="clear" w:color="auto" w:fill="auto"/>
            <w:hideMark/>
          </w:tcPr>
          <w:p w14:paraId="2CB90F80" w14:textId="7ED68EE6" w:rsidR="00E45DBF" w:rsidRPr="002947D3" w:rsidRDefault="006970B7" w:rsidP="007325AA">
            <w:pPr>
              <w:spacing w:before="60" w:after="60"/>
              <w:ind w:firstLine="0"/>
              <w:rPr>
                <w:sz w:val="24"/>
                <w:szCs w:val="24"/>
              </w:rPr>
            </w:pPr>
            <w:r w:rsidRPr="002947D3">
              <w:rPr>
                <w:sz w:val="24"/>
                <w:szCs w:val="24"/>
              </w:rPr>
              <w:t>Допустимые значения: от 1 до 12</w:t>
            </w:r>
          </w:p>
        </w:tc>
      </w:tr>
      <w:tr w:rsidR="002F61E7" w:rsidRPr="002947D3" w14:paraId="598B963F" w14:textId="77777777" w:rsidTr="003006BF">
        <w:tc>
          <w:tcPr>
            <w:tcW w:w="686" w:type="pct"/>
            <w:shd w:val="clear" w:color="auto" w:fill="auto"/>
            <w:hideMark/>
          </w:tcPr>
          <w:p w14:paraId="20812180" w14:textId="56F90048" w:rsidR="006970B7" w:rsidRPr="002947D3" w:rsidRDefault="006970B7"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14EEFFDF" w14:textId="5B564AD2" w:rsidR="006970B7" w:rsidRPr="002947D3" w:rsidRDefault="006970B7" w:rsidP="007325AA">
            <w:pPr>
              <w:spacing w:before="60" w:after="60"/>
              <w:ind w:firstLine="0"/>
              <w:rPr>
                <w:sz w:val="24"/>
                <w:szCs w:val="24"/>
              </w:rPr>
            </w:pPr>
            <w:r w:rsidRPr="006970B7">
              <w:rPr>
                <w:sz w:val="24"/>
                <w:szCs w:val="24"/>
              </w:rPr>
              <w:t>paymentYear</w:t>
            </w:r>
          </w:p>
        </w:tc>
        <w:tc>
          <w:tcPr>
            <w:tcW w:w="330" w:type="pct"/>
            <w:gridSpan w:val="6"/>
            <w:shd w:val="clear" w:color="auto" w:fill="auto"/>
            <w:hideMark/>
          </w:tcPr>
          <w:p w14:paraId="2FDAD5B8" w14:textId="77777777" w:rsidR="006970B7" w:rsidRPr="002947D3" w:rsidRDefault="006970B7"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945C729" w14:textId="77777777" w:rsidR="006970B7" w:rsidRPr="002947D3" w:rsidRDefault="006970B7" w:rsidP="007325AA">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04F66F80" w14:textId="77777777" w:rsidR="006970B7" w:rsidRPr="002947D3" w:rsidRDefault="006970B7" w:rsidP="007325AA">
            <w:pPr>
              <w:spacing w:before="60" w:after="60"/>
              <w:ind w:firstLine="0"/>
              <w:rPr>
                <w:sz w:val="24"/>
                <w:szCs w:val="24"/>
              </w:rPr>
            </w:pPr>
            <w:r w:rsidRPr="002947D3">
              <w:rPr>
                <w:sz w:val="24"/>
                <w:szCs w:val="24"/>
              </w:rPr>
              <w:t>Год</w:t>
            </w:r>
          </w:p>
        </w:tc>
        <w:tc>
          <w:tcPr>
            <w:tcW w:w="1383" w:type="pct"/>
            <w:gridSpan w:val="3"/>
            <w:shd w:val="clear" w:color="auto" w:fill="auto"/>
            <w:hideMark/>
          </w:tcPr>
          <w:p w14:paraId="7D2041DC" w14:textId="77777777" w:rsidR="006970B7" w:rsidRPr="002947D3" w:rsidRDefault="006970B7" w:rsidP="007325AA">
            <w:pPr>
              <w:spacing w:before="60" w:after="60"/>
              <w:ind w:firstLine="0"/>
              <w:rPr>
                <w:sz w:val="24"/>
                <w:szCs w:val="24"/>
              </w:rPr>
            </w:pPr>
            <w:r w:rsidRPr="002947D3">
              <w:rPr>
                <w:sz w:val="24"/>
                <w:szCs w:val="24"/>
              </w:rPr>
              <w:t xml:space="preserve">Шаблон значения: \d{4} </w:t>
            </w:r>
          </w:p>
        </w:tc>
      </w:tr>
      <w:tr w:rsidR="002F61E7" w:rsidRPr="002947D3" w14:paraId="2CE7C388" w14:textId="77777777" w:rsidTr="003006BF">
        <w:tc>
          <w:tcPr>
            <w:tcW w:w="686" w:type="pct"/>
            <w:shd w:val="clear" w:color="auto" w:fill="auto"/>
            <w:hideMark/>
          </w:tcPr>
          <w:p w14:paraId="66214F3C" w14:textId="77777777" w:rsidR="00FA37CF" w:rsidRPr="002947D3" w:rsidRDefault="00FA37C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26E9AEFA" w14:textId="25E8B6E3" w:rsidR="00FA37CF" w:rsidRPr="002947D3" w:rsidRDefault="00FA37CF" w:rsidP="007325AA">
            <w:pPr>
              <w:spacing w:before="60" w:after="60"/>
              <w:ind w:firstLine="0"/>
              <w:rPr>
                <w:sz w:val="24"/>
                <w:szCs w:val="24"/>
              </w:rPr>
            </w:pPr>
            <w:r w:rsidRPr="00FA37CF">
              <w:rPr>
                <w:sz w:val="24"/>
                <w:szCs w:val="24"/>
              </w:rPr>
              <w:t>paymentSum</w:t>
            </w:r>
          </w:p>
        </w:tc>
        <w:tc>
          <w:tcPr>
            <w:tcW w:w="330" w:type="pct"/>
            <w:gridSpan w:val="6"/>
            <w:shd w:val="clear" w:color="auto" w:fill="auto"/>
            <w:hideMark/>
          </w:tcPr>
          <w:p w14:paraId="6DEA8229" w14:textId="77777777" w:rsidR="00FA37CF" w:rsidRPr="002947D3" w:rsidRDefault="00FA37CF" w:rsidP="007325AA">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8905AD3" w14:textId="77777777" w:rsidR="00FA37CF" w:rsidRPr="002947D3" w:rsidRDefault="00FA37CF" w:rsidP="007325AA">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34F93B20" w14:textId="3BE04327" w:rsidR="00FA37CF" w:rsidRPr="002947D3" w:rsidRDefault="00FA37CF" w:rsidP="007325AA">
            <w:pPr>
              <w:spacing w:before="60" w:after="60"/>
              <w:ind w:firstLine="0"/>
              <w:rPr>
                <w:sz w:val="24"/>
                <w:szCs w:val="24"/>
              </w:rPr>
            </w:pPr>
            <w:r w:rsidRPr="00FA37CF">
              <w:rPr>
                <w:sz w:val="24"/>
                <w:szCs w:val="24"/>
              </w:rPr>
              <w:t>Сумма платежа в валюте контракта</w:t>
            </w:r>
          </w:p>
        </w:tc>
        <w:tc>
          <w:tcPr>
            <w:tcW w:w="1383" w:type="pct"/>
            <w:gridSpan w:val="3"/>
            <w:shd w:val="clear" w:color="auto" w:fill="auto"/>
            <w:hideMark/>
          </w:tcPr>
          <w:p w14:paraId="585E18BC" w14:textId="393109D3" w:rsidR="00FA37CF" w:rsidRPr="002947D3" w:rsidRDefault="00FA37CF" w:rsidP="000E3F97">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2F61E7" w:rsidRPr="002947D3" w14:paraId="17F356CE" w14:textId="77777777" w:rsidTr="003006BF">
        <w:tc>
          <w:tcPr>
            <w:tcW w:w="686" w:type="pct"/>
            <w:shd w:val="clear" w:color="auto" w:fill="auto"/>
            <w:hideMark/>
          </w:tcPr>
          <w:p w14:paraId="2E3C74C7" w14:textId="77777777" w:rsidR="00FA37CF" w:rsidRPr="002947D3" w:rsidRDefault="00FA37CF"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6058CE55" w14:textId="6D55D7BA" w:rsidR="00FA37CF" w:rsidRPr="00FA37CF" w:rsidRDefault="00FA37CF" w:rsidP="007325AA">
            <w:pPr>
              <w:spacing w:before="60" w:after="60"/>
              <w:ind w:firstLine="0"/>
              <w:rPr>
                <w:sz w:val="24"/>
                <w:szCs w:val="24"/>
                <w:lang w:val="en-US"/>
              </w:rPr>
            </w:pPr>
            <w:r w:rsidRPr="00FA37CF">
              <w:rPr>
                <w:sz w:val="24"/>
                <w:szCs w:val="24"/>
              </w:rPr>
              <w:t>paymentSum</w:t>
            </w:r>
            <w:r>
              <w:rPr>
                <w:sz w:val="24"/>
                <w:szCs w:val="24"/>
                <w:lang w:val="en-US"/>
              </w:rPr>
              <w:t>RUR</w:t>
            </w:r>
          </w:p>
        </w:tc>
        <w:tc>
          <w:tcPr>
            <w:tcW w:w="330" w:type="pct"/>
            <w:gridSpan w:val="6"/>
            <w:shd w:val="clear" w:color="auto" w:fill="auto"/>
            <w:hideMark/>
          </w:tcPr>
          <w:p w14:paraId="49F07D20" w14:textId="74F67295" w:rsidR="00FA37CF" w:rsidRPr="003B21C8" w:rsidRDefault="003B21C8"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29FD2432" w14:textId="77777777" w:rsidR="00FA37CF" w:rsidRPr="002947D3" w:rsidRDefault="00FA37CF" w:rsidP="007325AA">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6F625765" w14:textId="0A2C1DCD" w:rsidR="00FA37CF" w:rsidRPr="00FA37CF" w:rsidRDefault="00FA37CF" w:rsidP="00FA37CF">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83" w:type="pct"/>
            <w:gridSpan w:val="3"/>
            <w:shd w:val="clear" w:color="auto" w:fill="auto"/>
            <w:hideMark/>
          </w:tcPr>
          <w:p w14:paraId="2ABFB79A" w14:textId="30A75877" w:rsidR="00FA37CF" w:rsidRPr="002947D3" w:rsidRDefault="00FA37CF" w:rsidP="007325AA">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7325AA" w:rsidRPr="000628E2" w14:paraId="24FF0050" w14:textId="77777777" w:rsidTr="007325AA">
        <w:tc>
          <w:tcPr>
            <w:tcW w:w="5000" w:type="pct"/>
            <w:gridSpan w:val="17"/>
            <w:shd w:val="clear" w:color="auto" w:fill="auto"/>
            <w:hideMark/>
          </w:tcPr>
          <w:p w14:paraId="645827E2" w14:textId="2C7239D1" w:rsidR="007325AA" w:rsidRPr="000628E2" w:rsidRDefault="007325AA" w:rsidP="007325AA">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2F61E7" w:rsidRPr="002947D3" w14:paraId="0C61F409" w14:textId="77777777" w:rsidTr="003006BF">
        <w:tc>
          <w:tcPr>
            <w:tcW w:w="686" w:type="pct"/>
            <w:shd w:val="clear" w:color="auto" w:fill="auto"/>
            <w:hideMark/>
          </w:tcPr>
          <w:p w14:paraId="65BBD686" w14:textId="282D6F35" w:rsidR="007325AA" w:rsidRPr="000628E2" w:rsidRDefault="007325AA" w:rsidP="007325AA">
            <w:pPr>
              <w:spacing w:before="60" w:after="60"/>
              <w:ind w:firstLine="0"/>
              <w:rPr>
                <w:b/>
                <w:sz w:val="24"/>
                <w:szCs w:val="24"/>
              </w:rPr>
            </w:pPr>
            <w:r w:rsidRPr="007325AA">
              <w:rPr>
                <w:b/>
                <w:sz w:val="24"/>
                <w:szCs w:val="24"/>
              </w:rPr>
              <w:t>extrabudgetFunds</w:t>
            </w:r>
          </w:p>
        </w:tc>
        <w:tc>
          <w:tcPr>
            <w:tcW w:w="806" w:type="pct"/>
            <w:gridSpan w:val="2"/>
            <w:shd w:val="clear" w:color="auto" w:fill="auto"/>
            <w:hideMark/>
          </w:tcPr>
          <w:p w14:paraId="7221CE3C" w14:textId="77777777" w:rsidR="007325AA" w:rsidRPr="002947D3" w:rsidRDefault="007325AA" w:rsidP="007325AA">
            <w:pPr>
              <w:spacing w:before="60" w:after="60"/>
              <w:ind w:firstLine="0"/>
              <w:rPr>
                <w:sz w:val="24"/>
                <w:szCs w:val="24"/>
              </w:rPr>
            </w:pPr>
            <w:r w:rsidRPr="002947D3">
              <w:rPr>
                <w:sz w:val="24"/>
                <w:szCs w:val="24"/>
              </w:rPr>
              <w:t> </w:t>
            </w:r>
          </w:p>
        </w:tc>
        <w:tc>
          <w:tcPr>
            <w:tcW w:w="330" w:type="pct"/>
            <w:gridSpan w:val="6"/>
            <w:shd w:val="clear" w:color="auto" w:fill="auto"/>
            <w:hideMark/>
          </w:tcPr>
          <w:p w14:paraId="15F1C1CB" w14:textId="77777777" w:rsidR="007325AA" w:rsidRPr="002947D3" w:rsidRDefault="007325AA" w:rsidP="007325AA">
            <w:pPr>
              <w:spacing w:before="60" w:after="60"/>
              <w:ind w:firstLine="0"/>
              <w:rPr>
                <w:sz w:val="24"/>
                <w:szCs w:val="24"/>
              </w:rPr>
            </w:pPr>
            <w:r w:rsidRPr="002947D3">
              <w:rPr>
                <w:sz w:val="24"/>
                <w:szCs w:val="24"/>
              </w:rPr>
              <w:t> </w:t>
            </w:r>
          </w:p>
        </w:tc>
        <w:tc>
          <w:tcPr>
            <w:tcW w:w="535" w:type="pct"/>
            <w:gridSpan w:val="2"/>
            <w:shd w:val="clear" w:color="auto" w:fill="auto"/>
            <w:hideMark/>
          </w:tcPr>
          <w:p w14:paraId="76A45518" w14:textId="77777777" w:rsidR="007325AA" w:rsidRPr="002947D3" w:rsidRDefault="007325AA" w:rsidP="007325AA">
            <w:pPr>
              <w:spacing w:before="60" w:after="60"/>
              <w:ind w:firstLine="0"/>
              <w:rPr>
                <w:sz w:val="24"/>
                <w:szCs w:val="24"/>
              </w:rPr>
            </w:pPr>
            <w:r w:rsidRPr="002947D3">
              <w:rPr>
                <w:sz w:val="24"/>
                <w:szCs w:val="24"/>
              </w:rPr>
              <w:t> </w:t>
            </w:r>
          </w:p>
        </w:tc>
        <w:tc>
          <w:tcPr>
            <w:tcW w:w="1260" w:type="pct"/>
            <w:gridSpan w:val="3"/>
            <w:shd w:val="clear" w:color="auto" w:fill="auto"/>
            <w:hideMark/>
          </w:tcPr>
          <w:p w14:paraId="19617D72" w14:textId="77777777" w:rsidR="007325AA" w:rsidRPr="002947D3" w:rsidRDefault="007325AA" w:rsidP="007325AA">
            <w:pPr>
              <w:spacing w:before="60" w:after="60"/>
              <w:ind w:firstLine="0"/>
              <w:rPr>
                <w:sz w:val="24"/>
                <w:szCs w:val="24"/>
              </w:rPr>
            </w:pPr>
            <w:r w:rsidRPr="002947D3">
              <w:rPr>
                <w:sz w:val="24"/>
                <w:szCs w:val="24"/>
              </w:rPr>
              <w:t> </w:t>
            </w:r>
          </w:p>
        </w:tc>
        <w:tc>
          <w:tcPr>
            <w:tcW w:w="1383" w:type="pct"/>
            <w:gridSpan w:val="3"/>
            <w:shd w:val="clear" w:color="auto" w:fill="auto"/>
            <w:hideMark/>
          </w:tcPr>
          <w:p w14:paraId="4C163E54" w14:textId="77777777" w:rsidR="007325AA" w:rsidRPr="002947D3" w:rsidRDefault="007325AA" w:rsidP="007325AA">
            <w:pPr>
              <w:spacing w:before="60" w:after="60"/>
              <w:ind w:firstLine="0"/>
              <w:rPr>
                <w:sz w:val="24"/>
                <w:szCs w:val="24"/>
              </w:rPr>
            </w:pPr>
            <w:r w:rsidRPr="002947D3">
              <w:rPr>
                <w:sz w:val="24"/>
                <w:szCs w:val="24"/>
              </w:rPr>
              <w:t xml:space="preserve"> </w:t>
            </w:r>
          </w:p>
        </w:tc>
      </w:tr>
      <w:tr w:rsidR="002F61E7" w:rsidRPr="002947D3" w14:paraId="42998741" w14:textId="77777777" w:rsidTr="003006BF">
        <w:tc>
          <w:tcPr>
            <w:tcW w:w="686" w:type="pct"/>
            <w:shd w:val="clear" w:color="auto" w:fill="auto"/>
            <w:hideMark/>
          </w:tcPr>
          <w:p w14:paraId="24DBB6BE" w14:textId="77777777" w:rsidR="007325AA" w:rsidRPr="002947D3" w:rsidRDefault="007325AA" w:rsidP="007325AA">
            <w:pPr>
              <w:spacing w:before="60" w:after="60"/>
              <w:ind w:firstLine="0"/>
              <w:rPr>
                <w:sz w:val="24"/>
                <w:szCs w:val="24"/>
              </w:rPr>
            </w:pPr>
            <w:r w:rsidRPr="002947D3">
              <w:rPr>
                <w:sz w:val="24"/>
                <w:szCs w:val="24"/>
              </w:rPr>
              <w:t> </w:t>
            </w:r>
          </w:p>
        </w:tc>
        <w:tc>
          <w:tcPr>
            <w:tcW w:w="806" w:type="pct"/>
            <w:gridSpan w:val="2"/>
            <w:shd w:val="clear" w:color="auto" w:fill="auto"/>
            <w:hideMark/>
          </w:tcPr>
          <w:p w14:paraId="1BFE56B7" w14:textId="374BD9AA" w:rsidR="007325AA" w:rsidRPr="002947D3" w:rsidRDefault="007325AA" w:rsidP="007325AA">
            <w:pPr>
              <w:spacing w:before="60" w:after="60"/>
              <w:ind w:firstLine="0"/>
              <w:rPr>
                <w:sz w:val="24"/>
                <w:szCs w:val="24"/>
                <w:lang w:val="en-US"/>
              </w:rPr>
            </w:pPr>
            <w:r w:rsidRPr="007325AA">
              <w:rPr>
                <w:sz w:val="24"/>
                <w:szCs w:val="24"/>
              </w:rPr>
              <w:t>extrabudget</w:t>
            </w:r>
          </w:p>
        </w:tc>
        <w:tc>
          <w:tcPr>
            <w:tcW w:w="330" w:type="pct"/>
            <w:gridSpan w:val="6"/>
            <w:shd w:val="clear" w:color="auto" w:fill="auto"/>
            <w:hideMark/>
          </w:tcPr>
          <w:p w14:paraId="07516D18" w14:textId="2FFCED72" w:rsidR="007325AA" w:rsidRPr="006569A6" w:rsidRDefault="006569A6" w:rsidP="007325AA">
            <w:pPr>
              <w:spacing w:before="60" w:after="60"/>
              <w:ind w:firstLine="0"/>
              <w:jc w:val="center"/>
              <w:rPr>
                <w:sz w:val="24"/>
                <w:szCs w:val="24"/>
              </w:rPr>
            </w:pPr>
            <w:r>
              <w:rPr>
                <w:sz w:val="24"/>
                <w:szCs w:val="24"/>
              </w:rPr>
              <w:t>Н</w:t>
            </w:r>
          </w:p>
        </w:tc>
        <w:tc>
          <w:tcPr>
            <w:tcW w:w="535" w:type="pct"/>
            <w:gridSpan w:val="2"/>
            <w:shd w:val="clear" w:color="auto" w:fill="auto"/>
            <w:hideMark/>
          </w:tcPr>
          <w:p w14:paraId="59D2F78D" w14:textId="77777777" w:rsidR="007325AA" w:rsidRPr="002947D3" w:rsidRDefault="007325AA" w:rsidP="007325AA">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D6FC128" w14:textId="15F3CACF" w:rsidR="007325AA" w:rsidRPr="002947D3" w:rsidRDefault="007325AA" w:rsidP="007325AA">
            <w:pPr>
              <w:spacing w:before="60" w:after="60"/>
              <w:ind w:firstLine="0"/>
              <w:rPr>
                <w:sz w:val="24"/>
                <w:szCs w:val="24"/>
              </w:rPr>
            </w:pPr>
            <w:r w:rsidRPr="007325AA">
              <w:rPr>
                <w:sz w:val="24"/>
                <w:szCs w:val="24"/>
              </w:rPr>
              <w:t>Вид внебюджетных средств</w:t>
            </w:r>
          </w:p>
        </w:tc>
        <w:tc>
          <w:tcPr>
            <w:tcW w:w="1383" w:type="pct"/>
            <w:gridSpan w:val="3"/>
            <w:shd w:val="clear" w:color="auto" w:fill="auto"/>
            <w:hideMark/>
          </w:tcPr>
          <w:p w14:paraId="1351C259" w14:textId="77777777" w:rsidR="007325AA" w:rsidRPr="002947D3" w:rsidRDefault="007325AA" w:rsidP="007325AA">
            <w:pPr>
              <w:spacing w:before="60" w:after="60"/>
              <w:ind w:firstLine="0"/>
              <w:rPr>
                <w:sz w:val="24"/>
                <w:szCs w:val="24"/>
              </w:rPr>
            </w:pPr>
          </w:p>
        </w:tc>
      </w:tr>
      <w:tr w:rsidR="002F61E7" w:rsidRPr="002947D3" w14:paraId="02D6015B" w14:textId="77777777" w:rsidTr="003006BF">
        <w:tc>
          <w:tcPr>
            <w:tcW w:w="686" w:type="pct"/>
            <w:shd w:val="clear" w:color="auto" w:fill="auto"/>
          </w:tcPr>
          <w:p w14:paraId="7E01F33A" w14:textId="77777777" w:rsidR="007325AA" w:rsidRPr="002947D3" w:rsidRDefault="007325AA" w:rsidP="007325AA">
            <w:pPr>
              <w:spacing w:before="60" w:after="60"/>
              <w:ind w:firstLine="0"/>
              <w:rPr>
                <w:sz w:val="24"/>
                <w:szCs w:val="24"/>
              </w:rPr>
            </w:pPr>
          </w:p>
        </w:tc>
        <w:tc>
          <w:tcPr>
            <w:tcW w:w="806" w:type="pct"/>
            <w:gridSpan w:val="2"/>
            <w:shd w:val="clear" w:color="auto" w:fill="auto"/>
          </w:tcPr>
          <w:p w14:paraId="2BDCF966" w14:textId="77777777" w:rsidR="007325AA" w:rsidRPr="007B30D2" w:rsidRDefault="007325AA" w:rsidP="007325AA">
            <w:pPr>
              <w:spacing w:before="60" w:after="60"/>
              <w:ind w:firstLine="0"/>
              <w:rPr>
                <w:sz w:val="24"/>
                <w:szCs w:val="24"/>
                <w:lang w:val="en-US"/>
              </w:rPr>
            </w:pPr>
            <w:r>
              <w:rPr>
                <w:sz w:val="24"/>
                <w:szCs w:val="24"/>
                <w:lang w:val="en-US"/>
              </w:rPr>
              <w:t>stages</w:t>
            </w:r>
          </w:p>
        </w:tc>
        <w:tc>
          <w:tcPr>
            <w:tcW w:w="330" w:type="pct"/>
            <w:gridSpan w:val="6"/>
            <w:shd w:val="clear" w:color="auto" w:fill="auto"/>
          </w:tcPr>
          <w:p w14:paraId="57588529" w14:textId="77777777" w:rsidR="007325AA" w:rsidRPr="002947D3" w:rsidRDefault="007325AA" w:rsidP="007325AA">
            <w:pPr>
              <w:spacing w:before="60" w:after="60"/>
              <w:ind w:firstLine="0"/>
              <w:jc w:val="center"/>
              <w:rPr>
                <w:sz w:val="24"/>
                <w:szCs w:val="24"/>
              </w:rPr>
            </w:pPr>
            <w:r>
              <w:rPr>
                <w:sz w:val="24"/>
                <w:szCs w:val="24"/>
              </w:rPr>
              <w:t>О</w:t>
            </w:r>
          </w:p>
        </w:tc>
        <w:tc>
          <w:tcPr>
            <w:tcW w:w="535" w:type="pct"/>
            <w:gridSpan w:val="2"/>
            <w:shd w:val="clear" w:color="auto" w:fill="auto"/>
          </w:tcPr>
          <w:p w14:paraId="79F95E31" w14:textId="77777777" w:rsidR="007325AA" w:rsidRPr="002947D3" w:rsidRDefault="007325AA" w:rsidP="007325AA">
            <w:pPr>
              <w:spacing w:before="60" w:after="60"/>
              <w:ind w:firstLine="0"/>
              <w:jc w:val="center"/>
              <w:rPr>
                <w:sz w:val="24"/>
                <w:szCs w:val="24"/>
              </w:rPr>
            </w:pPr>
            <w:r w:rsidRPr="002947D3">
              <w:rPr>
                <w:sz w:val="24"/>
                <w:szCs w:val="24"/>
              </w:rPr>
              <w:t>S</w:t>
            </w:r>
          </w:p>
        </w:tc>
        <w:tc>
          <w:tcPr>
            <w:tcW w:w="1260" w:type="pct"/>
            <w:gridSpan w:val="3"/>
            <w:shd w:val="clear" w:color="auto" w:fill="auto"/>
          </w:tcPr>
          <w:p w14:paraId="6E9F7802" w14:textId="77777777" w:rsidR="007325AA" w:rsidRPr="002947D3" w:rsidRDefault="007325AA" w:rsidP="007325AA">
            <w:pPr>
              <w:spacing w:before="60" w:after="60"/>
              <w:ind w:firstLine="0"/>
              <w:rPr>
                <w:sz w:val="24"/>
                <w:szCs w:val="24"/>
              </w:rPr>
            </w:pPr>
            <w:r>
              <w:rPr>
                <w:sz w:val="24"/>
                <w:szCs w:val="24"/>
              </w:rPr>
              <w:t>Этапы исполнения контракта</w:t>
            </w:r>
          </w:p>
        </w:tc>
        <w:tc>
          <w:tcPr>
            <w:tcW w:w="1383" w:type="pct"/>
            <w:gridSpan w:val="3"/>
            <w:shd w:val="clear" w:color="auto" w:fill="auto"/>
          </w:tcPr>
          <w:p w14:paraId="76CBC874" w14:textId="77777777" w:rsidR="007325AA" w:rsidRPr="002947D3" w:rsidRDefault="007325AA" w:rsidP="007325AA">
            <w:pPr>
              <w:spacing w:before="60" w:after="60"/>
              <w:ind w:firstLine="0"/>
              <w:rPr>
                <w:sz w:val="24"/>
                <w:szCs w:val="24"/>
              </w:rPr>
            </w:pPr>
          </w:p>
        </w:tc>
      </w:tr>
      <w:tr w:rsidR="007325AA" w:rsidRPr="00942C0C" w14:paraId="542EE0F6" w14:textId="77777777" w:rsidTr="007325AA">
        <w:tc>
          <w:tcPr>
            <w:tcW w:w="5000" w:type="pct"/>
            <w:gridSpan w:val="17"/>
            <w:shd w:val="clear" w:color="auto" w:fill="auto"/>
            <w:hideMark/>
          </w:tcPr>
          <w:p w14:paraId="66FEB33C" w14:textId="038E21EE" w:rsidR="007325AA" w:rsidRPr="001835A6" w:rsidRDefault="001835A6" w:rsidP="007325AA">
            <w:pPr>
              <w:spacing w:before="60" w:after="60"/>
              <w:ind w:firstLine="0"/>
              <w:jc w:val="center"/>
              <w:rPr>
                <w:b/>
                <w:sz w:val="24"/>
                <w:szCs w:val="24"/>
              </w:rPr>
            </w:pPr>
            <w:r w:rsidRPr="001835A6">
              <w:rPr>
                <w:b/>
                <w:sz w:val="24"/>
                <w:szCs w:val="24"/>
              </w:rPr>
              <w:t>Вид внебюджетных средств</w:t>
            </w:r>
          </w:p>
        </w:tc>
      </w:tr>
      <w:tr w:rsidR="002F61E7" w:rsidRPr="002947D3" w14:paraId="55C51DCF" w14:textId="77777777" w:rsidTr="003006BF">
        <w:tc>
          <w:tcPr>
            <w:tcW w:w="686" w:type="pct"/>
            <w:shd w:val="clear" w:color="auto" w:fill="auto"/>
          </w:tcPr>
          <w:p w14:paraId="257917E2" w14:textId="0200E15F" w:rsidR="007325AA" w:rsidRPr="001835A6" w:rsidRDefault="001835A6" w:rsidP="007325AA">
            <w:pPr>
              <w:spacing w:before="60" w:after="60"/>
              <w:ind w:firstLine="0"/>
              <w:rPr>
                <w:b/>
                <w:sz w:val="24"/>
                <w:szCs w:val="24"/>
              </w:rPr>
            </w:pPr>
            <w:r w:rsidRPr="001835A6">
              <w:rPr>
                <w:b/>
                <w:sz w:val="24"/>
                <w:szCs w:val="24"/>
              </w:rPr>
              <w:t>extrabudget</w:t>
            </w:r>
          </w:p>
        </w:tc>
        <w:tc>
          <w:tcPr>
            <w:tcW w:w="806" w:type="pct"/>
            <w:gridSpan w:val="2"/>
            <w:shd w:val="clear" w:color="auto" w:fill="auto"/>
          </w:tcPr>
          <w:p w14:paraId="3195FCC3" w14:textId="77777777" w:rsidR="007325AA" w:rsidRPr="002947D3" w:rsidRDefault="007325AA" w:rsidP="007325AA">
            <w:pPr>
              <w:spacing w:before="60" w:after="60"/>
              <w:ind w:firstLine="0"/>
              <w:rPr>
                <w:sz w:val="24"/>
                <w:szCs w:val="24"/>
              </w:rPr>
            </w:pPr>
            <w:r w:rsidRPr="00942C0C">
              <w:rPr>
                <w:sz w:val="24"/>
                <w:szCs w:val="24"/>
              </w:rPr>
              <w:t> </w:t>
            </w:r>
          </w:p>
        </w:tc>
        <w:tc>
          <w:tcPr>
            <w:tcW w:w="330" w:type="pct"/>
            <w:gridSpan w:val="6"/>
            <w:shd w:val="clear" w:color="auto" w:fill="auto"/>
          </w:tcPr>
          <w:p w14:paraId="620E9F80" w14:textId="77777777" w:rsidR="007325AA" w:rsidRPr="002947D3" w:rsidRDefault="007325AA" w:rsidP="007325AA">
            <w:pPr>
              <w:spacing w:before="60" w:after="60"/>
              <w:ind w:firstLine="0"/>
              <w:jc w:val="center"/>
              <w:rPr>
                <w:sz w:val="24"/>
                <w:szCs w:val="24"/>
              </w:rPr>
            </w:pPr>
            <w:r w:rsidRPr="00942C0C">
              <w:rPr>
                <w:sz w:val="24"/>
                <w:szCs w:val="24"/>
              </w:rPr>
              <w:t> </w:t>
            </w:r>
          </w:p>
        </w:tc>
        <w:tc>
          <w:tcPr>
            <w:tcW w:w="535" w:type="pct"/>
            <w:gridSpan w:val="2"/>
            <w:shd w:val="clear" w:color="auto" w:fill="auto"/>
          </w:tcPr>
          <w:p w14:paraId="6609E975" w14:textId="77777777" w:rsidR="007325AA" w:rsidRPr="002947D3" w:rsidRDefault="007325AA" w:rsidP="007325AA">
            <w:pPr>
              <w:spacing w:before="60" w:after="60"/>
              <w:ind w:firstLine="0"/>
              <w:jc w:val="center"/>
              <w:rPr>
                <w:sz w:val="24"/>
                <w:szCs w:val="24"/>
              </w:rPr>
            </w:pPr>
            <w:r w:rsidRPr="00942C0C">
              <w:rPr>
                <w:sz w:val="24"/>
                <w:szCs w:val="24"/>
              </w:rPr>
              <w:t> </w:t>
            </w:r>
          </w:p>
        </w:tc>
        <w:tc>
          <w:tcPr>
            <w:tcW w:w="1260" w:type="pct"/>
            <w:gridSpan w:val="3"/>
            <w:shd w:val="clear" w:color="auto" w:fill="auto"/>
          </w:tcPr>
          <w:p w14:paraId="254E264A" w14:textId="77777777" w:rsidR="007325AA" w:rsidRPr="002947D3" w:rsidRDefault="007325AA" w:rsidP="007325AA">
            <w:pPr>
              <w:spacing w:before="60" w:after="60"/>
              <w:ind w:firstLine="0"/>
              <w:rPr>
                <w:sz w:val="24"/>
                <w:szCs w:val="24"/>
              </w:rPr>
            </w:pPr>
            <w:r w:rsidRPr="00942C0C">
              <w:rPr>
                <w:sz w:val="24"/>
                <w:szCs w:val="24"/>
              </w:rPr>
              <w:t> </w:t>
            </w:r>
          </w:p>
        </w:tc>
        <w:tc>
          <w:tcPr>
            <w:tcW w:w="1383" w:type="pct"/>
            <w:gridSpan w:val="3"/>
            <w:shd w:val="clear" w:color="auto" w:fill="auto"/>
          </w:tcPr>
          <w:p w14:paraId="421FB73B" w14:textId="5C596B51" w:rsidR="007325AA" w:rsidRPr="002947D3" w:rsidRDefault="007325AA" w:rsidP="001835A6">
            <w:pPr>
              <w:spacing w:before="60" w:after="60"/>
              <w:ind w:firstLine="0"/>
              <w:rPr>
                <w:sz w:val="24"/>
                <w:szCs w:val="24"/>
              </w:rPr>
            </w:pPr>
            <w:r>
              <w:rPr>
                <w:sz w:val="24"/>
                <w:szCs w:val="24"/>
              </w:rPr>
              <w:t xml:space="preserve">Заполняется на сосновании справочника </w:t>
            </w:r>
            <w:r w:rsidR="001835A6">
              <w:rPr>
                <w:sz w:val="24"/>
                <w:szCs w:val="24"/>
              </w:rPr>
              <w:t>видов внебюджетных средств</w:t>
            </w:r>
          </w:p>
        </w:tc>
      </w:tr>
      <w:tr w:rsidR="002F61E7" w:rsidRPr="002947D3" w14:paraId="3C66076C" w14:textId="77777777" w:rsidTr="003006BF">
        <w:tc>
          <w:tcPr>
            <w:tcW w:w="686" w:type="pct"/>
            <w:shd w:val="clear" w:color="auto" w:fill="auto"/>
          </w:tcPr>
          <w:p w14:paraId="06158411" w14:textId="77777777" w:rsidR="007325AA" w:rsidRPr="002947D3" w:rsidRDefault="007325AA" w:rsidP="007325AA">
            <w:pPr>
              <w:spacing w:before="60" w:after="60"/>
              <w:ind w:firstLine="0"/>
              <w:rPr>
                <w:sz w:val="24"/>
                <w:szCs w:val="24"/>
              </w:rPr>
            </w:pPr>
            <w:r w:rsidRPr="00942C0C">
              <w:rPr>
                <w:sz w:val="24"/>
                <w:szCs w:val="24"/>
              </w:rPr>
              <w:t> </w:t>
            </w:r>
          </w:p>
        </w:tc>
        <w:tc>
          <w:tcPr>
            <w:tcW w:w="806" w:type="pct"/>
            <w:gridSpan w:val="2"/>
            <w:shd w:val="clear" w:color="auto" w:fill="auto"/>
          </w:tcPr>
          <w:p w14:paraId="027828F1" w14:textId="77777777" w:rsidR="007325AA" w:rsidRPr="002947D3" w:rsidRDefault="007325AA" w:rsidP="007325AA">
            <w:pPr>
              <w:spacing w:before="60" w:after="60"/>
              <w:ind w:firstLine="0"/>
              <w:rPr>
                <w:sz w:val="24"/>
                <w:szCs w:val="24"/>
              </w:rPr>
            </w:pPr>
            <w:r w:rsidRPr="00942C0C">
              <w:rPr>
                <w:sz w:val="24"/>
                <w:szCs w:val="24"/>
                <w:lang w:val="en-US"/>
              </w:rPr>
              <w:t>c</w:t>
            </w:r>
            <w:r w:rsidRPr="00942C0C">
              <w:rPr>
                <w:sz w:val="24"/>
                <w:szCs w:val="24"/>
              </w:rPr>
              <w:t xml:space="preserve">ode </w:t>
            </w:r>
          </w:p>
        </w:tc>
        <w:tc>
          <w:tcPr>
            <w:tcW w:w="330" w:type="pct"/>
            <w:gridSpan w:val="6"/>
            <w:shd w:val="clear" w:color="auto" w:fill="auto"/>
          </w:tcPr>
          <w:p w14:paraId="56C751D5" w14:textId="77777777" w:rsidR="007325AA" w:rsidRPr="002947D3" w:rsidRDefault="007325AA" w:rsidP="007325AA">
            <w:pPr>
              <w:spacing w:before="60" w:after="60"/>
              <w:ind w:firstLine="0"/>
              <w:jc w:val="center"/>
              <w:rPr>
                <w:sz w:val="24"/>
                <w:szCs w:val="24"/>
              </w:rPr>
            </w:pPr>
            <w:r w:rsidRPr="00942C0C">
              <w:rPr>
                <w:sz w:val="24"/>
                <w:szCs w:val="24"/>
              </w:rPr>
              <w:t>O</w:t>
            </w:r>
          </w:p>
        </w:tc>
        <w:tc>
          <w:tcPr>
            <w:tcW w:w="535" w:type="pct"/>
            <w:gridSpan w:val="2"/>
            <w:shd w:val="clear" w:color="auto" w:fill="auto"/>
          </w:tcPr>
          <w:p w14:paraId="379B3FA2" w14:textId="0CA4C7AE" w:rsidR="007325AA" w:rsidRPr="002947D3" w:rsidRDefault="007325AA" w:rsidP="007325AA">
            <w:pPr>
              <w:spacing w:before="60" w:after="60"/>
              <w:ind w:firstLine="0"/>
              <w:jc w:val="center"/>
              <w:rPr>
                <w:sz w:val="24"/>
                <w:szCs w:val="24"/>
              </w:rPr>
            </w:pPr>
            <w:r w:rsidRPr="00942C0C">
              <w:rPr>
                <w:sz w:val="24"/>
                <w:szCs w:val="24"/>
              </w:rPr>
              <w:t>T(1-</w:t>
            </w:r>
            <w:r w:rsidR="001835A6">
              <w:rPr>
                <w:sz w:val="24"/>
                <w:szCs w:val="24"/>
              </w:rPr>
              <w:t>2</w:t>
            </w:r>
            <w:r w:rsidRPr="00942C0C">
              <w:rPr>
                <w:sz w:val="24"/>
                <w:szCs w:val="24"/>
              </w:rPr>
              <w:t>)</w:t>
            </w:r>
          </w:p>
        </w:tc>
        <w:tc>
          <w:tcPr>
            <w:tcW w:w="1260" w:type="pct"/>
            <w:gridSpan w:val="3"/>
            <w:shd w:val="clear" w:color="auto" w:fill="auto"/>
          </w:tcPr>
          <w:p w14:paraId="59E4FFDE" w14:textId="240C3AF9" w:rsidR="007325AA" w:rsidRPr="009E25F6" w:rsidRDefault="001835A6" w:rsidP="007325AA">
            <w:pPr>
              <w:spacing w:before="60" w:after="60"/>
              <w:ind w:firstLine="0"/>
              <w:rPr>
                <w:sz w:val="24"/>
                <w:szCs w:val="24"/>
              </w:rPr>
            </w:pPr>
            <w:r w:rsidRPr="001835A6">
              <w:rPr>
                <w:sz w:val="24"/>
                <w:szCs w:val="24"/>
              </w:rPr>
              <w:t xml:space="preserve">Код вида </w:t>
            </w:r>
            <w:r w:rsidRPr="001835A6">
              <w:rPr>
                <w:sz w:val="24"/>
                <w:szCs w:val="24"/>
              </w:rPr>
              <w:lastRenderedPageBreak/>
              <w:t>внебюджетных средств</w:t>
            </w:r>
          </w:p>
        </w:tc>
        <w:tc>
          <w:tcPr>
            <w:tcW w:w="1383" w:type="pct"/>
            <w:gridSpan w:val="3"/>
            <w:shd w:val="clear" w:color="auto" w:fill="auto"/>
          </w:tcPr>
          <w:p w14:paraId="11F05D59" w14:textId="53B8F562" w:rsidR="00403A6C" w:rsidRDefault="00403A6C" w:rsidP="007325AA">
            <w:pPr>
              <w:spacing w:before="60" w:after="60"/>
              <w:ind w:firstLine="0"/>
              <w:rPr>
                <w:sz w:val="24"/>
                <w:szCs w:val="24"/>
              </w:rPr>
            </w:pPr>
            <w:r>
              <w:rPr>
                <w:sz w:val="24"/>
                <w:szCs w:val="24"/>
              </w:rPr>
              <w:lastRenderedPageBreak/>
              <w:t xml:space="preserve">При приеме код вида </w:t>
            </w:r>
            <w:r>
              <w:rPr>
                <w:sz w:val="24"/>
                <w:szCs w:val="24"/>
              </w:rPr>
              <w:lastRenderedPageBreak/>
              <w:t>внебюджетных средств контролируется на соответствие ОКОПФ заказчика согласно</w:t>
            </w:r>
          </w:p>
          <w:p w14:paraId="4138D592" w14:textId="2A352C7E" w:rsidR="007325AA" w:rsidRPr="002947D3" w:rsidRDefault="00403A6C" w:rsidP="007325AA">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2F61E7" w:rsidRPr="002947D3" w14:paraId="3EB65DBA" w14:textId="77777777" w:rsidTr="003006BF">
        <w:tc>
          <w:tcPr>
            <w:tcW w:w="686" w:type="pct"/>
            <w:shd w:val="clear" w:color="auto" w:fill="auto"/>
          </w:tcPr>
          <w:p w14:paraId="31379BB8" w14:textId="77777777" w:rsidR="007325AA" w:rsidRPr="002947D3" w:rsidRDefault="007325AA" w:rsidP="007325AA">
            <w:pPr>
              <w:spacing w:before="60" w:after="60"/>
              <w:ind w:firstLine="0"/>
              <w:rPr>
                <w:sz w:val="24"/>
                <w:szCs w:val="24"/>
              </w:rPr>
            </w:pPr>
            <w:r w:rsidRPr="00942C0C">
              <w:rPr>
                <w:sz w:val="24"/>
                <w:szCs w:val="24"/>
              </w:rPr>
              <w:lastRenderedPageBreak/>
              <w:t> </w:t>
            </w:r>
          </w:p>
        </w:tc>
        <w:tc>
          <w:tcPr>
            <w:tcW w:w="806" w:type="pct"/>
            <w:gridSpan w:val="2"/>
            <w:shd w:val="clear" w:color="auto" w:fill="auto"/>
          </w:tcPr>
          <w:p w14:paraId="3D5DA162" w14:textId="77777777" w:rsidR="007325AA" w:rsidRPr="002947D3" w:rsidRDefault="007325AA" w:rsidP="007325AA">
            <w:pPr>
              <w:spacing w:before="60" w:after="60"/>
              <w:ind w:firstLine="0"/>
              <w:rPr>
                <w:sz w:val="24"/>
                <w:szCs w:val="24"/>
              </w:rPr>
            </w:pPr>
            <w:r>
              <w:rPr>
                <w:sz w:val="24"/>
                <w:szCs w:val="24"/>
                <w:lang w:val="en-US"/>
              </w:rPr>
              <w:t>n</w:t>
            </w:r>
            <w:r w:rsidRPr="00942C0C">
              <w:rPr>
                <w:sz w:val="24"/>
                <w:szCs w:val="24"/>
                <w:lang w:val="en-US"/>
              </w:rPr>
              <w:t>ame</w:t>
            </w:r>
          </w:p>
        </w:tc>
        <w:tc>
          <w:tcPr>
            <w:tcW w:w="330" w:type="pct"/>
            <w:gridSpan w:val="6"/>
            <w:shd w:val="clear" w:color="auto" w:fill="auto"/>
          </w:tcPr>
          <w:p w14:paraId="4C0507A4" w14:textId="77777777" w:rsidR="007325AA" w:rsidRPr="002947D3" w:rsidRDefault="007325AA" w:rsidP="007325AA">
            <w:pPr>
              <w:spacing w:before="60" w:after="60"/>
              <w:ind w:firstLine="0"/>
              <w:jc w:val="center"/>
              <w:rPr>
                <w:sz w:val="24"/>
                <w:szCs w:val="24"/>
              </w:rPr>
            </w:pPr>
            <w:r w:rsidRPr="00942C0C">
              <w:rPr>
                <w:sz w:val="24"/>
                <w:szCs w:val="24"/>
              </w:rPr>
              <w:t>H</w:t>
            </w:r>
          </w:p>
        </w:tc>
        <w:tc>
          <w:tcPr>
            <w:tcW w:w="535" w:type="pct"/>
            <w:gridSpan w:val="2"/>
            <w:shd w:val="clear" w:color="auto" w:fill="auto"/>
          </w:tcPr>
          <w:p w14:paraId="7802ECA6" w14:textId="7FF8E016" w:rsidR="007325AA" w:rsidRPr="002947D3" w:rsidRDefault="007325AA" w:rsidP="001835A6">
            <w:pPr>
              <w:spacing w:before="60" w:after="60"/>
              <w:ind w:firstLine="0"/>
              <w:jc w:val="center"/>
              <w:rPr>
                <w:sz w:val="24"/>
                <w:szCs w:val="24"/>
              </w:rPr>
            </w:pPr>
            <w:r w:rsidRPr="00942C0C">
              <w:rPr>
                <w:sz w:val="24"/>
                <w:szCs w:val="24"/>
              </w:rPr>
              <w:t>T(1-</w:t>
            </w:r>
            <w:r w:rsidR="001835A6">
              <w:rPr>
                <w:sz w:val="24"/>
                <w:szCs w:val="24"/>
              </w:rPr>
              <w:t>350</w:t>
            </w:r>
            <w:r w:rsidRPr="00942C0C">
              <w:rPr>
                <w:sz w:val="24"/>
                <w:szCs w:val="24"/>
              </w:rPr>
              <w:t>)</w:t>
            </w:r>
          </w:p>
        </w:tc>
        <w:tc>
          <w:tcPr>
            <w:tcW w:w="1260" w:type="pct"/>
            <w:gridSpan w:val="3"/>
            <w:shd w:val="clear" w:color="auto" w:fill="auto"/>
          </w:tcPr>
          <w:p w14:paraId="233DA6D9" w14:textId="6B221DA5" w:rsidR="007325AA" w:rsidRPr="002947D3" w:rsidRDefault="007325AA" w:rsidP="007325AA">
            <w:pPr>
              <w:spacing w:before="60" w:after="60"/>
              <w:ind w:firstLine="0"/>
              <w:rPr>
                <w:sz w:val="24"/>
                <w:szCs w:val="24"/>
              </w:rPr>
            </w:pPr>
            <w:r w:rsidRPr="00942C0C">
              <w:rPr>
                <w:sz w:val="24"/>
                <w:szCs w:val="24"/>
              </w:rPr>
              <w:t>Наименование</w:t>
            </w:r>
            <w:r w:rsidR="001835A6">
              <w:t xml:space="preserve"> </w:t>
            </w:r>
            <w:r w:rsidR="001835A6" w:rsidRPr="001835A6">
              <w:rPr>
                <w:sz w:val="24"/>
                <w:szCs w:val="24"/>
              </w:rPr>
              <w:t>Наименование вида внебюджетных средст</w:t>
            </w:r>
          </w:p>
        </w:tc>
        <w:tc>
          <w:tcPr>
            <w:tcW w:w="1383" w:type="pct"/>
            <w:gridSpan w:val="3"/>
            <w:shd w:val="clear" w:color="auto" w:fill="auto"/>
          </w:tcPr>
          <w:p w14:paraId="0F36A721" w14:textId="77777777" w:rsidR="007325AA" w:rsidRPr="002947D3" w:rsidRDefault="007325AA" w:rsidP="007325A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1835A6" w:rsidRPr="000628E2" w14:paraId="2CD50008" w14:textId="77777777" w:rsidTr="00197F09">
        <w:tc>
          <w:tcPr>
            <w:tcW w:w="5000" w:type="pct"/>
            <w:gridSpan w:val="17"/>
            <w:shd w:val="clear" w:color="auto" w:fill="auto"/>
            <w:hideMark/>
          </w:tcPr>
          <w:p w14:paraId="556207E0" w14:textId="77777777" w:rsidR="001835A6" w:rsidRPr="000628E2" w:rsidRDefault="001835A6" w:rsidP="00197F09">
            <w:pPr>
              <w:spacing w:before="60" w:after="60"/>
              <w:ind w:firstLine="0"/>
              <w:jc w:val="center"/>
              <w:rPr>
                <w:b/>
                <w:bCs/>
                <w:sz w:val="24"/>
                <w:szCs w:val="24"/>
              </w:rPr>
            </w:pPr>
            <w:r w:rsidRPr="00C1648F">
              <w:rPr>
                <w:b/>
                <w:bCs/>
                <w:sz w:val="24"/>
                <w:szCs w:val="24"/>
              </w:rPr>
              <w:t>Этапы исполнения контракта</w:t>
            </w:r>
          </w:p>
        </w:tc>
      </w:tr>
      <w:tr w:rsidR="002F61E7" w:rsidRPr="002947D3" w14:paraId="076D0419" w14:textId="77777777" w:rsidTr="003006BF">
        <w:tc>
          <w:tcPr>
            <w:tcW w:w="686" w:type="pct"/>
            <w:shd w:val="clear" w:color="auto" w:fill="auto"/>
            <w:hideMark/>
          </w:tcPr>
          <w:p w14:paraId="026EFCB7" w14:textId="77777777" w:rsidR="001835A6" w:rsidRPr="00C1648F" w:rsidRDefault="001835A6" w:rsidP="00197F09">
            <w:pPr>
              <w:spacing w:before="60" w:after="60"/>
              <w:ind w:firstLine="0"/>
              <w:rPr>
                <w:b/>
                <w:sz w:val="24"/>
                <w:szCs w:val="24"/>
                <w:lang w:val="en-US"/>
              </w:rPr>
            </w:pPr>
            <w:r>
              <w:rPr>
                <w:b/>
                <w:sz w:val="24"/>
                <w:szCs w:val="24"/>
                <w:lang w:val="en-US"/>
              </w:rPr>
              <w:t>stages</w:t>
            </w:r>
          </w:p>
        </w:tc>
        <w:tc>
          <w:tcPr>
            <w:tcW w:w="806" w:type="pct"/>
            <w:gridSpan w:val="2"/>
            <w:shd w:val="clear" w:color="auto" w:fill="auto"/>
            <w:hideMark/>
          </w:tcPr>
          <w:p w14:paraId="76E1A8BB" w14:textId="77777777" w:rsidR="001835A6" w:rsidRPr="002947D3" w:rsidRDefault="001835A6"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4A130D3D" w14:textId="77777777" w:rsidR="001835A6" w:rsidRPr="002947D3" w:rsidRDefault="001835A6"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57EFBEF1" w14:textId="77777777" w:rsidR="001835A6" w:rsidRPr="002947D3" w:rsidRDefault="001835A6"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237CFEF7" w14:textId="77777777" w:rsidR="001835A6" w:rsidRPr="002947D3" w:rsidRDefault="001835A6"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0D4E144A" w14:textId="77777777" w:rsidR="001835A6" w:rsidRPr="00C1648F" w:rsidRDefault="001835A6" w:rsidP="00197F09">
            <w:pPr>
              <w:spacing w:before="60" w:after="60"/>
              <w:ind w:firstLine="0"/>
              <w:rPr>
                <w:sz w:val="24"/>
                <w:szCs w:val="24"/>
              </w:rPr>
            </w:pPr>
            <w:r>
              <w:rPr>
                <w:sz w:val="24"/>
                <w:szCs w:val="24"/>
              </w:rPr>
              <w:t>Множественный лемент</w:t>
            </w:r>
          </w:p>
        </w:tc>
      </w:tr>
      <w:tr w:rsidR="002F61E7" w:rsidRPr="002947D3" w14:paraId="5BED347C" w14:textId="77777777" w:rsidTr="003006BF">
        <w:tc>
          <w:tcPr>
            <w:tcW w:w="686" w:type="pct"/>
            <w:shd w:val="clear" w:color="auto" w:fill="auto"/>
            <w:hideMark/>
          </w:tcPr>
          <w:p w14:paraId="7C42E2CF" w14:textId="77777777" w:rsidR="001835A6" w:rsidRPr="002947D3" w:rsidRDefault="001835A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2D041417" w14:textId="77777777" w:rsidR="001835A6" w:rsidRPr="00C1648F" w:rsidRDefault="001835A6" w:rsidP="00197F09">
            <w:pPr>
              <w:spacing w:before="60" w:after="60"/>
              <w:ind w:firstLine="0"/>
              <w:rPr>
                <w:sz w:val="24"/>
                <w:szCs w:val="24"/>
                <w:lang w:val="en-US"/>
              </w:rPr>
            </w:pPr>
            <w:r>
              <w:rPr>
                <w:sz w:val="24"/>
                <w:szCs w:val="24"/>
                <w:lang w:val="en-US"/>
              </w:rPr>
              <w:t>endDate</w:t>
            </w:r>
          </w:p>
        </w:tc>
        <w:tc>
          <w:tcPr>
            <w:tcW w:w="330" w:type="pct"/>
            <w:gridSpan w:val="6"/>
            <w:shd w:val="clear" w:color="auto" w:fill="auto"/>
            <w:hideMark/>
          </w:tcPr>
          <w:p w14:paraId="1083779F" w14:textId="77777777" w:rsidR="001835A6" w:rsidRPr="000628E2" w:rsidRDefault="001835A6"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1E90CA42" w14:textId="2D96BDCF" w:rsidR="001835A6" w:rsidRPr="00C1648F" w:rsidRDefault="001835A6" w:rsidP="003B21C8">
            <w:pPr>
              <w:spacing w:before="60" w:after="60"/>
              <w:ind w:firstLine="0"/>
              <w:jc w:val="center"/>
              <w:rPr>
                <w:sz w:val="24"/>
                <w:szCs w:val="24"/>
                <w:lang w:val="en-US"/>
              </w:rPr>
            </w:pPr>
            <w:r>
              <w:rPr>
                <w:sz w:val="24"/>
                <w:szCs w:val="24"/>
                <w:lang w:val="en-US"/>
              </w:rPr>
              <w:t>D</w:t>
            </w:r>
          </w:p>
        </w:tc>
        <w:tc>
          <w:tcPr>
            <w:tcW w:w="1260" w:type="pct"/>
            <w:gridSpan w:val="3"/>
            <w:shd w:val="clear" w:color="auto" w:fill="auto"/>
            <w:hideMark/>
          </w:tcPr>
          <w:p w14:paraId="33AC01FF" w14:textId="77777777" w:rsidR="001835A6" w:rsidRPr="002947D3" w:rsidRDefault="001835A6" w:rsidP="00197F09">
            <w:pPr>
              <w:spacing w:before="60" w:after="60"/>
              <w:ind w:firstLine="0"/>
              <w:rPr>
                <w:sz w:val="24"/>
                <w:szCs w:val="24"/>
              </w:rPr>
            </w:pPr>
            <w:r w:rsidRPr="00C1648F">
              <w:rPr>
                <w:sz w:val="24"/>
                <w:szCs w:val="24"/>
              </w:rPr>
              <w:t>Дата окончания исполнения этапа</w:t>
            </w:r>
          </w:p>
        </w:tc>
        <w:tc>
          <w:tcPr>
            <w:tcW w:w="1383" w:type="pct"/>
            <w:gridSpan w:val="3"/>
            <w:shd w:val="clear" w:color="auto" w:fill="auto"/>
            <w:hideMark/>
          </w:tcPr>
          <w:p w14:paraId="68D55A11" w14:textId="77777777" w:rsidR="001835A6" w:rsidRPr="002947D3" w:rsidRDefault="001835A6" w:rsidP="00197F09">
            <w:pPr>
              <w:spacing w:before="60" w:after="60"/>
              <w:ind w:firstLine="0"/>
              <w:rPr>
                <w:sz w:val="24"/>
                <w:szCs w:val="24"/>
              </w:rPr>
            </w:pPr>
          </w:p>
        </w:tc>
      </w:tr>
      <w:tr w:rsidR="002F61E7" w:rsidRPr="002947D3" w14:paraId="20111084" w14:textId="77777777" w:rsidTr="003006BF">
        <w:tc>
          <w:tcPr>
            <w:tcW w:w="686" w:type="pct"/>
            <w:shd w:val="clear" w:color="auto" w:fill="auto"/>
          </w:tcPr>
          <w:p w14:paraId="360371FB" w14:textId="77777777" w:rsidR="001835A6" w:rsidRPr="002947D3" w:rsidRDefault="001835A6" w:rsidP="00197F09">
            <w:pPr>
              <w:spacing w:before="60" w:after="60"/>
              <w:ind w:firstLine="0"/>
              <w:rPr>
                <w:sz w:val="24"/>
                <w:szCs w:val="24"/>
              </w:rPr>
            </w:pPr>
          </w:p>
        </w:tc>
        <w:tc>
          <w:tcPr>
            <w:tcW w:w="806" w:type="pct"/>
            <w:gridSpan w:val="2"/>
            <w:shd w:val="clear" w:color="auto" w:fill="auto"/>
          </w:tcPr>
          <w:p w14:paraId="3D388A78" w14:textId="77777777" w:rsidR="001835A6" w:rsidRPr="00C1648F" w:rsidRDefault="001835A6" w:rsidP="00197F09">
            <w:pPr>
              <w:spacing w:before="60" w:after="60"/>
              <w:ind w:firstLine="0"/>
              <w:rPr>
                <w:sz w:val="24"/>
                <w:szCs w:val="24"/>
                <w:lang w:val="en-US"/>
              </w:rPr>
            </w:pPr>
            <w:r>
              <w:rPr>
                <w:sz w:val="24"/>
                <w:szCs w:val="24"/>
                <w:lang w:val="en-US"/>
              </w:rPr>
              <w:t>payments</w:t>
            </w:r>
          </w:p>
        </w:tc>
        <w:tc>
          <w:tcPr>
            <w:tcW w:w="330" w:type="pct"/>
            <w:gridSpan w:val="6"/>
            <w:shd w:val="clear" w:color="auto" w:fill="auto"/>
          </w:tcPr>
          <w:p w14:paraId="3D24E0BB" w14:textId="77777777" w:rsidR="001835A6" w:rsidRPr="002947D3" w:rsidRDefault="001835A6" w:rsidP="00197F09">
            <w:pPr>
              <w:spacing w:before="60" w:after="60"/>
              <w:ind w:firstLine="0"/>
              <w:jc w:val="center"/>
              <w:rPr>
                <w:sz w:val="24"/>
                <w:szCs w:val="24"/>
              </w:rPr>
            </w:pPr>
            <w:r>
              <w:rPr>
                <w:sz w:val="24"/>
                <w:szCs w:val="24"/>
              </w:rPr>
              <w:t>О</w:t>
            </w:r>
          </w:p>
        </w:tc>
        <w:tc>
          <w:tcPr>
            <w:tcW w:w="535" w:type="pct"/>
            <w:gridSpan w:val="2"/>
            <w:shd w:val="clear" w:color="auto" w:fill="auto"/>
          </w:tcPr>
          <w:p w14:paraId="4ACE362E" w14:textId="77777777" w:rsidR="001835A6" w:rsidRPr="002947D3" w:rsidRDefault="001835A6" w:rsidP="00197F09">
            <w:pPr>
              <w:spacing w:before="60" w:after="60"/>
              <w:ind w:firstLine="0"/>
              <w:jc w:val="center"/>
              <w:rPr>
                <w:sz w:val="24"/>
                <w:szCs w:val="24"/>
              </w:rPr>
            </w:pPr>
            <w:r w:rsidRPr="002947D3">
              <w:rPr>
                <w:sz w:val="24"/>
                <w:szCs w:val="24"/>
              </w:rPr>
              <w:t>S</w:t>
            </w:r>
          </w:p>
        </w:tc>
        <w:tc>
          <w:tcPr>
            <w:tcW w:w="1260" w:type="pct"/>
            <w:gridSpan w:val="3"/>
            <w:shd w:val="clear" w:color="auto" w:fill="auto"/>
          </w:tcPr>
          <w:p w14:paraId="64017127" w14:textId="77777777" w:rsidR="001835A6" w:rsidRPr="002947D3" w:rsidRDefault="001835A6" w:rsidP="00197F09">
            <w:pPr>
              <w:spacing w:before="60" w:after="60"/>
              <w:ind w:firstLine="0"/>
              <w:rPr>
                <w:sz w:val="24"/>
                <w:szCs w:val="24"/>
              </w:rPr>
            </w:pPr>
            <w:r w:rsidRPr="00C1648F">
              <w:rPr>
                <w:sz w:val="24"/>
                <w:szCs w:val="24"/>
              </w:rPr>
              <w:t>Платежи по  этапу</w:t>
            </w:r>
          </w:p>
        </w:tc>
        <w:tc>
          <w:tcPr>
            <w:tcW w:w="1383" w:type="pct"/>
            <w:gridSpan w:val="3"/>
            <w:shd w:val="clear" w:color="auto" w:fill="auto"/>
          </w:tcPr>
          <w:p w14:paraId="265EDB55" w14:textId="77777777" w:rsidR="001835A6" w:rsidRPr="002947D3" w:rsidRDefault="001835A6" w:rsidP="00197F09">
            <w:pPr>
              <w:spacing w:before="60" w:after="60"/>
              <w:ind w:firstLine="0"/>
              <w:rPr>
                <w:sz w:val="24"/>
                <w:szCs w:val="24"/>
              </w:rPr>
            </w:pPr>
          </w:p>
        </w:tc>
      </w:tr>
      <w:tr w:rsidR="001835A6" w:rsidRPr="000628E2" w14:paraId="1F1E8AEA" w14:textId="77777777" w:rsidTr="00197F09">
        <w:tc>
          <w:tcPr>
            <w:tcW w:w="5000" w:type="pct"/>
            <w:gridSpan w:val="17"/>
            <w:shd w:val="clear" w:color="auto" w:fill="auto"/>
            <w:hideMark/>
          </w:tcPr>
          <w:p w14:paraId="6EB7E023" w14:textId="77777777" w:rsidR="001835A6" w:rsidRPr="000628E2" w:rsidRDefault="001835A6" w:rsidP="00197F09">
            <w:pPr>
              <w:spacing w:before="60" w:after="60"/>
              <w:ind w:firstLine="0"/>
              <w:jc w:val="center"/>
              <w:rPr>
                <w:b/>
                <w:bCs/>
                <w:sz w:val="24"/>
                <w:szCs w:val="24"/>
              </w:rPr>
            </w:pPr>
            <w:r w:rsidRPr="00C1648F">
              <w:rPr>
                <w:b/>
                <w:bCs/>
                <w:sz w:val="24"/>
                <w:szCs w:val="24"/>
              </w:rPr>
              <w:t>Платежи по  этапу</w:t>
            </w:r>
          </w:p>
        </w:tc>
      </w:tr>
      <w:tr w:rsidR="002F61E7" w:rsidRPr="002947D3" w14:paraId="29A46137" w14:textId="77777777" w:rsidTr="003006BF">
        <w:tc>
          <w:tcPr>
            <w:tcW w:w="686" w:type="pct"/>
            <w:shd w:val="clear" w:color="auto" w:fill="auto"/>
            <w:hideMark/>
          </w:tcPr>
          <w:p w14:paraId="71C3F192" w14:textId="77777777" w:rsidR="001835A6" w:rsidRPr="00C1648F" w:rsidRDefault="001835A6" w:rsidP="00197F09">
            <w:pPr>
              <w:spacing w:before="60" w:after="60"/>
              <w:ind w:firstLine="0"/>
              <w:rPr>
                <w:b/>
                <w:sz w:val="24"/>
                <w:szCs w:val="24"/>
                <w:lang w:val="en-US"/>
              </w:rPr>
            </w:pPr>
            <w:r w:rsidRPr="00C1648F">
              <w:rPr>
                <w:b/>
                <w:sz w:val="24"/>
                <w:szCs w:val="24"/>
                <w:lang w:val="en-US"/>
              </w:rPr>
              <w:t>payments</w:t>
            </w:r>
          </w:p>
        </w:tc>
        <w:tc>
          <w:tcPr>
            <w:tcW w:w="806" w:type="pct"/>
            <w:gridSpan w:val="2"/>
            <w:shd w:val="clear" w:color="auto" w:fill="auto"/>
            <w:hideMark/>
          </w:tcPr>
          <w:p w14:paraId="05176195" w14:textId="77777777" w:rsidR="001835A6" w:rsidRPr="002947D3" w:rsidRDefault="001835A6"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6D07480D" w14:textId="77777777" w:rsidR="001835A6" w:rsidRPr="002947D3" w:rsidRDefault="001835A6"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4B63FA08" w14:textId="77777777" w:rsidR="001835A6" w:rsidRPr="002947D3" w:rsidRDefault="001835A6"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557BE08B" w14:textId="77777777" w:rsidR="001835A6" w:rsidRPr="002947D3" w:rsidRDefault="001835A6"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0C6213F5" w14:textId="77777777" w:rsidR="001835A6" w:rsidRPr="00C1648F" w:rsidRDefault="001835A6" w:rsidP="00197F09">
            <w:pPr>
              <w:spacing w:before="60" w:after="60"/>
              <w:ind w:firstLine="0"/>
              <w:rPr>
                <w:sz w:val="24"/>
                <w:szCs w:val="24"/>
              </w:rPr>
            </w:pPr>
            <w:r>
              <w:rPr>
                <w:sz w:val="24"/>
                <w:szCs w:val="24"/>
              </w:rPr>
              <w:t>Множественный лемент</w:t>
            </w:r>
          </w:p>
        </w:tc>
      </w:tr>
      <w:tr w:rsidR="00D33BEE" w:rsidRPr="002947D3" w14:paraId="35BA683A" w14:textId="77777777" w:rsidTr="003006BF">
        <w:tc>
          <w:tcPr>
            <w:tcW w:w="686" w:type="pct"/>
            <w:vMerge w:val="restart"/>
            <w:shd w:val="clear" w:color="auto" w:fill="auto"/>
            <w:hideMark/>
          </w:tcPr>
          <w:p w14:paraId="78194C52" w14:textId="29916108" w:rsidR="00D33BEE" w:rsidRPr="002947D3" w:rsidRDefault="00D33BEE" w:rsidP="00D33BEE">
            <w:pPr>
              <w:spacing w:before="60" w:after="60"/>
              <w:ind w:firstLine="0"/>
              <w:rPr>
                <w:sz w:val="24"/>
                <w:szCs w:val="24"/>
              </w:rPr>
            </w:pPr>
            <w:r w:rsidRPr="002947D3">
              <w:rPr>
                <w:sz w:val="24"/>
                <w:szCs w:val="24"/>
              </w:rPr>
              <w:t> Допустимо указание только одного элемента </w:t>
            </w:r>
          </w:p>
        </w:tc>
        <w:tc>
          <w:tcPr>
            <w:tcW w:w="806" w:type="pct"/>
            <w:gridSpan w:val="2"/>
            <w:shd w:val="clear" w:color="auto" w:fill="auto"/>
            <w:hideMark/>
          </w:tcPr>
          <w:p w14:paraId="7D91E1A4" w14:textId="4E643A47" w:rsidR="00D33BEE" w:rsidRPr="002947D3" w:rsidRDefault="00D33BEE" w:rsidP="00197F09">
            <w:pPr>
              <w:spacing w:before="60" w:after="60"/>
              <w:ind w:firstLine="0"/>
              <w:rPr>
                <w:sz w:val="24"/>
                <w:szCs w:val="24"/>
              </w:rPr>
            </w:pPr>
            <w:r>
              <w:rPr>
                <w:sz w:val="24"/>
                <w:szCs w:val="24"/>
                <w:lang w:val="en-US"/>
              </w:rPr>
              <w:t>KOSGU</w:t>
            </w:r>
            <w:r w:rsidRPr="002947D3">
              <w:rPr>
                <w:sz w:val="24"/>
                <w:szCs w:val="24"/>
              </w:rPr>
              <w:t xml:space="preserve"> </w:t>
            </w:r>
          </w:p>
        </w:tc>
        <w:tc>
          <w:tcPr>
            <w:tcW w:w="330" w:type="pct"/>
            <w:gridSpan w:val="6"/>
            <w:shd w:val="clear" w:color="auto" w:fill="auto"/>
            <w:hideMark/>
          </w:tcPr>
          <w:p w14:paraId="608A5A85" w14:textId="77777777" w:rsidR="00D33BEE" w:rsidRPr="002947D3" w:rsidRDefault="00D33BEE"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36BF8997" w14:textId="415764AB" w:rsidR="00D33BEE" w:rsidRPr="002947D3" w:rsidRDefault="00D33BEE" w:rsidP="001835A6">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60" w:type="pct"/>
            <w:gridSpan w:val="3"/>
            <w:shd w:val="clear" w:color="auto" w:fill="auto"/>
            <w:hideMark/>
          </w:tcPr>
          <w:p w14:paraId="6D0E478F" w14:textId="1FD5FCB7" w:rsidR="00D33BEE" w:rsidRPr="001835A6" w:rsidRDefault="00D33BEE" w:rsidP="001835A6">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83" w:type="pct"/>
            <w:gridSpan w:val="3"/>
            <w:shd w:val="clear" w:color="auto" w:fill="auto"/>
            <w:hideMark/>
          </w:tcPr>
          <w:p w14:paraId="57DC33C1" w14:textId="77777777" w:rsidR="00D33BEE" w:rsidRPr="002947D3" w:rsidRDefault="00D33BEE" w:rsidP="00197F09">
            <w:pPr>
              <w:spacing w:before="60" w:after="60"/>
              <w:ind w:firstLine="0"/>
              <w:rPr>
                <w:sz w:val="24"/>
                <w:szCs w:val="24"/>
              </w:rPr>
            </w:pPr>
            <w:r w:rsidRPr="002947D3">
              <w:rPr>
                <w:sz w:val="24"/>
                <w:szCs w:val="24"/>
              </w:rPr>
              <w:t xml:space="preserve"> </w:t>
            </w:r>
          </w:p>
        </w:tc>
      </w:tr>
      <w:tr w:rsidR="00D33BEE" w:rsidRPr="002947D3" w14:paraId="784E1CD2" w14:textId="77777777" w:rsidTr="007712F9">
        <w:tc>
          <w:tcPr>
            <w:tcW w:w="686" w:type="pct"/>
            <w:vMerge/>
            <w:shd w:val="clear" w:color="auto" w:fill="auto"/>
            <w:hideMark/>
          </w:tcPr>
          <w:p w14:paraId="34101A01" w14:textId="47AB9EE4" w:rsidR="00D33BEE" w:rsidRPr="002947D3" w:rsidRDefault="00D33BEE" w:rsidP="007712F9">
            <w:pPr>
              <w:spacing w:before="60" w:after="60"/>
              <w:ind w:firstLine="0"/>
              <w:rPr>
                <w:sz w:val="24"/>
                <w:szCs w:val="24"/>
              </w:rPr>
            </w:pPr>
          </w:p>
        </w:tc>
        <w:tc>
          <w:tcPr>
            <w:tcW w:w="806" w:type="pct"/>
            <w:gridSpan w:val="2"/>
            <w:shd w:val="clear" w:color="auto" w:fill="auto"/>
            <w:hideMark/>
          </w:tcPr>
          <w:p w14:paraId="68C261A4" w14:textId="4BA6BAD7" w:rsidR="00D33BEE" w:rsidRPr="00D33BEE" w:rsidRDefault="00D33BEE" w:rsidP="007712F9">
            <w:pPr>
              <w:spacing w:before="60" w:after="60"/>
              <w:ind w:firstLine="0"/>
              <w:rPr>
                <w:sz w:val="24"/>
                <w:szCs w:val="24"/>
                <w:lang w:val="en-US"/>
              </w:rPr>
            </w:pPr>
            <w:r>
              <w:rPr>
                <w:sz w:val="24"/>
                <w:szCs w:val="24"/>
                <w:lang w:val="en-US"/>
              </w:rPr>
              <w:t>KVR</w:t>
            </w:r>
          </w:p>
        </w:tc>
        <w:tc>
          <w:tcPr>
            <w:tcW w:w="330" w:type="pct"/>
            <w:gridSpan w:val="6"/>
            <w:shd w:val="clear" w:color="auto" w:fill="auto"/>
            <w:hideMark/>
          </w:tcPr>
          <w:p w14:paraId="0428C326" w14:textId="77777777" w:rsidR="00D33BEE" w:rsidRPr="002947D3" w:rsidRDefault="00D33BEE" w:rsidP="007712F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AD331DE" w14:textId="77777777" w:rsidR="00D33BEE" w:rsidRPr="002947D3" w:rsidRDefault="00D33BEE" w:rsidP="007712F9">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60" w:type="pct"/>
            <w:gridSpan w:val="3"/>
            <w:shd w:val="clear" w:color="auto" w:fill="auto"/>
            <w:hideMark/>
          </w:tcPr>
          <w:p w14:paraId="032CD9CF" w14:textId="3991C24E" w:rsidR="00D33BEE" w:rsidRPr="001835A6" w:rsidRDefault="00D33BEE" w:rsidP="007712F9">
            <w:pPr>
              <w:spacing w:before="60" w:after="60"/>
              <w:ind w:firstLine="0"/>
              <w:rPr>
                <w:sz w:val="24"/>
                <w:szCs w:val="24"/>
              </w:rPr>
            </w:pPr>
            <w:r w:rsidRPr="00D33BEE">
              <w:rPr>
                <w:sz w:val="24"/>
                <w:szCs w:val="24"/>
              </w:rPr>
              <w:t>Код вида расходов (указывается с 01.01.2016)</w:t>
            </w:r>
          </w:p>
        </w:tc>
        <w:tc>
          <w:tcPr>
            <w:tcW w:w="1383" w:type="pct"/>
            <w:gridSpan w:val="3"/>
            <w:shd w:val="clear" w:color="auto" w:fill="auto"/>
            <w:hideMark/>
          </w:tcPr>
          <w:p w14:paraId="6AAC8A9A" w14:textId="1B1EC243" w:rsidR="00D33BEE" w:rsidRPr="002947D3" w:rsidRDefault="00D33BEE" w:rsidP="007712F9">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2F61E7" w:rsidRPr="002947D3" w14:paraId="76881352" w14:textId="77777777" w:rsidTr="003006BF">
        <w:tc>
          <w:tcPr>
            <w:tcW w:w="686" w:type="pct"/>
            <w:shd w:val="clear" w:color="auto" w:fill="auto"/>
            <w:hideMark/>
          </w:tcPr>
          <w:p w14:paraId="4B3D4F3D" w14:textId="77777777" w:rsidR="001835A6" w:rsidRPr="002947D3" w:rsidRDefault="001835A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0A15ACA8" w14:textId="77777777" w:rsidR="001835A6" w:rsidRPr="002947D3" w:rsidRDefault="001835A6" w:rsidP="00197F09">
            <w:pPr>
              <w:spacing w:before="60" w:after="60"/>
              <w:ind w:firstLine="0"/>
              <w:rPr>
                <w:sz w:val="24"/>
                <w:szCs w:val="24"/>
              </w:rPr>
            </w:pPr>
            <w:r w:rsidRPr="002947D3">
              <w:rPr>
                <w:sz w:val="24"/>
                <w:szCs w:val="24"/>
              </w:rPr>
              <w:t xml:space="preserve">comment </w:t>
            </w:r>
          </w:p>
        </w:tc>
        <w:tc>
          <w:tcPr>
            <w:tcW w:w="330" w:type="pct"/>
            <w:gridSpan w:val="6"/>
            <w:shd w:val="clear" w:color="auto" w:fill="auto"/>
            <w:hideMark/>
          </w:tcPr>
          <w:p w14:paraId="7C8D662B" w14:textId="77777777" w:rsidR="001835A6" w:rsidRPr="002947D3" w:rsidRDefault="001835A6"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57958837" w14:textId="77777777" w:rsidR="001835A6" w:rsidRPr="002947D3" w:rsidRDefault="001835A6" w:rsidP="00197F09">
            <w:pPr>
              <w:spacing w:before="60" w:after="60"/>
              <w:ind w:firstLine="0"/>
              <w:jc w:val="center"/>
              <w:rPr>
                <w:sz w:val="24"/>
                <w:szCs w:val="24"/>
              </w:rPr>
            </w:pPr>
            <w:r w:rsidRPr="002947D3">
              <w:rPr>
                <w:sz w:val="24"/>
                <w:szCs w:val="24"/>
              </w:rPr>
              <w:t>T (1-</w:t>
            </w:r>
            <w:r>
              <w:rPr>
                <w:sz w:val="24"/>
                <w:szCs w:val="24"/>
                <w:lang w:val="en-US"/>
              </w:rPr>
              <w:lastRenderedPageBreak/>
              <w:t>2000</w:t>
            </w:r>
            <w:r w:rsidRPr="002947D3">
              <w:rPr>
                <w:sz w:val="24"/>
                <w:szCs w:val="24"/>
              </w:rPr>
              <w:t>)</w:t>
            </w:r>
          </w:p>
        </w:tc>
        <w:tc>
          <w:tcPr>
            <w:tcW w:w="1260" w:type="pct"/>
            <w:gridSpan w:val="3"/>
            <w:shd w:val="clear" w:color="auto" w:fill="auto"/>
            <w:hideMark/>
          </w:tcPr>
          <w:p w14:paraId="1E9784EB" w14:textId="77777777" w:rsidR="001835A6" w:rsidRPr="002947D3" w:rsidRDefault="001835A6" w:rsidP="00197F09">
            <w:pPr>
              <w:spacing w:before="60" w:after="60"/>
              <w:ind w:firstLine="0"/>
              <w:rPr>
                <w:sz w:val="24"/>
                <w:szCs w:val="24"/>
              </w:rPr>
            </w:pPr>
            <w:r w:rsidRPr="002947D3">
              <w:rPr>
                <w:sz w:val="24"/>
                <w:szCs w:val="24"/>
              </w:rPr>
              <w:lastRenderedPageBreak/>
              <w:t>Примечание</w:t>
            </w:r>
          </w:p>
        </w:tc>
        <w:tc>
          <w:tcPr>
            <w:tcW w:w="1383" w:type="pct"/>
            <w:gridSpan w:val="3"/>
            <w:shd w:val="clear" w:color="auto" w:fill="auto"/>
            <w:hideMark/>
          </w:tcPr>
          <w:p w14:paraId="35D2E42B" w14:textId="77777777" w:rsidR="001835A6" w:rsidRPr="002947D3" w:rsidRDefault="001835A6" w:rsidP="00197F09">
            <w:pPr>
              <w:spacing w:before="60" w:after="60"/>
              <w:ind w:firstLine="0"/>
              <w:rPr>
                <w:sz w:val="24"/>
                <w:szCs w:val="24"/>
              </w:rPr>
            </w:pPr>
            <w:r w:rsidRPr="002947D3">
              <w:rPr>
                <w:sz w:val="24"/>
                <w:szCs w:val="24"/>
              </w:rPr>
              <w:t xml:space="preserve"> </w:t>
            </w:r>
          </w:p>
        </w:tc>
      </w:tr>
      <w:tr w:rsidR="002F61E7" w:rsidRPr="002947D3" w14:paraId="35E4BE8B" w14:textId="77777777" w:rsidTr="003006BF">
        <w:tc>
          <w:tcPr>
            <w:tcW w:w="686" w:type="pct"/>
            <w:shd w:val="clear" w:color="auto" w:fill="auto"/>
            <w:hideMark/>
          </w:tcPr>
          <w:p w14:paraId="5D5A187D" w14:textId="77777777" w:rsidR="001835A6" w:rsidRPr="002947D3" w:rsidRDefault="001835A6" w:rsidP="00197F09">
            <w:pPr>
              <w:spacing w:before="60" w:after="60"/>
              <w:ind w:firstLine="0"/>
              <w:rPr>
                <w:sz w:val="24"/>
                <w:szCs w:val="24"/>
              </w:rPr>
            </w:pPr>
          </w:p>
        </w:tc>
        <w:tc>
          <w:tcPr>
            <w:tcW w:w="806" w:type="pct"/>
            <w:gridSpan w:val="2"/>
            <w:shd w:val="clear" w:color="auto" w:fill="auto"/>
            <w:hideMark/>
          </w:tcPr>
          <w:p w14:paraId="646A5C3C" w14:textId="77777777" w:rsidR="001835A6" w:rsidRPr="002947D3" w:rsidRDefault="001835A6" w:rsidP="00197F09">
            <w:pPr>
              <w:spacing w:before="60" w:after="60"/>
              <w:ind w:firstLine="0"/>
              <w:rPr>
                <w:sz w:val="24"/>
                <w:szCs w:val="24"/>
              </w:rPr>
            </w:pPr>
            <w:r w:rsidRPr="006970B7">
              <w:rPr>
                <w:sz w:val="24"/>
                <w:szCs w:val="24"/>
              </w:rPr>
              <w:t>paymentMonth</w:t>
            </w:r>
          </w:p>
        </w:tc>
        <w:tc>
          <w:tcPr>
            <w:tcW w:w="330" w:type="pct"/>
            <w:gridSpan w:val="6"/>
            <w:shd w:val="clear" w:color="auto" w:fill="auto"/>
            <w:hideMark/>
          </w:tcPr>
          <w:p w14:paraId="5F61480E" w14:textId="0834FEC6" w:rsidR="001835A6" w:rsidRPr="002947D3" w:rsidRDefault="001835A6"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32162E42" w14:textId="77777777" w:rsidR="001835A6" w:rsidRPr="002947D3" w:rsidRDefault="001835A6" w:rsidP="00197F09">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17F96668" w14:textId="77777777" w:rsidR="001835A6" w:rsidRPr="002947D3" w:rsidRDefault="001835A6" w:rsidP="00197F09">
            <w:pPr>
              <w:spacing w:before="60" w:after="60"/>
              <w:ind w:firstLine="0"/>
              <w:rPr>
                <w:sz w:val="24"/>
                <w:szCs w:val="24"/>
              </w:rPr>
            </w:pPr>
            <w:r w:rsidRPr="002947D3">
              <w:rPr>
                <w:sz w:val="24"/>
                <w:szCs w:val="24"/>
              </w:rPr>
              <w:t>Месяц</w:t>
            </w:r>
          </w:p>
        </w:tc>
        <w:tc>
          <w:tcPr>
            <w:tcW w:w="1383" w:type="pct"/>
            <w:gridSpan w:val="3"/>
            <w:shd w:val="clear" w:color="auto" w:fill="auto"/>
            <w:hideMark/>
          </w:tcPr>
          <w:p w14:paraId="55DA61BF" w14:textId="5962B9EE" w:rsidR="00172C85" w:rsidRPr="002947D3" w:rsidRDefault="001835A6" w:rsidP="00197F09">
            <w:pPr>
              <w:spacing w:before="60" w:after="60"/>
              <w:ind w:firstLine="0"/>
              <w:rPr>
                <w:sz w:val="24"/>
                <w:szCs w:val="24"/>
              </w:rPr>
            </w:pPr>
            <w:r w:rsidRPr="002947D3">
              <w:rPr>
                <w:sz w:val="24"/>
                <w:szCs w:val="24"/>
              </w:rPr>
              <w:t>Допустимые значения: от 1 до 12</w:t>
            </w:r>
          </w:p>
        </w:tc>
      </w:tr>
      <w:tr w:rsidR="002F61E7" w:rsidRPr="002947D3" w14:paraId="4CBB00A1" w14:textId="77777777" w:rsidTr="003006BF">
        <w:tc>
          <w:tcPr>
            <w:tcW w:w="686" w:type="pct"/>
            <w:shd w:val="clear" w:color="auto" w:fill="auto"/>
            <w:hideMark/>
          </w:tcPr>
          <w:p w14:paraId="236EB264" w14:textId="77777777" w:rsidR="001835A6" w:rsidRPr="002947D3" w:rsidRDefault="001835A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68BE5C46" w14:textId="77777777" w:rsidR="001835A6" w:rsidRPr="002947D3" w:rsidRDefault="001835A6" w:rsidP="00197F09">
            <w:pPr>
              <w:spacing w:before="60" w:after="60"/>
              <w:ind w:firstLine="0"/>
              <w:rPr>
                <w:sz w:val="24"/>
                <w:szCs w:val="24"/>
              </w:rPr>
            </w:pPr>
            <w:r w:rsidRPr="006970B7">
              <w:rPr>
                <w:sz w:val="24"/>
                <w:szCs w:val="24"/>
              </w:rPr>
              <w:t>paymentYear</w:t>
            </w:r>
          </w:p>
        </w:tc>
        <w:tc>
          <w:tcPr>
            <w:tcW w:w="330" w:type="pct"/>
            <w:gridSpan w:val="6"/>
            <w:shd w:val="clear" w:color="auto" w:fill="auto"/>
            <w:hideMark/>
          </w:tcPr>
          <w:p w14:paraId="69E6E13D" w14:textId="77777777" w:rsidR="001835A6" w:rsidRPr="002947D3" w:rsidRDefault="001835A6"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95BCC02" w14:textId="77777777" w:rsidR="001835A6" w:rsidRPr="002947D3" w:rsidRDefault="001835A6" w:rsidP="00197F09">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31AE4351" w14:textId="77777777" w:rsidR="001835A6" w:rsidRPr="002947D3" w:rsidRDefault="001835A6" w:rsidP="00197F09">
            <w:pPr>
              <w:spacing w:before="60" w:after="60"/>
              <w:ind w:firstLine="0"/>
              <w:rPr>
                <w:sz w:val="24"/>
                <w:szCs w:val="24"/>
              </w:rPr>
            </w:pPr>
            <w:r w:rsidRPr="002947D3">
              <w:rPr>
                <w:sz w:val="24"/>
                <w:szCs w:val="24"/>
              </w:rPr>
              <w:t>Год</w:t>
            </w:r>
          </w:p>
        </w:tc>
        <w:tc>
          <w:tcPr>
            <w:tcW w:w="1383" w:type="pct"/>
            <w:gridSpan w:val="3"/>
            <w:shd w:val="clear" w:color="auto" w:fill="auto"/>
            <w:hideMark/>
          </w:tcPr>
          <w:p w14:paraId="0559450F" w14:textId="77777777" w:rsidR="001835A6" w:rsidRPr="002947D3" w:rsidRDefault="001835A6" w:rsidP="00197F09">
            <w:pPr>
              <w:spacing w:before="60" w:after="60"/>
              <w:ind w:firstLine="0"/>
              <w:rPr>
                <w:sz w:val="24"/>
                <w:szCs w:val="24"/>
              </w:rPr>
            </w:pPr>
            <w:r w:rsidRPr="002947D3">
              <w:rPr>
                <w:sz w:val="24"/>
                <w:szCs w:val="24"/>
              </w:rPr>
              <w:t xml:space="preserve">Шаблон значения: \d{4} </w:t>
            </w:r>
          </w:p>
        </w:tc>
      </w:tr>
      <w:tr w:rsidR="002F61E7" w:rsidRPr="002947D3" w14:paraId="604BEA3B" w14:textId="77777777" w:rsidTr="003006BF">
        <w:tc>
          <w:tcPr>
            <w:tcW w:w="686" w:type="pct"/>
            <w:shd w:val="clear" w:color="auto" w:fill="auto"/>
            <w:hideMark/>
          </w:tcPr>
          <w:p w14:paraId="3D13F276" w14:textId="77777777" w:rsidR="001835A6" w:rsidRPr="002947D3" w:rsidRDefault="001835A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414967C4" w14:textId="77777777" w:rsidR="001835A6" w:rsidRPr="002947D3" w:rsidRDefault="001835A6" w:rsidP="00197F09">
            <w:pPr>
              <w:spacing w:before="60" w:after="60"/>
              <w:ind w:firstLine="0"/>
              <w:rPr>
                <w:sz w:val="24"/>
                <w:szCs w:val="24"/>
              </w:rPr>
            </w:pPr>
            <w:r w:rsidRPr="00FA37CF">
              <w:rPr>
                <w:sz w:val="24"/>
                <w:szCs w:val="24"/>
              </w:rPr>
              <w:t>paymentSum</w:t>
            </w:r>
          </w:p>
        </w:tc>
        <w:tc>
          <w:tcPr>
            <w:tcW w:w="330" w:type="pct"/>
            <w:gridSpan w:val="6"/>
            <w:shd w:val="clear" w:color="auto" w:fill="auto"/>
            <w:hideMark/>
          </w:tcPr>
          <w:p w14:paraId="381EAE4F" w14:textId="77777777" w:rsidR="001835A6" w:rsidRPr="002947D3" w:rsidRDefault="001835A6"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0C11D9F4" w14:textId="77777777" w:rsidR="001835A6" w:rsidRPr="002947D3" w:rsidRDefault="001835A6"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23E32389" w14:textId="77777777" w:rsidR="001835A6" w:rsidRPr="002947D3" w:rsidRDefault="001835A6" w:rsidP="00197F09">
            <w:pPr>
              <w:spacing w:before="60" w:after="60"/>
              <w:ind w:firstLine="0"/>
              <w:rPr>
                <w:sz w:val="24"/>
                <w:szCs w:val="24"/>
              </w:rPr>
            </w:pPr>
            <w:r w:rsidRPr="00FA37CF">
              <w:rPr>
                <w:sz w:val="24"/>
                <w:szCs w:val="24"/>
              </w:rPr>
              <w:t>Сумма платежа в валюте контракта</w:t>
            </w:r>
          </w:p>
        </w:tc>
        <w:tc>
          <w:tcPr>
            <w:tcW w:w="1383" w:type="pct"/>
            <w:gridSpan w:val="3"/>
            <w:shd w:val="clear" w:color="auto" w:fill="auto"/>
            <w:hideMark/>
          </w:tcPr>
          <w:p w14:paraId="5BD6F398" w14:textId="45E4076E" w:rsidR="001835A6" w:rsidRPr="002947D3" w:rsidRDefault="001835A6" w:rsidP="00197F09">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2F61E7" w:rsidRPr="002947D3" w14:paraId="1C104E5B" w14:textId="77777777" w:rsidTr="003006BF">
        <w:tc>
          <w:tcPr>
            <w:tcW w:w="686" w:type="pct"/>
            <w:shd w:val="clear" w:color="auto" w:fill="auto"/>
            <w:hideMark/>
          </w:tcPr>
          <w:p w14:paraId="5B65B55F" w14:textId="77777777" w:rsidR="001835A6" w:rsidRPr="002947D3" w:rsidRDefault="001835A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67EBD27A" w14:textId="77777777" w:rsidR="001835A6" w:rsidRPr="00FA37CF" w:rsidRDefault="001835A6" w:rsidP="00197F09">
            <w:pPr>
              <w:spacing w:before="60" w:after="60"/>
              <w:ind w:firstLine="0"/>
              <w:rPr>
                <w:sz w:val="24"/>
                <w:szCs w:val="24"/>
                <w:lang w:val="en-US"/>
              </w:rPr>
            </w:pPr>
            <w:r w:rsidRPr="00FA37CF">
              <w:rPr>
                <w:sz w:val="24"/>
                <w:szCs w:val="24"/>
              </w:rPr>
              <w:t>paymentSum</w:t>
            </w:r>
            <w:r>
              <w:rPr>
                <w:sz w:val="24"/>
                <w:szCs w:val="24"/>
                <w:lang w:val="en-US"/>
              </w:rPr>
              <w:t>RUR</w:t>
            </w:r>
          </w:p>
        </w:tc>
        <w:tc>
          <w:tcPr>
            <w:tcW w:w="330" w:type="pct"/>
            <w:gridSpan w:val="6"/>
            <w:shd w:val="clear" w:color="auto" w:fill="auto"/>
            <w:hideMark/>
          </w:tcPr>
          <w:p w14:paraId="5CF691C6" w14:textId="1232D961" w:rsidR="001835A6" w:rsidRPr="002947D3" w:rsidRDefault="003B21C8" w:rsidP="00197F09">
            <w:pPr>
              <w:spacing w:before="60" w:after="60"/>
              <w:ind w:firstLine="0"/>
              <w:jc w:val="center"/>
              <w:rPr>
                <w:sz w:val="24"/>
                <w:szCs w:val="24"/>
              </w:rPr>
            </w:pPr>
            <w:r>
              <w:rPr>
                <w:sz w:val="24"/>
                <w:szCs w:val="24"/>
              </w:rPr>
              <w:t>Н</w:t>
            </w:r>
          </w:p>
        </w:tc>
        <w:tc>
          <w:tcPr>
            <w:tcW w:w="535" w:type="pct"/>
            <w:gridSpan w:val="2"/>
            <w:shd w:val="clear" w:color="auto" w:fill="auto"/>
            <w:hideMark/>
          </w:tcPr>
          <w:p w14:paraId="7A4331A4" w14:textId="77777777" w:rsidR="001835A6" w:rsidRPr="002947D3" w:rsidRDefault="001835A6"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7ED4632D" w14:textId="77777777" w:rsidR="001835A6" w:rsidRPr="00FA37CF" w:rsidRDefault="001835A6" w:rsidP="00197F09">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83" w:type="pct"/>
            <w:gridSpan w:val="3"/>
            <w:shd w:val="clear" w:color="auto" w:fill="auto"/>
            <w:hideMark/>
          </w:tcPr>
          <w:p w14:paraId="34EDA644" w14:textId="2CDFBD1E" w:rsidR="001835A6" w:rsidRPr="002947D3" w:rsidRDefault="001835A6" w:rsidP="00197F09">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B1022A" w:rsidRPr="002947D3" w14:paraId="229257CD" w14:textId="77777777" w:rsidTr="00197F09">
        <w:tc>
          <w:tcPr>
            <w:tcW w:w="5000" w:type="pct"/>
            <w:gridSpan w:val="17"/>
            <w:shd w:val="clear" w:color="auto" w:fill="auto"/>
            <w:hideMark/>
          </w:tcPr>
          <w:p w14:paraId="16890BB2" w14:textId="5D278896" w:rsidR="00B1022A" w:rsidRPr="002947D3" w:rsidRDefault="007602A5" w:rsidP="00197F09">
            <w:pPr>
              <w:spacing w:before="60" w:after="60"/>
              <w:ind w:firstLine="0"/>
              <w:jc w:val="center"/>
              <w:rPr>
                <w:sz w:val="24"/>
                <w:szCs w:val="24"/>
              </w:rPr>
            </w:pPr>
            <w:r w:rsidRPr="007602A5">
              <w:rPr>
                <w:b/>
                <w:bCs/>
                <w:sz w:val="24"/>
                <w:szCs w:val="24"/>
              </w:rPr>
              <w:t>Информация о цене контракта</w:t>
            </w:r>
          </w:p>
        </w:tc>
      </w:tr>
      <w:tr w:rsidR="002F61E7" w:rsidRPr="002947D3" w14:paraId="754DE4F8" w14:textId="77777777" w:rsidTr="003006BF">
        <w:tc>
          <w:tcPr>
            <w:tcW w:w="686" w:type="pct"/>
            <w:shd w:val="clear" w:color="auto" w:fill="auto"/>
            <w:hideMark/>
          </w:tcPr>
          <w:p w14:paraId="633F066C" w14:textId="50AFCAF1" w:rsidR="00B1022A" w:rsidRPr="00B1022A" w:rsidRDefault="00B1022A" w:rsidP="00197F09">
            <w:pPr>
              <w:spacing w:before="60" w:after="60"/>
              <w:ind w:firstLine="0"/>
              <w:rPr>
                <w:sz w:val="24"/>
                <w:szCs w:val="24"/>
                <w:lang w:val="en-US"/>
              </w:rPr>
            </w:pPr>
            <w:r>
              <w:rPr>
                <w:b/>
                <w:bCs/>
                <w:sz w:val="24"/>
                <w:szCs w:val="24"/>
                <w:lang w:val="en-US"/>
              </w:rPr>
              <w:t>price</w:t>
            </w:r>
            <w:r w:rsidR="007602A5">
              <w:rPr>
                <w:b/>
                <w:bCs/>
                <w:sz w:val="24"/>
                <w:szCs w:val="24"/>
                <w:lang w:val="en-US"/>
              </w:rPr>
              <w:t>Info</w:t>
            </w:r>
          </w:p>
        </w:tc>
        <w:tc>
          <w:tcPr>
            <w:tcW w:w="806" w:type="pct"/>
            <w:gridSpan w:val="2"/>
            <w:shd w:val="clear" w:color="auto" w:fill="auto"/>
            <w:hideMark/>
          </w:tcPr>
          <w:p w14:paraId="03E64ADC" w14:textId="77777777" w:rsidR="00B1022A" w:rsidRPr="002947D3" w:rsidRDefault="00B1022A"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34D2836F" w14:textId="77777777" w:rsidR="00B1022A" w:rsidRPr="002947D3" w:rsidRDefault="00B1022A"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0B0904EE" w14:textId="77777777" w:rsidR="00B1022A" w:rsidRPr="002947D3" w:rsidRDefault="00B1022A"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740EDC80" w14:textId="77777777" w:rsidR="00B1022A" w:rsidRPr="002947D3" w:rsidRDefault="00B1022A"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792E039F" w14:textId="5DEBA5E1" w:rsidR="00B1022A" w:rsidRPr="002947D3" w:rsidRDefault="00B1022A" w:rsidP="00197F09">
            <w:pPr>
              <w:spacing w:before="60" w:after="60"/>
              <w:ind w:firstLine="0"/>
              <w:rPr>
                <w:sz w:val="24"/>
                <w:szCs w:val="24"/>
              </w:rPr>
            </w:pPr>
          </w:p>
        </w:tc>
      </w:tr>
      <w:tr w:rsidR="002F61E7" w:rsidRPr="002947D3" w14:paraId="2DB3E419" w14:textId="77777777" w:rsidTr="003006BF">
        <w:tc>
          <w:tcPr>
            <w:tcW w:w="686" w:type="pct"/>
            <w:shd w:val="clear" w:color="auto" w:fill="auto"/>
          </w:tcPr>
          <w:p w14:paraId="3A0DFDD1" w14:textId="44580A6D" w:rsidR="00B1022A" w:rsidRPr="002947D3" w:rsidRDefault="00B1022A" w:rsidP="007325AA">
            <w:pPr>
              <w:spacing w:before="60" w:after="60"/>
              <w:ind w:firstLine="0"/>
              <w:rPr>
                <w:sz w:val="24"/>
                <w:szCs w:val="24"/>
              </w:rPr>
            </w:pPr>
          </w:p>
        </w:tc>
        <w:tc>
          <w:tcPr>
            <w:tcW w:w="806" w:type="pct"/>
            <w:gridSpan w:val="2"/>
            <w:shd w:val="clear" w:color="auto" w:fill="auto"/>
          </w:tcPr>
          <w:p w14:paraId="45CF19DC" w14:textId="03096156" w:rsidR="00B1022A" w:rsidRPr="00B1022A" w:rsidRDefault="00B1022A" w:rsidP="007602A5">
            <w:pPr>
              <w:spacing w:before="60" w:after="60"/>
              <w:ind w:firstLine="0"/>
              <w:rPr>
                <w:sz w:val="24"/>
                <w:szCs w:val="24"/>
                <w:lang w:val="en-US"/>
              </w:rPr>
            </w:pPr>
            <w:r>
              <w:rPr>
                <w:sz w:val="24"/>
                <w:szCs w:val="24"/>
                <w:lang w:val="en-US"/>
              </w:rPr>
              <w:t>price</w:t>
            </w:r>
          </w:p>
        </w:tc>
        <w:tc>
          <w:tcPr>
            <w:tcW w:w="330" w:type="pct"/>
            <w:gridSpan w:val="6"/>
            <w:shd w:val="clear" w:color="auto" w:fill="auto"/>
          </w:tcPr>
          <w:p w14:paraId="351FEC15" w14:textId="55EDE0DE" w:rsidR="00B1022A" w:rsidRPr="002947D3" w:rsidRDefault="00B1022A" w:rsidP="007325AA">
            <w:pPr>
              <w:spacing w:before="60" w:after="60"/>
              <w:ind w:firstLine="0"/>
              <w:jc w:val="center"/>
              <w:rPr>
                <w:sz w:val="24"/>
                <w:szCs w:val="24"/>
              </w:rPr>
            </w:pPr>
            <w:r w:rsidRPr="002947D3">
              <w:rPr>
                <w:sz w:val="24"/>
                <w:szCs w:val="24"/>
              </w:rPr>
              <w:t>O</w:t>
            </w:r>
          </w:p>
        </w:tc>
        <w:tc>
          <w:tcPr>
            <w:tcW w:w="535" w:type="pct"/>
            <w:gridSpan w:val="2"/>
            <w:shd w:val="clear" w:color="auto" w:fill="auto"/>
          </w:tcPr>
          <w:p w14:paraId="24B0AF55" w14:textId="21D89A96" w:rsidR="00B1022A" w:rsidRPr="002947D3" w:rsidRDefault="00B1022A" w:rsidP="00C1648F">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29431138" w14:textId="2E75674D" w:rsidR="00B1022A" w:rsidRPr="002947D3" w:rsidRDefault="00B1022A" w:rsidP="007325AA">
            <w:pPr>
              <w:spacing w:before="60" w:after="60"/>
              <w:ind w:firstLine="0"/>
              <w:rPr>
                <w:sz w:val="24"/>
                <w:szCs w:val="24"/>
              </w:rPr>
            </w:pPr>
            <w:r w:rsidRPr="00B1022A">
              <w:rPr>
                <w:sz w:val="24"/>
                <w:szCs w:val="24"/>
              </w:rPr>
              <w:t>Значение цены контракта</w:t>
            </w:r>
          </w:p>
        </w:tc>
        <w:tc>
          <w:tcPr>
            <w:tcW w:w="1383" w:type="pct"/>
            <w:gridSpan w:val="3"/>
            <w:shd w:val="clear" w:color="auto" w:fill="auto"/>
          </w:tcPr>
          <w:p w14:paraId="0CF853CF" w14:textId="22C468D7" w:rsidR="00B1022A" w:rsidRPr="002947D3" w:rsidRDefault="00B1022A" w:rsidP="007325AA">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2F61E7" w:rsidRPr="002947D3" w14:paraId="42588949" w14:textId="77777777" w:rsidTr="003006BF">
        <w:tc>
          <w:tcPr>
            <w:tcW w:w="686" w:type="pct"/>
            <w:shd w:val="clear" w:color="auto" w:fill="auto"/>
            <w:hideMark/>
          </w:tcPr>
          <w:p w14:paraId="45539F67" w14:textId="77777777" w:rsidR="002C165F" w:rsidRPr="002947D3" w:rsidRDefault="002C165F"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341714A6" w14:textId="443DC58A" w:rsidR="002C165F" w:rsidRPr="002C165F" w:rsidRDefault="002C165F" w:rsidP="00197F09">
            <w:pPr>
              <w:spacing w:before="60" w:after="60"/>
              <w:ind w:firstLine="0"/>
              <w:rPr>
                <w:sz w:val="24"/>
                <w:szCs w:val="24"/>
                <w:lang w:val="en-US"/>
              </w:rPr>
            </w:pPr>
            <w:r>
              <w:rPr>
                <w:sz w:val="24"/>
                <w:szCs w:val="24"/>
                <w:lang w:val="en-US"/>
              </w:rPr>
              <w:t>priceType</w:t>
            </w:r>
          </w:p>
        </w:tc>
        <w:tc>
          <w:tcPr>
            <w:tcW w:w="330" w:type="pct"/>
            <w:gridSpan w:val="6"/>
            <w:shd w:val="clear" w:color="auto" w:fill="auto"/>
            <w:hideMark/>
          </w:tcPr>
          <w:p w14:paraId="74800329" w14:textId="1B54EEE1" w:rsidR="002C165F" w:rsidRPr="002C165F" w:rsidRDefault="002C165F"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hideMark/>
          </w:tcPr>
          <w:p w14:paraId="6E063A72" w14:textId="77777777" w:rsidR="002C165F" w:rsidRPr="002947D3" w:rsidRDefault="002C165F" w:rsidP="00197F09">
            <w:pPr>
              <w:spacing w:before="60" w:after="60"/>
              <w:ind w:firstLine="0"/>
              <w:jc w:val="center"/>
              <w:rPr>
                <w:sz w:val="24"/>
                <w:szCs w:val="24"/>
              </w:rPr>
            </w:pPr>
            <w:r w:rsidRPr="002947D3">
              <w:rPr>
                <w:sz w:val="24"/>
                <w:szCs w:val="24"/>
                <w:lang w:val="en-US"/>
              </w:rPr>
              <w:t>T</w:t>
            </w:r>
          </w:p>
        </w:tc>
        <w:tc>
          <w:tcPr>
            <w:tcW w:w="1260" w:type="pct"/>
            <w:gridSpan w:val="3"/>
            <w:shd w:val="clear" w:color="auto" w:fill="auto"/>
            <w:hideMark/>
          </w:tcPr>
          <w:p w14:paraId="1DDA1601" w14:textId="77777777" w:rsidR="002C165F" w:rsidRPr="002C165F" w:rsidRDefault="002C165F" w:rsidP="002C165F">
            <w:pPr>
              <w:spacing w:before="60" w:after="60"/>
              <w:ind w:firstLine="0"/>
              <w:rPr>
                <w:sz w:val="24"/>
                <w:szCs w:val="24"/>
              </w:rPr>
            </w:pPr>
            <w:r w:rsidRPr="002C165F">
              <w:rPr>
                <w:sz w:val="24"/>
                <w:szCs w:val="24"/>
              </w:rPr>
              <w:t>Способ указания цены контракта:</w:t>
            </w:r>
          </w:p>
          <w:p w14:paraId="528AD524" w14:textId="77777777" w:rsidR="002C165F" w:rsidRPr="002C165F" w:rsidRDefault="002C165F" w:rsidP="002C165F">
            <w:pPr>
              <w:spacing w:before="60" w:after="60"/>
              <w:ind w:firstLine="0"/>
              <w:rPr>
                <w:sz w:val="24"/>
                <w:szCs w:val="24"/>
              </w:rPr>
            </w:pPr>
            <w:r w:rsidRPr="002C165F">
              <w:rPr>
                <w:sz w:val="24"/>
                <w:szCs w:val="24"/>
              </w:rPr>
              <w:t>P - цена контракта;</w:t>
            </w:r>
          </w:p>
          <w:p w14:paraId="331FA96F" w14:textId="7564F0D4" w:rsidR="002C165F" w:rsidRPr="002C165F" w:rsidRDefault="002C165F" w:rsidP="002C165F">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2C165F" w:rsidRPr="002947D3" w:rsidRDefault="002C165F" w:rsidP="002C165F">
            <w:pPr>
              <w:spacing w:before="60" w:after="60"/>
              <w:ind w:firstLine="0"/>
              <w:rPr>
                <w:sz w:val="24"/>
                <w:szCs w:val="24"/>
              </w:rPr>
            </w:pPr>
            <w:r w:rsidRPr="002C165F">
              <w:rPr>
                <w:sz w:val="24"/>
                <w:szCs w:val="24"/>
              </w:rPr>
              <w:t>MP - максимальное значение цены контракта</w:t>
            </w:r>
          </w:p>
        </w:tc>
        <w:tc>
          <w:tcPr>
            <w:tcW w:w="1383" w:type="pct"/>
            <w:gridSpan w:val="3"/>
            <w:shd w:val="clear" w:color="auto" w:fill="auto"/>
            <w:hideMark/>
          </w:tcPr>
          <w:p w14:paraId="1EF46527" w14:textId="6A8AB808" w:rsidR="002C165F" w:rsidRPr="001E21AF" w:rsidRDefault="002C165F" w:rsidP="002C165F">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2C165F" w:rsidRPr="001E21AF" w:rsidRDefault="002C165F" w:rsidP="00197F09">
            <w:pPr>
              <w:spacing w:before="60" w:after="60"/>
              <w:ind w:firstLine="0"/>
              <w:rPr>
                <w:sz w:val="24"/>
                <w:szCs w:val="24"/>
              </w:rPr>
            </w:pPr>
          </w:p>
        </w:tc>
      </w:tr>
      <w:tr w:rsidR="002F61E7" w:rsidRPr="002947D3" w14:paraId="7431B0D2" w14:textId="77777777" w:rsidTr="003006BF">
        <w:tc>
          <w:tcPr>
            <w:tcW w:w="686" w:type="pct"/>
            <w:shd w:val="clear" w:color="auto" w:fill="auto"/>
            <w:hideMark/>
          </w:tcPr>
          <w:p w14:paraId="6192AD86" w14:textId="77777777" w:rsidR="002C165F" w:rsidRPr="002947D3" w:rsidRDefault="002C165F"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5317D561" w14:textId="41FFD16E" w:rsidR="002C165F" w:rsidRPr="002947D3" w:rsidRDefault="002C165F" w:rsidP="00197F09">
            <w:pPr>
              <w:spacing w:before="60" w:after="60"/>
              <w:ind w:firstLine="0"/>
              <w:rPr>
                <w:sz w:val="24"/>
                <w:szCs w:val="24"/>
              </w:rPr>
            </w:pPr>
            <w:r w:rsidRPr="002C165F">
              <w:rPr>
                <w:sz w:val="24"/>
                <w:szCs w:val="24"/>
              </w:rPr>
              <w:t>priceFormula</w:t>
            </w:r>
          </w:p>
        </w:tc>
        <w:tc>
          <w:tcPr>
            <w:tcW w:w="330" w:type="pct"/>
            <w:gridSpan w:val="6"/>
            <w:shd w:val="clear" w:color="auto" w:fill="auto"/>
            <w:hideMark/>
          </w:tcPr>
          <w:p w14:paraId="5461D310" w14:textId="77777777" w:rsidR="002C165F" w:rsidRPr="002947D3" w:rsidRDefault="002C165F"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47EAEB12" w14:textId="77777777" w:rsidR="002C165F" w:rsidRPr="002947D3" w:rsidRDefault="002C165F" w:rsidP="00197F09">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60" w:type="pct"/>
            <w:gridSpan w:val="3"/>
            <w:shd w:val="clear" w:color="auto" w:fill="auto"/>
            <w:hideMark/>
          </w:tcPr>
          <w:p w14:paraId="1A48FEB6" w14:textId="57D50F24" w:rsidR="002C165F" w:rsidRPr="002947D3" w:rsidRDefault="002C165F" w:rsidP="00197F09">
            <w:pPr>
              <w:spacing w:before="60" w:after="60"/>
              <w:ind w:firstLine="0"/>
              <w:rPr>
                <w:sz w:val="24"/>
                <w:szCs w:val="24"/>
              </w:rPr>
            </w:pPr>
            <w:r w:rsidRPr="002C165F">
              <w:rPr>
                <w:sz w:val="24"/>
                <w:szCs w:val="24"/>
              </w:rPr>
              <w:t>Формула указания цены контракта</w:t>
            </w:r>
          </w:p>
        </w:tc>
        <w:tc>
          <w:tcPr>
            <w:tcW w:w="1383" w:type="pct"/>
            <w:gridSpan w:val="3"/>
            <w:shd w:val="clear" w:color="auto" w:fill="auto"/>
            <w:hideMark/>
          </w:tcPr>
          <w:p w14:paraId="7D60588A" w14:textId="77777777" w:rsidR="002C165F" w:rsidRPr="002947D3" w:rsidRDefault="002C165F" w:rsidP="00197F09">
            <w:pPr>
              <w:spacing w:before="60" w:after="60"/>
              <w:ind w:firstLine="0"/>
              <w:rPr>
                <w:sz w:val="24"/>
                <w:szCs w:val="24"/>
              </w:rPr>
            </w:pPr>
            <w:r w:rsidRPr="002947D3">
              <w:rPr>
                <w:sz w:val="24"/>
                <w:szCs w:val="24"/>
              </w:rPr>
              <w:t xml:space="preserve"> </w:t>
            </w:r>
          </w:p>
        </w:tc>
      </w:tr>
      <w:tr w:rsidR="007602A5" w:rsidRPr="002947D3" w14:paraId="10DA441C" w14:textId="77777777" w:rsidTr="007602A5">
        <w:tc>
          <w:tcPr>
            <w:tcW w:w="686" w:type="pct"/>
            <w:shd w:val="clear" w:color="auto" w:fill="auto"/>
            <w:hideMark/>
          </w:tcPr>
          <w:p w14:paraId="1EFA8E98" w14:textId="77777777" w:rsidR="007602A5" w:rsidRPr="002947D3" w:rsidRDefault="007602A5" w:rsidP="0058142E">
            <w:pPr>
              <w:spacing w:before="60" w:after="60"/>
              <w:ind w:firstLine="0"/>
              <w:rPr>
                <w:sz w:val="24"/>
                <w:szCs w:val="24"/>
              </w:rPr>
            </w:pPr>
            <w:r w:rsidRPr="002947D3">
              <w:rPr>
                <w:sz w:val="24"/>
                <w:szCs w:val="24"/>
              </w:rPr>
              <w:t> </w:t>
            </w:r>
          </w:p>
        </w:tc>
        <w:tc>
          <w:tcPr>
            <w:tcW w:w="806" w:type="pct"/>
            <w:gridSpan w:val="2"/>
            <w:shd w:val="clear" w:color="auto" w:fill="auto"/>
          </w:tcPr>
          <w:p w14:paraId="0D3D1DF6" w14:textId="7D1ED92B" w:rsidR="007602A5" w:rsidRPr="002947D3" w:rsidRDefault="007602A5" w:rsidP="0058142E">
            <w:pPr>
              <w:spacing w:before="60" w:after="60"/>
              <w:ind w:firstLine="0"/>
              <w:rPr>
                <w:sz w:val="24"/>
                <w:szCs w:val="24"/>
              </w:rPr>
            </w:pPr>
            <w:r w:rsidRPr="002947D3">
              <w:rPr>
                <w:sz w:val="24"/>
                <w:szCs w:val="24"/>
              </w:rPr>
              <w:t>currency</w:t>
            </w:r>
          </w:p>
        </w:tc>
        <w:tc>
          <w:tcPr>
            <w:tcW w:w="330" w:type="pct"/>
            <w:gridSpan w:val="6"/>
            <w:shd w:val="clear" w:color="auto" w:fill="auto"/>
          </w:tcPr>
          <w:p w14:paraId="7CB31771" w14:textId="237E5267" w:rsidR="007602A5" w:rsidRPr="002947D3" w:rsidRDefault="007602A5" w:rsidP="0058142E">
            <w:pPr>
              <w:spacing w:before="60" w:after="60"/>
              <w:ind w:firstLine="0"/>
              <w:jc w:val="center"/>
              <w:rPr>
                <w:sz w:val="24"/>
                <w:szCs w:val="24"/>
              </w:rPr>
            </w:pPr>
            <w:r w:rsidRPr="002947D3">
              <w:rPr>
                <w:sz w:val="24"/>
                <w:szCs w:val="24"/>
              </w:rPr>
              <w:t>O</w:t>
            </w:r>
          </w:p>
        </w:tc>
        <w:tc>
          <w:tcPr>
            <w:tcW w:w="535" w:type="pct"/>
            <w:gridSpan w:val="2"/>
            <w:shd w:val="clear" w:color="auto" w:fill="auto"/>
          </w:tcPr>
          <w:p w14:paraId="7D974947" w14:textId="402BFA62" w:rsidR="007602A5" w:rsidRPr="002947D3" w:rsidRDefault="007602A5" w:rsidP="0058142E">
            <w:pPr>
              <w:spacing w:before="60" w:after="60"/>
              <w:ind w:firstLine="0"/>
              <w:jc w:val="center"/>
              <w:rPr>
                <w:sz w:val="24"/>
                <w:szCs w:val="24"/>
              </w:rPr>
            </w:pPr>
            <w:r w:rsidRPr="002947D3">
              <w:rPr>
                <w:sz w:val="24"/>
                <w:szCs w:val="24"/>
              </w:rPr>
              <w:t>S</w:t>
            </w:r>
          </w:p>
        </w:tc>
        <w:tc>
          <w:tcPr>
            <w:tcW w:w="1260" w:type="pct"/>
            <w:gridSpan w:val="3"/>
            <w:shd w:val="clear" w:color="auto" w:fill="auto"/>
          </w:tcPr>
          <w:p w14:paraId="2FE312F8" w14:textId="72314795" w:rsidR="007602A5" w:rsidRPr="002947D3" w:rsidRDefault="007602A5" w:rsidP="0058142E">
            <w:pPr>
              <w:spacing w:before="60" w:after="60"/>
              <w:ind w:firstLine="0"/>
              <w:rPr>
                <w:sz w:val="24"/>
                <w:szCs w:val="24"/>
              </w:rPr>
            </w:pPr>
            <w:r w:rsidRPr="002947D3">
              <w:rPr>
                <w:sz w:val="24"/>
                <w:szCs w:val="24"/>
              </w:rPr>
              <w:t>Валюта контракта</w:t>
            </w:r>
          </w:p>
        </w:tc>
        <w:tc>
          <w:tcPr>
            <w:tcW w:w="1383" w:type="pct"/>
            <w:gridSpan w:val="3"/>
            <w:shd w:val="clear" w:color="auto" w:fill="auto"/>
            <w:hideMark/>
          </w:tcPr>
          <w:p w14:paraId="355B7668" w14:textId="77777777" w:rsidR="007602A5" w:rsidRPr="002947D3" w:rsidRDefault="007602A5" w:rsidP="0058142E">
            <w:pPr>
              <w:spacing w:before="60" w:after="60"/>
              <w:ind w:firstLine="0"/>
              <w:rPr>
                <w:sz w:val="24"/>
                <w:szCs w:val="24"/>
              </w:rPr>
            </w:pPr>
            <w:r w:rsidRPr="002947D3">
              <w:rPr>
                <w:sz w:val="24"/>
                <w:szCs w:val="24"/>
              </w:rPr>
              <w:t xml:space="preserve"> </w:t>
            </w:r>
          </w:p>
        </w:tc>
      </w:tr>
      <w:tr w:rsidR="007602A5" w:rsidRPr="002947D3" w14:paraId="26F84B97" w14:textId="77777777" w:rsidTr="007602A5">
        <w:tc>
          <w:tcPr>
            <w:tcW w:w="686" w:type="pct"/>
            <w:shd w:val="clear" w:color="auto" w:fill="auto"/>
            <w:hideMark/>
          </w:tcPr>
          <w:p w14:paraId="20738EDC" w14:textId="77777777" w:rsidR="007602A5" w:rsidRPr="002947D3" w:rsidRDefault="007602A5" w:rsidP="0058142E">
            <w:pPr>
              <w:spacing w:before="60" w:after="60"/>
              <w:ind w:firstLine="0"/>
              <w:rPr>
                <w:sz w:val="24"/>
                <w:szCs w:val="24"/>
              </w:rPr>
            </w:pPr>
            <w:r w:rsidRPr="002947D3">
              <w:rPr>
                <w:sz w:val="24"/>
                <w:szCs w:val="24"/>
              </w:rPr>
              <w:t> </w:t>
            </w:r>
          </w:p>
        </w:tc>
        <w:tc>
          <w:tcPr>
            <w:tcW w:w="806" w:type="pct"/>
            <w:gridSpan w:val="2"/>
            <w:shd w:val="clear" w:color="auto" w:fill="auto"/>
          </w:tcPr>
          <w:p w14:paraId="0C3C599A" w14:textId="679411FE" w:rsidR="007602A5" w:rsidRPr="002947D3" w:rsidRDefault="007602A5" w:rsidP="0058142E">
            <w:pPr>
              <w:spacing w:before="60" w:after="60"/>
              <w:ind w:firstLine="0"/>
              <w:rPr>
                <w:sz w:val="24"/>
                <w:szCs w:val="24"/>
              </w:rPr>
            </w:pPr>
            <w:r w:rsidRPr="002947D3">
              <w:rPr>
                <w:sz w:val="24"/>
                <w:szCs w:val="24"/>
              </w:rPr>
              <w:t>currency</w:t>
            </w:r>
            <w:r>
              <w:rPr>
                <w:sz w:val="24"/>
                <w:szCs w:val="24"/>
                <w:lang w:val="en-US"/>
              </w:rPr>
              <w:t>Rate</w:t>
            </w:r>
          </w:p>
        </w:tc>
        <w:tc>
          <w:tcPr>
            <w:tcW w:w="330" w:type="pct"/>
            <w:gridSpan w:val="6"/>
            <w:shd w:val="clear" w:color="auto" w:fill="auto"/>
          </w:tcPr>
          <w:p w14:paraId="02462DF5" w14:textId="368328A6" w:rsidR="007602A5" w:rsidRPr="002947D3" w:rsidRDefault="007602A5" w:rsidP="0058142E">
            <w:pPr>
              <w:spacing w:before="60" w:after="60"/>
              <w:ind w:firstLine="0"/>
              <w:jc w:val="center"/>
              <w:rPr>
                <w:sz w:val="24"/>
                <w:szCs w:val="24"/>
              </w:rPr>
            </w:pPr>
            <w:r>
              <w:rPr>
                <w:sz w:val="24"/>
                <w:szCs w:val="24"/>
              </w:rPr>
              <w:t>Н</w:t>
            </w:r>
          </w:p>
        </w:tc>
        <w:tc>
          <w:tcPr>
            <w:tcW w:w="535" w:type="pct"/>
            <w:gridSpan w:val="2"/>
            <w:shd w:val="clear" w:color="auto" w:fill="auto"/>
          </w:tcPr>
          <w:p w14:paraId="595DCEA5" w14:textId="60BB26F1" w:rsidR="007602A5" w:rsidRPr="002947D3" w:rsidRDefault="007602A5" w:rsidP="0058142E">
            <w:pPr>
              <w:spacing w:before="60" w:after="60"/>
              <w:ind w:firstLine="0"/>
              <w:jc w:val="center"/>
              <w:rPr>
                <w:sz w:val="24"/>
                <w:szCs w:val="24"/>
              </w:rPr>
            </w:pPr>
            <w:r>
              <w:rPr>
                <w:sz w:val="24"/>
                <w:szCs w:val="24"/>
                <w:lang w:val="en-US"/>
              </w:rPr>
              <w:t>S</w:t>
            </w:r>
          </w:p>
        </w:tc>
        <w:tc>
          <w:tcPr>
            <w:tcW w:w="1260" w:type="pct"/>
            <w:gridSpan w:val="3"/>
            <w:shd w:val="clear" w:color="auto" w:fill="auto"/>
          </w:tcPr>
          <w:p w14:paraId="7ECD6416" w14:textId="06D1E610" w:rsidR="007602A5" w:rsidRPr="002947D3" w:rsidRDefault="007602A5" w:rsidP="0058142E">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83" w:type="pct"/>
            <w:gridSpan w:val="3"/>
            <w:shd w:val="clear" w:color="auto" w:fill="auto"/>
            <w:hideMark/>
          </w:tcPr>
          <w:p w14:paraId="28859029" w14:textId="77777777" w:rsidR="007602A5" w:rsidRPr="002947D3" w:rsidRDefault="007602A5" w:rsidP="0058142E">
            <w:pPr>
              <w:spacing w:before="60" w:after="60"/>
              <w:ind w:firstLine="0"/>
              <w:rPr>
                <w:sz w:val="24"/>
                <w:szCs w:val="24"/>
              </w:rPr>
            </w:pPr>
            <w:r w:rsidRPr="002947D3">
              <w:rPr>
                <w:sz w:val="24"/>
                <w:szCs w:val="24"/>
              </w:rPr>
              <w:t xml:space="preserve"> </w:t>
            </w:r>
          </w:p>
        </w:tc>
      </w:tr>
      <w:tr w:rsidR="007602A5" w:rsidRPr="002947D3" w14:paraId="5608480E" w14:textId="77777777" w:rsidTr="007602A5">
        <w:tc>
          <w:tcPr>
            <w:tcW w:w="686" w:type="pct"/>
            <w:shd w:val="clear" w:color="auto" w:fill="auto"/>
            <w:hideMark/>
          </w:tcPr>
          <w:p w14:paraId="1E789967" w14:textId="77777777" w:rsidR="007602A5" w:rsidRPr="002947D3" w:rsidRDefault="007602A5" w:rsidP="0058142E">
            <w:pPr>
              <w:spacing w:before="60" w:after="60"/>
              <w:ind w:firstLine="0"/>
              <w:rPr>
                <w:sz w:val="24"/>
                <w:szCs w:val="24"/>
              </w:rPr>
            </w:pPr>
            <w:r w:rsidRPr="002947D3">
              <w:rPr>
                <w:sz w:val="24"/>
                <w:szCs w:val="24"/>
              </w:rPr>
              <w:t> </w:t>
            </w:r>
          </w:p>
        </w:tc>
        <w:tc>
          <w:tcPr>
            <w:tcW w:w="806" w:type="pct"/>
            <w:gridSpan w:val="2"/>
            <w:shd w:val="clear" w:color="auto" w:fill="auto"/>
          </w:tcPr>
          <w:p w14:paraId="13A1CB14" w14:textId="3D73A69D" w:rsidR="007602A5" w:rsidRPr="002947D3" w:rsidRDefault="007602A5" w:rsidP="0058142E">
            <w:pPr>
              <w:spacing w:before="60" w:after="60"/>
              <w:ind w:firstLine="0"/>
              <w:rPr>
                <w:sz w:val="24"/>
                <w:szCs w:val="24"/>
              </w:rPr>
            </w:pPr>
            <w:r w:rsidRPr="00012A1F">
              <w:rPr>
                <w:sz w:val="24"/>
                <w:szCs w:val="24"/>
              </w:rPr>
              <w:t>priceRUR</w:t>
            </w:r>
          </w:p>
        </w:tc>
        <w:tc>
          <w:tcPr>
            <w:tcW w:w="330" w:type="pct"/>
            <w:gridSpan w:val="6"/>
            <w:shd w:val="clear" w:color="auto" w:fill="auto"/>
          </w:tcPr>
          <w:p w14:paraId="40F87CC2" w14:textId="18CBB4B9" w:rsidR="007602A5" w:rsidRPr="002947D3" w:rsidRDefault="007602A5" w:rsidP="0058142E">
            <w:pPr>
              <w:spacing w:before="60" w:after="60"/>
              <w:ind w:firstLine="0"/>
              <w:jc w:val="center"/>
              <w:rPr>
                <w:sz w:val="24"/>
                <w:szCs w:val="24"/>
              </w:rPr>
            </w:pPr>
            <w:r>
              <w:rPr>
                <w:sz w:val="24"/>
                <w:szCs w:val="24"/>
              </w:rPr>
              <w:t>Н</w:t>
            </w:r>
          </w:p>
        </w:tc>
        <w:tc>
          <w:tcPr>
            <w:tcW w:w="535" w:type="pct"/>
            <w:gridSpan w:val="2"/>
            <w:shd w:val="clear" w:color="auto" w:fill="auto"/>
          </w:tcPr>
          <w:p w14:paraId="17D6E4B0" w14:textId="59E0CEF5" w:rsidR="007602A5" w:rsidRPr="002947D3" w:rsidRDefault="007602A5" w:rsidP="0058142E">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2A0FEEFC" w14:textId="20707E39" w:rsidR="007602A5" w:rsidRPr="002947D3" w:rsidRDefault="007602A5" w:rsidP="0058142E">
            <w:pPr>
              <w:spacing w:before="60" w:after="60"/>
              <w:ind w:firstLine="0"/>
              <w:rPr>
                <w:sz w:val="24"/>
                <w:szCs w:val="24"/>
              </w:rPr>
            </w:pPr>
            <w:r w:rsidRPr="00D7113D">
              <w:rPr>
                <w:sz w:val="24"/>
                <w:szCs w:val="24"/>
              </w:rPr>
              <w:t>Цена контракта в рублевом эквиваленте</w:t>
            </w:r>
          </w:p>
        </w:tc>
        <w:tc>
          <w:tcPr>
            <w:tcW w:w="1383" w:type="pct"/>
            <w:gridSpan w:val="3"/>
            <w:shd w:val="clear" w:color="auto" w:fill="auto"/>
            <w:hideMark/>
          </w:tcPr>
          <w:p w14:paraId="404FF21E" w14:textId="77777777" w:rsidR="007602A5" w:rsidRPr="002947D3" w:rsidRDefault="007602A5" w:rsidP="0058142E">
            <w:pPr>
              <w:spacing w:before="60" w:after="60"/>
              <w:ind w:firstLine="0"/>
              <w:rPr>
                <w:sz w:val="24"/>
                <w:szCs w:val="24"/>
              </w:rPr>
            </w:pPr>
            <w:r w:rsidRPr="002947D3">
              <w:rPr>
                <w:sz w:val="24"/>
                <w:szCs w:val="24"/>
              </w:rPr>
              <w:t xml:space="preserve"> </w:t>
            </w:r>
          </w:p>
        </w:tc>
      </w:tr>
      <w:tr w:rsidR="0062063A" w:rsidRPr="002947D3" w14:paraId="3D6987AD" w14:textId="77777777" w:rsidTr="00197F09">
        <w:tc>
          <w:tcPr>
            <w:tcW w:w="5000" w:type="pct"/>
            <w:gridSpan w:val="17"/>
            <w:shd w:val="clear" w:color="auto" w:fill="auto"/>
            <w:hideMark/>
          </w:tcPr>
          <w:p w14:paraId="55E7EC85" w14:textId="77777777" w:rsidR="0062063A" w:rsidRPr="002947D3" w:rsidRDefault="0062063A" w:rsidP="00197F09">
            <w:pPr>
              <w:spacing w:before="60" w:after="60"/>
              <w:ind w:firstLine="0"/>
              <w:jc w:val="center"/>
              <w:rPr>
                <w:sz w:val="24"/>
                <w:szCs w:val="24"/>
              </w:rPr>
            </w:pPr>
            <w:r w:rsidRPr="002947D3">
              <w:rPr>
                <w:b/>
                <w:bCs/>
                <w:sz w:val="24"/>
                <w:szCs w:val="24"/>
              </w:rPr>
              <w:t>Валюта контракта</w:t>
            </w:r>
          </w:p>
        </w:tc>
      </w:tr>
      <w:tr w:rsidR="002F61E7" w:rsidRPr="002947D3" w14:paraId="37411C13" w14:textId="77777777" w:rsidTr="003006BF">
        <w:tc>
          <w:tcPr>
            <w:tcW w:w="686" w:type="pct"/>
            <w:shd w:val="clear" w:color="auto" w:fill="auto"/>
            <w:hideMark/>
          </w:tcPr>
          <w:p w14:paraId="1486DE21" w14:textId="77777777" w:rsidR="0062063A" w:rsidRPr="002947D3" w:rsidRDefault="0062063A" w:rsidP="00197F09">
            <w:pPr>
              <w:spacing w:before="60" w:after="60"/>
              <w:ind w:firstLine="0"/>
              <w:rPr>
                <w:sz w:val="24"/>
                <w:szCs w:val="24"/>
              </w:rPr>
            </w:pPr>
            <w:r w:rsidRPr="002947D3">
              <w:rPr>
                <w:b/>
                <w:bCs/>
                <w:sz w:val="24"/>
                <w:szCs w:val="24"/>
              </w:rPr>
              <w:t>currency</w:t>
            </w:r>
          </w:p>
        </w:tc>
        <w:tc>
          <w:tcPr>
            <w:tcW w:w="806" w:type="pct"/>
            <w:gridSpan w:val="2"/>
            <w:shd w:val="clear" w:color="auto" w:fill="auto"/>
            <w:hideMark/>
          </w:tcPr>
          <w:p w14:paraId="15044925" w14:textId="77777777" w:rsidR="0062063A" w:rsidRPr="002947D3" w:rsidRDefault="0062063A"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6076C9E9" w14:textId="77777777" w:rsidR="0062063A" w:rsidRPr="002947D3" w:rsidRDefault="0062063A"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482CD5B2" w14:textId="77777777" w:rsidR="0062063A" w:rsidRPr="002947D3" w:rsidRDefault="0062063A"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7B0EF6A3" w14:textId="77777777" w:rsidR="0062063A" w:rsidRPr="002947D3" w:rsidRDefault="0062063A"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0818B76A" w14:textId="08B8A9AB" w:rsidR="0062063A" w:rsidRPr="002947D3" w:rsidRDefault="0062063A" w:rsidP="007703D0">
            <w:pPr>
              <w:spacing w:before="60" w:after="60"/>
              <w:ind w:firstLine="0"/>
              <w:rPr>
                <w:sz w:val="24"/>
                <w:szCs w:val="24"/>
              </w:rPr>
            </w:pPr>
            <w:r w:rsidRPr="002947D3">
              <w:rPr>
                <w:sz w:val="24"/>
                <w:szCs w:val="24"/>
              </w:rPr>
              <w:t xml:space="preserve">Заполняется на основании </w:t>
            </w:r>
            <w:r w:rsidR="007703D0">
              <w:rPr>
                <w:sz w:val="24"/>
                <w:szCs w:val="24"/>
              </w:rPr>
              <w:t>с</w:t>
            </w:r>
            <w:r w:rsidR="007703D0" w:rsidRPr="007703D0">
              <w:rPr>
                <w:sz w:val="24"/>
                <w:szCs w:val="24"/>
              </w:rPr>
              <w:t>правочник</w:t>
            </w:r>
            <w:r w:rsidR="007703D0">
              <w:rPr>
                <w:sz w:val="24"/>
                <w:szCs w:val="24"/>
              </w:rPr>
              <w:t>а</w:t>
            </w:r>
            <w:r w:rsidR="007703D0" w:rsidRPr="007703D0">
              <w:rPr>
                <w:sz w:val="24"/>
                <w:szCs w:val="24"/>
              </w:rPr>
              <w:t xml:space="preserve"> </w:t>
            </w:r>
            <w:r w:rsidR="007703D0">
              <w:rPr>
                <w:sz w:val="24"/>
                <w:szCs w:val="24"/>
              </w:rPr>
              <w:t>«</w:t>
            </w:r>
            <w:r w:rsidR="007703D0" w:rsidRPr="007703D0">
              <w:rPr>
                <w:sz w:val="24"/>
                <w:szCs w:val="24"/>
              </w:rPr>
              <w:t xml:space="preserve">Список валют, курс на </w:t>
            </w:r>
            <w:r w:rsidR="007703D0" w:rsidRPr="007703D0">
              <w:rPr>
                <w:sz w:val="24"/>
                <w:szCs w:val="24"/>
              </w:rPr>
              <w:lastRenderedPageBreak/>
              <w:t>которые у</w:t>
            </w:r>
            <w:r w:rsidR="007703D0">
              <w:rPr>
                <w:sz w:val="24"/>
                <w:szCs w:val="24"/>
              </w:rPr>
              <w:t>станавливается ЦБ РФ»</w:t>
            </w:r>
            <w:r w:rsidRPr="002947D3">
              <w:rPr>
                <w:sz w:val="24"/>
                <w:szCs w:val="24"/>
              </w:rPr>
              <w:t xml:space="preserve"> (</w:t>
            </w:r>
            <w:r w:rsidR="007703D0" w:rsidRPr="007703D0">
              <w:rPr>
                <w:sz w:val="24"/>
                <w:szCs w:val="24"/>
              </w:rPr>
              <w:t>nsiContractCurrencyCBRF</w:t>
            </w:r>
            <w:r w:rsidRPr="002947D3">
              <w:rPr>
                <w:sz w:val="24"/>
                <w:szCs w:val="24"/>
              </w:rPr>
              <w:t>)</w:t>
            </w:r>
          </w:p>
        </w:tc>
      </w:tr>
      <w:tr w:rsidR="002F61E7" w:rsidRPr="002947D3" w14:paraId="23DD9876" w14:textId="77777777" w:rsidTr="003006BF">
        <w:tc>
          <w:tcPr>
            <w:tcW w:w="686" w:type="pct"/>
            <w:shd w:val="clear" w:color="auto" w:fill="auto"/>
            <w:hideMark/>
          </w:tcPr>
          <w:p w14:paraId="57DED214" w14:textId="77777777" w:rsidR="0062063A" w:rsidRPr="002947D3" w:rsidRDefault="0062063A" w:rsidP="00197F09">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1A2E268E" w14:textId="77777777" w:rsidR="0062063A" w:rsidRPr="002947D3" w:rsidRDefault="0062063A" w:rsidP="00197F09">
            <w:pPr>
              <w:spacing w:before="60" w:after="60"/>
              <w:ind w:firstLine="0"/>
              <w:rPr>
                <w:sz w:val="24"/>
                <w:szCs w:val="24"/>
              </w:rPr>
            </w:pPr>
            <w:r w:rsidRPr="002947D3">
              <w:rPr>
                <w:sz w:val="24"/>
                <w:szCs w:val="24"/>
              </w:rPr>
              <w:t xml:space="preserve">code </w:t>
            </w:r>
          </w:p>
        </w:tc>
        <w:tc>
          <w:tcPr>
            <w:tcW w:w="330" w:type="pct"/>
            <w:gridSpan w:val="6"/>
            <w:shd w:val="clear" w:color="auto" w:fill="auto"/>
            <w:hideMark/>
          </w:tcPr>
          <w:p w14:paraId="7789CE87" w14:textId="77777777" w:rsidR="0062063A" w:rsidRPr="002947D3" w:rsidRDefault="0062063A"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CC5130A" w14:textId="77777777" w:rsidR="0062063A" w:rsidRPr="002947D3" w:rsidRDefault="0062063A" w:rsidP="00197F09">
            <w:pPr>
              <w:spacing w:before="60" w:after="60"/>
              <w:ind w:firstLine="0"/>
              <w:jc w:val="center"/>
              <w:rPr>
                <w:sz w:val="24"/>
                <w:szCs w:val="24"/>
              </w:rPr>
            </w:pPr>
            <w:r w:rsidRPr="002947D3">
              <w:rPr>
                <w:sz w:val="24"/>
                <w:szCs w:val="24"/>
              </w:rPr>
              <w:t>T(1-3)</w:t>
            </w:r>
          </w:p>
        </w:tc>
        <w:tc>
          <w:tcPr>
            <w:tcW w:w="1260" w:type="pct"/>
            <w:gridSpan w:val="3"/>
            <w:shd w:val="clear" w:color="auto" w:fill="auto"/>
            <w:hideMark/>
          </w:tcPr>
          <w:p w14:paraId="2F786C88" w14:textId="77777777" w:rsidR="0062063A" w:rsidRPr="002947D3" w:rsidRDefault="0062063A" w:rsidP="00197F09">
            <w:pPr>
              <w:spacing w:before="60" w:after="60"/>
              <w:ind w:firstLine="0"/>
              <w:rPr>
                <w:sz w:val="24"/>
                <w:szCs w:val="24"/>
              </w:rPr>
            </w:pPr>
            <w:r w:rsidRPr="002947D3">
              <w:rPr>
                <w:sz w:val="24"/>
                <w:szCs w:val="24"/>
              </w:rPr>
              <w:t>Код валюты</w:t>
            </w:r>
          </w:p>
        </w:tc>
        <w:tc>
          <w:tcPr>
            <w:tcW w:w="1383" w:type="pct"/>
            <w:gridSpan w:val="3"/>
            <w:shd w:val="clear" w:color="auto" w:fill="auto"/>
            <w:hideMark/>
          </w:tcPr>
          <w:p w14:paraId="39E867A9" w14:textId="77777777" w:rsidR="0062063A" w:rsidRPr="002947D3" w:rsidRDefault="0062063A" w:rsidP="00197F09">
            <w:pPr>
              <w:spacing w:before="60" w:after="60"/>
              <w:ind w:firstLine="0"/>
              <w:rPr>
                <w:sz w:val="24"/>
                <w:szCs w:val="24"/>
              </w:rPr>
            </w:pPr>
            <w:r w:rsidRPr="002947D3">
              <w:rPr>
                <w:sz w:val="24"/>
                <w:szCs w:val="24"/>
              </w:rPr>
              <w:t xml:space="preserve"> </w:t>
            </w:r>
          </w:p>
        </w:tc>
      </w:tr>
      <w:tr w:rsidR="002F61E7" w:rsidRPr="002947D3" w14:paraId="48473519" w14:textId="77777777" w:rsidTr="003006BF">
        <w:tc>
          <w:tcPr>
            <w:tcW w:w="686" w:type="pct"/>
            <w:shd w:val="clear" w:color="auto" w:fill="auto"/>
            <w:hideMark/>
          </w:tcPr>
          <w:p w14:paraId="072EA716" w14:textId="77777777" w:rsidR="0062063A" w:rsidRPr="002947D3" w:rsidRDefault="0062063A"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23CC9DA8" w14:textId="77777777" w:rsidR="0062063A" w:rsidRPr="002947D3" w:rsidRDefault="0062063A" w:rsidP="00197F09">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7BC90561" w14:textId="77777777" w:rsidR="0062063A" w:rsidRPr="002947D3" w:rsidRDefault="0062063A"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9E041C9" w14:textId="512024DA" w:rsidR="0062063A" w:rsidRPr="002947D3" w:rsidRDefault="0062063A" w:rsidP="003B21C8">
            <w:pPr>
              <w:spacing w:before="60" w:after="60"/>
              <w:ind w:firstLine="0"/>
              <w:jc w:val="center"/>
              <w:rPr>
                <w:sz w:val="24"/>
                <w:szCs w:val="24"/>
              </w:rPr>
            </w:pPr>
            <w:r w:rsidRPr="002947D3">
              <w:rPr>
                <w:sz w:val="24"/>
                <w:szCs w:val="24"/>
              </w:rPr>
              <w:t>T(1-</w:t>
            </w:r>
            <w:r w:rsidR="003B21C8">
              <w:rPr>
                <w:sz w:val="24"/>
                <w:szCs w:val="24"/>
              </w:rPr>
              <w:t>50</w:t>
            </w:r>
            <w:r w:rsidRPr="002947D3">
              <w:rPr>
                <w:sz w:val="24"/>
                <w:szCs w:val="24"/>
              </w:rPr>
              <w:t>)</w:t>
            </w:r>
          </w:p>
        </w:tc>
        <w:tc>
          <w:tcPr>
            <w:tcW w:w="1260" w:type="pct"/>
            <w:gridSpan w:val="3"/>
            <w:shd w:val="clear" w:color="auto" w:fill="auto"/>
            <w:hideMark/>
          </w:tcPr>
          <w:p w14:paraId="5B48BD45" w14:textId="77777777" w:rsidR="0062063A" w:rsidRPr="002947D3" w:rsidRDefault="0062063A" w:rsidP="00197F09">
            <w:pPr>
              <w:spacing w:before="60" w:after="60"/>
              <w:ind w:firstLine="0"/>
              <w:rPr>
                <w:sz w:val="24"/>
                <w:szCs w:val="24"/>
              </w:rPr>
            </w:pPr>
            <w:r w:rsidRPr="002947D3">
              <w:rPr>
                <w:sz w:val="24"/>
                <w:szCs w:val="24"/>
              </w:rPr>
              <w:t>Наименование валюты</w:t>
            </w:r>
          </w:p>
        </w:tc>
        <w:tc>
          <w:tcPr>
            <w:tcW w:w="1383" w:type="pct"/>
            <w:gridSpan w:val="3"/>
            <w:shd w:val="clear" w:color="auto" w:fill="auto"/>
            <w:hideMark/>
          </w:tcPr>
          <w:p w14:paraId="1091E692" w14:textId="77777777" w:rsidR="0062063A" w:rsidRPr="002947D3" w:rsidRDefault="0062063A" w:rsidP="00197F09">
            <w:pPr>
              <w:spacing w:before="60" w:after="60"/>
              <w:ind w:firstLine="0"/>
              <w:rPr>
                <w:sz w:val="24"/>
                <w:szCs w:val="24"/>
              </w:rPr>
            </w:pPr>
            <w:r w:rsidRPr="002947D3">
              <w:rPr>
                <w:sz w:val="24"/>
                <w:szCs w:val="24"/>
              </w:rPr>
              <w:t xml:space="preserve"> </w:t>
            </w:r>
          </w:p>
        </w:tc>
      </w:tr>
      <w:tr w:rsidR="00AA14C9" w:rsidRPr="002947D3" w14:paraId="1C7B3AE7" w14:textId="77777777" w:rsidTr="00AA14C9">
        <w:tc>
          <w:tcPr>
            <w:tcW w:w="5000" w:type="pct"/>
            <w:gridSpan w:val="17"/>
            <w:shd w:val="clear" w:color="auto" w:fill="auto"/>
            <w:hideMark/>
          </w:tcPr>
          <w:p w14:paraId="26FEEA9C" w14:textId="1C77472A" w:rsidR="00AA14C9" w:rsidRPr="002947D3" w:rsidRDefault="00AA14C9" w:rsidP="00AA14C9">
            <w:pPr>
              <w:spacing w:before="60" w:after="60"/>
              <w:ind w:firstLine="0"/>
              <w:jc w:val="center"/>
              <w:rPr>
                <w:sz w:val="24"/>
                <w:szCs w:val="24"/>
              </w:rPr>
            </w:pPr>
            <w:r>
              <w:rPr>
                <w:b/>
                <w:bCs/>
                <w:sz w:val="24"/>
                <w:szCs w:val="24"/>
              </w:rPr>
              <w:t>Курс валюты по отношению к рублю</w:t>
            </w:r>
          </w:p>
        </w:tc>
      </w:tr>
      <w:tr w:rsidR="00AA14C9" w:rsidRPr="002947D3" w14:paraId="69B80274" w14:textId="77777777" w:rsidTr="003006BF">
        <w:tc>
          <w:tcPr>
            <w:tcW w:w="686" w:type="pct"/>
            <w:shd w:val="clear" w:color="auto" w:fill="auto"/>
            <w:hideMark/>
          </w:tcPr>
          <w:p w14:paraId="3E8F720B" w14:textId="0A64E301" w:rsidR="00AA14C9" w:rsidRPr="00AA14C9" w:rsidRDefault="00AA14C9" w:rsidP="00AA14C9">
            <w:pPr>
              <w:spacing w:before="60" w:after="60"/>
              <w:ind w:firstLine="0"/>
              <w:rPr>
                <w:sz w:val="24"/>
                <w:szCs w:val="24"/>
                <w:lang w:val="en-US"/>
              </w:rPr>
            </w:pPr>
            <w:r w:rsidRPr="002947D3">
              <w:rPr>
                <w:b/>
                <w:bCs/>
                <w:sz w:val="24"/>
                <w:szCs w:val="24"/>
              </w:rPr>
              <w:t>currency</w:t>
            </w:r>
            <w:r>
              <w:rPr>
                <w:b/>
                <w:bCs/>
                <w:sz w:val="24"/>
                <w:szCs w:val="24"/>
                <w:lang w:val="en-US"/>
              </w:rPr>
              <w:t>Rat</w:t>
            </w:r>
          </w:p>
        </w:tc>
        <w:tc>
          <w:tcPr>
            <w:tcW w:w="806" w:type="pct"/>
            <w:gridSpan w:val="2"/>
            <w:shd w:val="clear" w:color="auto" w:fill="auto"/>
            <w:hideMark/>
          </w:tcPr>
          <w:p w14:paraId="2016E215" w14:textId="77777777" w:rsidR="00AA14C9" w:rsidRPr="002947D3" w:rsidRDefault="00AA14C9" w:rsidP="00AA14C9">
            <w:pPr>
              <w:spacing w:before="60" w:after="60"/>
              <w:ind w:firstLine="0"/>
              <w:rPr>
                <w:sz w:val="24"/>
                <w:szCs w:val="24"/>
              </w:rPr>
            </w:pPr>
            <w:r w:rsidRPr="002947D3">
              <w:rPr>
                <w:sz w:val="24"/>
                <w:szCs w:val="24"/>
              </w:rPr>
              <w:t> </w:t>
            </w:r>
          </w:p>
        </w:tc>
        <w:tc>
          <w:tcPr>
            <w:tcW w:w="330" w:type="pct"/>
            <w:gridSpan w:val="6"/>
            <w:shd w:val="clear" w:color="auto" w:fill="auto"/>
            <w:hideMark/>
          </w:tcPr>
          <w:p w14:paraId="28EC05D7" w14:textId="77777777" w:rsidR="00AA14C9" w:rsidRPr="002947D3" w:rsidRDefault="00AA14C9" w:rsidP="00AA14C9">
            <w:pPr>
              <w:spacing w:before="60" w:after="60"/>
              <w:ind w:firstLine="0"/>
              <w:rPr>
                <w:sz w:val="24"/>
                <w:szCs w:val="24"/>
              </w:rPr>
            </w:pPr>
            <w:r w:rsidRPr="002947D3">
              <w:rPr>
                <w:sz w:val="24"/>
                <w:szCs w:val="24"/>
              </w:rPr>
              <w:t> </w:t>
            </w:r>
          </w:p>
        </w:tc>
        <w:tc>
          <w:tcPr>
            <w:tcW w:w="535" w:type="pct"/>
            <w:gridSpan w:val="2"/>
            <w:shd w:val="clear" w:color="auto" w:fill="auto"/>
            <w:hideMark/>
          </w:tcPr>
          <w:p w14:paraId="01A8C427" w14:textId="77777777" w:rsidR="00AA14C9" w:rsidRPr="002947D3" w:rsidRDefault="00AA14C9" w:rsidP="00AA14C9">
            <w:pPr>
              <w:spacing w:before="60" w:after="60"/>
              <w:ind w:firstLine="0"/>
              <w:rPr>
                <w:sz w:val="24"/>
                <w:szCs w:val="24"/>
              </w:rPr>
            </w:pPr>
            <w:r w:rsidRPr="002947D3">
              <w:rPr>
                <w:sz w:val="24"/>
                <w:szCs w:val="24"/>
              </w:rPr>
              <w:t> </w:t>
            </w:r>
          </w:p>
        </w:tc>
        <w:tc>
          <w:tcPr>
            <w:tcW w:w="1260" w:type="pct"/>
            <w:gridSpan w:val="3"/>
            <w:shd w:val="clear" w:color="auto" w:fill="auto"/>
            <w:hideMark/>
          </w:tcPr>
          <w:p w14:paraId="4279C4BD" w14:textId="77777777" w:rsidR="00AA14C9" w:rsidRPr="002947D3" w:rsidRDefault="00AA14C9" w:rsidP="00AA14C9">
            <w:pPr>
              <w:spacing w:before="60" w:after="60"/>
              <w:ind w:firstLine="0"/>
              <w:rPr>
                <w:sz w:val="24"/>
                <w:szCs w:val="24"/>
              </w:rPr>
            </w:pPr>
            <w:r w:rsidRPr="002947D3">
              <w:rPr>
                <w:sz w:val="24"/>
                <w:szCs w:val="24"/>
              </w:rPr>
              <w:t> </w:t>
            </w:r>
          </w:p>
        </w:tc>
        <w:tc>
          <w:tcPr>
            <w:tcW w:w="1383" w:type="pct"/>
            <w:gridSpan w:val="3"/>
            <w:shd w:val="clear" w:color="auto" w:fill="auto"/>
            <w:hideMark/>
          </w:tcPr>
          <w:p w14:paraId="547D65D2" w14:textId="292339BC" w:rsidR="00AA14C9" w:rsidRPr="002947D3" w:rsidRDefault="00AA14C9" w:rsidP="00AA14C9">
            <w:pPr>
              <w:spacing w:before="60" w:after="60"/>
              <w:ind w:firstLine="0"/>
              <w:rPr>
                <w:sz w:val="24"/>
                <w:szCs w:val="24"/>
              </w:rPr>
            </w:pPr>
          </w:p>
        </w:tc>
      </w:tr>
      <w:tr w:rsidR="00AA14C9" w:rsidRPr="002947D3" w14:paraId="04F289CF" w14:textId="77777777" w:rsidTr="003006BF">
        <w:tc>
          <w:tcPr>
            <w:tcW w:w="686" w:type="pct"/>
            <w:shd w:val="clear" w:color="auto" w:fill="auto"/>
            <w:hideMark/>
          </w:tcPr>
          <w:p w14:paraId="5342FBD3" w14:textId="77777777" w:rsidR="00AA14C9" w:rsidRPr="002947D3" w:rsidRDefault="00AA14C9" w:rsidP="00AA14C9">
            <w:pPr>
              <w:spacing w:before="60" w:after="60"/>
              <w:ind w:firstLine="0"/>
              <w:rPr>
                <w:sz w:val="24"/>
                <w:szCs w:val="24"/>
              </w:rPr>
            </w:pPr>
            <w:r w:rsidRPr="002947D3">
              <w:rPr>
                <w:sz w:val="24"/>
                <w:szCs w:val="24"/>
              </w:rPr>
              <w:t> </w:t>
            </w:r>
          </w:p>
        </w:tc>
        <w:tc>
          <w:tcPr>
            <w:tcW w:w="806" w:type="pct"/>
            <w:gridSpan w:val="2"/>
            <w:shd w:val="clear" w:color="auto" w:fill="auto"/>
            <w:hideMark/>
          </w:tcPr>
          <w:p w14:paraId="4BC3A5C5" w14:textId="0632F072" w:rsidR="00AA14C9" w:rsidRPr="002947D3" w:rsidRDefault="00AA14C9" w:rsidP="00AA14C9">
            <w:pPr>
              <w:spacing w:before="60" w:after="60"/>
              <w:ind w:firstLine="0"/>
              <w:rPr>
                <w:sz w:val="24"/>
                <w:szCs w:val="24"/>
              </w:rPr>
            </w:pPr>
            <w:r>
              <w:rPr>
                <w:sz w:val="24"/>
                <w:szCs w:val="24"/>
                <w:lang w:val="en-US"/>
              </w:rPr>
              <w:t>rate</w:t>
            </w:r>
            <w:r w:rsidRPr="002947D3">
              <w:rPr>
                <w:sz w:val="24"/>
                <w:szCs w:val="24"/>
              </w:rPr>
              <w:t xml:space="preserve"> </w:t>
            </w:r>
          </w:p>
        </w:tc>
        <w:tc>
          <w:tcPr>
            <w:tcW w:w="330" w:type="pct"/>
            <w:gridSpan w:val="6"/>
            <w:shd w:val="clear" w:color="auto" w:fill="auto"/>
            <w:hideMark/>
          </w:tcPr>
          <w:p w14:paraId="2BBB416C" w14:textId="77777777" w:rsidR="00AA14C9" w:rsidRPr="002947D3" w:rsidRDefault="00AA14C9" w:rsidP="00AA14C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9C99151" w14:textId="16D1CCB9" w:rsidR="00AA14C9" w:rsidRPr="00AA14C9" w:rsidRDefault="00AA14C9" w:rsidP="00AA14C9">
            <w:pPr>
              <w:spacing w:before="60" w:after="60"/>
              <w:ind w:firstLine="0"/>
              <w:jc w:val="center"/>
              <w:rPr>
                <w:sz w:val="24"/>
                <w:szCs w:val="24"/>
                <w:lang w:val="en-US"/>
              </w:rPr>
            </w:pPr>
            <w:r>
              <w:rPr>
                <w:sz w:val="24"/>
                <w:szCs w:val="24"/>
                <w:lang w:val="en-US"/>
              </w:rPr>
              <w:t>N</w:t>
            </w:r>
            <w:r w:rsidR="00E05727">
              <w:rPr>
                <w:sz w:val="24"/>
                <w:szCs w:val="24"/>
              </w:rPr>
              <w:t>(10,4)</w:t>
            </w:r>
          </w:p>
        </w:tc>
        <w:tc>
          <w:tcPr>
            <w:tcW w:w="1260" w:type="pct"/>
            <w:gridSpan w:val="3"/>
            <w:shd w:val="clear" w:color="auto" w:fill="auto"/>
            <w:hideMark/>
          </w:tcPr>
          <w:p w14:paraId="54D8BC66" w14:textId="00BB470A" w:rsidR="00AA14C9" w:rsidRPr="002947D3" w:rsidRDefault="00AA14C9" w:rsidP="00AA14C9">
            <w:pPr>
              <w:spacing w:before="60" w:after="60"/>
              <w:ind w:firstLine="0"/>
              <w:rPr>
                <w:sz w:val="24"/>
                <w:szCs w:val="24"/>
              </w:rPr>
            </w:pPr>
            <w:r w:rsidRPr="00AA14C9">
              <w:rPr>
                <w:sz w:val="24"/>
                <w:szCs w:val="24"/>
              </w:rPr>
              <w:t>Курс валюты по отношению к рублю</w:t>
            </w:r>
          </w:p>
        </w:tc>
        <w:tc>
          <w:tcPr>
            <w:tcW w:w="1383" w:type="pct"/>
            <w:gridSpan w:val="3"/>
            <w:shd w:val="clear" w:color="auto" w:fill="auto"/>
            <w:hideMark/>
          </w:tcPr>
          <w:p w14:paraId="19C06515" w14:textId="77777777" w:rsidR="00AA14C9" w:rsidRPr="002947D3" w:rsidRDefault="00AA14C9" w:rsidP="00AA14C9">
            <w:pPr>
              <w:spacing w:before="60" w:after="60"/>
              <w:ind w:firstLine="0"/>
              <w:rPr>
                <w:sz w:val="24"/>
                <w:szCs w:val="24"/>
              </w:rPr>
            </w:pPr>
            <w:r w:rsidRPr="002947D3">
              <w:rPr>
                <w:sz w:val="24"/>
                <w:szCs w:val="24"/>
              </w:rPr>
              <w:t xml:space="preserve"> </w:t>
            </w:r>
          </w:p>
        </w:tc>
      </w:tr>
      <w:tr w:rsidR="00AA14C9" w:rsidRPr="002947D3" w14:paraId="3CFE6CB1" w14:textId="77777777" w:rsidTr="003006BF">
        <w:tc>
          <w:tcPr>
            <w:tcW w:w="686" w:type="pct"/>
            <w:shd w:val="clear" w:color="auto" w:fill="auto"/>
            <w:hideMark/>
          </w:tcPr>
          <w:p w14:paraId="679D7FFF" w14:textId="77777777" w:rsidR="00AA14C9" w:rsidRPr="002947D3" w:rsidRDefault="00AA14C9" w:rsidP="00AA14C9">
            <w:pPr>
              <w:spacing w:before="60" w:after="60"/>
              <w:ind w:firstLine="0"/>
              <w:rPr>
                <w:sz w:val="24"/>
                <w:szCs w:val="24"/>
              </w:rPr>
            </w:pPr>
            <w:r w:rsidRPr="002947D3">
              <w:rPr>
                <w:sz w:val="24"/>
                <w:szCs w:val="24"/>
              </w:rPr>
              <w:t> </w:t>
            </w:r>
          </w:p>
        </w:tc>
        <w:tc>
          <w:tcPr>
            <w:tcW w:w="806" w:type="pct"/>
            <w:gridSpan w:val="2"/>
            <w:shd w:val="clear" w:color="auto" w:fill="auto"/>
            <w:hideMark/>
          </w:tcPr>
          <w:p w14:paraId="20444383" w14:textId="28104874" w:rsidR="00AA14C9" w:rsidRPr="002947D3" w:rsidRDefault="00AA14C9" w:rsidP="00AA14C9">
            <w:pPr>
              <w:spacing w:before="60" w:after="60"/>
              <w:ind w:firstLine="0"/>
              <w:rPr>
                <w:sz w:val="24"/>
                <w:szCs w:val="24"/>
              </w:rPr>
            </w:pPr>
            <w:r>
              <w:rPr>
                <w:sz w:val="24"/>
                <w:szCs w:val="24"/>
                <w:lang w:val="en-US"/>
              </w:rPr>
              <w:t>raiting</w:t>
            </w:r>
            <w:r w:rsidRPr="002947D3">
              <w:rPr>
                <w:sz w:val="24"/>
                <w:szCs w:val="24"/>
              </w:rPr>
              <w:t xml:space="preserve"> </w:t>
            </w:r>
          </w:p>
        </w:tc>
        <w:tc>
          <w:tcPr>
            <w:tcW w:w="330" w:type="pct"/>
            <w:gridSpan w:val="6"/>
            <w:shd w:val="clear" w:color="auto" w:fill="auto"/>
            <w:hideMark/>
          </w:tcPr>
          <w:p w14:paraId="75DEC550" w14:textId="77777777" w:rsidR="00AA14C9" w:rsidRPr="002947D3" w:rsidRDefault="00AA14C9" w:rsidP="00AA14C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7E448E43" w14:textId="3CB203C3" w:rsidR="00AA14C9" w:rsidRPr="00AA14C9" w:rsidRDefault="00AA14C9" w:rsidP="00AA14C9">
            <w:pPr>
              <w:spacing w:before="60" w:after="60"/>
              <w:ind w:firstLine="0"/>
              <w:jc w:val="center"/>
              <w:rPr>
                <w:sz w:val="24"/>
                <w:szCs w:val="24"/>
                <w:lang w:val="en-US"/>
              </w:rPr>
            </w:pPr>
            <w:r>
              <w:rPr>
                <w:sz w:val="24"/>
                <w:szCs w:val="24"/>
                <w:lang w:val="en-US"/>
              </w:rPr>
              <w:t>N</w:t>
            </w:r>
          </w:p>
        </w:tc>
        <w:tc>
          <w:tcPr>
            <w:tcW w:w="1260" w:type="pct"/>
            <w:gridSpan w:val="3"/>
            <w:shd w:val="clear" w:color="auto" w:fill="auto"/>
            <w:hideMark/>
          </w:tcPr>
          <w:p w14:paraId="27129874" w14:textId="61A2F4D9" w:rsidR="00AA14C9" w:rsidRPr="00AA14C9" w:rsidRDefault="00AA14C9" w:rsidP="00AA14C9">
            <w:pPr>
              <w:spacing w:before="60" w:after="60"/>
              <w:ind w:firstLine="0"/>
              <w:rPr>
                <w:sz w:val="24"/>
                <w:szCs w:val="24"/>
              </w:rPr>
            </w:pPr>
            <w:r>
              <w:rPr>
                <w:sz w:val="24"/>
                <w:szCs w:val="24"/>
              </w:rPr>
              <w:t>Номинал валюты</w:t>
            </w:r>
          </w:p>
        </w:tc>
        <w:tc>
          <w:tcPr>
            <w:tcW w:w="1383" w:type="pct"/>
            <w:gridSpan w:val="3"/>
            <w:shd w:val="clear" w:color="auto" w:fill="auto"/>
            <w:hideMark/>
          </w:tcPr>
          <w:p w14:paraId="0F6F5437" w14:textId="77777777" w:rsidR="00AA14C9" w:rsidRPr="002947D3" w:rsidRDefault="00AA14C9" w:rsidP="00AA14C9">
            <w:pPr>
              <w:spacing w:before="60" w:after="60"/>
              <w:ind w:firstLine="0"/>
              <w:rPr>
                <w:sz w:val="24"/>
                <w:szCs w:val="24"/>
              </w:rPr>
            </w:pPr>
            <w:r w:rsidRPr="002947D3">
              <w:rPr>
                <w:sz w:val="24"/>
                <w:szCs w:val="24"/>
              </w:rPr>
              <w:t xml:space="preserve"> </w:t>
            </w:r>
          </w:p>
        </w:tc>
      </w:tr>
      <w:tr w:rsidR="0062063A" w:rsidRPr="002947D3" w14:paraId="79CA6629" w14:textId="77777777" w:rsidTr="00197F09">
        <w:tc>
          <w:tcPr>
            <w:tcW w:w="5000" w:type="pct"/>
            <w:gridSpan w:val="17"/>
            <w:shd w:val="clear" w:color="auto" w:fill="auto"/>
            <w:hideMark/>
          </w:tcPr>
          <w:p w14:paraId="32D03D3F" w14:textId="12BDEB91" w:rsidR="0062063A" w:rsidRPr="002947D3" w:rsidRDefault="0062063A" w:rsidP="00936A84">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2F61E7" w:rsidRPr="002947D3" w14:paraId="2E93117E" w14:textId="77777777" w:rsidTr="003006BF">
        <w:tc>
          <w:tcPr>
            <w:tcW w:w="686" w:type="pct"/>
            <w:shd w:val="clear" w:color="auto" w:fill="auto"/>
            <w:hideMark/>
          </w:tcPr>
          <w:p w14:paraId="64BE2FA6" w14:textId="2195D42A" w:rsidR="0062063A" w:rsidRPr="002947D3" w:rsidRDefault="0062063A" w:rsidP="00197F09">
            <w:pPr>
              <w:spacing w:before="60" w:after="60"/>
              <w:ind w:firstLine="0"/>
              <w:rPr>
                <w:sz w:val="24"/>
                <w:szCs w:val="24"/>
              </w:rPr>
            </w:pPr>
            <w:r w:rsidRPr="0062063A">
              <w:rPr>
                <w:b/>
                <w:bCs/>
                <w:sz w:val="24"/>
                <w:szCs w:val="24"/>
              </w:rPr>
              <w:t>subContractorsSum</w:t>
            </w:r>
          </w:p>
        </w:tc>
        <w:tc>
          <w:tcPr>
            <w:tcW w:w="806" w:type="pct"/>
            <w:gridSpan w:val="2"/>
            <w:shd w:val="clear" w:color="auto" w:fill="auto"/>
            <w:hideMark/>
          </w:tcPr>
          <w:p w14:paraId="6F36DDC6" w14:textId="77777777" w:rsidR="0062063A" w:rsidRPr="002947D3" w:rsidRDefault="0062063A"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26E6F968" w14:textId="77777777" w:rsidR="0062063A" w:rsidRPr="002947D3" w:rsidRDefault="0062063A"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05FAC3A8" w14:textId="77777777" w:rsidR="0062063A" w:rsidRPr="002947D3" w:rsidRDefault="0062063A"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0030B257" w14:textId="77777777" w:rsidR="0062063A" w:rsidRPr="002947D3" w:rsidRDefault="0062063A"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673670D2" w14:textId="428AF2F2" w:rsidR="0062063A" w:rsidRPr="002947D3" w:rsidRDefault="0062063A" w:rsidP="00197F09">
            <w:pPr>
              <w:spacing w:before="60" w:after="60"/>
              <w:ind w:firstLine="0"/>
              <w:rPr>
                <w:sz w:val="24"/>
                <w:szCs w:val="24"/>
              </w:rPr>
            </w:pPr>
          </w:p>
        </w:tc>
      </w:tr>
      <w:tr w:rsidR="002F61E7" w:rsidRPr="002947D3" w14:paraId="51917BAC" w14:textId="77777777" w:rsidTr="003006BF">
        <w:tc>
          <w:tcPr>
            <w:tcW w:w="686" w:type="pct"/>
            <w:shd w:val="clear" w:color="auto" w:fill="auto"/>
            <w:hideMark/>
          </w:tcPr>
          <w:p w14:paraId="5B12D189" w14:textId="77777777" w:rsidR="0062063A" w:rsidRPr="002947D3" w:rsidRDefault="0062063A"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7BFD4889" w14:textId="3B3041D6" w:rsidR="0062063A" w:rsidRPr="002947D3" w:rsidRDefault="0062063A" w:rsidP="00197F09">
            <w:pPr>
              <w:spacing w:before="60" w:after="60"/>
              <w:ind w:firstLine="0"/>
              <w:rPr>
                <w:sz w:val="24"/>
                <w:szCs w:val="24"/>
              </w:rPr>
            </w:pPr>
            <w:r w:rsidRPr="0062063A">
              <w:rPr>
                <w:sz w:val="24"/>
                <w:szCs w:val="24"/>
              </w:rPr>
              <w:t>sumInPercents</w:t>
            </w:r>
          </w:p>
        </w:tc>
        <w:tc>
          <w:tcPr>
            <w:tcW w:w="330" w:type="pct"/>
            <w:gridSpan w:val="6"/>
            <w:shd w:val="clear" w:color="auto" w:fill="auto"/>
            <w:hideMark/>
          </w:tcPr>
          <w:p w14:paraId="3ED4B2D2" w14:textId="77777777" w:rsidR="0062063A" w:rsidRPr="002947D3" w:rsidRDefault="0062063A"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00DCF04B" w14:textId="13A407F4" w:rsidR="0062063A" w:rsidRPr="00E05727" w:rsidRDefault="0062063A" w:rsidP="00E05727">
            <w:pPr>
              <w:spacing w:before="60" w:after="60"/>
              <w:ind w:firstLine="0"/>
              <w:jc w:val="center"/>
              <w:rPr>
                <w:sz w:val="24"/>
                <w:szCs w:val="24"/>
              </w:rPr>
            </w:pPr>
            <w:r>
              <w:rPr>
                <w:sz w:val="24"/>
                <w:szCs w:val="24"/>
                <w:lang w:val="en-US"/>
              </w:rPr>
              <w:t>N</w:t>
            </w:r>
          </w:p>
        </w:tc>
        <w:tc>
          <w:tcPr>
            <w:tcW w:w="1260" w:type="pct"/>
            <w:gridSpan w:val="3"/>
            <w:shd w:val="clear" w:color="auto" w:fill="auto"/>
            <w:hideMark/>
          </w:tcPr>
          <w:p w14:paraId="36FB2418" w14:textId="531E0AA3" w:rsidR="0062063A" w:rsidRPr="002947D3" w:rsidRDefault="0062063A" w:rsidP="00197F09">
            <w:pPr>
              <w:spacing w:before="60" w:after="60"/>
              <w:ind w:firstLine="0"/>
              <w:rPr>
                <w:sz w:val="24"/>
                <w:szCs w:val="24"/>
              </w:rPr>
            </w:pPr>
            <w:r w:rsidRPr="0062063A">
              <w:rPr>
                <w:sz w:val="24"/>
                <w:szCs w:val="24"/>
              </w:rPr>
              <w:t>Объем в процентах</w:t>
            </w:r>
          </w:p>
        </w:tc>
        <w:tc>
          <w:tcPr>
            <w:tcW w:w="1383" w:type="pct"/>
            <w:gridSpan w:val="3"/>
            <w:shd w:val="clear" w:color="auto" w:fill="auto"/>
            <w:hideMark/>
          </w:tcPr>
          <w:p w14:paraId="5BA4850F" w14:textId="3F77766D" w:rsidR="0062063A" w:rsidRPr="002947D3" w:rsidRDefault="00635581" w:rsidP="00635581">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2F61E7" w:rsidRPr="002947D3" w14:paraId="01728E0C" w14:textId="77777777" w:rsidTr="003006BF">
        <w:tc>
          <w:tcPr>
            <w:tcW w:w="686" w:type="pct"/>
            <w:shd w:val="clear" w:color="auto" w:fill="auto"/>
          </w:tcPr>
          <w:p w14:paraId="5FFDD9F6" w14:textId="77777777" w:rsidR="0062063A" w:rsidRPr="002947D3" w:rsidRDefault="0062063A" w:rsidP="00197F09">
            <w:pPr>
              <w:spacing w:before="60" w:after="60"/>
              <w:ind w:firstLine="0"/>
              <w:rPr>
                <w:sz w:val="24"/>
                <w:szCs w:val="24"/>
              </w:rPr>
            </w:pPr>
          </w:p>
        </w:tc>
        <w:tc>
          <w:tcPr>
            <w:tcW w:w="806" w:type="pct"/>
            <w:gridSpan w:val="2"/>
            <w:shd w:val="clear" w:color="auto" w:fill="auto"/>
          </w:tcPr>
          <w:p w14:paraId="289F8D08" w14:textId="6D09B40C" w:rsidR="0062063A" w:rsidRPr="00B1022A" w:rsidRDefault="0062063A" w:rsidP="00197F09">
            <w:pPr>
              <w:spacing w:before="60" w:after="60"/>
              <w:ind w:firstLine="0"/>
              <w:rPr>
                <w:sz w:val="24"/>
                <w:szCs w:val="24"/>
                <w:lang w:val="en-US"/>
              </w:rPr>
            </w:pPr>
            <w:r>
              <w:rPr>
                <w:sz w:val="24"/>
                <w:szCs w:val="24"/>
                <w:lang w:val="en-US"/>
              </w:rPr>
              <w:t>priceValueRUR</w:t>
            </w:r>
          </w:p>
        </w:tc>
        <w:tc>
          <w:tcPr>
            <w:tcW w:w="330" w:type="pct"/>
            <w:gridSpan w:val="6"/>
            <w:shd w:val="clear" w:color="auto" w:fill="auto"/>
          </w:tcPr>
          <w:p w14:paraId="0BF23D82" w14:textId="77777777" w:rsidR="0062063A" w:rsidRPr="002947D3" w:rsidRDefault="0062063A" w:rsidP="00197F09">
            <w:pPr>
              <w:spacing w:before="60" w:after="60"/>
              <w:ind w:firstLine="0"/>
              <w:jc w:val="center"/>
              <w:rPr>
                <w:sz w:val="24"/>
                <w:szCs w:val="24"/>
              </w:rPr>
            </w:pPr>
            <w:r w:rsidRPr="002947D3">
              <w:rPr>
                <w:sz w:val="24"/>
                <w:szCs w:val="24"/>
              </w:rPr>
              <w:t>O</w:t>
            </w:r>
          </w:p>
        </w:tc>
        <w:tc>
          <w:tcPr>
            <w:tcW w:w="535" w:type="pct"/>
            <w:gridSpan w:val="2"/>
            <w:shd w:val="clear" w:color="auto" w:fill="auto"/>
          </w:tcPr>
          <w:p w14:paraId="672E5048" w14:textId="77777777" w:rsidR="0062063A" w:rsidRPr="002947D3" w:rsidRDefault="0062063A"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76CAD2DD" w14:textId="213E45D5" w:rsidR="0062063A" w:rsidRPr="002947D3" w:rsidRDefault="0062063A" w:rsidP="00197F09">
            <w:pPr>
              <w:spacing w:before="60" w:after="60"/>
              <w:ind w:firstLine="0"/>
              <w:rPr>
                <w:sz w:val="24"/>
                <w:szCs w:val="24"/>
              </w:rPr>
            </w:pPr>
            <w:r w:rsidRPr="0062063A">
              <w:rPr>
                <w:sz w:val="24"/>
                <w:szCs w:val="24"/>
              </w:rPr>
              <w:t>Объем в рублевом эквиваленте</w:t>
            </w:r>
          </w:p>
        </w:tc>
        <w:tc>
          <w:tcPr>
            <w:tcW w:w="1383" w:type="pct"/>
            <w:gridSpan w:val="3"/>
            <w:shd w:val="clear" w:color="auto" w:fill="auto"/>
          </w:tcPr>
          <w:p w14:paraId="5E085A06" w14:textId="48FA680E" w:rsidR="0062063A" w:rsidRPr="002947D3" w:rsidRDefault="0062063A" w:rsidP="00197F09">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36A84" w:rsidRPr="002947D3" w14:paraId="5CCCC6AD" w14:textId="77777777" w:rsidTr="00197F09">
        <w:tc>
          <w:tcPr>
            <w:tcW w:w="5000" w:type="pct"/>
            <w:gridSpan w:val="17"/>
            <w:shd w:val="clear" w:color="auto" w:fill="auto"/>
            <w:hideMark/>
          </w:tcPr>
          <w:p w14:paraId="6128297F" w14:textId="3D9092CC" w:rsidR="00936A84" w:rsidRPr="00936A84" w:rsidRDefault="00936A84" w:rsidP="00197F09">
            <w:pPr>
              <w:spacing w:before="60" w:after="60"/>
              <w:ind w:firstLine="0"/>
              <w:jc w:val="center"/>
              <w:rPr>
                <w:sz w:val="24"/>
                <w:szCs w:val="24"/>
              </w:rPr>
            </w:pPr>
            <w:r>
              <w:rPr>
                <w:b/>
                <w:bCs/>
                <w:sz w:val="24"/>
                <w:szCs w:val="24"/>
              </w:rPr>
              <w:t>Срок исполнения контракта</w:t>
            </w:r>
          </w:p>
        </w:tc>
      </w:tr>
      <w:tr w:rsidR="002F61E7" w:rsidRPr="002947D3" w14:paraId="02E4F23A" w14:textId="77777777" w:rsidTr="003006BF">
        <w:tc>
          <w:tcPr>
            <w:tcW w:w="686" w:type="pct"/>
            <w:shd w:val="clear" w:color="auto" w:fill="auto"/>
            <w:hideMark/>
          </w:tcPr>
          <w:p w14:paraId="36EEB703" w14:textId="7919E379" w:rsidR="00936A84" w:rsidRPr="002947D3" w:rsidRDefault="00936A84" w:rsidP="00197F09">
            <w:pPr>
              <w:spacing w:before="60" w:after="60"/>
              <w:ind w:firstLine="0"/>
              <w:rPr>
                <w:sz w:val="24"/>
                <w:szCs w:val="24"/>
              </w:rPr>
            </w:pPr>
            <w:r w:rsidRPr="00936A84">
              <w:rPr>
                <w:b/>
                <w:bCs/>
                <w:sz w:val="24"/>
                <w:szCs w:val="24"/>
              </w:rPr>
              <w:t>executionPeriod</w:t>
            </w:r>
          </w:p>
        </w:tc>
        <w:tc>
          <w:tcPr>
            <w:tcW w:w="806" w:type="pct"/>
            <w:gridSpan w:val="2"/>
            <w:shd w:val="clear" w:color="auto" w:fill="auto"/>
            <w:hideMark/>
          </w:tcPr>
          <w:p w14:paraId="7EEFB199" w14:textId="77777777" w:rsidR="00936A84" w:rsidRPr="002947D3" w:rsidRDefault="00936A84"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4C7D2DAC" w14:textId="77777777" w:rsidR="00936A84" w:rsidRPr="002947D3" w:rsidRDefault="00936A84"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794DF952" w14:textId="77777777" w:rsidR="00936A84" w:rsidRPr="002947D3" w:rsidRDefault="00936A84"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3F62B6D3" w14:textId="77777777" w:rsidR="00936A84" w:rsidRPr="002947D3" w:rsidRDefault="00936A84"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490C960B" w14:textId="77777777" w:rsidR="00936A84" w:rsidRPr="002947D3" w:rsidRDefault="00936A84" w:rsidP="00197F09">
            <w:pPr>
              <w:spacing w:before="60" w:after="60"/>
              <w:ind w:firstLine="0"/>
              <w:rPr>
                <w:sz w:val="24"/>
                <w:szCs w:val="24"/>
              </w:rPr>
            </w:pPr>
          </w:p>
        </w:tc>
      </w:tr>
      <w:tr w:rsidR="002F61E7" w:rsidRPr="002947D3" w14:paraId="5EC8EB5D" w14:textId="77777777" w:rsidTr="003006BF">
        <w:tc>
          <w:tcPr>
            <w:tcW w:w="686" w:type="pct"/>
            <w:shd w:val="clear" w:color="auto" w:fill="auto"/>
            <w:hideMark/>
          </w:tcPr>
          <w:p w14:paraId="0788BD35" w14:textId="77777777" w:rsidR="00936A84" w:rsidRPr="002947D3" w:rsidRDefault="00936A84"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23CF3CB9" w14:textId="4B30B798" w:rsidR="00936A84" w:rsidRPr="00C1648F" w:rsidRDefault="00936A84" w:rsidP="00197F09">
            <w:pPr>
              <w:spacing w:before="60" w:after="60"/>
              <w:ind w:firstLine="0"/>
              <w:rPr>
                <w:sz w:val="24"/>
                <w:szCs w:val="24"/>
                <w:lang w:val="en-US"/>
              </w:rPr>
            </w:pPr>
            <w:r>
              <w:rPr>
                <w:sz w:val="24"/>
                <w:szCs w:val="24"/>
                <w:lang w:val="en-US"/>
              </w:rPr>
              <w:t>startDate</w:t>
            </w:r>
          </w:p>
        </w:tc>
        <w:tc>
          <w:tcPr>
            <w:tcW w:w="330" w:type="pct"/>
            <w:gridSpan w:val="6"/>
            <w:shd w:val="clear" w:color="auto" w:fill="auto"/>
            <w:hideMark/>
          </w:tcPr>
          <w:p w14:paraId="60594DF6" w14:textId="77777777" w:rsidR="00936A84" w:rsidRPr="000628E2" w:rsidRDefault="00936A84"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5D10BE84" w14:textId="59329BA8" w:rsidR="00936A84" w:rsidRPr="003B21C8" w:rsidRDefault="00936A84" w:rsidP="00197F09">
            <w:pPr>
              <w:spacing w:before="60" w:after="60"/>
              <w:ind w:firstLine="0"/>
              <w:jc w:val="center"/>
              <w:rPr>
                <w:sz w:val="24"/>
                <w:szCs w:val="24"/>
              </w:rPr>
            </w:pPr>
            <w:r>
              <w:rPr>
                <w:sz w:val="24"/>
                <w:szCs w:val="24"/>
                <w:lang w:val="en-US"/>
              </w:rPr>
              <w:t>D</w:t>
            </w:r>
          </w:p>
        </w:tc>
        <w:tc>
          <w:tcPr>
            <w:tcW w:w="1260" w:type="pct"/>
            <w:gridSpan w:val="3"/>
            <w:shd w:val="clear" w:color="auto" w:fill="auto"/>
            <w:hideMark/>
          </w:tcPr>
          <w:p w14:paraId="6669BA39" w14:textId="7E56BED9" w:rsidR="00936A84" w:rsidRPr="002947D3" w:rsidRDefault="00936A84" w:rsidP="00197F09">
            <w:pPr>
              <w:spacing w:before="60" w:after="60"/>
              <w:ind w:firstLine="0"/>
              <w:rPr>
                <w:sz w:val="24"/>
                <w:szCs w:val="24"/>
              </w:rPr>
            </w:pPr>
            <w:r w:rsidRPr="00936A84">
              <w:rPr>
                <w:sz w:val="24"/>
                <w:szCs w:val="24"/>
              </w:rPr>
              <w:t>Дата начала исполнения контракта</w:t>
            </w:r>
          </w:p>
        </w:tc>
        <w:tc>
          <w:tcPr>
            <w:tcW w:w="1383" w:type="pct"/>
            <w:gridSpan w:val="3"/>
            <w:shd w:val="clear" w:color="auto" w:fill="auto"/>
            <w:hideMark/>
          </w:tcPr>
          <w:p w14:paraId="011A089C" w14:textId="77777777" w:rsidR="00936A84" w:rsidRPr="002947D3" w:rsidRDefault="00936A84" w:rsidP="00197F09">
            <w:pPr>
              <w:spacing w:before="60" w:after="60"/>
              <w:ind w:firstLine="0"/>
              <w:rPr>
                <w:sz w:val="24"/>
                <w:szCs w:val="24"/>
              </w:rPr>
            </w:pPr>
          </w:p>
        </w:tc>
      </w:tr>
      <w:tr w:rsidR="002F61E7" w:rsidRPr="002947D3" w14:paraId="2E409E1B" w14:textId="77777777" w:rsidTr="003006BF">
        <w:tc>
          <w:tcPr>
            <w:tcW w:w="686" w:type="pct"/>
            <w:shd w:val="clear" w:color="auto" w:fill="auto"/>
          </w:tcPr>
          <w:p w14:paraId="765E4382" w14:textId="77777777" w:rsidR="00640AF1" w:rsidRPr="002947D3" w:rsidRDefault="00640AF1" w:rsidP="007325AA">
            <w:pPr>
              <w:spacing w:before="60" w:after="60"/>
              <w:ind w:firstLine="0"/>
              <w:rPr>
                <w:sz w:val="24"/>
                <w:szCs w:val="24"/>
              </w:rPr>
            </w:pPr>
          </w:p>
        </w:tc>
        <w:tc>
          <w:tcPr>
            <w:tcW w:w="806" w:type="pct"/>
            <w:gridSpan w:val="2"/>
            <w:shd w:val="clear" w:color="auto" w:fill="auto"/>
          </w:tcPr>
          <w:p w14:paraId="1950DA86" w14:textId="2D6FC307" w:rsidR="00640AF1" w:rsidRPr="00936A84" w:rsidRDefault="00936A84" w:rsidP="007325AA">
            <w:pPr>
              <w:spacing w:before="60" w:after="60"/>
              <w:ind w:firstLine="0"/>
              <w:rPr>
                <w:sz w:val="24"/>
                <w:szCs w:val="24"/>
                <w:lang w:val="en-US"/>
              </w:rPr>
            </w:pPr>
            <w:r>
              <w:rPr>
                <w:sz w:val="24"/>
                <w:szCs w:val="24"/>
                <w:lang w:val="en-US"/>
              </w:rPr>
              <w:t>stages</w:t>
            </w:r>
          </w:p>
        </w:tc>
        <w:tc>
          <w:tcPr>
            <w:tcW w:w="330" w:type="pct"/>
            <w:gridSpan w:val="6"/>
            <w:shd w:val="clear" w:color="auto" w:fill="auto"/>
          </w:tcPr>
          <w:p w14:paraId="4DDC09BD" w14:textId="4A852556" w:rsidR="00640AF1" w:rsidRPr="00936A84" w:rsidRDefault="00936A84" w:rsidP="007325AA">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0D6E874F" w14:textId="3399BEBB" w:rsidR="00640AF1" w:rsidRPr="00936A84" w:rsidRDefault="00936A84" w:rsidP="007325AA">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64498789" w14:textId="516D0ADA" w:rsidR="00640AF1" w:rsidRPr="002947D3" w:rsidRDefault="00936A84" w:rsidP="007325AA">
            <w:pPr>
              <w:spacing w:before="60" w:after="60"/>
              <w:ind w:firstLine="0"/>
              <w:rPr>
                <w:sz w:val="24"/>
                <w:szCs w:val="24"/>
              </w:rPr>
            </w:pPr>
            <w:r w:rsidRPr="00936A84">
              <w:rPr>
                <w:sz w:val="24"/>
                <w:szCs w:val="24"/>
              </w:rPr>
              <w:t>Этапы исполнения контракта</w:t>
            </w:r>
          </w:p>
        </w:tc>
        <w:tc>
          <w:tcPr>
            <w:tcW w:w="1383" w:type="pct"/>
            <w:gridSpan w:val="3"/>
            <w:shd w:val="clear" w:color="auto" w:fill="auto"/>
          </w:tcPr>
          <w:p w14:paraId="73E1888E" w14:textId="77777777" w:rsidR="00640AF1" w:rsidRPr="002947D3" w:rsidRDefault="00640AF1" w:rsidP="007325AA">
            <w:pPr>
              <w:spacing w:before="60" w:after="60"/>
              <w:ind w:firstLine="0"/>
              <w:rPr>
                <w:sz w:val="24"/>
                <w:szCs w:val="24"/>
              </w:rPr>
            </w:pPr>
          </w:p>
        </w:tc>
      </w:tr>
      <w:tr w:rsidR="002F61E7" w:rsidRPr="002947D3" w14:paraId="4E980388" w14:textId="77777777" w:rsidTr="003006BF">
        <w:tc>
          <w:tcPr>
            <w:tcW w:w="686" w:type="pct"/>
            <w:shd w:val="clear" w:color="auto" w:fill="auto"/>
            <w:hideMark/>
          </w:tcPr>
          <w:p w14:paraId="516ACC0E" w14:textId="77777777" w:rsidR="00936A84" w:rsidRPr="002947D3" w:rsidRDefault="00936A84"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09231872" w14:textId="77777777" w:rsidR="00936A84" w:rsidRPr="00C1648F" w:rsidRDefault="00936A84" w:rsidP="00197F09">
            <w:pPr>
              <w:spacing w:before="60" w:after="60"/>
              <w:ind w:firstLine="0"/>
              <w:rPr>
                <w:sz w:val="24"/>
                <w:szCs w:val="24"/>
                <w:lang w:val="en-US"/>
              </w:rPr>
            </w:pPr>
            <w:r>
              <w:rPr>
                <w:sz w:val="24"/>
                <w:szCs w:val="24"/>
                <w:lang w:val="en-US"/>
              </w:rPr>
              <w:t>endDate</w:t>
            </w:r>
          </w:p>
        </w:tc>
        <w:tc>
          <w:tcPr>
            <w:tcW w:w="330" w:type="pct"/>
            <w:gridSpan w:val="6"/>
            <w:shd w:val="clear" w:color="auto" w:fill="auto"/>
            <w:hideMark/>
          </w:tcPr>
          <w:p w14:paraId="226D7B59" w14:textId="77777777" w:rsidR="00936A84" w:rsidRPr="000628E2" w:rsidRDefault="00936A84"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5D21C612" w14:textId="058A5B6B" w:rsidR="00936A84" w:rsidRPr="003B21C8" w:rsidRDefault="00936A84" w:rsidP="00197F09">
            <w:pPr>
              <w:spacing w:before="60" w:after="60"/>
              <w:ind w:firstLine="0"/>
              <w:jc w:val="center"/>
              <w:rPr>
                <w:sz w:val="24"/>
                <w:szCs w:val="24"/>
              </w:rPr>
            </w:pPr>
            <w:r>
              <w:rPr>
                <w:sz w:val="24"/>
                <w:szCs w:val="24"/>
                <w:lang w:val="en-US"/>
              </w:rPr>
              <w:t>D</w:t>
            </w:r>
          </w:p>
        </w:tc>
        <w:tc>
          <w:tcPr>
            <w:tcW w:w="1260" w:type="pct"/>
            <w:gridSpan w:val="3"/>
            <w:shd w:val="clear" w:color="auto" w:fill="auto"/>
            <w:hideMark/>
          </w:tcPr>
          <w:p w14:paraId="73B877FA" w14:textId="11D13F19" w:rsidR="00936A84" w:rsidRPr="00936A84" w:rsidRDefault="00936A84" w:rsidP="00936A84">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83" w:type="pct"/>
            <w:gridSpan w:val="3"/>
            <w:shd w:val="clear" w:color="auto" w:fill="auto"/>
            <w:hideMark/>
          </w:tcPr>
          <w:p w14:paraId="06DFB10D" w14:textId="77777777" w:rsidR="00936A84" w:rsidRPr="002947D3" w:rsidRDefault="00936A84" w:rsidP="00197F09">
            <w:pPr>
              <w:spacing w:before="60" w:after="60"/>
              <w:ind w:firstLine="0"/>
              <w:rPr>
                <w:sz w:val="24"/>
                <w:szCs w:val="24"/>
              </w:rPr>
            </w:pPr>
          </w:p>
        </w:tc>
      </w:tr>
      <w:tr w:rsidR="00936A84" w:rsidRPr="000628E2" w14:paraId="425A1E5B" w14:textId="77777777" w:rsidTr="00197F09">
        <w:tc>
          <w:tcPr>
            <w:tcW w:w="5000" w:type="pct"/>
            <w:gridSpan w:val="17"/>
            <w:shd w:val="clear" w:color="auto" w:fill="auto"/>
            <w:hideMark/>
          </w:tcPr>
          <w:p w14:paraId="60694A74" w14:textId="77777777" w:rsidR="00936A84" w:rsidRPr="000628E2" w:rsidRDefault="00936A84" w:rsidP="00197F09">
            <w:pPr>
              <w:spacing w:before="60" w:after="60"/>
              <w:ind w:firstLine="0"/>
              <w:jc w:val="center"/>
              <w:rPr>
                <w:b/>
                <w:bCs/>
                <w:sz w:val="24"/>
                <w:szCs w:val="24"/>
              </w:rPr>
            </w:pPr>
            <w:r w:rsidRPr="00C1648F">
              <w:rPr>
                <w:b/>
                <w:bCs/>
                <w:sz w:val="24"/>
                <w:szCs w:val="24"/>
              </w:rPr>
              <w:t>Этапы исполнения контракта</w:t>
            </w:r>
          </w:p>
        </w:tc>
      </w:tr>
      <w:tr w:rsidR="002F61E7" w:rsidRPr="002947D3" w14:paraId="4266588F" w14:textId="77777777" w:rsidTr="003006BF">
        <w:tc>
          <w:tcPr>
            <w:tcW w:w="686" w:type="pct"/>
            <w:shd w:val="clear" w:color="auto" w:fill="auto"/>
            <w:hideMark/>
          </w:tcPr>
          <w:p w14:paraId="164B5736" w14:textId="77777777" w:rsidR="00936A84" w:rsidRPr="00C1648F" w:rsidRDefault="00936A84" w:rsidP="00197F09">
            <w:pPr>
              <w:spacing w:before="60" w:after="60"/>
              <w:ind w:firstLine="0"/>
              <w:rPr>
                <w:b/>
                <w:sz w:val="24"/>
                <w:szCs w:val="24"/>
                <w:lang w:val="en-US"/>
              </w:rPr>
            </w:pPr>
            <w:r>
              <w:rPr>
                <w:b/>
                <w:sz w:val="24"/>
                <w:szCs w:val="24"/>
                <w:lang w:val="en-US"/>
              </w:rPr>
              <w:lastRenderedPageBreak/>
              <w:t>stages</w:t>
            </w:r>
          </w:p>
        </w:tc>
        <w:tc>
          <w:tcPr>
            <w:tcW w:w="806" w:type="pct"/>
            <w:gridSpan w:val="2"/>
            <w:shd w:val="clear" w:color="auto" w:fill="auto"/>
            <w:hideMark/>
          </w:tcPr>
          <w:p w14:paraId="635D7766" w14:textId="77777777" w:rsidR="00936A84" w:rsidRPr="002947D3" w:rsidRDefault="00936A84"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13BA7A85" w14:textId="77777777" w:rsidR="00936A84" w:rsidRPr="002947D3" w:rsidRDefault="00936A84"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73FAFA75" w14:textId="77777777" w:rsidR="00936A84" w:rsidRPr="002947D3" w:rsidRDefault="00936A84"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7E6758E8" w14:textId="77777777" w:rsidR="00936A84" w:rsidRPr="002947D3" w:rsidRDefault="00936A84"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5DCAA69A" w14:textId="77777777" w:rsidR="00936A84" w:rsidRPr="00C1648F" w:rsidRDefault="00936A84" w:rsidP="00197F09">
            <w:pPr>
              <w:spacing w:before="60" w:after="60"/>
              <w:ind w:firstLine="0"/>
              <w:rPr>
                <w:sz w:val="24"/>
                <w:szCs w:val="24"/>
              </w:rPr>
            </w:pPr>
            <w:r>
              <w:rPr>
                <w:sz w:val="24"/>
                <w:szCs w:val="24"/>
              </w:rPr>
              <w:t>Множественный лемент</w:t>
            </w:r>
          </w:p>
        </w:tc>
      </w:tr>
      <w:tr w:rsidR="002F61E7" w:rsidRPr="002947D3" w14:paraId="0C6A55BD" w14:textId="77777777" w:rsidTr="003006BF">
        <w:tc>
          <w:tcPr>
            <w:tcW w:w="686" w:type="pct"/>
            <w:shd w:val="clear" w:color="auto" w:fill="auto"/>
            <w:hideMark/>
          </w:tcPr>
          <w:p w14:paraId="6B602E07" w14:textId="77777777" w:rsidR="00936A84" w:rsidRPr="002947D3" w:rsidRDefault="00936A84"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63D2B8B4" w14:textId="77777777" w:rsidR="00936A84" w:rsidRPr="00C1648F" w:rsidRDefault="00936A84" w:rsidP="00197F09">
            <w:pPr>
              <w:spacing w:before="60" w:after="60"/>
              <w:ind w:firstLine="0"/>
              <w:rPr>
                <w:sz w:val="24"/>
                <w:szCs w:val="24"/>
                <w:lang w:val="en-US"/>
              </w:rPr>
            </w:pPr>
            <w:r>
              <w:rPr>
                <w:sz w:val="24"/>
                <w:szCs w:val="24"/>
                <w:lang w:val="en-US"/>
              </w:rPr>
              <w:t>endDate</w:t>
            </w:r>
          </w:p>
        </w:tc>
        <w:tc>
          <w:tcPr>
            <w:tcW w:w="330" w:type="pct"/>
            <w:gridSpan w:val="6"/>
            <w:shd w:val="clear" w:color="auto" w:fill="auto"/>
            <w:hideMark/>
          </w:tcPr>
          <w:p w14:paraId="2604BC77" w14:textId="77777777" w:rsidR="00936A84" w:rsidRPr="000628E2" w:rsidRDefault="00936A84"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1EBEEA5D" w14:textId="27E1D41E" w:rsidR="00936A84" w:rsidRPr="003B21C8" w:rsidRDefault="00936A84" w:rsidP="00197F09">
            <w:pPr>
              <w:spacing w:before="60" w:after="60"/>
              <w:ind w:firstLine="0"/>
              <w:jc w:val="center"/>
              <w:rPr>
                <w:sz w:val="24"/>
                <w:szCs w:val="24"/>
              </w:rPr>
            </w:pPr>
            <w:r>
              <w:rPr>
                <w:sz w:val="24"/>
                <w:szCs w:val="24"/>
                <w:lang w:val="en-US"/>
              </w:rPr>
              <w:t>D</w:t>
            </w:r>
          </w:p>
        </w:tc>
        <w:tc>
          <w:tcPr>
            <w:tcW w:w="1260" w:type="pct"/>
            <w:gridSpan w:val="3"/>
            <w:shd w:val="clear" w:color="auto" w:fill="auto"/>
            <w:hideMark/>
          </w:tcPr>
          <w:p w14:paraId="1D31B00E" w14:textId="77777777" w:rsidR="00936A84" w:rsidRPr="002947D3" w:rsidRDefault="00936A84" w:rsidP="00197F09">
            <w:pPr>
              <w:spacing w:before="60" w:after="60"/>
              <w:ind w:firstLine="0"/>
              <w:rPr>
                <w:sz w:val="24"/>
                <w:szCs w:val="24"/>
              </w:rPr>
            </w:pPr>
            <w:r w:rsidRPr="00C1648F">
              <w:rPr>
                <w:sz w:val="24"/>
                <w:szCs w:val="24"/>
              </w:rPr>
              <w:t>Дата окончания исполнения этапа</w:t>
            </w:r>
          </w:p>
        </w:tc>
        <w:tc>
          <w:tcPr>
            <w:tcW w:w="1383" w:type="pct"/>
            <w:gridSpan w:val="3"/>
            <w:shd w:val="clear" w:color="auto" w:fill="auto"/>
            <w:hideMark/>
          </w:tcPr>
          <w:p w14:paraId="163BBA64" w14:textId="77777777" w:rsidR="00936A84" w:rsidRPr="002947D3" w:rsidRDefault="00936A84" w:rsidP="00197F09">
            <w:pPr>
              <w:spacing w:before="60" w:after="60"/>
              <w:ind w:firstLine="0"/>
              <w:rPr>
                <w:sz w:val="24"/>
                <w:szCs w:val="24"/>
              </w:rPr>
            </w:pPr>
          </w:p>
        </w:tc>
      </w:tr>
      <w:tr w:rsidR="005A77B4" w:rsidRPr="002947D3" w14:paraId="21A354DA" w14:textId="77777777" w:rsidTr="00197F09">
        <w:tc>
          <w:tcPr>
            <w:tcW w:w="5000" w:type="pct"/>
            <w:gridSpan w:val="17"/>
            <w:shd w:val="clear" w:color="auto" w:fill="auto"/>
            <w:hideMark/>
          </w:tcPr>
          <w:p w14:paraId="7CF016B0" w14:textId="2EB0ECBC" w:rsidR="005A77B4" w:rsidRPr="002947D3" w:rsidRDefault="005A77B4" w:rsidP="00197F09">
            <w:pPr>
              <w:spacing w:before="60" w:after="60"/>
              <w:ind w:firstLine="0"/>
              <w:jc w:val="center"/>
              <w:rPr>
                <w:sz w:val="24"/>
                <w:szCs w:val="24"/>
              </w:rPr>
            </w:pPr>
            <w:r w:rsidRPr="005A77B4">
              <w:rPr>
                <w:b/>
                <w:bCs/>
                <w:sz w:val="24"/>
                <w:szCs w:val="24"/>
              </w:rPr>
              <w:t>Обеспечение исполнения контракта</w:t>
            </w:r>
          </w:p>
        </w:tc>
      </w:tr>
      <w:tr w:rsidR="002F61E7" w:rsidRPr="002947D3" w14:paraId="7BE1000C" w14:textId="77777777" w:rsidTr="003006BF">
        <w:tc>
          <w:tcPr>
            <w:tcW w:w="686" w:type="pct"/>
            <w:shd w:val="clear" w:color="auto" w:fill="auto"/>
            <w:hideMark/>
          </w:tcPr>
          <w:p w14:paraId="11FAECDD" w14:textId="5D8856E4" w:rsidR="005A77B4" w:rsidRPr="0059339A" w:rsidRDefault="005A77B4" w:rsidP="00197F09">
            <w:pPr>
              <w:spacing w:before="60" w:after="60"/>
              <w:ind w:firstLine="0"/>
              <w:rPr>
                <w:sz w:val="24"/>
                <w:szCs w:val="24"/>
                <w:lang w:val="en-US"/>
              </w:rPr>
            </w:pPr>
            <w:r w:rsidRPr="005A77B4">
              <w:rPr>
                <w:b/>
                <w:bCs/>
                <w:sz w:val="24"/>
                <w:szCs w:val="24"/>
                <w:lang w:val="en-US"/>
              </w:rPr>
              <w:t>enforcement</w:t>
            </w:r>
          </w:p>
        </w:tc>
        <w:tc>
          <w:tcPr>
            <w:tcW w:w="806" w:type="pct"/>
            <w:gridSpan w:val="2"/>
            <w:shd w:val="clear" w:color="auto" w:fill="auto"/>
            <w:hideMark/>
          </w:tcPr>
          <w:p w14:paraId="625DA091" w14:textId="77777777" w:rsidR="005A77B4" w:rsidRPr="002947D3" w:rsidRDefault="005A77B4" w:rsidP="00197F09">
            <w:pPr>
              <w:spacing w:before="60" w:after="60"/>
              <w:ind w:firstLine="0"/>
              <w:rPr>
                <w:sz w:val="24"/>
                <w:szCs w:val="24"/>
                <w:lang w:val="en-US"/>
              </w:rPr>
            </w:pPr>
          </w:p>
        </w:tc>
        <w:tc>
          <w:tcPr>
            <w:tcW w:w="330" w:type="pct"/>
            <w:gridSpan w:val="6"/>
            <w:shd w:val="clear" w:color="auto" w:fill="auto"/>
            <w:hideMark/>
          </w:tcPr>
          <w:p w14:paraId="3CE5C30D" w14:textId="77777777" w:rsidR="005A77B4" w:rsidRPr="002947D3" w:rsidRDefault="005A77B4"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5578A489" w14:textId="77777777" w:rsidR="005A77B4" w:rsidRPr="002947D3" w:rsidRDefault="005A77B4"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104CFB4E" w14:textId="77777777" w:rsidR="005A77B4" w:rsidRPr="002947D3" w:rsidRDefault="005A77B4"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7451A983" w14:textId="77777777" w:rsidR="005A77B4" w:rsidRPr="002947D3" w:rsidRDefault="005A77B4" w:rsidP="00197F09">
            <w:pPr>
              <w:spacing w:before="60" w:after="60"/>
              <w:ind w:firstLine="0"/>
              <w:rPr>
                <w:sz w:val="24"/>
                <w:szCs w:val="24"/>
              </w:rPr>
            </w:pPr>
            <w:r w:rsidRPr="002947D3">
              <w:rPr>
                <w:sz w:val="24"/>
                <w:szCs w:val="24"/>
              </w:rPr>
              <w:t xml:space="preserve"> </w:t>
            </w:r>
          </w:p>
        </w:tc>
      </w:tr>
      <w:tr w:rsidR="002F61E7" w:rsidRPr="002947D3" w14:paraId="3603AE79" w14:textId="77777777" w:rsidTr="003006BF">
        <w:tc>
          <w:tcPr>
            <w:tcW w:w="686" w:type="pct"/>
            <w:vMerge w:val="restart"/>
            <w:shd w:val="clear" w:color="auto" w:fill="auto"/>
            <w:vAlign w:val="center"/>
          </w:tcPr>
          <w:p w14:paraId="01CBB723" w14:textId="77777777" w:rsidR="005A77B4" w:rsidRPr="002947D3" w:rsidRDefault="005A77B4" w:rsidP="00197F09">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5A77B4" w:rsidRPr="002947D3" w:rsidRDefault="005A77B4" w:rsidP="00197F09">
            <w:pPr>
              <w:spacing w:before="60" w:after="60"/>
              <w:ind w:firstLine="0"/>
              <w:rPr>
                <w:sz w:val="24"/>
                <w:szCs w:val="24"/>
              </w:rPr>
            </w:pPr>
            <w:r w:rsidRPr="002947D3">
              <w:rPr>
                <w:sz w:val="24"/>
                <w:szCs w:val="24"/>
              </w:rPr>
              <w:t> </w:t>
            </w:r>
          </w:p>
          <w:p w14:paraId="71A70D14" w14:textId="77777777" w:rsidR="005A77B4" w:rsidRPr="002947D3" w:rsidRDefault="005A77B4" w:rsidP="00197F09">
            <w:pPr>
              <w:spacing w:before="60" w:after="60"/>
              <w:rPr>
                <w:sz w:val="24"/>
                <w:szCs w:val="24"/>
              </w:rPr>
            </w:pPr>
            <w:r w:rsidRPr="002947D3">
              <w:rPr>
                <w:sz w:val="24"/>
                <w:szCs w:val="24"/>
              </w:rPr>
              <w:t> </w:t>
            </w:r>
          </w:p>
        </w:tc>
        <w:tc>
          <w:tcPr>
            <w:tcW w:w="806" w:type="pct"/>
            <w:gridSpan w:val="2"/>
            <w:shd w:val="clear" w:color="auto" w:fill="auto"/>
          </w:tcPr>
          <w:p w14:paraId="30ADA13E" w14:textId="53977D01" w:rsidR="005A77B4" w:rsidRPr="005A77B4" w:rsidRDefault="005A77B4" w:rsidP="00197F09">
            <w:pPr>
              <w:spacing w:before="60" w:after="60"/>
              <w:ind w:firstLine="0"/>
              <w:rPr>
                <w:sz w:val="24"/>
                <w:szCs w:val="24"/>
              </w:rPr>
            </w:pPr>
            <w:r w:rsidRPr="005A77B4">
              <w:rPr>
                <w:sz w:val="24"/>
                <w:szCs w:val="24"/>
                <w:lang w:val="en-US"/>
              </w:rPr>
              <w:t>bankGuarantee</w:t>
            </w:r>
          </w:p>
        </w:tc>
        <w:tc>
          <w:tcPr>
            <w:tcW w:w="330" w:type="pct"/>
            <w:gridSpan w:val="6"/>
            <w:shd w:val="clear" w:color="auto" w:fill="auto"/>
          </w:tcPr>
          <w:p w14:paraId="100F8D6F" w14:textId="77777777" w:rsidR="005A77B4" w:rsidRPr="002947D3" w:rsidRDefault="005A77B4" w:rsidP="00197F09">
            <w:pPr>
              <w:spacing w:before="60" w:after="60"/>
              <w:ind w:firstLine="0"/>
              <w:jc w:val="center"/>
              <w:rPr>
                <w:sz w:val="24"/>
                <w:szCs w:val="24"/>
                <w:lang w:val="en-US"/>
              </w:rPr>
            </w:pPr>
            <w:r w:rsidRPr="002947D3">
              <w:rPr>
                <w:sz w:val="24"/>
                <w:szCs w:val="24"/>
                <w:lang w:val="en-US"/>
              </w:rPr>
              <w:t>O</w:t>
            </w:r>
          </w:p>
        </w:tc>
        <w:tc>
          <w:tcPr>
            <w:tcW w:w="535" w:type="pct"/>
            <w:gridSpan w:val="2"/>
            <w:shd w:val="clear" w:color="auto" w:fill="auto"/>
          </w:tcPr>
          <w:p w14:paraId="3FB1A0DC" w14:textId="77777777" w:rsidR="005A77B4" w:rsidRPr="002947D3" w:rsidRDefault="005A77B4" w:rsidP="00197F09">
            <w:pPr>
              <w:spacing w:before="60" w:after="60"/>
              <w:ind w:firstLine="0"/>
              <w:jc w:val="center"/>
              <w:rPr>
                <w:sz w:val="24"/>
                <w:szCs w:val="24"/>
                <w:lang w:val="en-US"/>
              </w:rPr>
            </w:pPr>
            <w:r w:rsidRPr="002947D3">
              <w:rPr>
                <w:sz w:val="24"/>
                <w:szCs w:val="24"/>
                <w:lang w:val="en-US"/>
              </w:rPr>
              <w:t>S</w:t>
            </w:r>
          </w:p>
        </w:tc>
        <w:tc>
          <w:tcPr>
            <w:tcW w:w="1260" w:type="pct"/>
            <w:gridSpan w:val="3"/>
            <w:shd w:val="clear" w:color="auto" w:fill="auto"/>
          </w:tcPr>
          <w:p w14:paraId="1C74E0FB" w14:textId="0EA9F704" w:rsidR="005A77B4" w:rsidRPr="008D2B5B" w:rsidRDefault="005A77B4" w:rsidP="005A77B4">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83" w:type="pct"/>
            <w:gridSpan w:val="3"/>
            <w:shd w:val="clear" w:color="auto" w:fill="auto"/>
          </w:tcPr>
          <w:p w14:paraId="4AE7B47B" w14:textId="77777777" w:rsidR="005A77B4" w:rsidRPr="002947D3" w:rsidRDefault="005A77B4" w:rsidP="00197F09">
            <w:pPr>
              <w:spacing w:before="60" w:after="60"/>
              <w:ind w:firstLine="0"/>
              <w:rPr>
                <w:sz w:val="24"/>
                <w:szCs w:val="24"/>
              </w:rPr>
            </w:pPr>
          </w:p>
        </w:tc>
      </w:tr>
      <w:tr w:rsidR="002F61E7" w:rsidRPr="002947D3" w14:paraId="43123E66" w14:textId="77777777" w:rsidTr="003006BF">
        <w:tc>
          <w:tcPr>
            <w:tcW w:w="686" w:type="pct"/>
            <w:vMerge/>
            <w:shd w:val="clear" w:color="auto" w:fill="auto"/>
            <w:hideMark/>
          </w:tcPr>
          <w:p w14:paraId="46491EFD" w14:textId="77777777" w:rsidR="005A77B4" w:rsidRPr="002947D3" w:rsidRDefault="005A77B4" w:rsidP="00197F09">
            <w:pPr>
              <w:spacing w:before="60" w:after="60"/>
              <w:rPr>
                <w:sz w:val="24"/>
                <w:szCs w:val="24"/>
              </w:rPr>
            </w:pPr>
          </w:p>
        </w:tc>
        <w:tc>
          <w:tcPr>
            <w:tcW w:w="806" w:type="pct"/>
            <w:gridSpan w:val="2"/>
            <w:shd w:val="clear" w:color="auto" w:fill="auto"/>
            <w:hideMark/>
          </w:tcPr>
          <w:p w14:paraId="7E36B13D" w14:textId="42358643" w:rsidR="005A77B4" w:rsidRPr="002947D3" w:rsidRDefault="005A77B4" w:rsidP="00197F09">
            <w:pPr>
              <w:spacing w:before="60" w:after="60"/>
              <w:ind w:firstLine="0"/>
              <w:rPr>
                <w:sz w:val="24"/>
                <w:szCs w:val="24"/>
              </w:rPr>
            </w:pPr>
            <w:r w:rsidRPr="005A77B4">
              <w:rPr>
                <w:sz w:val="24"/>
                <w:szCs w:val="24"/>
                <w:lang w:val="en-US"/>
              </w:rPr>
              <w:t>cashAccount</w:t>
            </w:r>
          </w:p>
        </w:tc>
        <w:tc>
          <w:tcPr>
            <w:tcW w:w="330" w:type="pct"/>
            <w:gridSpan w:val="6"/>
            <w:shd w:val="clear" w:color="auto" w:fill="auto"/>
            <w:hideMark/>
          </w:tcPr>
          <w:p w14:paraId="133A6F7E" w14:textId="77777777" w:rsidR="005A77B4" w:rsidRPr="002947D3" w:rsidRDefault="005A77B4"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3D3F1B1" w14:textId="77777777" w:rsidR="005A77B4" w:rsidRPr="002947D3" w:rsidRDefault="005A77B4" w:rsidP="00197F09">
            <w:pPr>
              <w:spacing w:before="60" w:after="60"/>
              <w:ind w:firstLine="0"/>
              <w:jc w:val="center"/>
              <w:rPr>
                <w:sz w:val="24"/>
                <w:szCs w:val="24"/>
              </w:rPr>
            </w:pPr>
            <w:r w:rsidRPr="002947D3">
              <w:rPr>
                <w:sz w:val="24"/>
                <w:szCs w:val="24"/>
                <w:lang w:val="en-US"/>
              </w:rPr>
              <w:t>S</w:t>
            </w:r>
          </w:p>
        </w:tc>
        <w:tc>
          <w:tcPr>
            <w:tcW w:w="1260" w:type="pct"/>
            <w:gridSpan w:val="3"/>
            <w:shd w:val="clear" w:color="auto" w:fill="auto"/>
            <w:hideMark/>
          </w:tcPr>
          <w:p w14:paraId="34EBE0A1" w14:textId="6E960557" w:rsidR="005A77B4" w:rsidRPr="002947D3" w:rsidRDefault="005A77B4" w:rsidP="00197F09">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83" w:type="pct"/>
            <w:gridSpan w:val="3"/>
            <w:shd w:val="clear" w:color="auto" w:fill="auto"/>
            <w:hideMark/>
          </w:tcPr>
          <w:p w14:paraId="58154559" w14:textId="1A6C884A" w:rsidR="005A77B4" w:rsidRPr="00341CB3" w:rsidRDefault="005A77B4" w:rsidP="00197F09">
            <w:pPr>
              <w:spacing w:before="60" w:after="60"/>
              <w:ind w:firstLine="0"/>
              <w:rPr>
                <w:sz w:val="24"/>
                <w:szCs w:val="24"/>
              </w:rPr>
            </w:pPr>
          </w:p>
        </w:tc>
      </w:tr>
      <w:tr w:rsidR="005A77B4" w:rsidRPr="002947D3" w14:paraId="0068C151" w14:textId="77777777" w:rsidTr="00197F09">
        <w:tc>
          <w:tcPr>
            <w:tcW w:w="5000" w:type="pct"/>
            <w:gridSpan w:val="17"/>
            <w:shd w:val="clear" w:color="auto" w:fill="auto"/>
            <w:hideMark/>
          </w:tcPr>
          <w:p w14:paraId="2C9F901F" w14:textId="19D460CF" w:rsidR="005A77B4" w:rsidRPr="005A77B4" w:rsidRDefault="005A77B4" w:rsidP="00197F09">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2F61E7" w:rsidRPr="002947D3" w14:paraId="76CF6D88" w14:textId="77777777" w:rsidTr="003006BF">
        <w:tc>
          <w:tcPr>
            <w:tcW w:w="686" w:type="pct"/>
            <w:shd w:val="clear" w:color="auto" w:fill="auto"/>
            <w:hideMark/>
          </w:tcPr>
          <w:p w14:paraId="4DCD01EA" w14:textId="345C340D" w:rsidR="005A77B4" w:rsidRPr="0059339A" w:rsidRDefault="005A77B4" w:rsidP="00197F09">
            <w:pPr>
              <w:spacing w:before="60" w:after="60"/>
              <w:ind w:firstLine="0"/>
              <w:rPr>
                <w:sz w:val="24"/>
                <w:szCs w:val="24"/>
                <w:lang w:val="en-US"/>
              </w:rPr>
            </w:pPr>
            <w:r w:rsidRPr="005A77B4">
              <w:rPr>
                <w:b/>
                <w:bCs/>
                <w:sz w:val="24"/>
                <w:szCs w:val="24"/>
                <w:lang w:val="en-US"/>
              </w:rPr>
              <w:t>bankGuarantee</w:t>
            </w:r>
          </w:p>
        </w:tc>
        <w:tc>
          <w:tcPr>
            <w:tcW w:w="806" w:type="pct"/>
            <w:gridSpan w:val="2"/>
            <w:shd w:val="clear" w:color="auto" w:fill="auto"/>
            <w:hideMark/>
          </w:tcPr>
          <w:p w14:paraId="4CCF3E68" w14:textId="77777777" w:rsidR="005A77B4" w:rsidRPr="002947D3" w:rsidRDefault="005A77B4" w:rsidP="00197F09">
            <w:pPr>
              <w:spacing w:before="60" w:after="60"/>
              <w:ind w:firstLine="0"/>
              <w:rPr>
                <w:sz w:val="24"/>
                <w:szCs w:val="24"/>
                <w:lang w:val="en-US"/>
              </w:rPr>
            </w:pPr>
          </w:p>
        </w:tc>
        <w:tc>
          <w:tcPr>
            <w:tcW w:w="330" w:type="pct"/>
            <w:gridSpan w:val="6"/>
            <w:shd w:val="clear" w:color="auto" w:fill="auto"/>
            <w:hideMark/>
          </w:tcPr>
          <w:p w14:paraId="459A002F" w14:textId="77777777" w:rsidR="005A77B4" w:rsidRPr="002947D3" w:rsidRDefault="005A77B4"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4005F433" w14:textId="77777777" w:rsidR="005A77B4" w:rsidRPr="002947D3" w:rsidRDefault="005A77B4"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3F761C4C" w14:textId="77777777" w:rsidR="005A77B4" w:rsidRPr="002947D3" w:rsidRDefault="005A77B4"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31286C4C" w14:textId="77777777" w:rsidR="005A77B4" w:rsidRPr="002947D3" w:rsidRDefault="005A77B4" w:rsidP="00197F09">
            <w:pPr>
              <w:spacing w:before="60" w:after="60"/>
              <w:ind w:firstLine="0"/>
              <w:rPr>
                <w:sz w:val="24"/>
                <w:szCs w:val="24"/>
              </w:rPr>
            </w:pPr>
            <w:r w:rsidRPr="002947D3">
              <w:rPr>
                <w:sz w:val="24"/>
                <w:szCs w:val="24"/>
              </w:rPr>
              <w:t xml:space="preserve"> </w:t>
            </w:r>
          </w:p>
        </w:tc>
      </w:tr>
      <w:tr w:rsidR="002F61E7" w:rsidRPr="002947D3" w14:paraId="492CDEE9" w14:textId="77777777" w:rsidTr="003006BF">
        <w:tc>
          <w:tcPr>
            <w:tcW w:w="686" w:type="pct"/>
            <w:shd w:val="clear" w:color="auto" w:fill="auto"/>
          </w:tcPr>
          <w:p w14:paraId="54AE955F" w14:textId="77777777" w:rsidR="005E0A0A" w:rsidRPr="002947D3" w:rsidRDefault="005E0A0A" w:rsidP="00197F09">
            <w:pPr>
              <w:spacing w:before="60" w:after="60"/>
              <w:ind w:firstLine="0"/>
              <w:rPr>
                <w:sz w:val="24"/>
                <w:szCs w:val="24"/>
              </w:rPr>
            </w:pPr>
          </w:p>
        </w:tc>
        <w:tc>
          <w:tcPr>
            <w:tcW w:w="806" w:type="pct"/>
            <w:gridSpan w:val="2"/>
            <w:shd w:val="clear" w:color="auto" w:fill="auto"/>
          </w:tcPr>
          <w:p w14:paraId="48A54D4E" w14:textId="45635263" w:rsidR="005E0A0A" w:rsidRPr="002947D3" w:rsidRDefault="005E0A0A" w:rsidP="00197F09">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30" w:type="pct"/>
            <w:gridSpan w:val="6"/>
            <w:shd w:val="clear" w:color="auto" w:fill="auto"/>
          </w:tcPr>
          <w:p w14:paraId="0893837A" w14:textId="1D01A12C" w:rsidR="005E0A0A" w:rsidRPr="002947D3" w:rsidRDefault="005E0A0A" w:rsidP="00197F09">
            <w:pPr>
              <w:spacing w:before="60" w:after="60"/>
              <w:ind w:firstLine="0"/>
              <w:jc w:val="center"/>
              <w:rPr>
                <w:sz w:val="24"/>
                <w:szCs w:val="24"/>
              </w:rPr>
            </w:pPr>
            <w:r>
              <w:rPr>
                <w:sz w:val="24"/>
                <w:szCs w:val="24"/>
              </w:rPr>
              <w:t>О</w:t>
            </w:r>
          </w:p>
        </w:tc>
        <w:tc>
          <w:tcPr>
            <w:tcW w:w="535" w:type="pct"/>
            <w:gridSpan w:val="2"/>
            <w:shd w:val="clear" w:color="auto" w:fill="auto"/>
          </w:tcPr>
          <w:p w14:paraId="1E27A681" w14:textId="0B9192D5" w:rsidR="005E0A0A" w:rsidRPr="002947D3" w:rsidRDefault="005E0A0A" w:rsidP="00197F09">
            <w:pPr>
              <w:spacing w:before="60" w:after="60"/>
              <w:ind w:firstLine="0"/>
              <w:jc w:val="center"/>
              <w:rPr>
                <w:sz w:val="24"/>
                <w:szCs w:val="24"/>
              </w:rPr>
            </w:pPr>
            <w:r w:rsidRPr="00942C0C">
              <w:rPr>
                <w:sz w:val="24"/>
                <w:szCs w:val="24"/>
              </w:rPr>
              <w:t>T(20)</w:t>
            </w:r>
          </w:p>
        </w:tc>
        <w:tc>
          <w:tcPr>
            <w:tcW w:w="1260" w:type="pct"/>
            <w:gridSpan w:val="3"/>
            <w:shd w:val="clear" w:color="auto" w:fill="auto"/>
          </w:tcPr>
          <w:p w14:paraId="722B6BC4" w14:textId="67432710" w:rsidR="005E0A0A" w:rsidRPr="005E0A0A" w:rsidRDefault="005E0A0A" w:rsidP="00197F09">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83" w:type="pct"/>
            <w:gridSpan w:val="3"/>
            <w:shd w:val="clear" w:color="auto" w:fill="auto"/>
          </w:tcPr>
          <w:p w14:paraId="06D2344B" w14:textId="77777777" w:rsidR="005E0A0A" w:rsidRPr="002947D3" w:rsidRDefault="005E0A0A" w:rsidP="00197F09">
            <w:pPr>
              <w:spacing w:before="60" w:after="60"/>
              <w:ind w:firstLine="0"/>
              <w:rPr>
                <w:sz w:val="24"/>
                <w:szCs w:val="24"/>
              </w:rPr>
            </w:pPr>
          </w:p>
        </w:tc>
      </w:tr>
      <w:tr w:rsidR="00CF412B" w:rsidRPr="002947D3" w14:paraId="331D908E" w14:textId="77777777" w:rsidTr="00FA0089">
        <w:tc>
          <w:tcPr>
            <w:tcW w:w="686" w:type="pct"/>
            <w:shd w:val="clear" w:color="auto" w:fill="auto"/>
          </w:tcPr>
          <w:p w14:paraId="75E59F4D" w14:textId="77777777" w:rsidR="00CF412B" w:rsidRPr="002947D3" w:rsidRDefault="00CF412B" w:rsidP="00FA0089">
            <w:pPr>
              <w:spacing w:before="60" w:after="60"/>
              <w:ind w:firstLine="0"/>
              <w:rPr>
                <w:sz w:val="24"/>
                <w:szCs w:val="24"/>
              </w:rPr>
            </w:pPr>
          </w:p>
        </w:tc>
        <w:tc>
          <w:tcPr>
            <w:tcW w:w="806" w:type="pct"/>
            <w:gridSpan w:val="2"/>
            <w:shd w:val="clear" w:color="auto" w:fill="auto"/>
          </w:tcPr>
          <w:p w14:paraId="051D5592" w14:textId="0835E5E6" w:rsidR="00CF412B" w:rsidRPr="002947D3" w:rsidRDefault="00CF412B" w:rsidP="00FA0089">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30" w:type="pct"/>
            <w:gridSpan w:val="6"/>
            <w:shd w:val="clear" w:color="auto" w:fill="auto"/>
          </w:tcPr>
          <w:p w14:paraId="51687A9C" w14:textId="77777777" w:rsidR="00CF412B" w:rsidRPr="002947D3" w:rsidRDefault="00CF412B" w:rsidP="00FA0089">
            <w:pPr>
              <w:spacing w:before="60" w:after="60"/>
              <w:ind w:firstLine="0"/>
              <w:jc w:val="center"/>
              <w:rPr>
                <w:sz w:val="24"/>
                <w:szCs w:val="24"/>
              </w:rPr>
            </w:pPr>
            <w:r>
              <w:rPr>
                <w:sz w:val="24"/>
                <w:szCs w:val="24"/>
              </w:rPr>
              <w:t>О</w:t>
            </w:r>
          </w:p>
        </w:tc>
        <w:tc>
          <w:tcPr>
            <w:tcW w:w="535" w:type="pct"/>
            <w:gridSpan w:val="2"/>
            <w:shd w:val="clear" w:color="auto" w:fill="auto"/>
          </w:tcPr>
          <w:p w14:paraId="303491D5" w14:textId="4BCE014B" w:rsidR="00CF412B" w:rsidRPr="002947D3" w:rsidRDefault="00CF412B" w:rsidP="00CF412B">
            <w:pPr>
              <w:spacing w:before="60" w:after="60"/>
              <w:ind w:firstLine="0"/>
              <w:jc w:val="center"/>
              <w:rPr>
                <w:sz w:val="24"/>
                <w:szCs w:val="24"/>
              </w:rPr>
            </w:pPr>
            <w:r w:rsidRPr="00942C0C">
              <w:rPr>
                <w:sz w:val="24"/>
                <w:szCs w:val="24"/>
              </w:rPr>
              <w:t>T(2</w:t>
            </w:r>
            <w:r>
              <w:rPr>
                <w:sz w:val="24"/>
                <w:szCs w:val="24"/>
                <w:lang w:val="en-US"/>
              </w:rPr>
              <w:t>2</w:t>
            </w:r>
            <w:r w:rsidRPr="00942C0C">
              <w:rPr>
                <w:sz w:val="24"/>
                <w:szCs w:val="24"/>
              </w:rPr>
              <w:t>)</w:t>
            </w:r>
          </w:p>
        </w:tc>
        <w:tc>
          <w:tcPr>
            <w:tcW w:w="1260" w:type="pct"/>
            <w:gridSpan w:val="3"/>
            <w:shd w:val="clear" w:color="auto" w:fill="auto"/>
          </w:tcPr>
          <w:p w14:paraId="6BCB6614" w14:textId="42E0F26D" w:rsidR="00CF412B" w:rsidRPr="005E0A0A" w:rsidRDefault="00CF412B" w:rsidP="00FA0089">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83" w:type="pct"/>
            <w:gridSpan w:val="3"/>
            <w:shd w:val="clear" w:color="auto" w:fill="auto"/>
          </w:tcPr>
          <w:p w14:paraId="7517F4F7" w14:textId="1BCE137A" w:rsidR="00CF412B" w:rsidRPr="002947D3" w:rsidRDefault="00CF412B" w:rsidP="00CF412B">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2F61E7" w:rsidRPr="002947D3" w14:paraId="16C9E865" w14:textId="77777777" w:rsidTr="003006BF">
        <w:tc>
          <w:tcPr>
            <w:tcW w:w="686" w:type="pct"/>
            <w:shd w:val="clear" w:color="auto" w:fill="auto"/>
          </w:tcPr>
          <w:p w14:paraId="52AB15FB" w14:textId="77777777" w:rsidR="00DA1056" w:rsidRPr="002947D3" w:rsidRDefault="00DA1056" w:rsidP="00197F09">
            <w:pPr>
              <w:spacing w:before="60" w:after="60"/>
              <w:ind w:firstLine="0"/>
              <w:rPr>
                <w:sz w:val="24"/>
                <w:szCs w:val="24"/>
              </w:rPr>
            </w:pPr>
          </w:p>
        </w:tc>
        <w:tc>
          <w:tcPr>
            <w:tcW w:w="806" w:type="pct"/>
            <w:gridSpan w:val="2"/>
            <w:shd w:val="clear" w:color="auto" w:fill="auto"/>
          </w:tcPr>
          <w:p w14:paraId="08772C2F" w14:textId="77777777" w:rsidR="00DA1056" w:rsidRPr="002947D3" w:rsidRDefault="00DA1056" w:rsidP="00197F09">
            <w:pPr>
              <w:spacing w:before="60" w:after="60"/>
              <w:ind w:firstLine="0"/>
              <w:rPr>
                <w:sz w:val="24"/>
                <w:szCs w:val="24"/>
              </w:rPr>
            </w:pPr>
            <w:r>
              <w:rPr>
                <w:sz w:val="24"/>
                <w:szCs w:val="24"/>
                <w:lang w:val="en-US"/>
              </w:rPr>
              <w:t>c</w:t>
            </w:r>
            <w:r w:rsidRPr="005E0A0A">
              <w:rPr>
                <w:sz w:val="24"/>
                <w:szCs w:val="24"/>
              </w:rPr>
              <w:t>urrency</w:t>
            </w:r>
          </w:p>
        </w:tc>
        <w:tc>
          <w:tcPr>
            <w:tcW w:w="330" w:type="pct"/>
            <w:gridSpan w:val="6"/>
            <w:shd w:val="clear" w:color="auto" w:fill="auto"/>
          </w:tcPr>
          <w:p w14:paraId="5EE6AD10" w14:textId="0D9DEE69" w:rsidR="00DA1056" w:rsidRPr="00E23EB3" w:rsidRDefault="00E23EB3" w:rsidP="00197F09">
            <w:pPr>
              <w:spacing w:before="60" w:after="60"/>
              <w:ind w:firstLine="0"/>
              <w:jc w:val="center"/>
              <w:rPr>
                <w:sz w:val="24"/>
                <w:szCs w:val="24"/>
              </w:rPr>
            </w:pPr>
            <w:r>
              <w:rPr>
                <w:sz w:val="24"/>
                <w:szCs w:val="24"/>
              </w:rPr>
              <w:t>Н</w:t>
            </w:r>
          </w:p>
        </w:tc>
        <w:tc>
          <w:tcPr>
            <w:tcW w:w="535" w:type="pct"/>
            <w:gridSpan w:val="2"/>
            <w:shd w:val="clear" w:color="auto" w:fill="auto"/>
          </w:tcPr>
          <w:p w14:paraId="528A1C2C" w14:textId="77777777" w:rsidR="00DA1056" w:rsidRPr="005E0A0A" w:rsidRDefault="00DA1056" w:rsidP="00197F09">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1767AA44" w14:textId="77777777" w:rsidR="00DA1056" w:rsidRPr="002947D3" w:rsidRDefault="00DA1056" w:rsidP="00197F09">
            <w:pPr>
              <w:spacing w:before="60" w:after="60"/>
              <w:ind w:firstLine="0"/>
              <w:rPr>
                <w:sz w:val="24"/>
                <w:szCs w:val="24"/>
              </w:rPr>
            </w:pPr>
            <w:r w:rsidRPr="005E0A0A">
              <w:rPr>
                <w:sz w:val="24"/>
                <w:szCs w:val="24"/>
              </w:rPr>
              <w:t>Валюта банковской гарантии</w:t>
            </w:r>
          </w:p>
        </w:tc>
        <w:tc>
          <w:tcPr>
            <w:tcW w:w="1383" w:type="pct"/>
            <w:gridSpan w:val="3"/>
            <w:shd w:val="clear" w:color="auto" w:fill="auto"/>
          </w:tcPr>
          <w:p w14:paraId="7EFBA3DA" w14:textId="77777777" w:rsidR="00DA1056" w:rsidRPr="002947D3" w:rsidRDefault="00DA1056" w:rsidP="00197F09">
            <w:pPr>
              <w:spacing w:before="60" w:after="60"/>
              <w:ind w:firstLine="0"/>
              <w:rPr>
                <w:sz w:val="24"/>
                <w:szCs w:val="24"/>
              </w:rPr>
            </w:pPr>
          </w:p>
        </w:tc>
      </w:tr>
      <w:tr w:rsidR="002F61E7" w:rsidRPr="002947D3" w14:paraId="676BB23A" w14:textId="77777777" w:rsidTr="003006BF">
        <w:tc>
          <w:tcPr>
            <w:tcW w:w="686" w:type="pct"/>
            <w:shd w:val="clear" w:color="auto" w:fill="auto"/>
          </w:tcPr>
          <w:p w14:paraId="375436BA" w14:textId="77777777" w:rsidR="005E0A0A" w:rsidRPr="002947D3" w:rsidRDefault="005E0A0A" w:rsidP="00197F09">
            <w:pPr>
              <w:spacing w:before="60" w:after="60"/>
              <w:ind w:firstLine="0"/>
              <w:rPr>
                <w:sz w:val="24"/>
                <w:szCs w:val="24"/>
              </w:rPr>
            </w:pPr>
          </w:p>
        </w:tc>
        <w:tc>
          <w:tcPr>
            <w:tcW w:w="806" w:type="pct"/>
            <w:gridSpan w:val="2"/>
            <w:shd w:val="clear" w:color="auto" w:fill="auto"/>
          </w:tcPr>
          <w:p w14:paraId="34C444FA" w14:textId="78828331" w:rsidR="005E0A0A" w:rsidRPr="00B1022A" w:rsidRDefault="005E0A0A" w:rsidP="00197F09">
            <w:pPr>
              <w:spacing w:before="60" w:after="60"/>
              <w:ind w:firstLine="0"/>
              <w:rPr>
                <w:sz w:val="24"/>
                <w:szCs w:val="24"/>
                <w:lang w:val="en-US"/>
              </w:rPr>
            </w:pPr>
            <w:r w:rsidRPr="005E0A0A">
              <w:rPr>
                <w:sz w:val="24"/>
                <w:szCs w:val="24"/>
                <w:lang w:val="en-US"/>
              </w:rPr>
              <w:t>guaranteeAmount</w:t>
            </w:r>
          </w:p>
        </w:tc>
        <w:tc>
          <w:tcPr>
            <w:tcW w:w="330" w:type="pct"/>
            <w:gridSpan w:val="6"/>
            <w:shd w:val="clear" w:color="auto" w:fill="auto"/>
          </w:tcPr>
          <w:p w14:paraId="689708A1" w14:textId="3C05D51C" w:rsidR="005E0A0A" w:rsidRPr="00E55BE1" w:rsidRDefault="00E55BE1" w:rsidP="00197F09">
            <w:pPr>
              <w:spacing w:before="60" w:after="60"/>
              <w:ind w:firstLine="0"/>
              <w:jc w:val="center"/>
              <w:rPr>
                <w:sz w:val="24"/>
                <w:szCs w:val="24"/>
              </w:rPr>
            </w:pPr>
            <w:r>
              <w:rPr>
                <w:sz w:val="24"/>
                <w:szCs w:val="24"/>
              </w:rPr>
              <w:t>Н</w:t>
            </w:r>
          </w:p>
        </w:tc>
        <w:tc>
          <w:tcPr>
            <w:tcW w:w="535" w:type="pct"/>
            <w:gridSpan w:val="2"/>
            <w:shd w:val="clear" w:color="auto" w:fill="auto"/>
          </w:tcPr>
          <w:p w14:paraId="0532F237" w14:textId="77777777" w:rsidR="005E0A0A" w:rsidRPr="002947D3" w:rsidRDefault="005E0A0A"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0E82E6C6" w14:textId="3271CEC4" w:rsidR="005E0A0A" w:rsidRPr="00B07DCD" w:rsidRDefault="005E0A0A" w:rsidP="00B07DCD">
            <w:pPr>
              <w:spacing w:before="60" w:after="60"/>
              <w:ind w:firstLine="0"/>
              <w:rPr>
                <w:sz w:val="24"/>
                <w:szCs w:val="24"/>
              </w:rPr>
            </w:pPr>
            <w:r w:rsidRPr="005E0A0A">
              <w:rPr>
                <w:sz w:val="24"/>
                <w:szCs w:val="24"/>
              </w:rPr>
              <w:t>Сумма банковской гарантии</w:t>
            </w:r>
            <w:r w:rsidR="00B07DCD" w:rsidRPr="00DA1056">
              <w:rPr>
                <w:sz w:val="24"/>
                <w:szCs w:val="24"/>
              </w:rPr>
              <w:t xml:space="preserve"> </w:t>
            </w:r>
            <w:r w:rsidR="00B07DCD">
              <w:rPr>
                <w:sz w:val="24"/>
                <w:szCs w:val="24"/>
              </w:rPr>
              <w:t>в</w:t>
            </w:r>
            <w:r w:rsidR="00B07DCD" w:rsidRPr="00DA1056">
              <w:rPr>
                <w:sz w:val="24"/>
                <w:szCs w:val="24"/>
              </w:rPr>
              <w:t xml:space="preserve"> валюте</w:t>
            </w:r>
            <w:r w:rsidR="00B07DCD">
              <w:rPr>
                <w:sz w:val="24"/>
                <w:szCs w:val="24"/>
              </w:rPr>
              <w:t xml:space="preserve"> БГ</w:t>
            </w:r>
          </w:p>
        </w:tc>
        <w:tc>
          <w:tcPr>
            <w:tcW w:w="1383" w:type="pct"/>
            <w:gridSpan w:val="3"/>
            <w:shd w:val="clear" w:color="auto" w:fill="auto"/>
          </w:tcPr>
          <w:p w14:paraId="4EDBF5A6" w14:textId="55DA2C55" w:rsidR="005E0A0A" w:rsidRPr="002947D3" w:rsidRDefault="005E0A0A" w:rsidP="00197F09">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2F61E7" w:rsidRPr="002947D3" w14:paraId="37216E39" w14:textId="77777777" w:rsidTr="003006BF">
        <w:tc>
          <w:tcPr>
            <w:tcW w:w="686" w:type="pct"/>
            <w:shd w:val="clear" w:color="auto" w:fill="auto"/>
          </w:tcPr>
          <w:p w14:paraId="7E5803C6" w14:textId="77777777" w:rsidR="00DA1056" w:rsidRPr="002947D3" w:rsidRDefault="00DA1056" w:rsidP="00197F09">
            <w:pPr>
              <w:spacing w:before="60" w:after="60"/>
              <w:ind w:firstLine="0"/>
              <w:rPr>
                <w:sz w:val="24"/>
                <w:szCs w:val="24"/>
              </w:rPr>
            </w:pPr>
          </w:p>
        </w:tc>
        <w:tc>
          <w:tcPr>
            <w:tcW w:w="806" w:type="pct"/>
            <w:gridSpan w:val="2"/>
            <w:shd w:val="clear" w:color="auto" w:fill="auto"/>
          </w:tcPr>
          <w:p w14:paraId="1195B353" w14:textId="2788064B" w:rsidR="00DA1056" w:rsidRPr="005E0A0A" w:rsidRDefault="00DA1056" w:rsidP="00197F09">
            <w:pPr>
              <w:spacing w:before="60" w:after="60"/>
              <w:ind w:firstLine="0"/>
              <w:rPr>
                <w:sz w:val="24"/>
                <w:szCs w:val="24"/>
                <w:lang w:val="en-US"/>
              </w:rPr>
            </w:pPr>
            <w:r w:rsidRPr="00DA1056">
              <w:rPr>
                <w:sz w:val="24"/>
                <w:szCs w:val="24"/>
                <w:lang w:val="en-US"/>
              </w:rPr>
              <w:t>currencyRate</w:t>
            </w:r>
          </w:p>
        </w:tc>
        <w:tc>
          <w:tcPr>
            <w:tcW w:w="330" w:type="pct"/>
            <w:gridSpan w:val="6"/>
            <w:shd w:val="clear" w:color="auto" w:fill="auto"/>
          </w:tcPr>
          <w:p w14:paraId="370D3C50" w14:textId="28662F5C" w:rsidR="00DA1056" w:rsidRDefault="00DA1056" w:rsidP="00197F09">
            <w:pPr>
              <w:spacing w:before="60" w:after="60"/>
              <w:ind w:firstLine="0"/>
              <w:jc w:val="center"/>
              <w:rPr>
                <w:sz w:val="24"/>
                <w:szCs w:val="24"/>
              </w:rPr>
            </w:pPr>
            <w:r>
              <w:rPr>
                <w:sz w:val="24"/>
                <w:szCs w:val="24"/>
              </w:rPr>
              <w:t>Н</w:t>
            </w:r>
          </w:p>
        </w:tc>
        <w:tc>
          <w:tcPr>
            <w:tcW w:w="535" w:type="pct"/>
            <w:gridSpan w:val="2"/>
            <w:shd w:val="clear" w:color="auto" w:fill="auto"/>
          </w:tcPr>
          <w:p w14:paraId="11CF95A4" w14:textId="31C2D217" w:rsidR="00DA1056" w:rsidRPr="001C1102" w:rsidRDefault="001C1102" w:rsidP="00197F09">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63AC807B" w14:textId="382A4AE1" w:rsidR="00DA1056" w:rsidRPr="005E0A0A" w:rsidRDefault="00DA1056" w:rsidP="00197F09">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83" w:type="pct"/>
            <w:gridSpan w:val="3"/>
            <w:shd w:val="clear" w:color="auto" w:fill="auto"/>
          </w:tcPr>
          <w:p w14:paraId="6BC9C898" w14:textId="1EAF8465" w:rsidR="00DA1056" w:rsidRPr="002947D3" w:rsidRDefault="00F61E8F" w:rsidP="00197F09">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sidR="00345DD8">
              <w:rPr>
                <w:sz w:val="24"/>
                <w:szCs w:val="24"/>
              </w:rPr>
              <w:t>даче значений во внещние систем</w:t>
            </w:r>
            <w:r w:rsidR="00345DD8" w:rsidRPr="00942C0C">
              <w:rPr>
                <w:sz w:val="24"/>
                <w:szCs w:val="24"/>
              </w:rPr>
              <w:t>ы</w:t>
            </w:r>
            <w:r w:rsidR="00345DD8">
              <w:rPr>
                <w:sz w:val="24"/>
                <w:szCs w:val="24"/>
              </w:rPr>
              <w:t xml:space="preserve"> в случае если валюта отлична от </w:t>
            </w:r>
            <w:r w:rsidR="00345DD8">
              <w:rPr>
                <w:sz w:val="24"/>
                <w:szCs w:val="24"/>
                <w:lang w:val="en-US"/>
              </w:rPr>
              <w:t>RUR</w:t>
            </w:r>
            <w:r w:rsidRPr="00942C0C">
              <w:rPr>
                <w:sz w:val="24"/>
                <w:szCs w:val="24"/>
              </w:rPr>
              <w:t>. При приеме игнорируется</w:t>
            </w:r>
          </w:p>
        </w:tc>
      </w:tr>
      <w:tr w:rsidR="002F61E7" w:rsidRPr="002947D3" w14:paraId="723013B1" w14:textId="77777777" w:rsidTr="003006BF">
        <w:tc>
          <w:tcPr>
            <w:tcW w:w="686" w:type="pct"/>
            <w:shd w:val="clear" w:color="auto" w:fill="auto"/>
          </w:tcPr>
          <w:p w14:paraId="6C223C31" w14:textId="77777777" w:rsidR="005E0A0A" w:rsidRPr="002947D3" w:rsidRDefault="005E0A0A" w:rsidP="00197F09">
            <w:pPr>
              <w:spacing w:before="60" w:after="60"/>
              <w:ind w:firstLine="0"/>
              <w:rPr>
                <w:sz w:val="24"/>
                <w:szCs w:val="24"/>
              </w:rPr>
            </w:pPr>
          </w:p>
        </w:tc>
        <w:tc>
          <w:tcPr>
            <w:tcW w:w="806" w:type="pct"/>
            <w:gridSpan w:val="2"/>
            <w:shd w:val="clear" w:color="auto" w:fill="auto"/>
          </w:tcPr>
          <w:p w14:paraId="786C16BD" w14:textId="39705860" w:rsidR="005E0A0A" w:rsidRPr="00B1022A" w:rsidRDefault="005E0A0A" w:rsidP="00197F09">
            <w:pPr>
              <w:spacing w:before="60" w:after="60"/>
              <w:ind w:firstLine="0"/>
              <w:rPr>
                <w:sz w:val="24"/>
                <w:szCs w:val="24"/>
                <w:lang w:val="en-US"/>
              </w:rPr>
            </w:pPr>
            <w:r w:rsidRPr="005E0A0A">
              <w:rPr>
                <w:sz w:val="24"/>
                <w:szCs w:val="24"/>
                <w:lang w:val="en-US"/>
              </w:rPr>
              <w:t>guaranteeAmo</w:t>
            </w:r>
            <w:r w:rsidRPr="005E0A0A">
              <w:rPr>
                <w:sz w:val="24"/>
                <w:szCs w:val="24"/>
                <w:lang w:val="en-US"/>
              </w:rPr>
              <w:lastRenderedPageBreak/>
              <w:t>unt</w:t>
            </w:r>
            <w:r>
              <w:rPr>
                <w:sz w:val="24"/>
                <w:szCs w:val="24"/>
                <w:lang w:val="en-US"/>
              </w:rPr>
              <w:t>RUR</w:t>
            </w:r>
          </w:p>
        </w:tc>
        <w:tc>
          <w:tcPr>
            <w:tcW w:w="330" w:type="pct"/>
            <w:gridSpan w:val="6"/>
            <w:shd w:val="clear" w:color="auto" w:fill="auto"/>
          </w:tcPr>
          <w:p w14:paraId="65B142ED" w14:textId="77777777" w:rsidR="005E0A0A" w:rsidRPr="002947D3" w:rsidRDefault="005E0A0A" w:rsidP="00197F09">
            <w:pPr>
              <w:spacing w:before="60" w:after="60"/>
              <w:ind w:firstLine="0"/>
              <w:jc w:val="center"/>
              <w:rPr>
                <w:sz w:val="24"/>
                <w:szCs w:val="24"/>
              </w:rPr>
            </w:pPr>
            <w:r>
              <w:rPr>
                <w:sz w:val="24"/>
                <w:szCs w:val="24"/>
              </w:rPr>
              <w:lastRenderedPageBreak/>
              <w:t>Н</w:t>
            </w:r>
          </w:p>
        </w:tc>
        <w:tc>
          <w:tcPr>
            <w:tcW w:w="535" w:type="pct"/>
            <w:gridSpan w:val="2"/>
            <w:shd w:val="clear" w:color="auto" w:fill="auto"/>
          </w:tcPr>
          <w:p w14:paraId="5C615816" w14:textId="77777777" w:rsidR="005E0A0A" w:rsidRPr="002947D3" w:rsidRDefault="005E0A0A"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1D7D239A" w14:textId="647537D4" w:rsidR="005E0A0A" w:rsidRPr="005E0A0A" w:rsidRDefault="005E0A0A" w:rsidP="00197F09">
            <w:pPr>
              <w:spacing w:before="60" w:after="60"/>
              <w:ind w:firstLine="0"/>
              <w:rPr>
                <w:sz w:val="24"/>
                <w:szCs w:val="24"/>
              </w:rPr>
            </w:pPr>
            <w:r w:rsidRPr="005E0A0A">
              <w:rPr>
                <w:sz w:val="24"/>
                <w:szCs w:val="24"/>
              </w:rPr>
              <w:t xml:space="preserve">Сумма банковской </w:t>
            </w:r>
            <w:r w:rsidRPr="005E0A0A">
              <w:rPr>
                <w:sz w:val="24"/>
                <w:szCs w:val="24"/>
              </w:rPr>
              <w:lastRenderedPageBreak/>
              <w:t>гарантии</w:t>
            </w:r>
            <w:r w:rsidRPr="00DA210F">
              <w:rPr>
                <w:sz w:val="24"/>
                <w:szCs w:val="24"/>
              </w:rPr>
              <w:t xml:space="preserve"> </w:t>
            </w:r>
            <w:r>
              <w:rPr>
                <w:sz w:val="24"/>
                <w:szCs w:val="24"/>
              </w:rPr>
              <w:t>в рублевом эквиваленте</w:t>
            </w:r>
          </w:p>
        </w:tc>
        <w:tc>
          <w:tcPr>
            <w:tcW w:w="1383" w:type="pct"/>
            <w:gridSpan w:val="3"/>
            <w:shd w:val="clear" w:color="auto" w:fill="auto"/>
          </w:tcPr>
          <w:p w14:paraId="63F955D6" w14:textId="651A3E72" w:rsidR="005E0A0A" w:rsidRDefault="005E0A0A" w:rsidP="00197F09">
            <w:pPr>
              <w:spacing w:before="60" w:after="60"/>
              <w:ind w:firstLine="0"/>
              <w:rPr>
                <w:sz w:val="24"/>
                <w:szCs w:val="24"/>
              </w:rPr>
            </w:pPr>
            <w:r w:rsidRPr="002947D3">
              <w:rPr>
                <w:sz w:val="24"/>
                <w:szCs w:val="24"/>
              </w:rPr>
              <w:lastRenderedPageBreak/>
              <w:t xml:space="preserve"> Шаблон значения</w:t>
            </w:r>
            <w:r w:rsidR="000E3F97">
              <w:rPr>
                <w:color w:val="000000"/>
                <w:sz w:val="24"/>
                <w:szCs w:val="24"/>
                <w:highlight w:val="white"/>
              </w:rPr>
              <w:t xml:space="preserve"> </w:t>
            </w:r>
            <w:r w:rsidR="000E3F97">
              <w:rPr>
                <w:color w:val="000000"/>
                <w:sz w:val="24"/>
                <w:szCs w:val="24"/>
                <w:highlight w:val="white"/>
              </w:rPr>
              <w:lastRenderedPageBreak/>
              <w:t>\d+(\.\d{1,2})?</w:t>
            </w:r>
            <w:r w:rsidRPr="002947D3" w:rsidDel="006B571B">
              <w:rPr>
                <w:sz w:val="24"/>
                <w:szCs w:val="24"/>
              </w:rPr>
              <w:t xml:space="preserve"> </w:t>
            </w:r>
            <w:r w:rsidRPr="002947D3">
              <w:rPr>
                <w:sz w:val="24"/>
                <w:szCs w:val="24"/>
              </w:rPr>
              <w:t xml:space="preserve"> </w:t>
            </w:r>
          </w:p>
          <w:p w14:paraId="64CB9C17" w14:textId="57DA2EF0" w:rsidR="00F61E8F" w:rsidRPr="002947D3" w:rsidRDefault="00F61E8F" w:rsidP="00197F09">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sidR="00345DD8">
              <w:rPr>
                <w:sz w:val="24"/>
                <w:szCs w:val="24"/>
              </w:rPr>
              <w:t xml:space="preserve"> в случае если валюта отлична от </w:t>
            </w:r>
            <w:r w:rsidR="00345DD8">
              <w:rPr>
                <w:sz w:val="24"/>
                <w:szCs w:val="24"/>
                <w:lang w:val="en-US"/>
              </w:rPr>
              <w:t>RUR</w:t>
            </w:r>
            <w:r w:rsidRPr="00942C0C">
              <w:rPr>
                <w:sz w:val="24"/>
                <w:szCs w:val="24"/>
              </w:rPr>
              <w:t>. При приеме игнорируется</w:t>
            </w:r>
          </w:p>
        </w:tc>
      </w:tr>
      <w:tr w:rsidR="003006BF" w:rsidRPr="002947D3" w14:paraId="1C5274C9" w14:textId="77777777" w:rsidTr="00FF53A5">
        <w:tc>
          <w:tcPr>
            <w:tcW w:w="5000" w:type="pct"/>
            <w:gridSpan w:val="17"/>
            <w:shd w:val="clear" w:color="auto" w:fill="auto"/>
            <w:hideMark/>
          </w:tcPr>
          <w:p w14:paraId="0896CD66" w14:textId="665D813B" w:rsidR="003006BF" w:rsidRPr="003006BF" w:rsidRDefault="003006BF" w:rsidP="003006BF">
            <w:pPr>
              <w:spacing w:before="60" w:after="60"/>
              <w:ind w:firstLine="0"/>
              <w:jc w:val="center"/>
              <w:rPr>
                <w:sz w:val="24"/>
                <w:szCs w:val="24"/>
                <w:lang w:val="en-US"/>
              </w:rPr>
            </w:pPr>
            <w:r>
              <w:rPr>
                <w:b/>
                <w:bCs/>
                <w:sz w:val="24"/>
                <w:szCs w:val="24"/>
              </w:rPr>
              <w:lastRenderedPageBreak/>
              <w:t>Валюта</w:t>
            </w:r>
          </w:p>
        </w:tc>
      </w:tr>
      <w:tr w:rsidR="003006BF" w:rsidRPr="002947D3" w14:paraId="2AA27239" w14:textId="77777777" w:rsidTr="003006BF">
        <w:tc>
          <w:tcPr>
            <w:tcW w:w="686" w:type="pct"/>
            <w:shd w:val="clear" w:color="auto" w:fill="auto"/>
            <w:hideMark/>
          </w:tcPr>
          <w:p w14:paraId="2256F560" w14:textId="77777777" w:rsidR="003006BF" w:rsidRPr="002947D3" w:rsidRDefault="003006BF" w:rsidP="00FF53A5">
            <w:pPr>
              <w:spacing w:before="60" w:after="60"/>
              <w:ind w:firstLine="0"/>
              <w:rPr>
                <w:sz w:val="24"/>
                <w:szCs w:val="24"/>
              </w:rPr>
            </w:pPr>
            <w:r w:rsidRPr="002947D3">
              <w:rPr>
                <w:b/>
                <w:bCs/>
                <w:sz w:val="24"/>
                <w:szCs w:val="24"/>
              </w:rPr>
              <w:t>currency</w:t>
            </w:r>
          </w:p>
        </w:tc>
        <w:tc>
          <w:tcPr>
            <w:tcW w:w="814" w:type="pct"/>
            <w:gridSpan w:val="3"/>
            <w:shd w:val="clear" w:color="auto" w:fill="auto"/>
            <w:hideMark/>
          </w:tcPr>
          <w:p w14:paraId="7D1019BF" w14:textId="77777777" w:rsidR="003006BF" w:rsidRPr="002947D3" w:rsidRDefault="003006BF" w:rsidP="00FF53A5">
            <w:pPr>
              <w:spacing w:before="60" w:after="60"/>
              <w:ind w:firstLine="0"/>
              <w:rPr>
                <w:sz w:val="24"/>
                <w:szCs w:val="24"/>
              </w:rPr>
            </w:pPr>
            <w:r w:rsidRPr="002947D3">
              <w:rPr>
                <w:sz w:val="24"/>
                <w:szCs w:val="24"/>
              </w:rPr>
              <w:t> </w:t>
            </w:r>
          </w:p>
        </w:tc>
        <w:tc>
          <w:tcPr>
            <w:tcW w:w="322" w:type="pct"/>
            <w:gridSpan w:val="5"/>
            <w:shd w:val="clear" w:color="auto" w:fill="auto"/>
            <w:hideMark/>
          </w:tcPr>
          <w:p w14:paraId="6DB8A53A" w14:textId="77777777" w:rsidR="003006BF" w:rsidRPr="002947D3" w:rsidRDefault="003006BF" w:rsidP="00FF53A5">
            <w:pPr>
              <w:spacing w:before="60" w:after="60"/>
              <w:ind w:firstLine="0"/>
              <w:rPr>
                <w:sz w:val="24"/>
                <w:szCs w:val="24"/>
              </w:rPr>
            </w:pPr>
            <w:r w:rsidRPr="002947D3">
              <w:rPr>
                <w:sz w:val="24"/>
                <w:szCs w:val="24"/>
              </w:rPr>
              <w:t> </w:t>
            </w:r>
          </w:p>
        </w:tc>
        <w:tc>
          <w:tcPr>
            <w:tcW w:w="531" w:type="pct"/>
            <w:shd w:val="clear" w:color="auto" w:fill="auto"/>
            <w:hideMark/>
          </w:tcPr>
          <w:p w14:paraId="5FA7910A" w14:textId="77777777" w:rsidR="003006BF" w:rsidRPr="002947D3" w:rsidRDefault="003006BF" w:rsidP="00FF53A5">
            <w:pPr>
              <w:spacing w:before="60" w:after="60"/>
              <w:ind w:firstLine="0"/>
              <w:rPr>
                <w:sz w:val="24"/>
                <w:szCs w:val="24"/>
              </w:rPr>
            </w:pPr>
            <w:r w:rsidRPr="002947D3">
              <w:rPr>
                <w:sz w:val="24"/>
                <w:szCs w:val="24"/>
              </w:rPr>
              <w:t> </w:t>
            </w:r>
          </w:p>
        </w:tc>
        <w:tc>
          <w:tcPr>
            <w:tcW w:w="1251" w:type="pct"/>
            <w:gridSpan w:val="2"/>
            <w:shd w:val="clear" w:color="auto" w:fill="auto"/>
            <w:hideMark/>
          </w:tcPr>
          <w:p w14:paraId="3A7406EC" w14:textId="77777777" w:rsidR="003006BF" w:rsidRPr="002947D3" w:rsidRDefault="003006BF" w:rsidP="00FF53A5">
            <w:pPr>
              <w:spacing w:before="60" w:after="60"/>
              <w:ind w:firstLine="0"/>
              <w:rPr>
                <w:sz w:val="24"/>
                <w:szCs w:val="24"/>
              </w:rPr>
            </w:pPr>
            <w:r w:rsidRPr="002947D3">
              <w:rPr>
                <w:sz w:val="24"/>
                <w:szCs w:val="24"/>
              </w:rPr>
              <w:t> </w:t>
            </w:r>
          </w:p>
        </w:tc>
        <w:tc>
          <w:tcPr>
            <w:tcW w:w="1396" w:type="pct"/>
            <w:gridSpan w:val="5"/>
            <w:shd w:val="clear" w:color="auto" w:fill="auto"/>
            <w:hideMark/>
          </w:tcPr>
          <w:p w14:paraId="103A60DB" w14:textId="61278DAB" w:rsidR="003006BF"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3006BF" w:rsidRPr="002947D3" w14:paraId="086EECD4" w14:textId="77777777" w:rsidTr="003006BF">
        <w:tc>
          <w:tcPr>
            <w:tcW w:w="686" w:type="pct"/>
            <w:shd w:val="clear" w:color="auto" w:fill="auto"/>
            <w:hideMark/>
          </w:tcPr>
          <w:p w14:paraId="3504C52E" w14:textId="77777777" w:rsidR="003006BF" w:rsidRPr="002947D3" w:rsidRDefault="003006BF" w:rsidP="00FF53A5">
            <w:pPr>
              <w:spacing w:before="60" w:after="60"/>
              <w:ind w:firstLine="0"/>
              <w:rPr>
                <w:sz w:val="24"/>
                <w:szCs w:val="24"/>
              </w:rPr>
            </w:pPr>
            <w:r w:rsidRPr="002947D3">
              <w:rPr>
                <w:sz w:val="24"/>
                <w:szCs w:val="24"/>
              </w:rPr>
              <w:t> </w:t>
            </w:r>
          </w:p>
        </w:tc>
        <w:tc>
          <w:tcPr>
            <w:tcW w:w="814" w:type="pct"/>
            <w:gridSpan w:val="3"/>
            <w:shd w:val="clear" w:color="auto" w:fill="auto"/>
            <w:hideMark/>
          </w:tcPr>
          <w:p w14:paraId="130D52B3" w14:textId="77777777" w:rsidR="003006BF" w:rsidRPr="002947D3" w:rsidRDefault="003006BF" w:rsidP="00FF53A5">
            <w:pPr>
              <w:spacing w:before="60" w:after="60"/>
              <w:ind w:firstLine="0"/>
              <w:rPr>
                <w:sz w:val="24"/>
                <w:szCs w:val="24"/>
              </w:rPr>
            </w:pPr>
            <w:r w:rsidRPr="002947D3">
              <w:rPr>
                <w:sz w:val="24"/>
                <w:szCs w:val="24"/>
              </w:rPr>
              <w:t xml:space="preserve">code </w:t>
            </w:r>
          </w:p>
        </w:tc>
        <w:tc>
          <w:tcPr>
            <w:tcW w:w="322" w:type="pct"/>
            <w:gridSpan w:val="5"/>
            <w:shd w:val="clear" w:color="auto" w:fill="auto"/>
            <w:hideMark/>
          </w:tcPr>
          <w:p w14:paraId="012A6078" w14:textId="77777777" w:rsidR="003006BF" w:rsidRPr="002947D3" w:rsidRDefault="003006BF" w:rsidP="00FF53A5">
            <w:pPr>
              <w:spacing w:before="60" w:after="60"/>
              <w:ind w:firstLine="0"/>
              <w:jc w:val="center"/>
              <w:rPr>
                <w:sz w:val="24"/>
                <w:szCs w:val="24"/>
              </w:rPr>
            </w:pPr>
            <w:r w:rsidRPr="002947D3">
              <w:rPr>
                <w:sz w:val="24"/>
                <w:szCs w:val="24"/>
              </w:rPr>
              <w:t>O</w:t>
            </w:r>
          </w:p>
        </w:tc>
        <w:tc>
          <w:tcPr>
            <w:tcW w:w="531" w:type="pct"/>
            <w:shd w:val="clear" w:color="auto" w:fill="auto"/>
            <w:hideMark/>
          </w:tcPr>
          <w:p w14:paraId="51C37AFD" w14:textId="77777777" w:rsidR="003006BF" w:rsidRPr="002947D3" w:rsidRDefault="003006BF" w:rsidP="00FF53A5">
            <w:pPr>
              <w:spacing w:before="60" w:after="60"/>
              <w:ind w:firstLine="0"/>
              <w:jc w:val="center"/>
              <w:rPr>
                <w:sz w:val="24"/>
                <w:szCs w:val="24"/>
              </w:rPr>
            </w:pPr>
            <w:r w:rsidRPr="002947D3">
              <w:rPr>
                <w:sz w:val="24"/>
                <w:szCs w:val="24"/>
              </w:rPr>
              <w:t>T(1-3)</w:t>
            </w:r>
          </w:p>
        </w:tc>
        <w:tc>
          <w:tcPr>
            <w:tcW w:w="1251" w:type="pct"/>
            <w:gridSpan w:val="2"/>
            <w:shd w:val="clear" w:color="auto" w:fill="auto"/>
            <w:hideMark/>
          </w:tcPr>
          <w:p w14:paraId="535219DF" w14:textId="77777777" w:rsidR="003006BF" w:rsidRPr="002947D3" w:rsidRDefault="003006BF" w:rsidP="00FF53A5">
            <w:pPr>
              <w:spacing w:before="60" w:after="60"/>
              <w:ind w:firstLine="0"/>
              <w:rPr>
                <w:sz w:val="24"/>
                <w:szCs w:val="24"/>
              </w:rPr>
            </w:pPr>
            <w:r w:rsidRPr="002947D3">
              <w:rPr>
                <w:sz w:val="24"/>
                <w:szCs w:val="24"/>
              </w:rPr>
              <w:t>Код валюты</w:t>
            </w:r>
          </w:p>
        </w:tc>
        <w:tc>
          <w:tcPr>
            <w:tcW w:w="1396" w:type="pct"/>
            <w:gridSpan w:val="5"/>
            <w:shd w:val="clear" w:color="auto" w:fill="auto"/>
            <w:hideMark/>
          </w:tcPr>
          <w:p w14:paraId="0FB75CC7" w14:textId="77777777" w:rsidR="003006BF" w:rsidRPr="002947D3" w:rsidRDefault="003006BF" w:rsidP="00FF53A5">
            <w:pPr>
              <w:spacing w:before="60" w:after="60"/>
              <w:ind w:firstLine="0"/>
              <w:rPr>
                <w:sz w:val="24"/>
                <w:szCs w:val="24"/>
              </w:rPr>
            </w:pPr>
            <w:r w:rsidRPr="002947D3">
              <w:rPr>
                <w:sz w:val="24"/>
                <w:szCs w:val="24"/>
              </w:rPr>
              <w:t xml:space="preserve"> </w:t>
            </w:r>
          </w:p>
        </w:tc>
      </w:tr>
      <w:tr w:rsidR="003006BF" w:rsidRPr="002947D3" w14:paraId="5D1B38A4" w14:textId="77777777" w:rsidTr="003006BF">
        <w:tc>
          <w:tcPr>
            <w:tcW w:w="686" w:type="pct"/>
            <w:shd w:val="clear" w:color="auto" w:fill="auto"/>
            <w:hideMark/>
          </w:tcPr>
          <w:p w14:paraId="22802CC7" w14:textId="77777777" w:rsidR="003006BF" w:rsidRPr="002947D3" w:rsidRDefault="003006BF" w:rsidP="00FF53A5">
            <w:pPr>
              <w:spacing w:before="60" w:after="60"/>
              <w:ind w:firstLine="0"/>
              <w:rPr>
                <w:sz w:val="24"/>
                <w:szCs w:val="24"/>
              </w:rPr>
            </w:pPr>
            <w:r w:rsidRPr="002947D3">
              <w:rPr>
                <w:sz w:val="24"/>
                <w:szCs w:val="24"/>
              </w:rPr>
              <w:t> </w:t>
            </w:r>
          </w:p>
        </w:tc>
        <w:tc>
          <w:tcPr>
            <w:tcW w:w="814" w:type="pct"/>
            <w:gridSpan w:val="3"/>
            <w:shd w:val="clear" w:color="auto" w:fill="auto"/>
            <w:hideMark/>
          </w:tcPr>
          <w:p w14:paraId="2A4284C4" w14:textId="77777777" w:rsidR="003006BF" w:rsidRPr="002947D3" w:rsidRDefault="003006BF" w:rsidP="00FF53A5">
            <w:pPr>
              <w:spacing w:before="60" w:after="60"/>
              <w:ind w:firstLine="0"/>
              <w:rPr>
                <w:sz w:val="24"/>
                <w:szCs w:val="24"/>
              </w:rPr>
            </w:pPr>
            <w:r w:rsidRPr="002947D3">
              <w:rPr>
                <w:sz w:val="24"/>
                <w:szCs w:val="24"/>
              </w:rPr>
              <w:t xml:space="preserve">name </w:t>
            </w:r>
          </w:p>
        </w:tc>
        <w:tc>
          <w:tcPr>
            <w:tcW w:w="322" w:type="pct"/>
            <w:gridSpan w:val="5"/>
            <w:shd w:val="clear" w:color="auto" w:fill="auto"/>
            <w:hideMark/>
          </w:tcPr>
          <w:p w14:paraId="54EC2F10" w14:textId="77777777" w:rsidR="003006BF" w:rsidRPr="002947D3" w:rsidRDefault="003006BF" w:rsidP="00FF53A5">
            <w:pPr>
              <w:spacing w:before="60" w:after="60"/>
              <w:ind w:firstLine="0"/>
              <w:jc w:val="center"/>
              <w:rPr>
                <w:sz w:val="24"/>
                <w:szCs w:val="24"/>
              </w:rPr>
            </w:pPr>
            <w:r w:rsidRPr="002947D3">
              <w:rPr>
                <w:sz w:val="24"/>
                <w:szCs w:val="24"/>
              </w:rPr>
              <w:t>H</w:t>
            </w:r>
          </w:p>
        </w:tc>
        <w:tc>
          <w:tcPr>
            <w:tcW w:w="531" w:type="pct"/>
            <w:shd w:val="clear" w:color="auto" w:fill="auto"/>
            <w:hideMark/>
          </w:tcPr>
          <w:p w14:paraId="03D66D2E" w14:textId="77777777" w:rsidR="003006BF" w:rsidRPr="002947D3" w:rsidRDefault="003006BF" w:rsidP="00FF53A5">
            <w:pPr>
              <w:spacing w:before="60" w:after="60"/>
              <w:ind w:firstLine="0"/>
              <w:jc w:val="center"/>
              <w:rPr>
                <w:sz w:val="24"/>
                <w:szCs w:val="24"/>
              </w:rPr>
            </w:pPr>
            <w:r w:rsidRPr="002947D3">
              <w:rPr>
                <w:sz w:val="24"/>
                <w:szCs w:val="24"/>
              </w:rPr>
              <w:t>T(1-35)</w:t>
            </w:r>
          </w:p>
        </w:tc>
        <w:tc>
          <w:tcPr>
            <w:tcW w:w="1251" w:type="pct"/>
            <w:gridSpan w:val="2"/>
            <w:shd w:val="clear" w:color="auto" w:fill="auto"/>
            <w:hideMark/>
          </w:tcPr>
          <w:p w14:paraId="5427348F" w14:textId="77777777" w:rsidR="003006BF" w:rsidRPr="002947D3" w:rsidRDefault="003006BF" w:rsidP="00FF53A5">
            <w:pPr>
              <w:spacing w:before="60" w:after="60"/>
              <w:ind w:firstLine="0"/>
              <w:rPr>
                <w:sz w:val="24"/>
                <w:szCs w:val="24"/>
              </w:rPr>
            </w:pPr>
            <w:r w:rsidRPr="002947D3">
              <w:rPr>
                <w:sz w:val="24"/>
                <w:szCs w:val="24"/>
              </w:rPr>
              <w:t>Наименование валюты</w:t>
            </w:r>
          </w:p>
        </w:tc>
        <w:tc>
          <w:tcPr>
            <w:tcW w:w="1396" w:type="pct"/>
            <w:gridSpan w:val="5"/>
            <w:shd w:val="clear" w:color="auto" w:fill="auto"/>
            <w:hideMark/>
          </w:tcPr>
          <w:p w14:paraId="7F182A49" w14:textId="77777777" w:rsidR="003006BF" w:rsidRPr="002947D3" w:rsidRDefault="003006BF" w:rsidP="00FF53A5">
            <w:pPr>
              <w:spacing w:before="60" w:after="60"/>
              <w:ind w:firstLine="0"/>
              <w:rPr>
                <w:sz w:val="24"/>
                <w:szCs w:val="24"/>
              </w:rPr>
            </w:pPr>
            <w:r w:rsidRPr="002947D3">
              <w:rPr>
                <w:sz w:val="24"/>
                <w:szCs w:val="24"/>
              </w:rPr>
              <w:t xml:space="preserve"> </w:t>
            </w:r>
          </w:p>
        </w:tc>
      </w:tr>
      <w:tr w:rsidR="003006BF" w:rsidRPr="002947D3" w14:paraId="4E04A680" w14:textId="77777777" w:rsidTr="00FF53A5">
        <w:tc>
          <w:tcPr>
            <w:tcW w:w="5000" w:type="pct"/>
            <w:gridSpan w:val="17"/>
            <w:shd w:val="clear" w:color="auto" w:fill="auto"/>
            <w:hideMark/>
          </w:tcPr>
          <w:p w14:paraId="31596857" w14:textId="745E3793" w:rsidR="003006BF" w:rsidRPr="003006BF" w:rsidRDefault="003006BF" w:rsidP="003006BF">
            <w:pPr>
              <w:spacing w:before="60" w:after="60"/>
              <w:ind w:firstLine="0"/>
              <w:jc w:val="center"/>
              <w:rPr>
                <w:sz w:val="24"/>
                <w:szCs w:val="24"/>
                <w:lang w:val="en-US"/>
              </w:rPr>
            </w:pPr>
            <w:r>
              <w:rPr>
                <w:b/>
                <w:bCs/>
                <w:sz w:val="24"/>
                <w:szCs w:val="24"/>
              </w:rPr>
              <w:t>Курс валюты</w:t>
            </w:r>
          </w:p>
        </w:tc>
      </w:tr>
      <w:tr w:rsidR="003006BF" w:rsidRPr="002947D3" w14:paraId="522FD6D5" w14:textId="77777777" w:rsidTr="003006BF">
        <w:tc>
          <w:tcPr>
            <w:tcW w:w="686" w:type="pct"/>
            <w:shd w:val="clear" w:color="auto" w:fill="auto"/>
            <w:hideMark/>
          </w:tcPr>
          <w:p w14:paraId="23744EA0" w14:textId="2620A540" w:rsidR="003006BF" w:rsidRPr="003006BF" w:rsidRDefault="003006BF"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14" w:type="pct"/>
            <w:gridSpan w:val="3"/>
            <w:shd w:val="clear" w:color="auto" w:fill="auto"/>
            <w:hideMark/>
          </w:tcPr>
          <w:p w14:paraId="3FF90699" w14:textId="77777777" w:rsidR="003006BF" w:rsidRPr="002947D3" w:rsidRDefault="003006BF" w:rsidP="00FF53A5">
            <w:pPr>
              <w:spacing w:before="60" w:after="60"/>
              <w:ind w:firstLine="0"/>
              <w:rPr>
                <w:sz w:val="24"/>
                <w:szCs w:val="24"/>
              </w:rPr>
            </w:pPr>
            <w:r w:rsidRPr="002947D3">
              <w:rPr>
                <w:sz w:val="24"/>
                <w:szCs w:val="24"/>
              </w:rPr>
              <w:t> </w:t>
            </w:r>
          </w:p>
        </w:tc>
        <w:tc>
          <w:tcPr>
            <w:tcW w:w="322" w:type="pct"/>
            <w:gridSpan w:val="5"/>
            <w:shd w:val="clear" w:color="auto" w:fill="auto"/>
            <w:hideMark/>
          </w:tcPr>
          <w:p w14:paraId="4F7EF772" w14:textId="77777777" w:rsidR="003006BF" w:rsidRPr="002947D3" w:rsidRDefault="003006BF" w:rsidP="00FF53A5">
            <w:pPr>
              <w:spacing w:before="60" w:after="60"/>
              <w:ind w:firstLine="0"/>
              <w:rPr>
                <w:sz w:val="24"/>
                <w:szCs w:val="24"/>
              </w:rPr>
            </w:pPr>
            <w:r w:rsidRPr="002947D3">
              <w:rPr>
                <w:sz w:val="24"/>
                <w:szCs w:val="24"/>
              </w:rPr>
              <w:t> </w:t>
            </w:r>
          </w:p>
        </w:tc>
        <w:tc>
          <w:tcPr>
            <w:tcW w:w="531" w:type="pct"/>
            <w:shd w:val="clear" w:color="auto" w:fill="auto"/>
            <w:hideMark/>
          </w:tcPr>
          <w:p w14:paraId="54E79E6A" w14:textId="77777777" w:rsidR="003006BF" w:rsidRPr="002947D3" w:rsidRDefault="003006BF" w:rsidP="00FF53A5">
            <w:pPr>
              <w:spacing w:before="60" w:after="60"/>
              <w:ind w:firstLine="0"/>
              <w:rPr>
                <w:sz w:val="24"/>
                <w:szCs w:val="24"/>
              </w:rPr>
            </w:pPr>
            <w:r w:rsidRPr="002947D3">
              <w:rPr>
                <w:sz w:val="24"/>
                <w:szCs w:val="24"/>
              </w:rPr>
              <w:t> </w:t>
            </w:r>
          </w:p>
        </w:tc>
        <w:tc>
          <w:tcPr>
            <w:tcW w:w="1251" w:type="pct"/>
            <w:gridSpan w:val="2"/>
            <w:shd w:val="clear" w:color="auto" w:fill="auto"/>
            <w:hideMark/>
          </w:tcPr>
          <w:p w14:paraId="54B525B8" w14:textId="77777777" w:rsidR="003006BF" w:rsidRPr="002947D3" w:rsidRDefault="003006BF" w:rsidP="00FF53A5">
            <w:pPr>
              <w:spacing w:before="60" w:after="60"/>
              <w:ind w:firstLine="0"/>
              <w:rPr>
                <w:sz w:val="24"/>
                <w:szCs w:val="24"/>
              </w:rPr>
            </w:pPr>
            <w:r w:rsidRPr="002947D3">
              <w:rPr>
                <w:sz w:val="24"/>
                <w:szCs w:val="24"/>
              </w:rPr>
              <w:t> </w:t>
            </w:r>
          </w:p>
        </w:tc>
        <w:tc>
          <w:tcPr>
            <w:tcW w:w="1396" w:type="pct"/>
            <w:gridSpan w:val="5"/>
            <w:shd w:val="clear" w:color="auto" w:fill="auto"/>
            <w:hideMark/>
          </w:tcPr>
          <w:p w14:paraId="4474DC2F" w14:textId="2A4D77D6" w:rsidR="003006BF" w:rsidRPr="002947D3" w:rsidRDefault="003006BF" w:rsidP="00FF53A5">
            <w:pPr>
              <w:spacing w:before="60" w:after="60"/>
              <w:ind w:firstLine="0"/>
              <w:rPr>
                <w:sz w:val="24"/>
                <w:szCs w:val="24"/>
              </w:rPr>
            </w:pPr>
          </w:p>
        </w:tc>
      </w:tr>
      <w:tr w:rsidR="003006BF" w:rsidRPr="002947D3" w14:paraId="722AE386" w14:textId="77777777" w:rsidTr="003006BF">
        <w:tc>
          <w:tcPr>
            <w:tcW w:w="686" w:type="pct"/>
            <w:shd w:val="clear" w:color="auto" w:fill="auto"/>
            <w:hideMark/>
          </w:tcPr>
          <w:p w14:paraId="10518877" w14:textId="77777777" w:rsidR="003006BF" w:rsidRPr="002947D3" w:rsidRDefault="003006BF" w:rsidP="00FF53A5">
            <w:pPr>
              <w:spacing w:before="60" w:after="60"/>
              <w:ind w:firstLine="0"/>
              <w:rPr>
                <w:sz w:val="24"/>
                <w:szCs w:val="24"/>
              </w:rPr>
            </w:pPr>
            <w:r w:rsidRPr="002947D3">
              <w:rPr>
                <w:sz w:val="24"/>
                <w:szCs w:val="24"/>
              </w:rPr>
              <w:t> </w:t>
            </w:r>
          </w:p>
        </w:tc>
        <w:tc>
          <w:tcPr>
            <w:tcW w:w="814" w:type="pct"/>
            <w:gridSpan w:val="3"/>
            <w:shd w:val="clear" w:color="auto" w:fill="auto"/>
            <w:hideMark/>
          </w:tcPr>
          <w:p w14:paraId="22ED03F7" w14:textId="0B20BB5F" w:rsidR="003006BF" w:rsidRPr="002947D3" w:rsidRDefault="003006BF" w:rsidP="003006BF">
            <w:pPr>
              <w:spacing w:before="60" w:after="60"/>
              <w:ind w:firstLine="0"/>
              <w:rPr>
                <w:sz w:val="24"/>
                <w:szCs w:val="24"/>
              </w:rPr>
            </w:pPr>
            <w:r>
              <w:rPr>
                <w:sz w:val="24"/>
                <w:szCs w:val="24"/>
                <w:lang w:val="en-US"/>
              </w:rPr>
              <w:t>rate</w:t>
            </w:r>
          </w:p>
        </w:tc>
        <w:tc>
          <w:tcPr>
            <w:tcW w:w="322" w:type="pct"/>
            <w:gridSpan w:val="5"/>
            <w:shd w:val="clear" w:color="auto" w:fill="auto"/>
            <w:hideMark/>
          </w:tcPr>
          <w:p w14:paraId="79BDE030" w14:textId="77777777" w:rsidR="003006BF" w:rsidRPr="002947D3" w:rsidRDefault="003006BF" w:rsidP="00FF53A5">
            <w:pPr>
              <w:spacing w:before="60" w:after="60"/>
              <w:ind w:firstLine="0"/>
              <w:jc w:val="center"/>
              <w:rPr>
                <w:sz w:val="24"/>
                <w:szCs w:val="24"/>
              </w:rPr>
            </w:pPr>
            <w:r w:rsidRPr="002947D3">
              <w:rPr>
                <w:sz w:val="24"/>
                <w:szCs w:val="24"/>
              </w:rPr>
              <w:t>O</w:t>
            </w:r>
          </w:p>
        </w:tc>
        <w:tc>
          <w:tcPr>
            <w:tcW w:w="531" w:type="pct"/>
            <w:shd w:val="clear" w:color="auto" w:fill="auto"/>
            <w:hideMark/>
          </w:tcPr>
          <w:p w14:paraId="044E79E4" w14:textId="09A787B6" w:rsidR="003006BF" w:rsidRPr="00E05727" w:rsidRDefault="003006BF" w:rsidP="00FF53A5">
            <w:pPr>
              <w:spacing w:before="60" w:after="60"/>
              <w:ind w:firstLine="0"/>
              <w:jc w:val="center"/>
              <w:rPr>
                <w:b/>
                <w:sz w:val="24"/>
                <w:szCs w:val="24"/>
                <w:lang w:val="en-US"/>
              </w:rPr>
            </w:pPr>
            <w:r>
              <w:rPr>
                <w:sz w:val="24"/>
                <w:szCs w:val="24"/>
                <w:lang w:val="en-US"/>
              </w:rPr>
              <w:t>N</w:t>
            </w:r>
            <w:r w:rsidR="00E05727">
              <w:rPr>
                <w:sz w:val="24"/>
                <w:szCs w:val="24"/>
              </w:rPr>
              <w:t>(10,4)</w:t>
            </w:r>
          </w:p>
        </w:tc>
        <w:tc>
          <w:tcPr>
            <w:tcW w:w="1251" w:type="pct"/>
            <w:gridSpan w:val="2"/>
            <w:shd w:val="clear" w:color="auto" w:fill="auto"/>
            <w:hideMark/>
          </w:tcPr>
          <w:p w14:paraId="51A6DB3F" w14:textId="32897D3E" w:rsidR="003006BF" w:rsidRPr="003006BF" w:rsidRDefault="003006BF" w:rsidP="00FF53A5">
            <w:pPr>
              <w:spacing w:before="60" w:after="60"/>
              <w:ind w:firstLine="0"/>
              <w:rPr>
                <w:sz w:val="24"/>
                <w:szCs w:val="24"/>
              </w:rPr>
            </w:pPr>
            <w:r>
              <w:rPr>
                <w:sz w:val="24"/>
                <w:szCs w:val="24"/>
              </w:rPr>
              <w:t>Курс валюты по отношению к рублю</w:t>
            </w:r>
          </w:p>
        </w:tc>
        <w:tc>
          <w:tcPr>
            <w:tcW w:w="1396" w:type="pct"/>
            <w:gridSpan w:val="5"/>
            <w:shd w:val="clear" w:color="auto" w:fill="auto"/>
            <w:hideMark/>
          </w:tcPr>
          <w:p w14:paraId="0935DB4E" w14:textId="77777777" w:rsidR="003006BF" w:rsidRPr="002947D3" w:rsidRDefault="003006BF" w:rsidP="00FF53A5">
            <w:pPr>
              <w:spacing w:before="60" w:after="60"/>
              <w:ind w:firstLine="0"/>
              <w:rPr>
                <w:sz w:val="24"/>
                <w:szCs w:val="24"/>
              </w:rPr>
            </w:pPr>
            <w:r w:rsidRPr="002947D3">
              <w:rPr>
                <w:sz w:val="24"/>
                <w:szCs w:val="24"/>
              </w:rPr>
              <w:t xml:space="preserve"> </w:t>
            </w:r>
          </w:p>
        </w:tc>
      </w:tr>
      <w:tr w:rsidR="003006BF" w:rsidRPr="002947D3" w14:paraId="66875386" w14:textId="77777777" w:rsidTr="003006BF">
        <w:tc>
          <w:tcPr>
            <w:tcW w:w="686" w:type="pct"/>
            <w:shd w:val="clear" w:color="auto" w:fill="auto"/>
            <w:hideMark/>
          </w:tcPr>
          <w:p w14:paraId="7267819D" w14:textId="77777777" w:rsidR="003006BF" w:rsidRPr="002947D3" w:rsidRDefault="003006BF" w:rsidP="00FF53A5">
            <w:pPr>
              <w:spacing w:before="60" w:after="60"/>
              <w:ind w:firstLine="0"/>
              <w:rPr>
                <w:sz w:val="24"/>
                <w:szCs w:val="24"/>
              </w:rPr>
            </w:pPr>
            <w:r w:rsidRPr="002947D3">
              <w:rPr>
                <w:sz w:val="24"/>
                <w:szCs w:val="24"/>
              </w:rPr>
              <w:t> </w:t>
            </w:r>
          </w:p>
        </w:tc>
        <w:tc>
          <w:tcPr>
            <w:tcW w:w="814" w:type="pct"/>
            <w:gridSpan w:val="3"/>
            <w:shd w:val="clear" w:color="auto" w:fill="auto"/>
            <w:hideMark/>
          </w:tcPr>
          <w:p w14:paraId="07E4607F" w14:textId="637E9B82" w:rsidR="003006BF" w:rsidRPr="002947D3" w:rsidRDefault="003006BF" w:rsidP="003006BF">
            <w:pPr>
              <w:spacing w:before="60" w:after="60"/>
              <w:ind w:firstLine="0"/>
              <w:rPr>
                <w:sz w:val="24"/>
                <w:szCs w:val="24"/>
              </w:rPr>
            </w:pPr>
            <w:r>
              <w:rPr>
                <w:sz w:val="24"/>
                <w:szCs w:val="24"/>
                <w:lang w:val="en-US"/>
              </w:rPr>
              <w:t>raiting</w:t>
            </w:r>
          </w:p>
        </w:tc>
        <w:tc>
          <w:tcPr>
            <w:tcW w:w="322" w:type="pct"/>
            <w:gridSpan w:val="5"/>
            <w:shd w:val="clear" w:color="auto" w:fill="auto"/>
            <w:hideMark/>
          </w:tcPr>
          <w:p w14:paraId="5F56905F" w14:textId="77777777" w:rsidR="003006BF" w:rsidRPr="002947D3" w:rsidRDefault="003006BF" w:rsidP="00FF53A5">
            <w:pPr>
              <w:spacing w:before="60" w:after="60"/>
              <w:ind w:firstLine="0"/>
              <w:jc w:val="center"/>
              <w:rPr>
                <w:sz w:val="24"/>
                <w:szCs w:val="24"/>
              </w:rPr>
            </w:pPr>
            <w:r w:rsidRPr="002947D3">
              <w:rPr>
                <w:sz w:val="24"/>
                <w:szCs w:val="24"/>
              </w:rPr>
              <w:t>H</w:t>
            </w:r>
          </w:p>
        </w:tc>
        <w:tc>
          <w:tcPr>
            <w:tcW w:w="531" w:type="pct"/>
            <w:shd w:val="clear" w:color="auto" w:fill="auto"/>
            <w:hideMark/>
          </w:tcPr>
          <w:p w14:paraId="16ED7B1C" w14:textId="29FFB2CE" w:rsidR="003006BF" w:rsidRPr="003006BF" w:rsidRDefault="003006BF" w:rsidP="00FF53A5">
            <w:pPr>
              <w:spacing w:before="60" w:after="60"/>
              <w:ind w:firstLine="0"/>
              <w:jc w:val="center"/>
              <w:rPr>
                <w:sz w:val="24"/>
                <w:szCs w:val="24"/>
                <w:lang w:val="en-US"/>
              </w:rPr>
            </w:pPr>
            <w:r>
              <w:rPr>
                <w:sz w:val="24"/>
                <w:szCs w:val="24"/>
                <w:lang w:val="en-US"/>
              </w:rPr>
              <w:t>N</w:t>
            </w:r>
          </w:p>
        </w:tc>
        <w:tc>
          <w:tcPr>
            <w:tcW w:w="1251" w:type="pct"/>
            <w:gridSpan w:val="2"/>
            <w:shd w:val="clear" w:color="auto" w:fill="auto"/>
            <w:hideMark/>
          </w:tcPr>
          <w:p w14:paraId="2F98988C" w14:textId="7D867543" w:rsidR="003006BF" w:rsidRPr="002947D3" w:rsidRDefault="003006BF" w:rsidP="00FF53A5">
            <w:pPr>
              <w:spacing w:before="60" w:after="60"/>
              <w:ind w:firstLine="0"/>
              <w:rPr>
                <w:sz w:val="24"/>
                <w:szCs w:val="24"/>
              </w:rPr>
            </w:pPr>
            <w:r>
              <w:rPr>
                <w:sz w:val="24"/>
                <w:szCs w:val="24"/>
              </w:rPr>
              <w:t>Номинал валюты</w:t>
            </w:r>
          </w:p>
        </w:tc>
        <w:tc>
          <w:tcPr>
            <w:tcW w:w="1396" w:type="pct"/>
            <w:gridSpan w:val="5"/>
            <w:shd w:val="clear" w:color="auto" w:fill="auto"/>
            <w:hideMark/>
          </w:tcPr>
          <w:p w14:paraId="0C20EF41" w14:textId="77777777" w:rsidR="003006BF" w:rsidRPr="002947D3" w:rsidRDefault="003006BF" w:rsidP="00FF53A5">
            <w:pPr>
              <w:spacing w:before="60" w:after="60"/>
              <w:ind w:firstLine="0"/>
              <w:rPr>
                <w:sz w:val="24"/>
                <w:szCs w:val="24"/>
              </w:rPr>
            </w:pPr>
            <w:r w:rsidRPr="002947D3">
              <w:rPr>
                <w:sz w:val="24"/>
                <w:szCs w:val="24"/>
              </w:rPr>
              <w:t xml:space="preserve"> </w:t>
            </w:r>
          </w:p>
        </w:tc>
      </w:tr>
      <w:tr w:rsidR="00DA210F" w:rsidRPr="002947D3" w14:paraId="21648698" w14:textId="77777777" w:rsidTr="00197F09">
        <w:tc>
          <w:tcPr>
            <w:tcW w:w="5000" w:type="pct"/>
            <w:gridSpan w:val="17"/>
            <w:shd w:val="clear" w:color="auto" w:fill="auto"/>
            <w:hideMark/>
          </w:tcPr>
          <w:p w14:paraId="0074F195" w14:textId="1CA6B093" w:rsidR="00DA210F" w:rsidRPr="005A77B4" w:rsidRDefault="00DA210F" w:rsidP="00197F09">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2F61E7" w:rsidRPr="002947D3" w14:paraId="0D8D3596" w14:textId="77777777" w:rsidTr="003006BF">
        <w:tc>
          <w:tcPr>
            <w:tcW w:w="686" w:type="pct"/>
            <w:shd w:val="clear" w:color="auto" w:fill="auto"/>
            <w:hideMark/>
          </w:tcPr>
          <w:p w14:paraId="288C482B" w14:textId="4BDF0D1C" w:rsidR="00DA210F" w:rsidRPr="0059339A" w:rsidRDefault="00DA210F" w:rsidP="00197F09">
            <w:pPr>
              <w:spacing w:before="60" w:after="60"/>
              <w:ind w:firstLine="0"/>
              <w:rPr>
                <w:sz w:val="24"/>
                <w:szCs w:val="24"/>
                <w:lang w:val="en-US"/>
              </w:rPr>
            </w:pPr>
            <w:r w:rsidRPr="00DA210F">
              <w:rPr>
                <w:b/>
                <w:bCs/>
                <w:sz w:val="24"/>
                <w:szCs w:val="24"/>
                <w:lang w:val="en-US"/>
              </w:rPr>
              <w:t>cashAccount</w:t>
            </w:r>
          </w:p>
        </w:tc>
        <w:tc>
          <w:tcPr>
            <w:tcW w:w="806" w:type="pct"/>
            <w:gridSpan w:val="2"/>
            <w:shd w:val="clear" w:color="auto" w:fill="auto"/>
            <w:hideMark/>
          </w:tcPr>
          <w:p w14:paraId="28B95B86" w14:textId="77777777" w:rsidR="00DA210F" w:rsidRPr="002947D3" w:rsidRDefault="00DA210F" w:rsidP="00197F09">
            <w:pPr>
              <w:spacing w:before="60" w:after="60"/>
              <w:ind w:firstLine="0"/>
              <w:rPr>
                <w:sz w:val="24"/>
                <w:szCs w:val="24"/>
                <w:lang w:val="en-US"/>
              </w:rPr>
            </w:pPr>
          </w:p>
        </w:tc>
        <w:tc>
          <w:tcPr>
            <w:tcW w:w="330" w:type="pct"/>
            <w:gridSpan w:val="6"/>
            <w:shd w:val="clear" w:color="auto" w:fill="auto"/>
            <w:hideMark/>
          </w:tcPr>
          <w:p w14:paraId="69F8E0DB" w14:textId="77777777" w:rsidR="00DA210F" w:rsidRPr="002947D3" w:rsidRDefault="00DA210F"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0BD72A75" w14:textId="77777777" w:rsidR="00DA210F" w:rsidRPr="002947D3" w:rsidRDefault="00DA210F"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58849428" w14:textId="77777777" w:rsidR="00DA210F" w:rsidRPr="002947D3" w:rsidRDefault="00DA210F"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7134B193" w14:textId="77777777" w:rsidR="00DA210F" w:rsidRPr="002947D3" w:rsidRDefault="00DA210F" w:rsidP="00197F09">
            <w:pPr>
              <w:spacing w:before="60" w:after="60"/>
              <w:ind w:firstLine="0"/>
              <w:rPr>
                <w:sz w:val="24"/>
                <w:szCs w:val="24"/>
              </w:rPr>
            </w:pPr>
            <w:r w:rsidRPr="002947D3">
              <w:rPr>
                <w:sz w:val="24"/>
                <w:szCs w:val="24"/>
              </w:rPr>
              <w:t xml:space="preserve"> </w:t>
            </w:r>
          </w:p>
        </w:tc>
      </w:tr>
      <w:tr w:rsidR="002F61E7" w:rsidRPr="002947D3" w14:paraId="5AFD144D" w14:textId="77777777" w:rsidTr="003006BF">
        <w:tc>
          <w:tcPr>
            <w:tcW w:w="686" w:type="pct"/>
            <w:shd w:val="clear" w:color="auto" w:fill="auto"/>
          </w:tcPr>
          <w:p w14:paraId="4884AB6F" w14:textId="77777777" w:rsidR="00DA210F" w:rsidRPr="002947D3" w:rsidRDefault="00DA210F" w:rsidP="00197F09">
            <w:pPr>
              <w:spacing w:before="60" w:after="60"/>
              <w:ind w:firstLine="0"/>
              <w:rPr>
                <w:sz w:val="24"/>
                <w:szCs w:val="24"/>
              </w:rPr>
            </w:pPr>
          </w:p>
        </w:tc>
        <w:tc>
          <w:tcPr>
            <w:tcW w:w="806" w:type="pct"/>
            <w:gridSpan w:val="2"/>
            <w:shd w:val="clear" w:color="auto" w:fill="auto"/>
          </w:tcPr>
          <w:p w14:paraId="24B1904D" w14:textId="77777777" w:rsidR="00DA210F" w:rsidRPr="002947D3" w:rsidRDefault="00DA210F" w:rsidP="00197F09">
            <w:pPr>
              <w:spacing w:before="60" w:after="60"/>
              <w:ind w:firstLine="0"/>
              <w:rPr>
                <w:sz w:val="24"/>
                <w:szCs w:val="24"/>
              </w:rPr>
            </w:pPr>
            <w:r>
              <w:rPr>
                <w:sz w:val="24"/>
                <w:szCs w:val="24"/>
                <w:lang w:val="en-US"/>
              </w:rPr>
              <w:t>c</w:t>
            </w:r>
            <w:r w:rsidRPr="005E0A0A">
              <w:rPr>
                <w:sz w:val="24"/>
                <w:szCs w:val="24"/>
              </w:rPr>
              <w:t>urrency</w:t>
            </w:r>
          </w:p>
        </w:tc>
        <w:tc>
          <w:tcPr>
            <w:tcW w:w="330" w:type="pct"/>
            <w:gridSpan w:val="6"/>
            <w:shd w:val="clear" w:color="auto" w:fill="auto"/>
          </w:tcPr>
          <w:p w14:paraId="4AF9AD11" w14:textId="257453FF" w:rsidR="00DA210F" w:rsidRPr="002947D3" w:rsidRDefault="00E412DC" w:rsidP="00197F09">
            <w:pPr>
              <w:spacing w:before="60" w:after="60"/>
              <w:ind w:firstLine="0"/>
              <w:jc w:val="center"/>
              <w:rPr>
                <w:sz w:val="24"/>
                <w:szCs w:val="24"/>
              </w:rPr>
            </w:pPr>
            <w:r>
              <w:rPr>
                <w:sz w:val="24"/>
                <w:szCs w:val="24"/>
              </w:rPr>
              <w:t>О</w:t>
            </w:r>
          </w:p>
        </w:tc>
        <w:tc>
          <w:tcPr>
            <w:tcW w:w="535" w:type="pct"/>
            <w:gridSpan w:val="2"/>
            <w:shd w:val="clear" w:color="auto" w:fill="auto"/>
          </w:tcPr>
          <w:p w14:paraId="67714FDF" w14:textId="77777777" w:rsidR="00DA210F" w:rsidRPr="005E0A0A" w:rsidRDefault="00DA210F" w:rsidP="00197F09">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01121108" w14:textId="11F03150" w:rsidR="00DA210F" w:rsidRPr="002947D3" w:rsidRDefault="00F61E8F" w:rsidP="00197F09">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83" w:type="pct"/>
            <w:gridSpan w:val="3"/>
            <w:shd w:val="clear" w:color="auto" w:fill="auto"/>
          </w:tcPr>
          <w:p w14:paraId="2D240C6A" w14:textId="77777777" w:rsidR="00DA210F" w:rsidRPr="002947D3" w:rsidRDefault="00DA210F" w:rsidP="00197F09">
            <w:pPr>
              <w:spacing w:before="60" w:after="60"/>
              <w:ind w:firstLine="0"/>
              <w:rPr>
                <w:sz w:val="24"/>
                <w:szCs w:val="24"/>
              </w:rPr>
            </w:pPr>
          </w:p>
        </w:tc>
      </w:tr>
      <w:tr w:rsidR="002F61E7" w:rsidRPr="002947D3" w14:paraId="68D9EC78" w14:textId="77777777" w:rsidTr="003006BF">
        <w:tc>
          <w:tcPr>
            <w:tcW w:w="686" w:type="pct"/>
            <w:shd w:val="clear" w:color="auto" w:fill="auto"/>
          </w:tcPr>
          <w:p w14:paraId="0BFC3F86" w14:textId="77777777" w:rsidR="00DA210F" w:rsidRPr="002947D3" w:rsidRDefault="00DA210F" w:rsidP="00197F09">
            <w:pPr>
              <w:spacing w:before="60" w:after="60"/>
              <w:ind w:firstLine="0"/>
              <w:rPr>
                <w:sz w:val="24"/>
                <w:szCs w:val="24"/>
              </w:rPr>
            </w:pPr>
          </w:p>
        </w:tc>
        <w:tc>
          <w:tcPr>
            <w:tcW w:w="806" w:type="pct"/>
            <w:gridSpan w:val="2"/>
            <w:shd w:val="clear" w:color="auto" w:fill="auto"/>
          </w:tcPr>
          <w:p w14:paraId="671DBD23" w14:textId="5F171975" w:rsidR="00DA210F" w:rsidRPr="00B1022A" w:rsidRDefault="00DA210F" w:rsidP="00197F09">
            <w:pPr>
              <w:spacing w:before="60" w:after="60"/>
              <w:ind w:firstLine="0"/>
              <w:rPr>
                <w:sz w:val="24"/>
                <w:szCs w:val="24"/>
                <w:lang w:val="en-US"/>
              </w:rPr>
            </w:pPr>
            <w:r>
              <w:rPr>
                <w:sz w:val="24"/>
                <w:szCs w:val="24"/>
                <w:lang w:val="en-US"/>
              </w:rPr>
              <w:t>a</w:t>
            </w:r>
            <w:r w:rsidRPr="005E0A0A">
              <w:rPr>
                <w:sz w:val="24"/>
                <w:szCs w:val="24"/>
                <w:lang w:val="en-US"/>
              </w:rPr>
              <w:t>mount</w:t>
            </w:r>
          </w:p>
        </w:tc>
        <w:tc>
          <w:tcPr>
            <w:tcW w:w="330" w:type="pct"/>
            <w:gridSpan w:val="6"/>
            <w:shd w:val="clear" w:color="auto" w:fill="auto"/>
          </w:tcPr>
          <w:p w14:paraId="7AEDD029" w14:textId="653B8897" w:rsidR="00DA210F" w:rsidRPr="002947D3" w:rsidRDefault="00E412DC" w:rsidP="00197F09">
            <w:pPr>
              <w:spacing w:before="60" w:after="60"/>
              <w:ind w:firstLine="0"/>
              <w:jc w:val="center"/>
              <w:rPr>
                <w:sz w:val="24"/>
                <w:szCs w:val="24"/>
              </w:rPr>
            </w:pPr>
            <w:r>
              <w:rPr>
                <w:sz w:val="24"/>
                <w:szCs w:val="24"/>
              </w:rPr>
              <w:t>О</w:t>
            </w:r>
          </w:p>
        </w:tc>
        <w:tc>
          <w:tcPr>
            <w:tcW w:w="535" w:type="pct"/>
            <w:gridSpan w:val="2"/>
            <w:shd w:val="clear" w:color="auto" w:fill="auto"/>
          </w:tcPr>
          <w:p w14:paraId="1057BD0B" w14:textId="77777777" w:rsidR="00DA210F" w:rsidRPr="002947D3" w:rsidRDefault="00DA210F"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10FC0420" w14:textId="62679676" w:rsidR="00DA210F" w:rsidRPr="002947D3" w:rsidRDefault="00DA1056" w:rsidP="00197F09">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83" w:type="pct"/>
            <w:gridSpan w:val="3"/>
            <w:shd w:val="clear" w:color="auto" w:fill="auto"/>
          </w:tcPr>
          <w:p w14:paraId="2F36EAC9" w14:textId="6C8E1407" w:rsidR="00DA210F" w:rsidRPr="002947D3" w:rsidRDefault="00DA210F" w:rsidP="00197F09">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2F61E7" w:rsidRPr="002947D3" w14:paraId="76243271" w14:textId="77777777" w:rsidTr="003006BF">
        <w:tc>
          <w:tcPr>
            <w:tcW w:w="686" w:type="pct"/>
            <w:shd w:val="clear" w:color="auto" w:fill="auto"/>
          </w:tcPr>
          <w:p w14:paraId="594C6D0D" w14:textId="77777777" w:rsidR="00DA1056" w:rsidRPr="002947D3" w:rsidRDefault="00DA1056" w:rsidP="00197F09">
            <w:pPr>
              <w:spacing w:before="60" w:after="60"/>
              <w:ind w:firstLine="0"/>
              <w:rPr>
                <w:sz w:val="24"/>
                <w:szCs w:val="24"/>
              </w:rPr>
            </w:pPr>
          </w:p>
        </w:tc>
        <w:tc>
          <w:tcPr>
            <w:tcW w:w="806" w:type="pct"/>
            <w:gridSpan w:val="2"/>
            <w:shd w:val="clear" w:color="auto" w:fill="auto"/>
          </w:tcPr>
          <w:p w14:paraId="64007C1D" w14:textId="77777777" w:rsidR="00DA1056" w:rsidRPr="005E0A0A" w:rsidRDefault="00DA1056" w:rsidP="00197F09">
            <w:pPr>
              <w:spacing w:before="60" w:after="60"/>
              <w:ind w:firstLine="0"/>
              <w:rPr>
                <w:sz w:val="24"/>
                <w:szCs w:val="24"/>
                <w:lang w:val="en-US"/>
              </w:rPr>
            </w:pPr>
            <w:r w:rsidRPr="00DA1056">
              <w:rPr>
                <w:sz w:val="24"/>
                <w:szCs w:val="24"/>
                <w:lang w:val="en-US"/>
              </w:rPr>
              <w:t>currencyRate</w:t>
            </w:r>
          </w:p>
        </w:tc>
        <w:tc>
          <w:tcPr>
            <w:tcW w:w="330" w:type="pct"/>
            <w:gridSpan w:val="6"/>
            <w:shd w:val="clear" w:color="auto" w:fill="auto"/>
          </w:tcPr>
          <w:p w14:paraId="01A65010" w14:textId="77777777" w:rsidR="00DA1056" w:rsidRDefault="00DA1056" w:rsidP="00197F09">
            <w:pPr>
              <w:spacing w:before="60" w:after="60"/>
              <w:ind w:firstLine="0"/>
              <w:jc w:val="center"/>
              <w:rPr>
                <w:sz w:val="24"/>
                <w:szCs w:val="24"/>
              </w:rPr>
            </w:pPr>
            <w:r>
              <w:rPr>
                <w:sz w:val="24"/>
                <w:szCs w:val="24"/>
              </w:rPr>
              <w:t>Н</w:t>
            </w:r>
          </w:p>
        </w:tc>
        <w:tc>
          <w:tcPr>
            <w:tcW w:w="535" w:type="pct"/>
            <w:gridSpan w:val="2"/>
            <w:shd w:val="clear" w:color="auto" w:fill="auto"/>
          </w:tcPr>
          <w:p w14:paraId="645A1C06" w14:textId="414232E5" w:rsidR="00DA1056" w:rsidRPr="00DA1056" w:rsidRDefault="00EC4D28" w:rsidP="00197F09">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6FF20472" w14:textId="3ED94919" w:rsidR="00DA1056" w:rsidRPr="005E0A0A" w:rsidRDefault="00DA1056" w:rsidP="00DA1056">
            <w:pPr>
              <w:spacing w:before="60" w:after="60"/>
              <w:ind w:firstLine="0"/>
              <w:rPr>
                <w:sz w:val="24"/>
                <w:szCs w:val="24"/>
              </w:rPr>
            </w:pPr>
            <w:r w:rsidRPr="00DA1056">
              <w:rPr>
                <w:sz w:val="24"/>
                <w:szCs w:val="24"/>
              </w:rPr>
              <w:t xml:space="preserve">Курс валюты по отношению к рублю </w:t>
            </w:r>
            <w:r w:rsidRPr="00DA1056">
              <w:rPr>
                <w:sz w:val="24"/>
                <w:szCs w:val="24"/>
              </w:rPr>
              <w:lastRenderedPageBreak/>
              <w:t xml:space="preserve">на дату выдачи </w:t>
            </w:r>
            <w:r>
              <w:rPr>
                <w:sz w:val="24"/>
                <w:szCs w:val="24"/>
              </w:rPr>
              <w:t>обеспечения</w:t>
            </w:r>
            <w:r w:rsidRPr="00DA1056">
              <w:rPr>
                <w:sz w:val="24"/>
                <w:szCs w:val="24"/>
              </w:rPr>
              <w:t>.</w:t>
            </w:r>
          </w:p>
        </w:tc>
        <w:tc>
          <w:tcPr>
            <w:tcW w:w="1383" w:type="pct"/>
            <w:gridSpan w:val="3"/>
            <w:shd w:val="clear" w:color="auto" w:fill="auto"/>
          </w:tcPr>
          <w:p w14:paraId="32A16ECB" w14:textId="351342BD" w:rsidR="00DA1056" w:rsidRPr="002947D3" w:rsidRDefault="00F61E8F" w:rsidP="00197F09">
            <w:pPr>
              <w:spacing w:before="60" w:after="60"/>
              <w:ind w:firstLine="0"/>
              <w:rPr>
                <w:sz w:val="24"/>
                <w:szCs w:val="24"/>
              </w:rPr>
            </w:pPr>
            <w:r>
              <w:rPr>
                <w:sz w:val="24"/>
                <w:szCs w:val="24"/>
              </w:rPr>
              <w:lastRenderedPageBreak/>
              <w:t>Элемент</w:t>
            </w:r>
            <w:r w:rsidRPr="00942C0C">
              <w:rPr>
                <w:sz w:val="24"/>
                <w:szCs w:val="24"/>
              </w:rPr>
              <w:t xml:space="preserve"> заполняется только при передаче </w:t>
            </w:r>
            <w:r w:rsidRPr="00942C0C">
              <w:rPr>
                <w:sz w:val="24"/>
                <w:szCs w:val="24"/>
              </w:rPr>
              <w:lastRenderedPageBreak/>
              <w:t>значений во внещние системы</w:t>
            </w:r>
            <w:r w:rsidR="00345DD8">
              <w:rPr>
                <w:sz w:val="24"/>
                <w:szCs w:val="24"/>
              </w:rPr>
              <w:t xml:space="preserve"> в случае если валюта отлична от </w:t>
            </w:r>
            <w:r w:rsidR="00345DD8">
              <w:rPr>
                <w:sz w:val="24"/>
                <w:szCs w:val="24"/>
                <w:lang w:val="en-US"/>
              </w:rPr>
              <w:t>RUR</w:t>
            </w:r>
            <w:r w:rsidRPr="00942C0C">
              <w:rPr>
                <w:sz w:val="24"/>
                <w:szCs w:val="24"/>
              </w:rPr>
              <w:t>. При приеме игнорируется</w:t>
            </w:r>
          </w:p>
        </w:tc>
      </w:tr>
      <w:tr w:rsidR="002F61E7" w:rsidRPr="002947D3" w14:paraId="03067398" w14:textId="77777777" w:rsidTr="003006BF">
        <w:tc>
          <w:tcPr>
            <w:tcW w:w="686" w:type="pct"/>
            <w:shd w:val="clear" w:color="auto" w:fill="auto"/>
          </w:tcPr>
          <w:p w14:paraId="58573C8F" w14:textId="77777777" w:rsidR="00DA210F" w:rsidRPr="002947D3" w:rsidRDefault="00DA210F" w:rsidP="00197F09">
            <w:pPr>
              <w:spacing w:before="60" w:after="60"/>
              <w:ind w:firstLine="0"/>
              <w:rPr>
                <w:sz w:val="24"/>
                <w:szCs w:val="24"/>
              </w:rPr>
            </w:pPr>
          </w:p>
        </w:tc>
        <w:tc>
          <w:tcPr>
            <w:tcW w:w="806" w:type="pct"/>
            <w:gridSpan w:val="2"/>
            <w:shd w:val="clear" w:color="auto" w:fill="auto"/>
          </w:tcPr>
          <w:p w14:paraId="25BB0DB9" w14:textId="298D4A76" w:rsidR="00DA210F" w:rsidRPr="00B1022A" w:rsidRDefault="00DA210F" w:rsidP="00197F09">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30" w:type="pct"/>
            <w:gridSpan w:val="6"/>
            <w:shd w:val="clear" w:color="auto" w:fill="auto"/>
          </w:tcPr>
          <w:p w14:paraId="140A2888" w14:textId="77777777" w:rsidR="00DA210F" w:rsidRPr="002947D3" w:rsidRDefault="00DA210F" w:rsidP="00197F09">
            <w:pPr>
              <w:spacing w:before="60" w:after="60"/>
              <w:ind w:firstLine="0"/>
              <w:jc w:val="center"/>
              <w:rPr>
                <w:sz w:val="24"/>
                <w:szCs w:val="24"/>
              </w:rPr>
            </w:pPr>
            <w:r>
              <w:rPr>
                <w:sz w:val="24"/>
                <w:szCs w:val="24"/>
              </w:rPr>
              <w:t>Н</w:t>
            </w:r>
          </w:p>
        </w:tc>
        <w:tc>
          <w:tcPr>
            <w:tcW w:w="535" w:type="pct"/>
            <w:gridSpan w:val="2"/>
            <w:shd w:val="clear" w:color="auto" w:fill="auto"/>
          </w:tcPr>
          <w:p w14:paraId="64C1B754" w14:textId="77777777" w:rsidR="00DA210F" w:rsidRPr="002947D3" w:rsidRDefault="00DA210F"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tcPr>
          <w:p w14:paraId="76A30E1E" w14:textId="044BB41A" w:rsidR="00DA210F" w:rsidRPr="002947D3" w:rsidRDefault="00DA210F" w:rsidP="00197F09">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83" w:type="pct"/>
            <w:gridSpan w:val="3"/>
            <w:shd w:val="clear" w:color="auto" w:fill="auto"/>
          </w:tcPr>
          <w:p w14:paraId="560DBE05" w14:textId="18C3C332" w:rsidR="00DA210F" w:rsidRDefault="00DA210F" w:rsidP="00197F09">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F61E8F" w:rsidRPr="002947D3" w:rsidRDefault="00F61E8F" w:rsidP="00197F09">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sidR="00345DD8">
              <w:rPr>
                <w:sz w:val="24"/>
                <w:szCs w:val="24"/>
              </w:rPr>
              <w:t xml:space="preserve"> в случае если валюта отлична от </w:t>
            </w:r>
            <w:r w:rsidR="00345DD8">
              <w:rPr>
                <w:sz w:val="24"/>
                <w:szCs w:val="24"/>
                <w:lang w:val="en-US"/>
              </w:rPr>
              <w:t>RUR</w:t>
            </w:r>
            <w:r w:rsidRPr="00942C0C">
              <w:rPr>
                <w:sz w:val="24"/>
                <w:szCs w:val="24"/>
              </w:rPr>
              <w:t>. При приеме игнорируется</w:t>
            </w:r>
          </w:p>
        </w:tc>
      </w:tr>
      <w:tr w:rsidR="00097204" w:rsidRPr="000628E2" w14:paraId="3CFA177D" w14:textId="77777777" w:rsidTr="00311370">
        <w:tc>
          <w:tcPr>
            <w:tcW w:w="5000" w:type="pct"/>
            <w:gridSpan w:val="17"/>
            <w:shd w:val="clear" w:color="auto" w:fill="auto"/>
            <w:hideMark/>
          </w:tcPr>
          <w:p w14:paraId="3BDD89BE" w14:textId="5641DE16" w:rsidR="00097204" w:rsidRPr="000628E2" w:rsidRDefault="00097204" w:rsidP="00311370">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097204" w:rsidRPr="002947D3" w14:paraId="6402F4EB" w14:textId="77777777" w:rsidTr="00311370">
        <w:tc>
          <w:tcPr>
            <w:tcW w:w="686" w:type="pct"/>
            <w:shd w:val="clear" w:color="auto" w:fill="auto"/>
            <w:hideMark/>
          </w:tcPr>
          <w:p w14:paraId="6163EB9A" w14:textId="1EFA7BE8" w:rsidR="00097204" w:rsidRPr="00AB22C0" w:rsidRDefault="00097204" w:rsidP="00311370">
            <w:pPr>
              <w:spacing w:before="60" w:after="60"/>
              <w:ind w:firstLine="0"/>
              <w:rPr>
                <w:b/>
                <w:sz w:val="24"/>
                <w:szCs w:val="24"/>
                <w:lang w:val="en-US"/>
              </w:rPr>
            </w:pPr>
            <w:r w:rsidRPr="00097204">
              <w:rPr>
                <w:b/>
                <w:sz w:val="24"/>
                <w:szCs w:val="24"/>
                <w:lang w:val="en-US"/>
              </w:rPr>
              <w:t>guaranteeReturns</w:t>
            </w:r>
          </w:p>
        </w:tc>
        <w:tc>
          <w:tcPr>
            <w:tcW w:w="806" w:type="pct"/>
            <w:gridSpan w:val="2"/>
            <w:shd w:val="clear" w:color="auto" w:fill="auto"/>
            <w:hideMark/>
          </w:tcPr>
          <w:p w14:paraId="515260F0" w14:textId="77777777" w:rsidR="00097204" w:rsidRPr="002947D3" w:rsidRDefault="00097204" w:rsidP="00311370">
            <w:pPr>
              <w:spacing w:before="60" w:after="60"/>
              <w:ind w:firstLine="0"/>
              <w:rPr>
                <w:sz w:val="24"/>
                <w:szCs w:val="24"/>
              </w:rPr>
            </w:pPr>
            <w:r w:rsidRPr="002947D3">
              <w:rPr>
                <w:sz w:val="24"/>
                <w:szCs w:val="24"/>
              </w:rPr>
              <w:t> </w:t>
            </w:r>
          </w:p>
        </w:tc>
        <w:tc>
          <w:tcPr>
            <w:tcW w:w="330" w:type="pct"/>
            <w:gridSpan w:val="6"/>
            <w:shd w:val="clear" w:color="auto" w:fill="auto"/>
            <w:hideMark/>
          </w:tcPr>
          <w:p w14:paraId="605DC9E7" w14:textId="77777777" w:rsidR="00097204" w:rsidRPr="002947D3" w:rsidRDefault="00097204" w:rsidP="00311370">
            <w:pPr>
              <w:spacing w:before="60" w:after="60"/>
              <w:ind w:firstLine="0"/>
              <w:rPr>
                <w:sz w:val="24"/>
                <w:szCs w:val="24"/>
              </w:rPr>
            </w:pPr>
            <w:r w:rsidRPr="002947D3">
              <w:rPr>
                <w:sz w:val="24"/>
                <w:szCs w:val="24"/>
              </w:rPr>
              <w:t> </w:t>
            </w:r>
          </w:p>
        </w:tc>
        <w:tc>
          <w:tcPr>
            <w:tcW w:w="535" w:type="pct"/>
            <w:gridSpan w:val="2"/>
            <w:shd w:val="clear" w:color="auto" w:fill="auto"/>
            <w:hideMark/>
          </w:tcPr>
          <w:p w14:paraId="09178048" w14:textId="77777777" w:rsidR="00097204" w:rsidRPr="002947D3" w:rsidRDefault="00097204" w:rsidP="00311370">
            <w:pPr>
              <w:spacing w:before="60" w:after="60"/>
              <w:ind w:firstLine="0"/>
              <w:rPr>
                <w:sz w:val="24"/>
                <w:szCs w:val="24"/>
              </w:rPr>
            </w:pPr>
            <w:r w:rsidRPr="002947D3">
              <w:rPr>
                <w:sz w:val="24"/>
                <w:szCs w:val="24"/>
              </w:rPr>
              <w:t> </w:t>
            </w:r>
          </w:p>
        </w:tc>
        <w:tc>
          <w:tcPr>
            <w:tcW w:w="1260" w:type="pct"/>
            <w:gridSpan w:val="3"/>
            <w:shd w:val="clear" w:color="auto" w:fill="auto"/>
            <w:hideMark/>
          </w:tcPr>
          <w:p w14:paraId="65A10A11" w14:textId="77777777" w:rsidR="00097204" w:rsidRPr="002947D3" w:rsidRDefault="00097204" w:rsidP="00311370">
            <w:pPr>
              <w:spacing w:before="60" w:after="60"/>
              <w:ind w:firstLine="0"/>
              <w:rPr>
                <w:sz w:val="24"/>
                <w:szCs w:val="24"/>
              </w:rPr>
            </w:pPr>
            <w:r w:rsidRPr="002947D3">
              <w:rPr>
                <w:sz w:val="24"/>
                <w:szCs w:val="24"/>
              </w:rPr>
              <w:t> </w:t>
            </w:r>
          </w:p>
        </w:tc>
        <w:tc>
          <w:tcPr>
            <w:tcW w:w="1383" w:type="pct"/>
            <w:gridSpan w:val="3"/>
            <w:shd w:val="clear" w:color="auto" w:fill="auto"/>
            <w:hideMark/>
          </w:tcPr>
          <w:p w14:paraId="6E0C2C0E" w14:textId="77777777" w:rsidR="00097204" w:rsidRPr="002947D3" w:rsidRDefault="00097204" w:rsidP="00311370">
            <w:pPr>
              <w:spacing w:before="60" w:after="60"/>
              <w:ind w:firstLine="0"/>
              <w:rPr>
                <w:sz w:val="24"/>
                <w:szCs w:val="24"/>
              </w:rPr>
            </w:pPr>
            <w:r w:rsidRPr="002947D3">
              <w:rPr>
                <w:sz w:val="24"/>
                <w:szCs w:val="24"/>
              </w:rPr>
              <w:t xml:space="preserve"> </w:t>
            </w:r>
          </w:p>
        </w:tc>
      </w:tr>
      <w:tr w:rsidR="00097204" w:rsidRPr="002947D3" w14:paraId="7C7C8B29" w14:textId="77777777" w:rsidTr="00311370">
        <w:tc>
          <w:tcPr>
            <w:tcW w:w="686" w:type="pct"/>
            <w:shd w:val="clear" w:color="auto" w:fill="auto"/>
            <w:hideMark/>
          </w:tcPr>
          <w:p w14:paraId="76A7D2A3" w14:textId="77777777" w:rsidR="00097204" w:rsidRPr="002947D3" w:rsidRDefault="00097204" w:rsidP="00311370">
            <w:pPr>
              <w:spacing w:before="60" w:after="60"/>
              <w:ind w:firstLine="0"/>
              <w:rPr>
                <w:sz w:val="24"/>
                <w:szCs w:val="24"/>
              </w:rPr>
            </w:pPr>
            <w:r w:rsidRPr="002947D3">
              <w:rPr>
                <w:sz w:val="24"/>
                <w:szCs w:val="24"/>
              </w:rPr>
              <w:t> </w:t>
            </w:r>
          </w:p>
        </w:tc>
        <w:tc>
          <w:tcPr>
            <w:tcW w:w="806" w:type="pct"/>
            <w:gridSpan w:val="2"/>
            <w:shd w:val="clear" w:color="auto" w:fill="auto"/>
            <w:hideMark/>
          </w:tcPr>
          <w:p w14:paraId="1F48BB3E" w14:textId="0F18E125" w:rsidR="00097204" w:rsidRPr="00AB22C0" w:rsidRDefault="00097204" w:rsidP="00311370">
            <w:pPr>
              <w:spacing w:before="60" w:after="60"/>
              <w:ind w:firstLine="0"/>
              <w:rPr>
                <w:sz w:val="24"/>
                <w:szCs w:val="24"/>
                <w:lang w:val="en-US"/>
              </w:rPr>
            </w:pPr>
            <w:r w:rsidRPr="00097204">
              <w:rPr>
                <w:sz w:val="24"/>
                <w:szCs w:val="24"/>
                <w:lang w:val="en-US"/>
              </w:rPr>
              <w:t>guaranteeReturn</w:t>
            </w:r>
          </w:p>
        </w:tc>
        <w:tc>
          <w:tcPr>
            <w:tcW w:w="330" w:type="pct"/>
            <w:gridSpan w:val="6"/>
            <w:shd w:val="clear" w:color="auto" w:fill="auto"/>
            <w:hideMark/>
          </w:tcPr>
          <w:p w14:paraId="4443EEF3" w14:textId="77777777" w:rsidR="00097204" w:rsidRPr="000628E2" w:rsidRDefault="00097204" w:rsidP="00311370">
            <w:pPr>
              <w:spacing w:before="60" w:after="60"/>
              <w:ind w:firstLine="0"/>
              <w:jc w:val="center"/>
              <w:rPr>
                <w:sz w:val="24"/>
                <w:szCs w:val="24"/>
              </w:rPr>
            </w:pPr>
            <w:r>
              <w:rPr>
                <w:sz w:val="24"/>
                <w:szCs w:val="24"/>
              </w:rPr>
              <w:t>О</w:t>
            </w:r>
          </w:p>
        </w:tc>
        <w:tc>
          <w:tcPr>
            <w:tcW w:w="535" w:type="pct"/>
            <w:gridSpan w:val="2"/>
            <w:shd w:val="clear" w:color="auto" w:fill="auto"/>
            <w:hideMark/>
          </w:tcPr>
          <w:p w14:paraId="7D32A74E" w14:textId="77777777" w:rsidR="00097204" w:rsidRPr="002947D3" w:rsidRDefault="00097204" w:rsidP="00311370">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1B496309" w14:textId="1C96F232" w:rsidR="00097204" w:rsidRPr="002947D3" w:rsidRDefault="00097204" w:rsidP="00311370">
            <w:pPr>
              <w:spacing w:before="60" w:after="60"/>
              <w:ind w:firstLine="0"/>
              <w:rPr>
                <w:sz w:val="24"/>
                <w:szCs w:val="24"/>
              </w:rPr>
            </w:pPr>
            <w:r w:rsidRPr="00097204">
              <w:rPr>
                <w:sz w:val="24"/>
                <w:szCs w:val="24"/>
              </w:rPr>
              <w:t>Информация</w:t>
            </w:r>
          </w:p>
        </w:tc>
        <w:tc>
          <w:tcPr>
            <w:tcW w:w="1383" w:type="pct"/>
            <w:gridSpan w:val="3"/>
            <w:shd w:val="clear" w:color="auto" w:fill="auto"/>
            <w:hideMark/>
          </w:tcPr>
          <w:p w14:paraId="696901F2" w14:textId="77777777" w:rsidR="00097204" w:rsidRPr="00AB22C0" w:rsidRDefault="00097204" w:rsidP="00311370">
            <w:pPr>
              <w:spacing w:before="60" w:after="60"/>
              <w:ind w:firstLine="0"/>
              <w:rPr>
                <w:sz w:val="24"/>
                <w:szCs w:val="24"/>
              </w:rPr>
            </w:pPr>
            <w:r>
              <w:rPr>
                <w:sz w:val="24"/>
                <w:szCs w:val="24"/>
              </w:rPr>
              <w:t>Множественный элемент</w:t>
            </w:r>
          </w:p>
        </w:tc>
      </w:tr>
      <w:tr w:rsidR="00097204" w:rsidRPr="002947D3" w14:paraId="74F4A0ED" w14:textId="77777777" w:rsidTr="00097204">
        <w:tc>
          <w:tcPr>
            <w:tcW w:w="686" w:type="pct"/>
            <w:vMerge w:val="restart"/>
            <w:shd w:val="clear" w:color="auto" w:fill="auto"/>
            <w:hideMark/>
          </w:tcPr>
          <w:p w14:paraId="1E31B5EC" w14:textId="73B862D5" w:rsidR="00097204" w:rsidRPr="002947D3" w:rsidRDefault="00097204" w:rsidP="00097204">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06" w:type="pct"/>
            <w:gridSpan w:val="2"/>
            <w:shd w:val="clear" w:color="auto" w:fill="auto"/>
            <w:hideMark/>
          </w:tcPr>
          <w:p w14:paraId="741CE8B0" w14:textId="0A919EDD" w:rsidR="00097204" w:rsidRPr="00AB22C0" w:rsidRDefault="00097204" w:rsidP="00311370">
            <w:pPr>
              <w:spacing w:before="60" w:after="60"/>
              <w:ind w:firstLine="0"/>
              <w:rPr>
                <w:sz w:val="24"/>
                <w:szCs w:val="24"/>
                <w:lang w:val="en-US"/>
              </w:rPr>
            </w:pPr>
            <w:r w:rsidRPr="00097204">
              <w:rPr>
                <w:sz w:val="24"/>
                <w:szCs w:val="24"/>
                <w:lang w:val="en-US"/>
              </w:rPr>
              <w:t>bankGuaranteeReturn</w:t>
            </w:r>
          </w:p>
        </w:tc>
        <w:tc>
          <w:tcPr>
            <w:tcW w:w="330" w:type="pct"/>
            <w:gridSpan w:val="6"/>
            <w:shd w:val="clear" w:color="auto" w:fill="auto"/>
            <w:hideMark/>
          </w:tcPr>
          <w:p w14:paraId="14178C7F" w14:textId="77777777" w:rsidR="00097204" w:rsidRPr="000628E2" w:rsidRDefault="00097204" w:rsidP="00311370">
            <w:pPr>
              <w:spacing w:before="60" w:after="60"/>
              <w:ind w:firstLine="0"/>
              <w:jc w:val="center"/>
              <w:rPr>
                <w:sz w:val="24"/>
                <w:szCs w:val="24"/>
              </w:rPr>
            </w:pPr>
            <w:r>
              <w:rPr>
                <w:sz w:val="24"/>
                <w:szCs w:val="24"/>
              </w:rPr>
              <w:t>О</w:t>
            </w:r>
          </w:p>
        </w:tc>
        <w:tc>
          <w:tcPr>
            <w:tcW w:w="535" w:type="pct"/>
            <w:gridSpan w:val="2"/>
            <w:shd w:val="clear" w:color="auto" w:fill="auto"/>
            <w:hideMark/>
          </w:tcPr>
          <w:p w14:paraId="66758E78" w14:textId="77777777" w:rsidR="00097204" w:rsidRPr="002947D3" w:rsidRDefault="00097204" w:rsidP="00311370">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46E7837C" w14:textId="7409EFD7" w:rsidR="00097204" w:rsidRPr="002947D3" w:rsidRDefault="00097204" w:rsidP="00311370">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83" w:type="pct"/>
            <w:gridSpan w:val="3"/>
            <w:shd w:val="clear" w:color="auto" w:fill="auto"/>
          </w:tcPr>
          <w:p w14:paraId="3AAC097C" w14:textId="6298FBDD" w:rsidR="00097204" w:rsidRPr="00AB22C0" w:rsidRDefault="00097204" w:rsidP="00311370">
            <w:pPr>
              <w:spacing w:before="60" w:after="60"/>
              <w:ind w:firstLine="0"/>
              <w:rPr>
                <w:sz w:val="24"/>
                <w:szCs w:val="24"/>
              </w:rPr>
            </w:pPr>
          </w:p>
        </w:tc>
      </w:tr>
      <w:tr w:rsidR="00097204" w:rsidRPr="002947D3" w14:paraId="5163B3D9" w14:textId="77777777" w:rsidTr="00097204">
        <w:tc>
          <w:tcPr>
            <w:tcW w:w="686" w:type="pct"/>
            <w:vMerge/>
            <w:shd w:val="clear" w:color="auto" w:fill="auto"/>
            <w:hideMark/>
          </w:tcPr>
          <w:p w14:paraId="607AC17F" w14:textId="020267A8" w:rsidR="00097204" w:rsidRPr="002947D3" w:rsidRDefault="00097204" w:rsidP="00311370">
            <w:pPr>
              <w:spacing w:before="60" w:after="60"/>
              <w:ind w:firstLine="0"/>
              <w:rPr>
                <w:sz w:val="24"/>
                <w:szCs w:val="24"/>
              </w:rPr>
            </w:pPr>
          </w:p>
        </w:tc>
        <w:tc>
          <w:tcPr>
            <w:tcW w:w="806" w:type="pct"/>
            <w:gridSpan w:val="2"/>
            <w:shd w:val="clear" w:color="auto" w:fill="auto"/>
            <w:hideMark/>
          </w:tcPr>
          <w:p w14:paraId="605E1514" w14:textId="78726803" w:rsidR="00097204" w:rsidRPr="00AB22C0" w:rsidRDefault="00097204" w:rsidP="00311370">
            <w:pPr>
              <w:spacing w:before="60" w:after="60"/>
              <w:ind w:firstLine="0"/>
              <w:rPr>
                <w:sz w:val="24"/>
                <w:szCs w:val="24"/>
                <w:lang w:val="en-US"/>
              </w:rPr>
            </w:pPr>
            <w:r w:rsidRPr="00097204">
              <w:rPr>
                <w:sz w:val="24"/>
                <w:szCs w:val="24"/>
                <w:lang w:val="en-US"/>
              </w:rPr>
              <w:t>waiverNotice</w:t>
            </w:r>
          </w:p>
        </w:tc>
        <w:tc>
          <w:tcPr>
            <w:tcW w:w="330" w:type="pct"/>
            <w:gridSpan w:val="6"/>
            <w:shd w:val="clear" w:color="auto" w:fill="auto"/>
            <w:hideMark/>
          </w:tcPr>
          <w:p w14:paraId="145B8858" w14:textId="77777777" w:rsidR="00097204" w:rsidRPr="000628E2" w:rsidRDefault="00097204" w:rsidP="00311370">
            <w:pPr>
              <w:spacing w:before="60" w:after="60"/>
              <w:ind w:firstLine="0"/>
              <w:jc w:val="center"/>
              <w:rPr>
                <w:sz w:val="24"/>
                <w:szCs w:val="24"/>
              </w:rPr>
            </w:pPr>
            <w:r>
              <w:rPr>
                <w:sz w:val="24"/>
                <w:szCs w:val="24"/>
              </w:rPr>
              <w:t>О</w:t>
            </w:r>
          </w:p>
        </w:tc>
        <w:tc>
          <w:tcPr>
            <w:tcW w:w="535" w:type="pct"/>
            <w:gridSpan w:val="2"/>
            <w:shd w:val="clear" w:color="auto" w:fill="auto"/>
            <w:hideMark/>
          </w:tcPr>
          <w:p w14:paraId="168A56E9" w14:textId="77777777" w:rsidR="00097204" w:rsidRPr="002947D3" w:rsidRDefault="00097204" w:rsidP="00311370">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5434F24C" w14:textId="11FE4490" w:rsidR="00097204" w:rsidRPr="002947D3" w:rsidRDefault="00097204" w:rsidP="00311370">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83" w:type="pct"/>
            <w:gridSpan w:val="3"/>
            <w:shd w:val="clear" w:color="auto" w:fill="auto"/>
          </w:tcPr>
          <w:p w14:paraId="0E403CA8" w14:textId="220325ED" w:rsidR="00097204" w:rsidRPr="00AB22C0" w:rsidRDefault="00097204" w:rsidP="00311370">
            <w:pPr>
              <w:spacing w:before="60" w:after="60"/>
              <w:ind w:firstLine="0"/>
              <w:rPr>
                <w:sz w:val="24"/>
                <w:szCs w:val="24"/>
              </w:rPr>
            </w:pPr>
          </w:p>
        </w:tc>
      </w:tr>
      <w:tr w:rsidR="00097204" w:rsidRPr="00097204" w14:paraId="4E741166" w14:textId="77777777" w:rsidTr="00311370">
        <w:tc>
          <w:tcPr>
            <w:tcW w:w="5000" w:type="pct"/>
            <w:gridSpan w:val="17"/>
            <w:shd w:val="clear" w:color="auto" w:fill="auto"/>
            <w:hideMark/>
          </w:tcPr>
          <w:p w14:paraId="1ECA3586" w14:textId="67600F1B" w:rsidR="00097204" w:rsidRPr="00097204" w:rsidRDefault="00097204" w:rsidP="00311370">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097204" w:rsidRPr="002947D3" w14:paraId="5504933A" w14:textId="77777777" w:rsidTr="00311370">
        <w:tc>
          <w:tcPr>
            <w:tcW w:w="686" w:type="pct"/>
            <w:shd w:val="clear" w:color="auto" w:fill="auto"/>
            <w:hideMark/>
          </w:tcPr>
          <w:p w14:paraId="55CC46FA" w14:textId="14AECED8" w:rsidR="00097204" w:rsidRPr="00097204" w:rsidRDefault="00097204" w:rsidP="00311370">
            <w:pPr>
              <w:spacing w:before="60" w:after="60"/>
              <w:ind w:firstLine="0"/>
              <w:rPr>
                <w:b/>
                <w:sz w:val="24"/>
                <w:szCs w:val="24"/>
                <w:lang w:val="en-US"/>
              </w:rPr>
            </w:pPr>
            <w:r w:rsidRPr="00097204">
              <w:rPr>
                <w:b/>
                <w:sz w:val="24"/>
                <w:szCs w:val="24"/>
                <w:lang w:val="en-US"/>
              </w:rPr>
              <w:t>bankGuaranteeReturn</w:t>
            </w:r>
          </w:p>
        </w:tc>
        <w:tc>
          <w:tcPr>
            <w:tcW w:w="806" w:type="pct"/>
            <w:gridSpan w:val="2"/>
            <w:shd w:val="clear" w:color="auto" w:fill="auto"/>
            <w:hideMark/>
          </w:tcPr>
          <w:p w14:paraId="18CBC541" w14:textId="77777777" w:rsidR="00097204" w:rsidRPr="002947D3" w:rsidRDefault="00097204" w:rsidP="00311370">
            <w:pPr>
              <w:spacing w:before="60" w:after="60"/>
              <w:ind w:firstLine="0"/>
              <w:rPr>
                <w:sz w:val="24"/>
                <w:szCs w:val="24"/>
              </w:rPr>
            </w:pPr>
            <w:r w:rsidRPr="002947D3">
              <w:rPr>
                <w:sz w:val="24"/>
                <w:szCs w:val="24"/>
              </w:rPr>
              <w:t> </w:t>
            </w:r>
          </w:p>
        </w:tc>
        <w:tc>
          <w:tcPr>
            <w:tcW w:w="330" w:type="pct"/>
            <w:gridSpan w:val="6"/>
            <w:shd w:val="clear" w:color="auto" w:fill="auto"/>
            <w:hideMark/>
          </w:tcPr>
          <w:p w14:paraId="5C5B1FAF" w14:textId="77777777" w:rsidR="00097204" w:rsidRPr="002947D3" w:rsidRDefault="00097204" w:rsidP="00311370">
            <w:pPr>
              <w:spacing w:before="60" w:after="60"/>
              <w:ind w:firstLine="0"/>
              <w:rPr>
                <w:sz w:val="24"/>
                <w:szCs w:val="24"/>
              </w:rPr>
            </w:pPr>
            <w:r w:rsidRPr="002947D3">
              <w:rPr>
                <w:sz w:val="24"/>
                <w:szCs w:val="24"/>
              </w:rPr>
              <w:t> </w:t>
            </w:r>
          </w:p>
        </w:tc>
        <w:tc>
          <w:tcPr>
            <w:tcW w:w="535" w:type="pct"/>
            <w:gridSpan w:val="2"/>
            <w:shd w:val="clear" w:color="auto" w:fill="auto"/>
            <w:hideMark/>
          </w:tcPr>
          <w:p w14:paraId="2EDB6AF2" w14:textId="77777777" w:rsidR="00097204" w:rsidRPr="002947D3" w:rsidRDefault="00097204" w:rsidP="00311370">
            <w:pPr>
              <w:spacing w:before="60" w:after="60"/>
              <w:ind w:firstLine="0"/>
              <w:rPr>
                <w:sz w:val="24"/>
                <w:szCs w:val="24"/>
              </w:rPr>
            </w:pPr>
            <w:r w:rsidRPr="002947D3">
              <w:rPr>
                <w:sz w:val="24"/>
                <w:szCs w:val="24"/>
              </w:rPr>
              <w:t> </w:t>
            </w:r>
          </w:p>
        </w:tc>
        <w:tc>
          <w:tcPr>
            <w:tcW w:w="1260" w:type="pct"/>
            <w:gridSpan w:val="3"/>
            <w:shd w:val="clear" w:color="auto" w:fill="auto"/>
            <w:hideMark/>
          </w:tcPr>
          <w:p w14:paraId="32A28EBF" w14:textId="77777777" w:rsidR="00097204" w:rsidRPr="002947D3" w:rsidRDefault="00097204" w:rsidP="00311370">
            <w:pPr>
              <w:spacing w:before="60" w:after="60"/>
              <w:ind w:firstLine="0"/>
              <w:rPr>
                <w:sz w:val="24"/>
                <w:szCs w:val="24"/>
              </w:rPr>
            </w:pPr>
            <w:r w:rsidRPr="002947D3">
              <w:rPr>
                <w:sz w:val="24"/>
                <w:szCs w:val="24"/>
              </w:rPr>
              <w:t> </w:t>
            </w:r>
          </w:p>
        </w:tc>
        <w:tc>
          <w:tcPr>
            <w:tcW w:w="1383" w:type="pct"/>
            <w:gridSpan w:val="3"/>
            <w:shd w:val="clear" w:color="auto" w:fill="auto"/>
            <w:hideMark/>
          </w:tcPr>
          <w:p w14:paraId="214AFE25" w14:textId="77777777" w:rsidR="00097204" w:rsidRPr="002947D3" w:rsidRDefault="00097204" w:rsidP="00311370">
            <w:pPr>
              <w:spacing w:before="60" w:after="60"/>
              <w:ind w:firstLine="0"/>
              <w:rPr>
                <w:sz w:val="24"/>
                <w:szCs w:val="24"/>
              </w:rPr>
            </w:pPr>
            <w:r w:rsidRPr="002947D3">
              <w:rPr>
                <w:sz w:val="24"/>
                <w:szCs w:val="24"/>
              </w:rPr>
              <w:t xml:space="preserve"> </w:t>
            </w:r>
          </w:p>
        </w:tc>
      </w:tr>
      <w:tr w:rsidR="00097204" w:rsidRPr="002947D3" w14:paraId="3A256300" w14:textId="77777777" w:rsidTr="00311370">
        <w:tc>
          <w:tcPr>
            <w:tcW w:w="686" w:type="pct"/>
            <w:shd w:val="clear" w:color="auto" w:fill="auto"/>
          </w:tcPr>
          <w:p w14:paraId="64D5A833" w14:textId="77777777" w:rsidR="00097204" w:rsidRPr="002947D3" w:rsidRDefault="00097204" w:rsidP="00311370">
            <w:pPr>
              <w:spacing w:before="60" w:after="60"/>
              <w:ind w:firstLine="0"/>
              <w:rPr>
                <w:sz w:val="24"/>
                <w:szCs w:val="24"/>
              </w:rPr>
            </w:pPr>
          </w:p>
        </w:tc>
        <w:tc>
          <w:tcPr>
            <w:tcW w:w="806" w:type="pct"/>
            <w:gridSpan w:val="2"/>
            <w:shd w:val="clear" w:color="auto" w:fill="auto"/>
          </w:tcPr>
          <w:p w14:paraId="73A299C5" w14:textId="42D0E914" w:rsidR="00097204" w:rsidRPr="00097204" w:rsidRDefault="00097204" w:rsidP="00311370">
            <w:pPr>
              <w:spacing w:before="60" w:after="60"/>
              <w:ind w:firstLine="0"/>
              <w:rPr>
                <w:sz w:val="24"/>
                <w:szCs w:val="24"/>
              </w:rPr>
            </w:pPr>
            <w:r w:rsidRPr="00097204">
              <w:rPr>
                <w:sz w:val="24"/>
                <w:szCs w:val="24"/>
              </w:rPr>
              <w:t>regNumber</w:t>
            </w:r>
          </w:p>
        </w:tc>
        <w:tc>
          <w:tcPr>
            <w:tcW w:w="330" w:type="pct"/>
            <w:gridSpan w:val="6"/>
            <w:shd w:val="clear" w:color="auto" w:fill="auto"/>
          </w:tcPr>
          <w:p w14:paraId="3FF21453" w14:textId="638A6F1E" w:rsidR="00097204" w:rsidRPr="000628E2" w:rsidRDefault="00097204" w:rsidP="00311370">
            <w:pPr>
              <w:spacing w:before="60" w:after="60"/>
              <w:ind w:firstLine="0"/>
              <w:jc w:val="center"/>
              <w:rPr>
                <w:sz w:val="24"/>
                <w:szCs w:val="24"/>
              </w:rPr>
            </w:pPr>
            <w:r>
              <w:rPr>
                <w:sz w:val="24"/>
                <w:szCs w:val="24"/>
              </w:rPr>
              <w:t>Н</w:t>
            </w:r>
          </w:p>
        </w:tc>
        <w:tc>
          <w:tcPr>
            <w:tcW w:w="535" w:type="pct"/>
            <w:gridSpan w:val="2"/>
            <w:shd w:val="clear" w:color="auto" w:fill="auto"/>
          </w:tcPr>
          <w:p w14:paraId="4502946F" w14:textId="4859DDF1" w:rsidR="00097204" w:rsidRPr="002947D3" w:rsidRDefault="00097204" w:rsidP="00311370">
            <w:pPr>
              <w:spacing w:before="60" w:after="60"/>
              <w:ind w:firstLine="0"/>
              <w:jc w:val="center"/>
              <w:rPr>
                <w:sz w:val="24"/>
                <w:szCs w:val="24"/>
              </w:rPr>
            </w:pPr>
            <w:r>
              <w:rPr>
                <w:sz w:val="24"/>
                <w:szCs w:val="24"/>
              </w:rPr>
              <w:t>Т(1-20)</w:t>
            </w:r>
          </w:p>
        </w:tc>
        <w:tc>
          <w:tcPr>
            <w:tcW w:w="1260" w:type="pct"/>
            <w:gridSpan w:val="3"/>
            <w:shd w:val="clear" w:color="auto" w:fill="auto"/>
          </w:tcPr>
          <w:p w14:paraId="0F054FD4" w14:textId="1C2F9B45" w:rsidR="00097204" w:rsidRPr="002947D3" w:rsidRDefault="00097204" w:rsidP="00311370">
            <w:pPr>
              <w:spacing w:before="60" w:after="60"/>
              <w:ind w:firstLine="0"/>
              <w:rPr>
                <w:sz w:val="24"/>
                <w:szCs w:val="24"/>
              </w:rPr>
            </w:pPr>
            <w:r w:rsidRPr="00097204">
              <w:rPr>
                <w:sz w:val="24"/>
                <w:szCs w:val="24"/>
              </w:rPr>
              <w:t xml:space="preserve">Номер реестровой записи банковской </w:t>
            </w:r>
            <w:r w:rsidRPr="00097204">
              <w:rPr>
                <w:sz w:val="24"/>
                <w:szCs w:val="24"/>
              </w:rPr>
              <w:lastRenderedPageBreak/>
              <w:t>гарантии</w:t>
            </w:r>
          </w:p>
        </w:tc>
        <w:tc>
          <w:tcPr>
            <w:tcW w:w="1383" w:type="pct"/>
            <w:gridSpan w:val="3"/>
            <w:shd w:val="clear" w:color="auto" w:fill="auto"/>
          </w:tcPr>
          <w:p w14:paraId="59D421E6" w14:textId="77777777" w:rsidR="00097204" w:rsidRPr="00AB22C0" w:rsidRDefault="00097204" w:rsidP="00311370">
            <w:pPr>
              <w:spacing w:before="60" w:after="60"/>
              <w:ind w:firstLine="0"/>
              <w:rPr>
                <w:sz w:val="24"/>
                <w:szCs w:val="24"/>
              </w:rPr>
            </w:pPr>
          </w:p>
        </w:tc>
      </w:tr>
      <w:tr w:rsidR="00097204" w:rsidRPr="002947D3" w14:paraId="473929BF" w14:textId="77777777" w:rsidTr="00311370">
        <w:tc>
          <w:tcPr>
            <w:tcW w:w="686" w:type="pct"/>
            <w:shd w:val="clear" w:color="auto" w:fill="auto"/>
          </w:tcPr>
          <w:p w14:paraId="1B6CD08E" w14:textId="77777777" w:rsidR="00097204" w:rsidRPr="002947D3" w:rsidRDefault="00097204" w:rsidP="00311370">
            <w:pPr>
              <w:spacing w:before="60" w:after="60"/>
              <w:ind w:firstLine="0"/>
              <w:rPr>
                <w:sz w:val="24"/>
                <w:szCs w:val="24"/>
              </w:rPr>
            </w:pPr>
          </w:p>
        </w:tc>
        <w:tc>
          <w:tcPr>
            <w:tcW w:w="806" w:type="pct"/>
            <w:gridSpan w:val="2"/>
            <w:shd w:val="clear" w:color="auto" w:fill="auto"/>
          </w:tcPr>
          <w:p w14:paraId="388994BA" w14:textId="7D77C1FF" w:rsidR="00097204" w:rsidRPr="00097204" w:rsidRDefault="00097204" w:rsidP="00311370">
            <w:pPr>
              <w:spacing w:before="60" w:after="60"/>
              <w:ind w:firstLine="0"/>
              <w:rPr>
                <w:sz w:val="24"/>
                <w:szCs w:val="24"/>
              </w:rPr>
            </w:pPr>
            <w:r w:rsidRPr="00097204">
              <w:rPr>
                <w:sz w:val="24"/>
                <w:szCs w:val="24"/>
              </w:rPr>
              <w:t>returnDate</w:t>
            </w:r>
          </w:p>
        </w:tc>
        <w:tc>
          <w:tcPr>
            <w:tcW w:w="330" w:type="pct"/>
            <w:gridSpan w:val="6"/>
            <w:shd w:val="clear" w:color="auto" w:fill="auto"/>
          </w:tcPr>
          <w:p w14:paraId="111B85CE" w14:textId="765A53D6" w:rsidR="00097204" w:rsidRPr="000628E2" w:rsidRDefault="00097204" w:rsidP="00311370">
            <w:pPr>
              <w:spacing w:before="60" w:after="60"/>
              <w:ind w:firstLine="0"/>
              <w:jc w:val="center"/>
              <w:rPr>
                <w:sz w:val="24"/>
                <w:szCs w:val="24"/>
              </w:rPr>
            </w:pPr>
            <w:r>
              <w:rPr>
                <w:sz w:val="24"/>
                <w:szCs w:val="24"/>
              </w:rPr>
              <w:t>О</w:t>
            </w:r>
          </w:p>
        </w:tc>
        <w:tc>
          <w:tcPr>
            <w:tcW w:w="535" w:type="pct"/>
            <w:gridSpan w:val="2"/>
            <w:shd w:val="clear" w:color="auto" w:fill="auto"/>
          </w:tcPr>
          <w:p w14:paraId="67E8E854" w14:textId="024F30DB" w:rsidR="00097204" w:rsidRPr="00097204" w:rsidRDefault="00097204" w:rsidP="00311370">
            <w:pPr>
              <w:spacing w:before="60" w:after="60"/>
              <w:ind w:firstLine="0"/>
              <w:jc w:val="center"/>
              <w:rPr>
                <w:sz w:val="24"/>
                <w:szCs w:val="24"/>
                <w:lang w:val="en-US"/>
              </w:rPr>
            </w:pPr>
            <w:r>
              <w:rPr>
                <w:sz w:val="24"/>
                <w:szCs w:val="24"/>
                <w:lang w:val="en-US"/>
              </w:rPr>
              <w:t>D</w:t>
            </w:r>
          </w:p>
        </w:tc>
        <w:tc>
          <w:tcPr>
            <w:tcW w:w="1260" w:type="pct"/>
            <w:gridSpan w:val="3"/>
            <w:shd w:val="clear" w:color="auto" w:fill="auto"/>
          </w:tcPr>
          <w:p w14:paraId="6D25DD11" w14:textId="5A08A8CC" w:rsidR="00097204" w:rsidRPr="002947D3" w:rsidRDefault="00097204" w:rsidP="00311370">
            <w:pPr>
              <w:spacing w:before="60" w:after="60"/>
              <w:ind w:firstLine="0"/>
              <w:rPr>
                <w:sz w:val="24"/>
                <w:szCs w:val="24"/>
              </w:rPr>
            </w:pPr>
            <w:r w:rsidRPr="00097204">
              <w:rPr>
                <w:sz w:val="24"/>
                <w:szCs w:val="24"/>
              </w:rPr>
              <w:t>Дата возвращения</w:t>
            </w:r>
          </w:p>
        </w:tc>
        <w:tc>
          <w:tcPr>
            <w:tcW w:w="1383" w:type="pct"/>
            <w:gridSpan w:val="3"/>
            <w:shd w:val="clear" w:color="auto" w:fill="auto"/>
          </w:tcPr>
          <w:p w14:paraId="609ECD5C" w14:textId="77777777" w:rsidR="00097204" w:rsidRPr="00AB22C0" w:rsidRDefault="00097204" w:rsidP="00311370">
            <w:pPr>
              <w:spacing w:before="60" w:after="60"/>
              <w:ind w:firstLine="0"/>
              <w:rPr>
                <w:sz w:val="24"/>
                <w:szCs w:val="24"/>
              </w:rPr>
            </w:pPr>
          </w:p>
        </w:tc>
      </w:tr>
      <w:tr w:rsidR="00097204" w:rsidRPr="002947D3" w14:paraId="2A46510C" w14:textId="77777777" w:rsidTr="00311370">
        <w:tc>
          <w:tcPr>
            <w:tcW w:w="686" w:type="pct"/>
            <w:shd w:val="clear" w:color="auto" w:fill="auto"/>
          </w:tcPr>
          <w:p w14:paraId="4753C6CC" w14:textId="77777777" w:rsidR="00097204" w:rsidRPr="002947D3" w:rsidRDefault="00097204" w:rsidP="00311370">
            <w:pPr>
              <w:spacing w:before="60" w:after="60"/>
              <w:ind w:firstLine="0"/>
              <w:rPr>
                <w:sz w:val="24"/>
                <w:szCs w:val="24"/>
              </w:rPr>
            </w:pPr>
          </w:p>
        </w:tc>
        <w:tc>
          <w:tcPr>
            <w:tcW w:w="806" w:type="pct"/>
            <w:gridSpan w:val="2"/>
            <w:shd w:val="clear" w:color="auto" w:fill="auto"/>
          </w:tcPr>
          <w:p w14:paraId="73FE6B1B" w14:textId="17C11353" w:rsidR="00097204" w:rsidRPr="00097204" w:rsidRDefault="00097204" w:rsidP="00311370">
            <w:pPr>
              <w:spacing w:before="60" w:after="60"/>
              <w:ind w:firstLine="0"/>
              <w:rPr>
                <w:sz w:val="24"/>
                <w:szCs w:val="24"/>
              </w:rPr>
            </w:pPr>
            <w:r w:rsidRPr="00097204">
              <w:rPr>
                <w:sz w:val="24"/>
                <w:szCs w:val="24"/>
              </w:rPr>
              <w:t>returnReason</w:t>
            </w:r>
          </w:p>
        </w:tc>
        <w:tc>
          <w:tcPr>
            <w:tcW w:w="330" w:type="pct"/>
            <w:gridSpan w:val="6"/>
            <w:shd w:val="clear" w:color="auto" w:fill="auto"/>
          </w:tcPr>
          <w:p w14:paraId="025FD356" w14:textId="01B7985B" w:rsidR="00097204" w:rsidRPr="00097204" w:rsidRDefault="00097204" w:rsidP="00311370">
            <w:pPr>
              <w:spacing w:before="60" w:after="60"/>
              <w:ind w:firstLine="0"/>
              <w:jc w:val="center"/>
              <w:rPr>
                <w:sz w:val="24"/>
                <w:szCs w:val="24"/>
              </w:rPr>
            </w:pPr>
            <w:r>
              <w:rPr>
                <w:sz w:val="24"/>
                <w:szCs w:val="24"/>
              </w:rPr>
              <w:t>О</w:t>
            </w:r>
          </w:p>
        </w:tc>
        <w:tc>
          <w:tcPr>
            <w:tcW w:w="535" w:type="pct"/>
            <w:gridSpan w:val="2"/>
            <w:shd w:val="clear" w:color="auto" w:fill="auto"/>
          </w:tcPr>
          <w:p w14:paraId="313B4CB4" w14:textId="2A8CBBA9" w:rsidR="00097204" w:rsidRPr="002947D3" w:rsidRDefault="00097204" w:rsidP="00311370">
            <w:pPr>
              <w:spacing w:before="60" w:after="60"/>
              <w:ind w:firstLine="0"/>
              <w:jc w:val="center"/>
              <w:rPr>
                <w:sz w:val="24"/>
                <w:szCs w:val="24"/>
              </w:rPr>
            </w:pPr>
            <w:r>
              <w:rPr>
                <w:sz w:val="24"/>
                <w:szCs w:val="24"/>
              </w:rPr>
              <w:t>Т(1-2000)</w:t>
            </w:r>
          </w:p>
        </w:tc>
        <w:tc>
          <w:tcPr>
            <w:tcW w:w="1260" w:type="pct"/>
            <w:gridSpan w:val="3"/>
            <w:shd w:val="clear" w:color="auto" w:fill="auto"/>
          </w:tcPr>
          <w:p w14:paraId="4AFA73A7" w14:textId="4CB3C815" w:rsidR="00097204" w:rsidRPr="002947D3" w:rsidRDefault="00097204" w:rsidP="00311370">
            <w:pPr>
              <w:spacing w:before="60" w:after="60"/>
              <w:ind w:firstLine="0"/>
              <w:rPr>
                <w:sz w:val="24"/>
                <w:szCs w:val="24"/>
              </w:rPr>
            </w:pPr>
            <w:r w:rsidRPr="00097204">
              <w:rPr>
                <w:sz w:val="24"/>
                <w:szCs w:val="24"/>
              </w:rPr>
              <w:t>Причина возвращения</w:t>
            </w:r>
          </w:p>
        </w:tc>
        <w:tc>
          <w:tcPr>
            <w:tcW w:w="1383" w:type="pct"/>
            <w:gridSpan w:val="3"/>
            <w:shd w:val="clear" w:color="auto" w:fill="auto"/>
          </w:tcPr>
          <w:p w14:paraId="0533AB7B" w14:textId="77777777" w:rsidR="00097204" w:rsidRPr="00AB22C0" w:rsidRDefault="00097204" w:rsidP="00311370">
            <w:pPr>
              <w:spacing w:before="60" w:after="60"/>
              <w:ind w:firstLine="0"/>
              <w:rPr>
                <w:sz w:val="24"/>
                <w:szCs w:val="24"/>
              </w:rPr>
            </w:pPr>
          </w:p>
        </w:tc>
      </w:tr>
      <w:tr w:rsidR="00097204" w:rsidRPr="00097204" w14:paraId="7A641089" w14:textId="77777777" w:rsidTr="00311370">
        <w:tc>
          <w:tcPr>
            <w:tcW w:w="5000" w:type="pct"/>
            <w:gridSpan w:val="17"/>
            <w:shd w:val="clear" w:color="auto" w:fill="auto"/>
            <w:hideMark/>
          </w:tcPr>
          <w:p w14:paraId="592BA4F4" w14:textId="4CBA05AC" w:rsidR="00097204" w:rsidRPr="00097204" w:rsidRDefault="00097204" w:rsidP="00311370">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097204" w:rsidRPr="002947D3" w14:paraId="28F4E73E" w14:textId="77777777" w:rsidTr="00311370">
        <w:tc>
          <w:tcPr>
            <w:tcW w:w="686" w:type="pct"/>
            <w:shd w:val="clear" w:color="auto" w:fill="auto"/>
            <w:hideMark/>
          </w:tcPr>
          <w:p w14:paraId="6BDB4730" w14:textId="2E0DA1BE" w:rsidR="00097204" w:rsidRPr="00097204" w:rsidRDefault="00097204" w:rsidP="00311370">
            <w:pPr>
              <w:spacing w:before="60" w:after="60"/>
              <w:ind w:firstLine="0"/>
              <w:rPr>
                <w:b/>
                <w:sz w:val="24"/>
                <w:szCs w:val="24"/>
                <w:lang w:val="en-US"/>
              </w:rPr>
            </w:pPr>
            <w:r w:rsidRPr="00097204">
              <w:rPr>
                <w:b/>
                <w:sz w:val="24"/>
                <w:szCs w:val="24"/>
                <w:lang w:val="en-US"/>
              </w:rPr>
              <w:t>waiverNotice</w:t>
            </w:r>
          </w:p>
        </w:tc>
        <w:tc>
          <w:tcPr>
            <w:tcW w:w="806" w:type="pct"/>
            <w:gridSpan w:val="2"/>
            <w:shd w:val="clear" w:color="auto" w:fill="auto"/>
            <w:hideMark/>
          </w:tcPr>
          <w:p w14:paraId="5646DA2C" w14:textId="77777777" w:rsidR="00097204" w:rsidRPr="002947D3" w:rsidRDefault="00097204" w:rsidP="00311370">
            <w:pPr>
              <w:spacing w:before="60" w:after="60"/>
              <w:ind w:firstLine="0"/>
              <w:rPr>
                <w:sz w:val="24"/>
                <w:szCs w:val="24"/>
              </w:rPr>
            </w:pPr>
            <w:r w:rsidRPr="002947D3">
              <w:rPr>
                <w:sz w:val="24"/>
                <w:szCs w:val="24"/>
              </w:rPr>
              <w:t> </w:t>
            </w:r>
          </w:p>
        </w:tc>
        <w:tc>
          <w:tcPr>
            <w:tcW w:w="330" w:type="pct"/>
            <w:gridSpan w:val="6"/>
            <w:shd w:val="clear" w:color="auto" w:fill="auto"/>
            <w:hideMark/>
          </w:tcPr>
          <w:p w14:paraId="772CACD0" w14:textId="77777777" w:rsidR="00097204" w:rsidRPr="002947D3" w:rsidRDefault="00097204" w:rsidP="00311370">
            <w:pPr>
              <w:spacing w:before="60" w:after="60"/>
              <w:ind w:firstLine="0"/>
              <w:rPr>
                <w:sz w:val="24"/>
                <w:szCs w:val="24"/>
              </w:rPr>
            </w:pPr>
            <w:r w:rsidRPr="002947D3">
              <w:rPr>
                <w:sz w:val="24"/>
                <w:szCs w:val="24"/>
              </w:rPr>
              <w:t> </w:t>
            </w:r>
          </w:p>
        </w:tc>
        <w:tc>
          <w:tcPr>
            <w:tcW w:w="535" w:type="pct"/>
            <w:gridSpan w:val="2"/>
            <w:shd w:val="clear" w:color="auto" w:fill="auto"/>
            <w:hideMark/>
          </w:tcPr>
          <w:p w14:paraId="07EE97CF" w14:textId="77777777" w:rsidR="00097204" w:rsidRPr="002947D3" w:rsidRDefault="00097204" w:rsidP="00311370">
            <w:pPr>
              <w:spacing w:before="60" w:after="60"/>
              <w:ind w:firstLine="0"/>
              <w:rPr>
                <w:sz w:val="24"/>
                <w:szCs w:val="24"/>
              </w:rPr>
            </w:pPr>
            <w:r w:rsidRPr="002947D3">
              <w:rPr>
                <w:sz w:val="24"/>
                <w:szCs w:val="24"/>
              </w:rPr>
              <w:t> </w:t>
            </w:r>
          </w:p>
        </w:tc>
        <w:tc>
          <w:tcPr>
            <w:tcW w:w="1260" w:type="pct"/>
            <w:gridSpan w:val="3"/>
            <w:shd w:val="clear" w:color="auto" w:fill="auto"/>
            <w:hideMark/>
          </w:tcPr>
          <w:p w14:paraId="6742976B" w14:textId="77777777" w:rsidR="00097204" w:rsidRPr="002947D3" w:rsidRDefault="00097204" w:rsidP="00311370">
            <w:pPr>
              <w:spacing w:before="60" w:after="60"/>
              <w:ind w:firstLine="0"/>
              <w:rPr>
                <w:sz w:val="24"/>
                <w:szCs w:val="24"/>
              </w:rPr>
            </w:pPr>
            <w:r w:rsidRPr="002947D3">
              <w:rPr>
                <w:sz w:val="24"/>
                <w:szCs w:val="24"/>
              </w:rPr>
              <w:t> </w:t>
            </w:r>
          </w:p>
        </w:tc>
        <w:tc>
          <w:tcPr>
            <w:tcW w:w="1383" w:type="pct"/>
            <w:gridSpan w:val="3"/>
            <w:shd w:val="clear" w:color="auto" w:fill="auto"/>
            <w:hideMark/>
          </w:tcPr>
          <w:p w14:paraId="00B7DF0F" w14:textId="77777777" w:rsidR="00097204" w:rsidRPr="002947D3" w:rsidRDefault="00097204" w:rsidP="00311370">
            <w:pPr>
              <w:spacing w:before="60" w:after="60"/>
              <w:ind w:firstLine="0"/>
              <w:rPr>
                <w:sz w:val="24"/>
                <w:szCs w:val="24"/>
              </w:rPr>
            </w:pPr>
            <w:r w:rsidRPr="002947D3">
              <w:rPr>
                <w:sz w:val="24"/>
                <w:szCs w:val="24"/>
              </w:rPr>
              <w:t xml:space="preserve"> </w:t>
            </w:r>
          </w:p>
        </w:tc>
      </w:tr>
      <w:tr w:rsidR="00097204" w:rsidRPr="002947D3" w14:paraId="5F520973" w14:textId="77777777" w:rsidTr="00311370">
        <w:tc>
          <w:tcPr>
            <w:tcW w:w="686" w:type="pct"/>
            <w:shd w:val="clear" w:color="auto" w:fill="auto"/>
          </w:tcPr>
          <w:p w14:paraId="4EBBD4E2" w14:textId="77777777" w:rsidR="00097204" w:rsidRPr="002947D3" w:rsidRDefault="00097204" w:rsidP="00311370">
            <w:pPr>
              <w:spacing w:before="60" w:after="60"/>
              <w:ind w:firstLine="0"/>
              <w:rPr>
                <w:sz w:val="24"/>
                <w:szCs w:val="24"/>
              </w:rPr>
            </w:pPr>
          </w:p>
        </w:tc>
        <w:tc>
          <w:tcPr>
            <w:tcW w:w="806" w:type="pct"/>
            <w:gridSpan w:val="2"/>
            <w:shd w:val="clear" w:color="auto" w:fill="auto"/>
          </w:tcPr>
          <w:p w14:paraId="16E2B7AC" w14:textId="12583BD9" w:rsidR="00097204" w:rsidRPr="00097204" w:rsidRDefault="00097204" w:rsidP="00311370">
            <w:pPr>
              <w:spacing w:before="60" w:after="60"/>
              <w:ind w:firstLine="0"/>
              <w:rPr>
                <w:sz w:val="24"/>
                <w:szCs w:val="24"/>
              </w:rPr>
            </w:pPr>
            <w:r w:rsidRPr="00097204">
              <w:rPr>
                <w:sz w:val="24"/>
                <w:szCs w:val="24"/>
              </w:rPr>
              <w:t>regNumber</w:t>
            </w:r>
          </w:p>
        </w:tc>
        <w:tc>
          <w:tcPr>
            <w:tcW w:w="330" w:type="pct"/>
            <w:gridSpan w:val="6"/>
            <w:shd w:val="clear" w:color="auto" w:fill="auto"/>
          </w:tcPr>
          <w:p w14:paraId="12AD0599" w14:textId="5DFCBD2F" w:rsidR="00097204" w:rsidRPr="000628E2" w:rsidRDefault="00097204" w:rsidP="00311370">
            <w:pPr>
              <w:spacing w:before="60" w:after="60"/>
              <w:ind w:firstLine="0"/>
              <w:jc w:val="center"/>
              <w:rPr>
                <w:sz w:val="24"/>
                <w:szCs w:val="24"/>
              </w:rPr>
            </w:pPr>
            <w:r>
              <w:rPr>
                <w:sz w:val="24"/>
                <w:szCs w:val="24"/>
              </w:rPr>
              <w:t>Н</w:t>
            </w:r>
          </w:p>
        </w:tc>
        <w:tc>
          <w:tcPr>
            <w:tcW w:w="535" w:type="pct"/>
            <w:gridSpan w:val="2"/>
            <w:shd w:val="clear" w:color="auto" w:fill="auto"/>
          </w:tcPr>
          <w:p w14:paraId="12BC7655" w14:textId="43F2AD9C" w:rsidR="00097204" w:rsidRPr="002947D3" w:rsidRDefault="00097204" w:rsidP="00311370">
            <w:pPr>
              <w:spacing w:before="60" w:after="60"/>
              <w:ind w:firstLine="0"/>
              <w:jc w:val="center"/>
              <w:rPr>
                <w:sz w:val="24"/>
                <w:szCs w:val="24"/>
              </w:rPr>
            </w:pPr>
            <w:r>
              <w:rPr>
                <w:sz w:val="24"/>
                <w:szCs w:val="24"/>
              </w:rPr>
              <w:t>Т(1-20)</w:t>
            </w:r>
          </w:p>
        </w:tc>
        <w:tc>
          <w:tcPr>
            <w:tcW w:w="1260" w:type="pct"/>
            <w:gridSpan w:val="3"/>
            <w:shd w:val="clear" w:color="auto" w:fill="auto"/>
          </w:tcPr>
          <w:p w14:paraId="631453BF" w14:textId="4FFB04F9" w:rsidR="00097204" w:rsidRPr="002947D3" w:rsidRDefault="00097204" w:rsidP="00311370">
            <w:pPr>
              <w:spacing w:before="60" w:after="60"/>
              <w:ind w:firstLine="0"/>
              <w:rPr>
                <w:sz w:val="24"/>
                <w:szCs w:val="24"/>
              </w:rPr>
            </w:pPr>
            <w:r w:rsidRPr="00097204">
              <w:rPr>
                <w:sz w:val="24"/>
                <w:szCs w:val="24"/>
              </w:rPr>
              <w:t>Номер реестровой записи банковской гарантии</w:t>
            </w:r>
          </w:p>
        </w:tc>
        <w:tc>
          <w:tcPr>
            <w:tcW w:w="1383" w:type="pct"/>
            <w:gridSpan w:val="3"/>
            <w:shd w:val="clear" w:color="auto" w:fill="auto"/>
          </w:tcPr>
          <w:p w14:paraId="1DDDC16C" w14:textId="77777777" w:rsidR="00097204" w:rsidRPr="00AB22C0" w:rsidRDefault="00097204" w:rsidP="00311370">
            <w:pPr>
              <w:spacing w:before="60" w:after="60"/>
              <w:ind w:firstLine="0"/>
              <w:rPr>
                <w:sz w:val="24"/>
                <w:szCs w:val="24"/>
              </w:rPr>
            </w:pPr>
          </w:p>
        </w:tc>
      </w:tr>
      <w:tr w:rsidR="00097204" w:rsidRPr="002947D3" w14:paraId="18892157" w14:textId="77777777" w:rsidTr="00311370">
        <w:tc>
          <w:tcPr>
            <w:tcW w:w="686" w:type="pct"/>
            <w:shd w:val="clear" w:color="auto" w:fill="auto"/>
          </w:tcPr>
          <w:p w14:paraId="694169F9" w14:textId="77777777" w:rsidR="00097204" w:rsidRPr="002947D3" w:rsidRDefault="00097204" w:rsidP="00311370">
            <w:pPr>
              <w:spacing w:before="60" w:after="60"/>
              <w:ind w:firstLine="0"/>
              <w:rPr>
                <w:sz w:val="24"/>
                <w:szCs w:val="24"/>
              </w:rPr>
            </w:pPr>
          </w:p>
        </w:tc>
        <w:tc>
          <w:tcPr>
            <w:tcW w:w="806" w:type="pct"/>
            <w:gridSpan w:val="2"/>
            <w:shd w:val="clear" w:color="auto" w:fill="auto"/>
          </w:tcPr>
          <w:p w14:paraId="0D8B7690" w14:textId="338FFB08" w:rsidR="00097204" w:rsidRPr="00097204" w:rsidRDefault="00097204" w:rsidP="00311370">
            <w:pPr>
              <w:spacing w:before="60" w:after="60"/>
              <w:ind w:firstLine="0"/>
              <w:rPr>
                <w:sz w:val="24"/>
                <w:szCs w:val="24"/>
              </w:rPr>
            </w:pPr>
            <w:r>
              <w:rPr>
                <w:sz w:val="24"/>
                <w:szCs w:val="24"/>
                <w:lang w:val="en-US"/>
              </w:rPr>
              <w:t>notice</w:t>
            </w:r>
            <w:r w:rsidRPr="00097204">
              <w:rPr>
                <w:sz w:val="24"/>
                <w:szCs w:val="24"/>
              </w:rPr>
              <w:t>Date</w:t>
            </w:r>
          </w:p>
        </w:tc>
        <w:tc>
          <w:tcPr>
            <w:tcW w:w="330" w:type="pct"/>
            <w:gridSpan w:val="6"/>
            <w:shd w:val="clear" w:color="auto" w:fill="auto"/>
          </w:tcPr>
          <w:p w14:paraId="3A502484" w14:textId="0BBF56F2" w:rsidR="00097204" w:rsidRPr="000628E2" w:rsidRDefault="00097204" w:rsidP="00311370">
            <w:pPr>
              <w:spacing w:before="60" w:after="60"/>
              <w:ind w:firstLine="0"/>
              <w:jc w:val="center"/>
              <w:rPr>
                <w:sz w:val="24"/>
                <w:szCs w:val="24"/>
              </w:rPr>
            </w:pPr>
            <w:r>
              <w:rPr>
                <w:sz w:val="24"/>
                <w:szCs w:val="24"/>
              </w:rPr>
              <w:t>О</w:t>
            </w:r>
          </w:p>
        </w:tc>
        <w:tc>
          <w:tcPr>
            <w:tcW w:w="535" w:type="pct"/>
            <w:gridSpan w:val="2"/>
            <w:shd w:val="clear" w:color="auto" w:fill="auto"/>
          </w:tcPr>
          <w:p w14:paraId="2F95AA41" w14:textId="46772DE6" w:rsidR="00097204" w:rsidRPr="002947D3" w:rsidRDefault="00097204" w:rsidP="00311370">
            <w:pPr>
              <w:spacing w:before="60" w:after="60"/>
              <w:ind w:firstLine="0"/>
              <w:jc w:val="center"/>
              <w:rPr>
                <w:sz w:val="24"/>
                <w:szCs w:val="24"/>
              </w:rPr>
            </w:pPr>
            <w:r>
              <w:rPr>
                <w:sz w:val="24"/>
                <w:szCs w:val="24"/>
                <w:lang w:val="en-US"/>
              </w:rPr>
              <w:t>D</w:t>
            </w:r>
          </w:p>
        </w:tc>
        <w:tc>
          <w:tcPr>
            <w:tcW w:w="1260" w:type="pct"/>
            <w:gridSpan w:val="3"/>
            <w:shd w:val="clear" w:color="auto" w:fill="auto"/>
          </w:tcPr>
          <w:p w14:paraId="1BB15256" w14:textId="45CE0070" w:rsidR="00097204" w:rsidRPr="002947D3" w:rsidRDefault="00097204" w:rsidP="00311370">
            <w:pPr>
              <w:spacing w:before="60" w:after="60"/>
              <w:ind w:firstLine="0"/>
              <w:rPr>
                <w:sz w:val="24"/>
                <w:szCs w:val="24"/>
              </w:rPr>
            </w:pPr>
            <w:r w:rsidRPr="00097204">
              <w:rPr>
                <w:sz w:val="24"/>
                <w:szCs w:val="24"/>
              </w:rPr>
              <w:t>Дата уведомления</w:t>
            </w:r>
          </w:p>
        </w:tc>
        <w:tc>
          <w:tcPr>
            <w:tcW w:w="1383" w:type="pct"/>
            <w:gridSpan w:val="3"/>
            <w:shd w:val="clear" w:color="auto" w:fill="auto"/>
          </w:tcPr>
          <w:p w14:paraId="7CB07518" w14:textId="77777777" w:rsidR="00097204" w:rsidRPr="00AB22C0" w:rsidRDefault="00097204" w:rsidP="00311370">
            <w:pPr>
              <w:spacing w:before="60" w:after="60"/>
              <w:ind w:firstLine="0"/>
              <w:rPr>
                <w:sz w:val="24"/>
                <w:szCs w:val="24"/>
              </w:rPr>
            </w:pPr>
          </w:p>
        </w:tc>
      </w:tr>
      <w:tr w:rsidR="00097204" w:rsidRPr="002947D3" w14:paraId="326CCBDB" w14:textId="77777777" w:rsidTr="00311370">
        <w:tc>
          <w:tcPr>
            <w:tcW w:w="686" w:type="pct"/>
            <w:shd w:val="clear" w:color="auto" w:fill="auto"/>
          </w:tcPr>
          <w:p w14:paraId="40CDA6AA" w14:textId="77777777" w:rsidR="00097204" w:rsidRPr="002947D3" w:rsidRDefault="00097204" w:rsidP="00311370">
            <w:pPr>
              <w:spacing w:before="60" w:after="60"/>
              <w:ind w:firstLine="0"/>
              <w:rPr>
                <w:sz w:val="24"/>
                <w:szCs w:val="24"/>
              </w:rPr>
            </w:pPr>
          </w:p>
        </w:tc>
        <w:tc>
          <w:tcPr>
            <w:tcW w:w="806" w:type="pct"/>
            <w:gridSpan w:val="2"/>
            <w:shd w:val="clear" w:color="auto" w:fill="auto"/>
          </w:tcPr>
          <w:p w14:paraId="2C7F9BD4" w14:textId="6ABDCF8E" w:rsidR="00097204" w:rsidRPr="00097204" w:rsidRDefault="00097204" w:rsidP="00311370">
            <w:pPr>
              <w:spacing w:before="60" w:after="60"/>
              <w:ind w:firstLine="0"/>
              <w:rPr>
                <w:sz w:val="24"/>
                <w:szCs w:val="24"/>
              </w:rPr>
            </w:pPr>
            <w:r w:rsidRPr="00097204">
              <w:rPr>
                <w:sz w:val="24"/>
                <w:szCs w:val="24"/>
              </w:rPr>
              <w:t>noticeNumber</w:t>
            </w:r>
          </w:p>
        </w:tc>
        <w:tc>
          <w:tcPr>
            <w:tcW w:w="330" w:type="pct"/>
            <w:gridSpan w:val="6"/>
            <w:shd w:val="clear" w:color="auto" w:fill="auto"/>
          </w:tcPr>
          <w:p w14:paraId="3689E636" w14:textId="20E3627C" w:rsidR="00097204" w:rsidRPr="00022265" w:rsidRDefault="00022265" w:rsidP="00311370">
            <w:pPr>
              <w:spacing w:before="60" w:after="60"/>
              <w:ind w:firstLine="0"/>
              <w:jc w:val="center"/>
              <w:rPr>
                <w:sz w:val="24"/>
                <w:szCs w:val="24"/>
              </w:rPr>
            </w:pPr>
            <w:r>
              <w:rPr>
                <w:sz w:val="24"/>
                <w:szCs w:val="24"/>
              </w:rPr>
              <w:t>Н</w:t>
            </w:r>
          </w:p>
        </w:tc>
        <w:tc>
          <w:tcPr>
            <w:tcW w:w="535" w:type="pct"/>
            <w:gridSpan w:val="2"/>
            <w:shd w:val="clear" w:color="auto" w:fill="auto"/>
          </w:tcPr>
          <w:p w14:paraId="6351896B" w14:textId="7501DFD1" w:rsidR="00097204" w:rsidRPr="002947D3" w:rsidRDefault="00097204" w:rsidP="00097204">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60" w:type="pct"/>
            <w:gridSpan w:val="3"/>
            <w:shd w:val="clear" w:color="auto" w:fill="auto"/>
          </w:tcPr>
          <w:p w14:paraId="4A11CBFA" w14:textId="6597DC32" w:rsidR="00097204" w:rsidRPr="002947D3" w:rsidRDefault="00097204" w:rsidP="00311370">
            <w:pPr>
              <w:spacing w:before="60" w:after="60"/>
              <w:ind w:firstLine="0"/>
              <w:rPr>
                <w:sz w:val="24"/>
                <w:szCs w:val="24"/>
              </w:rPr>
            </w:pPr>
            <w:r w:rsidRPr="00097204">
              <w:rPr>
                <w:sz w:val="24"/>
                <w:szCs w:val="24"/>
              </w:rPr>
              <w:t>Номер уведомления</w:t>
            </w:r>
          </w:p>
        </w:tc>
        <w:tc>
          <w:tcPr>
            <w:tcW w:w="1383" w:type="pct"/>
            <w:gridSpan w:val="3"/>
            <w:shd w:val="clear" w:color="auto" w:fill="auto"/>
          </w:tcPr>
          <w:p w14:paraId="27CB0432" w14:textId="77777777" w:rsidR="00097204" w:rsidRPr="00AB22C0" w:rsidRDefault="00097204" w:rsidP="00311370">
            <w:pPr>
              <w:spacing w:before="60" w:after="60"/>
              <w:ind w:firstLine="0"/>
              <w:rPr>
                <w:sz w:val="24"/>
                <w:szCs w:val="24"/>
              </w:rPr>
            </w:pPr>
          </w:p>
        </w:tc>
      </w:tr>
      <w:tr w:rsidR="00097204" w:rsidRPr="002947D3" w14:paraId="4627CB1D" w14:textId="77777777" w:rsidTr="00097204">
        <w:tc>
          <w:tcPr>
            <w:tcW w:w="686" w:type="pct"/>
            <w:shd w:val="clear" w:color="auto" w:fill="auto"/>
          </w:tcPr>
          <w:p w14:paraId="653463B1" w14:textId="2FA82B3E" w:rsidR="00097204" w:rsidRPr="002947D3" w:rsidRDefault="00097204" w:rsidP="00311370">
            <w:pPr>
              <w:spacing w:before="60" w:after="60"/>
              <w:ind w:firstLine="0"/>
              <w:rPr>
                <w:sz w:val="24"/>
                <w:szCs w:val="24"/>
              </w:rPr>
            </w:pPr>
          </w:p>
        </w:tc>
        <w:tc>
          <w:tcPr>
            <w:tcW w:w="806" w:type="pct"/>
            <w:gridSpan w:val="2"/>
            <w:shd w:val="clear" w:color="auto" w:fill="auto"/>
          </w:tcPr>
          <w:p w14:paraId="25E16288" w14:textId="39803885" w:rsidR="00097204" w:rsidRPr="00097204" w:rsidRDefault="00097204" w:rsidP="00311370">
            <w:pPr>
              <w:spacing w:before="60" w:after="60"/>
              <w:ind w:firstLine="0"/>
              <w:rPr>
                <w:sz w:val="24"/>
                <w:szCs w:val="24"/>
              </w:rPr>
            </w:pPr>
            <w:r>
              <w:rPr>
                <w:sz w:val="24"/>
                <w:szCs w:val="24"/>
                <w:lang w:val="en-US"/>
              </w:rPr>
              <w:t>notice</w:t>
            </w:r>
            <w:r w:rsidRPr="00097204">
              <w:rPr>
                <w:sz w:val="24"/>
                <w:szCs w:val="24"/>
              </w:rPr>
              <w:t>Reason</w:t>
            </w:r>
          </w:p>
        </w:tc>
        <w:tc>
          <w:tcPr>
            <w:tcW w:w="330" w:type="pct"/>
            <w:gridSpan w:val="6"/>
            <w:shd w:val="clear" w:color="auto" w:fill="auto"/>
          </w:tcPr>
          <w:p w14:paraId="528DBE17" w14:textId="1F3B9E6D" w:rsidR="00097204" w:rsidRPr="000628E2" w:rsidRDefault="00097204" w:rsidP="00311370">
            <w:pPr>
              <w:spacing w:before="60" w:after="60"/>
              <w:ind w:firstLine="0"/>
              <w:jc w:val="center"/>
              <w:rPr>
                <w:sz w:val="24"/>
                <w:szCs w:val="24"/>
              </w:rPr>
            </w:pPr>
            <w:r>
              <w:rPr>
                <w:sz w:val="24"/>
                <w:szCs w:val="24"/>
              </w:rPr>
              <w:t>О</w:t>
            </w:r>
          </w:p>
        </w:tc>
        <w:tc>
          <w:tcPr>
            <w:tcW w:w="535" w:type="pct"/>
            <w:gridSpan w:val="2"/>
            <w:shd w:val="clear" w:color="auto" w:fill="auto"/>
          </w:tcPr>
          <w:p w14:paraId="22C26B86" w14:textId="4D396E53" w:rsidR="00097204" w:rsidRPr="002947D3" w:rsidRDefault="00097204" w:rsidP="00311370">
            <w:pPr>
              <w:spacing w:before="60" w:after="60"/>
              <w:ind w:firstLine="0"/>
              <w:jc w:val="center"/>
              <w:rPr>
                <w:sz w:val="24"/>
                <w:szCs w:val="24"/>
              </w:rPr>
            </w:pPr>
            <w:r>
              <w:rPr>
                <w:sz w:val="24"/>
                <w:szCs w:val="24"/>
              </w:rPr>
              <w:t>Т(1-2000)</w:t>
            </w:r>
          </w:p>
        </w:tc>
        <w:tc>
          <w:tcPr>
            <w:tcW w:w="1260" w:type="pct"/>
            <w:gridSpan w:val="3"/>
            <w:shd w:val="clear" w:color="auto" w:fill="auto"/>
          </w:tcPr>
          <w:p w14:paraId="17A3AE20" w14:textId="2F4A3EDE" w:rsidR="00097204" w:rsidRPr="002947D3" w:rsidRDefault="00097204" w:rsidP="00311370">
            <w:pPr>
              <w:spacing w:before="60" w:after="60"/>
              <w:ind w:firstLine="0"/>
              <w:rPr>
                <w:sz w:val="24"/>
                <w:szCs w:val="24"/>
              </w:rPr>
            </w:pPr>
            <w:r w:rsidRPr="00097204">
              <w:rPr>
                <w:sz w:val="24"/>
                <w:szCs w:val="24"/>
              </w:rPr>
              <w:t>Причина возвращения</w:t>
            </w:r>
          </w:p>
        </w:tc>
        <w:tc>
          <w:tcPr>
            <w:tcW w:w="1383" w:type="pct"/>
            <w:gridSpan w:val="3"/>
            <w:shd w:val="clear" w:color="auto" w:fill="auto"/>
          </w:tcPr>
          <w:p w14:paraId="7D5BCF2C" w14:textId="7FA7E23C" w:rsidR="00097204" w:rsidRPr="00AB22C0" w:rsidRDefault="00097204" w:rsidP="00311370">
            <w:pPr>
              <w:spacing w:before="60" w:after="60"/>
              <w:ind w:firstLine="0"/>
              <w:rPr>
                <w:sz w:val="24"/>
                <w:szCs w:val="24"/>
              </w:rPr>
            </w:pPr>
          </w:p>
        </w:tc>
      </w:tr>
      <w:tr w:rsidR="00AB22C0" w:rsidRPr="000628E2" w14:paraId="3CB70367" w14:textId="77777777" w:rsidTr="00197F09">
        <w:tc>
          <w:tcPr>
            <w:tcW w:w="5000" w:type="pct"/>
            <w:gridSpan w:val="17"/>
            <w:shd w:val="clear" w:color="auto" w:fill="auto"/>
            <w:hideMark/>
          </w:tcPr>
          <w:p w14:paraId="475FAE85" w14:textId="7D1E2828" w:rsidR="00AB22C0" w:rsidRPr="000628E2" w:rsidRDefault="00AB22C0" w:rsidP="00197F09">
            <w:pPr>
              <w:spacing w:before="60" w:after="60"/>
              <w:ind w:firstLine="0"/>
              <w:jc w:val="center"/>
              <w:rPr>
                <w:b/>
                <w:bCs/>
                <w:sz w:val="24"/>
                <w:szCs w:val="24"/>
              </w:rPr>
            </w:pPr>
            <w:r w:rsidRPr="00AB22C0">
              <w:rPr>
                <w:b/>
                <w:bCs/>
                <w:sz w:val="24"/>
                <w:szCs w:val="24"/>
              </w:rPr>
              <w:t>Объекты закупки</w:t>
            </w:r>
          </w:p>
        </w:tc>
      </w:tr>
      <w:tr w:rsidR="002F61E7" w:rsidRPr="002947D3" w14:paraId="4FAAA74E" w14:textId="77777777" w:rsidTr="003006BF">
        <w:tc>
          <w:tcPr>
            <w:tcW w:w="686" w:type="pct"/>
            <w:shd w:val="clear" w:color="auto" w:fill="auto"/>
            <w:hideMark/>
          </w:tcPr>
          <w:p w14:paraId="540A4D26" w14:textId="33E930F8" w:rsidR="00AB22C0" w:rsidRPr="00AB22C0" w:rsidRDefault="00AB22C0" w:rsidP="00197F09">
            <w:pPr>
              <w:spacing w:before="60" w:after="60"/>
              <w:ind w:firstLine="0"/>
              <w:rPr>
                <w:b/>
                <w:sz w:val="24"/>
                <w:szCs w:val="24"/>
                <w:lang w:val="en-US"/>
              </w:rPr>
            </w:pPr>
            <w:r>
              <w:rPr>
                <w:b/>
                <w:sz w:val="24"/>
                <w:szCs w:val="24"/>
                <w:lang w:val="en-US"/>
              </w:rPr>
              <w:t>products</w:t>
            </w:r>
          </w:p>
        </w:tc>
        <w:tc>
          <w:tcPr>
            <w:tcW w:w="806" w:type="pct"/>
            <w:gridSpan w:val="2"/>
            <w:shd w:val="clear" w:color="auto" w:fill="auto"/>
            <w:hideMark/>
          </w:tcPr>
          <w:p w14:paraId="2A3E96A1" w14:textId="77777777" w:rsidR="00AB22C0" w:rsidRPr="002947D3" w:rsidRDefault="00AB22C0"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3E256093" w14:textId="77777777" w:rsidR="00AB22C0" w:rsidRPr="002947D3" w:rsidRDefault="00AB22C0"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3AF6C92F" w14:textId="77777777" w:rsidR="00AB22C0" w:rsidRPr="002947D3" w:rsidRDefault="00AB22C0"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2890EB7D" w14:textId="77777777" w:rsidR="00AB22C0" w:rsidRPr="002947D3" w:rsidRDefault="00AB22C0"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5AA6E4F6" w14:textId="77777777" w:rsidR="00AB22C0" w:rsidRPr="002947D3" w:rsidRDefault="00AB22C0" w:rsidP="00197F09">
            <w:pPr>
              <w:spacing w:before="60" w:after="60"/>
              <w:ind w:firstLine="0"/>
              <w:rPr>
                <w:sz w:val="24"/>
                <w:szCs w:val="24"/>
              </w:rPr>
            </w:pPr>
            <w:r w:rsidRPr="002947D3">
              <w:rPr>
                <w:sz w:val="24"/>
                <w:szCs w:val="24"/>
              </w:rPr>
              <w:t xml:space="preserve"> </w:t>
            </w:r>
          </w:p>
        </w:tc>
      </w:tr>
      <w:tr w:rsidR="002F61E7" w:rsidRPr="002947D3" w14:paraId="0F5C21DE" w14:textId="77777777" w:rsidTr="003006BF">
        <w:tc>
          <w:tcPr>
            <w:tcW w:w="686" w:type="pct"/>
            <w:shd w:val="clear" w:color="auto" w:fill="auto"/>
            <w:hideMark/>
          </w:tcPr>
          <w:p w14:paraId="60E1316D" w14:textId="77777777" w:rsidR="00AB22C0" w:rsidRPr="002947D3" w:rsidRDefault="00AB22C0"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3A32177D" w14:textId="18056A9F" w:rsidR="00AB22C0" w:rsidRPr="00AB22C0" w:rsidRDefault="00AB22C0" w:rsidP="00197F09">
            <w:pPr>
              <w:spacing w:before="60" w:after="60"/>
              <w:ind w:firstLine="0"/>
              <w:rPr>
                <w:sz w:val="24"/>
                <w:szCs w:val="24"/>
                <w:lang w:val="en-US"/>
              </w:rPr>
            </w:pPr>
            <w:r>
              <w:rPr>
                <w:sz w:val="24"/>
                <w:szCs w:val="24"/>
                <w:lang w:val="en-US"/>
              </w:rPr>
              <w:t>product</w:t>
            </w:r>
          </w:p>
        </w:tc>
        <w:tc>
          <w:tcPr>
            <w:tcW w:w="330" w:type="pct"/>
            <w:gridSpan w:val="6"/>
            <w:shd w:val="clear" w:color="auto" w:fill="auto"/>
            <w:hideMark/>
          </w:tcPr>
          <w:p w14:paraId="2EBBD7AD" w14:textId="77777777" w:rsidR="00AB22C0" w:rsidRPr="000628E2" w:rsidRDefault="00AB22C0"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774DC356" w14:textId="77777777" w:rsidR="00AB22C0" w:rsidRPr="002947D3" w:rsidRDefault="00AB22C0" w:rsidP="00197F09">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7D4BC2FC" w14:textId="1A03FF29" w:rsidR="00AB22C0" w:rsidRPr="002947D3" w:rsidRDefault="00AB22C0" w:rsidP="00197F09">
            <w:pPr>
              <w:spacing w:before="60" w:after="60"/>
              <w:ind w:firstLine="0"/>
              <w:rPr>
                <w:sz w:val="24"/>
                <w:szCs w:val="24"/>
              </w:rPr>
            </w:pPr>
            <w:r w:rsidRPr="00AB22C0">
              <w:rPr>
                <w:sz w:val="24"/>
                <w:szCs w:val="24"/>
              </w:rPr>
              <w:t>Объект закупки</w:t>
            </w:r>
          </w:p>
        </w:tc>
        <w:tc>
          <w:tcPr>
            <w:tcW w:w="1383" w:type="pct"/>
            <w:gridSpan w:val="3"/>
            <w:shd w:val="clear" w:color="auto" w:fill="auto"/>
            <w:hideMark/>
          </w:tcPr>
          <w:p w14:paraId="5E842A6B" w14:textId="4BCBFD94" w:rsidR="00AB22C0" w:rsidRPr="00AB22C0" w:rsidRDefault="00AB22C0" w:rsidP="00197F09">
            <w:pPr>
              <w:spacing w:before="60" w:after="60"/>
              <w:ind w:firstLine="0"/>
              <w:rPr>
                <w:sz w:val="24"/>
                <w:szCs w:val="24"/>
              </w:rPr>
            </w:pPr>
            <w:r>
              <w:rPr>
                <w:sz w:val="24"/>
                <w:szCs w:val="24"/>
              </w:rPr>
              <w:t>Множественный элемент</w:t>
            </w:r>
          </w:p>
        </w:tc>
      </w:tr>
      <w:tr w:rsidR="002F61E7" w:rsidRPr="002947D3" w14:paraId="56C61926" w14:textId="77777777" w:rsidTr="003006BF">
        <w:tc>
          <w:tcPr>
            <w:tcW w:w="686" w:type="pct"/>
            <w:shd w:val="clear" w:color="auto" w:fill="auto"/>
          </w:tcPr>
          <w:p w14:paraId="5C8BF0B4" w14:textId="77777777" w:rsidR="00AB22C0" w:rsidRPr="002947D3" w:rsidRDefault="00AB22C0" w:rsidP="00197F09">
            <w:pPr>
              <w:spacing w:before="60" w:after="60"/>
              <w:ind w:firstLine="0"/>
              <w:rPr>
                <w:sz w:val="24"/>
                <w:szCs w:val="24"/>
              </w:rPr>
            </w:pPr>
          </w:p>
        </w:tc>
        <w:tc>
          <w:tcPr>
            <w:tcW w:w="806" w:type="pct"/>
            <w:gridSpan w:val="2"/>
            <w:shd w:val="clear" w:color="auto" w:fill="auto"/>
          </w:tcPr>
          <w:p w14:paraId="7F9E05EC" w14:textId="7A3C040B" w:rsidR="00AB22C0" w:rsidRPr="007B30D2" w:rsidRDefault="00AB22C0" w:rsidP="00197F09">
            <w:pPr>
              <w:spacing w:before="60" w:after="60"/>
              <w:ind w:firstLine="0"/>
              <w:rPr>
                <w:sz w:val="24"/>
                <w:szCs w:val="24"/>
                <w:lang w:val="en-US"/>
              </w:rPr>
            </w:pPr>
            <w:r w:rsidRPr="00AB22C0">
              <w:rPr>
                <w:sz w:val="24"/>
                <w:szCs w:val="24"/>
                <w:lang w:val="en-US"/>
              </w:rPr>
              <w:t>productsChange</w:t>
            </w:r>
          </w:p>
        </w:tc>
        <w:tc>
          <w:tcPr>
            <w:tcW w:w="330" w:type="pct"/>
            <w:gridSpan w:val="6"/>
            <w:shd w:val="clear" w:color="auto" w:fill="auto"/>
          </w:tcPr>
          <w:p w14:paraId="6C563B73" w14:textId="561AF2C4" w:rsidR="00AB22C0" w:rsidRPr="002947D3" w:rsidRDefault="003006BF" w:rsidP="00197F09">
            <w:pPr>
              <w:spacing w:before="60" w:after="60"/>
              <w:ind w:firstLine="0"/>
              <w:jc w:val="center"/>
              <w:rPr>
                <w:sz w:val="24"/>
                <w:szCs w:val="24"/>
              </w:rPr>
            </w:pPr>
            <w:r>
              <w:rPr>
                <w:sz w:val="24"/>
                <w:szCs w:val="24"/>
              </w:rPr>
              <w:t>Н</w:t>
            </w:r>
          </w:p>
        </w:tc>
        <w:tc>
          <w:tcPr>
            <w:tcW w:w="535" w:type="pct"/>
            <w:gridSpan w:val="2"/>
            <w:shd w:val="clear" w:color="auto" w:fill="auto"/>
          </w:tcPr>
          <w:p w14:paraId="43338943" w14:textId="77777777" w:rsidR="00AB22C0" w:rsidRPr="002947D3" w:rsidRDefault="00AB22C0" w:rsidP="00197F09">
            <w:pPr>
              <w:spacing w:before="60" w:after="60"/>
              <w:ind w:firstLine="0"/>
              <w:jc w:val="center"/>
              <w:rPr>
                <w:sz w:val="24"/>
                <w:szCs w:val="24"/>
              </w:rPr>
            </w:pPr>
            <w:r w:rsidRPr="002947D3">
              <w:rPr>
                <w:sz w:val="24"/>
                <w:szCs w:val="24"/>
              </w:rPr>
              <w:t>S</w:t>
            </w:r>
          </w:p>
        </w:tc>
        <w:tc>
          <w:tcPr>
            <w:tcW w:w="1260" w:type="pct"/>
            <w:gridSpan w:val="3"/>
            <w:shd w:val="clear" w:color="auto" w:fill="auto"/>
          </w:tcPr>
          <w:p w14:paraId="2B25AB21" w14:textId="33D023D4" w:rsidR="00AB22C0" w:rsidRPr="002947D3" w:rsidRDefault="00AB22C0" w:rsidP="00197F09">
            <w:pPr>
              <w:spacing w:before="60" w:after="60"/>
              <w:ind w:firstLine="0"/>
              <w:rPr>
                <w:sz w:val="24"/>
                <w:szCs w:val="24"/>
              </w:rPr>
            </w:pPr>
            <w:r w:rsidRPr="00AB22C0">
              <w:rPr>
                <w:sz w:val="24"/>
                <w:szCs w:val="24"/>
              </w:rPr>
              <w:t>Сведения об изменении объектов закупки</w:t>
            </w:r>
          </w:p>
        </w:tc>
        <w:tc>
          <w:tcPr>
            <w:tcW w:w="1383" w:type="pct"/>
            <w:gridSpan w:val="3"/>
            <w:shd w:val="clear" w:color="auto" w:fill="auto"/>
          </w:tcPr>
          <w:p w14:paraId="5F22D805" w14:textId="77777777" w:rsidR="00AB22C0" w:rsidRPr="002947D3" w:rsidRDefault="00AB22C0" w:rsidP="00197F09">
            <w:pPr>
              <w:spacing w:before="60" w:after="60"/>
              <w:ind w:firstLine="0"/>
              <w:rPr>
                <w:sz w:val="24"/>
                <w:szCs w:val="24"/>
              </w:rPr>
            </w:pPr>
          </w:p>
        </w:tc>
      </w:tr>
      <w:tr w:rsidR="002C0BB6" w:rsidRPr="002947D3" w14:paraId="34BD6625" w14:textId="77777777" w:rsidTr="00197F09">
        <w:tc>
          <w:tcPr>
            <w:tcW w:w="5000" w:type="pct"/>
            <w:gridSpan w:val="17"/>
            <w:shd w:val="clear" w:color="auto" w:fill="auto"/>
            <w:hideMark/>
          </w:tcPr>
          <w:p w14:paraId="1C9FAD05" w14:textId="69F14EBC" w:rsidR="002C0BB6" w:rsidRPr="002C0BB6" w:rsidRDefault="002C0BB6" w:rsidP="00197F09">
            <w:pPr>
              <w:spacing w:before="60" w:after="60"/>
              <w:ind w:firstLine="0"/>
              <w:jc w:val="center"/>
              <w:rPr>
                <w:b/>
                <w:sz w:val="24"/>
                <w:szCs w:val="24"/>
              </w:rPr>
            </w:pPr>
            <w:r w:rsidRPr="002C0BB6">
              <w:rPr>
                <w:b/>
                <w:sz w:val="24"/>
                <w:szCs w:val="24"/>
              </w:rPr>
              <w:t>Объект закупки</w:t>
            </w:r>
          </w:p>
        </w:tc>
      </w:tr>
      <w:tr w:rsidR="002F61E7" w:rsidRPr="002947D3" w14:paraId="62EEAC9D" w14:textId="77777777" w:rsidTr="003006BF">
        <w:tc>
          <w:tcPr>
            <w:tcW w:w="686" w:type="pct"/>
            <w:shd w:val="clear" w:color="auto" w:fill="auto"/>
            <w:hideMark/>
          </w:tcPr>
          <w:p w14:paraId="485C8F36" w14:textId="77777777" w:rsidR="002C0BB6" w:rsidRPr="002947D3" w:rsidRDefault="002C0BB6" w:rsidP="00197F09">
            <w:pPr>
              <w:spacing w:before="60" w:after="60"/>
              <w:ind w:firstLine="0"/>
              <w:rPr>
                <w:sz w:val="24"/>
                <w:szCs w:val="24"/>
              </w:rPr>
            </w:pPr>
            <w:r w:rsidRPr="002947D3">
              <w:rPr>
                <w:b/>
                <w:bCs/>
                <w:sz w:val="24"/>
                <w:szCs w:val="24"/>
              </w:rPr>
              <w:t>product</w:t>
            </w:r>
          </w:p>
        </w:tc>
        <w:tc>
          <w:tcPr>
            <w:tcW w:w="806" w:type="pct"/>
            <w:gridSpan w:val="2"/>
            <w:shd w:val="clear" w:color="auto" w:fill="auto"/>
            <w:hideMark/>
          </w:tcPr>
          <w:p w14:paraId="21EEF04C" w14:textId="77777777" w:rsidR="002C0BB6" w:rsidRPr="002947D3" w:rsidRDefault="002C0BB6"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668559BD" w14:textId="77777777" w:rsidR="002C0BB6" w:rsidRPr="002947D3" w:rsidRDefault="002C0BB6"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24D0A877" w14:textId="77777777" w:rsidR="002C0BB6" w:rsidRPr="002947D3" w:rsidRDefault="002C0BB6"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73DB99EB" w14:textId="77777777" w:rsidR="002C0BB6" w:rsidRPr="002947D3" w:rsidRDefault="002C0BB6"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4AACD185" w14:textId="77777777" w:rsidR="002C0BB6" w:rsidRPr="002947D3" w:rsidRDefault="002C0BB6" w:rsidP="00197F09">
            <w:pPr>
              <w:spacing w:before="60" w:after="60"/>
              <w:ind w:firstLine="0"/>
              <w:rPr>
                <w:sz w:val="24"/>
                <w:szCs w:val="24"/>
              </w:rPr>
            </w:pPr>
            <w:r w:rsidRPr="002947D3">
              <w:rPr>
                <w:sz w:val="24"/>
                <w:szCs w:val="24"/>
              </w:rPr>
              <w:t>Множественный элемент</w:t>
            </w:r>
          </w:p>
        </w:tc>
      </w:tr>
      <w:tr w:rsidR="002F61E7" w:rsidRPr="002947D3" w14:paraId="371517B2" w14:textId="77777777" w:rsidTr="003006BF">
        <w:tc>
          <w:tcPr>
            <w:tcW w:w="686" w:type="pct"/>
            <w:shd w:val="clear" w:color="auto" w:fill="auto"/>
            <w:hideMark/>
          </w:tcPr>
          <w:p w14:paraId="7960DFF1"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tcPr>
          <w:p w14:paraId="147C29BF" w14:textId="77777777" w:rsidR="002C0BB6" w:rsidRPr="002947D3" w:rsidRDefault="002C0BB6" w:rsidP="00197F09">
            <w:pPr>
              <w:spacing w:before="60" w:after="60"/>
              <w:ind w:firstLine="0"/>
              <w:rPr>
                <w:sz w:val="24"/>
                <w:szCs w:val="24"/>
              </w:rPr>
            </w:pPr>
            <w:r w:rsidRPr="002947D3">
              <w:rPr>
                <w:sz w:val="24"/>
                <w:szCs w:val="24"/>
              </w:rPr>
              <w:t xml:space="preserve">sid </w:t>
            </w:r>
          </w:p>
        </w:tc>
        <w:tc>
          <w:tcPr>
            <w:tcW w:w="330" w:type="pct"/>
            <w:gridSpan w:val="6"/>
            <w:shd w:val="clear" w:color="auto" w:fill="auto"/>
          </w:tcPr>
          <w:p w14:paraId="7A5A4E56" w14:textId="77777777" w:rsidR="002C0BB6" w:rsidRPr="002947D3" w:rsidRDefault="002C0BB6" w:rsidP="00197F09">
            <w:pPr>
              <w:spacing w:before="60" w:after="60"/>
              <w:ind w:firstLine="0"/>
              <w:jc w:val="center"/>
              <w:rPr>
                <w:sz w:val="24"/>
                <w:szCs w:val="24"/>
              </w:rPr>
            </w:pPr>
            <w:r w:rsidRPr="002947D3">
              <w:rPr>
                <w:sz w:val="24"/>
                <w:szCs w:val="24"/>
              </w:rPr>
              <w:t>H</w:t>
            </w:r>
          </w:p>
        </w:tc>
        <w:tc>
          <w:tcPr>
            <w:tcW w:w="535" w:type="pct"/>
            <w:gridSpan w:val="2"/>
            <w:shd w:val="clear" w:color="auto" w:fill="auto"/>
          </w:tcPr>
          <w:p w14:paraId="757C4428" w14:textId="77777777" w:rsidR="002C0BB6" w:rsidRPr="002947D3" w:rsidRDefault="002C0BB6" w:rsidP="00197F09">
            <w:pPr>
              <w:spacing w:before="60" w:after="60"/>
              <w:ind w:firstLine="0"/>
              <w:jc w:val="center"/>
              <w:rPr>
                <w:sz w:val="24"/>
                <w:szCs w:val="24"/>
              </w:rPr>
            </w:pPr>
            <w:r w:rsidRPr="002947D3">
              <w:rPr>
                <w:sz w:val="24"/>
                <w:szCs w:val="24"/>
              </w:rPr>
              <w:t>N</w:t>
            </w:r>
          </w:p>
        </w:tc>
        <w:tc>
          <w:tcPr>
            <w:tcW w:w="1260" w:type="pct"/>
            <w:gridSpan w:val="3"/>
            <w:shd w:val="clear" w:color="auto" w:fill="auto"/>
          </w:tcPr>
          <w:p w14:paraId="3B4FA998" w14:textId="77777777" w:rsidR="002C0BB6" w:rsidRPr="002947D3" w:rsidRDefault="002C0BB6" w:rsidP="00197F09">
            <w:pPr>
              <w:spacing w:before="60" w:after="60"/>
              <w:ind w:firstLine="0"/>
              <w:rPr>
                <w:sz w:val="24"/>
                <w:szCs w:val="24"/>
              </w:rPr>
            </w:pPr>
            <w:r w:rsidRPr="002947D3">
              <w:rPr>
                <w:sz w:val="24"/>
                <w:szCs w:val="24"/>
              </w:rPr>
              <w:t>Уникальный идентификатор в РК РБГ</w:t>
            </w:r>
          </w:p>
        </w:tc>
        <w:tc>
          <w:tcPr>
            <w:tcW w:w="1383" w:type="pct"/>
            <w:gridSpan w:val="3"/>
            <w:shd w:val="clear" w:color="auto" w:fill="auto"/>
            <w:hideMark/>
          </w:tcPr>
          <w:p w14:paraId="7A29F7D1" w14:textId="77777777" w:rsidR="002C0BB6" w:rsidRPr="002947D3" w:rsidRDefault="002C0BB6" w:rsidP="00197F09">
            <w:pPr>
              <w:spacing w:before="60" w:after="60"/>
              <w:ind w:firstLine="0"/>
              <w:rPr>
                <w:sz w:val="24"/>
                <w:szCs w:val="24"/>
              </w:rPr>
            </w:pPr>
          </w:p>
        </w:tc>
      </w:tr>
      <w:tr w:rsidR="00636F4C" w:rsidRPr="002947D3" w14:paraId="0ED9AE46" w14:textId="77777777" w:rsidTr="003006BF">
        <w:tc>
          <w:tcPr>
            <w:tcW w:w="686" w:type="pct"/>
            <w:vMerge w:val="restart"/>
            <w:shd w:val="clear" w:color="auto" w:fill="auto"/>
            <w:hideMark/>
          </w:tcPr>
          <w:p w14:paraId="440588C5" w14:textId="263B4877" w:rsidR="00636F4C" w:rsidRPr="002947D3" w:rsidRDefault="00636F4C" w:rsidP="00197F09">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F3ACA6D" w14:textId="235CB6B3" w:rsidR="00636F4C" w:rsidRPr="002947D3" w:rsidRDefault="00636F4C" w:rsidP="008D4D0E">
            <w:pPr>
              <w:spacing w:before="60" w:after="60"/>
              <w:rPr>
                <w:sz w:val="24"/>
                <w:szCs w:val="24"/>
              </w:rPr>
            </w:pPr>
            <w:r w:rsidRPr="002947D3">
              <w:rPr>
                <w:sz w:val="24"/>
                <w:szCs w:val="24"/>
              </w:rPr>
              <w:t> </w:t>
            </w:r>
          </w:p>
        </w:tc>
        <w:tc>
          <w:tcPr>
            <w:tcW w:w="806" w:type="pct"/>
            <w:gridSpan w:val="2"/>
            <w:shd w:val="clear" w:color="auto" w:fill="auto"/>
            <w:hideMark/>
          </w:tcPr>
          <w:p w14:paraId="4D748B5E" w14:textId="77777777" w:rsidR="00636F4C" w:rsidRPr="002947D3" w:rsidRDefault="00636F4C" w:rsidP="00197F09">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30" w:type="pct"/>
            <w:gridSpan w:val="6"/>
            <w:shd w:val="clear" w:color="auto" w:fill="auto"/>
            <w:hideMark/>
          </w:tcPr>
          <w:p w14:paraId="0B1371D7" w14:textId="77777777" w:rsidR="00636F4C" w:rsidRPr="002947D3" w:rsidRDefault="00636F4C"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0402ECAC" w14:textId="77777777" w:rsidR="00636F4C" w:rsidRPr="002947D3" w:rsidRDefault="00636F4C" w:rsidP="00197F09">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7F3E325C" w14:textId="6DFA1BAB" w:rsidR="00636F4C" w:rsidRPr="00636F4C" w:rsidRDefault="00636F4C" w:rsidP="00636F4C">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83" w:type="pct"/>
            <w:gridSpan w:val="3"/>
            <w:shd w:val="clear" w:color="auto" w:fill="auto"/>
            <w:hideMark/>
          </w:tcPr>
          <w:p w14:paraId="101EF640" w14:textId="77777777" w:rsidR="00636F4C" w:rsidRPr="002947D3" w:rsidRDefault="00636F4C" w:rsidP="00197F09">
            <w:pPr>
              <w:spacing w:before="60" w:after="60"/>
              <w:ind w:firstLine="0"/>
              <w:rPr>
                <w:sz w:val="24"/>
                <w:szCs w:val="24"/>
              </w:rPr>
            </w:pPr>
          </w:p>
        </w:tc>
      </w:tr>
      <w:tr w:rsidR="00636F4C" w:rsidRPr="002947D3" w14:paraId="5CA30570" w14:textId="77777777" w:rsidTr="008D4D0E">
        <w:tc>
          <w:tcPr>
            <w:tcW w:w="686" w:type="pct"/>
            <w:vMerge/>
            <w:shd w:val="clear" w:color="auto" w:fill="auto"/>
            <w:hideMark/>
          </w:tcPr>
          <w:p w14:paraId="37C932C0" w14:textId="2583955B" w:rsidR="00636F4C" w:rsidRPr="002947D3" w:rsidRDefault="00636F4C" w:rsidP="008D4D0E">
            <w:pPr>
              <w:spacing w:before="60" w:after="60"/>
              <w:ind w:firstLine="0"/>
              <w:rPr>
                <w:sz w:val="24"/>
                <w:szCs w:val="24"/>
              </w:rPr>
            </w:pPr>
          </w:p>
        </w:tc>
        <w:tc>
          <w:tcPr>
            <w:tcW w:w="806" w:type="pct"/>
            <w:gridSpan w:val="2"/>
            <w:shd w:val="clear" w:color="auto" w:fill="auto"/>
            <w:hideMark/>
          </w:tcPr>
          <w:p w14:paraId="3CACC5C5" w14:textId="75148A01" w:rsidR="00636F4C" w:rsidRPr="00636F4C" w:rsidRDefault="00636F4C" w:rsidP="008D4D0E">
            <w:pPr>
              <w:spacing w:before="60" w:after="60"/>
              <w:ind w:firstLine="0"/>
              <w:rPr>
                <w:sz w:val="24"/>
                <w:szCs w:val="24"/>
                <w:lang w:val="en-US"/>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30" w:type="pct"/>
            <w:gridSpan w:val="6"/>
            <w:shd w:val="clear" w:color="auto" w:fill="auto"/>
            <w:hideMark/>
          </w:tcPr>
          <w:p w14:paraId="4B2BDE1F" w14:textId="77777777" w:rsidR="00636F4C" w:rsidRPr="002947D3" w:rsidRDefault="00636F4C" w:rsidP="008D4D0E">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CF53702" w14:textId="77777777" w:rsidR="00636F4C" w:rsidRPr="002947D3" w:rsidRDefault="00636F4C" w:rsidP="008D4D0E">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164C2936" w14:textId="02478E81" w:rsidR="00636F4C" w:rsidRPr="002947D3" w:rsidRDefault="00636F4C" w:rsidP="008D4D0E">
            <w:pPr>
              <w:spacing w:before="60" w:after="60"/>
              <w:ind w:firstLine="0"/>
              <w:rPr>
                <w:sz w:val="24"/>
                <w:szCs w:val="24"/>
              </w:rPr>
            </w:pPr>
            <w:r w:rsidRPr="002947D3">
              <w:rPr>
                <w:sz w:val="24"/>
                <w:szCs w:val="24"/>
              </w:rPr>
              <w:t>Классификация товаров, работ и услуг</w:t>
            </w:r>
            <w:r>
              <w:rPr>
                <w:sz w:val="24"/>
                <w:szCs w:val="24"/>
              </w:rPr>
              <w:t xml:space="preserve"> </w:t>
            </w:r>
            <w:r>
              <w:rPr>
                <w:sz w:val="24"/>
                <w:szCs w:val="24"/>
              </w:rPr>
              <w:lastRenderedPageBreak/>
              <w:t>по ОКПД2</w:t>
            </w:r>
          </w:p>
        </w:tc>
        <w:tc>
          <w:tcPr>
            <w:tcW w:w="1383" w:type="pct"/>
            <w:gridSpan w:val="3"/>
            <w:shd w:val="clear" w:color="auto" w:fill="auto"/>
            <w:hideMark/>
          </w:tcPr>
          <w:p w14:paraId="02D5BC3C" w14:textId="77777777" w:rsidR="00636F4C" w:rsidRPr="002947D3" w:rsidRDefault="00636F4C" w:rsidP="008D4D0E">
            <w:pPr>
              <w:spacing w:before="60" w:after="60"/>
              <w:ind w:firstLine="0"/>
              <w:rPr>
                <w:sz w:val="24"/>
                <w:szCs w:val="24"/>
              </w:rPr>
            </w:pPr>
          </w:p>
        </w:tc>
      </w:tr>
      <w:tr w:rsidR="002F61E7" w:rsidRPr="002947D3" w14:paraId="166466FA" w14:textId="77777777" w:rsidTr="003006BF">
        <w:tc>
          <w:tcPr>
            <w:tcW w:w="686" w:type="pct"/>
            <w:shd w:val="clear" w:color="auto" w:fill="auto"/>
            <w:hideMark/>
          </w:tcPr>
          <w:p w14:paraId="4FFF6FAC" w14:textId="77777777" w:rsidR="002C0BB6" w:rsidRPr="002947D3" w:rsidRDefault="002C0BB6" w:rsidP="00197F09">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156BF4D3" w14:textId="77777777" w:rsidR="002C0BB6" w:rsidRPr="002947D3" w:rsidRDefault="002C0BB6" w:rsidP="00197F09">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699C063C" w14:textId="77777777" w:rsidR="002C0BB6" w:rsidRPr="002947D3" w:rsidRDefault="002C0BB6"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1A825DB" w14:textId="31E5003A" w:rsidR="002C0BB6" w:rsidRPr="002947D3" w:rsidRDefault="002C0BB6" w:rsidP="00197F09">
            <w:pPr>
              <w:spacing w:before="60" w:after="60"/>
              <w:ind w:firstLine="0"/>
              <w:jc w:val="center"/>
              <w:rPr>
                <w:sz w:val="24"/>
                <w:szCs w:val="24"/>
              </w:rPr>
            </w:pPr>
            <w:r>
              <w:rPr>
                <w:sz w:val="24"/>
                <w:szCs w:val="24"/>
              </w:rPr>
              <w:t>T(1-2</w:t>
            </w:r>
            <w:r w:rsidRPr="002947D3">
              <w:rPr>
                <w:sz w:val="24"/>
                <w:szCs w:val="24"/>
              </w:rPr>
              <w:t>000)</w:t>
            </w:r>
          </w:p>
        </w:tc>
        <w:tc>
          <w:tcPr>
            <w:tcW w:w="1260" w:type="pct"/>
            <w:gridSpan w:val="3"/>
            <w:shd w:val="clear" w:color="auto" w:fill="auto"/>
            <w:hideMark/>
          </w:tcPr>
          <w:p w14:paraId="4AC11847" w14:textId="77777777" w:rsidR="002C0BB6" w:rsidRPr="002947D3" w:rsidRDefault="002C0BB6" w:rsidP="00197F09">
            <w:pPr>
              <w:spacing w:before="60" w:after="60"/>
              <w:ind w:firstLine="0"/>
              <w:rPr>
                <w:sz w:val="24"/>
                <w:szCs w:val="24"/>
              </w:rPr>
            </w:pPr>
            <w:r w:rsidRPr="002947D3">
              <w:rPr>
                <w:sz w:val="24"/>
                <w:szCs w:val="24"/>
              </w:rPr>
              <w:t>Наименование товара, работ, услуг</w:t>
            </w:r>
          </w:p>
        </w:tc>
        <w:tc>
          <w:tcPr>
            <w:tcW w:w="1383" w:type="pct"/>
            <w:gridSpan w:val="3"/>
            <w:shd w:val="clear" w:color="auto" w:fill="auto"/>
            <w:hideMark/>
          </w:tcPr>
          <w:p w14:paraId="6CCD2DD6" w14:textId="77777777" w:rsidR="002C0BB6" w:rsidRPr="002947D3" w:rsidRDefault="002C0BB6" w:rsidP="00197F09">
            <w:pPr>
              <w:spacing w:before="60" w:after="60"/>
              <w:ind w:firstLine="0"/>
              <w:rPr>
                <w:sz w:val="24"/>
                <w:szCs w:val="24"/>
              </w:rPr>
            </w:pPr>
            <w:r w:rsidRPr="002947D3">
              <w:rPr>
                <w:sz w:val="24"/>
                <w:szCs w:val="24"/>
              </w:rPr>
              <w:t xml:space="preserve"> </w:t>
            </w:r>
          </w:p>
        </w:tc>
      </w:tr>
      <w:tr w:rsidR="002F61E7" w:rsidRPr="002947D3" w14:paraId="5DF1B447" w14:textId="77777777" w:rsidTr="003006BF">
        <w:tc>
          <w:tcPr>
            <w:tcW w:w="686" w:type="pct"/>
            <w:shd w:val="clear" w:color="auto" w:fill="auto"/>
            <w:hideMark/>
          </w:tcPr>
          <w:p w14:paraId="24CF3E71"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3D9B42AD" w14:textId="77777777" w:rsidR="002C0BB6" w:rsidRPr="002947D3" w:rsidRDefault="002C0BB6" w:rsidP="00197F09">
            <w:pPr>
              <w:spacing w:before="60" w:after="60"/>
              <w:ind w:firstLine="0"/>
              <w:rPr>
                <w:sz w:val="24"/>
                <w:szCs w:val="24"/>
              </w:rPr>
            </w:pPr>
            <w:r w:rsidRPr="002947D3">
              <w:rPr>
                <w:sz w:val="24"/>
                <w:szCs w:val="24"/>
              </w:rPr>
              <w:t>OKEI</w:t>
            </w:r>
          </w:p>
        </w:tc>
        <w:tc>
          <w:tcPr>
            <w:tcW w:w="330" w:type="pct"/>
            <w:gridSpan w:val="6"/>
            <w:shd w:val="clear" w:color="auto" w:fill="auto"/>
            <w:hideMark/>
          </w:tcPr>
          <w:p w14:paraId="0859C795" w14:textId="4C6AE622" w:rsidR="002C0BB6" w:rsidRPr="002947D3" w:rsidRDefault="003006BF"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774A65B5" w14:textId="77777777" w:rsidR="002C0BB6" w:rsidRPr="002947D3" w:rsidRDefault="002C0BB6" w:rsidP="00197F09">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7C2CD500" w14:textId="77777777" w:rsidR="002C0BB6" w:rsidRPr="002947D3" w:rsidRDefault="002C0BB6" w:rsidP="00197F09">
            <w:pPr>
              <w:spacing w:before="60" w:after="60"/>
              <w:ind w:firstLine="0"/>
              <w:rPr>
                <w:sz w:val="24"/>
                <w:szCs w:val="24"/>
              </w:rPr>
            </w:pPr>
            <w:r w:rsidRPr="002947D3">
              <w:rPr>
                <w:sz w:val="24"/>
                <w:szCs w:val="24"/>
              </w:rPr>
              <w:t>Единицы измерения</w:t>
            </w:r>
          </w:p>
        </w:tc>
        <w:tc>
          <w:tcPr>
            <w:tcW w:w="1383" w:type="pct"/>
            <w:gridSpan w:val="3"/>
            <w:shd w:val="clear" w:color="auto" w:fill="auto"/>
            <w:hideMark/>
          </w:tcPr>
          <w:p w14:paraId="5EF451C4" w14:textId="77777777" w:rsidR="002C0BB6" w:rsidRPr="002947D3" w:rsidRDefault="002C0BB6" w:rsidP="00197F09">
            <w:pPr>
              <w:spacing w:before="60" w:after="60"/>
              <w:ind w:firstLine="0"/>
              <w:rPr>
                <w:sz w:val="24"/>
                <w:szCs w:val="24"/>
              </w:rPr>
            </w:pPr>
            <w:r w:rsidRPr="002947D3">
              <w:rPr>
                <w:sz w:val="24"/>
                <w:szCs w:val="24"/>
              </w:rPr>
              <w:t xml:space="preserve"> </w:t>
            </w:r>
          </w:p>
        </w:tc>
      </w:tr>
      <w:tr w:rsidR="002F61E7" w:rsidRPr="002947D3" w14:paraId="1F2288B3" w14:textId="77777777" w:rsidTr="003006BF">
        <w:tc>
          <w:tcPr>
            <w:tcW w:w="686" w:type="pct"/>
            <w:shd w:val="clear" w:color="auto" w:fill="auto"/>
            <w:hideMark/>
          </w:tcPr>
          <w:p w14:paraId="1C9DED19"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719DA1BC" w14:textId="77777777" w:rsidR="002C0BB6" w:rsidRPr="002947D3" w:rsidRDefault="002C0BB6" w:rsidP="00197F09">
            <w:pPr>
              <w:spacing w:before="60" w:after="60"/>
              <w:ind w:firstLine="0"/>
              <w:rPr>
                <w:sz w:val="24"/>
                <w:szCs w:val="24"/>
              </w:rPr>
            </w:pPr>
            <w:r w:rsidRPr="002947D3">
              <w:rPr>
                <w:sz w:val="24"/>
                <w:szCs w:val="24"/>
              </w:rPr>
              <w:t xml:space="preserve">price </w:t>
            </w:r>
          </w:p>
        </w:tc>
        <w:tc>
          <w:tcPr>
            <w:tcW w:w="330" w:type="pct"/>
            <w:gridSpan w:val="6"/>
            <w:shd w:val="clear" w:color="auto" w:fill="auto"/>
            <w:hideMark/>
          </w:tcPr>
          <w:p w14:paraId="47529857" w14:textId="77777777" w:rsidR="002C0BB6" w:rsidRPr="002947D3" w:rsidRDefault="002C0BB6"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6AB22CA" w14:textId="77777777" w:rsidR="002C0BB6" w:rsidRPr="002947D3" w:rsidRDefault="002C0BB6" w:rsidP="00197F09">
            <w:pPr>
              <w:spacing w:before="60" w:after="60"/>
              <w:ind w:firstLine="0"/>
              <w:jc w:val="center"/>
              <w:rPr>
                <w:sz w:val="24"/>
                <w:szCs w:val="24"/>
                <w:lang w:val="en-US"/>
              </w:rPr>
            </w:pPr>
            <w:r w:rsidRPr="002947D3">
              <w:rPr>
                <w:sz w:val="24"/>
                <w:szCs w:val="24"/>
                <w:lang w:val="en-US"/>
              </w:rPr>
              <w:t>T(1-21)</w:t>
            </w:r>
          </w:p>
        </w:tc>
        <w:tc>
          <w:tcPr>
            <w:tcW w:w="1260" w:type="pct"/>
            <w:gridSpan w:val="3"/>
            <w:shd w:val="clear" w:color="auto" w:fill="auto"/>
            <w:hideMark/>
          </w:tcPr>
          <w:p w14:paraId="2E62696A" w14:textId="2159ED41" w:rsidR="002C0BB6" w:rsidRPr="002947D3" w:rsidRDefault="002C0BB6" w:rsidP="00197F09">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83" w:type="pct"/>
            <w:gridSpan w:val="3"/>
            <w:shd w:val="clear" w:color="auto" w:fill="auto"/>
            <w:hideMark/>
          </w:tcPr>
          <w:p w14:paraId="1072CCAB" w14:textId="3220181F" w:rsidR="002C0BB6" w:rsidRPr="002947D3" w:rsidRDefault="002C0BB6" w:rsidP="00197F09">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tc>
      </w:tr>
      <w:tr w:rsidR="002F61E7" w:rsidRPr="002947D3" w14:paraId="4F5B9124" w14:textId="77777777" w:rsidTr="003006BF">
        <w:tc>
          <w:tcPr>
            <w:tcW w:w="686" w:type="pct"/>
            <w:shd w:val="clear" w:color="auto" w:fill="auto"/>
            <w:hideMark/>
          </w:tcPr>
          <w:p w14:paraId="2F930AE1"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371525DE" w14:textId="667315F7" w:rsidR="002C0BB6" w:rsidRPr="002C0BB6" w:rsidRDefault="002C0BB6" w:rsidP="002C0BB6">
            <w:pPr>
              <w:spacing w:before="60" w:after="60"/>
              <w:ind w:firstLine="0"/>
              <w:rPr>
                <w:sz w:val="24"/>
                <w:szCs w:val="24"/>
                <w:lang w:val="en-US"/>
              </w:rPr>
            </w:pPr>
            <w:r w:rsidRPr="002947D3">
              <w:rPr>
                <w:sz w:val="24"/>
                <w:szCs w:val="24"/>
              </w:rPr>
              <w:t>price</w:t>
            </w:r>
            <w:r>
              <w:rPr>
                <w:sz w:val="24"/>
                <w:szCs w:val="24"/>
                <w:lang w:val="en-US"/>
              </w:rPr>
              <w:t>RUR</w:t>
            </w:r>
          </w:p>
        </w:tc>
        <w:tc>
          <w:tcPr>
            <w:tcW w:w="330" w:type="pct"/>
            <w:gridSpan w:val="6"/>
            <w:shd w:val="clear" w:color="auto" w:fill="auto"/>
            <w:hideMark/>
          </w:tcPr>
          <w:p w14:paraId="415A7E1B" w14:textId="16613458" w:rsidR="002C0BB6" w:rsidRPr="002947D3" w:rsidRDefault="002C0BB6" w:rsidP="00197F09">
            <w:pPr>
              <w:spacing w:before="60" w:after="60"/>
              <w:ind w:firstLine="0"/>
              <w:jc w:val="center"/>
              <w:rPr>
                <w:sz w:val="24"/>
                <w:szCs w:val="24"/>
              </w:rPr>
            </w:pPr>
            <w:r>
              <w:rPr>
                <w:sz w:val="24"/>
                <w:szCs w:val="24"/>
              </w:rPr>
              <w:t>Н</w:t>
            </w:r>
          </w:p>
        </w:tc>
        <w:tc>
          <w:tcPr>
            <w:tcW w:w="535" w:type="pct"/>
            <w:gridSpan w:val="2"/>
            <w:shd w:val="clear" w:color="auto" w:fill="auto"/>
            <w:hideMark/>
          </w:tcPr>
          <w:p w14:paraId="47A49E16" w14:textId="77777777" w:rsidR="002C0BB6" w:rsidRPr="002947D3" w:rsidRDefault="002C0BB6" w:rsidP="00197F09">
            <w:pPr>
              <w:spacing w:before="60" w:after="60"/>
              <w:ind w:firstLine="0"/>
              <w:jc w:val="center"/>
              <w:rPr>
                <w:sz w:val="24"/>
                <w:szCs w:val="24"/>
                <w:lang w:val="en-US"/>
              </w:rPr>
            </w:pPr>
            <w:r w:rsidRPr="002947D3">
              <w:rPr>
                <w:sz w:val="24"/>
                <w:szCs w:val="24"/>
                <w:lang w:val="en-US"/>
              </w:rPr>
              <w:t>T(1-21)</w:t>
            </w:r>
          </w:p>
        </w:tc>
        <w:tc>
          <w:tcPr>
            <w:tcW w:w="1260" w:type="pct"/>
            <w:gridSpan w:val="3"/>
            <w:shd w:val="clear" w:color="auto" w:fill="auto"/>
            <w:hideMark/>
          </w:tcPr>
          <w:p w14:paraId="11518863" w14:textId="57E8948B" w:rsidR="002C0BB6" w:rsidRPr="002C0BB6" w:rsidRDefault="002C0BB6" w:rsidP="00197F09">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83" w:type="pct"/>
            <w:gridSpan w:val="3"/>
            <w:shd w:val="clear" w:color="auto" w:fill="auto"/>
            <w:hideMark/>
          </w:tcPr>
          <w:p w14:paraId="7FEA01FF" w14:textId="4962F592" w:rsidR="002C0BB6" w:rsidRPr="002947D3" w:rsidRDefault="002C0BB6" w:rsidP="00197F09">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tc>
      </w:tr>
      <w:tr w:rsidR="002F61E7" w:rsidRPr="002947D3" w14:paraId="0F36D533" w14:textId="77777777" w:rsidTr="003006BF">
        <w:tc>
          <w:tcPr>
            <w:tcW w:w="686" w:type="pct"/>
            <w:shd w:val="clear" w:color="auto" w:fill="auto"/>
            <w:hideMark/>
          </w:tcPr>
          <w:p w14:paraId="0AE306EF"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428DB260" w14:textId="77777777" w:rsidR="002C0BB6" w:rsidRPr="002947D3" w:rsidRDefault="002C0BB6" w:rsidP="00197F09">
            <w:pPr>
              <w:spacing w:before="60" w:after="60"/>
              <w:ind w:firstLine="0"/>
              <w:rPr>
                <w:sz w:val="24"/>
                <w:szCs w:val="24"/>
              </w:rPr>
            </w:pPr>
            <w:r w:rsidRPr="002947D3">
              <w:rPr>
                <w:sz w:val="24"/>
                <w:szCs w:val="24"/>
              </w:rPr>
              <w:t xml:space="preserve">quantity </w:t>
            </w:r>
          </w:p>
        </w:tc>
        <w:tc>
          <w:tcPr>
            <w:tcW w:w="330" w:type="pct"/>
            <w:gridSpan w:val="6"/>
            <w:shd w:val="clear" w:color="auto" w:fill="auto"/>
            <w:hideMark/>
          </w:tcPr>
          <w:p w14:paraId="5100E584" w14:textId="77777777" w:rsidR="002C0BB6" w:rsidRPr="002947D3" w:rsidRDefault="002C0BB6"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A71CE39" w14:textId="77777777" w:rsidR="002C0BB6" w:rsidRPr="002947D3" w:rsidRDefault="002C0BB6" w:rsidP="00197F09">
            <w:pPr>
              <w:spacing w:before="60" w:after="60"/>
              <w:ind w:firstLine="0"/>
              <w:jc w:val="center"/>
              <w:rPr>
                <w:sz w:val="24"/>
                <w:szCs w:val="24"/>
              </w:rPr>
            </w:pPr>
            <w:r w:rsidRPr="002947D3">
              <w:rPr>
                <w:sz w:val="24"/>
                <w:szCs w:val="24"/>
              </w:rPr>
              <w:t>N</w:t>
            </w:r>
          </w:p>
        </w:tc>
        <w:tc>
          <w:tcPr>
            <w:tcW w:w="1260" w:type="pct"/>
            <w:gridSpan w:val="3"/>
            <w:shd w:val="clear" w:color="auto" w:fill="auto"/>
            <w:hideMark/>
          </w:tcPr>
          <w:p w14:paraId="6B012F4E" w14:textId="77777777" w:rsidR="002C0BB6" w:rsidRPr="002947D3" w:rsidRDefault="002C0BB6" w:rsidP="00197F09">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83" w:type="pct"/>
            <w:gridSpan w:val="3"/>
            <w:shd w:val="clear" w:color="auto" w:fill="auto"/>
            <w:hideMark/>
          </w:tcPr>
          <w:p w14:paraId="2780B1EF" w14:textId="650713F4" w:rsidR="002C0BB6" w:rsidRPr="002947D3" w:rsidRDefault="001011C7" w:rsidP="00912DBE">
            <w:pPr>
              <w:spacing w:before="60" w:after="60"/>
              <w:ind w:firstLine="0"/>
              <w:rPr>
                <w:sz w:val="24"/>
                <w:szCs w:val="24"/>
              </w:rPr>
            </w:pPr>
            <w:r>
              <w:rPr>
                <w:sz w:val="24"/>
                <w:szCs w:val="24"/>
              </w:rPr>
              <w:t xml:space="preserve">В случае невозможности определения количества </w:t>
            </w:r>
            <w:r w:rsidR="00912DBE">
              <w:rPr>
                <w:sz w:val="24"/>
                <w:szCs w:val="24"/>
              </w:rPr>
              <w:t>поле в принимаемом пакете не указывается</w:t>
            </w:r>
            <w:r>
              <w:rPr>
                <w:sz w:val="24"/>
                <w:szCs w:val="24"/>
              </w:rPr>
              <w:t>.</w:t>
            </w:r>
          </w:p>
        </w:tc>
      </w:tr>
      <w:tr w:rsidR="002F61E7" w:rsidRPr="002947D3" w14:paraId="3EB53BB9" w14:textId="77777777" w:rsidTr="003006BF">
        <w:tc>
          <w:tcPr>
            <w:tcW w:w="686" w:type="pct"/>
            <w:shd w:val="clear" w:color="auto" w:fill="auto"/>
            <w:hideMark/>
          </w:tcPr>
          <w:p w14:paraId="459DC1EB"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50253DA5" w14:textId="77777777" w:rsidR="002C0BB6" w:rsidRPr="002947D3" w:rsidRDefault="002C0BB6" w:rsidP="00197F09">
            <w:pPr>
              <w:spacing w:before="60" w:after="60"/>
              <w:ind w:firstLine="0"/>
              <w:rPr>
                <w:sz w:val="24"/>
                <w:szCs w:val="24"/>
              </w:rPr>
            </w:pPr>
            <w:r w:rsidRPr="002947D3">
              <w:rPr>
                <w:sz w:val="24"/>
                <w:szCs w:val="24"/>
              </w:rPr>
              <w:t xml:space="preserve">sum </w:t>
            </w:r>
          </w:p>
        </w:tc>
        <w:tc>
          <w:tcPr>
            <w:tcW w:w="330" w:type="pct"/>
            <w:gridSpan w:val="6"/>
            <w:shd w:val="clear" w:color="auto" w:fill="auto"/>
            <w:hideMark/>
          </w:tcPr>
          <w:p w14:paraId="3FBAC4A6" w14:textId="77777777" w:rsidR="002C0BB6" w:rsidRPr="002947D3" w:rsidRDefault="002C0BB6"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7B16E8BF" w14:textId="77777777" w:rsidR="002C0BB6" w:rsidRPr="002947D3" w:rsidRDefault="002C0BB6"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38EBDC6D" w14:textId="2A21BF81" w:rsidR="002C0BB6" w:rsidRPr="002947D3" w:rsidRDefault="002C0BB6" w:rsidP="00197F09">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83" w:type="pct"/>
            <w:gridSpan w:val="3"/>
            <w:shd w:val="clear" w:color="auto" w:fill="auto"/>
            <w:hideMark/>
          </w:tcPr>
          <w:p w14:paraId="52C07A57" w14:textId="77777777" w:rsidR="002C0BB6" w:rsidRDefault="002C0BB6" w:rsidP="00197F09">
            <w:pPr>
              <w:spacing w:before="60" w:after="60"/>
              <w:ind w:firstLine="0"/>
              <w:rPr>
                <w:color w:val="000000"/>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4B7410CC" w14:textId="61BDDBF1" w:rsidR="001011C7" w:rsidRPr="002947D3" w:rsidRDefault="001011C7" w:rsidP="00197F09">
            <w:pPr>
              <w:spacing w:before="60" w:after="60"/>
              <w:ind w:firstLine="0"/>
              <w:rPr>
                <w:sz w:val="24"/>
                <w:szCs w:val="24"/>
              </w:rPr>
            </w:pPr>
            <w:r>
              <w:rPr>
                <w:sz w:val="24"/>
                <w:szCs w:val="24"/>
              </w:rPr>
              <w:t xml:space="preserve">При приеме контролируется на обязательность заполнения. В случае невозможности определения количества и стоимости </w:t>
            </w:r>
            <w:r w:rsidR="00912DBE">
              <w:rPr>
                <w:sz w:val="24"/>
                <w:szCs w:val="24"/>
              </w:rPr>
              <w:t>поле в принимаемом пакете не указывается</w:t>
            </w:r>
            <w:r>
              <w:rPr>
                <w:sz w:val="24"/>
                <w:szCs w:val="24"/>
              </w:rPr>
              <w:t>.</w:t>
            </w:r>
          </w:p>
        </w:tc>
      </w:tr>
      <w:tr w:rsidR="002F61E7" w:rsidRPr="002947D3" w14:paraId="062347C5" w14:textId="77777777" w:rsidTr="003006BF">
        <w:tc>
          <w:tcPr>
            <w:tcW w:w="686" w:type="pct"/>
            <w:shd w:val="clear" w:color="auto" w:fill="auto"/>
            <w:hideMark/>
          </w:tcPr>
          <w:p w14:paraId="44227F75" w14:textId="77777777" w:rsidR="002C0BB6" w:rsidRPr="002947D3" w:rsidRDefault="002C0BB6"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7A807D19" w14:textId="44084E7E" w:rsidR="002C0BB6" w:rsidRPr="002C0BB6" w:rsidRDefault="002C0BB6" w:rsidP="00197F09">
            <w:pPr>
              <w:spacing w:before="60" w:after="60"/>
              <w:ind w:firstLine="0"/>
              <w:rPr>
                <w:sz w:val="24"/>
                <w:szCs w:val="24"/>
                <w:lang w:val="en-US"/>
              </w:rPr>
            </w:pPr>
            <w:r>
              <w:rPr>
                <w:sz w:val="24"/>
                <w:szCs w:val="24"/>
              </w:rPr>
              <w:t>sum</w:t>
            </w:r>
            <w:r>
              <w:rPr>
                <w:sz w:val="24"/>
                <w:szCs w:val="24"/>
                <w:lang w:val="en-US"/>
              </w:rPr>
              <w:t>RUR</w:t>
            </w:r>
          </w:p>
        </w:tc>
        <w:tc>
          <w:tcPr>
            <w:tcW w:w="330" w:type="pct"/>
            <w:gridSpan w:val="6"/>
            <w:shd w:val="clear" w:color="auto" w:fill="auto"/>
            <w:hideMark/>
          </w:tcPr>
          <w:p w14:paraId="2E4C20DE" w14:textId="77777777" w:rsidR="002C0BB6" w:rsidRPr="002947D3" w:rsidRDefault="002C0BB6"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3995B6FF" w14:textId="77777777" w:rsidR="002C0BB6" w:rsidRPr="002947D3" w:rsidRDefault="002C0BB6" w:rsidP="00197F09">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3F9A2004" w14:textId="017D2B98" w:rsidR="002C0BB6" w:rsidRPr="002C0BB6" w:rsidRDefault="002C0BB6" w:rsidP="002C0BB6">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83" w:type="pct"/>
            <w:gridSpan w:val="3"/>
            <w:shd w:val="clear" w:color="auto" w:fill="auto"/>
            <w:hideMark/>
          </w:tcPr>
          <w:p w14:paraId="16CB08F4" w14:textId="5EE94E41" w:rsidR="002C0BB6" w:rsidRPr="002947D3" w:rsidRDefault="002C0BB6" w:rsidP="00197F09">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tc>
      </w:tr>
      <w:tr w:rsidR="00E076B5" w:rsidRPr="002947D3" w14:paraId="2EEBAB45" w14:textId="77777777" w:rsidTr="00197F09">
        <w:tc>
          <w:tcPr>
            <w:tcW w:w="5000" w:type="pct"/>
            <w:gridSpan w:val="17"/>
            <w:shd w:val="clear" w:color="auto" w:fill="auto"/>
            <w:hideMark/>
          </w:tcPr>
          <w:p w14:paraId="7098BF31" w14:textId="4B57CC94" w:rsidR="00E076B5" w:rsidRPr="002947D3" w:rsidRDefault="00E076B5" w:rsidP="00197F09">
            <w:pPr>
              <w:spacing w:before="60" w:after="60"/>
              <w:ind w:firstLine="0"/>
              <w:jc w:val="center"/>
              <w:rPr>
                <w:sz w:val="24"/>
                <w:szCs w:val="24"/>
              </w:rPr>
            </w:pPr>
            <w:r w:rsidRPr="002947D3">
              <w:rPr>
                <w:b/>
                <w:bCs/>
                <w:sz w:val="24"/>
                <w:szCs w:val="24"/>
              </w:rPr>
              <w:t>Классификация товаров, работ и услуг</w:t>
            </w:r>
            <w:r w:rsidR="00636F4C">
              <w:rPr>
                <w:b/>
                <w:bCs/>
                <w:sz w:val="24"/>
                <w:szCs w:val="24"/>
              </w:rPr>
              <w:t xml:space="preserve"> по ОКПД</w:t>
            </w:r>
          </w:p>
        </w:tc>
      </w:tr>
      <w:tr w:rsidR="002F61E7" w:rsidRPr="002947D3" w14:paraId="03B4B9CB" w14:textId="77777777" w:rsidTr="003006BF">
        <w:tc>
          <w:tcPr>
            <w:tcW w:w="686" w:type="pct"/>
            <w:shd w:val="clear" w:color="auto" w:fill="auto"/>
            <w:hideMark/>
          </w:tcPr>
          <w:p w14:paraId="22164245" w14:textId="77777777" w:rsidR="00E076B5" w:rsidRPr="002947D3" w:rsidRDefault="00E076B5" w:rsidP="00197F09">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06" w:type="pct"/>
            <w:gridSpan w:val="2"/>
            <w:shd w:val="clear" w:color="auto" w:fill="auto"/>
            <w:hideMark/>
          </w:tcPr>
          <w:p w14:paraId="4AF9207D" w14:textId="77777777" w:rsidR="00E076B5" w:rsidRPr="002947D3" w:rsidRDefault="00E076B5"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526049EE" w14:textId="77777777" w:rsidR="00E076B5" w:rsidRPr="002947D3" w:rsidRDefault="00E076B5"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5301063A" w14:textId="77777777" w:rsidR="00E076B5" w:rsidRPr="002947D3" w:rsidRDefault="00E076B5"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6958C5F2" w14:textId="77777777" w:rsidR="00E076B5" w:rsidRPr="002947D3" w:rsidRDefault="00E076B5"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0DAEBDD1" w14:textId="77777777" w:rsidR="00E076B5" w:rsidRPr="002947D3" w:rsidRDefault="00E076B5" w:rsidP="00197F09">
            <w:pPr>
              <w:spacing w:before="60" w:after="60"/>
              <w:ind w:firstLine="0"/>
              <w:rPr>
                <w:sz w:val="24"/>
                <w:szCs w:val="24"/>
              </w:rPr>
            </w:pPr>
            <w:r w:rsidRPr="002947D3">
              <w:rPr>
                <w:sz w:val="24"/>
                <w:szCs w:val="24"/>
              </w:rPr>
              <w:t>Заполняется на основании справочника ОКПД</w:t>
            </w:r>
          </w:p>
        </w:tc>
      </w:tr>
      <w:tr w:rsidR="002F61E7" w:rsidRPr="002947D3" w14:paraId="2D62F12B" w14:textId="77777777" w:rsidTr="003006BF">
        <w:tc>
          <w:tcPr>
            <w:tcW w:w="686" w:type="pct"/>
            <w:shd w:val="clear" w:color="auto" w:fill="auto"/>
            <w:hideMark/>
          </w:tcPr>
          <w:p w14:paraId="4748636F" w14:textId="77777777" w:rsidR="00E076B5" w:rsidRPr="002947D3" w:rsidRDefault="00E076B5"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3F1B6620" w14:textId="77777777" w:rsidR="00E076B5" w:rsidRPr="002947D3" w:rsidRDefault="00E076B5" w:rsidP="00197F09">
            <w:pPr>
              <w:spacing w:before="60" w:after="60"/>
              <w:ind w:firstLine="0"/>
              <w:rPr>
                <w:sz w:val="24"/>
                <w:szCs w:val="24"/>
              </w:rPr>
            </w:pPr>
            <w:r w:rsidRPr="002947D3">
              <w:rPr>
                <w:sz w:val="24"/>
                <w:szCs w:val="24"/>
              </w:rPr>
              <w:t xml:space="preserve">code </w:t>
            </w:r>
          </w:p>
        </w:tc>
        <w:tc>
          <w:tcPr>
            <w:tcW w:w="330" w:type="pct"/>
            <w:gridSpan w:val="6"/>
            <w:shd w:val="clear" w:color="auto" w:fill="auto"/>
            <w:hideMark/>
          </w:tcPr>
          <w:p w14:paraId="1929BA6F" w14:textId="77777777" w:rsidR="00E076B5" w:rsidRPr="002947D3" w:rsidRDefault="00E076B5"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0E201DF" w14:textId="77777777" w:rsidR="00E076B5" w:rsidRPr="002947D3" w:rsidRDefault="00E076B5" w:rsidP="00197F09">
            <w:pPr>
              <w:spacing w:before="60" w:after="60"/>
              <w:ind w:firstLine="0"/>
              <w:jc w:val="center"/>
              <w:rPr>
                <w:sz w:val="24"/>
                <w:szCs w:val="24"/>
              </w:rPr>
            </w:pPr>
            <w:r w:rsidRPr="002947D3">
              <w:rPr>
                <w:sz w:val="24"/>
                <w:szCs w:val="24"/>
              </w:rPr>
              <w:t>T(1-20)</w:t>
            </w:r>
          </w:p>
        </w:tc>
        <w:tc>
          <w:tcPr>
            <w:tcW w:w="1260" w:type="pct"/>
            <w:gridSpan w:val="3"/>
            <w:shd w:val="clear" w:color="auto" w:fill="auto"/>
            <w:hideMark/>
          </w:tcPr>
          <w:p w14:paraId="296EC824" w14:textId="77777777" w:rsidR="00E076B5" w:rsidRPr="002947D3" w:rsidRDefault="00E076B5" w:rsidP="00197F09">
            <w:pPr>
              <w:spacing w:before="60" w:after="60"/>
              <w:ind w:firstLine="0"/>
              <w:rPr>
                <w:sz w:val="24"/>
                <w:szCs w:val="24"/>
              </w:rPr>
            </w:pPr>
            <w:r w:rsidRPr="002947D3">
              <w:rPr>
                <w:sz w:val="24"/>
                <w:szCs w:val="24"/>
              </w:rPr>
              <w:t>Код товара, работы или услуги</w:t>
            </w:r>
          </w:p>
        </w:tc>
        <w:tc>
          <w:tcPr>
            <w:tcW w:w="1383" w:type="pct"/>
            <w:gridSpan w:val="3"/>
            <w:shd w:val="clear" w:color="auto" w:fill="auto"/>
          </w:tcPr>
          <w:p w14:paraId="1A00D7C9" w14:textId="77777777" w:rsidR="00E076B5" w:rsidRPr="002947D3" w:rsidRDefault="00E076B5" w:rsidP="00197F09">
            <w:pPr>
              <w:spacing w:before="60" w:after="60"/>
              <w:ind w:firstLine="0"/>
              <w:rPr>
                <w:sz w:val="24"/>
                <w:szCs w:val="24"/>
              </w:rPr>
            </w:pPr>
          </w:p>
        </w:tc>
      </w:tr>
      <w:tr w:rsidR="002F61E7" w:rsidRPr="002947D3" w14:paraId="0ED7F30F" w14:textId="77777777" w:rsidTr="003006BF">
        <w:tc>
          <w:tcPr>
            <w:tcW w:w="686" w:type="pct"/>
            <w:shd w:val="clear" w:color="auto" w:fill="auto"/>
            <w:hideMark/>
          </w:tcPr>
          <w:p w14:paraId="47CACC79" w14:textId="77777777" w:rsidR="00E076B5" w:rsidRPr="002947D3" w:rsidRDefault="00E076B5"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4A130D3B" w14:textId="77777777" w:rsidR="00E076B5" w:rsidRPr="002947D3" w:rsidRDefault="00E076B5" w:rsidP="00197F09">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57EF7104" w14:textId="77777777" w:rsidR="00E076B5" w:rsidRPr="002947D3" w:rsidRDefault="00E076B5"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17CF8577" w14:textId="77777777" w:rsidR="00E076B5" w:rsidRPr="002947D3" w:rsidRDefault="00E076B5" w:rsidP="00197F09">
            <w:pPr>
              <w:spacing w:before="60" w:after="60"/>
              <w:ind w:firstLine="0"/>
              <w:jc w:val="center"/>
              <w:rPr>
                <w:sz w:val="24"/>
                <w:szCs w:val="24"/>
              </w:rPr>
            </w:pPr>
            <w:r w:rsidRPr="002947D3">
              <w:rPr>
                <w:sz w:val="24"/>
                <w:szCs w:val="24"/>
              </w:rPr>
              <w:t>T(1-500)</w:t>
            </w:r>
          </w:p>
        </w:tc>
        <w:tc>
          <w:tcPr>
            <w:tcW w:w="1260" w:type="pct"/>
            <w:gridSpan w:val="3"/>
            <w:shd w:val="clear" w:color="auto" w:fill="auto"/>
            <w:hideMark/>
          </w:tcPr>
          <w:p w14:paraId="0F3FE5FF" w14:textId="77777777" w:rsidR="00E076B5" w:rsidRPr="002947D3" w:rsidRDefault="00E076B5" w:rsidP="00197F09">
            <w:pPr>
              <w:spacing w:before="60" w:after="60"/>
              <w:ind w:firstLine="0"/>
              <w:rPr>
                <w:sz w:val="24"/>
                <w:szCs w:val="24"/>
              </w:rPr>
            </w:pPr>
            <w:r w:rsidRPr="002947D3">
              <w:rPr>
                <w:sz w:val="24"/>
                <w:szCs w:val="24"/>
              </w:rPr>
              <w:t xml:space="preserve">Наименование товара, </w:t>
            </w:r>
            <w:r w:rsidRPr="002947D3">
              <w:rPr>
                <w:sz w:val="24"/>
                <w:szCs w:val="24"/>
              </w:rPr>
              <w:lastRenderedPageBreak/>
              <w:t>работы или услуги</w:t>
            </w:r>
          </w:p>
        </w:tc>
        <w:tc>
          <w:tcPr>
            <w:tcW w:w="1383" w:type="pct"/>
            <w:gridSpan w:val="3"/>
            <w:shd w:val="clear" w:color="auto" w:fill="auto"/>
            <w:hideMark/>
          </w:tcPr>
          <w:p w14:paraId="21673138" w14:textId="77777777" w:rsidR="00E076B5" w:rsidRPr="002947D3" w:rsidRDefault="00E076B5" w:rsidP="00197F09">
            <w:pPr>
              <w:spacing w:before="60" w:after="60"/>
              <w:ind w:firstLine="0"/>
              <w:rPr>
                <w:sz w:val="24"/>
                <w:szCs w:val="24"/>
              </w:rPr>
            </w:pPr>
            <w:r w:rsidRPr="002947D3">
              <w:rPr>
                <w:sz w:val="24"/>
                <w:szCs w:val="24"/>
              </w:rPr>
              <w:lastRenderedPageBreak/>
              <w:t xml:space="preserve"> </w:t>
            </w:r>
          </w:p>
        </w:tc>
      </w:tr>
      <w:tr w:rsidR="00636F4C" w:rsidRPr="002947D3" w14:paraId="63D92315" w14:textId="77777777" w:rsidTr="008D4D0E">
        <w:tc>
          <w:tcPr>
            <w:tcW w:w="5000" w:type="pct"/>
            <w:gridSpan w:val="17"/>
            <w:shd w:val="clear" w:color="auto" w:fill="auto"/>
            <w:hideMark/>
          </w:tcPr>
          <w:p w14:paraId="75D41290" w14:textId="6B29BE0A" w:rsidR="00636F4C" w:rsidRPr="002947D3" w:rsidRDefault="00636F4C" w:rsidP="008D4D0E">
            <w:pPr>
              <w:spacing w:before="60" w:after="60"/>
              <w:ind w:firstLine="0"/>
              <w:jc w:val="center"/>
              <w:rPr>
                <w:sz w:val="24"/>
                <w:szCs w:val="24"/>
              </w:rPr>
            </w:pPr>
            <w:r w:rsidRPr="002947D3">
              <w:rPr>
                <w:b/>
                <w:bCs/>
                <w:sz w:val="24"/>
                <w:szCs w:val="24"/>
              </w:rPr>
              <w:lastRenderedPageBreak/>
              <w:t>Классификация товаров, работ и услуг</w:t>
            </w:r>
            <w:r>
              <w:rPr>
                <w:b/>
                <w:bCs/>
                <w:sz w:val="24"/>
                <w:szCs w:val="24"/>
              </w:rPr>
              <w:t xml:space="preserve"> по ОКПД2 (ОК 034-2014)</w:t>
            </w:r>
          </w:p>
        </w:tc>
      </w:tr>
      <w:tr w:rsidR="00636F4C" w:rsidRPr="002947D3" w14:paraId="53E69E8B" w14:textId="77777777" w:rsidTr="008D4D0E">
        <w:tc>
          <w:tcPr>
            <w:tcW w:w="686" w:type="pct"/>
            <w:shd w:val="clear" w:color="auto" w:fill="auto"/>
            <w:hideMark/>
          </w:tcPr>
          <w:p w14:paraId="1C23D7BD" w14:textId="02C3541A" w:rsidR="00636F4C" w:rsidRPr="00636F4C" w:rsidRDefault="00636F4C" w:rsidP="008D4D0E">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06" w:type="pct"/>
            <w:gridSpan w:val="2"/>
            <w:shd w:val="clear" w:color="auto" w:fill="auto"/>
            <w:hideMark/>
          </w:tcPr>
          <w:p w14:paraId="261831D9" w14:textId="77777777" w:rsidR="00636F4C" w:rsidRPr="002947D3" w:rsidRDefault="00636F4C" w:rsidP="008D4D0E">
            <w:pPr>
              <w:spacing w:before="60" w:after="60"/>
              <w:ind w:firstLine="0"/>
              <w:rPr>
                <w:sz w:val="24"/>
                <w:szCs w:val="24"/>
              </w:rPr>
            </w:pPr>
            <w:r w:rsidRPr="002947D3">
              <w:rPr>
                <w:sz w:val="24"/>
                <w:szCs w:val="24"/>
              </w:rPr>
              <w:t> </w:t>
            </w:r>
          </w:p>
        </w:tc>
        <w:tc>
          <w:tcPr>
            <w:tcW w:w="330" w:type="pct"/>
            <w:gridSpan w:val="6"/>
            <w:shd w:val="clear" w:color="auto" w:fill="auto"/>
            <w:hideMark/>
          </w:tcPr>
          <w:p w14:paraId="093D108D" w14:textId="77777777" w:rsidR="00636F4C" w:rsidRPr="002947D3" w:rsidRDefault="00636F4C" w:rsidP="008D4D0E">
            <w:pPr>
              <w:spacing w:before="60" w:after="60"/>
              <w:ind w:firstLine="0"/>
              <w:rPr>
                <w:sz w:val="24"/>
                <w:szCs w:val="24"/>
              </w:rPr>
            </w:pPr>
            <w:r w:rsidRPr="002947D3">
              <w:rPr>
                <w:sz w:val="24"/>
                <w:szCs w:val="24"/>
              </w:rPr>
              <w:t> </w:t>
            </w:r>
          </w:p>
        </w:tc>
        <w:tc>
          <w:tcPr>
            <w:tcW w:w="535" w:type="pct"/>
            <w:gridSpan w:val="2"/>
            <w:shd w:val="clear" w:color="auto" w:fill="auto"/>
            <w:hideMark/>
          </w:tcPr>
          <w:p w14:paraId="06B0A5FA" w14:textId="77777777" w:rsidR="00636F4C" w:rsidRPr="002947D3" w:rsidRDefault="00636F4C" w:rsidP="008D4D0E">
            <w:pPr>
              <w:spacing w:before="60" w:after="60"/>
              <w:ind w:firstLine="0"/>
              <w:rPr>
                <w:sz w:val="24"/>
                <w:szCs w:val="24"/>
              </w:rPr>
            </w:pPr>
            <w:r w:rsidRPr="002947D3">
              <w:rPr>
                <w:sz w:val="24"/>
                <w:szCs w:val="24"/>
              </w:rPr>
              <w:t> </w:t>
            </w:r>
          </w:p>
        </w:tc>
        <w:tc>
          <w:tcPr>
            <w:tcW w:w="1260" w:type="pct"/>
            <w:gridSpan w:val="3"/>
            <w:shd w:val="clear" w:color="auto" w:fill="auto"/>
            <w:hideMark/>
          </w:tcPr>
          <w:p w14:paraId="41DC1680" w14:textId="77777777" w:rsidR="00636F4C" w:rsidRPr="002947D3" w:rsidRDefault="00636F4C" w:rsidP="008D4D0E">
            <w:pPr>
              <w:spacing w:before="60" w:after="60"/>
              <w:ind w:firstLine="0"/>
              <w:rPr>
                <w:sz w:val="24"/>
                <w:szCs w:val="24"/>
              </w:rPr>
            </w:pPr>
            <w:r w:rsidRPr="002947D3">
              <w:rPr>
                <w:sz w:val="24"/>
                <w:szCs w:val="24"/>
              </w:rPr>
              <w:t> </w:t>
            </w:r>
          </w:p>
        </w:tc>
        <w:tc>
          <w:tcPr>
            <w:tcW w:w="1383" w:type="pct"/>
            <w:gridSpan w:val="3"/>
            <w:shd w:val="clear" w:color="auto" w:fill="auto"/>
            <w:hideMark/>
          </w:tcPr>
          <w:p w14:paraId="33580C8F" w14:textId="1A7E08FE" w:rsidR="00636F4C" w:rsidRPr="002947D3" w:rsidRDefault="00636F4C" w:rsidP="008D4D0E">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636F4C" w:rsidRPr="002947D3" w14:paraId="211DAA5C" w14:textId="77777777" w:rsidTr="008D4D0E">
        <w:tc>
          <w:tcPr>
            <w:tcW w:w="686" w:type="pct"/>
            <w:shd w:val="clear" w:color="auto" w:fill="auto"/>
            <w:hideMark/>
          </w:tcPr>
          <w:p w14:paraId="515D171B" w14:textId="77777777" w:rsidR="00636F4C" w:rsidRPr="002947D3" w:rsidRDefault="00636F4C" w:rsidP="008D4D0E">
            <w:pPr>
              <w:spacing w:before="60" w:after="60"/>
              <w:ind w:firstLine="0"/>
              <w:rPr>
                <w:sz w:val="24"/>
                <w:szCs w:val="24"/>
              </w:rPr>
            </w:pPr>
            <w:r w:rsidRPr="002947D3">
              <w:rPr>
                <w:sz w:val="24"/>
                <w:szCs w:val="24"/>
              </w:rPr>
              <w:t> </w:t>
            </w:r>
          </w:p>
        </w:tc>
        <w:tc>
          <w:tcPr>
            <w:tcW w:w="806" w:type="pct"/>
            <w:gridSpan w:val="2"/>
            <w:shd w:val="clear" w:color="auto" w:fill="auto"/>
            <w:hideMark/>
          </w:tcPr>
          <w:p w14:paraId="7B4C5420" w14:textId="77777777" w:rsidR="00636F4C" w:rsidRPr="002947D3" w:rsidRDefault="00636F4C" w:rsidP="008D4D0E">
            <w:pPr>
              <w:spacing w:before="60" w:after="60"/>
              <w:ind w:firstLine="0"/>
              <w:rPr>
                <w:sz w:val="24"/>
                <w:szCs w:val="24"/>
              </w:rPr>
            </w:pPr>
            <w:r w:rsidRPr="002947D3">
              <w:rPr>
                <w:sz w:val="24"/>
                <w:szCs w:val="24"/>
              </w:rPr>
              <w:t xml:space="preserve">code </w:t>
            </w:r>
          </w:p>
        </w:tc>
        <w:tc>
          <w:tcPr>
            <w:tcW w:w="330" w:type="pct"/>
            <w:gridSpan w:val="6"/>
            <w:shd w:val="clear" w:color="auto" w:fill="auto"/>
            <w:hideMark/>
          </w:tcPr>
          <w:p w14:paraId="3A44505A" w14:textId="77777777" w:rsidR="00636F4C" w:rsidRPr="002947D3" w:rsidRDefault="00636F4C" w:rsidP="008D4D0E">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9CB68C8" w14:textId="77777777" w:rsidR="00636F4C" w:rsidRPr="002947D3" w:rsidRDefault="00636F4C" w:rsidP="008D4D0E">
            <w:pPr>
              <w:spacing w:before="60" w:after="60"/>
              <w:ind w:firstLine="0"/>
              <w:jc w:val="center"/>
              <w:rPr>
                <w:sz w:val="24"/>
                <w:szCs w:val="24"/>
              </w:rPr>
            </w:pPr>
            <w:r w:rsidRPr="002947D3">
              <w:rPr>
                <w:sz w:val="24"/>
                <w:szCs w:val="24"/>
              </w:rPr>
              <w:t>T(1-20)</w:t>
            </w:r>
          </w:p>
        </w:tc>
        <w:tc>
          <w:tcPr>
            <w:tcW w:w="1260" w:type="pct"/>
            <w:gridSpan w:val="3"/>
            <w:shd w:val="clear" w:color="auto" w:fill="auto"/>
            <w:hideMark/>
          </w:tcPr>
          <w:p w14:paraId="3B7FA390" w14:textId="77777777" w:rsidR="00636F4C" w:rsidRPr="002947D3" w:rsidRDefault="00636F4C" w:rsidP="008D4D0E">
            <w:pPr>
              <w:spacing w:before="60" w:after="60"/>
              <w:ind w:firstLine="0"/>
              <w:rPr>
                <w:sz w:val="24"/>
                <w:szCs w:val="24"/>
              </w:rPr>
            </w:pPr>
            <w:r w:rsidRPr="002947D3">
              <w:rPr>
                <w:sz w:val="24"/>
                <w:szCs w:val="24"/>
              </w:rPr>
              <w:t>Код товара, работы или услуги</w:t>
            </w:r>
          </w:p>
        </w:tc>
        <w:tc>
          <w:tcPr>
            <w:tcW w:w="1383" w:type="pct"/>
            <w:gridSpan w:val="3"/>
            <w:shd w:val="clear" w:color="auto" w:fill="auto"/>
          </w:tcPr>
          <w:p w14:paraId="2AB29C29" w14:textId="77777777" w:rsidR="00636F4C" w:rsidRPr="002947D3" w:rsidRDefault="00636F4C" w:rsidP="008D4D0E">
            <w:pPr>
              <w:spacing w:before="60" w:after="60"/>
              <w:ind w:firstLine="0"/>
              <w:rPr>
                <w:sz w:val="24"/>
                <w:szCs w:val="24"/>
              </w:rPr>
            </w:pPr>
          </w:p>
        </w:tc>
      </w:tr>
      <w:tr w:rsidR="00636F4C" w:rsidRPr="002947D3" w14:paraId="3BC0D236" w14:textId="77777777" w:rsidTr="008D4D0E">
        <w:tc>
          <w:tcPr>
            <w:tcW w:w="686" w:type="pct"/>
            <w:shd w:val="clear" w:color="auto" w:fill="auto"/>
            <w:hideMark/>
          </w:tcPr>
          <w:p w14:paraId="0A1D609E" w14:textId="77777777" w:rsidR="00636F4C" w:rsidRPr="002947D3" w:rsidRDefault="00636F4C" w:rsidP="008D4D0E">
            <w:pPr>
              <w:spacing w:before="60" w:after="60"/>
              <w:ind w:firstLine="0"/>
              <w:rPr>
                <w:sz w:val="24"/>
                <w:szCs w:val="24"/>
              </w:rPr>
            </w:pPr>
            <w:r w:rsidRPr="002947D3">
              <w:rPr>
                <w:sz w:val="24"/>
                <w:szCs w:val="24"/>
              </w:rPr>
              <w:t> </w:t>
            </w:r>
          </w:p>
        </w:tc>
        <w:tc>
          <w:tcPr>
            <w:tcW w:w="806" w:type="pct"/>
            <w:gridSpan w:val="2"/>
            <w:shd w:val="clear" w:color="auto" w:fill="auto"/>
            <w:hideMark/>
          </w:tcPr>
          <w:p w14:paraId="24105508" w14:textId="77777777" w:rsidR="00636F4C" w:rsidRPr="002947D3" w:rsidRDefault="00636F4C" w:rsidP="008D4D0E">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219AE043" w14:textId="77777777" w:rsidR="00636F4C" w:rsidRPr="002947D3" w:rsidRDefault="00636F4C" w:rsidP="008D4D0E">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4D9A2156" w14:textId="77777777" w:rsidR="00636F4C" w:rsidRPr="002947D3" w:rsidRDefault="00636F4C" w:rsidP="008D4D0E">
            <w:pPr>
              <w:spacing w:before="60" w:after="60"/>
              <w:ind w:firstLine="0"/>
              <w:jc w:val="center"/>
              <w:rPr>
                <w:sz w:val="24"/>
                <w:szCs w:val="24"/>
              </w:rPr>
            </w:pPr>
            <w:r w:rsidRPr="002947D3">
              <w:rPr>
                <w:sz w:val="24"/>
                <w:szCs w:val="24"/>
              </w:rPr>
              <w:t>T(1-500)</w:t>
            </w:r>
          </w:p>
        </w:tc>
        <w:tc>
          <w:tcPr>
            <w:tcW w:w="1260" w:type="pct"/>
            <w:gridSpan w:val="3"/>
            <w:shd w:val="clear" w:color="auto" w:fill="auto"/>
            <w:hideMark/>
          </w:tcPr>
          <w:p w14:paraId="2CFDC685" w14:textId="77777777" w:rsidR="00636F4C" w:rsidRPr="002947D3" w:rsidRDefault="00636F4C" w:rsidP="008D4D0E">
            <w:pPr>
              <w:spacing w:before="60" w:after="60"/>
              <w:ind w:firstLine="0"/>
              <w:rPr>
                <w:sz w:val="24"/>
                <w:szCs w:val="24"/>
              </w:rPr>
            </w:pPr>
            <w:r w:rsidRPr="002947D3">
              <w:rPr>
                <w:sz w:val="24"/>
                <w:szCs w:val="24"/>
              </w:rPr>
              <w:t>Наименование товара, работы или услуги</w:t>
            </w:r>
          </w:p>
        </w:tc>
        <w:tc>
          <w:tcPr>
            <w:tcW w:w="1383" w:type="pct"/>
            <w:gridSpan w:val="3"/>
            <w:shd w:val="clear" w:color="auto" w:fill="auto"/>
            <w:hideMark/>
          </w:tcPr>
          <w:p w14:paraId="1EB5B3D6" w14:textId="77777777" w:rsidR="00636F4C" w:rsidRPr="002947D3" w:rsidRDefault="00636F4C" w:rsidP="008D4D0E">
            <w:pPr>
              <w:spacing w:before="60" w:after="60"/>
              <w:ind w:firstLine="0"/>
              <w:rPr>
                <w:sz w:val="24"/>
                <w:szCs w:val="24"/>
              </w:rPr>
            </w:pPr>
            <w:r w:rsidRPr="002947D3">
              <w:rPr>
                <w:sz w:val="24"/>
                <w:szCs w:val="24"/>
              </w:rPr>
              <w:t xml:space="preserve"> </w:t>
            </w:r>
          </w:p>
        </w:tc>
      </w:tr>
      <w:tr w:rsidR="00E076B5" w:rsidRPr="002947D3" w14:paraId="0C36D6FC" w14:textId="77777777" w:rsidTr="00197F09">
        <w:tc>
          <w:tcPr>
            <w:tcW w:w="5000" w:type="pct"/>
            <w:gridSpan w:val="17"/>
            <w:shd w:val="clear" w:color="auto" w:fill="auto"/>
            <w:hideMark/>
          </w:tcPr>
          <w:p w14:paraId="0D944564" w14:textId="77777777" w:rsidR="00E076B5" w:rsidRPr="002947D3" w:rsidRDefault="00E076B5" w:rsidP="00197F09">
            <w:pPr>
              <w:spacing w:before="60" w:after="60"/>
              <w:ind w:firstLine="0"/>
              <w:jc w:val="center"/>
              <w:rPr>
                <w:sz w:val="24"/>
                <w:szCs w:val="24"/>
              </w:rPr>
            </w:pPr>
            <w:r w:rsidRPr="002947D3">
              <w:rPr>
                <w:b/>
                <w:bCs/>
                <w:sz w:val="24"/>
                <w:szCs w:val="24"/>
              </w:rPr>
              <w:t>Единицы измерения</w:t>
            </w:r>
          </w:p>
        </w:tc>
      </w:tr>
      <w:tr w:rsidR="002F61E7" w:rsidRPr="002947D3" w14:paraId="6F0D819E" w14:textId="77777777" w:rsidTr="003006BF">
        <w:tc>
          <w:tcPr>
            <w:tcW w:w="686" w:type="pct"/>
            <w:shd w:val="clear" w:color="auto" w:fill="auto"/>
            <w:hideMark/>
          </w:tcPr>
          <w:p w14:paraId="2EE24A3B" w14:textId="77777777" w:rsidR="00E076B5" w:rsidRPr="002947D3" w:rsidRDefault="00E076B5" w:rsidP="00197F09">
            <w:pPr>
              <w:spacing w:before="60" w:after="60"/>
              <w:ind w:firstLine="0"/>
              <w:rPr>
                <w:sz w:val="24"/>
                <w:szCs w:val="24"/>
              </w:rPr>
            </w:pPr>
            <w:r w:rsidRPr="002947D3">
              <w:rPr>
                <w:b/>
                <w:bCs/>
                <w:sz w:val="24"/>
                <w:szCs w:val="24"/>
              </w:rPr>
              <w:t>OKEI</w:t>
            </w:r>
          </w:p>
        </w:tc>
        <w:tc>
          <w:tcPr>
            <w:tcW w:w="806" w:type="pct"/>
            <w:gridSpan w:val="2"/>
            <w:shd w:val="clear" w:color="auto" w:fill="auto"/>
            <w:hideMark/>
          </w:tcPr>
          <w:p w14:paraId="3A467441" w14:textId="77777777" w:rsidR="00E076B5" w:rsidRPr="002947D3" w:rsidRDefault="00E076B5"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3BE6ABA5" w14:textId="77777777" w:rsidR="00E076B5" w:rsidRPr="002947D3" w:rsidRDefault="00E076B5"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1B539E1A" w14:textId="77777777" w:rsidR="00E076B5" w:rsidRPr="002947D3" w:rsidRDefault="00E076B5"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71E51805" w14:textId="77777777" w:rsidR="00E076B5" w:rsidRPr="002947D3" w:rsidRDefault="00E076B5"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7CD76A14" w14:textId="77777777" w:rsidR="00E076B5" w:rsidRPr="002947D3" w:rsidRDefault="00E076B5" w:rsidP="00197F09">
            <w:pPr>
              <w:spacing w:before="60" w:after="60"/>
              <w:ind w:firstLine="0"/>
              <w:rPr>
                <w:sz w:val="24"/>
                <w:szCs w:val="24"/>
              </w:rPr>
            </w:pPr>
            <w:r w:rsidRPr="002947D3">
              <w:rPr>
                <w:sz w:val="24"/>
                <w:szCs w:val="24"/>
              </w:rPr>
              <w:t>Заполняется на основе справочника единиц измерения (nsiOKEI)</w:t>
            </w:r>
          </w:p>
        </w:tc>
      </w:tr>
      <w:tr w:rsidR="002F61E7" w:rsidRPr="002947D3" w14:paraId="753B0886" w14:textId="77777777" w:rsidTr="003006BF">
        <w:tc>
          <w:tcPr>
            <w:tcW w:w="686" w:type="pct"/>
            <w:shd w:val="clear" w:color="auto" w:fill="auto"/>
            <w:hideMark/>
          </w:tcPr>
          <w:p w14:paraId="74326A14" w14:textId="77777777" w:rsidR="00E076B5" w:rsidRPr="002947D3" w:rsidRDefault="00E076B5"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4D1C7FD2" w14:textId="77777777" w:rsidR="00E076B5" w:rsidRPr="002947D3" w:rsidRDefault="00E076B5" w:rsidP="00197F09">
            <w:pPr>
              <w:spacing w:before="60" w:after="60"/>
              <w:ind w:firstLine="0"/>
              <w:rPr>
                <w:sz w:val="24"/>
                <w:szCs w:val="24"/>
              </w:rPr>
            </w:pPr>
            <w:r w:rsidRPr="002947D3">
              <w:rPr>
                <w:sz w:val="24"/>
                <w:szCs w:val="24"/>
              </w:rPr>
              <w:t xml:space="preserve">code </w:t>
            </w:r>
          </w:p>
        </w:tc>
        <w:tc>
          <w:tcPr>
            <w:tcW w:w="330" w:type="pct"/>
            <w:gridSpan w:val="6"/>
            <w:shd w:val="clear" w:color="auto" w:fill="auto"/>
            <w:hideMark/>
          </w:tcPr>
          <w:p w14:paraId="59606D2F" w14:textId="77777777" w:rsidR="00E076B5" w:rsidRPr="002947D3" w:rsidRDefault="00E076B5"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349925E" w14:textId="77777777" w:rsidR="00E076B5" w:rsidRPr="002947D3" w:rsidRDefault="00E076B5" w:rsidP="00197F09">
            <w:pPr>
              <w:spacing w:before="60" w:after="60"/>
              <w:ind w:firstLine="0"/>
              <w:jc w:val="center"/>
              <w:rPr>
                <w:sz w:val="24"/>
                <w:szCs w:val="24"/>
              </w:rPr>
            </w:pPr>
            <w:r w:rsidRPr="002947D3">
              <w:rPr>
                <w:sz w:val="24"/>
                <w:szCs w:val="24"/>
              </w:rPr>
              <w:t>T(1-4)</w:t>
            </w:r>
          </w:p>
        </w:tc>
        <w:tc>
          <w:tcPr>
            <w:tcW w:w="1260" w:type="pct"/>
            <w:gridSpan w:val="3"/>
            <w:shd w:val="clear" w:color="auto" w:fill="auto"/>
            <w:hideMark/>
          </w:tcPr>
          <w:p w14:paraId="18810860" w14:textId="77777777" w:rsidR="00E076B5" w:rsidRPr="002947D3" w:rsidRDefault="00E076B5" w:rsidP="00197F09">
            <w:pPr>
              <w:spacing w:before="60" w:after="60"/>
              <w:ind w:firstLine="0"/>
              <w:rPr>
                <w:sz w:val="24"/>
                <w:szCs w:val="24"/>
              </w:rPr>
            </w:pPr>
            <w:r w:rsidRPr="002947D3">
              <w:rPr>
                <w:sz w:val="24"/>
                <w:szCs w:val="24"/>
              </w:rPr>
              <w:t>Код</w:t>
            </w:r>
          </w:p>
        </w:tc>
        <w:tc>
          <w:tcPr>
            <w:tcW w:w="1383" w:type="pct"/>
            <w:gridSpan w:val="3"/>
            <w:shd w:val="clear" w:color="auto" w:fill="auto"/>
            <w:hideMark/>
          </w:tcPr>
          <w:p w14:paraId="292B17C1" w14:textId="77777777" w:rsidR="00E076B5" w:rsidRPr="002947D3" w:rsidRDefault="00E076B5" w:rsidP="00197F09">
            <w:pPr>
              <w:spacing w:before="60" w:after="60"/>
              <w:ind w:firstLine="0"/>
              <w:rPr>
                <w:sz w:val="24"/>
                <w:szCs w:val="24"/>
              </w:rPr>
            </w:pPr>
            <w:r w:rsidRPr="002947D3">
              <w:rPr>
                <w:sz w:val="24"/>
                <w:szCs w:val="24"/>
              </w:rPr>
              <w:t xml:space="preserve"> </w:t>
            </w:r>
          </w:p>
        </w:tc>
      </w:tr>
      <w:tr w:rsidR="002F61E7" w:rsidRPr="002947D3" w14:paraId="38EC2010" w14:textId="77777777" w:rsidTr="003006BF">
        <w:tc>
          <w:tcPr>
            <w:tcW w:w="686" w:type="pct"/>
            <w:shd w:val="clear" w:color="auto" w:fill="auto"/>
            <w:hideMark/>
          </w:tcPr>
          <w:p w14:paraId="74C2EC78" w14:textId="77777777" w:rsidR="00E076B5" w:rsidRPr="002947D3" w:rsidRDefault="00E076B5"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74F6B818" w14:textId="77777777" w:rsidR="00E076B5" w:rsidRPr="002947D3" w:rsidRDefault="00E076B5" w:rsidP="00197F09">
            <w:pPr>
              <w:spacing w:before="60" w:after="60"/>
              <w:ind w:firstLine="0"/>
              <w:rPr>
                <w:sz w:val="24"/>
                <w:szCs w:val="24"/>
              </w:rPr>
            </w:pPr>
            <w:r w:rsidRPr="002947D3">
              <w:rPr>
                <w:sz w:val="24"/>
                <w:szCs w:val="24"/>
              </w:rPr>
              <w:t>nationalCode</w:t>
            </w:r>
          </w:p>
        </w:tc>
        <w:tc>
          <w:tcPr>
            <w:tcW w:w="330" w:type="pct"/>
            <w:gridSpan w:val="6"/>
            <w:shd w:val="clear" w:color="auto" w:fill="auto"/>
            <w:hideMark/>
          </w:tcPr>
          <w:p w14:paraId="38015E57" w14:textId="77777777" w:rsidR="00E076B5" w:rsidRPr="002947D3" w:rsidRDefault="00E076B5" w:rsidP="00197F09">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78CFF8E" w14:textId="77777777" w:rsidR="00E076B5" w:rsidRPr="002947D3" w:rsidRDefault="00E076B5" w:rsidP="00197F09">
            <w:pPr>
              <w:spacing w:before="60" w:after="60"/>
              <w:ind w:firstLine="0"/>
              <w:jc w:val="center"/>
              <w:rPr>
                <w:sz w:val="24"/>
                <w:szCs w:val="24"/>
              </w:rPr>
            </w:pPr>
            <w:r w:rsidRPr="002947D3">
              <w:rPr>
                <w:sz w:val="24"/>
                <w:szCs w:val="24"/>
              </w:rPr>
              <w:t>T(1-30)</w:t>
            </w:r>
          </w:p>
        </w:tc>
        <w:tc>
          <w:tcPr>
            <w:tcW w:w="1260" w:type="pct"/>
            <w:gridSpan w:val="3"/>
            <w:shd w:val="clear" w:color="auto" w:fill="auto"/>
            <w:hideMark/>
          </w:tcPr>
          <w:p w14:paraId="6734BD28" w14:textId="77777777" w:rsidR="00E076B5" w:rsidRPr="002947D3" w:rsidRDefault="00E076B5" w:rsidP="00197F09">
            <w:pPr>
              <w:spacing w:before="60" w:after="60"/>
              <w:ind w:firstLine="0"/>
              <w:rPr>
                <w:sz w:val="24"/>
                <w:szCs w:val="24"/>
              </w:rPr>
            </w:pPr>
            <w:r w:rsidRPr="002947D3">
              <w:rPr>
                <w:sz w:val="24"/>
                <w:szCs w:val="24"/>
              </w:rPr>
              <w:t>Наименование</w:t>
            </w:r>
          </w:p>
        </w:tc>
        <w:tc>
          <w:tcPr>
            <w:tcW w:w="1383" w:type="pct"/>
            <w:gridSpan w:val="3"/>
            <w:shd w:val="clear" w:color="auto" w:fill="auto"/>
            <w:hideMark/>
          </w:tcPr>
          <w:p w14:paraId="6D4987D0" w14:textId="77777777" w:rsidR="00E076B5" w:rsidRPr="002947D3" w:rsidRDefault="00E076B5" w:rsidP="00197F09">
            <w:pPr>
              <w:spacing w:before="60" w:after="60"/>
              <w:ind w:firstLine="0"/>
              <w:rPr>
                <w:sz w:val="24"/>
                <w:szCs w:val="24"/>
              </w:rPr>
            </w:pPr>
            <w:r w:rsidRPr="002947D3">
              <w:rPr>
                <w:sz w:val="24"/>
                <w:szCs w:val="24"/>
              </w:rPr>
              <w:t xml:space="preserve"> </w:t>
            </w:r>
          </w:p>
        </w:tc>
      </w:tr>
      <w:tr w:rsidR="00E076B5" w:rsidRPr="002947D3" w14:paraId="774AF4B2" w14:textId="77777777" w:rsidTr="00197F09">
        <w:tc>
          <w:tcPr>
            <w:tcW w:w="5000" w:type="pct"/>
            <w:gridSpan w:val="17"/>
            <w:shd w:val="clear" w:color="auto" w:fill="auto"/>
            <w:hideMark/>
          </w:tcPr>
          <w:p w14:paraId="03B5FA2B" w14:textId="4437643C" w:rsidR="00E076B5" w:rsidRPr="002947D3" w:rsidRDefault="00E076B5" w:rsidP="00197F09">
            <w:pPr>
              <w:spacing w:before="60" w:after="60"/>
              <w:ind w:firstLine="0"/>
              <w:jc w:val="center"/>
              <w:rPr>
                <w:sz w:val="24"/>
                <w:szCs w:val="24"/>
              </w:rPr>
            </w:pPr>
            <w:r w:rsidRPr="00E076B5">
              <w:rPr>
                <w:b/>
                <w:bCs/>
                <w:sz w:val="24"/>
                <w:szCs w:val="24"/>
              </w:rPr>
              <w:t>Сведения об изменении объектов закупки</w:t>
            </w:r>
          </w:p>
        </w:tc>
      </w:tr>
      <w:tr w:rsidR="002F61E7" w:rsidRPr="002947D3" w14:paraId="70E18BEA" w14:textId="77777777" w:rsidTr="003006BF">
        <w:tc>
          <w:tcPr>
            <w:tcW w:w="686" w:type="pct"/>
            <w:shd w:val="clear" w:color="auto" w:fill="auto"/>
            <w:hideMark/>
          </w:tcPr>
          <w:p w14:paraId="119A4FE5" w14:textId="0CAD02CD" w:rsidR="00E076B5" w:rsidRPr="002947D3" w:rsidRDefault="00E076B5" w:rsidP="00197F09">
            <w:pPr>
              <w:spacing w:before="60" w:after="60"/>
              <w:ind w:firstLine="0"/>
              <w:rPr>
                <w:sz w:val="24"/>
                <w:szCs w:val="24"/>
              </w:rPr>
            </w:pPr>
            <w:r w:rsidRPr="00E076B5">
              <w:rPr>
                <w:b/>
                <w:bCs/>
                <w:sz w:val="24"/>
                <w:szCs w:val="24"/>
              </w:rPr>
              <w:t>productsChange</w:t>
            </w:r>
          </w:p>
        </w:tc>
        <w:tc>
          <w:tcPr>
            <w:tcW w:w="806" w:type="pct"/>
            <w:gridSpan w:val="2"/>
            <w:shd w:val="clear" w:color="auto" w:fill="auto"/>
            <w:hideMark/>
          </w:tcPr>
          <w:p w14:paraId="67F7C800" w14:textId="77777777" w:rsidR="00E076B5" w:rsidRPr="002947D3" w:rsidRDefault="00E076B5"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27C0909A" w14:textId="77777777" w:rsidR="00E076B5" w:rsidRPr="002947D3" w:rsidRDefault="00E076B5"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21782D4D" w14:textId="77777777" w:rsidR="00E076B5" w:rsidRPr="002947D3" w:rsidRDefault="00E076B5"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1A6EB625" w14:textId="77777777" w:rsidR="00E076B5" w:rsidRPr="002947D3" w:rsidRDefault="00E076B5"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244E74BF" w14:textId="2C6F5052" w:rsidR="00E076B5" w:rsidRPr="002947D3" w:rsidRDefault="00E076B5" w:rsidP="00197F09">
            <w:pPr>
              <w:spacing w:before="60" w:after="60"/>
              <w:ind w:firstLine="0"/>
              <w:rPr>
                <w:sz w:val="24"/>
                <w:szCs w:val="24"/>
              </w:rPr>
            </w:pPr>
          </w:p>
        </w:tc>
      </w:tr>
      <w:tr w:rsidR="002F61E7" w:rsidRPr="002947D3" w14:paraId="303832D6" w14:textId="77777777" w:rsidTr="003006BF">
        <w:tc>
          <w:tcPr>
            <w:tcW w:w="686" w:type="pct"/>
            <w:shd w:val="clear" w:color="auto" w:fill="auto"/>
            <w:hideMark/>
          </w:tcPr>
          <w:p w14:paraId="17C1899F" w14:textId="77777777" w:rsidR="00E076B5" w:rsidRPr="002947D3" w:rsidRDefault="00E076B5"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76C944BE" w14:textId="589374A8" w:rsidR="00E076B5" w:rsidRPr="002947D3" w:rsidRDefault="00E076B5" w:rsidP="00197F09">
            <w:pPr>
              <w:spacing w:before="60" w:after="60"/>
              <w:ind w:firstLine="0"/>
              <w:rPr>
                <w:sz w:val="24"/>
                <w:szCs w:val="24"/>
              </w:rPr>
            </w:pPr>
            <w:r w:rsidRPr="00E076B5">
              <w:rPr>
                <w:sz w:val="24"/>
                <w:szCs w:val="24"/>
              </w:rPr>
              <w:t>documents</w:t>
            </w:r>
          </w:p>
        </w:tc>
        <w:tc>
          <w:tcPr>
            <w:tcW w:w="330" w:type="pct"/>
            <w:gridSpan w:val="6"/>
            <w:shd w:val="clear" w:color="auto" w:fill="auto"/>
            <w:hideMark/>
          </w:tcPr>
          <w:p w14:paraId="225F1EC4" w14:textId="77777777" w:rsidR="00E076B5" w:rsidRPr="002947D3" w:rsidRDefault="00E076B5" w:rsidP="00197F09">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362C14B4" w14:textId="05E57A9C" w:rsidR="00E076B5" w:rsidRPr="00D93ED7" w:rsidRDefault="00D93ED7" w:rsidP="00197F09">
            <w:pPr>
              <w:spacing w:before="60" w:after="60"/>
              <w:ind w:firstLine="0"/>
              <w:jc w:val="center"/>
              <w:rPr>
                <w:sz w:val="24"/>
                <w:szCs w:val="24"/>
                <w:lang w:val="en-US"/>
              </w:rPr>
            </w:pPr>
            <w:r>
              <w:rPr>
                <w:sz w:val="24"/>
                <w:szCs w:val="24"/>
                <w:lang w:val="en-US"/>
              </w:rPr>
              <w:t>S</w:t>
            </w:r>
          </w:p>
        </w:tc>
        <w:tc>
          <w:tcPr>
            <w:tcW w:w="1260" w:type="pct"/>
            <w:gridSpan w:val="3"/>
            <w:shd w:val="clear" w:color="auto" w:fill="auto"/>
            <w:hideMark/>
          </w:tcPr>
          <w:p w14:paraId="54230C84" w14:textId="07E30CD1" w:rsidR="00E076B5" w:rsidRPr="002947D3" w:rsidRDefault="00E076B5" w:rsidP="00197F09">
            <w:pPr>
              <w:spacing w:before="60" w:after="60"/>
              <w:ind w:firstLine="0"/>
              <w:rPr>
                <w:sz w:val="24"/>
                <w:szCs w:val="24"/>
              </w:rPr>
            </w:pPr>
            <w:r w:rsidRPr="00E076B5">
              <w:rPr>
                <w:sz w:val="24"/>
                <w:szCs w:val="24"/>
              </w:rPr>
              <w:t>Документы</w:t>
            </w:r>
          </w:p>
        </w:tc>
        <w:tc>
          <w:tcPr>
            <w:tcW w:w="1383" w:type="pct"/>
            <w:gridSpan w:val="3"/>
            <w:shd w:val="clear" w:color="auto" w:fill="auto"/>
            <w:hideMark/>
          </w:tcPr>
          <w:p w14:paraId="5FA3F699" w14:textId="766413D6" w:rsidR="00E076B5" w:rsidRPr="00D93ED7" w:rsidRDefault="00D93ED7" w:rsidP="00197F09">
            <w:pPr>
              <w:spacing w:before="60" w:after="60"/>
              <w:ind w:firstLine="0"/>
              <w:rPr>
                <w:sz w:val="24"/>
                <w:szCs w:val="24"/>
              </w:rPr>
            </w:pPr>
            <w:r>
              <w:rPr>
                <w:sz w:val="24"/>
                <w:szCs w:val="24"/>
              </w:rPr>
              <w:t>Множественный элемент</w:t>
            </w:r>
          </w:p>
        </w:tc>
      </w:tr>
      <w:tr w:rsidR="002F61E7" w:rsidRPr="002947D3" w14:paraId="200D7C81" w14:textId="77777777" w:rsidTr="003006BF">
        <w:tc>
          <w:tcPr>
            <w:tcW w:w="686" w:type="pct"/>
            <w:shd w:val="clear" w:color="auto" w:fill="auto"/>
            <w:hideMark/>
          </w:tcPr>
          <w:p w14:paraId="7702FAC1" w14:textId="77777777" w:rsidR="00E076B5" w:rsidRPr="002947D3" w:rsidRDefault="00E076B5"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485AB519" w14:textId="7D58444B" w:rsidR="00E076B5" w:rsidRPr="002947D3" w:rsidRDefault="00E076B5" w:rsidP="00197F09">
            <w:pPr>
              <w:spacing w:before="60" w:after="60"/>
              <w:ind w:firstLine="0"/>
              <w:rPr>
                <w:sz w:val="24"/>
                <w:szCs w:val="24"/>
              </w:rPr>
            </w:pPr>
            <w:r w:rsidRPr="00E076B5">
              <w:rPr>
                <w:sz w:val="24"/>
                <w:szCs w:val="24"/>
              </w:rPr>
              <w:t>changeInfo</w:t>
            </w:r>
          </w:p>
        </w:tc>
        <w:tc>
          <w:tcPr>
            <w:tcW w:w="330" w:type="pct"/>
            <w:gridSpan w:val="6"/>
            <w:shd w:val="clear" w:color="auto" w:fill="auto"/>
            <w:hideMark/>
          </w:tcPr>
          <w:p w14:paraId="5AE26B01" w14:textId="5C33BDAE" w:rsidR="00E076B5" w:rsidRPr="002947D3" w:rsidRDefault="00E076B5"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3B2FE6EC" w14:textId="5D8434CD" w:rsidR="00E076B5" w:rsidRPr="002947D3" w:rsidRDefault="00E076B5" w:rsidP="00E076B5">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60" w:type="pct"/>
            <w:gridSpan w:val="3"/>
            <w:shd w:val="clear" w:color="auto" w:fill="auto"/>
            <w:hideMark/>
          </w:tcPr>
          <w:p w14:paraId="37BAB23E" w14:textId="6DF967CE" w:rsidR="00E076B5" w:rsidRPr="002947D3" w:rsidRDefault="00E076B5" w:rsidP="00197F09">
            <w:pPr>
              <w:spacing w:before="60" w:after="60"/>
              <w:ind w:firstLine="0"/>
              <w:rPr>
                <w:sz w:val="24"/>
                <w:szCs w:val="24"/>
              </w:rPr>
            </w:pPr>
            <w:r w:rsidRPr="00E076B5">
              <w:rPr>
                <w:sz w:val="24"/>
                <w:szCs w:val="24"/>
              </w:rPr>
              <w:t>Информация об изменении</w:t>
            </w:r>
          </w:p>
        </w:tc>
        <w:tc>
          <w:tcPr>
            <w:tcW w:w="1383" w:type="pct"/>
            <w:gridSpan w:val="3"/>
            <w:shd w:val="clear" w:color="auto" w:fill="auto"/>
            <w:hideMark/>
          </w:tcPr>
          <w:p w14:paraId="1054CB72" w14:textId="77777777" w:rsidR="00E076B5" w:rsidRPr="002947D3" w:rsidRDefault="00E076B5" w:rsidP="00197F09">
            <w:pPr>
              <w:spacing w:before="60" w:after="60"/>
              <w:ind w:firstLine="0"/>
              <w:rPr>
                <w:sz w:val="24"/>
                <w:szCs w:val="24"/>
              </w:rPr>
            </w:pPr>
            <w:r w:rsidRPr="002947D3">
              <w:rPr>
                <w:sz w:val="24"/>
                <w:szCs w:val="24"/>
              </w:rPr>
              <w:t xml:space="preserve"> </w:t>
            </w:r>
          </w:p>
        </w:tc>
      </w:tr>
      <w:tr w:rsidR="00D93ED7" w:rsidRPr="002947D3" w14:paraId="3DF0C5D9" w14:textId="77777777" w:rsidTr="00197F09">
        <w:tc>
          <w:tcPr>
            <w:tcW w:w="5000" w:type="pct"/>
            <w:gridSpan w:val="17"/>
            <w:shd w:val="clear" w:color="auto" w:fill="auto"/>
            <w:hideMark/>
          </w:tcPr>
          <w:p w14:paraId="7E271F82" w14:textId="2F628B3B" w:rsidR="00D93ED7" w:rsidRPr="002947D3" w:rsidRDefault="00D93ED7" w:rsidP="00197F09">
            <w:pPr>
              <w:spacing w:before="60" w:after="60"/>
              <w:ind w:firstLine="0"/>
              <w:jc w:val="center"/>
              <w:rPr>
                <w:sz w:val="24"/>
                <w:szCs w:val="24"/>
              </w:rPr>
            </w:pPr>
            <w:r>
              <w:rPr>
                <w:b/>
                <w:bCs/>
                <w:sz w:val="24"/>
                <w:szCs w:val="24"/>
              </w:rPr>
              <w:t>Документы</w:t>
            </w:r>
          </w:p>
        </w:tc>
      </w:tr>
      <w:tr w:rsidR="002F61E7" w:rsidRPr="002947D3" w14:paraId="15867DB1" w14:textId="77777777" w:rsidTr="003006BF">
        <w:tc>
          <w:tcPr>
            <w:tcW w:w="686" w:type="pct"/>
            <w:shd w:val="clear" w:color="auto" w:fill="auto"/>
            <w:hideMark/>
          </w:tcPr>
          <w:p w14:paraId="58E2E6D4" w14:textId="6D5D91A2" w:rsidR="00D93ED7" w:rsidRPr="002947D3" w:rsidRDefault="00D93ED7" w:rsidP="00197F09">
            <w:pPr>
              <w:spacing w:before="60" w:after="60"/>
              <w:ind w:firstLine="0"/>
              <w:rPr>
                <w:sz w:val="24"/>
                <w:szCs w:val="24"/>
              </w:rPr>
            </w:pPr>
            <w:r w:rsidRPr="00D93ED7">
              <w:rPr>
                <w:b/>
                <w:bCs/>
                <w:sz w:val="24"/>
                <w:szCs w:val="24"/>
              </w:rPr>
              <w:t>documents</w:t>
            </w:r>
          </w:p>
        </w:tc>
        <w:tc>
          <w:tcPr>
            <w:tcW w:w="806" w:type="pct"/>
            <w:gridSpan w:val="2"/>
            <w:shd w:val="clear" w:color="auto" w:fill="auto"/>
            <w:hideMark/>
          </w:tcPr>
          <w:p w14:paraId="13BE3A6B" w14:textId="77777777" w:rsidR="00D93ED7" w:rsidRPr="002947D3" w:rsidRDefault="00D93ED7"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03D3E7D4" w14:textId="77777777" w:rsidR="00D93ED7" w:rsidRPr="002947D3" w:rsidRDefault="00D93ED7"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73715208" w14:textId="77777777" w:rsidR="00D93ED7" w:rsidRPr="002947D3" w:rsidRDefault="00D93ED7"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5D64E894" w14:textId="77777777" w:rsidR="00D93ED7" w:rsidRPr="002947D3" w:rsidRDefault="00D93ED7"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033B505C" w14:textId="195CEBDE" w:rsidR="00D93ED7" w:rsidRPr="002947D3" w:rsidRDefault="00D93ED7" w:rsidP="00197F09">
            <w:pPr>
              <w:spacing w:before="60" w:after="60"/>
              <w:ind w:firstLine="0"/>
              <w:rPr>
                <w:sz w:val="24"/>
                <w:szCs w:val="24"/>
              </w:rPr>
            </w:pPr>
            <w:r>
              <w:rPr>
                <w:sz w:val="24"/>
                <w:szCs w:val="24"/>
              </w:rPr>
              <w:t>Множественный элемент</w:t>
            </w:r>
          </w:p>
        </w:tc>
      </w:tr>
      <w:tr w:rsidR="002F61E7" w:rsidRPr="002947D3" w14:paraId="0A43C717" w14:textId="77777777" w:rsidTr="003006BF">
        <w:tc>
          <w:tcPr>
            <w:tcW w:w="686" w:type="pct"/>
            <w:shd w:val="clear" w:color="auto" w:fill="auto"/>
            <w:hideMark/>
          </w:tcPr>
          <w:p w14:paraId="58D6784C" w14:textId="77777777" w:rsidR="00D93ED7" w:rsidRPr="002947D3" w:rsidRDefault="00D93ED7"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36D1EACE" w14:textId="394E3D86" w:rsidR="00D93ED7" w:rsidRPr="002947D3" w:rsidRDefault="00D93ED7" w:rsidP="00197F09">
            <w:pPr>
              <w:spacing w:before="60" w:after="60"/>
              <w:ind w:firstLine="0"/>
              <w:rPr>
                <w:sz w:val="24"/>
                <w:szCs w:val="24"/>
              </w:rPr>
            </w:pPr>
            <w:r w:rsidRPr="00D93ED7">
              <w:rPr>
                <w:sz w:val="24"/>
                <w:szCs w:val="24"/>
              </w:rPr>
              <w:t>documentName</w:t>
            </w:r>
          </w:p>
        </w:tc>
        <w:tc>
          <w:tcPr>
            <w:tcW w:w="330" w:type="pct"/>
            <w:gridSpan w:val="6"/>
            <w:shd w:val="clear" w:color="auto" w:fill="auto"/>
            <w:hideMark/>
          </w:tcPr>
          <w:p w14:paraId="2E29C099" w14:textId="78843065" w:rsidR="00D93ED7" w:rsidRPr="002947D3" w:rsidRDefault="00D93ED7" w:rsidP="00197F09">
            <w:pPr>
              <w:spacing w:before="60" w:after="60"/>
              <w:ind w:firstLine="0"/>
              <w:jc w:val="center"/>
              <w:rPr>
                <w:sz w:val="24"/>
                <w:szCs w:val="24"/>
              </w:rPr>
            </w:pPr>
            <w:r>
              <w:rPr>
                <w:sz w:val="24"/>
                <w:szCs w:val="24"/>
              </w:rPr>
              <w:t>Н</w:t>
            </w:r>
          </w:p>
        </w:tc>
        <w:tc>
          <w:tcPr>
            <w:tcW w:w="535" w:type="pct"/>
            <w:gridSpan w:val="2"/>
            <w:shd w:val="clear" w:color="auto" w:fill="auto"/>
            <w:hideMark/>
          </w:tcPr>
          <w:p w14:paraId="12CE664E" w14:textId="29E2AFF2" w:rsidR="00D93ED7" w:rsidRPr="002947D3" w:rsidRDefault="00D93ED7" w:rsidP="00197F09">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60" w:type="pct"/>
            <w:gridSpan w:val="3"/>
            <w:shd w:val="clear" w:color="auto" w:fill="auto"/>
            <w:hideMark/>
          </w:tcPr>
          <w:p w14:paraId="13378512" w14:textId="0B5CAD6C" w:rsidR="00D93ED7" w:rsidRPr="002947D3" w:rsidRDefault="00D93ED7" w:rsidP="00197F09">
            <w:pPr>
              <w:spacing w:before="60" w:after="60"/>
              <w:ind w:firstLine="0"/>
              <w:rPr>
                <w:sz w:val="24"/>
                <w:szCs w:val="24"/>
              </w:rPr>
            </w:pPr>
            <w:r w:rsidRPr="00D93ED7">
              <w:rPr>
                <w:sz w:val="24"/>
                <w:szCs w:val="24"/>
              </w:rPr>
              <w:t>Наименование</w:t>
            </w:r>
          </w:p>
        </w:tc>
        <w:tc>
          <w:tcPr>
            <w:tcW w:w="1383" w:type="pct"/>
            <w:gridSpan w:val="3"/>
            <w:shd w:val="clear" w:color="auto" w:fill="auto"/>
            <w:hideMark/>
          </w:tcPr>
          <w:p w14:paraId="53F8C8FF" w14:textId="77777777" w:rsidR="00D93ED7" w:rsidRPr="002947D3" w:rsidRDefault="00D93ED7" w:rsidP="00197F09">
            <w:pPr>
              <w:spacing w:before="60" w:after="60"/>
              <w:ind w:firstLine="0"/>
              <w:rPr>
                <w:sz w:val="24"/>
                <w:szCs w:val="24"/>
              </w:rPr>
            </w:pPr>
            <w:r w:rsidRPr="002947D3">
              <w:rPr>
                <w:sz w:val="24"/>
                <w:szCs w:val="24"/>
              </w:rPr>
              <w:t xml:space="preserve"> </w:t>
            </w:r>
          </w:p>
        </w:tc>
      </w:tr>
      <w:tr w:rsidR="002F61E7" w:rsidRPr="002947D3" w14:paraId="453FC941" w14:textId="77777777" w:rsidTr="003006BF">
        <w:tc>
          <w:tcPr>
            <w:tcW w:w="686" w:type="pct"/>
            <w:shd w:val="clear" w:color="auto" w:fill="auto"/>
            <w:hideMark/>
          </w:tcPr>
          <w:p w14:paraId="2699245D" w14:textId="77777777" w:rsidR="00D93ED7" w:rsidRPr="002947D3" w:rsidRDefault="00D93ED7"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5C14B8AF" w14:textId="6229059C" w:rsidR="00D93ED7" w:rsidRPr="002947D3" w:rsidRDefault="00D93ED7" w:rsidP="00197F09">
            <w:pPr>
              <w:spacing w:before="60" w:after="60"/>
              <w:ind w:firstLine="0"/>
              <w:rPr>
                <w:sz w:val="24"/>
                <w:szCs w:val="24"/>
              </w:rPr>
            </w:pPr>
            <w:r w:rsidRPr="00D93ED7">
              <w:rPr>
                <w:sz w:val="24"/>
                <w:szCs w:val="24"/>
              </w:rPr>
              <w:t>documentNum</w:t>
            </w:r>
          </w:p>
        </w:tc>
        <w:tc>
          <w:tcPr>
            <w:tcW w:w="330" w:type="pct"/>
            <w:gridSpan w:val="6"/>
            <w:shd w:val="clear" w:color="auto" w:fill="auto"/>
            <w:hideMark/>
          </w:tcPr>
          <w:p w14:paraId="21FDF48F" w14:textId="2A033D7A" w:rsidR="00D93ED7" w:rsidRPr="002947D3" w:rsidRDefault="00D93ED7" w:rsidP="00197F09">
            <w:pPr>
              <w:spacing w:before="60" w:after="60"/>
              <w:ind w:firstLine="0"/>
              <w:jc w:val="center"/>
              <w:rPr>
                <w:sz w:val="24"/>
                <w:szCs w:val="24"/>
              </w:rPr>
            </w:pPr>
            <w:r>
              <w:rPr>
                <w:sz w:val="24"/>
                <w:szCs w:val="24"/>
              </w:rPr>
              <w:t>Н</w:t>
            </w:r>
          </w:p>
        </w:tc>
        <w:tc>
          <w:tcPr>
            <w:tcW w:w="535" w:type="pct"/>
            <w:gridSpan w:val="2"/>
            <w:shd w:val="clear" w:color="auto" w:fill="auto"/>
            <w:hideMark/>
          </w:tcPr>
          <w:p w14:paraId="269BC367" w14:textId="1AC9FC77" w:rsidR="00D93ED7" w:rsidRPr="002947D3" w:rsidRDefault="00D93ED7" w:rsidP="00197F09">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60" w:type="pct"/>
            <w:gridSpan w:val="3"/>
            <w:shd w:val="clear" w:color="auto" w:fill="auto"/>
            <w:hideMark/>
          </w:tcPr>
          <w:p w14:paraId="40A41BC3" w14:textId="0B501889" w:rsidR="00D93ED7" w:rsidRPr="002947D3" w:rsidRDefault="00D93ED7" w:rsidP="00197F09">
            <w:pPr>
              <w:spacing w:before="60" w:after="60"/>
              <w:ind w:firstLine="0"/>
              <w:rPr>
                <w:sz w:val="24"/>
                <w:szCs w:val="24"/>
              </w:rPr>
            </w:pPr>
            <w:r w:rsidRPr="00D93ED7">
              <w:rPr>
                <w:sz w:val="24"/>
                <w:szCs w:val="24"/>
              </w:rPr>
              <w:t>Номер документа</w:t>
            </w:r>
          </w:p>
        </w:tc>
        <w:tc>
          <w:tcPr>
            <w:tcW w:w="1383" w:type="pct"/>
            <w:gridSpan w:val="3"/>
            <w:shd w:val="clear" w:color="auto" w:fill="auto"/>
            <w:hideMark/>
          </w:tcPr>
          <w:p w14:paraId="72C9DD68" w14:textId="77777777" w:rsidR="00D93ED7" w:rsidRPr="002947D3" w:rsidRDefault="00D93ED7" w:rsidP="00197F09">
            <w:pPr>
              <w:spacing w:before="60" w:after="60"/>
              <w:ind w:firstLine="0"/>
              <w:rPr>
                <w:sz w:val="24"/>
                <w:szCs w:val="24"/>
              </w:rPr>
            </w:pPr>
            <w:r w:rsidRPr="002947D3">
              <w:rPr>
                <w:sz w:val="24"/>
                <w:szCs w:val="24"/>
              </w:rPr>
              <w:t xml:space="preserve"> </w:t>
            </w:r>
          </w:p>
        </w:tc>
      </w:tr>
      <w:tr w:rsidR="002F61E7" w:rsidRPr="002947D3" w14:paraId="0E812923" w14:textId="77777777" w:rsidTr="003006BF">
        <w:tc>
          <w:tcPr>
            <w:tcW w:w="686" w:type="pct"/>
            <w:shd w:val="clear" w:color="auto" w:fill="auto"/>
            <w:hideMark/>
          </w:tcPr>
          <w:p w14:paraId="33FFC3C9" w14:textId="77777777" w:rsidR="00D93ED7" w:rsidRPr="002947D3" w:rsidRDefault="00D93ED7" w:rsidP="00197F09">
            <w:pPr>
              <w:spacing w:before="60" w:after="60"/>
              <w:ind w:firstLine="0"/>
              <w:rPr>
                <w:sz w:val="24"/>
                <w:szCs w:val="24"/>
              </w:rPr>
            </w:pPr>
            <w:r w:rsidRPr="002947D3">
              <w:rPr>
                <w:sz w:val="24"/>
                <w:szCs w:val="24"/>
              </w:rPr>
              <w:t> </w:t>
            </w:r>
          </w:p>
        </w:tc>
        <w:tc>
          <w:tcPr>
            <w:tcW w:w="806" w:type="pct"/>
            <w:gridSpan w:val="2"/>
            <w:shd w:val="clear" w:color="auto" w:fill="auto"/>
            <w:hideMark/>
          </w:tcPr>
          <w:p w14:paraId="7606D1CE" w14:textId="7F4D2152" w:rsidR="00D93ED7" w:rsidRPr="00C1648F" w:rsidRDefault="00D93ED7" w:rsidP="00197F09">
            <w:pPr>
              <w:spacing w:before="60" w:after="60"/>
              <w:ind w:firstLine="0"/>
              <w:rPr>
                <w:sz w:val="24"/>
                <w:szCs w:val="24"/>
                <w:lang w:val="en-US"/>
              </w:rPr>
            </w:pPr>
            <w:r w:rsidRPr="00D93ED7">
              <w:rPr>
                <w:sz w:val="24"/>
                <w:szCs w:val="24"/>
                <w:lang w:val="en-US"/>
              </w:rPr>
              <w:t>documentDate</w:t>
            </w:r>
          </w:p>
        </w:tc>
        <w:tc>
          <w:tcPr>
            <w:tcW w:w="330" w:type="pct"/>
            <w:gridSpan w:val="6"/>
            <w:shd w:val="clear" w:color="auto" w:fill="auto"/>
            <w:hideMark/>
          </w:tcPr>
          <w:p w14:paraId="7EABB93A" w14:textId="77777777" w:rsidR="00D93ED7" w:rsidRPr="000628E2" w:rsidRDefault="00D93ED7" w:rsidP="00197F09">
            <w:pPr>
              <w:spacing w:before="60" w:after="60"/>
              <w:ind w:firstLine="0"/>
              <w:jc w:val="center"/>
              <w:rPr>
                <w:sz w:val="24"/>
                <w:szCs w:val="24"/>
              </w:rPr>
            </w:pPr>
            <w:r>
              <w:rPr>
                <w:sz w:val="24"/>
                <w:szCs w:val="24"/>
              </w:rPr>
              <w:t>О</w:t>
            </w:r>
          </w:p>
        </w:tc>
        <w:tc>
          <w:tcPr>
            <w:tcW w:w="535" w:type="pct"/>
            <w:gridSpan w:val="2"/>
            <w:shd w:val="clear" w:color="auto" w:fill="auto"/>
            <w:hideMark/>
          </w:tcPr>
          <w:p w14:paraId="1CEDEDC5" w14:textId="3C0B7C4B" w:rsidR="00D93ED7" w:rsidRPr="003006BF" w:rsidRDefault="00D93ED7" w:rsidP="003006BF">
            <w:pPr>
              <w:spacing w:before="60" w:after="60"/>
              <w:ind w:firstLine="0"/>
              <w:jc w:val="center"/>
              <w:rPr>
                <w:sz w:val="24"/>
                <w:szCs w:val="24"/>
              </w:rPr>
            </w:pPr>
            <w:r>
              <w:rPr>
                <w:sz w:val="24"/>
                <w:szCs w:val="24"/>
                <w:lang w:val="en-US"/>
              </w:rPr>
              <w:t>D</w:t>
            </w:r>
          </w:p>
        </w:tc>
        <w:tc>
          <w:tcPr>
            <w:tcW w:w="1260" w:type="pct"/>
            <w:gridSpan w:val="3"/>
            <w:shd w:val="clear" w:color="auto" w:fill="auto"/>
            <w:hideMark/>
          </w:tcPr>
          <w:p w14:paraId="6EC7503E" w14:textId="2FED3AE3" w:rsidR="00D93ED7" w:rsidRPr="00936A84" w:rsidRDefault="00D93ED7" w:rsidP="00197F09">
            <w:pPr>
              <w:spacing w:before="60" w:after="60"/>
              <w:ind w:firstLine="0"/>
              <w:rPr>
                <w:sz w:val="24"/>
                <w:szCs w:val="24"/>
              </w:rPr>
            </w:pPr>
            <w:r w:rsidRPr="00D93ED7">
              <w:rPr>
                <w:sz w:val="24"/>
                <w:szCs w:val="24"/>
              </w:rPr>
              <w:t>Дата документа</w:t>
            </w:r>
          </w:p>
        </w:tc>
        <w:tc>
          <w:tcPr>
            <w:tcW w:w="1383" w:type="pct"/>
            <w:gridSpan w:val="3"/>
            <w:shd w:val="clear" w:color="auto" w:fill="auto"/>
            <w:hideMark/>
          </w:tcPr>
          <w:p w14:paraId="6F5E44C5" w14:textId="77777777" w:rsidR="00D93ED7" w:rsidRPr="002947D3" w:rsidRDefault="00D93ED7" w:rsidP="00197F09">
            <w:pPr>
              <w:spacing w:before="60" w:after="60"/>
              <w:ind w:firstLine="0"/>
              <w:rPr>
                <w:sz w:val="24"/>
                <w:szCs w:val="24"/>
              </w:rPr>
            </w:pPr>
          </w:p>
        </w:tc>
      </w:tr>
      <w:tr w:rsidR="009D40B7" w:rsidRPr="002947D3" w14:paraId="7451E005" w14:textId="77777777" w:rsidTr="00197F09">
        <w:tc>
          <w:tcPr>
            <w:tcW w:w="5000" w:type="pct"/>
            <w:gridSpan w:val="17"/>
            <w:shd w:val="clear" w:color="auto" w:fill="auto"/>
            <w:hideMark/>
          </w:tcPr>
          <w:p w14:paraId="7696052F" w14:textId="77777777" w:rsidR="009D40B7" w:rsidRPr="002947D3" w:rsidRDefault="009D40B7" w:rsidP="00197F09">
            <w:pPr>
              <w:spacing w:before="60" w:after="60"/>
              <w:ind w:firstLine="0"/>
              <w:jc w:val="center"/>
              <w:rPr>
                <w:sz w:val="24"/>
                <w:szCs w:val="24"/>
              </w:rPr>
            </w:pPr>
            <w:r w:rsidRPr="002947D3">
              <w:rPr>
                <w:b/>
                <w:bCs/>
                <w:sz w:val="24"/>
                <w:szCs w:val="24"/>
              </w:rPr>
              <w:t>Поставщики</w:t>
            </w:r>
          </w:p>
        </w:tc>
      </w:tr>
      <w:tr w:rsidR="002F61E7" w:rsidRPr="002947D3" w14:paraId="16ABF173" w14:textId="77777777" w:rsidTr="003006BF">
        <w:tc>
          <w:tcPr>
            <w:tcW w:w="686" w:type="pct"/>
            <w:shd w:val="clear" w:color="auto" w:fill="auto"/>
            <w:hideMark/>
          </w:tcPr>
          <w:p w14:paraId="040C1B14" w14:textId="77777777" w:rsidR="009D40B7" w:rsidRPr="002947D3" w:rsidRDefault="009D40B7" w:rsidP="00197F09">
            <w:pPr>
              <w:spacing w:before="60" w:after="60"/>
              <w:ind w:firstLine="0"/>
              <w:rPr>
                <w:sz w:val="24"/>
                <w:szCs w:val="24"/>
              </w:rPr>
            </w:pPr>
            <w:r w:rsidRPr="002947D3">
              <w:rPr>
                <w:b/>
                <w:bCs/>
                <w:sz w:val="24"/>
                <w:szCs w:val="24"/>
              </w:rPr>
              <w:t>suppliers</w:t>
            </w:r>
          </w:p>
        </w:tc>
        <w:tc>
          <w:tcPr>
            <w:tcW w:w="806" w:type="pct"/>
            <w:gridSpan w:val="2"/>
            <w:shd w:val="clear" w:color="auto" w:fill="auto"/>
            <w:hideMark/>
          </w:tcPr>
          <w:p w14:paraId="5F777A19" w14:textId="77777777" w:rsidR="009D40B7" w:rsidRPr="002947D3" w:rsidRDefault="009D40B7"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0593F4E4" w14:textId="77777777" w:rsidR="009D40B7" w:rsidRPr="002947D3" w:rsidRDefault="009D40B7"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18268035" w14:textId="77777777" w:rsidR="009D40B7" w:rsidRPr="002947D3" w:rsidRDefault="009D40B7"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18113FA2" w14:textId="77777777" w:rsidR="009D40B7" w:rsidRPr="002947D3" w:rsidRDefault="009D40B7"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68C2DD2D" w14:textId="77777777" w:rsidR="009D40B7" w:rsidRPr="002947D3" w:rsidRDefault="009D40B7" w:rsidP="00197F09">
            <w:pPr>
              <w:spacing w:before="60" w:after="60"/>
              <w:ind w:firstLine="0"/>
              <w:rPr>
                <w:sz w:val="24"/>
                <w:szCs w:val="24"/>
              </w:rPr>
            </w:pPr>
            <w:r w:rsidRPr="002947D3">
              <w:rPr>
                <w:sz w:val="24"/>
                <w:szCs w:val="24"/>
              </w:rPr>
              <w:t xml:space="preserve"> </w:t>
            </w:r>
          </w:p>
        </w:tc>
      </w:tr>
      <w:tr w:rsidR="002F61E7" w:rsidRPr="002947D3" w14:paraId="2C1D5ADC" w14:textId="77777777" w:rsidTr="003006BF">
        <w:tc>
          <w:tcPr>
            <w:tcW w:w="686" w:type="pct"/>
            <w:shd w:val="clear" w:color="auto" w:fill="auto"/>
            <w:hideMark/>
          </w:tcPr>
          <w:p w14:paraId="5D5A840B" w14:textId="77777777" w:rsidR="009D40B7" w:rsidRPr="002947D3" w:rsidRDefault="009D40B7" w:rsidP="00197F09">
            <w:pPr>
              <w:spacing w:before="60" w:after="60"/>
              <w:ind w:firstLine="0"/>
              <w:rPr>
                <w:sz w:val="24"/>
                <w:szCs w:val="24"/>
              </w:rPr>
            </w:pPr>
            <w:r w:rsidRPr="002947D3">
              <w:rPr>
                <w:b/>
                <w:bCs/>
                <w:sz w:val="24"/>
                <w:szCs w:val="24"/>
              </w:rPr>
              <w:t>supplier</w:t>
            </w:r>
          </w:p>
        </w:tc>
        <w:tc>
          <w:tcPr>
            <w:tcW w:w="806" w:type="pct"/>
            <w:gridSpan w:val="2"/>
            <w:shd w:val="clear" w:color="auto" w:fill="auto"/>
            <w:hideMark/>
          </w:tcPr>
          <w:p w14:paraId="74888DD5" w14:textId="77777777" w:rsidR="009D40B7" w:rsidRPr="002947D3" w:rsidRDefault="009D40B7" w:rsidP="00197F09">
            <w:pPr>
              <w:spacing w:before="60" w:after="60"/>
              <w:ind w:firstLine="0"/>
              <w:rPr>
                <w:sz w:val="24"/>
                <w:szCs w:val="24"/>
              </w:rPr>
            </w:pPr>
            <w:r w:rsidRPr="002947D3">
              <w:rPr>
                <w:sz w:val="24"/>
                <w:szCs w:val="24"/>
              </w:rPr>
              <w:t> </w:t>
            </w:r>
          </w:p>
        </w:tc>
        <w:tc>
          <w:tcPr>
            <w:tcW w:w="330" w:type="pct"/>
            <w:gridSpan w:val="6"/>
            <w:shd w:val="clear" w:color="auto" w:fill="auto"/>
            <w:hideMark/>
          </w:tcPr>
          <w:p w14:paraId="35B61D8A" w14:textId="77777777" w:rsidR="009D40B7" w:rsidRPr="002947D3" w:rsidRDefault="009D40B7" w:rsidP="00197F09">
            <w:pPr>
              <w:spacing w:before="60" w:after="60"/>
              <w:ind w:firstLine="0"/>
              <w:rPr>
                <w:sz w:val="24"/>
                <w:szCs w:val="24"/>
              </w:rPr>
            </w:pPr>
            <w:r w:rsidRPr="002947D3">
              <w:rPr>
                <w:sz w:val="24"/>
                <w:szCs w:val="24"/>
              </w:rPr>
              <w:t> </w:t>
            </w:r>
          </w:p>
        </w:tc>
        <w:tc>
          <w:tcPr>
            <w:tcW w:w="535" w:type="pct"/>
            <w:gridSpan w:val="2"/>
            <w:shd w:val="clear" w:color="auto" w:fill="auto"/>
            <w:hideMark/>
          </w:tcPr>
          <w:p w14:paraId="26980609" w14:textId="77777777" w:rsidR="009D40B7" w:rsidRPr="002947D3" w:rsidRDefault="009D40B7" w:rsidP="00197F09">
            <w:pPr>
              <w:spacing w:before="60" w:after="60"/>
              <w:ind w:firstLine="0"/>
              <w:rPr>
                <w:sz w:val="24"/>
                <w:szCs w:val="24"/>
              </w:rPr>
            </w:pPr>
            <w:r w:rsidRPr="002947D3">
              <w:rPr>
                <w:sz w:val="24"/>
                <w:szCs w:val="24"/>
              </w:rPr>
              <w:t> </w:t>
            </w:r>
          </w:p>
        </w:tc>
        <w:tc>
          <w:tcPr>
            <w:tcW w:w="1260" w:type="pct"/>
            <w:gridSpan w:val="3"/>
            <w:shd w:val="clear" w:color="auto" w:fill="auto"/>
            <w:hideMark/>
          </w:tcPr>
          <w:p w14:paraId="312C4503" w14:textId="77777777" w:rsidR="009D40B7" w:rsidRPr="002947D3" w:rsidRDefault="009D40B7" w:rsidP="00197F09">
            <w:pPr>
              <w:spacing w:before="60" w:after="60"/>
              <w:ind w:firstLine="0"/>
              <w:rPr>
                <w:sz w:val="24"/>
                <w:szCs w:val="24"/>
              </w:rPr>
            </w:pPr>
            <w:r w:rsidRPr="002947D3">
              <w:rPr>
                <w:sz w:val="24"/>
                <w:szCs w:val="24"/>
              </w:rPr>
              <w:t> </w:t>
            </w:r>
          </w:p>
        </w:tc>
        <w:tc>
          <w:tcPr>
            <w:tcW w:w="1383" w:type="pct"/>
            <w:gridSpan w:val="3"/>
            <w:shd w:val="clear" w:color="auto" w:fill="auto"/>
            <w:hideMark/>
          </w:tcPr>
          <w:p w14:paraId="0A605158" w14:textId="77777777" w:rsidR="009D40B7" w:rsidRPr="002947D3" w:rsidRDefault="009D40B7" w:rsidP="00197F09">
            <w:pPr>
              <w:spacing w:before="60" w:after="60"/>
              <w:ind w:firstLine="0"/>
              <w:rPr>
                <w:sz w:val="24"/>
                <w:szCs w:val="24"/>
              </w:rPr>
            </w:pPr>
            <w:r w:rsidRPr="002947D3">
              <w:rPr>
                <w:sz w:val="24"/>
                <w:szCs w:val="24"/>
              </w:rPr>
              <w:t xml:space="preserve">Множественный </w:t>
            </w:r>
            <w:r w:rsidRPr="002947D3">
              <w:rPr>
                <w:sz w:val="24"/>
                <w:szCs w:val="24"/>
              </w:rPr>
              <w:lastRenderedPageBreak/>
              <w:t>элемент</w:t>
            </w:r>
          </w:p>
        </w:tc>
      </w:tr>
      <w:tr w:rsidR="002F61E7" w:rsidRPr="002947D3" w14:paraId="1F1BEE3F" w14:textId="77777777" w:rsidTr="003006BF">
        <w:tc>
          <w:tcPr>
            <w:tcW w:w="686" w:type="pct"/>
            <w:vMerge w:val="restart"/>
            <w:shd w:val="clear" w:color="auto" w:fill="auto"/>
          </w:tcPr>
          <w:p w14:paraId="11A813B3" w14:textId="77777777" w:rsidR="009D40B7" w:rsidRPr="00942C0C" w:rsidRDefault="009D40B7" w:rsidP="009D40B7">
            <w:pPr>
              <w:spacing w:before="60" w:after="60"/>
              <w:ind w:firstLine="0"/>
              <w:rPr>
                <w:sz w:val="24"/>
                <w:szCs w:val="24"/>
              </w:rPr>
            </w:pPr>
            <w:r w:rsidRPr="00942C0C">
              <w:rPr>
                <w:sz w:val="24"/>
                <w:szCs w:val="24"/>
              </w:rPr>
              <w:lastRenderedPageBreak/>
              <w:t>Допустимо указание только одного элемента</w:t>
            </w:r>
          </w:p>
          <w:p w14:paraId="7819D831" w14:textId="77777777" w:rsidR="009D40B7" w:rsidRPr="002947D3" w:rsidRDefault="009D40B7" w:rsidP="007325AA">
            <w:pPr>
              <w:spacing w:before="60" w:after="60"/>
              <w:ind w:firstLine="0"/>
              <w:rPr>
                <w:sz w:val="24"/>
                <w:szCs w:val="24"/>
              </w:rPr>
            </w:pPr>
          </w:p>
        </w:tc>
        <w:tc>
          <w:tcPr>
            <w:tcW w:w="806" w:type="pct"/>
            <w:gridSpan w:val="2"/>
            <w:shd w:val="clear" w:color="auto" w:fill="auto"/>
          </w:tcPr>
          <w:p w14:paraId="1287BBED" w14:textId="4D8DB533" w:rsidR="009D40B7" w:rsidRPr="002947D3" w:rsidRDefault="009D40B7" w:rsidP="007325AA">
            <w:pPr>
              <w:spacing w:before="60" w:after="60"/>
              <w:ind w:firstLine="0"/>
              <w:rPr>
                <w:sz w:val="24"/>
                <w:szCs w:val="24"/>
              </w:rPr>
            </w:pPr>
            <w:r w:rsidRPr="00965E2B">
              <w:rPr>
                <w:sz w:val="24"/>
                <w:szCs w:val="24"/>
                <w:lang w:val="en-US"/>
              </w:rPr>
              <w:t>legalEntityRF</w:t>
            </w:r>
          </w:p>
        </w:tc>
        <w:tc>
          <w:tcPr>
            <w:tcW w:w="330" w:type="pct"/>
            <w:gridSpan w:val="6"/>
            <w:shd w:val="clear" w:color="auto" w:fill="auto"/>
          </w:tcPr>
          <w:p w14:paraId="7C412AC4" w14:textId="506D3ACC" w:rsidR="009D40B7" w:rsidRPr="002947D3" w:rsidRDefault="009D40B7" w:rsidP="007325AA">
            <w:pPr>
              <w:spacing w:before="60" w:after="60"/>
              <w:ind w:firstLine="0"/>
              <w:jc w:val="center"/>
              <w:rPr>
                <w:sz w:val="24"/>
                <w:szCs w:val="24"/>
              </w:rPr>
            </w:pPr>
            <w:r w:rsidRPr="00942C0C">
              <w:rPr>
                <w:sz w:val="24"/>
                <w:szCs w:val="24"/>
                <w:lang w:val="en-US"/>
              </w:rPr>
              <w:t>O</w:t>
            </w:r>
          </w:p>
        </w:tc>
        <w:tc>
          <w:tcPr>
            <w:tcW w:w="535" w:type="pct"/>
            <w:gridSpan w:val="2"/>
            <w:shd w:val="clear" w:color="auto" w:fill="auto"/>
          </w:tcPr>
          <w:p w14:paraId="6B129FD4" w14:textId="097572B6" w:rsidR="009D40B7" w:rsidRPr="002947D3" w:rsidRDefault="009D40B7" w:rsidP="007325AA">
            <w:pPr>
              <w:spacing w:before="60" w:after="60"/>
              <w:ind w:firstLine="0"/>
              <w:jc w:val="center"/>
              <w:rPr>
                <w:sz w:val="24"/>
                <w:szCs w:val="24"/>
              </w:rPr>
            </w:pPr>
            <w:r w:rsidRPr="00942C0C">
              <w:rPr>
                <w:sz w:val="24"/>
                <w:szCs w:val="24"/>
                <w:lang w:val="en-US"/>
              </w:rPr>
              <w:t>S</w:t>
            </w:r>
          </w:p>
        </w:tc>
        <w:tc>
          <w:tcPr>
            <w:tcW w:w="1260" w:type="pct"/>
            <w:gridSpan w:val="3"/>
            <w:shd w:val="clear" w:color="auto" w:fill="auto"/>
          </w:tcPr>
          <w:p w14:paraId="448A872B" w14:textId="79BE7858" w:rsidR="009D40B7" w:rsidRPr="002947D3" w:rsidRDefault="009D40B7" w:rsidP="007325AA">
            <w:pPr>
              <w:spacing w:before="60" w:after="60"/>
              <w:ind w:firstLine="0"/>
              <w:rPr>
                <w:sz w:val="24"/>
                <w:szCs w:val="24"/>
              </w:rPr>
            </w:pPr>
            <w:r w:rsidRPr="00965E2B">
              <w:rPr>
                <w:sz w:val="24"/>
                <w:szCs w:val="24"/>
              </w:rPr>
              <w:t>Юридическое лицо РФ</w:t>
            </w:r>
          </w:p>
        </w:tc>
        <w:tc>
          <w:tcPr>
            <w:tcW w:w="1383" w:type="pct"/>
            <w:gridSpan w:val="3"/>
            <w:shd w:val="clear" w:color="auto" w:fill="auto"/>
          </w:tcPr>
          <w:p w14:paraId="11705FE7" w14:textId="77777777" w:rsidR="009D40B7" w:rsidRPr="002947D3" w:rsidRDefault="009D40B7" w:rsidP="007325AA">
            <w:pPr>
              <w:spacing w:before="60" w:after="60"/>
              <w:ind w:firstLine="0"/>
              <w:rPr>
                <w:sz w:val="24"/>
                <w:szCs w:val="24"/>
              </w:rPr>
            </w:pPr>
          </w:p>
        </w:tc>
      </w:tr>
      <w:tr w:rsidR="002F61E7" w:rsidRPr="002947D3" w14:paraId="3A47BF08" w14:textId="77777777" w:rsidTr="003006BF">
        <w:tc>
          <w:tcPr>
            <w:tcW w:w="686" w:type="pct"/>
            <w:vMerge/>
            <w:shd w:val="clear" w:color="auto" w:fill="auto"/>
          </w:tcPr>
          <w:p w14:paraId="1201EE83" w14:textId="365A3D01" w:rsidR="009D40B7" w:rsidRPr="002947D3" w:rsidRDefault="009D40B7" w:rsidP="007325AA">
            <w:pPr>
              <w:spacing w:before="60" w:after="60"/>
              <w:ind w:firstLine="0"/>
              <w:rPr>
                <w:sz w:val="24"/>
                <w:szCs w:val="24"/>
              </w:rPr>
            </w:pPr>
          </w:p>
        </w:tc>
        <w:tc>
          <w:tcPr>
            <w:tcW w:w="806" w:type="pct"/>
            <w:gridSpan w:val="2"/>
            <w:shd w:val="clear" w:color="auto" w:fill="auto"/>
          </w:tcPr>
          <w:p w14:paraId="6F27C8D1" w14:textId="1B1BCC12" w:rsidR="009D40B7" w:rsidRPr="002947D3" w:rsidRDefault="009D40B7" w:rsidP="007325AA">
            <w:pPr>
              <w:spacing w:before="60" w:after="60"/>
              <w:ind w:firstLine="0"/>
              <w:rPr>
                <w:sz w:val="24"/>
                <w:szCs w:val="24"/>
              </w:rPr>
            </w:pPr>
            <w:r w:rsidRPr="00965E2B">
              <w:rPr>
                <w:sz w:val="24"/>
                <w:szCs w:val="24"/>
                <w:lang w:val="en-US"/>
              </w:rPr>
              <w:t>legalEntityForeignState</w:t>
            </w:r>
          </w:p>
        </w:tc>
        <w:tc>
          <w:tcPr>
            <w:tcW w:w="330" w:type="pct"/>
            <w:gridSpan w:val="6"/>
            <w:shd w:val="clear" w:color="auto" w:fill="auto"/>
          </w:tcPr>
          <w:p w14:paraId="644FE0BA" w14:textId="14708B02" w:rsidR="009D40B7" w:rsidRPr="002947D3" w:rsidRDefault="009D40B7" w:rsidP="007325AA">
            <w:pPr>
              <w:spacing w:before="60" w:after="60"/>
              <w:ind w:firstLine="0"/>
              <w:jc w:val="center"/>
              <w:rPr>
                <w:sz w:val="24"/>
                <w:szCs w:val="24"/>
              </w:rPr>
            </w:pPr>
            <w:r w:rsidRPr="00942C0C">
              <w:rPr>
                <w:sz w:val="24"/>
                <w:szCs w:val="24"/>
                <w:lang w:val="en-US"/>
              </w:rPr>
              <w:t>O</w:t>
            </w:r>
          </w:p>
        </w:tc>
        <w:tc>
          <w:tcPr>
            <w:tcW w:w="535" w:type="pct"/>
            <w:gridSpan w:val="2"/>
            <w:shd w:val="clear" w:color="auto" w:fill="auto"/>
          </w:tcPr>
          <w:p w14:paraId="676D2180" w14:textId="3C91959B" w:rsidR="009D40B7" w:rsidRPr="002947D3" w:rsidRDefault="009D40B7" w:rsidP="007325AA">
            <w:pPr>
              <w:spacing w:before="60" w:after="60"/>
              <w:ind w:firstLine="0"/>
              <w:jc w:val="center"/>
              <w:rPr>
                <w:sz w:val="24"/>
                <w:szCs w:val="24"/>
              </w:rPr>
            </w:pPr>
            <w:r w:rsidRPr="00942C0C">
              <w:rPr>
                <w:sz w:val="24"/>
                <w:szCs w:val="24"/>
                <w:lang w:val="en-US"/>
              </w:rPr>
              <w:t>S</w:t>
            </w:r>
          </w:p>
        </w:tc>
        <w:tc>
          <w:tcPr>
            <w:tcW w:w="1260" w:type="pct"/>
            <w:gridSpan w:val="3"/>
            <w:shd w:val="clear" w:color="auto" w:fill="auto"/>
          </w:tcPr>
          <w:p w14:paraId="366DE42F" w14:textId="382538E5" w:rsidR="009D40B7" w:rsidRPr="002947D3" w:rsidRDefault="009D40B7" w:rsidP="007325AA">
            <w:pPr>
              <w:spacing w:before="60" w:after="60"/>
              <w:ind w:firstLine="0"/>
              <w:rPr>
                <w:sz w:val="24"/>
                <w:szCs w:val="24"/>
              </w:rPr>
            </w:pPr>
            <w:r w:rsidRPr="00965E2B">
              <w:rPr>
                <w:sz w:val="24"/>
                <w:szCs w:val="24"/>
              </w:rPr>
              <w:t>Юридическое лицо иностранного государства</w:t>
            </w:r>
          </w:p>
        </w:tc>
        <w:tc>
          <w:tcPr>
            <w:tcW w:w="1383" w:type="pct"/>
            <w:gridSpan w:val="3"/>
            <w:shd w:val="clear" w:color="auto" w:fill="auto"/>
          </w:tcPr>
          <w:p w14:paraId="70E91E99" w14:textId="77777777" w:rsidR="009D40B7" w:rsidRPr="002947D3" w:rsidRDefault="009D40B7" w:rsidP="007325AA">
            <w:pPr>
              <w:spacing w:before="60" w:after="60"/>
              <w:ind w:firstLine="0"/>
              <w:rPr>
                <w:sz w:val="24"/>
                <w:szCs w:val="24"/>
              </w:rPr>
            </w:pPr>
          </w:p>
        </w:tc>
      </w:tr>
      <w:tr w:rsidR="002F61E7" w:rsidRPr="002947D3" w14:paraId="73618F5C" w14:textId="77777777" w:rsidTr="003006BF">
        <w:tc>
          <w:tcPr>
            <w:tcW w:w="686" w:type="pct"/>
            <w:vMerge/>
            <w:shd w:val="clear" w:color="auto" w:fill="auto"/>
          </w:tcPr>
          <w:p w14:paraId="215606D7" w14:textId="160A2AA8" w:rsidR="009D40B7" w:rsidRPr="002947D3" w:rsidRDefault="009D40B7" w:rsidP="00832358">
            <w:pPr>
              <w:spacing w:before="60" w:after="60"/>
              <w:ind w:firstLine="0"/>
              <w:rPr>
                <w:sz w:val="24"/>
                <w:szCs w:val="24"/>
                <w:lang w:val="en-US"/>
              </w:rPr>
            </w:pPr>
          </w:p>
        </w:tc>
        <w:tc>
          <w:tcPr>
            <w:tcW w:w="806" w:type="pct"/>
            <w:gridSpan w:val="2"/>
            <w:shd w:val="clear" w:color="auto" w:fill="auto"/>
          </w:tcPr>
          <w:p w14:paraId="7C512A10" w14:textId="07047E04" w:rsidR="009D40B7" w:rsidRPr="002947D3" w:rsidRDefault="009D40B7" w:rsidP="00832358">
            <w:pPr>
              <w:spacing w:before="60" w:after="60"/>
              <w:ind w:firstLine="0"/>
              <w:rPr>
                <w:sz w:val="24"/>
                <w:szCs w:val="24"/>
              </w:rPr>
            </w:pPr>
            <w:r w:rsidRPr="00965E2B">
              <w:rPr>
                <w:sz w:val="24"/>
                <w:szCs w:val="24"/>
              </w:rPr>
              <w:t>individualPersonRF</w:t>
            </w:r>
          </w:p>
        </w:tc>
        <w:tc>
          <w:tcPr>
            <w:tcW w:w="330" w:type="pct"/>
            <w:gridSpan w:val="6"/>
            <w:shd w:val="clear" w:color="auto" w:fill="auto"/>
          </w:tcPr>
          <w:p w14:paraId="50C79E59" w14:textId="5263043E" w:rsidR="009D40B7" w:rsidRPr="002947D3" w:rsidRDefault="009D40B7" w:rsidP="00832358">
            <w:pPr>
              <w:spacing w:before="60" w:after="60"/>
              <w:ind w:firstLine="0"/>
              <w:rPr>
                <w:sz w:val="24"/>
                <w:szCs w:val="24"/>
              </w:rPr>
            </w:pPr>
            <w:r w:rsidRPr="00942C0C">
              <w:rPr>
                <w:sz w:val="24"/>
                <w:szCs w:val="24"/>
                <w:lang w:val="en-US"/>
              </w:rPr>
              <w:t>O</w:t>
            </w:r>
          </w:p>
        </w:tc>
        <w:tc>
          <w:tcPr>
            <w:tcW w:w="535" w:type="pct"/>
            <w:gridSpan w:val="2"/>
            <w:shd w:val="clear" w:color="auto" w:fill="auto"/>
          </w:tcPr>
          <w:p w14:paraId="1512A3D0" w14:textId="3BA69F7B" w:rsidR="009D40B7" w:rsidRPr="002947D3" w:rsidRDefault="009D40B7" w:rsidP="00197F09">
            <w:pPr>
              <w:spacing w:before="60" w:after="60"/>
              <w:ind w:firstLine="0"/>
              <w:jc w:val="center"/>
              <w:rPr>
                <w:sz w:val="24"/>
                <w:szCs w:val="24"/>
              </w:rPr>
            </w:pPr>
            <w:r w:rsidRPr="00942C0C">
              <w:rPr>
                <w:sz w:val="24"/>
                <w:szCs w:val="24"/>
                <w:lang w:val="en-US"/>
              </w:rPr>
              <w:t>S</w:t>
            </w:r>
          </w:p>
        </w:tc>
        <w:tc>
          <w:tcPr>
            <w:tcW w:w="1260" w:type="pct"/>
            <w:gridSpan w:val="3"/>
            <w:shd w:val="clear" w:color="auto" w:fill="auto"/>
          </w:tcPr>
          <w:p w14:paraId="0723101F" w14:textId="02410D2D" w:rsidR="009D40B7" w:rsidRPr="002947D3" w:rsidRDefault="009D40B7" w:rsidP="00832358">
            <w:pPr>
              <w:spacing w:before="60" w:after="60"/>
              <w:ind w:firstLine="0"/>
              <w:rPr>
                <w:sz w:val="24"/>
                <w:szCs w:val="24"/>
              </w:rPr>
            </w:pPr>
            <w:r w:rsidRPr="00965E2B">
              <w:rPr>
                <w:sz w:val="24"/>
                <w:szCs w:val="24"/>
              </w:rPr>
              <w:t>Физическое лицо РФ</w:t>
            </w:r>
          </w:p>
        </w:tc>
        <w:tc>
          <w:tcPr>
            <w:tcW w:w="1383" w:type="pct"/>
            <w:gridSpan w:val="3"/>
            <w:shd w:val="clear" w:color="auto" w:fill="auto"/>
          </w:tcPr>
          <w:p w14:paraId="672E3985" w14:textId="66256E27" w:rsidR="009D40B7" w:rsidRPr="002947D3" w:rsidRDefault="009D40B7" w:rsidP="00832358">
            <w:pPr>
              <w:spacing w:before="60" w:after="60"/>
              <w:ind w:firstLine="0"/>
              <w:rPr>
                <w:sz w:val="24"/>
                <w:szCs w:val="24"/>
              </w:rPr>
            </w:pPr>
          </w:p>
        </w:tc>
      </w:tr>
      <w:tr w:rsidR="002F61E7" w:rsidRPr="002947D3" w14:paraId="63721FEE" w14:textId="77777777" w:rsidTr="003006BF">
        <w:tc>
          <w:tcPr>
            <w:tcW w:w="686" w:type="pct"/>
            <w:vMerge/>
            <w:shd w:val="clear" w:color="auto" w:fill="auto"/>
          </w:tcPr>
          <w:p w14:paraId="00C5B9C8" w14:textId="3F174915" w:rsidR="009D40B7" w:rsidRPr="002947D3" w:rsidRDefault="009D40B7" w:rsidP="00832358">
            <w:pPr>
              <w:spacing w:before="60" w:after="60"/>
              <w:ind w:firstLine="0"/>
              <w:rPr>
                <w:sz w:val="24"/>
                <w:szCs w:val="24"/>
              </w:rPr>
            </w:pPr>
          </w:p>
        </w:tc>
        <w:tc>
          <w:tcPr>
            <w:tcW w:w="806" w:type="pct"/>
            <w:gridSpan w:val="2"/>
            <w:shd w:val="clear" w:color="auto" w:fill="auto"/>
          </w:tcPr>
          <w:p w14:paraId="3C74DCC9" w14:textId="14A32282" w:rsidR="009D40B7" w:rsidRPr="002947D3" w:rsidRDefault="009D40B7" w:rsidP="00832358">
            <w:pPr>
              <w:spacing w:before="60" w:after="60"/>
              <w:ind w:firstLine="0"/>
              <w:rPr>
                <w:sz w:val="24"/>
                <w:szCs w:val="24"/>
              </w:rPr>
            </w:pPr>
            <w:r w:rsidRPr="00965E2B">
              <w:rPr>
                <w:sz w:val="24"/>
                <w:szCs w:val="24"/>
              </w:rPr>
              <w:t>individualPersonForeignState</w:t>
            </w:r>
          </w:p>
        </w:tc>
        <w:tc>
          <w:tcPr>
            <w:tcW w:w="330" w:type="pct"/>
            <w:gridSpan w:val="6"/>
            <w:shd w:val="clear" w:color="auto" w:fill="auto"/>
          </w:tcPr>
          <w:p w14:paraId="6A46EE86" w14:textId="516FA0AE" w:rsidR="009D40B7" w:rsidRPr="002947D3" w:rsidRDefault="009D40B7" w:rsidP="00832358">
            <w:pPr>
              <w:spacing w:before="60" w:after="60"/>
              <w:ind w:firstLine="0"/>
              <w:jc w:val="center"/>
              <w:rPr>
                <w:sz w:val="24"/>
                <w:szCs w:val="24"/>
              </w:rPr>
            </w:pPr>
            <w:r w:rsidRPr="00942C0C">
              <w:rPr>
                <w:sz w:val="24"/>
                <w:szCs w:val="24"/>
                <w:lang w:val="en-US"/>
              </w:rPr>
              <w:t>O</w:t>
            </w:r>
          </w:p>
        </w:tc>
        <w:tc>
          <w:tcPr>
            <w:tcW w:w="535" w:type="pct"/>
            <w:gridSpan w:val="2"/>
            <w:shd w:val="clear" w:color="auto" w:fill="auto"/>
          </w:tcPr>
          <w:p w14:paraId="3E397860" w14:textId="427420AE" w:rsidR="009D40B7" w:rsidRPr="002947D3" w:rsidRDefault="009D40B7" w:rsidP="00832358">
            <w:pPr>
              <w:spacing w:before="60" w:after="60"/>
              <w:ind w:firstLine="0"/>
              <w:jc w:val="center"/>
              <w:rPr>
                <w:sz w:val="24"/>
                <w:szCs w:val="24"/>
              </w:rPr>
            </w:pPr>
            <w:r w:rsidRPr="00942C0C">
              <w:rPr>
                <w:sz w:val="24"/>
                <w:szCs w:val="24"/>
                <w:lang w:val="en-US"/>
              </w:rPr>
              <w:t>S</w:t>
            </w:r>
          </w:p>
        </w:tc>
        <w:tc>
          <w:tcPr>
            <w:tcW w:w="1260" w:type="pct"/>
            <w:gridSpan w:val="3"/>
            <w:shd w:val="clear" w:color="auto" w:fill="auto"/>
          </w:tcPr>
          <w:p w14:paraId="3DCBD1B8" w14:textId="7C169B82" w:rsidR="009D40B7" w:rsidRPr="002947D3" w:rsidRDefault="009D40B7" w:rsidP="00832358">
            <w:pPr>
              <w:spacing w:before="60" w:after="60"/>
              <w:ind w:firstLine="0"/>
              <w:rPr>
                <w:sz w:val="24"/>
                <w:szCs w:val="24"/>
              </w:rPr>
            </w:pPr>
            <w:r w:rsidRPr="00965E2B">
              <w:rPr>
                <w:sz w:val="24"/>
                <w:szCs w:val="24"/>
              </w:rPr>
              <w:t>Физическое лицо иностранного государства</w:t>
            </w:r>
          </w:p>
        </w:tc>
        <w:tc>
          <w:tcPr>
            <w:tcW w:w="1383" w:type="pct"/>
            <w:gridSpan w:val="3"/>
            <w:shd w:val="clear" w:color="auto" w:fill="auto"/>
          </w:tcPr>
          <w:p w14:paraId="4F394753" w14:textId="77777777" w:rsidR="009D40B7" w:rsidRPr="002947D3" w:rsidRDefault="009D40B7" w:rsidP="00832358">
            <w:pPr>
              <w:spacing w:before="60" w:after="60"/>
              <w:ind w:firstLine="0"/>
              <w:rPr>
                <w:sz w:val="24"/>
                <w:szCs w:val="24"/>
              </w:rPr>
            </w:pPr>
          </w:p>
        </w:tc>
      </w:tr>
      <w:tr w:rsidR="00462C9B" w:rsidRPr="00965E2B" w14:paraId="540E3F61" w14:textId="77777777" w:rsidTr="00197F09">
        <w:tc>
          <w:tcPr>
            <w:tcW w:w="5000" w:type="pct"/>
            <w:gridSpan w:val="17"/>
            <w:shd w:val="clear" w:color="auto" w:fill="auto"/>
            <w:hideMark/>
          </w:tcPr>
          <w:p w14:paraId="383B3FE0" w14:textId="77777777" w:rsidR="00462C9B" w:rsidRPr="00965E2B" w:rsidRDefault="00462C9B" w:rsidP="00197F09">
            <w:pPr>
              <w:spacing w:before="60" w:after="60"/>
              <w:ind w:firstLine="0"/>
              <w:jc w:val="center"/>
              <w:rPr>
                <w:b/>
                <w:sz w:val="24"/>
                <w:szCs w:val="24"/>
              </w:rPr>
            </w:pPr>
            <w:r w:rsidRPr="00965E2B">
              <w:rPr>
                <w:b/>
                <w:sz w:val="24"/>
                <w:szCs w:val="24"/>
              </w:rPr>
              <w:t>Юридическое лицо РФ</w:t>
            </w:r>
          </w:p>
        </w:tc>
      </w:tr>
      <w:tr w:rsidR="007A64B6" w:rsidRPr="00942C0C" w14:paraId="059FD226" w14:textId="77777777" w:rsidTr="003006BF">
        <w:tc>
          <w:tcPr>
            <w:tcW w:w="686" w:type="pct"/>
            <w:shd w:val="clear" w:color="auto" w:fill="auto"/>
            <w:hideMark/>
          </w:tcPr>
          <w:p w14:paraId="41A23F42" w14:textId="77777777" w:rsidR="00462C9B" w:rsidRPr="00965E2B" w:rsidRDefault="00462C9B" w:rsidP="00197F09">
            <w:pPr>
              <w:spacing w:before="60" w:after="60"/>
              <w:ind w:firstLine="0"/>
              <w:rPr>
                <w:b/>
                <w:sz w:val="24"/>
                <w:szCs w:val="24"/>
              </w:rPr>
            </w:pPr>
            <w:r w:rsidRPr="00965E2B">
              <w:rPr>
                <w:b/>
                <w:sz w:val="24"/>
                <w:szCs w:val="24"/>
                <w:lang w:val="en-US"/>
              </w:rPr>
              <w:t>legalEntityRF</w:t>
            </w:r>
          </w:p>
        </w:tc>
        <w:tc>
          <w:tcPr>
            <w:tcW w:w="827" w:type="pct"/>
            <w:gridSpan w:val="4"/>
            <w:shd w:val="clear" w:color="auto" w:fill="auto"/>
            <w:hideMark/>
          </w:tcPr>
          <w:p w14:paraId="0861AAB6" w14:textId="77777777" w:rsidR="00462C9B" w:rsidRPr="00942C0C" w:rsidRDefault="00462C9B" w:rsidP="00197F09">
            <w:pPr>
              <w:spacing w:before="60" w:after="60"/>
              <w:ind w:firstLine="0"/>
              <w:rPr>
                <w:sz w:val="24"/>
                <w:szCs w:val="24"/>
              </w:rPr>
            </w:pPr>
            <w:r w:rsidRPr="00942C0C">
              <w:rPr>
                <w:sz w:val="24"/>
                <w:szCs w:val="24"/>
              </w:rPr>
              <w:t> </w:t>
            </w:r>
          </w:p>
        </w:tc>
        <w:tc>
          <w:tcPr>
            <w:tcW w:w="309" w:type="pct"/>
            <w:gridSpan w:val="4"/>
            <w:shd w:val="clear" w:color="auto" w:fill="auto"/>
            <w:hideMark/>
          </w:tcPr>
          <w:p w14:paraId="25DEB287" w14:textId="77777777" w:rsidR="00462C9B" w:rsidRPr="00942C0C" w:rsidRDefault="00462C9B" w:rsidP="00197F09">
            <w:pPr>
              <w:spacing w:before="60" w:after="60"/>
              <w:ind w:firstLine="0"/>
              <w:rPr>
                <w:sz w:val="24"/>
                <w:szCs w:val="24"/>
              </w:rPr>
            </w:pPr>
            <w:r w:rsidRPr="00942C0C">
              <w:rPr>
                <w:sz w:val="24"/>
                <w:szCs w:val="24"/>
              </w:rPr>
              <w:t> </w:t>
            </w:r>
          </w:p>
        </w:tc>
        <w:tc>
          <w:tcPr>
            <w:tcW w:w="535" w:type="pct"/>
            <w:gridSpan w:val="2"/>
            <w:shd w:val="clear" w:color="auto" w:fill="auto"/>
            <w:hideMark/>
          </w:tcPr>
          <w:p w14:paraId="6B73B789" w14:textId="77777777" w:rsidR="00462C9B" w:rsidRPr="00942C0C" w:rsidRDefault="00462C9B" w:rsidP="00197F09">
            <w:pPr>
              <w:spacing w:before="60" w:after="60"/>
              <w:ind w:firstLine="0"/>
              <w:rPr>
                <w:sz w:val="24"/>
                <w:szCs w:val="24"/>
              </w:rPr>
            </w:pPr>
            <w:r w:rsidRPr="00942C0C">
              <w:rPr>
                <w:sz w:val="24"/>
                <w:szCs w:val="24"/>
              </w:rPr>
              <w:t> </w:t>
            </w:r>
          </w:p>
        </w:tc>
        <w:tc>
          <w:tcPr>
            <w:tcW w:w="1289" w:type="pct"/>
            <w:gridSpan w:val="5"/>
            <w:shd w:val="clear" w:color="auto" w:fill="auto"/>
            <w:hideMark/>
          </w:tcPr>
          <w:p w14:paraId="51550272" w14:textId="77777777" w:rsidR="00462C9B" w:rsidRPr="00942C0C" w:rsidRDefault="00462C9B" w:rsidP="00197F09">
            <w:pPr>
              <w:spacing w:before="60" w:after="60"/>
              <w:ind w:firstLine="0"/>
              <w:rPr>
                <w:sz w:val="24"/>
                <w:szCs w:val="24"/>
              </w:rPr>
            </w:pPr>
            <w:r w:rsidRPr="00942C0C">
              <w:rPr>
                <w:sz w:val="24"/>
                <w:szCs w:val="24"/>
              </w:rPr>
              <w:t> </w:t>
            </w:r>
          </w:p>
        </w:tc>
        <w:tc>
          <w:tcPr>
            <w:tcW w:w="1354" w:type="pct"/>
            <w:shd w:val="clear" w:color="auto" w:fill="auto"/>
            <w:hideMark/>
          </w:tcPr>
          <w:p w14:paraId="454BBD09" w14:textId="77777777" w:rsidR="00462C9B" w:rsidRPr="00942C0C" w:rsidRDefault="00462C9B" w:rsidP="00197F09">
            <w:pPr>
              <w:spacing w:before="60" w:after="60"/>
              <w:ind w:firstLine="0"/>
              <w:rPr>
                <w:sz w:val="24"/>
                <w:szCs w:val="24"/>
              </w:rPr>
            </w:pPr>
          </w:p>
        </w:tc>
      </w:tr>
      <w:tr w:rsidR="007A64B6" w:rsidRPr="00942C0C" w14:paraId="2FD508EE" w14:textId="77777777" w:rsidTr="003006BF">
        <w:tc>
          <w:tcPr>
            <w:tcW w:w="686" w:type="pct"/>
            <w:shd w:val="clear" w:color="auto" w:fill="auto"/>
          </w:tcPr>
          <w:p w14:paraId="5F4DA10B"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40280766" w14:textId="77777777" w:rsidR="00462C9B" w:rsidRPr="00942C0C" w:rsidRDefault="00462C9B" w:rsidP="00197F09">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9" w:type="pct"/>
            <w:gridSpan w:val="4"/>
            <w:shd w:val="clear" w:color="auto" w:fill="auto"/>
          </w:tcPr>
          <w:p w14:paraId="5AB0BD2E" w14:textId="77777777" w:rsidR="00462C9B" w:rsidRPr="00262B09"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4956617B" w14:textId="77777777" w:rsidR="00462C9B" w:rsidRPr="00942C0C" w:rsidRDefault="00462C9B" w:rsidP="00197F09">
            <w:pPr>
              <w:spacing w:before="60" w:after="60"/>
              <w:ind w:firstLine="0"/>
              <w:jc w:val="center"/>
              <w:rPr>
                <w:sz w:val="24"/>
                <w:szCs w:val="24"/>
              </w:rPr>
            </w:pPr>
            <w:r w:rsidRPr="002947D3">
              <w:rPr>
                <w:sz w:val="24"/>
                <w:szCs w:val="24"/>
                <w:lang w:val="en-US"/>
              </w:rPr>
              <w:t>S</w:t>
            </w:r>
          </w:p>
        </w:tc>
        <w:tc>
          <w:tcPr>
            <w:tcW w:w="1289" w:type="pct"/>
            <w:gridSpan w:val="5"/>
            <w:shd w:val="clear" w:color="auto" w:fill="auto"/>
          </w:tcPr>
          <w:p w14:paraId="11E6885F" w14:textId="77777777" w:rsidR="00462C9B" w:rsidRPr="00942C0C" w:rsidRDefault="00462C9B" w:rsidP="00197F09">
            <w:pPr>
              <w:spacing w:before="60" w:after="60"/>
              <w:ind w:firstLine="0"/>
              <w:rPr>
                <w:sz w:val="24"/>
                <w:szCs w:val="24"/>
              </w:rPr>
            </w:pPr>
            <w:r w:rsidRPr="002947D3">
              <w:rPr>
                <w:sz w:val="24"/>
                <w:szCs w:val="24"/>
              </w:rPr>
              <w:t>Организационно-правовая форма организации в ОКОПФ</w:t>
            </w:r>
          </w:p>
        </w:tc>
        <w:tc>
          <w:tcPr>
            <w:tcW w:w="1354" w:type="pct"/>
            <w:shd w:val="clear" w:color="auto" w:fill="auto"/>
          </w:tcPr>
          <w:p w14:paraId="540A7270" w14:textId="77777777" w:rsidR="00462C9B" w:rsidRPr="00942C0C" w:rsidRDefault="00462C9B" w:rsidP="00197F09">
            <w:pPr>
              <w:spacing w:before="60" w:after="60"/>
              <w:ind w:firstLine="0"/>
              <w:rPr>
                <w:sz w:val="24"/>
                <w:szCs w:val="24"/>
              </w:rPr>
            </w:pPr>
          </w:p>
        </w:tc>
      </w:tr>
      <w:tr w:rsidR="007A64B6" w:rsidRPr="00942C0C" w14:paraId="54D7712C" w14:textId="77777777" w:rsidTr="003006BF">
        <w:tc>
          <w:tcPr>
            <w:tcW w:w="686" w:type="pct"/>
            <w:shd w:val="clear" w:color="auto" w:fill="auto"/>
          </w:tcPr>
          <w:p w14:paraId="1AC46EED"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7CE0331D" w14:textId="77777777" w:rsidR="00462C9B" w:rsidRPr="00262B09" w:rsidRDefault="00462C9B" w:rsidP="00197F09">
            <w:pPr>
              <w:spacing w:before="60" w:after="60"/>
              <w:ind w:firstLine="0"/>
              <w:rPr>
                <w:sz w:val="24"/>
                <w:szCs w:val="24"/>
                <w:lang w:val="en-US"/>
              </w:rPr>
            </w:pPr>
            <w:r>
              <w:rPr>
                <w:sz w:val="24"/>
                <w:szCs w:val="24"/>
                <w:lang w:val="en-US"/>
              </w:rPr>
              <w:t>fullName</w:t>
            </w:r>
          </w:p>
        </w:tc>
        <w:tc>
          <w:tcPr>
            <w:tcW w:w="309" w:type="pct"/>
            <w:gridSpan w:val="4"/>
            <w:shd w:val="clear" w:color="auto" w:fill="auto"/>
          </w:tcPr>
          <w:p w14:paraId="4015E881" w14:textId="77777777" w:rsidR="00462C9B" w:rsidRPr="00262B09"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23857834" w14:textId="77777777" w:rsidR="00462C9B" w:rsidRPr="00262B09" w:rsidRDefault="00462C9B" w:rsidP="00197F09">
            <w:pPr>
              <w:spacing w:before="60" w:after="60"/>
              <w:ind w:firstLine="0"/>
              <w:jc w:val="center"/>
              <w:rPr>
                <w:sz w:val="24"/>
                <w:szCs w:val="24"/>
                <w:lang w:val="en-US"/>
              </w:rPr>
            </w:pPr>
            <w:r>
              <w:rPr>
                <w:sz w:val="24"/>
                <w:szCs w:val="24"/>
                <w:lang w:val="en-US"/>
              </w:rPr>
              <w:t>T(1-2000)</w:t>
            </w:r>
          </w:p>
        </w:tc>
        <w:tc>
          <w:tcPr>
            <w:tcW w:w="1289" w:type="pct"/>
            <w:gridSpan w:val="5"/>
            <w:shd w:val="clear" w:color="auto" w:fill="auto"/>
          </w:tcPr>
          <w:p w14:paraId="5261267A" w14:textId="77777777" w:rsidR="00462C9B" w:rsidRPr="00262B09" w:rsidRDefault="00462C9B" w:rsidP="00197F09">
            <w:pPr>
              <w:spacing w:before="60" w:after="60"/>
              <w:ind w:firstLine="0"/>
              <w:rPr>
                <w:sz w:val="24"/>
                <w:szCs w:val="24"/>
              </w:rPr>
            </w:pPr>
            <w:r>
              <w:rPr>
                <w:sz w:val="24"/>
                <w:szCs w:val="24"/>
              </w:rPr>
              <w:t>Полное наименование</w:t>
            </w:r>
          </w:p>
        </w:tc>
        <w:tc>
          <w:tcPr>
            <w:tcW w:w="1354" w:type="pct"/>
            <w:shd w:val="clear" w:color="auto" w:fill="auto"/>
          </w:tcPr>
          <w:p w14:paraId="740DEA03" w14:textId="77777777" w:rsidR="00462C9B" w:rsidRPr="00942C0C" w:rsidRDefault="00462C9B" w:rsidP="00197F09">
            <w:pPr>
              <w:spacing w:before="60" w:after="60"/>
              <w:ind w:firstLine="0"/>
              <w:rPr>
                <w:sz w:val="24"/>
                <w:szCs w:val="24"/>
              </w:rPr>
            </w:pPr>
          </w:p>
        </w:tc>
      </w:tr>
      <w:tr w:rsidR="007A64B6" w:rsidRPr="00942C0C" w14:paraId="54F3AAA8" w14:textId="77777777" w:rsidTr="003006BF">
        <w:tc>
          <w:tcPr>
            <w:tcW w:w="686" w:type="pct"/>
            <w:shd w:val="clear" w:color="auto" w:fill="auto"/>
          </w:tcPr>
          <w:p w14:paraId="681D7707"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4D6C43C6" w14:textId="77777777" w:rsidR="00462C9B" w:rsidRPr="00262B09" w:rsidRDefault="00462C9B" w:rsidP="00197F09">
            <w:pPr>
              <w:spacing w:before="60" w:after="60"/>
              <w:ind w:firstLine="0"/>
              <w:rPr>
                <w:sz w:val="24"/>
                <w:szCs w:val="24"/>
                <w:lang w:val="en-US"/>
              </w:rPr>
            </w:pPr>
            <w:r>
              <w:rPr>
                <w:sz w:val="24"/>
                <w:szCs w:val="24"/>
                <w:lang w:val="en-US"/>
              </w:rPr>
              <w:t>shortName</w:t>
            </w:r>
          </w:p>
        </w:tc>
        <w:tc>
          <w:tcPr>
            <w:tcW w:w="309" w:type="pct"/>
            <w:gridSpan w:val="4"/>
            <w:shd w:val="clear" w:color="auto" w:fill="auto"/>
          </w:tcPr>
          <w:p w14:paraId="4D70E2EA" w14:textId="77777777" w:rsidR="00462C9B" w:rsidRPr="00F74139" w:rsidRDefault="00462C9B" w:rsidP="00197F09">
            <w:pPr>
              <w:spacing w:before="60" w:after="60"/>
              <w:ind w:firstLine="0"/>
              <w:jc w:val="center"/>
              <w:rPr>
                <w:sz w:val="24"/>
                <w:szCs w:val="24"/>
              </w:rPr>
            </w:pPr>
            <w:r>
              <w:rPr>
                <w:sz w:val="24"/>
                <w:szCs w:val="24"/>
              </w:rPr>
              <w:t>Н</w:t>
            </w:r>
          </w:p>
        </w:tc>
        <w:tc>
          <w:tcPr>
            <w:tcW w:w="535" w:type="pct"/>
            <w:gridSpan w:val="2"/>
            <w:shd w:val="clear" w:color="auto" w:fill="auto"/>
          </w:tcPr>
          <w:p w14:paraId="7EBDF8A1" w14:textId="77777777" w:rsidR="00462C9B" w:rsidRPr="00262B09" w:rsidRDefault="00462C9B" w:rsidP="00197F09">
            <w:pPr>
              <w:spacing w:before="60" w:after="60"/>
              <w:ind w:firstLine="0"/>
              <w:jc w:val="center"/>
              <w:rPr>
                <w:sz w:val="24"/>
                <w:szCs w:val="24"/>
                <w:lang w:val="en-US"/>
              </w:rPr>
            </w:pPr>
            <w:r>
              <w:rPr>
                <w:sz w:val="24"/>
                <w:szCs w:val="24"/>
                <w:lang w:val="en-US"/>
              </w:rPr>
              <w:t>T(1-250)</w:t>
            </w:r>
          </w:p>
        </w:tc>
        <w:tc>
          <w:tcPr>
            <w:tcW w:w="1289" w:type="pct"/>
            <w:gridSpan w:val="5"/>
            <w:shd w:val="clear" w:color="auto" w:fill="auto"/>
          </w:tcPr>
          <w:p w14:paraId="58F83F95" w14:textId="77777777" w:rsidR="00462C9B" w:rsidRPr="00262B09" w:rsidRDefault="00462C9B" w:rsidP="00197F09">
            <w:pPr>
              <w:spacing w:before="60" w:after="60"/>
              <w:ind w:firstLine="0"/>
              <w:rPr>
                <w:sz w:val="24"/>
                <w:szCs w:val="24"/>
              </w:rPr>
            </w:pPr>
            <w:r>
              <w:rPr>
                <w:sz w:val="24"/>
                <w:szCs w:val="24"/>
              </w:rPr>
              <w:t>Сокращенное наименование</w:t>
            </w:r>
          </w:p>
        </w:tc>
        <w:tc>
          <w:tcPr>
            <w:tcW w:w="1354" w:type="pct"/>
            <w:shd w:val="clear" w:color="auto" w:fill="auto"/>
          </w:tcPr>
          <w:p w14:paraId="46AC2426" w14:textId="77777777" w:rsidR="00462C9B" w:rsidRPr="00942C0C" w:rsidRDefault="00462C9B" w:rsidP="00197F09">
            <w:pPr>
              <w:spacing w:before="60" w:after="60"/>
              <w:ind w:firstLine="0"/>
              <w:rPr>
                <w:sz w:val="24"/>
                <w:szCs w:val="24"/>
              </w:rPr>
            </w:pPr>
          </w:p>
        </w:tc>
      </w:tr>
      <w:tr w:rsidR="007A64B6" w:rsidRPr="00942C0C" w14:paraId="6638CB1E" w14:textId="77777777" w:rsidTr="003006BF">
        <w:tc>
          <w:tcPr>
            <w:tcW w:w="686" w:type="pct"/>
            <w:shd w:val="clear" w:color="auto" w:fill="auto"/>
          </w:tcPr>
          <w:p w14:paraId="602A56F6"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53570863" w14:textId="157B1AFE" w:rsidR="00462C9B" w:rsidRPr="00462C9B" w:rsidRDefault="00462C9B" w:rsidP="00197F09">
            <w:pPr>
              <w:spacing w:before="60" w:after="60"/>
              <w:ind w:firstLine="0"/>
              <w:rPr>
                <w:sz w:val="24"/>
                <w:szCs w:val="24"/>
                <w:lang w:val="en-US"/>
              </w:rPr>
            </w:pPr>
            <w:r>
              <w:rPr>
                <w:sz w:val="24"/>
                <w:szCs w:val="24"/>
                <w:lang w:val="en-US"/>
              </w:rPr>
              <w:t>firmName</w:t>
            </w:r>
          </w:p>
        </w:tc>
        <w:tc>
          <w:tcPr>
            <w:tcW w:w="309" w:type="pct"/>
            <w:gridSpan w:val="4"/>
            <w:shd w:val="clear" w:color="auto" w:fill="auto"/>
          </w:tcPr>
          <w:p w14:paraId="4CE9A2D1" w14:textId="77777777" w:rsidR="00462C9B" w:rsidRPr="00F74139" w:rsidRDefault="00462C9B" w:rsidP="00197F09">
            <w:pPr>
              <w:spacing w:before="60" w:after="60"/>
              <w:ind w:firstLine="0"/>
              <w:jc w:val="center"/>
              <w:rPr>
                <w:sz w:val="24"/>
                <w:szCs w:val="24"/>
              </w:rPr>
            </w:pPr>
            <w:r>
              <w:rPr>
                <w:sz w:val="24"/>
                <w:szCs w:val="24"/>
              </w:rPr>
              <w:t>Н</w:t>
            </w:r>
          </w:p>
        </w:tc>
        <w:tc>
          <w:tcPr>
            <w:tcW w:w="535" w:type="pct"/>
            <w:gridSpan w:val="2"/>
            <w:shd w:val="clear" w:color="auto" w:fill="auto"/>
          </w:tcPr>
          <w:p w14:paraId="3A18187F" w14:textId="77777777" w:rsidR="00462C9B" w:rsidRPr="00262B09" w:rsidRDefault="00462C9B" w:rsidP="00197F09">
            <w:pPr>
              <w:spacing w:before="60" w:after="60"/>
              <w:ind w:firstLine="0"/>
              <w:jc w:val="center"/>
              <w:rPr>
                <w:sz w:val="24"/>
                <w:szCs w:val="24"/>
                <w:lang w:val="en-US"/>
              </w:rPr>
            </w:pPr>
            <w:r>
              <w:rPr>
                <w:sz w:val="24"/>
                <w:szCs w:val="24"/>
                <w:lang w:val="en-US"/>
              </w:rPr>
              <w:t>T(1-250)</w:t>
            </w:r>
          </w:p>
        </w:tc>
        <w:tc>
          <w:tcPr>
            <w:tcW w:w="1289" w:type="pct"/>
            <w:gridSpan w:val="5"/>
            <w:shd w:val="clear" w:color="auto" w:fill="auto"/>
          </w:tcPr>
          <w:p w14:paraId="4970A18B" w14:textId="422BF4FF" w:rsidR="00462C9B" w:rsidRPr="00262B09" w:rsidRDefault="00462C9B" w:rsidP="00197F09">
            <w:pPr>
              <w:spacing w:before="60" w:after="60"/>
              <w:ind w:firstLine="0"/>
              <w:rPr>
                <w:sz w:val="24"/>
                <w:szCs w:val="24"/>
              </w:rPr>
            </w:pPr>
            <w:r w:rsidRPr="00462C9B">
              <w:rPr>
                <w:sz w:val="24"/>
                <w:szCs w:val="24"/>
              </w:rPr>
              <w:t>Фирменное наименование</w:t>
            </w:r>
          </w:p>
        </w:tc>
        <w:tc>
          <w:tcPr>
            <w:tcW w:w="1354" w:type="pct"/>
            <w:shd w:val="clear" w:color="auto" w:fill="auto"/>
          </w:tcPr>
          <w:p w14:paraId="00F2306F" w14:textId="77777777" w:rsidR="00462C9B" w:rsidRPr="00942C0C" w:rsidRDefault="00462C9B" w:rsidP="00197F09">
            <w:pPr>
              <w:spacing w:before="60" w:after="60"/>
              <w:ind w:firstLine="0"/>
              <w:rPr>
                <w:sz w:val="24"/>
                <w:szCs w:val="24"/>
              </w:rPr>
            </w:pPr>
          </w:p>
        </w:tc>
      </w:tr>
      <w:tr w:rsidR="007A64B6" w:rsidRPr="00942C0C" w14:paraId="3DE0DBC0" w14:textId="77777777" w:rsidTr="003006BF">
        <w:tc>
          <w:tcPr>
            <w:tcW w:w="686" w:type="pct"/>
            <w:shd w:val="clear" w:color="auto" w:fill="auto"/>
          </w:tcPr>
          <w:p w14:paraId="7B68FAC7"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0569994C" w14:textId="34B5040F" w:rsidR="00462C9B" w:rsidRPr="00942C0C" w:rsidRDefault="00462C9B" w:rsidP="00197F09">
            <w:pPr>
              <w:spacing w:before="60" w:after="60"/>
              <w:ind w:firstLine="0"/>
              <w:rPr>
                <w:sz w:val="24"/>
                <w:szCs w:val="24"/>
              </w:rPr>
            </w:pPr>
            <w:r>
              <w:rPr>
                <w:sz w:val="24"/>
                <w:szCs w:val="24"/>
                <w:lang w:val="en-US"/>
              </w:rPr>
              <w:t>status</w:t>
            </w:r>
            <w:r w:rsidRPr="002947D3">
              <w:rPr>
                <w:sz w:val="24"/>
                <w:szCs w:val="24"/>
              </w:rPr>
              <w:t xml:space="preserve"> </w:t>
            </w:r>
          </w:p>
        </w:tc>
        <w:tc>
          <w:tcPr>
            <w:tcW w:w="309" w:type="pct"/>
            <w:gridSpan w:val="4"/>
            <w:shd w:val="clear" w:color="auto" w:fill="auto"/>
          </w:tcPr>
          <w:p w14:paraId="3F2AB12E" w14:textId="0BF358A6" w:rsidR="00462C9B" w:rsidRPr="00462C9B" w:rsidRDefault="00462C9B" w:rsidP="00197F09">
            <w:pPr>
              <w:spacing w:before="60" w:after="60"/>
              <w:ind w:firstLine="0"/>
              <w:jc w:val="center"/>
              <w:rPr>
                <w:sz w:val="24"/>
                <w:szCs w:val="24"/>
              </w:rPr>
            </w:pPr>
            <w:r>
              <w:rPr>
                <w:sz w:val="24"/>
                <w:szCs w:val="24"/>
              </w:rPr>
              <w:t>Н</w:t>
            </w:r>
          </w:p>
        </w:tc>
        <w:tc>
          <w:tcPr>
            <w:tcW w:w="535" w:type="pct"/>
            <w:gridSpan w:val="2"/>
            <w:shd w:val="clear" w:color="auto" w:fill="auto"/>
          </w:tcPr>
          <w:p w14:paraId="63DC10DE" w14:textId="77777777" w:rsidR="00462C9B" w:rsidRPr="00942C0C" w:rsidRDefault="00462C9B" w:rsidP="00197F09">
            <w:pPr>
              <w:spacing w:before="60" w:after="60"/>
              <w:ind w:firstLine="0"/>
              <w:jc w:val="center"/>
              <w:rPr>
                <w:sz w:val="24"/>
                <w:szCs w:val="24"/>
              </w:rPr>
            </w:pPr>
            <w:r w:rsidRPr="002947D3">
              <w:rPr>
                <w:sz w:val="24"/>
                <w:szCs w:val="24"/>
              </w:rPr>
              <w:t>T</w:t>
            </w:r>
          </w:p>
        </w:tc>
        <w:tc>
          <w:tcPr>
            <w:tcW w:w="1289" w:type="pct"/>
            <w:gridSpan w:val="5"/>
            <w:shd w:val="clear" w:color="auto" w:fill="auto"/>
          </w:tcPr>
          <w:p w14:paraId="3BC28961" w14:textId="77777777" w:rsidR="00462C9B" w:rsidRPr="00462C9B" w:rsidRDefault="00462C9B" w:rsidP="00462C9B">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993894" w:rsidRPr="00993894" w:rsidRDefault="00993894" w:rsidP="00993894">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993894" w:rsidRPr="00993894" w:rsidRDefault="00993894" w:rsidP="00993894">
            <w:pPr>
              <w:spacing w:before="60" w:after="60"/>
              <w:ind w:firstLine="0"/>
              <w:rPr>
                <w:sz w:val="24"/>
                <w:szCs w:val="24"/>
              </w:rPr>
            </w:pPr>
            <w:r w:rsidRPr="00993894">
              <w:rPr>
                <w:sz w:val="24"/>
                <w:szCs w:val="24"/>
              </w:rPr>
              <w:t>20 - организация инвалидов;</w:t>
            </w:r>
          </w:p>
          <w:p w14:paraId="5631D153" w14:textId="77777777" w:rsidR="00993894" w:rsidRPr="00993894" w:rsidRDefault="00993894" w:rsidP="00993894">
            <w:pPr>
              <w:spacing w:before="60" w:after="60"/>
              <w:ind w:firstLine="0"/>
              <w:rPr>
                <w:sz w:val="24"/>
                <w:szCs w:val="24"/>
              </w:rPr>
            </w:pPr>
            <w:r w:rsidRPr="00993894">
              <w:rPr>
                <w:sz w:val="24"/>
                <w:szCs w:val="24"/>
              </w:rPr>
              <w:t>30 - субъект малого предпринимательства;</w:t>
            </w:r>
          </w:p>
          <w:p w14:paraId="50383558" w14:textId="77777777" w:rsidR="00993894" w:rsidRPr="00993894" w:rsidRDefault="00993894" w:rsidP="00993894">
            <w:pPr>
              <w:spacing w:before="60" w:after="60"/>
              <w:ind w:firstLine="0"/>
              <w:rPr>
                <w:sz w:val="24"/>
                <w:szCs w:val="24"/>
              </w:rPr>
            </w:pPr>
            <w:r w:rsidRPr="00993894">
              <w:rPr>
                <w:sz w:val="24"/>
                <w:szCs w:val="24"/>
              </w:rPr>
              <w:t xml:space="preserve">31 - поставщик (подрядчик, </w:t>
            </w:r>
            <w:r w:rsidRPr="00993894">
              <w:rPr>
                <w:sz w:val="24"/>
                <w:szCs w:val="24"/>
              </w:rPr>
              <w:lastRenderedPageBreak/>
              <w:t>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993894" w:rsidRPr="00993894" w:rsidRDefault="00993894" w:rsidP="00993894">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462C9B" w:rsidRPr="00942C0C" w:rsidRDefault="00993894" w:rsidP="00993894">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4" w:type="pct"/>
            <w:shd w:val="clear" w:color="auto" w:fill="auto"/>
          </w:tcPr>
          <w:p w14:paraId="4E613F1D" w14:textId="77777777" w:rsidR="00462C9B" w:rsidRDefault="00462C9B" w:rsidP="00462C9B">
            <w:pPr>
              <w:spacing w:before="60" w:after="60"/>
              <w:ind w:firstLine="0"/>
              <w:rPr>
                <w:sz w:val="24"/>
                <w:szCs w:val="24"/>
              </w:rPr>
            </w:pPr>
            <w:r>
              <w:rPr>
                <w:sz w:val="24"/>
                <w:szCs w:val="24"/>
                <w:lang w:val="en-US"/>
              </w:rPr>
              <w:lastRenderedPageBreak/>
              <w:t>Доп</w:t>
            </w:r>
            <w:r>
              <w:rPr>
                <w:sz w:val="24"/>
                <w:szCs w:val="24"/>
              </w:rPr>
              <w:t>ус</w:t>
            </w:r>
            <w:r>
              <w:rPr>
                <w:sz w:val="24"/>
                <w:szCs w:val="24"/>
                <w:lang w:val="en-US"/>
              </w:rPr>
              <w:t>тимые значения:</w:t>
            </w:r>
          </w:p>
          <w:p w14:paraId="03BF1BD2" w14:textId="4507DA1A" w:rsidR="00462C9B" w:rsidRPr="00993894" w:rsidRDefault="00462C9B" w:rsidP="00462C9B">
            <w:pPr>
              <w:spacing w:before="60" w:after="60"/>
              <w:ind w:firstLine="0"/>
              <w:rPr>
                <w:sz w:val="24"/>
                <w:szCs w:val="24"/>
                <w:lang w:val="en-US"/>
              </w:rPr>
            </w:pPr>
            <w:r>
              <w:rPr>
                <w:sz w:val="24"/>
                <w:szCs w:val="24"/>
              </w:rPr>
              <w:t>1</w:t>
            </w:r>
            <w:r w:rsidR="00993894">
              <w:rPr>
                <w:sz w:val="24"/>
                <w:szCs w:val="24"/>
                <w:lang w:val="en-US"/>
              </w:rPr>
              <w:t>0</w:t>
            </w:r>
          </w:p>
          <w:p w14:paraId="37EBC7D9" w14:textId="5946E3F2" w:rsidR="00462C9B" w:rsidRPr="00993894" w:rsidRDefault="00462C9B" w:rsidP="00462C9B">
            <w:pPr>
              <w:spacing w:before="60" w:after="60"/>
              <w:ind w:firstLine="0"/>
              <w:rPr>
                <w:sz w:val="24"/>
                <w:szCs w:val="24"/>
                <w:lang w:val="en-US"/>
              </w:rPr>
            </w:pPr>
            <w:r>
              <w:rPr>
                <w:sz w:val="24"/>
                <w:szCs w:val="24"/>
              </w:rPr>
              <w:t>2</w:t>
            </w:r>
            <w:r w:rsidR="00993894">
              <w:rPr>
                <w:sz w:val="24"/>
                <w:szCs w:val="24"/>
                <w:lang w:val="en-US"/>
              </w:rPr>
              <w:t>0</w:t>
            </w:r>
          </w:p>
          <w:p w14:paraId="26F6BBCF" w14:textId="0FA3A637" w:rsidR="00462C9B" w:rsidRPr="00993894" w:rsidRDefault="00462C9B" w:rsidP="00462C9B">
            <w:pPr>
              <w:spacing w:before="60" w:after="60"/>
              <w:ind w:firstLine="0"/>
              <w:rPr>
                <w:sz w:val="24"/>
                <w:szCs w:val="24"/>
                <w:lang w:val="en-US"/>
              </w:rPr>
            </w:pPr>
            <w:r>
              <w:rPr>
                <w:sz w:val="24"/>
                <w:szCs w:val="24"/>
              </w:rPr>
              <w:t>3</w:t>
            </w:r>
            <w:r w:rsidR="00993894">
              <w:rPr>
                <w:sz w:val="24"/>
                <w:szCs w:val="24"/>
                <w:lang w:val="en-US"/>
              </w:rPr>
              <w:t>0</w:t>
            </w:r>
          </w:p>
          <w:p w14:paraId="4EBE6C3E" w14:textId="378A7F45" w:rsidR="00993894" w:rsidRPr="00993894" w:rsidRDefault="00993894" w:rsidP="00993894">
            <w:pPr>
              <w:spacing w:before="60" w:after="60"/>
              <w:ind w:firstLine="0"/>
              <w:rPr>
                <w:sz w:val="24"/>
                <w:szCs w:val="24"/>
                <w:lang w:val="en-US"/>
              </w:rPr>
            </w:pPr>
            <w:r>
              <w:rPr>
                <w:sz w:val="24"/>
                <w:szCs w:val="24"/>
              </w:rPr>
              <w:t>3</w:t>
            </w:r>
            <w:r>
              <w:rPr>
                <w:sz w:val="24"/>
                <w:szCs w:val="24"/>
                <w:lang w:val="en-US"/>
              </w:rPr>
              <w:t>1</w:t>
            </w:r>
          </w:p>
          <w:p w14:paraId="57414179" w14:textId="77777777" w:rsidR="00462C9B" w:rsidRDefault="00462C9B" w:rsidP="00462C9B">
            <w:pPr>
              <w:spacing w:before="60" w:after="60"/>
              <w:ind w:firstLine="0"/>
              <w:rPr>
                <w:sz w:val="24"/>
                <w:szCs w:val="24"/>
                <w:lang w:val="en-US"/>
              </w:rPr>
            </w:pPr>
            <w:r>
              <w:rPr>
                <w:sz w:val="24"/>
                <w:szCs w:val="24"/>
              </w:rPr>
              <w:t>4</w:t>
            </w:r>
            <w:r w:rsidR="00993894">
              <w:rPr>
                <w:sz w:val="24"/>
                <w:szCs w:val="24"/>
                <w:lang w:val="en-US"/>
              </w:rPr>
              <w:t>0</w:t>
            </w:r>
          </w:p>
          <w:p w14:paraId="26DB15D2" w14:textId="7D799CC4" w:rsidR="00993894" w:rsidRPr="00993894" w:rsidRDefault="00993894" w:rsidP="00462C9B">
            <w:pPr>
              <w:spacing w:before="60" w:after="60"/>
              <w:ind w:firstLine="0"/>
              <w:rPr>
                <w:sz w:val="24"/>
                <w:szCs w:val="24"/>
                <w:lang w:val="en-US"/>
              </w:rPr>
            </w:pPr>
            <w:r>
              <w:rPr>
                <w:sz w:val="24"/>
                <w:szCs w:val="24"/>
                <w:lang w:val="en-US"/>
              </w:rPr>
              <w:t>41</w:t>
            </w:r>
          </w:p>
        </w:tc>
      </w:tr>
      <w:tr w:rsidR="00351CF2" w:rsidRPr="002947D3" w14:paraId="57B68334" w14:textId="77777777" w:rsidTr="003006BF">
        <w:tc>
          <w:tcPr>
            <w:tcW w:w="686" w:type="pct"/>
            <w:shd w:val="clear" w:color="auto" w:fill="auto"/>
            <w:hideMark/>
          </w:tcPr>
          <w:p w14:paraId="158ECAA5" w14:textId="77777777" w:rsidR="00D00907" w:rsidRPr="002947D3" w:rsidRDefault="00D00907" w:rsidP="002C0C5E">
            <w:pPr>
              <w:spacing w:before="60" w:after="60"/>
              <w:ind w:firstLine="0"/>
              <w:rPr>
                <w:sz w:val="24"/>
                <w:szCs w:val="24"/>
              </w:rPr>
            </w:pPr>
            <w:r w:rsidRPr="002947D3">
              <w:rPr>
                <w:sz w:val="24"/>
                <w:szCs w:val="24"/>
              </w:rPr>
              <w:lastRenderedPageBreak/>
              <w:t> </w:t>
            </w:r>
          </w:p>
        </w:tc>
        <w:tc>
          <w:tcPr>
            <w:tcW w:w="827" w:type="pct"/>
            <w:gridSpan w:val="4"/>
            <w:shd w:val="clear" w:color="auto" w:fill="auto"/>
            <w:hideMark/>
          </w:tcPr>
          <w:p w14:paraId="2200D5B7" w14:textId="0F3DE5BD" w:rsidR="00D00907" w:rsidRPr="002947D3" w:rsidRDefault="00D00907" w:rsidP="002C0C5E">
            <w:pPr>
              <w:spacing w:before="60" w:after="60"/>
              <w:ind w:firstLine="0"/>
              <w:rPr>
                <w:sz w:val="24"/>
                <w:szCs w:val="24"/>
              </w:rPr>
            </w:pPr>
            <w:r w:rsidRPr="00D00907">
              <w:rPr>
                <w:sz w:val="24"/>
                <w:szCs w:val="24"/>
              </w:rPr>
              <w:t>contractPrice</w:t>
            </w:r>
          </w:p>
        </w:tc>
        <w:tc>
          <w:tcPr>
            <w:tcW w:w="309" w:type="pct"/>
            <w:gridSpan w:val="4"/>
            <w:shd w:val="clear" w:color="auto" w:fill="auto"/>
            <w:hideMark/>
          </w:tcPr>
          <w:p w14:paraId="151382AF" w14:textId="77777777" w:rsidR="00D00907" w:rsidRPr="002947D3" w:rsidRDefault="00D00907" w:rsidP="002C0C5E">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88925B4" w14:textId="77777777" w:rsidR="00D00907" w:rsidRPr="002947D3" w:rsidRDefault="00D00907" w:rsidP="002C0C5E">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307831B9" w14:textId="1CB9BB37" w:rsidR="00D00907" w:rsidRPr="002947D3" w:rsidRDefault="00D00907" w:rsidP="00205822">
            <w:pPr>
              <w:spacing w:before="60" w:after="60"/>
              <w:ind w:firstLine="0"/>
              <w:rPr>
                <w:sz w:val="24"/>
                <w:szCs w:val="24"/>
              </w:rPr>
            </w:pPr>
            <w:r w:rsidRPr="00D00907">
              <w:rPr>
                <w:sz w:val="24"/>
                <w:szCs w:val="24"/>
              </w:rPr>
              <w:t xml:space="preserve">Размер денежных средств </w:t>
            </w:r>
            <w:r w:rsidR="00205822"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83" w:type="pct"/>
            <w:gridSpan w:val="3"/>
            <w:shd w:val="clear" w:color="auto" w:fill="auto"/>
            <w:hideMark/>
          </w:tcPr>
          <w:p w14:paraId="0E185D0D" w14:textId="2C03D2EB" w:rsidR="00D00907" w:rsidRPr="002947D3" w:rsidRDefault="00D00907" w:rsidP="002C0C5E">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tc>
      </w:tr>
      <w:tr w:rsidR="00351CF2" w:rsidRPr="00942C0C" w14:paraId="7EE1EA1F" w14:textId="77777777" w:rsidTr="003006BF">
        <w:tc>
          <w:tcPr>
            <w:tcW w:w="686" w:type="pct"/>
            <w:shd w:val="clear" w:color="auto" w:fill="auto"/>
          </w:tcPr>
          <w:p w14:paraId="1286D189"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59212133" w14:textId="47D1DD00" w:rsidR="00D00907" w:rsidRPr="00942C0C" w:rsidRDefault="00D00907" w:rsidP="002C0C5E">
            <w:pPr>
              <w:spacing w:before="60" w:after="60"/>
              <w:ind w:firstLine="0"/>
              <w:rPr>
                <w:sz w:val="24"/>
                <w:szCs w:val="24"/>
              </w:rPr>
            </w:pPr>
            <w:r>
              <w:rPr>
                <w:sz w:val="24"/>
                <w:szCs w:val="24"/>
                <w:lang w:val="en-US"/>
              </w:rPr>
              <w:t>OKPO</w:t>
            </w:r>
            <w:r w:rsidRPr="002947D3">
              <w:rPr>
                <w:sz w:val="24"/>
                <w:szCs w:val="24"/>
              </w:rPr>
              <w:t xml:space="preserve"> </w:t>
            </w:r>
          </w:p>
        </w:tc>
        <w:tc>
          <w:tcPr>
            <w:tcW w:w="309" w:type="pct"/>
            <w:gridSpan w:val="4"/>
            <w:shd w:val="clear" w:color="auto" w:fill="auto"/>
          </w:tcPr>
          <w:p w14:paraId="670396B7" w14:textId="77777777" w:rsidR="00D00907" w:rsidRPr="00942C0C" w:rsidRDefault="00D00907" w:rsidP="002C0C5E">
            <w:pPr>
              <w:spacing w:before="60" w:after="60"/>
              <w:ind w:firstLine="0"/>
              <w:jc w:val="center"/>
              <w:rPr>
                <w:sz w:val="24"/>
                <w:szCs w:val="24"/>
              </w:rPr>
            </w:pPr>
            <w:r>
              <w:rPr>
                <w:sz w:val="24"/>
                <w:szCs w:val="24"/>
                <w:lang w:val="en-US"/>
              </w:rPr>
              <w:t>O</w:t>
            </w:r>
          </w:p>
        </w:tc>
        <w:tc>
          <w:tcPr>
            <w:tcW w:w="535" w:type="pct"/>
            <w:gridSpan w:val="2"/>
            <w:shd w:val="clear" w:color="auto" w:fill="auto"/>
          </w:tcPr>
          <w:p w14:paraId="0FB9C79F" w14:textId="56121ED4" w:rsidR="00D00907" w:rsidRPr="00942C0C" w:rsidRDefault="00D00907" w:rsidP="002C0C5E">
            <w:pPr>
              <w:spacing w:before="60" w:after="60"/>
              <w:ind w:firstLine="0"/>
              <w:jc w:val="center"/>
              <w:rPr>
                <w:sz w:val="24"/>
                <w:szCs w:val="24"/>
              </w:rPr>
            </w:pPr>
            <w:r w:rsidRPr="002947D3">
              <w:rPr>
                <w:sz w:val="24"/>
                <w:szCs w:val="24"/>
              </w:rPr>
              <w:t>T</w:t>
            </w:r>
            <w:r>
              <w:rPr>
                <w:sz w:val="24"/>
                <w:szCs w:val="24"/>
              </w:rPr>
              <w:t>(1-12)</w:t>
            </w:r>
          </w:p>
        </w:tc>
        <w:tc>
          <w:tcPr>
            <w:tcW w:w="1289" w:type="pct"/>
            <w:gridSpan w:val="5"/>
            <w:shd w:val="clear" w:color="auto" w:fill="auto"/>
          </w:tcPr>
          <w:p w14:paraId="652BC9C5" w14:textId="47E0048E" w:rsidR="00D00907" w:rsidRPr="00D00907" w:rsidRDefault="00D00907" w:rsidP="002C0C5E">
            <w:pPr>
              <w:spacing w:before="60" w:after="60"/>
              <w:ind w:firstLine="0"/>
              <w:rPr>
                <w:sz w:val="24"/>
                <w:szCs w:val="24"/>
              </w:rPr>
            </w:pPr>
            <w:r>
              <w:rPr>
                <w:sz w:val="24"/>
                <w:szCs w:val="24"/>
              </w:rPr>
              <w:t>ОКПО</w:t>
            </w:r>
          </w:p>
        </w:tc>
        <w:tc>
          <w:tcPr>
            <w:tcW w:w="1354" w:type="pct"/>
            <w:shd w:val="clear" w:color="auto" w:fill="auto"/>
          </w:tcPr>
          <w:p w14:paraId="5BE86E72" w14:textId="10358A8D" w:rsidR="00D00907" w:rsidRPr="00942C0C" w:rsidRDefault="00D00907" w:rsidP="002C0C5E">
            <w:pPr>
              <w:spacing w:before="60" w:after="60"/>
              <w:ind w:firstLine="0"/>
              <w:rPr>
                <w:sz w:val="24"/>
                <w:szCs w:val="24"/>
              </w:rPr>
            </w:pPr>
          </w:p>
        </w:tc>
      </w:tr>
      <w:tr w:rsidR="007A64B6" w:rsidRPr="00942C0C" w14:paraId="59B07CA3" w14:textId="77777777" w:rsidTr="003006BF">
        <w:tc>
          <w:tcPr>
            <w:tcW w:w="686" w:type="pct"/>
            <w:shd w:val="clear" w:color="auto" w:fill="auto"/>
          </w:tcPr>
          <w:p w14:paraId="22E6DB9B" w14:textId="628FB8E8" w:rsidR="00462C9B" w:rsidRPr="00942C0C" w:rsidRDefault="00462C9B" w:rsidP="00197F09">
            <w:pPr>
              <w:spacing w:before="60" w:after="60"/>
              <w:ind w:firstLine="0"/>
              <w:rPr>
                <w:sz w:val="24"/>
                <w:szCs w:val="24"/>
              </w:rPr>
            </w:pPr>
          </w:p>
        </w:tc>
        <w:tc>
          <w:tcPr>
            <w:tcW w:w="827" w:type="pct"/>
            <w:gridSpan w:val="4"/>
            <w:shd w:val="clear" w:color="auto" w:fill="auto"/>
          </w:tcPr>
          <w:p w14:paraId="0D83845B" w14:textId="77777777" w:rsidR="00462C9B" w:rsidRPr="00942C0C" w:rsidRDefault="00462C9B" w:rsidP="00197F09">
            <w:pPr>
              <w:spacing w:before="60" w:after="60"/>
              <w:ind w:firstLine="0"/>
              <w:rPr>
                <w:sz w:val="24"/>
                <w:szCs w:val="24"/>
              </w:rPr>
            </w:pPr>
            <w:r>
              <w:rPr>
                <w:sz w:val="24"/>
                <w:szCs w:val="24"/>
                <w:lang w:val="en-US"/>
              </w:rPr>
              <w:t>INN</w:t>
            </w:r>
            <w:r w:rsidRPr="002947D3">
              <w:rPr>
                <w:sz w:val="24"/>
                <w:szCs w:val="24"/>
              </w:rPr>
              <w:t xml:space="preserve"> </w:t>
            </w:r>
          </w:p>
        </w:tc>
        <w:tc>
          <w:tcPr>
            <w:tcW w:w="309" w:type="pct"/>
            <w:gridSpan w:val="4"/>
            <w:shd w:val="clear" w:color="auto" w:fill="auto"/>
          </w:tcPr>
          <w:p w14:paraId="09794FA2" w14:textId="77777777" w:rsidR="00462C9B" w:rsidRPr="00942C0C" w:rsidRDefault="00462C9B" w:rsidP="00197F09">
            <w:pPr>
              <w:spacing w:before="60" w:after="60"/>
              <w:ind w:firstLine="0"/>
              <w:jc w:val="center"/>
              <w:rPr>
                <w:sz w:val="24"/>
                <w:szCs w:val="24"/>
              </w:rPr>
            </w:pPr>
            <w:r>
              <w:rPr>
                <w:sz w:val="24"/>
                <w:szCs w:val="24"/>
                <w:lang w:val="en-US"/>
              </w:rPr>
              <w:t>O</w:t>
            </w:r>
          </w:p>
        </w:tc>
        <w:tc>
          <w:tcPr>
            <w:tcW w:w="535" w:type="pct"/>
            <w:gridSpan w:val="2"/>
            <w:shd w:val="clear" w:color="auto" w:fill="auto"/>
          </w:tcPr>
          <w:p w14:paraId="0DF0B2A7" w14:textId="77777777" w:rsidR="00462C9B" w:rsidRPr="00942C0C" w:rsidRDefault="00462C9B" w:rsidP="00197F09">
            <w:pPr>
              <w:spacing w:before="60" w:after="60"/>
              <w:ind w:firstLine="0"/>
              <w:jc w:val="center"/>
              <w:rPr>
                <w:sz w:val="24"/>
                <w:szCs w:val="24"/>
              </w:rPr>
            </w:pPr>
            <w:r w:rsidRPr="002947D3">
              <w:rPr>
                <w:sz w:val="24"/>
                <w:szCs w:val="24"/>
              </w:rPr>
              <w:t>T</w:t>
            </w:r>
          </w:p>
        </w:tc>
        <w:tc>
          <w:tcPr>
            <w:tcW w:w="1289" w:type="pct"/>
            <w:gridSpan w:val="5"/>
            <w:shd w:val="clear" w:color="auto" w:fill="auto"/>
          </w:tcPr>
          <w:p w14:paraId="66025801" w14:textId="77777777" w:rsidR="00462C9B" w:rsidRPr="00942C0C" w:rsidRDefault="00462C9B" w:rsidP="00197F09">
            <w:pPr>
              <w:spacing w:before="60" w:after="60"/>
              <w:ind w:firstLine="0"/>
              <w:rPr>
                <w:sz w:val="24"/>
                <w:szCs w:val="24"/>
              </w:rPr>
            </w:pPr>
            <w:r w:rsidRPr="002947D3">
              <w:rPr>
                <w:sz w:val="24"/>
                <w:szCs w:val="24"/>
              </w:rPr>
              <w:t>ИНН</w:t>
            </w:r>
          </w:p>
        </w:tc>
        <w:tc>
          <w:tcPr>
            <w:tcW w:w="1354" w:type="pct"/>
            <w:shd w:val="clear" w:color="auto" w:fill="auto"/>
          </w:tcPr>
          <w:p w14:paraId="02F70611" w14:textId="2EC92F69" w:rsidR="00462C9B" w:rsidRPr="00942C0C" w:rsidRDefault="00462C9B" w:rsidP="00197F0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A64B6" w:rsidRPr="00942C0C" w14:paraId="30A3E9E0" w14:textId="77777777" w:rsidTr="003006BF">
        <w:tc>
          <w:tcPr>
            <w:tcW w:w="686" w:type="pct"/>
            <w:shd w:val="clear" w:color="auto" w:fill="auto"/>
          </w:tcPr>
          <w:p w14:paraId="62AA577A"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3BEAC122" w14:textId="77777777" w:rsidR="00462C9B" w:rsidRPr="002808C6" w:rsidRDefault="00462C9B" w:rsidP="00197F09">
            <w:pPr>
              <w:spacing w:before="60" w:after="60"/>
              <w:ind w:firstLine="0"/>
              <w:rPr>
                <w:sz w:val="24"/>
                <w:szCs w:val="24"/>
                <w:lang w:val="en-US"/>
              </w:rPr>
            </w:pPr>
            <w:r>
              <w:rPr>
                <w:sz w:val="24"/>
                <w:szCs w:val="24"/>
                <w:lang w:val="en-US"/>
              </w:rPr>
              <w:t>KPP</w:t>
            </w:r>
          </w:p>
        </w:tc>
        <w:tc>
          <w:tcPr>
            <w:tcW w:w="309" w:type="pct"/>
            <w:gridSpan w:val="4"/>
            <w:shd w:val="clear" w:color="auto" w:fill="auto"/>
          </w:tcPr>
          <w:p w14:paraId="37FFF8B7" w14:textId="77777777" w:rsidR="00462C9B" w:rsidRPr="00942C0C" w:rsidRDefault="00462C9B" w:rsidP="00197F09">
            <w:pPr>
              <w:spacing w:before="60" w:after="60"/>
              <w:ind w:firstLine="0"/>
              <w:jc w:val="center"/>
              <w:rPr>
                <w:sz w:val="24"/>
                <w:szCs w:val="24"/>
              </w:rPr>
            </w:pPr>
            <w:r>
              <w:rPr>
                <w:sz w:val="24"/>
                <w:szCs w:val="24"/>
                <w:lang w:val="en-US"/>
              </w:rPr>
              <w:t>O</w:t>
            </w:r>
          </w:p>
        </w:tc>
        <w:tc>
          <w:tcPr>
            <w:tcW w:w="535" w:type="pct"/>
            <w:gridSpan w:val="2"/>
            <w:shd w:val="clear" w:color="auto" w:fill="auto"/>
          </w:tcPr>
          <w:p w14:paraId="71F54345" w14:textId="77777777" w:rsidR="00462C9B" w:rsidRPr="00942C0C" w:rsidRDefault="00462C9B" w:rsidP="00197F09">
            <w:pPr>
              <w:spacing w:before="60" w:after="60"/>
              <w:ind w:firstLine="0"/>
              <w:jc w:val="center"/>
              <w:rPr>
                <w:sz w:val="24"/>
                <w:szCs w:val="24"/>
              </w:rPr>
            </w:pPr>
            <w:r w:rsidRPr="002947D3">
              <w:rPr>
                <w:sz w:val="24"/>
                <w:szCs w:val="24"/>
              </w:rPr>
              <w:t>T</w:t>
            </w:r>
          </w:p>
        </w:tc>
        <w:tc>
          <w:tcPr>
            <w:tcW w:w="1289" w:type="pct"/>
            <w:gridSpan w:val="5"/>
            <w:shd w:val="clear" w:color="auto" w:fill="auto"/>
          </w:tcPr>
          <w:p w14:paraId="69229025" w14:textId="77777777" w:rsidR="00462C9B" w:rsidRPr="00942C0C" w:rsidRDefault="00462C9B" w:rsidP="00197F09">
            <w:pPr>
              <w:spacing w:before="60" w:after="60"/>
              <w:ind w:firstLine="0"/>
              <w:rPr>
                <w:sz w:val="24"/>
                <w:szCs w:val="24"/>
              </w:rPr>
            </w:pPr>
            <w:r w:rsidRPr="002947D3">
              <w:rPr>
                <w:sz w:val="24"/>
                <w:szCs w:val="24"/>
              </w:rPr>
              <w:t>КПП</w:t>
            </w:r>
          </w:p>
        </w:tc>
        <w:tc>
          <w:tcPr>
            <w:tcW w:w="1354" w:type="pct"/>
            <w:shd w:val="clear" w:color="auto" w:fill="auto"/>
          </w:tcPr>
          <w:p w14:paraId="6E00D2CD" w14:textId="77777777" w:rsidR="00462C9B" w:rsidRPr="00942C0C" w:rsidRDefault="00462C9B" w:rsidP="00197F09">
            <w:pPr>
              <w:spacing w:before="60" w:after="60"/>
              <w:ind w:firstLine="0"/>
              <w:rPr>
                <w:sz w:val="24"/>
                <w:szCs w:val="24"/>
              </w:rPr>
            </w:pPr>
            <w:r w:rsidRPr="002947D3">
              <w:rPr>
                <w:sz w:val="24"/>
                <w:szCs w:val="24"/>
              </w:rPr>
              <w:t xml:space="preserve">Шаблон значения: \d{9} </w:t>
            </w:r>
          </w:p>
        </w:tc>
      </w:tr>
      <w:tr w:rsidR="007A64B6" w:rsidRPr="00942C0C" w14:paraId="3473E205" w14:textId="77777777" w:rsidTr="003006BF">
        <w:tc>
          <w:tcPr>
            <w:tcW w:w="686" w:type="pct"/>
            <w:shd w:val="clear" w:color="auto" w:fill="auto"/>
          </w:tcPr>
          <w:p w14:paraId="487A4C25"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16C7F9CA" w14:textId="77777777" w:rsidR="00462C9B" w:rsidRPr="002808C6" w:rsidRDefault="00462C9B" w:rsidP="00197F09">
            <w:pPr>
              <w:spacing w:before="60" w:after="60"/>
              <w:ind w:firstLine="0"/>
              <w:rPr>
                <w:sz w:val="24"/>
                <w:szCs w:val="24"/>
                <w:lang w:val="en-US"/>
              </w:rPr>
            </w:pPr>
            <w:r>
              <w:rPr>
                <w:sz w:val="24"/>
                <w:szCs w:val="24"/>
                <w:lang w:val="en-US"/>
              </w:rPr>
              <w:t>registrationDate</w:t>
            </w:r>
          </w:p>
        </w:tc>
        <w:tc>
          <w:tcPr>
            <w:tcW w:w="309" w:type="pct"/>
            <w:gridSpan w:val="4"/>
            <w:shd w:val="clear" w:color="auto" w:fill="auto"/>
          </w:tcPr>
          <w:p w14:paraId="10C685C4" w14:textId="77777777" w:rsidR="00462C9B" w:rsidRPr="002808C6"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2B065957" w14:textId="2BC1DE09" w:rsidR="00462C9B" w:rsidRPr="003006BF" w:rsidRDefault="00462C9B" w:rsidP="00197F09">
            <w:pPr>
              <w:spacing w:before="60" w:after="60"/>
              <w:ind w:firstLine="0"/>
              <w:jc w:val="center"/>
              <w:rPr>
                <w:sz w:val="24"/>
                <w:szCs w:val="24"/>
              </w:rPr>
            </w:pPr>
            <w:r>
              <w:rPr>
                <w:sz w:val="24"/>
                <w:szCs w:val="24"/>
                <w:lang w:val="en-US"/>
              </w:rPr>
              <w:t>D</w:t>
            </w:r>
          </w:p>
        </w:tc>
        <w:tc>
          <w:tcPr>
            <w:tcW w:w="1289" w:type="pct"/>
            <w:gridSpan w:val="5"/>
            <w:shd w:val="clear" w:color="auto" w:fill="auto"/>
          </w:tcPr>
          <w:p w14:paraId="2D9E2DBB" w14:textId="77777777" w:rsidR="00462C9B" w:rsidRPr="00942C0C" w:rsidRDefault="00462C9B" w:rsidP="00197F09">
            <w:pPr>
              <w:spacing w:before="60" w:after="60"/>
              <w:ind w:firstLine="0"/>
              <w:rPr>
                <w:sz w:val="24"/>
                <w:szCs w:val="24"/>
              </w:rPr>
            </w:pPr>
            <w:r>
              <w:rPr>
                <w:sz w:val="24"/>
                <w:szCs w:val="24"/>
              </w:rPr>
              <w:t>Дата постановки на учет в налоговом органе</w:t>
            </w:r>
          </w:p>
        </w:tc>
        <w:tc>
          <w:tcPr>
            <w:tcW w:w="1354" w:type="pct"/>
            <w:shd w:val="clear" w:color="auto" w:fill="auto"/>
          </w:tcPr>
          <w:p w14:paraId="284D3195" w14:textId="77777777" w:rsidR="00462C9B" w:rsidRPr="00942C0C" w:rsidRDefault="00462C9B" w:rsidP="00197F09">
            <w:pPr>
              <w:spacing w:before="60" w:after="60"/>
              <w:ind w:firstLine="0"/>
              <w:rPr>
                <w:sz w:val="24"/>
                <w:szCs w:val="24"/>
              </w:rPr>
            </w:pPr>
          </w:p>
        </w:tc>
      </w:tr>
      <w:tr w:rsidR="007A64B6" w:rsidRPr="00942C0C" w14:paraId="0B12420A" w14:textId="77777777" w:rsidTr="003006BF">
        <w:tc>
          <w:tcPr>
            <w:tcW w:w="686" w:type="pct"/>
            <w:shd w:val="clear" w:color="auto" w:fill="auto"/>
          </w:tcPr>
          <w:p w14:paraId="6287A379"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089751E5" w14:textId="77777777" w:rsidR="00462C9B" w:rsidRPr="00942C0C" w:rsidRDefault="00462C9B" w:rsidP="00197F09">
            <w:pPr>
              <w:spacing w:before="60" w:after="60"/>
              <w:ind w:firstLine="0"/>
              <w:rPr>
                <w:sz w:val="24"/>
                <w:szCs w:val="24"/>
              </w:rPr>
            </w:pPr>
            <w:r>
              <w:rPr>
                <w:sz w:val="24"/>
                <w:szCs w:val="24"/>
                <w:lang w:val="en-US"/>
              </w:rPr>
              <w:t>OKTMO</w:t>
            </w:r>
          </w:p>
        </w:tc>
        <w:tc>
          <w:tcPr>
            <w:tcW w:w="309" w:type="pct"/>
            <w:gridSpan w:val="4"/>
            <w:shd w:val="clear" w:color="auto" w:fill="auto"/>
          </w:tcPr>
          <w:p w14:paraId="302D781D" w14:textId="243FEE84" w:rsidR="00462C9B" w:rsidRPr="00942C0C" w:rsidRDefault="003006BF" w:rsidP="00197F09">
            <w:pPr>
              <w:spacing w:before="60" w:after="60"/>
              <w:ind w:firstLine="0"/>
              <w:jc w:val="center"/>
              <w:rPr>
                <w:sz w:val="24"/>
                <w:szCs w:val="24"/>
              </w:rPr>
            </w:pPr>
            <w:r>
              <w:rPr>
                <w:sz w:val="24"/>
                <w:szCs w:val="24"/>
              </w:rPr>
              <w:t>О</w:t>
            </w:r>
          </w:p>
        </w:tc>
        <w:tc>
          <w:tcPr>
            <w:tcW w:w="535" w:type="pct"/>
            <w:gridSpan w:val="2"/>
            <w:shd w:val="clear" w:color="auto" w:fill="auto"/>
          </w:tcPr>
          <w:p w14:paraId="5B65B3AB" w14:textId="77777777" w:rsidR="00462C9B" w:rsidRPr="00942C0C" w:rsidRDefault="00462C9B" w:rsidP="00197F09">
            <w:pPr>
              <w:spacing w:before="60" w:after="60"/>
              <w:ind w:firstLine="0"/>
              <w:jc w:val="center"/>
              <w:rPr>
                <w:sz w:val="24"/>
                <w:szCs w:val="24"/>
              </w:rPr>
            </w:pPr>
            <w:r>
              <w:rPr>
                <w:sz w:val="24"/>
                <w:szCs w:val="24"/>
                <w:lang w:val="en-US"/>
              </w:rPr>
              <w:t>S</w:t>
            </w:r>
          </w:p>
        </w:tc>
        <w:tc>
          <w:tcPr>
            <w:tcW w:w="1289" w:type="pct"/>
            <w:gridSpan w:val="5"/>
            <w:shd w:val="clear" w:color="auto" w:fill="auto"/>
          </w:tcPr>
          <w:p w14:paraId="67AA9DBB" w14:textId="77777777" w:rsidR="00462C9B" w:rsidRPr="00942C0C" w:rsidRDefault="00462C9B" w:rsidP="00197F09">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54" w:type="pct"/>
            <w:shd w:val="clear" w:color="auto" w:fill="auto"/>
          </w:tcPr>
          <w:p w14:paraId="1771FD61" w14:textId="77777777" w:rsidR="00462C9B" w:rsidRPr="00942C0C" w:rsidRDefault="00462C9B" w:rsidP="00197F09">
            <w:pPr>
              <w:spacing w:before="60" w:after="60"/>
              <w:ind w:firstLine="0"/>
              <w:rPr>
                <w:sz w:val="24"/>
                <w:szCs w:val="24"/>
              </w:rPr>
            </w:pPr>
          </w:p>
        </w:tc>
      </w:tr>
      <w:tr w:rsidR="007A64B6" w:rsidRPr="00942C0C" w14:paraId="5BB6136D" w14:textId="77777777" w:rsidTr="003006BF">
        <w:tc>
          <w:tcPr>
            <w:tcW w:w="686" w:type="pct"/>
            <w:shd w:val="clear" w:color="auto" w:fill="auto"/>
          </w:tcPr>
          <w:p w14:paraId="567C3E44"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776D9F3A" w14:textId="77777777" w:rsidR="00462C9B" w:rsidRPr="00117E6C" w:rsidRDefault="00462C9B" w:rsidP="00197F09">
            <w:pPr>
              <w:spacing w:before="60" w:after="60"/>
              <w:ind w:firstLine="0"/>
              <w:rPr>
                <w:sz w:val="24"/>
                <w:szCs w:val="24"/>
                <w:lang w:val="en-US"/>
              </w:rPr>
            </w:pPr>
            <w:r>
              <w:rPr>
                <w:sz w:val="24"/>
                <w:szCs w:val="24"/>
                <w:lang w:val="en-US"/>
              </w:rPr>
              <w:t>address</w:t>
            </w:r>
          </w:p>
        </w:tc>
        <w:tc>
          <w:tcPr>
            <w:tcW w:w="309" w:type="pct"/>
            <w:gridSpan w:val="4"/>
            <w:shd w:val="clear" w:color="auto" w:fill="auto"/>
          </w:tcPr>
          <w:p w14:paraId="43825CD2" w14:textId="77777777" w:rsidR="00462C9B" w:rsidRPr="00262B09"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7B2FBB94" w14:textId="77777777" w:rsidR="00462C9B" w:rsidRPr="00262B09" w:rsidRDefault="00462C9B" w:rsidP="00197F09">
            <w:pPr>
              <w:spacing w:before="60" w:after="60"/>
              <w:ind w:firstLine="0"/>
              <w:jc w:val="center"/>
              <w:rPr>
                <w:sz w:val="24"/>
                <w:szCs w:val="24"/>
                <w:lang w:val="en-US"/>
              </w:rPr>
            </w:pPr>
            <w:r>
              <w:rPr>
                <w:sz w:val="24"/>
                <w:szCs w:val="24"/>
                <w:lang w:val="en-US"/>
              </w:rPr>
              <w:t>T(1-2000)</w:t>
            </w:r>
          </w:p>
        </w:tc>
        <w:tc>
          <w:tcPr>
            <w:tcW w:w="1289" w:type="pct"/>
            <w:gridSpan w:val="5"/>
            <w:shd w:val="clear" w:color="auto" w:fill="auto"/>
          </w:tcPr>
          <w:p w14:paraId="713C0E0E" w14:textId="77777777" w:rsidR="00462C9B" w:rsidRPr="00117E6C" w:rsidRDefault="00462C9B" w:rsidP="00197F09">
            <w:pPr>
              <w:spacing w:before="60" w:after="60"/>
              <w:ind w:firstLine="0"/>
              <w:rPr>
                <w:sz w:val="24"/>
                <w:szCs w:val="24"/>
              </w:rPr>
            </w:pPr>
            <w:r>
              <w:rPr>
                <w:sz w:val="24"/>
                <w:szCs w:val="24"/>
              </w:rPr>
              <w:t>Адрес места нахождения</w:t>
            </w:r>
          </w:p>
        </w:tc>
        <w:tc>
          <w:tcPr>
            <w:tcW w:w="1354" w:type="pct"/>
            <w:shd w:val="clear" w:color="auto" w:fill="auto"/>
          </w:tcPr>
          <w:p w14:paraId="27F42181" w14:textId="77777777" w:rsidR="00462C9B" w:rsidRPr="00942C0C" w:rsidRDefault="00462C9B" w:rsidP="00197F09">
            <w:pPr>
              <w:spacing w:before="60" w:after="60"/>
              <w:ind w:firstLine="0"/>
              <w:rPr>
                <w:sz w:val="24"/>
                <w:szCs w:val="24"/>
              </w:rPr>
            </w:pPr>
          </w:p>
        </w:tc>
      </w:tr>
      <w:tr w:rsidR="00351CF2" w:rsidRPr="00942C0C" w14:paraId="040A276B" w14:textId="77777777" w:rsidTr="003006BF">
        <w:tc>
          <w:tcPr>
            <w:tcW w:w="686" w:type="pct"/>
            <w:shd w:val="clear" w:color="auto" w:fill="auto"/>
          </w:tcPr>
          <w:p w14:paraId="3297FE1C"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0BFC4F2B" w14:textId="0AE46ABB" w:rsidR="00D00907" w:rsidRPr="00D00907" w:rsidRDefault="00D00907" w:rsidP="00D00907">
            <w:pPr>
              <w:spacing w:before="60" w:after="60"/>
              <w:ind w:firstLine="0"/>
              <w:rPr>
                <w:sz w:val="24"/>
                <w:szCs w:val="24"/>
                <w:lang w:val="en-US"/>
              </w:rPr>
            </w:pPr>
            <w:r>
              <w:rPr>
                <w:sz w:val="24"/>
                <w:szCs w:val="24"/>
              </w:rPr>
              <w:t>с</w:t>
            </w:r>
            <w:r>
              <w:rPr>
                <w:sz w:val="24"/>
                <w:szCs w:val="24"/>
                <w:lang w:val="en-US"/>
              </w:rPr>
              <w:t>ontactInfo</w:t>
            </w:r>
          </w:p>
        </w:tc>
        <w:tc>
          <w:tcPr>
            <w:tcW w:w="309" w:type="pct"/>
            <w:gridSpan w:val="4"/>
            <w:shd w:val="clear" w:color="auto" w:fill="auto"/>
          </w:tcPr>
          <w:p w14:paraId="6975D3AD" w14:textId="02826221" w:rsidR="00D00907" w:rsidRPr="00D00907" w:rsidRDefault="00D00907" w:rsidP="002C0C5E">
            <w:pPr>
              <w:spacing w:before="60" w:after="60"/>
              <w:ind w:firstLine="0"/>
              <w:jc w:val="center"/>
              <w:rPr>
                <w:sz w:val="24"/>
                <w:szCs w:val="24"/>
              </w:rPr>
            </w:pPr>
            <w:r>
              <w:rPr>
                <w:sz w:val="24"/>
                <w:szCs w:val="24"/>
              </w:rPr>
              <w:t>Н</w:t>
            </w:r>
          </w:p>
        </w:tc>
        <w:tc>
          <w:tcPr>
            <w:tcW w:w="535" w:type="pct"/>
            <w:gridSpan w:val="2"/>
            <w:shd w:val="clear" w:color="auto" w:fill="auto"/>
          </w:tcPr>
          <w:p w14:paraId="68467062" w14:textId="4C41626F" w:rsidR="00D00907" w:rsidRPr="00262B09" w:rsidRDefault="00D00907" w:rsidP="002C0C5E">
            <w:pPr>
              <w:spacing w:before="60" w:after="60"/>
              <w:ind w:firstLine="0"/>
              <w:jc w:val="center"/>
              <w:rPr>
                <w:sz w:val="24"/>
                <w:szCs w:val="24"/>
                <w:lang w:val="en-US"/>
              </w:rPr>
            </w:pPr>
            <w:r>
              <w:rPr>
                <w:sz w:val="24"/>
                <w:szCs w:val="24"/>
                <w:lang w:val="en-US"/>
              </w:rPr>
              <w:t>S</w:t>
            </w:r>
          </w:p>
        </w:tc>
        <w:tc>
          <w:tcPr>
            <w:tcW w:w="1289" w:type="pct"/>
            <w:gridSpan w:val="5"/>
            <w:shd w:val="clear" w:color="auto" w:fill="auto"/>
          </w:tcPr>
          <w:p w14:paraId="715245F3" w14:textId="7417EF37" w:rsidR="00D00907" w:rsidRPr="00117E6C" w:rsidRDefault="00D00907" w:rsidP="002C0C5E">
            <w:pPr>
              <w:spacing w:before="60" w:after="60"/>
              <w:ind w:firstLine="0"/>
              <w:rPr>
                <w:sz w:val="24"/>
                <w:szCs w:val="24"/>
              </w:rPr>
            </w:pPr>
            <w:r w:rsidRPr="00D00907">
              <w:rPr>
                <w:sz w:val="24"/>
                <w:szCs w:val="24"/>
              </w:rPr>
              <w:t>Контактная информация</w:t>
            </w:r>
          </w:p>
        </w:tc>
        <w:tc>
          <w:tcPr>
            <w:tcW w:w="1354" w:type="pct"/>
            <w:shd w:val="clear" w:color="auto" w:fill="auto"/>
          </w:tcPr>
          <w:p w14:paraId="7C52801F" w14:textId="77777777" w:rsidR="00D00907" w:rsidRPr="00942C0C" w:rsidRDefault="00D00907" w:rsidP="002C0C5E">
            <w:pPr>
              <w:spacing w:before="60" w:after="60"/>
              <w:ind w:firstLine="0"/>
              <w:rPr>
                <w:sz w:val="24"/>
                <w:szCs w:val="24"/>
              </w:rPr>
            </w:pPr>
          </w:p>
        </w:tc>
      </w:tr>
      <w:tr w:rsidR="00351CF2" w:rsidRPr="00942C0C" w14:paraId="1C550F6A" w14:textId="77777777" w:rsidTr="003006BF">
        <w:tc>
          <w:tcPr>
            <w:tcW w:w="686" w:type="pct"/>
            <w:shd w:val="clear" w:color="auto" w:fill="auto"/>
          </w:tcPr>
          <w:p w14:paraId="5C04715D"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317DE337" w14:textId="0F5A97A5" w:rsidR="00D00907" w:rsidRPr="00117E6C" w:rsidRDefault="00D00907" w:rsidP="002C0C5E">
            <w:pPr>
              <w:spacing w:before="60" w:after="60"/>
              <w:ind w:firstLine="0"/>
              <w:rPr>
                <w:sz w:val="24"/>
                <w:szCs w:val="24"/>
                <w:lang w:val="en-US"/>
              </w:rPr>
            </w:pPr>
            <w:r w:rsidRPr="00D00907">
              <w:rPr>
                <w:sz w:val="24"/>
                <w:szCs w:val="24"/>
                <w:lang w:val="en-US"/>
              </w:rPr>
              <w:t>contactEMail</w:t>
            </w:r>
          </w:p>
        </w:tc>
        <w:tc>
          <w:tcPr>
            <w:tcW w:w="309" w:type="pct"/>
            <w:gridSpan w:val="4"/>
            <w:shd w:val="clear" w:color="auto" w:fill="auto"/>
          </w:tcPr>
          <w:p w14:paraId="45827412" w14:textId="77777777" w:rsidR="00D00907" w:rsidRPr="00262B09" w:rsidRDefault="00D00907" w:rsidP="002C0C5E">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38ABAE22" w14:textId="6A2A3E02" w:rsidR="00D00907" w:rsidRPr="00262B09" w:rsidRDefault="00D00907" w:rsidP="00D00907">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9" w:type="pct"/>
            <w:gridSpan w:val="5"/>
            <w:shd w:val="clear" w:color="auto" w:fill="auto"/>
          </w:tcPr>
          <w:p w14:paraId="2D440ECB" w14:textId="35DC8D16" w:rsidR="00D00907" w:rsidRPr="00117E6C" w:rsidRDefault="00D00907" w:rsidP="002C0C5E">
            <w:pPr>
              <w:spacing w:before="60" w:after="60"/>
              <w:ind w:firstLine="0"/>
              <w:rPr>
                <w:sz w:val="24"/>
                <w:szCs w:val="24"/>
              </w:rPr>
            </w:pPr>
            <w:r w:rsidRPr="00D00907">
              <w:rPr>
                <w:sz w:val="24"/>
                <w:szCs w:val="24"/>
              </w:rPr>
              <w:t>E-mail адрес контактного лица</w:t>
            </w:r>
          </w:p>
        </w:tc>
        <w:tc>
          <w:tcPr>
            <w:tcW w:w="1354" w:type="pct"/>
            <w:shd w:val="clear" w:color="auto" w:fill="auto"/>
          </w:tcPr>
          <w:p w14:paraId="26F83D51" w14:textId="77777777" w:rsidR="00D00907" w:rsidRPr="00942C0C" w:rsidRDefault="00D00907" w:rsidP="002C0C5E">
            <w:pPr>
              <w:spacing w:before="60" w:after="60"/>
              <w:ind w:firstLine="0"/>
              <w:rPr>
                <w:sz w:val="24"/>
                <w:szCs w:val="24"/>
              </w:rPr>
            </w:pPr>
          </w:p>
        </w:tc>
      </w:tr>
      <w:tr w:rsidR="00351CF2" w:rsidRPr="00942C0C" w14:paraId="047FBC30" w14:textId="77777777" w:rsidTr="003006BF">
        <w:tc>
          <w:tcPr>
            <w:tcW w:w="686" w:type="pct"/>
            <w:shd w:val="clear" w:color="auto" w:fill="auto"/>
          </w:tcPr>
          <w:p w14:paraId="65B98233"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18C4DD15" w14:textId="19CFE07B" w:rsidR="00D00907" w:rsidRPr="00117E6C" w:rsidRDefault="00D00907" w:rsidP="002C0C5E">
            <w:pPr>
              <w:spacing w:before="60" w:after="60"/>
              <w:ind w:firstLine="0"/>
              <w:rPr>
                <w:sz w:val="24"/>
                <w:szCs w:val="24"/>
                <w:lang w:val="en-US"/>
              </w:rPr>
            </w:pPr>
            <w:r w:rsidRPr="00D00907">
              <w:rPr>
                <w:sz w:val="24"/>
                <w:szCs w:val="24"/>
                <w:lang w:val="en-US"/>
              </w:rPr>
              <w:t>contactPhone</w:t>
            </w:r>
          </w:p>
        </w:tc>
        <w:tc>
          <w:tcPr>
            <w:tcW w:w="309" w:type="pct"/>
            <w:gridSpan w:val="4"/>
            <w:shd w:val="clear" w:color="auto" w:fill="auto"/>
          </w:tcPr>
          <w:p w14:paraId="53624073" w14:textId="77777777" w:rsidR="00D00907" w:rsidRPr="00262B09" w:rsidRDefault="00D00907" w:rsidP="002C0C5E">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7B4F631A" w14:textId="649BF1E9" w:rsidR="00D00907" w:rsidRPr="00262B09" w:rsidRDefault="00D00907" w:rsidP="00D00907">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9" w:type="pct"/>
            <w:gridSpan w:val="5"/>
            <w:shd w:val="clear" w:color="auto" w:fill="auto"/>
          </w:tcPr>
          <w:p w14:paraId="2F99C8CB" w14:textId="19A94807" w:rsidR="00D00907" w:rsidRPr="00117E6C" w:rsidRDefault="00D00907" w:rsidP="002C0C5E">
            <w:pPr>
              <w:spacing w:before="60" w:after="60"/>
              <w:ind w:firstLine="0"/>
              <w:rPr>
                <w:sz w:val="24"/>
                <w:szCs w:val="24"/>
              </w:rPr>
            </w:pPr>
            <w:r w:rsidRPr="00D00907">
              <w:rPr>
                <w:sz w:val="24"/>
                <w:szCs w:val="24"/>
              </w:rPr>
              <w:t>Телефон контактного лица</w:t>
            </w:r>
          </w:p>
        </w:tc>
        <w:tc>
          <w:tcPr>
            <w:tcW w:w="1354" w:type="pct"/>
            <w:shd w:val="clear" w:color="auto" w:fill="auto"/>
          </w:tcPr>
          <w:p w14:paraId="39B8E040" w14:textId="77777777" w:rsidR="00D00907" w:rsidRPr="00942C0C" w:rsidRDefault="00D00907" w:rsidP="002C0C5E">
            <w:pPr>
              <w:spacing w:before="60" w:after="60"/>
              <w:ind w:firstLine="0"/>
              <w:rPr>
                <w:sz w:val="24"/>
                <w:szCs w:val="24"/>
              </w:rPr>
            </w:pPr>
          </w:p>
        </w:tc>
      </w:tr>
      <w:tr w:rsidR="003006BF" w:rsidRPr="002947D3" w14:paraId="22E432ED" w14:textId="77777777" w:rsidTr="00FF53A5">
        <w:tc>
          <w:tcPr>
            <w:tcW w:w="5000" w:type="pct"/>
            <w:gridSpan w:val="17"/>
            <w:shd w:val="clear" w:color="auto" w:fill="auto"/>
            <w:hideMark/>
          </w:tcPr>
          <w:p w14:paraId="5A239A52" w14:textId="77777777" w:rsidR="003006BF" w:rsidRPr="002947D3" w:rsidRDefault="003006BF" w:rsidP="00FF53A5">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3006BF" w:rsidRPr="002947D3" w14:paraId="57C3BF8C" w14:textId="77777777" w:rsidTr="00854C68">
        <w:tc>
          <w:tcPr>
            <w:tcW w:w="686" w:type="pct"/>
            <w:shd w:val="clear" w:color="auto" w:fill="auto"/>
            <w:hideMark/>
          </w:tcPr>
          <w:p w14:paraId="27828098" w14:textId="77777777" w:rsidR="003006BF" w:rsidRPr="002947D3" w:rsidRDefault="003006BF" w:rsidP="00FF53A5">
            <w:pPr>
              <w:spacing w:before="60" w:after="60"/>
              <w:ind w:firstLine="0"/>
              <w:rPr>
                <w:sz w:val="24"/>
                <w:szCs w:val="24"/>
                <w:lang w:val="en-US"/>
              </w:rPr>
            </w:pPr>
            <w:r w:rsidRPr="002947D3">
              <w:rPr>
                <w:b/>
                <w:bCs/>
                <w:sz w:val="24"/>
                <w:szCs w:val="24"/>
                <w:lang w:val="en-US"/>
              </w:rPr>
              <w:t>legalForm</w:t>
            </w:r>
          </w:p>
        </w:tc>
        <w:tc>
          <w:tcPr>
            <w:tcW w:w="814" w:type="pct"/>
            <w:gridSpan w:val="3"/>
            <w:shd w:val="clear" w:color="auto" w:fill="auto"/>
            <w:hideMark/>
          </w:tcPr>
          <w:p w14:paraId="548C2088" w14:textId="77777777" w:rsidR="003006BF" w:rsidRPr="002947D3" w:rsidRDefault="003006BF" w:rsidP="00FF53A5">
            <w:pPr>
              <w:spacing w:before="60" w:after="60"/>
              <w:ind w:firstLine="0"/>
              <w:rPr>
                <w:sz w:val="24"/>
                <w:szCs w:val="24"/>
              </w:rPr>
            </w:pPr>
            <w:r w:rsidRPr="002947D3">
              <w:rPr>
                <w:sz w:val="24"/>
                <w:szCs w:val="24"/>
              </w:rPr>
              <w:t> </w:t>
            </w:r>
          </w:p>
        </w:tc>
        <w:tc>
          <w:tcPr>
            <w:tcW w:w="322" w:type="pct"/>
            <w:gridSpan w:val="5"/>
            <w:shd w:val="clear" w:color="auto" w:fill="auto"/>
            <w:hideMark/>
          </w:tcPr>
          <w:p w14:paraId="1EC8EF07" w14:textId="77777777" w:rsidR="003006BF" w:rsidRPr="002947D3" w:rsidRDefault="003006BF" w:rsidP="00FF53A5">
            <w:pPr>
              <w:spacing w:before="60" w:after="60"/>
              <w:ind w:firstLine="0"/>
              <w:rPr>
                <w:sz w:val="24"/>
                <w:szCs w:val="24"/>
              </w:rPr>
            </w:pPr>
            <w:r w:rsidRPr="002947D3">
              <w:rPr>
                <w:sz w:val="24"/>
                <w:szCs w:val="24"/>
              </w:rPr>
              <w:t> </w:t>
            </w:r>
          </w:p>
        </w:tc>
        <w:tc>
          <w:tcPr>
            <w:tcW w:w="531" w:type="pct"/>
            <w:shd w:val="clear" w:color="auto" w:fill="auto"/>
            <w:hideMark/>
          </w:tcPr>
          <w:p w14:paraId="1D86AF6B" w14:textId="77777777" w:rsidR="003006BF" w:rsidRPr="002947D3" w:rsidRDefault="003006BF" w:rsidP="00FF53A5">
            <w:pPr>
              <w:spacing w:before="60" w:after="60"/>
              <w:ind w:firstLine="0"/>
              <w:rPr>
                <w:sz w:val="24"/>
                <w:szCs w:val="24"/>
              </w:rPr>
            </w:pPr>
            <w:r w:rsidRPr="002947D3">
              <w:rPr>
                <w:sz w:val="24"/>
                <w:szCs w:val="24"/>
              </w:rPr>
              <w:t> </w:t>
            </w:r>
          </w:p>
        </w:tc>
        <w:tc>
          <w:tcPr>
            <w:tcW w:w="1251" w:type="pct"/>
            <w:gridSpan w:val="2"/>
            <w:shd w:val="clear" w:color="auto" w:fill="auto"/>
            <w:hideMark/>
          </w:tcPr>
          <w:p w14:paraId="53046779" w14:textId="77777777" w:rsidR="003006BF" w:rsidRPr="002947D3" w:rsidRDefault="003006BF" w:rsidP="00FF53A5">
            <w:pPr>
              <w:spacing w:before="60" w:after="60"/>
              <w:ind w:firstLine="0"/>
              <w:rPr>
                <w:sz w:val="24"/>
                <w:szCs w:val="24"/>
              </w:rPr>
            </w:pPr>
            <w:r w:rsidRPr="002947D3">
              <w:rPr>
                <w:sz w:val="24"/>
                <w:szCs w:val="24"/>
              </w:rPr>
              <w:t> </w:t>
            </w:r>
          </w:p>
        </w:tc>
        <w:tc>
          <w:tcPr>
            <w:tcW w:w="1396" w:type="pct"/>
            <w:gridSpan w:val="5"/>
            <w:shd w:val="clear" w:color="auto" w:fill="auto"/>
            <w:hideMark/>
          </w:tcPr>
          <w:p w14:paraId="25150808" w14:textId="77777777" w:rsidR="00A8051C" w:rsidRPr="00A8051C" w:rsidRDefault="003006BF" w:rsidP="00A8051C">
            <w:pPr>
              <w:spacing w:before="60" w:after="60"/>
              <w:ind w:firstLine="0"/>
              <w:rPr>
                <w:sz w:val="24"/>
                <w:szCs w:val="24"/>
              </w:rPr>
            </w:pPr>
            <w:r w:rsidRPr="002947D3">
              <w:rPr>
                <w:sz w:val="24"/>
                <w:szCs w:val="24"/>
              </w:rPr>
              <w:t xml:space="preserve"> </w:t>
            </w:r>
            <w:r w:rsidR="00A8051C" w:rsidRPr="002947D3">
              <w:rPr>
                <w:sz w:val="24"/>
                <w:szCs w:val="24"/>
              </w:rPr>
              <w:t xml:space="preserve">Заполняется на основании </w:t>
            </w:r>
            <w:r w:rsidR="00A8051C" w:rsidRPr="00C02A0F">
              <w:rPr>
                <w:sz w:val="24"/>
                <w:szCs w:val="24"/>
              </w:rPr>
              <w:t>справочника</w:t>
            </w:r>
          </w:p>
          <w:p w14:paraId="6B02715C" w14:textId="0A4154A2" w:rsidR="003006BF" w:rsidRPr="00A8051C" w:rsidRDefault="00A8051C" w:rsidP="00A8051C">
            <w:pPr>
              <w:spacing w:before="60" w:after="60"/>
              <w:ind w:firstLine="0"/>
              <w:rPr>
                <w:sz w:val="24"/>
                <w:szCs w:val="24"/>
              </w:rPr>
            </w:pPr>
            <w:r>
              <w:rPr>
                <w:sz w:val="24"/>
                <w:szCs w:val="24"/>
                <w:lang w:val="en-US"/>
              </w:rPr>
              <w:t>nsiOKOPF</w:t>
            </w:r>
          </w:p>
        </w:tc>
      </w:tr>
      <w:tr w:rsidR="003006BF" w:rsidRPr="002947D3" w14:paraId="1874DC5F" w14:textId="77777777" w:rsidTr="00854C68">
        <w:tc>
          <w:tcPr>
            <w:tcW w:w="686" w:type="pct"/>
            <w:shd w:val="clear" w:color="auto" w:fill="auto"/>
            <w:hideMark/>
          </w:tcPr>
          <w:p w14:paraId="0B9831B5" w14:textId="77777777" w:rsidR="003006BF" w:rsidRPr="002947D3" w:rsidRDefault="003006BF" w:rsidP="00FF53A5">
            <w:pPr>
              <w:spacing w:before="60" w:after="60"/>
              <w:ind w:firstLine="0"/>
              <w:rPr>
                <w:sz w:val="24"/>
                <w:szCs w:val="24"/>
              </w:rPr>
            </w:pPr>
            <w:r w:rsidRPr="002947D3">
              <w:rPr>
                <w:sz w:val="24"/>
                <w:szCs w:val="24"/>
              </w:rPr>
              <w:t> </w:t>
            </w:r>
          </w:p>
        </w:tc>
        <w:tc>
          <w:tcPr>
            <w:tcW w:w="814" w:type="pct"/>
            <w:gridSpan w:val="3"/>
            <w:shd w:val="clear" w:color="auto" w:fill="auto"/>
            <w:hideMark/>
          </w:tcPr>
          <w:p w14:paraId="68B7AA0B" w14:textId="77777777" w:rsidR="003006BF" w:rsidRPr="002947D3" w:rsidRDefault="003006BF" w:rsidP="00FF53A5">
            <w:pPr>
              <w:spacing w:before="60" w:after="60"/>
              <w:ind w:firstLine="0"/>
              <w:rPr>
                <w:sz w:val="24"/>
                <w:szCs w:val="24"/>
              </w:rPr>
            </w:pPr>
            <w:r w:rsidRPr="002947D3">
              <w:rPr>
                <w:sz w:val="24"/>
                <w:szCs w:val="24"/>
                <w:lang w:val="en-US"/>
              </w:rPr>
              <w:t>c</w:t>
            </w:r>
            <w:r w:rsidRPr="002947D3">
              <w:rPr>
                <w:sz w:val="24"/>
                <w:szCs w:val="24"/>
              </w:rPr>
              <w:t xml:space="preserve">ode </w:t>
            </w:r>
          </w:p>
        </w:tc>
        <w:tc>
          <w:tcPr>
            <w:tcW w:w="322" w:type="pct"/>
            <w:gridSpan w:val="5"/>
            <w:shd w:val="clear" w:color="auto" w:fill="auto"/>
            <w:hideMark/>
          </w:tcPr>
          <w:p w14:paraId="69035829" w14:textId="77777777" w:rsidR="003006BF" w:rsidRPr="002947D3" w:rsidRDefault="003006BF" w:rsidP="00FF53A5">
            <w:pPr>
              <w:spacing w:before="60" w:after="60"/>
              <w:ind w:firstLine="0"/>
              <w:jc w:val="center"/>
              <w:rPr>
                <w:sz w:val="24"/>
                <w:szCs w:val="24"/>
              </w:rPr>
            </w:pPr>
            <w:r w:rsidRPr="002947D3">
              <w:rPr>
                <w:sz w:val="24"/>
                <w:szCs w:val="24"/>
              </w:rPr>
              <w:t>O</w:t>
            </w:r>
          </w:p>
        </w:tc>
        <w:tc>
          <w:tcPr>
            <w:tcW w:w="531" w:type="pct"/>
            <w:shd w:val="clear" w:color="auto" w:fill="auto"/>
            <w:hideMark/>
          </w:tcPr>
          <w:p w14:paraId="405A19E0" w14:textId="77777777" w:rsidR="003006BF" w:rsidRPr="002947D3" w:rsidRDefault="003006BF" w:rsidP="00FF53A5">
            <w:pPr>
              <w:spacing w:before="60" w:after="60"/>
              <w:ind w:firstLine="0"/>
              <w:jc w:val="center"/>
              <w:rPr>
                <w:sz w:val="24"/>
                <w:szCs w:val="24"/>
              </w:rPr>
            </w:pPr>
            <w:r w:rsidRPr="002947D3">
              <w:rPr>
                <w:sz w:val="24"/>
                <w:szCs w:val="24"/>
              </w:rPr>
              <w:t>T(1-5)</w:t>
            </w:r>
          </w:p>
        </w:tc>
        <w:tc>
          <w:tcPr>
            <w:tcW w:w="1251" w:type="pct"/>
            <w:gridSpan w:val="2"/>
            <w:shd w:val="clear" w:color="auto" w:fill="auto"/>
            <w:hideMark/>
          </w:tcPr>
          <w:p w14:paraId="5B9F7F50" w14:textId="77777777" w:rsidR="003006BF" w:rsidRPr="002947D3" w:rsidRDefault="003006BF" w:rsidP="00FF53A5">
            <w:pPr>
              <w:spacing w:before="60" w:after="60"/>
              <w:ind w:firstLine="0"/>
              <w:rPr>
                <w:sz w:val="24"/>
                <w:szCs w:val="24"/>
              </w:rPr>
            </w:pPr>
            <w:r w:rsidRPr="002947D3">
              <w:rPr>
                <w:sz w:val="24"/>
                <w:szCs w:val="24"/>
              </w:rPr>
              <w:t>Код</w:t>
            </w:r>
          </w:p>
        </w:tc>
        <w:tc>
          <w:tcPr>
            <w:tcW w:w="1396" w:type="pct"/>
            <w:gridSpan w:val="5"/>
            <w:shd w:val="clear" w:color="auto" w:fill="auto"/>
            <w:hideMark/>
          </w:tcPr>
          <w:p w14:paraId="10E41135" w14:textId="77777777" w:rsidR="003006BF" w:rsidRPr="002947D3" w:rsidRDefault="003006BF" w:rsidP="00FF53A5">
            <w:pPr>
              <w:spacing w:before="60" w:after="60"/>
              <w:ind w:firstLine="0"/>
              <w:rPr>
                <w:sz w:val="24"/>
                <w:szCs w:val="24"/>
              </w:rPr>
            </w:pPr>
            <w:r w:rsidRPr="002947D3">
              <w:rPr>
                <w:sz w:val="24"/>
                <w:szCs w:val="24"/>
              </w:rPr>
              <w:t xml:space="preserve"> </w:t>
            </w:r>
          </w:p>
        </w:tc>
      </w:tr>
      <w:tr w:rsidR="003006BF" w:rsidRPr="002947D3" w14:paraId="5B7001E6" w14:textId="77777777" w:rsidTr="00854C68">
        <w:tc>
          <w:tcPr>
            <w:tcW w:w="686" w:type="pct"/>
            <w:shd w:val="clear" w:color="auto" w:fill="auto"/>
            <w:hideMark/>
          </w:tcPr>
          <w:p w14:paraId="5636F23D" w14:textId="77777777" w:rsidR="003006BF" w:rsidRPr="002947D3" w:rsidRDefault="003006BF" w:rsidP="00FF53A5">
            <w:pPr>
              <w:spacing w:before="60" w:after="60"/>
              <w:ind w:firstLine="0"/>
              <w:rPr>
                <w:sz w:val="24"/>
                <w:szCs w:val="24"/>
              </w:rPr>
            </w:pPr>
            <w:r w:rsidRPr="002947D3">
              <w:rPr>
                <w:sz w:val="24"/>
                <w:szCs w:val="24"/>
              </w:rPr>
              <w:t> </w:t>
            </w:r>
          </w:p>
        </w:tc>
        <w:tc>
          <w:tcPr>
            <w:tcW w:w="814" w:type="pct"/>
            <w:gridSpan w:val="3"/>
            <w:shd w:val="clear" w:color="auto" w:fill="auto"/>
            <w:hideMark/>
          </w:tcPr>
          <w:p w14:paraId="14F8042D" w14:textId="77777777" w:rsidR="003006BF" w:rsidRPr="002947D3" w:rsidRDefault="003006BF" w:rsidP="00FF53A5">
            <w:pPr>
              <w:spacing w:before="60" w:after="60"/>
              <w:ind w:firstLine="0"/>
              <w:rPr>
                <w:sz w:val="24"/>
                <w:szCs w:val="24"/>
              </w:rPr>
            </w:pPr>
            <w:r w:rsidRPr="002947D3">
              <w:rPr>
                <w:sz w:val="24"/>
                <w:szCs w:val="24"/>
                <w:lang w:val="en-US"/>
              </w:rPr>
              <w:t>singularName</w:t>
            </w:r>
          </w:p>
        </w:tc>
        <w:tc>
          <w:tcPr>
            <w:tcW w:w="322" w:type="pct"/>
            <w:gridSpan w:val="5"/>
            <w:shd w:val="clear" w:color="auto" w:fill="auto"/>
            <w:hideMark/>
          </w:tcPr>
          <w:p w14:paraId="09C4E90D" w14:textId="77777777" w:rsidR="003006BF" w:rsidRPr="002947D3" w:rsidRDefault="003006BF" w:rsidP="00FF53A5">
            <w:pPr>
              <w:spacing w:before="60" w:after="60"/>
              <w:ind w:firstLine="0"/>
              <w:jc w:val="center"/>
              <w:rPr>
                <w:sz w:val="24"/>
                <w:szCs w:val="24"/>
              </w:rPr>
            </w:pPr>
            <w:r w:rsidRPr="002947D3">
              <w:rPr>
                <w:sz w:val="24"/>
                <w:szCs w:val="24"/>
              </w:rPr>
              <w:t>H</w:t>
            </w:r>
          </w:p>
        </w:tc>
        <w:tc>
          <w:tcPr>
            <w:tcW w:w="531" w:type="pct"/>
            <w:shd w:val="clear" w:color="auto" w:fill="auto"/>
            <w:hideMark/>
          </w:tcPr>
          <w:p w14:paraId="622D3BC3" w14:textId="77777777" w:rsidR="003006BF" w:rsidRPr="002947D3" w:rsidRDefault="003006BF" w:rsidP="00FF53A5">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1" w:type="pct"/>
            <w:gridSpan w:val="2"/>
            <w:shd w:val="clear" w:color="auto" w:fill="auto"/>
            <w:hideMark/>
          </w:tcPr>
          <w:p w14:paraId="7C5A8FD6" w14:textId="77777777" w:rsidR="003006BF" w:rsidRPr="002947D3" w:rsidRDefault="003006BF" w:rsidP="00FF53A5">
            <w:pPr>
              <w:spacing w:before="60" w:after="60"/>
              <w:ind w:firstLine="0"/>
              <w:rPr>
                <w:sz w:val="24"/>
                <w:szCs w:val="24"/>
              </w:rPr>
            </w:pPr>
            <w:r w:rsidRPr="002947D3">
              <w:rPr>
                <w:sz w:val="24"/>
                <w:szCs w:val="24"/>
              </w:rPr>
              <w:t>Наименование в единственном числе</w:t>
            </w:r>
          </w:p>
        </w:tc>
        <w:tc>
          <w:tcPr>
            <w:tcW w:w="1396" w:type="pct"/>
            <w:gridSpan w:val="5"/>
            <w:shd w:val="clear" w:color="auto" w:fill="auto"/>
            <w:hideMark/>
          </w:tcPr>
          <w:p w14:paraId="394D0971" w14:textId="77777777" w:rsidR="003006BF" w:rsidRPr="002947D3" w:rsidRDefault="003006BF" w:rsidP="00FF53A5">
            <w:pPr>
              <w:spacing w:before="60" w:after="60"/>
              <w:ind w:firstLine="0"/>
              <w:rPr>
                <w:sz w:val="24"/>
                <w:szCs w:val="24"/>
              </w:rPr>
            </w:pPr>
            <w:r w:rsidRPr="002947D3">
              <w:rPr>
                <w:sz w:val="24"/>
                <w:szCs w:val="24"/>
              </w:rPr>
              <w:t xml:space="preserve"> </w:t>
            </w:r>
          </w:p>
        </w:tc>
      </w:tr>
      <w:tr w:rsidR="00D00907" w:rsidRPr="00965E2B" w14:paraId="085E4E40" w14:textId="77777777" w:rsidTr="002C0C5E">
        <w:tc>
          <w:tcPr>
            <w:tcW w:w="5000" w:type="pct"/>
            <w:gridSpan w:val="17"/>
            <w:shd w:val="clear" w:color="auto" w:fill="auto"/>
            <w:hideMark/>
          </w:tcPr>
          <w:p w14:paraId="450C6A7E" w14:textId="519904E8" w:rsidR="00D00907" w:rsidRPr="00965E2B" w:rsidRDefault="00D00907" w:rsidP="002C0C5E">
            <w:pPr>
              <w:spacing w:before="60" w:after="60"/>
              <w:ind w:firstLine="0"/>
              <w:jc w:val="center"/>
              <w:rPr>
                <w:b/>
                <w:sz w:val="24"/>
                <w:szCs w:val="24"/>
              </w:rPr>
            </w:pPr>
            <w:r w:rsidRPr="00D00907">
              <w:rPr>
                <w:b/>
                <w:sz w:val="24"/>
                <w:szCs w:val="24"/>
              </w:rPr>
              <w:t>Контактная информация</w:t>
            </w:r>
          </w:p>
        </w:tc>
      </w:tr>
      <w:tr w:rsidR="002F61E7" w:rsidRPr="00942C0C" w14:paraId="29C6A337" w14:textId="77777777" w:rsidTr="003006BF">
        <w:tc>
          <w:tcPr>
            <w:tcW w:w="686" w:type="pct"/>
            <w:shd w:val="clear" w:color="auto" w:fill="auto"/>
            <w:hideMark/>
          </w:tcPr>
          <w:p w14:paraId="24ECA500" w14:textId="071B762C" w:rsidR="00D00907" w:rsidRPr="00262B09" w:rsidRDefault="00D00907" w:rsidP="002C0C5E">
            <w:pPr>
              <w:spacing w:before="60" w:after="60"/>
              <w:ind w:firstLine="0"/>
              <w:rPr>
                <w:b/>
                <w:sz w:val="24"/>
                <w:szCs w:val="24"/>
              </w:rPr>
            </w:pPr>
            <w:r w:rsidRPr="00D00907">
              <w:rPr>
                <w:b/>
                <w:sz w:val="24"/>
                <w:szCs w:val="24"/>
                <w:lang w:val="en-US"/>
              </w:rPr>
              <w:t>contactInfo</w:t>
            </w:r>
          </w:p>
        </w:tc>
        <w:tc>
          <w:tcPr>
            <w:tcW w:w="827" w:type="pct"/>
            <w:gridSpan w:val="4"/>
            <w:shd w:val="clear" w:color="auto" w:fill="auto"/>
            <w:hideMark/>
          </w:tcPr>
          <w:p w14:paraId="2582A9DF" w14:textId="77777777" w:rsidR="00D00907" w:rsidRPr="00942C0C" w:rsidRDefault="00D00907" w:rsidP="002C0C5E">
            <w:pPr>
              <w:spacing w:before="60" w:after="60"/>
              <w:ind w:firstLine="0"/>
              <w:rPr>
                <w:sz w:val="24"/>
                <w:szCs w:val="24"/>
              </w:rPr>
            </w:pPr>
            <w:r w:rsidRPr="00942C0C">
              <w:rPr>
                <w:sz w:val="24"/>
                <w:szCs w:val="24"/>
              </w:rPr>
              <w:t> </w:t>
            </w:r>
          </w:p>
        </w:tc>
        <w:tc>
          <w:tcPr>
            <w:tcW w:w="309" w:type="pct"/>
            <w:gridSpan w:val="4"/>
            <w:shd w:val="clear" w:color="auto" w:fill="auto"/>
            <w:hideMark/>
          </w:tcPr>
          <w:p w14:paraId="20BBA4AF" w14:textId="77777777" w:rsidR="00D00907" w:rsidRPr="00942C0C" w:rsidRDefault="00D00907" w:rsidP="002C0C5E">
            <w:pPr>
              <w:spacing w:before="60" w:after="60"/>
              <w:ind w:firstLine="0"/>
              <w:rPr>
                <w:sz w:val="24"/>
                <w:szCs w:val="24"/>
              </w:rPr>
            </w:pPr>
            <w:r w:rsidRPr="00942C0C">
              <w:rPr>
                <w:sz w:val="24"/>
                <w:szCs w:val="24"/>
              </w:rPr>
              <w:t> </w:t>
            </w:r>
          </w:p>
        </w:tc>
        <w:tc>
          <w:tcPr>
            <w:tcW w:w="535" w:type="pct"/>
            <w:gridSpan w:val="2"/>
            <w:shd w:val="clear" w:color="auto" w:fill="auto"/>
            <w:hideMark/>
          </w:tcPr>
          <w:p w14:paraId="59A98ACA" w14:textId="77777777" w:rsidR="00D00907" w:rsidRPr="00942C0C" w:rsidRDefault="00D00907" w:rsidP="002C0C5E">
            <w:pPr>
              <w:spacing w:before="60" w:after="60"/>
              <w:ind w:firstLine="0"/>
              <w:rPr>
                <w:sz w:val="24"/>
                <w:szCs w:val="24"/>
              </w:rPr>
            </w:pPr>
            <w:r w:rsidRPr="00942C0C">
              <w:rPr>
                <w:sz w:val="24"/>
                <w:szCs w:val="24"/>
              </w:rPr>
              <w:t> </w:t>
            </w:r>
          </w:p>
        </w:tc>
        <w:tc>
          <w:tcPr>
            <w:tcW w:w="1289" w:type="pct"/>
            <w:gridSpan w:val="5"/>
            <w:shd w:val="clear" w:color="auto" w:fill="auto"/>
            <w:hideMark/>
          </w:tcPr>
          <w:p w14:paraId="583E5095" w14:textId="77777777" w:rsidR="00D00907" w:rsidRPr="00942C0C" w:rsidRDefault="00D00907" w:rsidP="002C0C5E">
            <w:pPr>
              <w:spacing w:before="60" w:after="60"/>
              <w:ind w:firstLine="0"/>
              <w:rPr>
                <w:sz w:val="24"/>
                <w:szCs w:val="24"/>
              </w:rPr>
            </w:pPr>
            <w:r w:rsidRPr="00942C0C">
              <w:rPr>
                <w:sz w:val="24"/>
                <w:szCs w:val="24"/>
              </w:rPr>
              <w:t> </w:t>
            </w:r>
          </w:p>
        </w:tc>
        <w:tc>
          <w:tcPr>
            <w:tcW w:w="1354" w:type="pct"/>
            <w:shd w:val="clear" w:color="auto" w:fill="auto"/>
            <w:hideMark/>
          </w:tcPr>
          <w:p w14:paraId="69A63EDD" w14:textId="77777777" w:rsidR="00D00907" w:rsidRPr="00942C0C" w:rsidRDefault="00D00907" w:rsidP="002C0C5E">
            <w:pPr>
              <w:spacing w:before="60" w:after="60"/>
              <w:ind w:firstLine="0"/>
              <w:rPr>
                <w:sz w:val="24"/>
                <w:szCs w:val="24"/>
              </w:rPr>
            </w:pPr>
          </w:p>
        </w:tc>
      </w:tr>
      <w:tr w:rsidR="002F61E7" w:rsidRPr="00942C0C" w14:paraId="5B73C2F7" w14:textId="77777777" w:rsidTr="003006BF">
        <w:tc>
          <w:tcPr>
            <w:tcW w:w="686" w:type="pct"/>
            <w:shd w:val="clear" w:color="auto" w:fill="auto"/>
          </w:tcPr>
          <w:p w14:paraId="44704348"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21D1F3E1" w14:textId="6EF81C44" w:rsidR="00D00907" w:rsidRPr="00D00907" w:rsidRDefault="00D00907" w:rsidP="002C0C5E">
            <w:pPr>
              <w:spacing w:before="60" w:after="60"/>
              <w:ind w:firstLine="0"/>
              <w:rPr>
                <w:sz w:val="24"/>
                <w:szCs w:val="24"/>
                <w:lang w:val="en-US"/>
              </w:rPr>
            </w:pPr>
            <w:r>
              <w:rPr>
                <w:sz w:val="24"/>
                <w:szCs w:val="24"/>
                <w:lang w:val="en-US"/>
              </w:rPr>
              <w:t>lastName</w:t>
            </w:r>
          </w:p>
        </w:tc>
        <w:tc>
          <w:tcPr>
            <w:tcW w:w="309" w:type="pct"/>
            <w:gridSpan w:val="4"/>
            <w:shd w:val="clear" w:color="auto" w:fill="auto"/>
          </w:tcPr>
          <w:p w14:paraId="0E85C699" w14:textId="77777777" w:rsidR="00D00907" w:rsidRPr="00262B09" w:rsidRDefault="00D00907" w:rsidP="002C0C5E">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3D20967A" w14:textId="423C30EC" w:rsidR="00D00907" w:rsidRPr="00262B09" w:rsidRDefault="00D00907" w:rsidP="00D00907">
            <w:pPr>
              <w:spacing w:before="60" w:after="60"/>
              <w:ind w:firstLine="0"/>
              <w:jc w:val="center"/>
              <w:rPr>
                <w:sz w:val="24"/>
                <w:szCs w:val="24"/>
                <w:lang w:val="en-US"/>
              </w:rPr>
            </w:pPr>
            <w:r>
              <w:rPr>
                <w:sz w:val="24"/>
                <w:szCs w:val="24"/>
                <w:lang w:val="en-US"/>
              </w:rPr>
              <w:t>T(1-50)</w:t>
            </w:r>
          </w:p>
        </w:tc>
        <w:tc>
          <w:tcPr>
            <w:tcW w:w="1289" w:type="pct"/>
            <w:gridSpan w:val="5"/>
            <w:shd w:val="clear" w:color="auto" w:fill="auto"/>
          </w:tcPr>
          <w:p w14:paraId="26399752" w14:textId="32D46A12" w:rsidR="00D00907" w:rsidRPr="00D00907" w:rsidRDefault="00D00907" w:rsidP="002C0C5E">
            <w:pPr>
              <w:spacing w:before="60" w:after="60"/>
              <w:ind w:firstLine="0"/>
            </w:pPr>
            <w:r>
              <w:rPr>
                <w:sz w:val="24"/>
                <w:szCs w:val="24"/>
                <w:lang w:val="en-US"/>
              </w:rPr>
              <w:t xml:space="preserve"> </w:t>
            </w:r>
            <w:r>
              <w:rPr>
                <w:sz w:val="24"/>
                <w:szCs w:val="24"/>
              </w:rPr>
              <w:t>Фамилия</w:t>
            </w:r>
          </w:p>
        </w:tc>
        <w:tc>
          <w:tcPr>
            <w:tcW w:w="1354" w:type="pct"/>
            <w:shd w:val="clear" w:color="auto" w:fill="auto"/>
          </w:tcPr>
          <w:p w14:paraId="0A6EE5D5" w14:textId="77777777" w:rsidR="00D00907" w:rsidRPr="00942C0C" w:rsidRDefault="00D00907" w:rsidP="002C0C5E">
            <w:pPr>
              <w:spacing w:before="60" w:after="60"/>
              <w:ind w:firstLine="0"/>
              <w:rPr>
                <w:sz w:val="24"/>
                <w:szCs w:val="24"/>
              </w:rPr>
            </w:pPr>
          </w:p>
        </w:tc>
      </w:tr>
      <w:tr w:rsidR="002F61E7" w:rsidRPr="00942C0C" w14:paraId="1E10CED9" w14:textId="77777777" w:rsidTr="003006BF">
        <w:tc>
          <w:tcPr>
            <w:tcW w:w="686" w:type="pct"/>
            <w:shd w:val="clear" w:color="auto" w:fill="auto"/>
          </w:tcPr>
          <w:p w14:paraId="030B6C7B"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684D49A0" w14:textId="7BE61A66" w:rsidR="00D00907" w:rsidRPr="00D00907" w:rsidRDefault="00D00907" w:rsidP="002C0C5E">
            <w:pPr>
              <w:spacing w:before="60" w:after="60"/>
              <w:ind w:firstLine="0"/>
              <w:rPr>
                <w:sz w:val="24"/>
                <w:szCs w:val="24"/>
                <w:lang w:val="en-US"/>
              </w:rPr>
            </w:pPr>
            <w:r>
              <w:rPr>
                <w:sz w:val="24"/>
                <w:szCs w:val="24"/>
                <w:lang w:val="en-US"/>
              </w:rPr>
              <w:t>firstName</w:t>
            </w:r>
          </w:p>
        </w:tc>
        <w:tc>
          <w:tcPr>
            <w:tcW w:w="309" w:type="pct"/>
            <w:gridSpan w:val="4"/>
            <w:shd w:val="clear" w:color="auto" w:fill="auto"/>
          </w:tcPr>
          <w:p w14:paraId="780E8000" w14:textId="77777777" w:rsidR="00D00907" w:rsidRPr="00262B09" w:rsidRDefault="00D00907" w:rsidP="002C0C5E">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5F518106" w14:textId="02D2AB97" w:rsidR="00D00907" w:rsidRPr="00262B09" w:rsidRDefault="00D00907" w:rsidP="00D00907">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9" w:type="pct"/>
            <w:gridSpan w:val="5"/>
            <w:shd w:val="clear" w:color="auto" w:fill="auto"/>
          </w:tcPr>
          <w:p w14:paraId="54CFBB24" w14:textId="040E7661" w:rsidR="00D00907" w:rsidRPr="0005565F" w:rsidRDefault="00D00907" w:rsidP="002C0C5E">
            <w:pPr>
              <w:spacing w:before="60" w:after="60"/>
              <w:ind w:firstLine="0"/>
              <w:rPr>
                <w:sz w:val="24"/>
                <w:szCs w:val="24"/>
                <w:lang w:val="en-US"/>
              </w:rPr>
            </w:pPr>
            <w:r>
              <w:rPr>
                <w:sz w:val="24"/>
                <w:szCs w:val="24"/>
              </w:rPr>
              <w:t>Имя</w:t>
            </w:r>
          </w:p>
        </w:tc>
        <w:tc>
          <w:tcPr>
            <w:tcW w:w="1354" w:type="pct"/>
            <w:shd w:val="clear" w:color="auto" w:fill="auto"/>
          </w:tcPr>
          <w:p w14:paraId="404B2680" w14:textId="77777777" w:rsidR="00D00907" w:rsidRPr="00942C0C" w:rsidRDefault="00D00907" w:rsidP="002C0C5E">
            <w:pPr>
              <w:spacing w:before="60" w:after="60"/>
              <w:ind w:firstLine="0"/>
              <w:rPr>
                <w:sz w:val="24"/>
                <w:szCs w:val="24"/>
              </w:rPr>
            </w:pPr>
          </w:p>
        </w:tc>
      </w:tr>
      <w:tr w:rsidR="002F61E7" w:rsidRPr="00942C0C" w14:paraId="4BD70F3B" w14:textId="77777777" w:rsidTr="003006BF">
        <w:tc>
          <w:tcPr>
            <w:tcW w:w="686" w:type="pct"/>
            <w:shd w:val="clear" w:color="auto" w:fill="auto"/>
          </w:tcPr>
          <w:p w14:paraId="05DC2637" w14:textId="77777777" w:rsidR="00D00907" w:rsidRPr="00942C0C" w:rsidRDefault="00D00907" w:rsidP="002C0C5E">
            <w:pPr>
              <w:spacing w:before="60" w:after="60"/>
              <w:ind w:firstLine="0"/>
              <w:rPr>
                <w:sz w:val="24"/>
                <w:szCs w:val="24"/>
              </w:rPr>
            </w:pPr>
          </w:p>
        </w:tc>
        <w:tc>
          <w:tcPr>
            <w:tcW w:w="827" w:type="pct"/>
            <w:gridSpan w:val="4"/>
            <w:shd w:val="clear" w:color="auto" w:fill="auto"/>
          </w:tcPr>
          <w:p w14:paraId="69B2B51D" w14:textId="1B0C1956" w:rsidR="00D00907" w:rsidRPr="00D00907" w:rsidRDefault="00D00907" w:rsidP="002C0C5E">
            <w:pPr>
              <w:spacing w:before="60" w:after="60"/>
              <w:ind w:firstLine="0"/>
              <w:rPr>
                <w:sz w:val="24"/>
                <w:szCs w:val="24"/>
                <w:lang w:val="en-US"/>
              </w:rPr>
            </w:pPr>
            <w:r>
              <w:rPr>
                <w:sz w:val="24"/>
                <w:szCs w:val="24"/>
                <w:lang w:val="en-US"/>
              </w:rPr>
              <w:t>middleName</w:t>
            </w:r>
          </w:p>
        </w:tc>
        <w:tc>
          <w:tcPr>
            <w:tcW w:w="309" w:type="pct"/>
            <w:gridSpan w:val="4"/>
            <w:shd w:val="clear" w:color="auto" w:fill="auto"/>
          </w:tcPr>
          <w:p w14:paraId="07DB0F07" w14:textId="4A80FB88" w:rsidR="00D00907" w:rsidRPr="00D00907" w:rsidRDefault="00D00907" w:rsidP="002C0C5E">
            <w:pPr>
              <w:spacing w:before="60" w:after="60"/>
              <w:ind w:firstLine="0"/>
              <w:jc w:val="center"/>
              <w:rPr>
                <w:sz w:val="24"/>
                <w:szCs w:val="24"/>
              </w:rPr>
            </w:pPr>
            <w:r>
              <w:rPr>
                <w:sz w:val="24"/>
                <w:szCs w:val="24"/>
              </w:rPr>
              <w:t>Н</w:t>
            </w:r>
          </w:p>
        </w:tc>
        <w:tc>
          <w:tcPr>
            <w:tcW w:w="535" w:type="pct"/>
            <w:gridSpan w:val="2"/>
            <w:shd w:val="clear" w:color="auto" w:fill="auto"/>
          </w:tcPr>
          <w:p w14:paraId="79DC2BD3" w14:textId="33DA33CD" w:rsidR="00D00907" w:rsidRPr="00942C0C" w:rsidRDefault="00D00907" w:rsidP="00D00907">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9" w:type="pct"/>
            <w:gridSpan w:val="5"/>
            <w:shd w:val="clear" w:color="auto" w:fill="auto"/>
          </w:tcPr>
          <w:p w14:paraId="0E8A24E8" w14:textId="11F0F8C6" w:rsidR="00D00907" w:rsidRPr="00D00907" w:rsidRDefault="00D00907" w:rsidP="002C0C5E">
            <w:pPr>
              <w:spacing w:before="60" w:after="60"/>
              <w:ind w:firstLine="0"/>
              <w:rPr>
                <w:sz w:val="24"/>
                <w:szCs w:val="24"/>
              </w:rPr>
            </w:pPr>
            <w:r>
              <w:rPr>
                <w:sz w:val="24"/>
                <w:szCs w:val="24"/>
              </w:rPr>
              <w:t>Отчество</w:t>
            </w:r>
          </w:p>
        </w:tc>
        <w:tc>
          <w:tcPr>
            <w:tcW w:w="1354" w:type="pct"/>
            <w:shd w:val="clear" w:color="auto" w:fill="auto"/>
          </w:tcPr>
          <w:p w14:paraId="64B6974B" w14:textId="77777777" w:rsidR="00D00907" w:rsidRPr="00942C0C" w:rsidRDefault="00D00907" w:rsidP="002C0C5E">
            <w:pPr>
              <w:spacing w:before="60" w:after="60"/>
              <w:ind w:firstLine="0"/>
              <w:rPr>
                <w:sz w:val="24"/>
                <w:szCs w:val="24"/>
              </w:rPr>
            </w:pPr>
          </w:p>
        </w:tc>
      </w:tr>
      <w:tr w:rsidR="00462C9B" w:rsidRPr="00965E2B" w14:paraId="644EBCA0" w14:textId="77777777" w:rsidTr="00197F09">
        <w:tc>
          <w:tcPr>
            <w:tcW w:w="5000" w:type="pct"/>
            <w:gridSpan w:val="17"/>
            <w:shd w:val="clear" w:color="auto" w:fill="auto"/>
            <w:hideMark/>
          </w:tcPr>
          <w:p w14:paraId="731413F6" w14:textId="77777777" w:rsidR="00462C9B" w:rsidRPr="00965E2B" w:rsidRDefault="00462C9B" w:rsidP="00197F09">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351CF2" w:rsidRPr="00942C0C" w14:paraId="74A681AF" w14:textId="77777777" w:rsidTr="003006BF">
        <w:tc>
          <w:tcPr>
            <w:tcW w:w="686" w:type="pct"/>
            <w:shd w:val="clear" w:color="auto" w:fill="auto"/>
            <w:hideMark/>
          </w:tcPr>
          <w:p w14:paraId="3BA7347F" w14:textId="77777777" w:rsidR="00462C9B" w:rsidRPr="00262B09" w:rsidRDefault="00462C9B" w:rsidP="00197F09">
            <w:pPr>
              <w:spacing w:before="60" w:after="60"/>
              <w:ind w:firstLine="0"/>
              <w:rPr>
                <w:b/>
                <w:sz w:val="24"/>
                <w:szCs w:val="24"/>
              </w:rPr>
            </w:pPr>
            <w:r w:rsidRPr="00262B09">
              <w:rPr>
                <w:b/>
                <w:sz w:val="24"/>
                <w:szCs w:val="24"/>
                <w:lang w:val="en-US"/>
              </w:rPr>
              <w:t>legalEntityForeignState</w:t>
            </w:r>
          </w:p>
        </w:tc>
        <w:tc>
          <w:tcPr>
            <w:tcW w:w="827" w:type="pct"/>
            <w:gridSpan w:val="4"/>
            <w:shd w:val="clear" w:color="auto" w:fill="auto"/>
            <w:hideMark/>
          </w:tcPr>
          <w:p w14:paraId="1895B4F8" w14:textId="77777777" w:rsidR="00462C9B" w:rsidRPr="00942C0C" w:rsidRDefault="00462C9B" w:rsidP="00197F09">
            <w:pPr>
              <w:spacing w:before="60" w:after="60"/>
              <w:ind w:firstLine="0"/>
              <w:rPr>
                <w:sz w:val="24"/>
                <w:szCs w:val="24"/>
              </w:rPr>
            </w:pPr>
            <w:r w:rsidRPr="00942C0C">
              <w:rPr>
                <w:sz w:val="24"/>
                <w:szCs w:val="24"/>
              </w:rPr>
              <w:t> </w:t>
            </w:r>
          </w:p>
        </w:tc>
        <w:tc>
          <w:tcPr>
            <w:tcW w:w="309" w:type="pct"/>
            <w:gridSpan w:val="4"/>
            <w:shd w:val="clear" w:color="auto" w:fill="auto"/>
            <w:hideMark/>
          </w:tcPr>
          <w:p w14:paraId="424C56D9" w14:textId="77777777" w:rsidR="00462C9B" w:rsidRPr="00942C0C" w:rsidRDefault="00462C9B" w:rsidP="00197F09">
            <w:pPr>
              <w:spacing w:before="60" w:after="60"/>
              <w:ind w:firstLine="0"/>
              <w:rPr>
                <w:sz w:val="24"/>
                <w:szCs w:val="24"/>
              </w:rPr>
            </w:pPr>
            <w:r w:rsidRPr="00942C0C">
              <w:rPr>
                <w:sz w:val="24"/>
                <w:szCs w:val="24"/>
              </w:rPr>
              <w:t> </w:t>
            </w:r>
          </w:p>
        </w:tc>
        <w:tc>
          <w:tcPr>
            <w:tcW w:w="535" w:type="pct"/>
            <w:gridSpan w:val="2"/>
            <w:shd w:val="clear" w:color="auto" w:fill="auto"/>
            <w:hideMark/>
          </w:tcPr>
          <w:p w14:paraId="05ACAAFC" w14:textId="77777777" w:rsidR="00462C9B" w:rsidRPr="00942C0C" w:rsidRDefault="00462C9B" w:rsidP="00197F09">
            <w:pPr>
              <w:spacing w:before="60" w:after="60"/>
              <w:ind w:firstLine="0"/>
              <w:rPr>
                <w:sz w:val="24"/>
                <w:szCs w:val="24"/>
              </w:rPr>
            </w:pPr>
            <w:r w:rsidRPr="00942C0C">
              <w:rPr>
                <w:sz w:val="24"/>
                <w:szCs w:val="24"/>
              </w:rPr>
              <w:t> </w:t>
            </w:r>
          </w:p>
        </w:tc>
        <w:tc>
          <w:tcPr>
            <w:tcW w:w="1289" w:type="pct"/>
            <w:gridSpan w:val="5"/>
            <w:shd w:val="clear" w:color="auto" w:fill="auto"/>
            <w:hideMark/>
          </w:tcPr>
          <w:p w14:paraId="4C284B74" w14:textId="77777777" w:rsidR="00462C9B" w:rsidRPr="00942C0C" w:rsidRDefault="00462C9B" w:rsidP="00197F09">
            <w:pPr>
              <w:spacing w:before="60" w:after="60"/>
              <w:ind w:firstLine="0"/>
              <w:rPr>
                <w:sz w:val="24"/>
                <w:szCs w:val="24"/>
              </w:rPr>
            </w:pPr>
            <w:r w:rsidRPr="00942C0C">
              <w:rPr>
                <w:sz w:val="24"/>
                <w:szCs w:val="24"/>
              </w:rPr>
              <w:t> </w:t>
            </w:r>
          </w:p>
        </w:tc>
        <w:tc>
          <w:tcPr>
            <w:tcW w:w="1354" w:type="pct"/>
            <w:shd w:val="clear" w:color="auto" w:fill="auto"/>
            <w:hideMark/>
          </w:tcPr>
          <w:p w14:paraId="40E38D0A" w14:textId="77777777" w:rsidR="00462C9B" w:rsidRPr="00942C0C" w:rsidRDefault="00462C9B" w:rsidP="00197F09">
            <w:pPr>
              <w:spacing w:before="60" w:after="60"/>
              <w:ind w:firstLine="0"/>
              <w:rPr>
                <w:sz w:val="24"/>
                <w:szCs w:val="24"/>
              </w:rPr>
            </w:pPr>
          </w:p>
        </w:tc>
      </w:tr>
      <w:tr w:rsidR="00351CF2" w:rsidRPr="00942C0C" w14:paraId="4296398E" w14:textId="77777777" w:rsidTr="003006BF">
        <w:tc>
          <w:tcPr>
            <w:tcW w:w="686" w:type="pct"/>
            <w:shd w:val="clear" w:color="auto" w:fill="auto"/>
          </w:tcPr>
          <w:p w14:paraId="32CA1A99"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0E6B3B5F" w14:textId="77777777" w:rsidR="00462C9B" w:rsidRPr="00262B09" w:rsidRDefault="00462C9B" w:rsidP="00197F09">
            <w:pPr>
              <w:spacing w:before="60" w:after="60"/>
              <w:ind w:firstLine="0"/>
              <w:rPr>
                <w:sz w:val="24"/>
                <w:szCs w:val="24"/>
                <w:lang w:val="en-US"/>
              </w:rPr>
            </w:pPr>
            <w:r>
              <w:rPr>
                <w:sz w:val="24"/>
                <w:szCs w:val="24"/>
                <w:lang w:val="en-US"/>
              </w:rPr>
              <w:t>fullName</w:t>
            </w:r>
          </w:p>
        </w:tc>
        <w:tc>
          <w:tcPr>
            <w:tcW w:w="309" w:type="pct"/>
            <w:gridSpan w:val="4"/>
            <w:shd w:val="clear" w:color="auto" w:fill="auto"/>
          </w:tcPr>
          <w:p w14:paraId="42D1728B" w14:textId="77777777" w:rsidR="00462C9B" w:rsidRPr="00262B09"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78241FD3" w14:textId="77777777" w:rsidR="00462C9B" w:rsidRPr="00262B09" w:rsidRDefault="00462C9B" w:rsidP="00197F09">
            <w:pPr>
              <w:spacing w:before="60" w:after="60"/>
              <w:ind w:firstLine="0"/>
              <w:jc w:val="center"/>
              <w:rPr>
                <w:sz w:val="24"/>
                <w:szCs w:val="24"/>
                <w:lang w:val="en-US"/>
              </w:rPr>
            </w:pPr>
            <w:r>
              <w:rPr>
                <w:sz w:val="24"/>
                <w:szCs w:val="24"/>
                <w:lang w:val="en-US"/>
              </w:rPr>
              <w:t>T(1-2000)</w:t>
            </w:r>
          </w:p>
        </w:tc>
        <w:tc>
          <w:tcPr>
            <w:tcW w:w="1289" w:type="pct"/>
            <w:gridSpan w:val="5"/>
            <w:shd w:val="clear" w:color="auto" w:fill="auto"/>
          </w:tcPr>
          <w:p w14:paraId="1CE5DFFC" w14:textId="09B540BB" w:rsidR="00462C9B" w:rsidRPr="008847B4" w:rsidRDefault="008847B4" w:rsidP="00197F09">
            <w:pPr>
              <w:spacing w:before="60" w:after="60"/>
              <w:ind w:firstLine="0"/>
            </w:pPr>
            <w:r>
              <w:rPr>
                <w:sz w:val="24"/>
                <w:szCs w:val="24"/>
              </w:rPr>
              <w:t>Полное наименование</w:t>
            </w:r>
          </w:p>
        </w:tc>
        <w:tc>
          <w:tcPr>
            <w:tcW w:w="1354" w:type="pct"/>
            <w:shd w:val="clear" w:color="auto" w:fill="auto"/>
          </w:tcPr>
          <w:p w14:paraId="39CE8377" w14:textId="77777777" w:rsidR="00462C9B" w:rsidRPr="00942C0C" w:rsidRDefault="00462C9B" w:rsidP="00197F09">
            <w:pPr>
              <w:spacing w:before="60" w:after="60"/>
              <w:ind w:firstLine="0"/>
              <w:rPr>
                <w:sz w:val="24"/>
                <w:szCs w:val="24"/>
              </w:rPr>
            </w:pPr>
          </w:p>
        </w:tc>
      </w:tr>
      <w:tr w:rsidR="008847B4" w:rsidRPr="00942C0C" w14:paraId="0445F9E8" w14:textId="77777777" w:rsidTr="003006BF">
        <w:tc>
          <w:tcPr>
            <w:tcW w:w="686" w:type="pct"/>
            <w:shd w:val="clear" w:color="auto" w:fill="auto"/>
          </w:tcPr>
          <w:p w14:paraId="2BBBA80C" w14:textId="77777777" w:rsidR="008847B4" w:rsidRPr="00942C0C" w:rsidRDefault="008847B4" w:rsidP="008847B4">
            <w:pPr>
              <w:spacing w:before="60" w:after="60"/>
              <w:ind w:firstLine="0"/>
              <w:rPr>
                <w:sz w:val="24"/>
                <w:szCs w:val="24"/>
              </w:rPr>
            </w:pPr>
          </w:p>
        </w:tc>
        <w:tc>
          <w:tcPr>
            <w:tcW w:w="827" w:type="pct"/>
            <w:gridSpan w:val="4"/>
            <w:shd w:val="clear" w:color="auto" w:fill="auto"/>
          </w:tcPr>
          <w:p w14:paraId="592AACD9" w14:textId="77777777" w:rsidR="008847B4" w:rsidRPr="00262B09" w:rsidRDefault="008847B4" w:rsidP="008847B4">
            <w:pPr>
              <w:spacing w:before="60" w:after="60"/>
              <w:ind w:firstLine="0"/>
              <w:rPr>
                <w:sz w:val="24"/>
                <w:szCs w:val="24"/>
                <w:lang w:val="en-US"/>
              </w:rPr>
            </w:pPr>
            <w:r>
              <w:rPr>
                <w:sz w:val="24"/>
                <w:szCs w:val="24"/>
                <w:lang w:val="en-US"/>
              </w:rPr>
              <w:t>shortName</w:t>
            </w:r>
          </w:p>
        </w:tc>
        <w:tc>
          <w:tcPr>
            <w:tcW w:w="309" w:type="pct"/>
            <w:gridSpan w:val="4"/>
            <w:shd w:val="clear" w:color="auto" w:fill="auto"/>
          </w:tcPr>
          <w:p w14:paraId="5535EE87" w14:textId="77777777" w:rsidR="008847B4" w:rsidRPr="00F74139" w:rsidRDefault="008847B4" w:rsidP="008847B4">
            <w:pPr>
              <w:spacing w:before="60" w:after="60"/>
              <w:ind w:firstLine="0"/>
              <w:jc w:val="center"/>
              <w:rPr>
                <w:sz w:val="24"/>
                <w:szCs w:val="24"/>
              </w:rPr>
            </w:pPr>
            <w:r>
              <w:rPr>
                <w:sz w:val="24"/>
                <w:szCs w:val="24"/>
              </w:rPr>
              <w:t>Н</w:t>
            </w:r>
          </w:p>
        </w:tc>
        <w:tc>
          <w:tcPr>
            <w:tcW w:w="535" w:type="pct"/>
            <w:gridSpan w:val="2"/>
            <w:shd w:val="clear" w:color="auto" w:fill="auto"/>
          </w:tcPr>
          <w:p w14:paraId="110C87E3" w14:textId="77777777" w:rsidR="008847B4" w:rsidRPr="00262B09" w:rsidRDefault="008847B4" w:rsidP="008847B4">
            <w:pPr>
              <w:spacing w:before="60" w:after="60"/>
              <w:ind w:firstLine="0"/>
              <w:jc w:val="center"/>
              <w:rPr>
                <w:sz w:val="24"/>
                <w:szCs w:val="24"/>
                <w:lang w:val="en-US"/>
              </w:rPr>
            </w:pPr>
            <w:r>
              <w:rPr>
                <w:sz w:val="24"/>
                <w:szCs w:val="24"/>
                <w:lang w:val="en-US"/>
              </w:rPr>
              <w:t>T(1-250)</w:t>
            </w:r>
          </w:p>
        </w:tc>
        <w:tc>
          <w:tcPr>
            <w:tcW w:w="1289" w:type="pct"/>
            <w:gridSpan w:val="5"/>
            <w:shd w:val="clear" w:color="auto" w:fill="auto"/>
          </w:tcPr>
          <w:p w14:paraId="28C5D6F3" w14:textId="77777777" w:rsidR="008847B4" w:rsidRPr="00262B09" w:rsidRDefault="008847B4" w:rsidP="008847B4">
            <w:pPr>
              <w:spacing w:before="60" w:after="60"/>
              <w:ind w:firstLine="0"/>
              <w:rPr>
                <w:sz w:val="24"/>
                <w:szCs w:val="24"/>
              </w:rPr>
            </w:pPr>
            <w:r>
              <w:rPr>
                <w:sz w:val="24"/>
                <w:szCs w:val="24"/>
              </w:rPr>
              <w:t>Сокращенное наименование</w:t>
            </w:r>
          </w:p>
        </w:tc>
        <w:tc>
          <w:tcPr>
            <w:tcW w:w="1354" w:type="pct"/>
            <w:shd w:val="clear" w:color="auto" w:fill="auto"/>
          </w:tcPr>
          <w:p w14:paraId="48D3E6B1" w14:textId="77777777" w:rsidR="008847B4" w:rsidRPr="00942C0C" w:rsidRDefault="008847B4" w:rsidP="008847B4">
            <w:pPr>
              <w:spacing w:before="60" w:after="60"/>
              <w:ind w:firstLine="0"/>
              <w:rPr>
                <w:sz w:val="24"/>
                <w:szCs w:val="24"/>
              </w:rPr>
            </w:pPr>
          </w:p>
        </w:tc>
      </w:tr>
      <w:tr w:rsidR="008847B4" w:rsidRPr="00942C0C" w14:paraId="26C6DF4A" w14:textId="77777777" w:rsidTr="003006BF">
        <w:tc>
          <w:tcPr>
            <w:tcW w:w="686" w:type="pct"/>
            <w:shd w:val="clear" w:color="auto" w:fill="auto"/>
          </w:tcPr>
          <w:p w14:paraId="0B90F873" w14:textId="77777777" w:rsidR="008847B4" w:rsidRPr="00942C0C" w:rsidRDefault="008847B4" w:rsidP="008847B4">
            <w:pPr>
              <w:spacing w:before="60" w:after="60"/>
              <w:ind w:firstLine="0"/>
              <w:rPr>
                <w:sz w:val="24"/>
                <w:szCs w:val="24"/>
              </w:rPr>
            </w:pPr>
          </w:p>
        </w:tc>
        <w:tc>
          <w:tcPr>
            <w:tcW w:w="827" w:type="pct"/>
            <w:gridSpan w:val="4"/>
            <w:shd w:val="clear" w:color="auto" w:fill="auto"/>
          </w:tcPr>
          <w:p w14:paraId="53980BF9" w14:textId="77777777" w:rsidR="008847B4" w:rsidRPr="00462C9B" w:rsidRDefault="008847B4" w:rsidP="008847B4">
            <w:pPr>
              <w:spacing w:before="60" w:after="60"/>
              <w:ind w:firstLine="0"/>
              <w:rPr>
                <w:sz w:val="24"/>
                <w:szCs w:val="24"/>
                <w:lang w:val="en-US"/>
              </w:rPr>
            </w:pPr>
            <w:r>
              <w:rPr>
                <w:sz w:val="24"/>
                <w:szCs w:val="24"/>
                <w:lang w:val="en-US"/>
              </w:rPr>
              <w:t>firmName</w:t>
            </w:r>
          </w:p>
        </w:tc>
        <w:tc>
          <w:tcPr>
            <w:tcW w:w="309" w:type="pct"/>
            <w:gridSpan w:val="4"/>
            <w:shd w:val="clear" w:color="auto" w:fill="auto"/>
          </w:tcPr>
          <w:p w14:paraId="0B103224" w14:textId="77777777" w:rsidR="008847B4" w:rsidRPr="00F74139" w:rsidRDefault="008847B4" w:rsidP="008847B4">
            <w:pPr>
              <w:spacing w:before="60" w:after="60"/>
              <w:ind w:firstLine="0"/>
              <w:jc w:val="center"/>
              <w:rPr>
                <w:sz w:val="24"/>
                <w:szCs w:val="24"/>
              </w:rPr>
            </w:pPr>
            <w:r>
              <w:rPr>
                <w:sz w:val="24"/>
                <w:szCs w:val="24"/>
              </w:rPr>
              <w:t>Н</w:t>
            </w:r>
          </w:p>
        </w:tc>
        <w:tc>
          <w:tcPr>
            <w:tcW w:w="535" w:type="pct"/>
            <w:gridSpan w:val="2"/>
            <w:shd w:val="clear" w:color="auto" w:fill="auto"/>
          </w:tcPr>
          <w:p w14:paraId="07604B06" w14:textId="77777777" w:rsidR="008847B4" w:rsidRPr="00262B09" w:rsidRDefault="008847B4" w:rsidP="008847B4">
            <w:pPr>
              <w:spacing w:before="60" w:after="60"/>
              <w:ind w:firstLine="0"/>
              <w:jc w:val="center"/>
              <w:rPr>
                <w:sz w:val="24"/>
                <w:szCs w:val="24"/>
                <w:lang w:val="en-US"/>
              </w:rPr>
            </w:pPr>
            <w:r>
              <w:rPr>
                <w:sz w:val="24"/>
                <w:szCs w:val="24"/>
                <w:lang w:val="en-US"/>
              </w:rPr>
              <w:t>T(1-250)</w:t>
            </w:r>
          </w:p>
        </w:tc>
        <w:tc>
          <w:tcPr>
            <w:tcW w:w="1289" w:type="pct"/>
            <w:gridSpan w:val="5"/>
            <w:shd w:val="clear" w:color="auto" w:fill="auto"/>
          </w:tcPr>
          <w:p w14:paraId="142AE4A6" w14:textId="77777777" w:rsidR="008847B4" w:rsidRPr="00262B09" w:rsidRDefault="008847B4" w:rsidP="008847B4">
            <w:pPr>
              <w:spacing w:before="60" w:after="60"/>
              <w:ind w:firstLine="0"/>
              <w:rPr>
                <w:sz w:val="24"/>
                <w:szCs w:val="24"/>
              </w:rPr>
            </w:pPr>
            <w:r w:rsidRPr="00462C9B">
              <w:rPr>
                <w:sz w:val="24"/>
                <w:szCs w:val="24"/>
              </w:rPr>
              <w:t>Фирменное наименование</w:t>
            </w:r>
          </w:p>
        </w:tc>
        <w:tc>
          <w:tcPr>
            <w:tcW w:w="1354" w:type="pct"/>
            <w:shd w:val="clear" w:color="auto" w:fill="auto"/>
          </w:tcPr>
          <w:p w14:paraId="4C926203" w14:textId="77777777" w:rsidR="008847B4" w:rsidRPr="00942C0C" w:rsidRDefault="008847B4" w:rsidP="008847B4">
            <w:pPr>
              <w:spacing w:before="60" w:after="60"/>
              <w:ind w:firstLine="0"/>
              <w:rPr>
                <w:sz w:val="24"/>
                <w:szCs w:val="24"/>
              </w:rPr>
            </w:pPr>
          </w:p>
        </w:tc>
      </w:tr>
      <w:tr w:rsidR="00351CF2" w:rsidRPr="00942C0C" w14:paraId="23A9ACBA" w14:textId="77777777" w:rsidTr="003006BF">
        <w:tc>
          <w:tcPr>
            <w:tcW w:w="686" w:type="pct"/>
            <w:shd w:val="clear" w:color="auto" w:fill="auto"/>
          </w:tcPr>
          <w:p w14:paraId="182AE7D0"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410BC744" w14:textId="77777777" w:rsidR="00462C9B" w:rsidRPr="00A917EA" w:rsidRDefault="00462C9B" w:rsidP="00197F09">
            <w:pPr>
              <w:spacing w:before="60" w:after="60"/>
              <w:ind w:firstLine="0"/>
              <w:rPr>
                <w:sz w:val="24"/>
                <w:szCs w:val="24"/>
                <w:lang w:val="en-US"/>
              </w:rPr>
            </w:pPr>
            <w:r>
              <w:rPr>
                <w:sz w:val="24"/>
                <w:szCs w:val="24"/>
                <w:lang w:val="en-US"/>
              </w:rPr>
              <w:t>fullNameLat</w:t>
            </w:r>
          </w:p>
        </w:tc>
        <w:tc>
          <w:tcPr>
            <w:tcW w:w="309" w:type="pct"/>
            <w:gridSpan w:val="4"/>
            <w:shd w:val="clear" w:color="auto" w:fill="auto"/>
          </w:tcPr>
          <w:p w14:paraId="7BE85816" w14:textId="5B95681B" w:rsidR="00462C9B" w:rsidRPr="0069606D" w:rsidRDefault="0069606D" w:rsidP="00197F09">
            <w:pPr>
              <w:spacing w:before="60" w:after="60"/>
              <w:ind w:firstLine="0"/>
              <w:jc w:val="center"/>
              <w:rPr>
                <w:sz w:val="24"/>
                <w:szCs w:val="24"/>
              </w:rPr>
            </w:pPr>
            <w:r>
              <w:rPr>
                <w:sz w:val="24"/>
                <w:szCs w:val="24"/>
              </w:rPr>
              <w:t>Н</w:t>
            </w:r>
          </w:p>
        </w:tc>
        <w:tc>
          <w:tcPr>
            <w:tcW w:w="535" w:type="pct"/>
            <w:gridSpan w:val="2"/>
            <w:shd w:val="clear" w:color="auto" w:fill="auto"/>
          </w:tcPr>
          <w:p w14:paraId="1B8842C6" w14:textId="77777777" w:rsidR="00462C9B" w:rsidRPr="00262B09" w:rsidRDefault="00462C9B" w:rsidP="00197F09">
            <w:pPr>
              <w:spacing w:before="60" w:after="60"/>
              <w:ind w:firstLine="0"/>
              <w:jc w:val="center"/>
              <w:rPr>
                <w:sz w:val="24"/>
                <w:szCs w:val="24"/>
                <w:lang w:val="en-US"/>
              </w:rPr>
            </w:pPr>
            <w:r>
              <w:rPr>
                <w:sz w:val="24"/>
                <w:szCs w:val="24"/>
                <w:lang w:val="en-US"/>
              </w:rPr>
              <w:t>T(1-2000)</w:t>
            </w:r>
          </w:p>
        </w:tc>
        <w:tc>
          <w:tcPr>
            <w:tcW w:w="1289" w:type="pct"/>
            <w:gridSpan w:val="5"/>
            <w:shd w:val="clear" w:color="auto" w:fill="auto"/>
          </w:tcPr>
          <w:p w14:paraId="5576664B" w14:textId="77777777" w:rsidR="00462C9B" w:rsidRPr="0005565F" w:rsidRDefault="00462C9B" w:rsidP="00197F09">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54" w:type="pct"/>
            <w:shd w:val="clear" w:color="auto" w:fill="auto"/>
          </w:tcPr>
          <w:p w14:paraId="3A3F2636" w14:textId="77777777" w:rsidR="00462C9B" w:rsidRPr="00942C0C" w:rsidRDefault="00462C9B" w:rsidP="00197F09">
            <w:pPr>
              <w:spacing w:before="60" w:after="60"/>
              <w:ind w:firstLine="0"/>
              <w:rPr>
                <w:sz w:val="24"/>
                <w:szCs w:val="24"/>
              </w:rPr>
            </w:pPr>
          </w:p>
        </w:tc>
      </w:tr>
      <w:tr w:rsidR="00351CF2" w:rsidRPr="00942C0C" w14:paraId="53231E3A" w14:textId="77777777" w:rsidTr="003006BF">
        <w:tc>
          <w:tcPr>
            <w:tcW w:w="686" w:type="pct"/>
            <w:shd w:val="clear" w:color="auto" w:fill="auto"/>
          </w:tcPr>
          <w:p w14:paraId="3F541D82"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18FCD813" w14:textId="77777777" w:rsidR="00462C9B" w:rsidRPr="00942C0C" w:rsidRDefault="00462C9B" w:rsidP="00197F09">
            <w:pPr>
              <w:spacing w:before="60" w:after="60"/>
              <w:ind w:firstLine="0"/>
              <w:rPr>
                <w:sz w:val="24"/>
                <w:szCs w:val="24"/>
              </w:rPr>
            </w:pPr>
            <w:r w:rsidRPr="0005565F">
              <w:rPr>
                <w:sz w:val="24"/>
                <w:szCs w:val="24"/>
              </w:rPr>
              <w:t>taxPayerCode</w:t>
            </w:r>
          </w:p>
        </w:tc>
        <w:tc>
          <w:tcPr>
            <w:tcW w:w="309" w:type="pct"/>
            <w:gridSpan w:val="4"/>
            <w:shd w:val="clear" w:color="auto" w:fill="auto"/>
          </w:tcPr>
          <w:p w14:paraId="36FA0E32" w14:textId="77777777" w:rsidR="00462C9B" w:rsidRPr="00942C0C" w:rsidRDefault="00462C9B" w:rsidP="00197F09">
            <w:pPr>
              <w:spacing w:before="60" w:after="60"/>
              <w:ind w:firstLine="0"/>
              <w:jc w:val="center"/>
              <w:rPr>
                <w:sz w:val="24"/>
                <w:szCs w:val="24"/>
              </w:rPr>
            </w:pPr>
            <w:r>
              <w:rPr>
                <w:sz w:val="24"/>
                <w:szCs w:val="24"/>
                <w:lang w:val="en-US"/>
              </w:rPr>
              <w:t>O</w:t>
            </w:r>
          </w:p>
        </w:tc>
        <w:tc>
          <w:tcPr>
            <w:tcW w:w="535" w:type="pct"/>
            <w:gridSpan w:val="2"/>
            <w:shd w:val="clear" w:color="auto" w:fill="auto"/>
          </w:tcPr>
          <w:p w14:paraId="31FF5DF8" w14:textId="77777777" w:rsidR="00462C9B" w:rsidRPr="00942C0C" w:rsidRDefault="00462C9B" w:rsidP="00197F09">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9" w:type="pct"/>
            <w:gridSpan w:val="5"/>
            <w:shd w:val="clear" w:color="auto" w:fill="auto"/>
          </w:tcPr>
          <w:p w14:paraId="2CC4C9B6" w14:textId="77777777" w:rsidR="00462C9B" w:rsidRPr="00942C0C" w:rsidRDefault="00462C9B" w:rsidP="00197F09">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54" w:type="pct"/>
            <w:shd w:val="clear" w:color="auto" w:fill="auto"/>
          </w:tcPr>
          <w:p w14:paraId="147B240F" w14:textId="77777777" w:rsidR="00462C9B" w:rsidRPr="00942C0C" w:rsidRDefault="00462C9B" w:rsidP="00197F09">
            <w:pPr>
              <w:spacing w:before="60" w:after="60"/>
              <w:ind w:firstLine="0"/>
              <w:rPr>
                <w:sz w:val="24"/>
                <w:szCs w:val="24"/>
              </w:rPr>
            </w:pPr>
          </w:p>
        </w:tc>
      </w:tr>
      <w:tr w:rsidR="00351CF2" w:rsidRPr="00942C0C" w14:paraId="167DF4EF" w14:textId="77777777" w:rsidTr="003006BF">
        <w:tc>
          <w:tcPr>
            <w:tcW w:w="686" w:type="pct"/>
            <w:shd w:val="clear" w:color="auto" w:fill="auto"/>
          </w:tcPr>
          <w:p w14:paraId="054B7B8E"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3BCF99F4" w14:textId="77777777" w:rsidR="00462C9B" w:rsidRPr="00942C0C" w:rsidRDefault="00462C9B" w:rsidP="00197F09">
            <w:pPr>
              <w:spacing w:before="60" w:after="60"/>
              <w:ind w:firstLine="0"/>
              <w:rPr>
                <w:sz w:val="24"/>
                <w:szCs w:val="24"/>
              </w:rPr>
            </w:pPr>
            <w:r w:rsidRPr="0005565F">
              <w:rPr>
                <w:sz w:val="24"/>
                <w:szCs w:val="24"/>
              </w:rPr>
              <w:t>registerInRFTaxBodies</w:t>
            </w:r>
          </w:p>
        </w:tc>
        <w:tc>
          <w:tcPr>
            <w:tcW w:w="309" w:type="pct"/>
            <w:gridSpan w:val="4"/>
            <w:shd w:val="clear" w:color="auto" w:fill="auto"/>
          </w:tcPr>
          <w:p w14:paraId="2651F54B" w14:textId="77777777" w:rsidR="00462C9B" w:rsidRPr="0005565F" w:rsidRDefault="00462C9B" w:rsidP="00197F09">
            <w:pPr>
              <w:spacing w:before="60" w:after="60"/>
              <w:ind w:firstLine="0"/>
              <w:jc w:val="center"/>
              <w:rPr>
                <w:sz w:val="24"/>
                <w:szCs w:val="24"/>
              </w:rPr>
            </w:pPr>
            <w:r>
              <w:rPr>
                <w:sz w:val="24"/>
                <w:szCs w:val="24"/>
              </w:rPr>
              <w:t>Н</w:t>
            </w:r>
          </w:p>
        </w:tc>
        <w:tc>
          <w:tcPr>
            <w:tcW w:w="535" w:type="pct"/>
            <w:gridSpan w:val="2"/>
            <w:shd w:val="clear" w:color="auto" w:fill="auto"/>
          </w:tcPr>
          <w:p w14:paraId="313BF4F2" w14:textId="77777777" w:rsidR="00462C9B" w:rsidRPr="00942C0C" w:rsidRDefault="00462C9B" w:rsidP="00197F09">
            <w:pPr>
              <w:spacing w:before="60" w:after="60"/>
              <w:ind w:firstLine="0"/>
              <w:jc w:val="center"/>
              <w:rPr>
                <w:sz w:val="24"/>
                <w:szCs w:val="24"/>
              </w:rPr>
            </w:pPr>
            <w:r>
              <w:rPr>
                <w:sz w:val="24"/>
                <w:szCs w:val="24"/>
                <w:lang w:val="en-US"/>
              </w:rPr>
              <w:t>S</w:t>
            </w:r>
          </w:p>
        </w:tc>
        <w:tc>
          <w:tcPr>
            <w:tcW w:w="1289" w:type="pct"/>
            <w:gridSpan w:val="5"/>
            <w:shd w:val="clear" w:color="auto" w:fill="auto"/>
          </w:tcPr>
          <w:p w14:paraId="6430B251" w14:textId="77777777" w:rsidR="00462C9B" w:rsidRPr="00942C0C" w:rsidRDefault="00462C9B" w:rsidP="00197F09">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54" w:type="pct"/>
            <w:shd w:val="clear" w:color="auto" w:fill="auto"/>
          </w:tcPr>
          <w:p w14:paraId="3B35B56D" w14:textId="77777777" w:rsidR="00462C9B" w:rsidRPr="00942C0C" w:rsidRDefault="00462C9B" w:rsidP="00197F09">
            <w:pPr>
              <w:spacing w:before="60" w:after="60"/>
              <w:ind w:firstLine="0"/>
              <w:rPr>
                <w:sz w:val="24"/>
                <w:szCs w:val="24"/>
              </w:rPr>
            </w:pPr>
          </w:p>
        </w:tc>
      </w:tr>
      <w:tr w:rsidR="00803246" w:rsidRPr="00942C0C" w14:paraId="55C7B54B" w14:textId="77777777" w:rsidTr="003006BF">
        <w:tc>
          <w:tcPr>
            <w:tcW w:w="686" w:type="pct"/>
            <w:shd w:val="clear" w:color="auto" w:fill="auto"/>
          </w:tcPr>
          <w:p w14:paraId="792A4299" w14:textId="77777777" w:rsidR="00803246" w:rsidRPr="00942C0C" w:rsidRDefault="00803246" w:rsidP="00197F09">
            <w:pPr>
              <w:spacing w:before="60" w:after="60"/>
              <w:ind w:firstLine="0"/>
              <w:rPr>
                <w:sz w:val="24"/>
                <w:szCs w:val="24"/>
              </w:rPr>
            </w:pPr>
          </w:p>
        </w:tc>
        <w:tc>
          <w:tcPr>
            <w:tcW w:w="827" w:type="pct"/>
            <w:gridSpan w:val="4"/>
            <w:shd w:val="clear" w:color="auto" w:fill="auto"/>
          </w:tcPr>
          <w:p w14:paraId="6549D640" w14:textId="28606070" w:rsidR="00803246" w:rsidRPr="0005565F" w:rsidRDefault="00803246" w:rsidP="00197F09">
            <w:pPr>
              <w:spacing w:before="60" w:after="60"/>
              <w:ind w:firstLine="0"/>
              <w:rPr>
                <w:sz w:val="24"/>
                <w:szCs w:val="24"/>
                <w:lang w:val="en-US"/>
              </w:rPr>
            </w:pPr>
            <w:r w:rsidRPr="00803246">
              <w:rPr>
                <w:sz w:val="24"/>
                <w:szCs w:val="24"/>
                <w:lang w:val="en-US"/>
              </w:rPr>
              <w:t>placeOfStayInRegCountry</w:t>
            </w:r>
          </w:p>
        </w:tc>
        <w:tc>
          <w:tcPr>
            <w:tcW w:w="309" w:type="pct"/>
            <w:gridSpan w:val="4"/>
            <w:shd w:val="clear" w:color="auto" w:fill="auto"/>
          </w:tcPr>
          <w:p w14:paraId="5CAD3A07" w14:textId="78E26B69" w:rsidR="00803246" w:rsidRPr="0005565F" w:rsidRDefault="00803246" w:rsidP="00197F09">
            <w:pPr>
              <w:spacing w:before="60" w:after="60"/>
              <w:ind w:firstLine="0"/>
              <w:jc w:val="center"/>
              <w:rPr>
                <w:sz w:val="24"/>
                <w:szCs w:val="24"/>
              </w:rPr>
            </w:pPr>
            <w:r>
              <w:rPr>
                <w:sz w:val="24"/>
                <w:szCs w:val="24"/>
              </w:rPr>
              <w:t>О</w:t>
            </w:r>
          </w:p>
        </w:tc>
        <w:tc>
          <w:tcPr>
            <w:tcW w:w="535" w:type="pct"/>
            <w:gridSpan w:val="2"/>
            <w:shd w:val="clear" w:color="auto" w:fill="auto"/>
          </w:tcPr>
          <w:p w14:paraId="7C980424" w14:textId="213F9CD9" w:rsidR="00803246" w:rsidRPr="0005565F" w:rsidRDefault="00803246" w:rsidP="00197F09">
            <w:pPr>
              <w:spacing w:before="60" w:after="60"/>
              <w:ind w:firstLine="0"/>
              <w:jc w:val="center"/>
              <w:rPr>
                <w:sz w:val="24"/>
                <w:szCs w:val="24"/>
                <w:lang w:val="en-US"/>
              </w:rPr>
            </w:pPr>
            <w:r>
              <w:rPr>
                <w:sz w:val="24"/>
                <w:szCs w:val="24"/>
                <w:lang w:val="en-US"/>
              </w:rPr>
              <w:t>S</w:t>
            </w:r>
          </w:p>
        </w:tc>
        <w:tc>
          <w:tcPr>
            <w:tcW w:w="1289" w:type="pct"/>
            <w:gridSpan w:val="5"/>
            <w:shd w:val="clear" w:color="auto" w:fill="auto"/>
          </w:tcPr>
          <w:p w14:paraId="6EE3E4F7" w14:textId="397033E6" w:rsidR="00803246" w:rsidRPr="0005565F" w:rsidRDefault="00803246" w:rsidP="00197F09">
            <w:pPr>
              <w:spacing w:before="60" w:after="60"/>
              <w:ind w:firstLine="0"/>
              <w:rPr>
                <w:sz w:val="24"/>
                <w:szCs w:val="24"/>
              </w:rPr>
            </w:pPr>
            <w:r w:rsidRPr="00803246">
              <w:rPr>
                <w:sz w:val="24"/>
                <w:szCs w:val="24"/>
              </w:rPr>
              <w:t>Место нахождления в стране регистрации</w:t>
            </w:r>
          </w:p>
        </w:tc>
        <w:tc>
          <w:tcPr>
            <w:tcW w:w="1354" w:type="pct"/>
            <w:shd w:val="clear" w:color="auto" w:fill="auto"/>
          </w:tcPr>
          <w:p w14:paraId="37D3DCBB" w14:textId="77777777" w:rsidR="00803246" w:rsidRPr="00942C0C" w:rsidRDefault="00803246" w:rsidP="00197F09">
            <w:pPr>
              <w:spacing w:before="60" w:after="60"/>
              <w:ind w:firstLine="0"/>
              <w:rPr>
                <w:sz w:val="24"/>
                <w:szCs w:val="24"/>
              </w:rPr>
            </w:pPr>
          </w:p>
        </w:tc>
      </w:tr>
      <w:tr w:rsidR="00351CF2" w:rsidRPr="00942C0C" w14:paraId="5280CB98" w14:textId="77777777" w:rsidTr="003006BF">
        <w:tc>
          <w:tcPr>
            <w:tcW w:w="686" w:type="pct"/>
            <w:shd w:val="clear" w:color="auto" w:fill="auto"/>
          </w:tcPr>
          <w:p w14:paraId="3CE600CD"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5EB99D1A" w14:textId="77777777" w:rsidR="00462C9B" w:rsidRPr="0005565F" w:rsidRDefault="00462C9B" w:rsidP="00197F09">
            <w:pPr>
              <w:spacing w:before="60" w:after="60"/>
              <w:ind w:firstLine="0"/>
              <w:rPr>
                <w:sz w:val="24"/>
                <w:szCs w:val="24"/>
                <w:lang w:val="en-US"/>
              </w:rPr>
            </w:pPr>
            <w:r w:rsidRPr="0005565F">
              <w:rPr>
                <w:sz w:val="24"/>
                <w:szCs w:val="24"/>
                <w:lang w:val="en-US"/>
              </w:rPr>
              <w:t>placeOfStayInRF</w:t>
            </w:r>
          </w:p>
        </w:tc>
        <w:tc>
          <w:tcPr>
            <w:tcW w:w="309" w:type="pct"/>
            <w:gridSpan w:val="4"/>
            <w:shd w:val="clear" w:color="auto" w:fill="auto"/>
          </w:tcPr>
          <w:p w14:paraId="11CCC61D" w14:textId="4662A6AB" w:rsidR="00462C9B" w:rsidRPr="003006BF" w:rsidRDefault="003006BF" w:rsidP="00197F09">
            <w:pPr>
              <w:spacing w:before="60" w:after="60"/>
              <w:ind w:firstLine="0"/>
              <w:jc w:val="center"/>
              <w:rPr>
                <w:sz w:val="24"/>
                <w:szCs w:val="24"/>
              </w:rPr>
            </w:pPr>
            <w:r>
              <w:rPr>
                <w:sz w:val="24"/>
                <w:szCs w:val="24"/>
              </w:rPr>
              <w:t>Н</w:t>
            </w:r>
          </w:p>
        </w:tc>
        <w:tc>
          <w:tcPr>
            <w:tcW w:w="535" w:type="pct"/>
            <w:gridSpan w:val="2"/>
            <w:shd w:val="clear" w:color="auto" w:fill="auto"/>
          </w:tcPr>
          <w:p w14:paraId="77D90DF0" w14:textId="77777777" w:rsidR="00462C9B" w:rsidRPr="0005565F" w:rsidRDefault="00462C9B" w:rsidP="00197F09">
            <w:pPr>
              <w:spacing w:before="60" w:after="60"/>
              <w:ind w:firstLine="0"/>
              <w:jc w:val="center"/>
              <w:rPr>
                <w:sz w:val="24"/>
                <w:szCs w:val="24"/>
                <w:lang w:val="en-US"/>
              </w:rPr>
            </w:pPr>
            <w:r>
              <w:rPr>
                <w:sz w:val="24"/>
                <w:szCs w:val="24"/>
                <w:lang w:val="en-US"/>
              </w:rPr>
              <w:t>S</w:t>
            </w:r>
          </w:p>
        </w:tc>
        <w:tc>
          <w:tcPr>
            <w:tcW w:w="1289" w:type="pct"/>
            <w:gridSpan w:val="5"/>
            <w:shd w:val="clear" w:color="auto" w:fill="auto"/>
          </w:tcPr>
          <w:p w14:paraId="5CF8B45C" w14:textId="77777777" w:rsidR="00462C9B" w:rsidRPr="0005565F" w:rsidRDefault="00462C9B" w:rsidP="00197F09">
            <w:pPr>
              <w:spacing w:before="60" w:after="60"/>
              <w:ind w:firstLine="0"/>
              <w:rPr>
                <w:sz w:val="24"/>
                <w:szCs w:val="24"/>
              </w:rPr>
            </w:pPr>
            <w:r w:rsidRPr="0005565F">
              <w:rPr>
                <w:sz w:val="24"/>
                <w:szCs w:val="24"/>
              </w:rPr>
              <w:t>Наличие у поставщика места пребывания на территории РФ</w:t>
            </w:r>
          </w:p>
        </w:tc>
        <w:tc>
          <w:tcPr>
            <w:tcW w:w="1354" w:type="pct"/>
            <w:shd w:val="clear" w:color="auto" w:fill="auto"/>
          </w:tcPr>
          <w:p w14:paraId="4C2C1725" w14:textId="77777777" w:rsidR="00462C9B" w:rsidRPr="00942C0C" w:rsidRDefault="00462C9B" w:rsidP="00197F09">
            <w:pPr>
              <w:spacing w:before="60" w:after="60"/>
              <w:ind w:firstLine="0"/>
              <w:rPr>
                <w:sz w:val="24"/>
                <w:szCs w:val="24"/>
              </w:rPr>
            </w:pPr>
          </w:p>
        </w:tc>
      </w:tr>
      <w:tr w:rsidR="00462C9B" w:rsidRPr="00965E2B" w14:paraId="142122E6" w14:textId="77777777" w:rsidTr="00197F09">
        <w:tc>
          <w:tcPr>
            <w:tcW w:w="5000" w:type="pct"/>
            <w:gridSpan w:val="17"/>
            <w:shd w:val="clear" w:color="auto" w:fill="auto"/>
            <w:hideMark/>
          </w:tcPr>
          <w:p w14:paraId="320F684D" w14:textId="77777777" w:rsidR="00462C9B" w:rsidRPr="00965E2B" w:rsidRDefault="00462C9B" w:rsidP="00197F09">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351CF2" w:rsidRPr="00942C0C" w14:paraId="10E4939F" w14:textId="77777777" w:rsidTr="003006BF">
        <w:tc>
          <w:tcPr>
            <w:tcW w:w="686" w:type="pct"/>
            <w:shd w:val="clear" w:color="auto" w:fill="auto"/>
            <w:hideMark/>
          </w:tcPr>
          <w:p w14:paraId="56448BA0" w14:textId="77777777" w:rsidR="00462C9B" w:rsidRPr="00262B09" w:rsidRDefault="00462C9B" w:rsidP="00197F09">
            <w:pPr>
              <w:spacing w:before="60" w:after="60"/>
              <w:ind w:firstLine="0"/>
              <w:rPr>
                <w:b/>
                <w:sz w:val="24"/>
                <w:szCs w:val="24"/>
              </w:rPr>
            </w:pPr>
            <w:r w:rsidRPr="00262B09">
              <w:rPr>
                <w:b/>
                <w:sz w:val="24"/>
                <w:szCs w:val="24"/>
              </w:rPr>
              <w:t>individualPersonRF</w:t>
            </w:r>
          </w:p>
        </w:tc>
        <w:tc>
          <w:tcPr>
            <w:tcW w:w="827" w:type="pct"/>
            <w:gridSpan w:val="4"/>
            <w:shd w:val="clear" w:color="auto" w:fill="auto"/>
            <w:hideMark/>
          </w:tcPr>
          <w:p w14:paraId="1EAD4A33" w14:textId="77777777" w:rsidR="00462C9B" w:rsidRPr="00942C0C" w:rsidRDefault="00462C9B" w:rsidP="00197F09">
            <w:pPr>
              <w:spacing w:before="60" w:after="60"/>
              <w:ind w:firstLine="0"/>
              <w:rPr>
                <w:sz w:val="24"/>
                <w:szCs w:val="24"/>
              </w:rPr>
            </w:pPr>
            <w:r w:rsidRPr="00942C0C">
              <w:rPr>
                <w:sz w:val="24"/>
                <w:szCs w:val="24"/>
              </w:rPr>
              <w:t> </w:t>
            </w:r>
          </w:p>
        </w:tc>
        <w:tc>
          <w:tcPr>
            <w:tcW w:w="309" w:type="pct"/>
            <w:gridSpan w:val="4"/>
            <w:shd w:val="clear" w:color="auto" w:fill="auto"/>
            <w:hideMark/>
          </w:tcPr>
          <w:p w14:paraId="79044E88" w14:textId="77777777" w:rsidR="00462C9B" w:rsidRPr="00942C0C" w:rsidRDefault="00462C9B" w:rsidP="00197F09">
            <w:pPr>
              <w:spacing w:before="60" w:after="60"/>
              <w:ind w:firstLine="0"/>
              <w:rPr>
                <w:sz w:val="24"/>
                <w:szCs w:val="24"/>
              </w:rPr>
            </w:pPr>
            <w:r w:rsidRPr="00942C0C">
              <w:rPr>
                <w:sz w:val="24"/>
                <w:szCs w:val="24"/>
              </w:rPr>
              <w:t> </w:t>
            </w:r>
          </w:p>
        </w:tc>
        <w:tc>
          <w:tcPr>
            <w:tcW w:w="535" w:type="pct"/>
            <w:gridSpan w:val="2"/>
            <w:shd w:val="clear" w:color="auto" w:fill="auto"/>
            <w:hideMark/>
          </w:tcPr>
          <w:p w14:paraId="3545A69A" w14:textId="77777777" w:rsidR="00462C9B" w:rsidRPr="00942C0C" w:rsidRDefault="00462C9B" w:rsidP="00197F09">
            <w:pPr>
              <w:spacing w:before="60" w:after="60"/>
              <w:ind w:firstLine="0"/>
              <w:rPr>
                <w:sz w:val="24"/>
                <w:szCs w:val="24"/>
              </w:rPr>
            </w:pPr>
            <w:r w:rsidRPr="00942C0C">
              <w:rPr>
                <w:sz w:val="24"/>
                <w:szCs w:val="24"/>
              </w:rPr>
              <w:t> </w:t>
            </w:r>
          </w:p>
        </w:tc>
        <w:tc>
          <w:tcPr>
            <w:tcW w:w="1289" w:type="pct"/>
            <w:gridSpan w:val="5"/>
            <w:shd w:val="clear" w:color="auto" w:fill="auto"/>
            <w:hideMark/>
          </w:tcPr>
          <w:p w14:paraId="4C152AB3" w14:textId="77777777" w:rsidR="00462C9B" w:rsidRPr="00942C0C" w:rsidRDefault="00462C9B" w:rsidP="00197F09">
            <w:pPr>
              <w:spacing w:before="60" w:after="60"/>
              <w:ind w:firstLine="0"/>
              <w:rPr>
                <w:sz w:val="24"/>
                <w:szCs w:val="24"/>
              </w:rPr>
            </w:pPr>
            <w:r w:rsidRPr="00942C0C">
              <w:rPr>
                <w:sz w:val="24"/>
                <w:szCs w:val="24"/>
              </w:rPr>
              <w:t> </w:t>
            </w:r>
          </w:p>
        </w:tc>
        <w:tc>
          <w:tcPr>
            <w:tcW w:w="1354" w:type="pct"/>
            <w:shd w:val="clear" w:color="auto" w:fill="auto"/>
            <w:hideMark/>
          </w:tcPr>
          <w:p w14:paraId="6313FD2D" w14:textId="77777777" w:rsidR="00462C9B" w:rsidRPr="00942C0C" w:rsidRDefault="00462C9B" w:rsidP="00197F09">
            <w:pPr>
              <w:spacing w:before="60" w:after="60"/>
              <w:ind w:firstLine="0"/>
              <w:rPr>
                <w:sz w:val="24"/>
                <w:szCs w:val="24"/>
              </w:rPr>
            </w:pPr>
          </w:p>
        </w:tc>
      </w:tr>
      <w:tr w:rsidR="00351CF2" w:rsidRPr="00942C0C" w14:paraId="299CC16E" w14:textId="77777777" w:rsidTr="003006BF">
        <w:tc>
          <w:tcPr>
            <w:tcW w:w="686" w:type="pct"/>
            <w:shd w:val="clear" w:color="auto" w:fill="auto"/>
          </w:tcPr>
          <w:p w14:paraId="2C00004C"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17182CAB" w14:textId="77777777" w:rsidR="00462C9B" w:rsidRPr="00942C0C" w:rsidRDefault="00462C9B" w:rsidP="00197F09">
            <w:pPr>
              <w:spacing w:before="60" w:after="60"/>
              <w:ind w:firstLine="0"/>
              <w:rPr>
                <w:sz w:val="24"/>
                <w:szCs w:val="24"/>
              </w:rPr>
            </w:pPr>
            <w:r w:rsidRPr="002947D3">
              <w:rPr>
                <w:sz w:val="24"/>
                <w:szCs w:val="24"/>
              </w:rPr>
              <w:t xml:space="preserve">lastName </w:t>
            </w:r>
          </w:p>
        </w:tc>
        <w:tc>
          <w:tcPr>
            <w:tcW w:w="309" w:type="pct"/>
            <w:gridSpan w:val="4"/>
            <w:shd w:val="clear" w:color="auto" w:fill="auto"/>
          </w:tcPr>
          <w:p w14:paraId="1576536C" w14:textId="77777777" w:rsidR="00462C9B" w:rsidRPr="0005565F"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776B0BA8"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9" w:type="pct"/>
            <w:gridSpan w:val="5"/>
            <w:shd w:val="clear" w:color="auto" w:fill="auto"/>
          </w:tcPr>
          <w:p w14:paraId="60AB196D" w14:textId="77777777" w:rsidR="00462C9B" w:rsidRPr="00942C0C" w:rsidRDefault="00462C9B" w:rsidP="00197F09">
            <w:pPr>
              <w:spacing w:before="60" w:after="60"/>
              <w:ind w:firstLine="0"/>
              <w:rPr>
                <w:sz w:val="24"/>
                <w:szCs w:val="24"/>
              </w:rPr>
            </w:pPr>
            <w:r w:rsidRPr="002947D3">
              <w:rPr>
                <w:sz w:val="24"/>
                <w:szCs w:val="24"/>
              </w:rPr>
              <w:t>Фамилия</w:t>
            </w:r>
          </w:p>
        </w:tc>
        <w:tc>
          <w:tcPr>
            <w:tcW w:w="1354" w:type="pct"/>
            <w:shd w:val="clear" w:color="auto" w:fill="auto"/>
          </w:tcPr>
          <w:p w14:paraId="1EFB4BEF" w14:textId="77777777" w:rsidR="00462C9B" w:rsidRPr="00942C0C" w:rsidRDefault="00462C9B" w:rsidP="00197F09">
            <w:pPr>
              <w:spacing w:before="60" w:after="60"/>
              <w:ind w:firstLine="0"/>
              <w:rPr>
                <w:sz w:val="24"/>
                <w:szCs w:val="24"/>
              </w:rPr>
            </w:pPr>
          </w:p>
        </w:tc>
      </w:tr>
      <w:tr w:rsidR="00351CF2" w:rsidRPr="00942C0C" w14:paraId="4B0912A5" w14:textId="77777777" w:rsidTr="003006BF">
        <w:tc>
          <w:tcPr>
            <w:tcW w:w="686" w:type="pct"/>
            <w:shd w:val="clear" w:color="auto" w:fill="auto"/>
          </w:tcPr>
          <w:p w14:paraId="7DB555E0"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30AC6611" w14:textId="77777777" w:rsidR="00462C9B" w:rsidRPr="00942C0C" w:rsidRDefault="00462C9B" w:rsidP="00197F09">
            <w:pPr>
              <w:spacing w:before="60" w:after="60"/>
              <w:ind w:firstLine="0"/>
              <w:rPr>
                <w:sz w:val="24"/>
                <w:szCs w:val="24"/>
              </w:rPr>
            </w:pPr>
            <w:r w:rsidRPr="002947D3">
              <w:rPr>
                <w:sz w:val="24"/>
                <w:szCs w:val="24"/>
              </w:rPr>
              <w:t xml:space="preserve">firstName </w:t>
            </w:r>
          </w:p>
        </w:tc>
        <w:tc>
          <w:tcPr>
            <w:tcW w:w="309" w:type="pct"/>
            <w:gridSpan w:val="4"/>
            <w:shd w:val="clear" w:color="auto" w:fill="auto"/>
          </w:tcPr>
          <w:p w14:paraId="60D45F09" w14:textId="77777777" w:rsidR="00462C9B" w:rsidRPr="0005565F" w:rsidRDefault="00462C9B" w:rsidP="00197F0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4E4EB356"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9" w:type="pct"/>
            <w:gridSpan w:val="5"/>
            <w:shd w:val="clear" w:color="auto" w:fill="auto"/>
          </w:tcPr>
          <w:p w14:paraId="3C42C6A1" w14:textId="77777777" w:rsidR="00462C9B" w:rsidRPr="00942C0C" w:rsidRDefault="00462C9B" w:rsidP="00197F09">
            <w:pPr>
              <w:spacing w:before="60" w:after="60"/>
              <w:ind w:firstLine="0"/>
              <w:rPr>
                <w:sz w:val="24"/>
                <w:szCs w:val="24"/>
              </w:rPr>
            </w:pPr>
            <w:r w:rsidRPr="002947D3">
              <w:rPr>
                <w:sz w:val="24"/>
                <w:szCs w:val="24"/>
              </w:rPr>
              <w:t>Имя</w:t>
            </w:r>
          </w:p>
        </w:tc>
        <w:tc>
          <w:tcPr>
            <w:tcW w:w="1354" w:type="pct"/>
            <w:shd w:val="clear" w:color="auto" w:fill="auto"/>
          </w:tcPr>
          <w:p w14:paraId="68CAE6E7" w14:textId="77777777" w:rsidR="00462C9B" w:rsidRPr="00942C0C" w:rsidRDefault="00462C9B" w:rsidP="00197F09">
            <w:pPr>
              <w:spacing w:before="60" w:after="60"/>
              <w:ind w:firstLine="0"/>
              <w:rPr>
                <w:sz w:val="24"/>
                <w:szCs w:val="24"/>
              </w:rPr>
            </w:pPr>
          </w:p>
        </w:tc>
      </w:tr>
      <w:tr w:rsidR="00351CF2" w:rsidRPr="00942C0C" w14:paraId="2BFCB318" w14:textId="77777777" w:rsidTr="003006BF">
        <w:tc>
          <w:tcPr>
            <w:tcW w:w="686" w:type="pct"/>
            <w:shd w:val="clear" w:color="auto" w:fill="auto"/>
          </w:tcPr>
          <w:p w14:paraId="361D1EE8"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16377164" w14:textId="77777777" w:rsidR="00462C9B" w:rsidRPr="00942C0C" w:rsidRDefault="00462C9B" w:rsidP="00197F09">
            <w:pPr>
              <w:spacing w:before="60" w:after="60"/>
              <w:ind w:firstLine="0"/>
              <w:rPr>
                <w:sz w:val="24"/>
                <w:szCs w:val="24"/>
              </w:rPr>
            </w:pPr>
            <w:r w:rsidRPr="002947D3">
              <w:rPr>
                <w:sz w:val="24"/>
                <w:szCs w:val="24"/>
              </w:rPr>
              <w:t xml:space="preserve">middleName </w:t>
            </w:r>
          </w:p>
        </w:tc>
        <w:tc>
          <w:tcPr>
            <w:tcW w:w="309" w:type="pct"/>
            <w:gridSpan w:val="4"/>
            <w:shd w:val="clear" w:color="auto" w:fill="auto"/>
          </w:tcPr>
          <w:p w14:paraId="6805CB43" w14:textId="77777777" w:rsidR="00462C9B" w:rsidRPr="00942C0C" w:rsidRDefault="00462C9B" w:rsidP="00197F09">
            <w:pPr>
              <w:spacing w:before="60" w:after="60"/>
              <w:ind w:firstLine="0"/>
              <w:jc w:val="center"/>
              <w:rPr>
                <w:sz w:val="24"/>
                <w:szCs w:val="24"/>
              </w:rPr>
            </w:pPr>
            <w:r w:rsidRPr="002947D3">
              <w:rPr>
                <w:sz w:val="24"/>
                <w:szCs w:val="24"/>
              </w:rPr>
              <w:t>H</w:t>
            </w:r>
          </w:p>
        </w:tc>
        <w:tc>
          <w:tcPr>
            <w:tcW w:w="535" w:type="pct"/>
            <w:gridSpan w:val="2"/>
            <w:shd w:val="clear" w:color="auto" w:fill="auto"/>
          </w:tcPr>
          <w:p w14:paraId="4153C38C"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9" w:type="pct"/>
            <w:gridSpan w:val="5"/>
            <w:shd w:val="clear" w:color="auto" w:fill="auto"/>
          </w:tcPr>
          <w:p w14:paraId="4581B584" w14:textId="77777777" w:rsidR="00462C9B" w:rsidRPr="00942C0C" w:rsidRDefault="00462C9B" w:rsidP="00197F09">
            <w:pPr>
              <w:spacing w:before="60" w:after="60"/>
              <w:ind w:firstLine="0"/>
              <w:rPr>
                <w:sz w:val="24"/>
                <w:szCs w:val="24"/>
              </w:rPr>
            </w:pPr>
            <w:r w:rsidRPr="002947D3">
              <w:rPr>
                <w:sz w:val="24"/>
                <w:szCs w:val="24"/>
              </w:rPr>
              <w:t>Отчество</w:t>
            </w:r>
          </w:p>
        </w:tc>
        <w:tc>
          <w:tcPr>
            <w:tcW w:w="1354" w:type="pct"/>
            <w:shd w:val="clear" w:color="auto" w:fill="auto"/>
          </w:tcPr>
          <w:p w14:paraId="1C1D52C3" w14:textId="77777777" w:rsidR="00462C9B" w:rsidRPr="00942C0C" w:rsidRDefault="00462C9B" w:rsidP="00197F09">
            <w:pPr>
              <w:spacing w:before="60" w:after="60"/>
              <w:ind w:firstLine="0"/>
              <w:rPr>
                <w:sz w:val="24"/>
                <w:szCs w:val="24"/>
              </w:rPr>
            </w:pPr>
          </w:p>
        </w:tc>
      </w:tr>
      <w:tr w:rsidR="00351CF2" w:rsidRPr="00942C0C" w14:paraId="77CC155B" w14:textId="77777777" w:rsidTr="003006BF">
        <w:tc>
          <w:tcPr>
            <w:tcW w:w="686" w:type="pct"/>
            <w:shd w:val="clear" w:color="auto" w:fill="auto"/>
          </w:tcPr>
          <w:p w14:paraId="186F78A9"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0774B62D" w14:textId="77777777" w:rsidR="00462C9B" w:rsidRPr="00942C0C" w:rsidRDefault="00462C9B" w:rsidP="00197F09">
            <w:pPr>
              <w:spacing w:before="60" w:after="60"/>
              <w:ind w:firstLine="0"/>
              <w:rPr>
                <w:sz w:val="24"/>
                <w:szCs w:val="24"/>
              </w:rPr>
            </w:pPr>
            <w:r>
              <w:rPr>
                <w:sz w:val="24"/>
                <w:szCs w:val="24"/>
                <w:lang w:val="en-US"/>
              </w:rPr>
              <w:t>INN</w:t>
            </w:r>
            <w:r w:rsidRPr="002947D3">
              <w:rPr>
                <w:sz w:val="24"/>
                <w:szCs w:val="24"/>
              </w:rPr>
              <w:t xml:space="preserve"> </w:t>
            </w:r>
          </w:p>
        </w:tc>
        <w:tc>
          <w:tcPr>
            <w:tcW w:w="309" w:type="pct"/>
            <w:gridSpan w:val="4"/>
            <w:shd w:val="clear" w:color="auto" w:fill="auto"/>
          </w:tcPr>
          <w:p w14:paraId="237D9A77" w14:textId="77777777" w:rsidR="00462C9B" w:rsidRPr="00942C0C" w:rsidRDefault="00462C9B" w:rsidP="00197F09">
            <w:pPr>
              <w:spacing w:before="60" w:after="60"/>
              <w:ind w:firstLine="0"/>
              <w:jc w:val="center"/>
              <w:rPr>
                <w:sz w:val="24"/>
                <w:szCs w:val="24"/>
              </w:rPr>
            </w:pPr>
            <w:r>
              <w:rPr>
                <w:sz w:val="24"/>
                <w:szCs w:val="24"/>
                <w:lang w:val="en-US"/>
              </w:rPr>
              <w:t>O</w:t>
            </w:r>
          </w:p>
        </w:tc>
        <w:tc>
          <w:tcPr>
            <w:tcW w:w="535" w:type="pct"/>
            <w:gridSpan w:val="2"/>
            <w:shd w:val="clear" w:color="auto" w:fill="auto"/>
          </w:tcPr>
          <w:p w14:paraId="249B90F6" w14:textId="77777777" w:rsidR="00462C9B" w:rsidRPr="00942C0C" w:rsidRDefault="00462C9B" w:rsidP="00197F09">
            <w:pPr>
              <w:spacing w:before="60" w:after="60"/>
              <w:ind w:firstLine="0"/>
              <w:jc w:val="center"/>
              <w:rPr>
                <w:sz w:val="24"/>
                <w:szCs w:val="24"/>
              </w:rPr>
            </w:pPr>
            <w:r w:rsidRPr="002947D3">
              <w:rPr>
                <w:sz w:val="24"/>
                <w:szCs w:val="24"/>
              </w:rPr>
              <w:t>T</w:t>
            </w:r>
          </w:p>
        </w:tc>
        <w:tc>
          <w:tcPr>
            <w:tcW w:w="1289" w:type="pct"/>
            <w:gridSpan w:val="5"/>
            <w:shd w:val="clear" w:color="auto" w:fill="auto"/>
          </w:tcPr>
          <w:p w14:paraId="7F14FD03" w14:textId="77777777" w:rsidR="00462C9B" w:rsidRPr="00942C0C" w:rsidRDefault="00462C9B" w:rsidP="00197F09">
            <w:pPr>
              <w:spacing w:before="60" w:after="60"/>
              <w:ind w:firstLine="0"/>
              <w:rPr>
                <w:sz w:val="24"/>
                <w:szCs w:val="24"/>
              </w:rPr>
            </w:pPr>
            <w:r w:rsidRPr="002947D3">
              <w:rPr>
                <w:sz w:val="24"/>
                <w:szCs w:val="24"/>
              </w:rPr>
              <w:t>ИНН</w:t>
            </w:r>
          </w:p>
        </w:tc>
        <w:tc>
          <w:tcPr>
            <w:tcW w:w="1354" w:type="pct"/>
            <w:shd w:val="clear" w:color="auto" w:fill="auto"/>
          </w:tcPr>
          <w:p w14:paraId="633B5F83" w14:textId="772CA0BD" w:rsidR="00462C9B" w:rsidRPr="00942C0C" w:rsidRDefault="00462C9B" w:rsidP="00197F0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51CF2" w:rsidRPr="00942C0C" w14:paraId="358D8845" w14:textId="77777777" w:rsidTr="003006BF">
        <w:tc>
          <w:tcPr>
            <w:tcW w:w="686" w:type="pct"/>
            <w:shd w:val="clear" w:color="auto" w:fill="auto"/>
          </w:tcPr>
          <w:p w14:paraId="6B5C2C0F"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4A1319C9" w14:textId="534C26AF" w:rsidR="00462C9B" w:rsidRPr="00942C0C" w:rsidRDefault="00803246" w:rsidP="00197F09">
            <w:pPr>
              <w:spacing w:before="60" w:after="60"/>
              <w:ind w:firstLine="0"/>
              <w:rPr>
                <w:sz w:val="24"/>
                <w:szCs w:val="24"/>
              </w:rPr>
            </w:pPr>
            <w:r>
              <w:rPr>
                <w:sz w:val="24"/>
                <w:szCs w:val="24"/>
                <w:lang w:val="en-US"/>
              </w:rPr>
              <w:t>isIP</w:t>
            </w:r>
            <w:r w:rsidR="00462C9B" w:rsidRPr="004E28C7">
              <w:rPr>
                <w:sz w:val="24"/>
                <w:szCs w:val="24"/>
              </w:rPr>
              <w:t xml:space="preserve"> </w:t>
            </w:r>
          </w:p>
        </w:tc>
        <w:tc>
          <w:tcPr>
            <w:tcW w:w="309" w:type="pct"/>
            <w:gridSpan w:val="4"/>
            <w:shd w:val="clear" w:color="auto" w:fill="auto"/>
          </w:tcPr>
          <w:p w14:paraId="59D101DE" w14:textId="77777777" w:rsidR="00462C9B" w:rsidRPr="00942C0C" w:rsidRDefault="00462C9B" w:rsidP="00197F09">
            <w:pPr>
              <w:spacing w:before="60" w:after="60"/>
              <w:ind w:firstLine="0"/>
              <w:jc w:val="center"/>
              <w:rPr>
                <w:sz w:val="24"/>
                <w:szCs w:val="24"/>
              </w:rPr>
            </w:pPr>
            <w:r w:rsidRPr="004E28C7">
              <w:rPr>
                <w:sz w:val="24"/>
                <w:szCs w:val="24"/>
              </w:rPr>
              <w:t>H</w:t>
            </w:r>
          </w:p>
        </w:tc>
        <w:tc>
          <w:tcPr>
            <w:tcW w:w="535" w:type="pct"/>
            <w:gridSpan w:val="2"/>
            <w:shd w:val="clear" w:color="auto" w:fill="auto"/>
          </w:tcPr>
          <w:p w14:paraId="42419749" w14:textId="527D4549" w:rsidR="00462C9B" w:rsidRPr="00803246" w:rsidRDefault="00803246" w:rsidP="00197F09">
            <w:pPr>
              <w:spacing w:before="60" w:after="60"/>
              <w:ind w:firstLine="0"/>
              <w:jc w:val="center"/>
              <w:rPr>
                <w:sz w:val="24"/>
                <w:szCs w:val="24"/>
                <w:lang w:val="en-US"/>
              </w:rPr>
            </w:pPr>
            <w:r>
              <w:rPr>
                <w:sz w:val="24"/>
                <w:szCs w:val="24"/>
                <w:lang w:val="en-US"/>
              </w:rPr>
              <w:t>B</w:t>
            </w:r>
          </w:p>
        </w:tc>
        <w:tc>
          <w:tcPr>
            <w:tcW w:w="1289" w:type="pct"/>
            <w:gridSpan w:val="5"/>
            <w:shd w:val="clear" w:color="auto" w:fill="auto"/>
          </w:tcPr>
          <w:p w14:paraId="6955AC1A" w14:textId="1DF82AB8" w:rsidR="00462C9B" w:rsidRPr="00803246" w:rsidRDefault="00803246" w:rsidP="00197F09">
            <w:pPr>
              <w:spacing w:before="60" w:after="60"/>
              <w:ind w:firstLine="0"/>
              <w:rPr>
                <w:sz w:val="24"/>
                <w:szCs w:val="24"/>
              </w:rPr>
            </w:pPr>
            <w:r>
              <w:rPr>
                <w:sz w:val="24"/>
                <w:szCs w:val="24"/>
              </w:rPr>
              <w:t>Индивидуальный предприниматель</w:t>
            </w:r>
          </w:p>
        </w:tc>
        <w:tc>
          <w:tcPr>
            <w:tcW w:w="1354" w:type="pct"/>
            <w:shd w:val="clear" w:color="auto" w:fill="auto"/>
          </w:tcPr>
          <w:p w14:paraId="16B84075" w14:textId="548B89BE" w:rsidR="00462C9B" w:rsidRPr="00942C0C" w:rsidRDefault="00462C9B" w:rsidP="00197F09">
            <w:pPr>
              <w:spacing w:before="60" w:after="60"/>
              <w:ind w:firstLine="0"/>
              <w:rPr>
                <w:sz w:val="24"/>
                <w:szCs w:val="24"/>
              </w:rPr>
            </w:pPr>
          </w:p>
        </w:tc>
      </w:tr>
      <w:tr w:rsidR="00351CF2" w:rsidRPr="00942C0C" w14:paraId="1C9EFF47" w14:textId="77777777" w:rsidTr="003006BF">
        <w:tc>
          <w:tcPr>
            <w:tcW w:w="686" w:type="pct"/>
            <w:shd w:val="clear" w:color="auto" w:fill="auto"/>
          </w:tcPr>
          <w:p w14:paraId="11B188A6"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62D40A04" w14:textId="77777777" w:rsidR="00462C9B" w:rsidRPr="00942C0C" w:rsidRDefault="00462C9B" w:rsidP="00197F09">
            <w:pPr>
              <w:spacing w:before="60" w:after="60"/>
              <w:ind w:firstLine="0"/>
              <w:rPr>
                <w:sz w:val="24"/>
                <w:szCs w:val="24"/>
              </w:rPr>
            </w:pPr>
            <w:r>
              <w:rPr>
                <w:sz w:val="24"/>
                <w:szCs w:val="24"/>
                <w:lang w:val="en-US"/>
              </w:rPr>
              <w:t>registrationDate</w:t>
            </w:r>
          </w:p>
        </w:tc>
        <w:tc>
          <w:tcPr>
            <w:tcW w:w="309" w:type="pct"/>
            <w:gridSpan w:val="4"/>
            <w:shd w:val="clear" w:color="auto" w:fill="auto"/>
          </w:tcPr>
          <w:p w14:paraId="7B9120C1" w14:textId="77777777" w:rsidR="00462C9B" w:rsidRPr="00942C0C" w:rsidRDefault="00462C9B" w:rsidP="00197F09">
            <w:pPr>
              <w:spacing w:before="60" w:after="60"/>
              <w:ind w:firstLine="0"/>
              <w:jc w:val="center"/>
              <w:rPr>
                <w:sz w:val="24"/>
                <w:szCs w:val="24"/>
              </w:rPr>
            </w:pPr>
            <w:r>
              <w:rPr>
                <w:sz w:val="24"/>
                <w:szCs w:val="24"/>
                <w:lang w:val="en-US"/>
              </w:rPr>
              <w:t>O</w:t>
            </w:r>
          </w:p>
        </w:tc>
        <w:tc>
          <w:tcPr>
            <w:tcW w:w="535" w:type="pct"/>
            <w:gridSpan w:val="2"/>
            <w:shd w:val="clear" w:color="auto" w:fill="auto"/>
          </w:tcPr>
          <w:p w14:paraId="09A27C22" w14:textId="51A0D9F1" w:rsidR="00462C9B" w:rsidRPr="003006BF" w:rsidRDefault="00462C9B" w:rsidP="003006BF">
            <w:pPr>
              <w:spacing w:before="60" w:after="60"/>
              <w:ind w:firstLine="0"/>
              <w:jc w:val="center"/>
              <w:rPr>
                <w:sz w:val="24"/>
                <w:szCs w:val="24"/>
              </w:rPr>
            </w:pPr>
            <w:r>
              <w:rPr>
                <w:sz w:val="24"/>
                <w:szCs w:val="24"/>
                <w:lang w:val="en-US"/>
              </w:rPr>
              <w:t>D</w:t>
            </w:r>
          </w:p>
        </w:tc>
        <w:tc>
          <w:tcPr>
            <w:tcW w:w="1289" w:type="pct"/>
            <w:gridSpan w:val="5"/>
            <w:shd w:val="clear" w:color="auto" w:fill="auto"/>
          </w:tcPr>
          <w:p w14:paraId="3980ED1C" w14:textId="77777777" w:rsidR="00462C9B" w:rsidRPr="00942C0C" w:rsidRDefault="00462C9B" w:rsidP="00197F09">
            <w:pPr>
              <w:spacing w:before="60" w:after="60"/>
              <w:ind w:firstLine="0"/>
              <w:rPr>
                <w:sz w:val="24"/>
                <w:szCs w:val="24"/>
              </w:rPr>
            </w:pPr>
            <w:r>
              <w:rPr>
                <w:sz w:val="24"/>
                <w:szCs w:val="24"/>
              </w:rPr>
              <w:t>Дата постановки на учет в налоговом органе</w:t>
            </w:r>
          </w:p>
        </w:tc>
        <w:tc>
          <w:tcPr>
            <w:tcW w:w="1354" w:type="pct"/>
            <w:shd w:val="clear" w:color="auto" w:fill="auto"/>
          </w:tcPr>
          <w:p w14:paraId="22150CF6" w14:textId="77777777" w:rsidR="00462C9B" w:rsidRPr="00942C0C" w:rsidRDefault="00462C9B" w:rsidP="00197F09">
            <w:pPr>
              <w:spacing w:before="60" w:after="60"/>
              <w:ind w:firstLine="0"/>
              <w:rPr>
                <w:sz w:val="24"/>
                <w:szCs w:val="24"/>
              </w:rPr>
            </w:pPr>
          </w:p>
        </w:tc>
      </w:tr>
      <w:tr w:rsidR="00351CF2" w:rsidRPr="00942C0C" w14:paraId="3CAB4665" w14:textId="77777777" w:rsidTr="003006BF">
        <w:tc>
          <w:tcPr>
            <w:tcW w:w="686" w:type="pct"/>
            <w:shd w:val="clear" w:color="auto" w:fill="auto"/>
          </w:tcPr>
          <w:p w14:paraId="27B9ED8A"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22DA99EE" w14:textId="77777777" w:rsidR="00462C9B" w:rsidRPr="00942C0C" w:rsidRDefault="00462C9B" w:rsidP="00197F09">
            <w:pPr>
              <w:spacing w:before="60" w:after="60"/>
              <w:ind w:firstLine="0"/>
              <w:rPr>
                <w:sz w:val="24"/>
                <w:szCs w:val="24"/>
              </w:rPr>
            </w:pPr>
            <w:r>
              <w:rPr>
                <w:sz w:val="24"/>
                <w:szCs w:val="24"/>
                <w:lang w:val="en-US"/>
              </w:rPr>
              <w:t>OKTMO</w:t>
            </w:r>
          </w:p>
        </w:tc>
        <w:tc>
          <w:tcPr>
            <w:tcW w:w="309" w:type="pct"/>
            <w:gridSpan w:val="4"/>
            <w:shd w:val="clear" w:color="auto" w:fill="auto"/>
          </w:tcPr>
          <w:p w14:paraId="37500E49" w14:textId="013F70C9" w:rsidR="00462C9B" w:rsidRPr="00942C0C" w:rsidRDefault="003006BF" w:rsidP="00197F09">
            <w:pPr>
              <w:spacing w:before="60" w:after="60"/>
              <w:ind w:firstLine="0"/>
              <w:jc w:val="center"/>
              <w:rPr>
                <w:sz w:val="24"/>
                <w:szCs w:val="24"/>
              </w:rPr>
            </w:pPr>
            <w:r>
              <w:rPr>
                <w:sz w:val="24"/>
                <w:szCs w:val="24"/>
              </w:rPr>
              <w:t>О</w:t>
            </w:r>
          </w:p>
        </w:tc>
        <w:tc>
          <w:tcPr>
            <w:tcW w:w="535" w:type="pct"/>
            <w:gridSpan w:val="2"/>
            <w:shd w:val="clear" w:color="auto" w:fill="auto"/>
          </w:tcPr>
          <w:p w14:paraId="1540E3A9" w14:textId="77777777" w:rsidR="00462C9B" w:rsidRPr="00942C0C" w:rsidRDefault="00462C9B" w:rsidP="00197F09">
            <w:pPr>
              <w:spacing w:before="60" w:after="60"/>
              <w:ind w:firstLine="0"/>
              <w:jc w:val="center"/>
              <w:rPr>
                <w:sz w:val="24"/>
                <w:szCs w:val="24"/>
              </w:rPr>
            </w:pPr>
            <w:r>
              <w:rPr>
                <w:sz w:val="24"/>
                <w:szCs w:val="24"/>
                <w:lang w:val="en-US"/>
              </w:rPr>
              <w:t>S</w:t>
            </w:r>
          </w:p>
        </w:tc>
        <w:tc>
          <w:tcPr>
            <w:tcW w:w="1289" w:type="pct"/>
            <w:gridSpan w:val="5"/>
            <w:shd w:val="clear" w:color="auto" w:fill="auto"/>
          </w:tcPr>
          <w:p w14:paraId="756A7567" w14:textId="77777777" w:rsidR="00462C9B" w:rsidRPr="00942C0C" w:rsidRDefault="00462C9B" w:rsidP="00197F09">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54" w:type="pct"/>
            <w:shd w:val="clear" w:color="auto" w:fill="auto"/>
          </w:tcPr>
          <w:p w14:paraId="1026D44D" w14:textId="77777777" w:rsidR="00462C9B" w:rsidRPr="00942C0C" w:rsidRDefault="00462C9B" w:rsidP="00197F09">
            <w:pPr>
              <w:spacing w:before="60" w:after="60"/>
              <w:ind w:firstLine="0"/>
              <w:rPr>
                <w:sz w:val="24"/>
                <w:szCs w:val="24"/>
              </w:rPr>
            </w:pPr>
          </w:p>
        </w:tc>
      </w:tr>
      <w:tr w:rsidR="00351CF2" w:rsidRPr="00942C0C" w14:paraId="2DE184EF" w14:textId="77777777" w:rsidTr="003006BF">
        <w:tc>
          <w:tcPr>
            <w:tcW w:w="686" w:type="pct"/>
            <w:shd w:val="clear" w:color="auto" w:fill="auto"/>
          </w:tcPr>
          <w:p w14:paraId="11B861EB" w14:textId="77777777" w:rsidR="00462C9B" w:rsidRPr="00942C0C" w:rsidRDefault="00462C9B" w:rsidP="00197F09">
            <w:pPr>
              <w:spacing w:before="60" w:after="60"/>
              <w:ind w:firstLine="0"/>
              <w:rPr>
                <w:sz w:val="24"/>
                <w:szCs w:val="24"/>
              </w:rPr>
            </w:pPr>
          </w:p>
        </w:tc>
        <w:tc>
          <w:tcPr>
            <w:tcW w:w="827" w:type="pct"/>
            <w:gridSpan w:val="4"/>
            <w:shd w:val="clear" w:color="auto" w:fill="auto"/>
          </w:tcPr>
          <w:p w14:paraId="699123F3" w14:textId="77777777" w:rsidR="00462C9B" w:rsidRPr="00942C0C" w:rsidRDefault="00462C9B" w:rsidP="00197F09">
            <w:pPr>
              <w:spacing w:before="60" w:after="60"/>
              <w:ind w:firstLine="0"/>
              <w:rPr>
                <w:sz w:val="24"/>
                <w:szCs w:val="24"/>
              </w:rPr>
            </w:pPr>
            <w:r>
              <w:rPr>
                <w:sz w:val="24"/>
                <w:szCs w:val="24"/>
                <w:lang w:val="en-US"/>
              </w:rPr>
              <w:t>address</w:t>
            </w:r>
          </w:p>
        </w:tc>
        <w:tc>
          <w:tcPr>
            <w:tcW w:w="309" w:type="pct"/>
            <w:gridSpan w:val="4"/>
            <w:shd w:val="clear" w:color="auto" w:fill="auto"/>
          </w:tcPr>
          <w:p w14:paraId="001D083C" w14:textId="77777777" w:rsidR="00462C9B" w:rsidRPr="00942C0C" w:rsidRDefault="00462C9B" w:rsidP="00197F09">
            <w:pPr>
              <w:spacing w:before="60" w:after="60"/>
              <w:ind w:firstLine="0"/>
              <w:jc w:val="center"/>
              <w:rPr>
                <w:sz w:val="24"/>
                <w:szCs w:val="24"/>
              </w:rPr>
            </w:pPr>
            <w:r>
              <w:rPr>
                <w:sz w:val="24"/>
                <w:szCs w:val="24"/>
                <w:lang w:val="en-US"/>
              </w:rPr>
              <w:t>O</w:t>
            </w:r>
          </w:p>
        </w:tc>
        <w:tc>
          <w:tcPr>
            <w:tcW w:w="535" w:type="pct"/>
            <w:gridSpan w:val="2"/>
            <w:shd w:val="clear" w:color="auto" w:fill="auto"/>
          </w:tcPr>
          <w:p w14:paraId="74D188EF" w14:textId="77777777" w:rsidR="00462C9B" w:rsidRPr="00942C0C" w:rsidRDefault="00462C9B" w:rsidP="00197F09">
            <w:pPr>
              <w:spacing w:before="60" w:after="60"/>
              <w:ind w:firstLine="0"/>
              <w:jc w:val="center"/>
              <w:rPr>
                <w:sz w:val="24"/>
                <w:szCs w:val="24"/>
              </w:rPr>
            </w:pPr>
            <w:r>
              <w:rPr>
                <w:sz w:val="24"/>
                <w:szCs w:val="24"/>
                <w:lang w:val="en-US"/>
              </w:rPr>
              <w:t>T(1-2000)</w:t>
            </w:r>
          </w:p>
        </w:tc>
        <w:tc>
          <w:tcPr>
            <w:tcW w:w="1289" w:type="pct"/>
            <w:gridSpan w:val="5"/>
            <w:shd w:val="clear" w:color="auto" w:fill="auto"/>
          </w:tcPr>
          <w:p w14:paraId="257F404C" w14:textId="77777777" w:rsidR="00462C9B" w:rsidRPr="00942C0C" w:rsidRDefault="00462C9B" w:rsidP="00197F09">
            <w:pPr>
              <w:spacing w:before="60" w:after="60"/>
              <w:ind w:firstLine="0"/>
              <w:rPr>
                <w:sz w:val="24"/>
                <w:szCs w:val="24"/>
              </w:rPr>
            </w:pPr>
            <w:r>
              <w:rPr>
                <w:sz w:val="24"/>
                <w:szCs w:val="24"/>
              </w:rPr>
              <w:t>Адрес места нахождения</w:t>
            </w:r>
          </w:p>
        </w:tc>
        <w:tc>
          <w:tcPr>
            <w:tcW w:w="1354" w:type="pct"/>
            <w:shd w:val="clear" w:color="auto" w:fill="auto"/>
          </w:tcPr>
          <w:p w14:paraId="1DD2750F" w14:textId="77777777" w:rsidR="00462C9B" w:rsidRPr="00942C0C" w:rsidRDefault="00462C9B" w:rsidP="00197F09">
            <w:pPr>
              <w:spacing w:before="60" w:after="60"/>
              <w:ind w:firstLine="0"/>
              <w:rPr>
                <w:sz w:val="24"/>
                <w:szCs w:val="24"/>
              </w:rPr>
            </w:pPr>
          </w:p>
        </w:tc>
      </w:tr>
      <w:tr w:rsidR="009171F2" w:rsidRPr="00942C0C" w14:paraId="295972E8" w14:textId="77777777" w:rsidTr="003006BF">
        <w:tc>
          <w:tcPr>
            <w:tcW w:w="686" w:type="pct"/>
            <w:shd w:val="clear" w:color="auto" w:fill="auto"/>
          </w:tcPr>
          <w:p w14:paraId="61567CC5" w14:textId="77777777" w:rsidR="00803246" w:rsidRPr="00942C0C" w:rsidRDefault="00803246" w:rsidP="00AA14C9">
            <w:pPr>
              <w:spacing w:before="60" w:after="60"/>
              <w:ind w:firstLine="0"/>
              <w:rPr>
                <w:sz w:val="24"/>
                <w:szCs w:val="24"/>
              </w:rPr>
            </w:pPr>
          </w:p>
        </w:tc>
        <w:tc>
          <w:tcPr>
            <w:tcW w:w="827" w:type="pct"/>
            <w:gridSpan w:val="4"/>
            <w:shd w:val="clear" w:color="auto" w:fill="auto"/>
          </w:tcPr>
          <w:p w14:paraId="4DFD694F" w14:textId="4D78849D" w:rsidR="00803246" w:rsidRPr="00803246" w:rsidRDefault="00803246" w:rsidP="00803246">
            <w:pPr>
              <w:spacing w:before="60" w:after="60"/>
              <w:ind w:firstLine="0"/>
              <w:rPr>
                <w:sz w:val="24"/>
                <w:szCs w:val="24"/>
                <w:lang w:val="en-US"/>
              </w:rPr>
            </w:pPr>
            <w:r>
              <w:rPr>
                <w:sz w:val="24"/>
                <w:szCs w:val="24"/>
              </w:rPr>
              <w:t>с</w:t>
            </w:r>
            <w:r>
              <w:rPr>
                <w:sz w:val="24"/>
                <w:szCs w:val="24"/>
                <w:lang w:val="en-US"/>
              </w:rPr>
              <w:t>ontactEMail</w:t>
            </w:r>
          </w:p>
        </w:tc>
        <w:tc>
          <w:tcPr>
            <w:tcW w:w="309" w:type="pct"/>
            <w:gridSpan w:val="4"/>
            <w:shd w:val="clear" w:color="auto" w:fill="auto"/>
          </w:tcPr>
          <w:p w14:paraId="0DBDCA14" w14:textId="77777777" w:rsidR="00803246" w:rsidRPr="00942C0C" w:rsidRDefault="00803246" w:rsidP="00AA14C9">
            <w:pPr>
              <w:spacing w:before="60" w:after="60"/>
              <w:ind w:firstLine="0"/>
              <w:jc w:val="center"/>
              <w:rPr>
                <w:sz w:val="24"/>
                <w:szCs w:val="24"/>
              </w:rPr>
            </w:pPr>
            <w:r>
              <w:rPr>
                <w:sz w:val="24"/>
                <w:szCs w:val="24"/>
                <w:lang w:val="en-US"/>
              </w:rPr>
              <w:t>O</w:t>
            </w:r>
          </w:p>
        </w:tc>
        <w:tc>
          <w:tcPr>
            <w:tcW w:w="535" w:type="pct"/>
            <w:gridSpan w:val="2"/>
            <w:shd w:val="clear" w:color="auto" w:fill="auto"/>
          </w:tcPr>
          <w:p w14:paraId="44FE1497" w14:textId="48F81370" w:rsidR="00803246" w:rsidRPr="00942C0C" w:rsidRDefault="00803246" w:rsidP="00803246">
            <w:pPr>
              <w:spacing w:before="60" w:after="60"/>
              <w:ind w:firstLine="0"/>
              <w:jc w:val="center"/>
              <w:rPr>
                <w:sz w:val="24"/>
                <w:szCs w:val="24"/>
              </w:rPr>
            </w:pPr>
            <w:r>
              <w:rPr>
                <w:sz w:val="24"/>
                <w:szCs w:val="24"/>
                <w:lang w:val="en-US"/>
              </w:rPr>
              <w:t>T(1-256)</w:t>
            </w:r>
          </w:p>
        </w:tc>
        <w:tc>
          <w:tcPr>
            <w:tcW w:w="1289" w:type="pct"/>
            <w:gridSpan w:val="5"/>
            <w:shd w:val="clear" w:color="auto" w:fill="auto"/>
          </w:tcPr>
          <w:p w14:paraId="6268CEF4" w14:textId="6B007845" w:rsidR="00803246" w:rsidRPr="00942C0C" w:rsidRDefault="00803246" w:rsidP="00AA14C9">
            <w:pPr>
              <w:spacing w:before="60" w:after="60"/>
              <w:ind w:firstLine="0"/>
              <w:rPr>
                <w:sz w:val="24"/>
                <w:szCs w:val="24"/>
              </w:rPr>
            </w:pPr>
            <w:r w:rsidRPr="00803246">
              <w:rPr>
                <w:sz w:val="24"/>
                <w:szCs w:val="24"/>
              </w:rPr>
              <w:t>E-mail адрес контактного лица</w:t>
            </w:r>
          </w:p>
        </w:tc>
        <w:tc>
          <w:tcPr>
            <w:tcW w:w="1354" w:type="pct"/>
            <w:shd w:val="clear" w:color="auto" w:fill="auto"/>
          </w:tcPr>
          <w:p w14:paraId="69D84845" w14:textId="77777777" w:rsidR="00803246" w:rsidRPr="00942C0C" w:rsidRDefault="00803246" w:rsidP="00AA14C9">
            <w:pPr>
              <w:spacing w:before="60" w:after="60"/>
              <w:ind w:firstLine="0"/>
              <w:rPr>
                <w:sz w:val="24"/>
                <w:szCs w:val="24"/>
              </w:rPr>
            </w:pPr>
          </w:p>
        </w:tc>
      </w:tr>
      <w:tr w:rsidR="009171F2" w:rsidRPr="00942C0C" w14:paraId="2AF374C1" w14:textId="77777777" w:rsidTr="003006BF">
        <w:tc>
          <w:tcPr>
            <w:tcW w:w="686" w:type="pct"/>
            <w:shd w:val="clear" w:color="auto" w:fill="auto"/>
          </w:tcPr>
          <w:p w14:paraId="679A0113" w14:textId="77777777" w:rsidR="00803246" w:rsidRPr="00942C0C" w:rsidRDefault="00803246" w:rsidP="00AA14C9">
            <w:pPr>
              <w:spacing w:before="60" w:after="60"/>
              <w:ind w:firstLine="0"/>
              <w:rPr>
                <w:sz w:val="24"/>
                <w:szCs w:val="24"/>
              </w:rPr>
            </w:pPr>
          </w:p>
        </w:tc>
        <w:tc>
          <w:tcPr>
            <w:tcW w:w="827" w:type="pct"/>
            <w:gridSpan w:val="4"/>
            <w:shd w:val="clear" w:color="auto" w:fill="auto"/>
          </w:tcPr>
          <w:p w14:paraId="1A282B18" w14:textId="29B5B081" w:rsidR="00803246" w:rsidRPr="00942C0C" w:rsidRDefault="00803246" w:rsidP="00AA14C9">
            <w:pPr>
              <w:spacing w:before="60" w:after="60"/>
              <w:ind w:firstLine="0"/>
              <w:rPr>
                <w:sz w:val="24"/>
                <w:szCs w:val="24"/>
              </w:rPr>
            </w:pPr>
            <w:r>
              <w:rPr>
                <w:sz w:val="24"/>
                <w:szCs w:val="24"/>
                <w:lang w:val="en-US"/>
              </w:rPr>
              <w:t>contactPhone</w:t>
            </w:r>
          </w:p>
        </w:tc>
        <w:tc>
          <w:tcPr>
            <w:tcW w:w="309" w:type="pct"/>
            <w:gridSpan w:val="4"/>
            <w:shd w:val="clear" w:color="auto" w:fill="auto"/>
          </w:tcPr>
          <w:p w14:paraId="1209EE7F" w14:textId="77777777" w:rsidR="00803246" w:rsidRPr="00942C0C" w:rsidRDefault="00803246" w:rsidP="00AA14C9">
            <w:pPr>
              <w:spacing w:before="60" w:after="60"/>
              <w:ind w:firstLine="0"/>
              <w:jc w:val="center"/>
              <w:rPr>
                <w:sz w:val="24"/>
                <w:szCs w:val="24"/>
              </w:rPr>
            </w:pPr>
            <w:r>
              <w:rPr>
                <w:sz w:val="24"/>
                <w:szCs w:val="24"/>
                <w:lang w:val="en-US"/>
              </w:rPr>
              <w:t>O</w:t>
            </w:r>
          </w:p>
        </w:tc>
        <w:tc>
          <w:tcPr>
            <w:tcW w:w="535" w:type="pct"/>
            <w:gridSpan w:val="2"/>
            <w:shd w:val="clear" w:color="auto" w:fill="auto"/>
          </w:tcPr>
          <w:p w14:paraId="220F2926" w14:textId="633749E5" w:rsidR="00803246" w:rsidRPr="00942C0C" w:rsidRDefault="00803246" w:rsidP="00CC26A1">
            <w:pPr>
              <w:spacing w:before="60" w:after="60"/>
              <w:ind w:firstLine="0"/>
              <w:jc w:val="center"/>
              <w:rPr>
                <w:sz w:val="24"/>
                <w:szCs w:val="24"/>
              </w:rPr>
            </w:pPr>
            <w:r>
              <w:rPr>
                <w:sz w:val="24"/>
                <w:szCs w:val="24"/>
                <w:lang w:val="en-US"/>
              </w:rPr>
              <w:t>T(1-</w:t>
            </w:r>
            <w:r w:rsidR="00CC26A1">
              <w:rPr>
                <w:sz w:val="24"/>
                <w:szCs w:val="24"/>
                <w:lang w:val="en-US"/>
              </w:rPr>
              <w:t>30</w:t>
            </w:r>
            <w:r>
              <w:rPr>
                <w:sz w:val="24"/>
                <w:szCs w:val="24"/>
                <w:lang w:val="en-US"/>
              </w:rPr>
              <w:t>)</w:t>
            </w:r>
          </w:p>
        </w:tc>
        <w:tc>
          <w:tcPr>
            <w:tcW w:w="1289" w:type="pct"/>
            <w:gridSpan w:val="5"/>
            <w:shd w:val="clear" w:color="auto" w:fill="auto"/>
          </w:tcPr>
          <w:p w14:paraId="3AAA5452" w14:textId="18D24DB7" w:rsidR="00803246" w:rsidRPr="00942C0C" w:rsidRDefault="00803246" w:rsidP="00AA14C9">
            <w:pPr>
              <w:spacing w:before="60" w:after="60"/>
              <w:ind w:firstLine="0"/>
              <w:rPr>
                <w:sz w:val="24"/>
                <w:szCs w:val="24"/>
              </w:rPr>
            </w:pPr>
            <w:r w:rsidRPr="00803246">
              <w:rPr>
                <w:sz w:val="24"/>
                <w:szCs w:val="24"/>
              </w:rPr>
              <w:t>Телефон контактного лица</w:t>
            </w:r>
          </w:p>
        </w:tc>
        <w:tc>
          <w:tcPr>
            <w:tcW w:w="1354" w:type="pct"/>
            <w:shd w:val="clear" w:color="auto" w:fill="auto"/>
          </w:tcPr>
          <w:p w14:paraId="3371AC80" w14:textId="77777777" w:rsidR="00803246" w:rsidRPr="00942C0C" w:rsidRDefault="00803246" w:rsidP="00AA14C9">
            <w:pPr>
              <w:spacing w:before="60" w:after="60"/>
              <w:ind w:firstLine="0"/>
              <w:rPr>
                <w:sz w:val="24"/>
                <w:szCs w:val="24"/>
              </w:rPr>
            </w:pPr>
          </w:p>
        </w:tc>
      </w:tr>
      <w:tr w:rsidR="002F1C8F" w:rsidRPr="00942C0C" w14:paraId="6BFA4FD7" w14:textId="77777777" w:rsidTr="00FA0089">
        <w:tc>
          <w:tcPr>
            <w:tcW w:w="686" w:type="pct"/>
            <w:shd w:val="clear" w:color="auto" w:fill="auto"/>
          </w:tcPr>
          <w:p w14:paraId="66EFBBFF" w14:textId="77777777" w:rsidR="002F1C8F" w:rsidRPr="00942C0C" w:rsidRDefault="002F1C8F" w:rsidP="00FA0089">
            <w:pPr>
              <w:spacing w:before="60" w:after="60"/>
              <w:ind w:firstLine="0"/>
              <w:rPr>
                <w:sz w:val="24"/>
                <w:szCs w:val="24"/>
              </w:rPr>
            </w:pPr>
          </w:p>
        </w:tc>
        <w:tc>
          <w:tcPr>
            <w:tcW w:w="827" w:type="pct"/>
            <w:gridSpan w:val="4"/>
            <w:shd w:val="clear" w:color="auto" w:fill="auto"/>
          </w:tcPr>
          <w:p w14:paraId="160C1ECC" w14:textId="54E98CC0" w:rsidR="002F1C8F" w:rsidRPr="002F1C8F" w:rsidRDefault="002F1C8F" w:rsidP="002F1C8F">
            <w:pPr>
              <w:spacing w:before="60" w:after="60"/>
              <w:ind w:firstLine="0"/>
              <w:rPr>
                <w:sz w:val="24"/>
                <w:szCs w:val="24"/>
                <w:lang w:val="en-US"/>
              </w:rPr>
            </w:pPr>
            <w:r>
              <w:rPr>
                <w:sz w:val="24"/>
                <w:szCs w:val="24"/>
                <w:lang w:val="en-US"/>
              </w:rPr>
              <w:t>isCulture</w:t>
            </w:r>
          </w:p>
        </w:tc>
        <w:tc>
          <w:tcPr>
            <w:tcW w:w="309" w:type="pct"/>
            <w:gridSpan w:val="4"/>
            <w:shd w:val="clear" w:color="auto" w:fill="auto"/>
          </w:tcPr>
          <w:p w14:paraId="6A0646EF" w14:textId="77777777" w:rsidR="002F1C8F" w:rsidRPr="00942C0C" w:rsidRDefault="002F1C8F" w:rsidP="00FA0089">
            <w:pPr>
              <w:spacing w:before="60" w:after="60"/>
              <w:ind w:firstLine="0"/>
              <w:jc w:val="center"/>
              <w:rPr>
                <w:sz w:val="24"/>
                <w:szCs w:val="24"/>
              </w:rPr>
            </w:pPr>
            <w:r w:rsidRPr="004E28C7">
              <w:rPr>
                <w:sz w:val="24"/>
                <w:szCs w:val="24"/>
              </w:rPr>
              <w:t>H</w:t>
            </w:r>
          </w:p>
        </w:tc>
        <w:tc>
          <w:tcPr>
            <w:tcW w:w="535" w:type="pct"/>
            <w:gridSpan w:val="2"/>
            <w:shd w:val="clear" w:color="auto" w:fill="auto"/>
          </w:tcPr>
          <w:p w14:paraId="0DDC1BF7" w14:textId="77777777" w:rsidR="002F1C8F" w:rsidRPr="00803246" w:rsidRDefault="002F1C8F" w:rsidP="00FA0089">
            <w:pPr>
              <w:spacing w:before="60" w:after="60"/>
              <w:ind w:firstLine="0"/>
              <w:jc w:val="center"/>
              <w:rPr>
                <w:sz w:val="24"/>
                <w:szCs w:val="24"/>
                <w:lang w:val="en-US"/>
              </w:rPr>
            </w:pPr>
            <w:r>
              <w:rPr>
                <w:sz w:val="24"/>
                <w:szCs w:val="24"/>
                <w:lang w:val="en-US"/>
              </w:rPr>
              <w:t>B</w:t>
            </w:r>
          </w:p>
        </w:tc>
        <w:tc>
          <w:tcPr>
            <w:tcW w:w="1289" w:type="pct"/>
            <w:gridSpan w:val="5"/>
            <w:shd w:val="clear" w:color="auto" w:fill="auto"/>
          </w:tcPr>
          <w:p w14:paraId="50297DBD" w14:textId="56F03FF0" w:rsidR="002F1C8F" w:rsidRPr="00803246" w:rsidRDefault="002F1C8F" w:rsidP="00FA0089">
            <w:pPr>
              <w:spacing w:before="60" w:after="60"/>
              <w:ind w:firstLine="0"/>
              <w:rPr>
                <w:sz w:val="24"/>
                <w:szCs w:val="24"/>
              </w:rPr>
            </w:pPr>
            <w:r w:rsidRPr="002F1C8F">
              <w:rPr>
                <w:sz w:val="24"/>
                <w:szCs w:val="24"/>
              </w:rPr>
              <w:t>Поставщик культурных ценностей</w:t>
            </w:r>
          </w:p>
        </w:tc>
        <w:tc>
          <w:tcPr>
            <w:tcW w:w="1354" w:type="pct"/>
            <w:shd w:val="clear" w:color="auto" w:fill="auto"/>
          </w:tcPr>
          <w:p w14:paraId="62C99F8A" w14:textId="4F448B5D" w:rsidR="002F1C8F" w:rsidRPr="002F1C8F" w:rsidRDefault="002F1C8F" w:rsidP="00FA0089">
            <w:pPr>
              <w:spacing w:before="60" w:after="60"/>
              <w:ind w:firstLine="0"/>
              <w:rPr>
                <w:sz w:val="24"/>
                <w:szCs w:val="24"/>
              </w:rPr>
            </w:pPr>
            <w:r>
              <w:rPr>
                <w:sz w:val="24"/>
                <w:szCs w:val="24"/>
              </w:rPr>
              <w:t>При приеме игнорируется, заполняется при передаче</w:t>
            </w:r>
          </w:p>
        </w:tc>
      </w:tr>
      <w:tr w:rsidR="00462C9B" w:rsidRPr="00965E2B" w14:paraId="35B17023" w14:textId="77777777" w:rsidTr="00197F09">
        <w:tc>
          <w:tcPr>
            <w:tcW w:w="5000" w:type="pct"/>
            <w:gridSpan w:val="17"/>
            <w:shd w:val="clear" w:color="auto" w:fill="auto"/>
            <w:hideMark/>
          </w:tcPr>
          <w:p w14:paraId="3FB59F6A" w14:textId="77777777" w:rsidR="00462C9B" w:rsidRPr="00965E2B" w:rsidRDefault="00462C9B" w:rsidP="00197F09">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171F2" w:rsidRPr="00942C0C" w14:paraId="6FDDF750" w14:textId="77777777" w:rsidTr="003006BF">
        <w:tc>
          <w:tcPr>
            <w:tcW w:w="686" w:type="pct"/>
            <w:shd w:val="clear" w:color="auto" w:fill="auto"/>
            <w:hideMark/>
          </w:tcPr>
          <w:p w14:paraId="7327C541" w14:textId="77777777" w:rsidR="00462C9B" w:rsidRPr="00262B09" w:rsidRDefault="00462C9B" w:rsidP="00197F09">
            <w:pPr>
              <w:spacing w:before="60" w:after="60"/>
              <w:ind w:firstLine="0"/>
              <w:rPr>
                <w:b/>
                <w:sz w:val="24"/>
                <w:szCs w:val="24"/>
              </w:rPr>
            </w:pPr>
            <w:r w:rsidRPr="00262B09">
              <w:rPr>
                <w:b/>
                <w:sz w:val="24"/>
                <w:szCs w:val="24"/>
              </w:rPr>
              <w:t>individualPersonForeignState</w:t>
            </w:r>
          </w:p>
        </w:tc>
        <w:tc>
          <w:tcPr>
            <w:tcW w:w="830" w:type="pct"/>
            <w:gridSpan w:val="5"/>
            <w:shd w:val="clear" w:color="auto" w:fill="auto"/>
            <w:hideMark/>
          </w:tcPr>
          <w:p w14:paraId="57C746F2" w14:textId="77777777" w:rsidR="00462C9B" w:rsidRPr="00942C0C" w:rsidRDefault="00462C9B" w:rsidP="00197F09">
            <w:pPr>
              <w:spacing w:before="60" w:after="60"/>
              <w:ind w:firstLine="0"/>
              <w:rPr>
                <w:sz w:val="24"/>
                <w:szCs w:val="24"/>
              </w:rPr>
            </w:pPr>
            <w:r w:rsidRPr="00942C0C">
              <w:rPr>
                <w:sz w:val="24"/>
                <w:szCs w:val="24"/>
              </w:rPr>
              <w:t> </w:t>
            </w:r>
          </w:p>
        </w:tc>
        <w:tc>
          <w:tcPr>
            <w:tcW w:w="306" w:type="pct"/>
            <w:gridSpan w:val="3"/>
            <w:shd w:val="clear" w:color="auto" w:fill="auto"/>
            <w:hideMark/>
          </w:tcPr>
          <w:p w14:paraId="12F9A72E" w14:textId="77777777" w:rsidR="00462C9B" w:rsidRPr="00942C0C" w:rsidRDefault="00462C9B" w:rsidP="00197F09">
            <w:pPr>
              <w:spacing w:before="60" w:after="60"/>
              <w:ind w:firstLine="0"/>
              <w:rPr>
                <w:sz w:val="24"/>
                <w:szCs w:val="24"/>
              </w:rPr>
            </w:pPr>
            <w:r w:rsidRPr="00942C0C">
              <w:rPr>
                <w:sz w:val="24"/>
                <w:szCs w:val="24"/>
              </w:rPr>
              <w:t> </w:t>
            </w:r>
          </w:p>
        </w:tc>
        <w:tc>
          <w:tcPr>
            <w:tcW w:w="531" w:type="pct"/>
            <w:shd w:val="clear" w:color="auto" w:fill="auto"/>
            <w:hideMark/>
          </w:tcPr>
          <w:p w14:paraId="0E8F4D75" w14:textId="77777777" w:rsidR="00462C9B" w:rsidRPr="00942C0C" w:rsidRDefault="00462C9B" w:rsidP="00197F09">
            <w:pPr>
              <w:spacing w:before="60" w:after="60"/>
              <w:ind w:firstLine="0"/>
              <w:rPr>
                <w:sz w:val="24"/>
                <w:szCs w:val="24"/>
              </w:rPr>
            </w:pPr>
            <w:r w:rsidRPr="00942C0C">
              <w:rPr>
                <w:sz w:val="24"/>
                <w:szCs w:val="24"/>
              </w:rPr>
              <w:t> </w:t>
            </w:r>
          </w:p>
        </w:tc>
        <w:tc>
          <w:tcPr>
            <w:tcW w:w="1287" w:type="pct"/>
            <w:gridSpan w:val="5"/>
            <w:shd w:val="clear" w:color="auto" w:fill="auto"/>
            <w:hideMark/>
          </w:tcPr>
          <w:p w14:paraId="2A9B2865" w14:textId="77777777" w:rsidR="00462C9B" w:rsidRPr="00942C0C" w:rsidRDefault="00462C9B" w:rsidP="00197F09">
            <w:pPr>
              <w:spacing w:before="60" w:after="60"/>
              <w:ind w:firstLine="0"/>
              <w:rPr>
                <w:sz w:val="24"/>
                <w:szCs w:val="24"/>
              </w:rPr>
            </w:pPr>
            <w:r w:rsidRPr="00942C0C">
              <w:rPr>
                <w:sz w:val="24"/>
                <w:szCs w:val="24"/>
              </w:rPr>
              <w:t> </w:t>
            </w:r>
          </w:p>
        </w:tc>
        <w:tc>
          <w:tcPr>
            <w:tcW w:w="1360" w:type="pct"/>
            <w:gridSpan w:val="2"/>
            <w:shd w:val="clear" w:color="auto" w:fill="auto"/>
            <w:hideMark/>
          </w:tcPr>
          <w:p w14:paraId="1D696896" w14:textId="77777777" w:rsidR="00462C9B" w:rsidRPr="00942C0C" w:rsidRDefault="00462C9B" w:rsidP="00197F09">
            <w:pPr>
              <w:spacing w:before="60" w:after="60"/>
              <w:ind w:firstLine="0"/>
              <w:rPr>
                <w:sz w:val="24"/>
                <w:szCs w:val="24"/>
              </w:rPr>
            </w:pPr>
          </w:p>
        </w:tc>
      </w:tr>
      <w:tr w:rsidR="009171F2" w:rsidRPr="00942C0C" w14:paraId="01270B5F" w14:textId="77777777" w:rsidTr="003006BF">
        <w:tc>
          <w:tcPr>
            <w:tcW w:w="686" w:type="pct"/>
            <w:shd w:val="clear" w:color="auto" w:fill="auto"/>
          </w:tcPr>
          <w:p w14:paraId="3165BA70"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26AE36A0" w14:textId="77777777" w:rsidR="00462C9B" w:rsidRPr="00942C0C" w:rsidRDefault="00462C9B" w:rsidP="00197F09">
            <w:pPr>
              <w:spacing w:before="60" w:after="60"/>
              <w:ind w:firstLine="0"/>
              <w:rPr>
                <w:sz w:val="24"/>
                <w:szCs w:val="24"/>
              </w:rPr>
            </w:pPr>
            <w:r w:rsidRPr="002947D3">
              <w:rPr>
                <w:sz w:val="24"/>
                <w:szCs w:val="24"/>
              </w:rPr>
              <w:t xml:space="preserve">lastName </w:t>
            </w:r>
          </w:p>
        </w:tc>
        <w:tc>
          <w:tcPr>
            <w:tcW w:w="306" w:type="pct"/>
            <w:gridSpan w:val="3"/>
            <w:shd w:val="clear" w:color="auto" w:fill="auto"/>
          </w:tcPr>
          <w:p w14:paraId="04726D19" w14:textId="77777777" w:rsidR="00462C9B" w:rsidRPr="00942C0C" w:rsidRDefault="00462C9B" w:rsidP="00197F09">
            <w:pPr>
              <w:spacing w:before="60" w:after="60"/>
              <w:ind w:firstLine="0"/>
              <w:jc w:val="center"/>
              <w:rPr>
                <w:sz w:val="24"/>
                <w:szCs w:val="24"/>
              </w:rPr>
            </w:pPr>
            <w:r>
              <w:rPr>
                <w:sz w:val="24"/>
                <w:szCs w:val="24"/>
                <w:lang w:val="en-US"/>
              </w:rPr>
              <w:t>O</w:t>
            </w:r>
          </w:p>
        </w:tc>
        <w:tc>
          <w:tcPr>
            <w:tcW w:w="531" w:type="pct"/>
            <w:shd w:val="clear" w:color="auto" w:fill="auto"/>
          </w:tcPr>
          <w:p w14:paraId="34D00ACF"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7" w:type="pct"/>
            <w:gridSpan w:val="5"/>
            <w:shd w:val="clear" w:color="auto" w:fill="auto"/>
          </w:tcPr>
          <w:p w14:paraId="2C3B7FEA" w14:textId="77777777" w:rsidR="00462C9B" w:rsidRPr="00942C0C" w:rsidRDefault="00462C9B" w:rsidP="00197F09">
            <w:pPr>
              <w:spacing w:before="60" w:after="60"/>
              <w:ind w:firstLine="0"/>
              <w:rPr>
                <w:sz w:val="24"/>
                <w:szCs w:val="24"/>
              </w:rPr>
            </w:pPr>
            <w:r w:rsidRPr="002947D3">
              <w:rPr>
                <w:sz w:val="24"/>
                <w:szCs w:val="24"/>
              </w:rPr>
              <w:t>Фамилия</w:t>
            </w:r>
          </w:p>
        </w:tc>
        <w:tc>
          <w:tcPr>
            <w:tcW w:w="1360" w:type="pct"/>
            <w:gridSpan w:val="2"/>
            <w:shd w:val="clear" w:color="auto" w:fill="auto"/>
          </w:tcPr>
          <w:p w14:paraId="01A71040" w14:textId="77777777" w:rsidR="00462C9B" w:rsidRPr="00942C0C" w:rsidRDefault="00462C9B" w:rsidP="00197F09">
            <w:pPr>
              <w:spacing w:before="60" w:after="60"/>
              <w:ind w:firstLine="0"/>
              <w:rPr>
                <w:sz w:val="24"/>
                <w:szCs w:val="24"/>
              </w:rPr>
            </w:pPr>
          </w:p>
        </w:tc>
      </w:tr>
      <w:tr w:rsidR="009171F2" w:rsidRPr="00942C0C" w14:paraId="08968EF9" w14:textId="77777777" w:rsidTr="003006BF">
        <w:tc>
          <w:tcPr>
            <w:tcW w:w="686" w:type="pct"/>
            <w:shd w:val="clear" w:color="auto" w:fill="auto"/>
          </w:tcPr>
          <w:p w14:paraId="51EBDDC1"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60A71AD3" w14:textId="77777777" w:rsidR="00462C9B" w:rsidRPr="00942C0C" w:rsidRDefault="00462C9B" w:rsidP="00197F09">
            <w:pPr>
              <w:spacing w:before="60" w:after="60"/>
              <w:ind w:firstLine="0"/>
              <w:rPr>
                <w:sz w:val="24"/>
                <w:szCs w:val="24"/>
              </w:rPr>
            </w:pPr>
            <w:r w:rsidRPr="002947D3">
              <w:rPr>
                <w:sz w:val="24"/>
                <w:szCs w:val="24"/>
              </w:rPr>
              <w:t xml:space="preserve">firstName </w:t>
            </w:r>
          </w:p>
        </w:tc>
        <w:tc>
          <w:tcPr>
            <w:tcW w:w="306" w:type="pct"/>
            <w:gridSpan w:val="3"/>
            <w:shd w:val="clear" w:color="auto" w:fill="auto"/>
          </w:tcPr>
          <w:p w14:paraId="05BCFCDA" w14:textId="77777777" w:rsidR="00462C9B" w:rsidRPr="00942C0C" w:rsidRDefault="00462C9B" w:rsidP="00197F09">
            <w:pPr>
              <w:spacing w:before="60" w:after="60"/>
              <w:ind w:firstLine="0"/>
              <w:jc w:val="center"/>
              <w:rPr>
                <w:sz w:val="24"/>
                <w:szCs w:val="24"/>
              </w:rPr>
            </w:pPr>
            <w:r>
              <w:rPr>
                <w:sz w:val="24"/>
                <w:szCs w:val="24"/>
                <w:lang w:val="en-US"/>
              </w:rPr>
              <w:t>O</w:t>
            </w:r>
          </w:p>
        </w:tc>
        <w:tc>
          <w:tcPr>
            <w:tcW w:w="531" w:type="pct"/>
            <w:shd w:val="clear" w:color="auto" w:fill="auto"/>
          </w:tcPr>
          <w:p w14:paraId="3E3CF5C3"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7" w:type="pct"/>
            <w:gridSpan w:val="5"/>
            <w:shd w:val="clear" w:color="auto" w:fill="auto"/>
          </w:tcPr>
          <w:p w14:paraId="43AD0704" w14:textId="77777777" w:rsidR="00462C9B" w:rsidRPr="00942C0C" w:rsidRDefault="00462C9B" w:rsidP="00197F09">
            <w:pPr>
              <w:spacing w:before="60" w:after="60"/>
              <w:ind w:firstLine="0"/>
              <w:rPr>
                <w:sz w:val="24"/>
                <w:szCs w:val="24"/>
              </w:rPr>
            </w:pPr>
            <w:r w:rsidRPr="002947D3">
              <w:rPr>
                <w:sz w:val="24"/>
                <w:szCs w:val="24"/>
              </w:rPr>
              <w:t>Имя</w:t>
            </w:r>
          </w:p>
        </w:tc>
        <w:tc>
          <w:tcPr>
            <w:tcW w:w="1360" w:type="pct"/>
            <w:gridSpan w:val="2"/>
            <w:shd w:val="clear" w:color="auto" w:fill="auto"/>
          </w:tcPr>
          <w:p w14:paraId="5FF301BD" w14:textId="77777777" w:rsidR="00462C9B" w:rsidRPr="00942C0C" w:rsidRDefault="00462C9B" w:rsidP="00197F09">
            <w:pPr>
              <w:spacing w:before="60" w:after="60"/>
              <w:ind w:firstLine="0"/>
              <w:rPr>
                <w:sz w:val="24"/>
                <w:szCs w:val="24"/>
              </w:rPr>
            </w:pPr>
          </w:p>
        </w:tc>
      </w:tr>
      <w:tr w:rsidR="009171F2" w:rsidRPr="00942C0C" w14:paraId="2A30444B" w14:textId="77777777" w:rsidTr="003006BF">
        <w:tc>
          <w:tcPr>
            <w:tcW w:w="686" w:type="pct"/>
            <w:shd w:val="clear" w:color="auto" w:fill="auto"/>
          </w:tcPr>
          <w:p w14:paraId="12F79BBC"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401E3464" w14:textId="77777777" w:rsidR="00462C9B" w:rsidRPr="00942C0C" w:rsidRDefault="00462C9B" w:rsidP="00197F09">
            <w:pPr>
              <w:spacing w:before="60" w:after="60"/>
              <w:ind w:firstLine="0"/>
              <w:rPr>
                <w:sz w:val="24"/>
                <w:szCs w:val="24"/>
              </w:rPr>
            </w:pPr>
            <w:r w:rsidRPr="002947D3">
              <w:rPr>
                <w:sz w:val="24"/>
                <w:szCs w:val="24"/>
              </w:rPr>
              <w:t xml:space="preserve">middleName </w:t>
            </w:r>
          </w:p>
        </w:tc>
        <w:tc>
          <w:tcPr>
            <w:tcW w:w="306" w:type="pct"/>
            <w:gridSpan w:val="3"/>
            <w:shd w:val="clear" w:color="auto" w:fill="auto"/>
          </w:tcPr>
          <w:p w14:paraId="61CCC9E6" w14:textId="77777777" w:rsidR="00462C9B" w:rsidRPr="00942C0C" w:rsidRDefault="00462C9B" w:rsidP="00197F09">
            <w:pPr>
              <w:spacing w:before="60" w:after="60"/>
              <w:ind w:firstLine="0"/>
              <w:jc w:val="center"/>
              <w:rPr>
                <w:sz w:val="24"/>
                <w:szCs w:val="24"/>
              </w:rPr>
            </w:pPr>
            <w:r w:rsidRPr="002947D3">
              <w:rPr>
                <w:sz w:val="24"/>
                <w:szCs w:val="24"/>
              </w:rPr>
              <w:t>H</w:t>
            </w:r>
          </w:p>
        </w:tc>
        <w:tc>
          <w:tcPr>
            <w:tcW w:w="531" w:type="pct"/>
            <w:shd w:val="clear" w:color="auto" w:fill="auto"/>
          </w:tcPr>
          <w:p w14:paraId="086A7A23"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7" w:type="pct"/>
            <w:gridSpan w:val="5"/>
            <w:shd w:val="clear" w:color="auto" w:fill="auto"/>
          </w:tcPr>
          <w:p w14:paraId="77DC54AC" w14:textId="77777777" w:rsidR="00462C9B" w:rsidRPr="00942C0C" w:rsidRDefault="00462C9B" w:rsidP="00197F09">
            <w:pPr>
              <w:spacing w:before="60" w:after="60"/>
              <w:ind w:firstLine="0"/>
              <w:rPr>
                <w:sz w:val="24"/>
                <w:szCs w:val="24"/>
              </w:rPr>
            </w:pPr>
            <w:r w:rsidRPr="002947D3">
              <w:rPr>
                <w:sz w:val="24"/>
                <w:szCs w:val="24"/>
              </w:rPr>
              <w:t>Отчество</w:t>
            </w:r>
          </w:p>
        </w:tc>
        <w:tc>
          <w:tcPr>
            <w:tcW w:w="1360" w:type="pct"/>
            <w:gridSpan w:val="2"/>
            <w:shd w:val="clear" w:color="auto" w:fill="auto"/>
          </w:tcPr>
          <w:p w14:paraId="5AA94105" w14:textId="77777777" w:rsidR="00462C9B" w:rsidRPr="00942C0C" w:rsidRDefault="00462C9B" w:rsidP="00197F09">
            <w:pPr>
              <w:spacing w:before="60" w:after="60"/>
              <w:ind w:firstLine="0"/>
              <w:rPr>
                <w:sz w:val="24"/>
                <w:szCs w:val="24"/>
              </w:rPr>
            </w:pPr>
          </w:p>
        </w:tc>
      </w:tr>
      <w:tr w:rsidR="009171F2" w:rsidRPr="00942C0C" w14:paraId="49E77131" w14:textId="77777777" w:rsidTr="003006BF">
        <w:tc>
          <w:tcPr>
            <w:tcW w:w="686" w:type="pct"/>
            <w:shd w:val="clear" w:color="auto" w:fill="auto"/>
          </w:tcPr>
          <w:p w14:paraId="18B8C52B"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0370C6E3" w14:textId="77777777" w:rsidR="00462C9B" w:rsidRPr="00942C0C" w:rsidRDefault="00462C9B" w:rsidP="00197F09">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6" w:type="pct"/>
            <w:gridSpan w:val="3"/>
            <w:shd w:val="clear" w:color="auto" w:fill="auto"/>
          </w:tcPr>
          <w:p w14:paraId="188A91CA" w14:textId="0DC7C64D" w:rsidR="00462C9B" w:rsidRPr="00C957D1" w:rsidRDefault="00C957D1" w:rsidP="00197F09">
            <w:pPr>
              <w:spacing w:before="60" w:after="60"/>
              <w:ind w:firstLine="0"/>
              <w:jc w:val="center"/>
              <w:rPr>
                <w:sz w:val="24"/>
                <w:szCs w:val="24"/>
              </w:rPr>
            </w:pPr>
            <w:r>
              <w:rPr>
                <w:sz w:val="24"/>
                <w:szCs w:val="24"/>
              </w:rPr>
              <w:t>Н</w:t>
            </w:r>
          </w:p>
        </w:tc>
        <w:tc>
          <w:tcPr>
            <w:tcW w:w="531" w:type="pct"/>
            <w:shd w:val="clear" w:color="auto" w:fill="auto"/>
          </w:tcPr>
          <w:p w14:paraId="1707A304"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7" w:type="pct"/>
            <w:gridSpan w:val="5"/>
            <w:shd w:val="clear" w:color="auto" w:fill="auto"/>
          </w:tcPr>
          <w:p w14:paraId="1B057F83" w14:textId="77777777" w:rsidR="00462C9B" w:rsidRPr="00C169C1" w:rsidRDefault="00462C9B" w:rsidP="00197F09">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gridSpan w:val="2"/>
            <w:shd w:val="clear" w:color="auto" w:fill="auto"/>
          </w:tcPr>
          <w:p w14:paraId="3CF97AC3" w14:textId="77777777" w:rsidR="00462C9B" w:rsidRPr="00942C0C" w:rsidRDefault="00462C9B" w:rsidP="00197F09">
            <w:pPr>
              <w:spacing w:before="60" w:after="60"/>
              <w:ind w:firstLine="0"/>
              <w:rPr>
                <w:sz w:val="24"/>
                <w:szCs w:val="24"/>
              </w:rPr>
            </w:pPr>
          </w:p>
        </w:tc>
      </w:tr>
      <w:tr w:rsidR="009171F2" w:rsidRPr="00942C0C" w14:paraId="7E36EFD6" w14:textId="77777777" w:rsidTr="003006BF">
        <w:tc>
          <w:tcPr>
            <w:tcW w:w="686" w:type="pct"/>
            <w:shd w:val="clear" w:color="auto" w:fill="auto"/>
          </w:tcPr>
          <w:p w14:paraId="4EEE4349"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2598233C" w14:textId="77777777" w:rsidR="00462C9B" w:rsidRPr="00C169C1" w:rsidRDefault="00462C9B" w:rsidP="00197F09">
            <w:pPr>
              <w:spacing w:before="60" w:after="60"/>
              <w:ind w:firstLine="0"/>
              <w:rPr>
                <w:sz w:val="24"/>
                <w:szCs w:val="24"/>
                <w:lang w:val="en-US"/>
              </w:rPr>
            </w:pPr>
            <w:r w:rsidRPr="002947D3">
              <w:rPr>
                <w:sz w:val="24"/>
                <w:szCs w:val="24"/>
              </w:rPr>
              <w:t>firstName</w:t>
            </w:r>
            <w:r>
              <w:rPr>
                <w:sz w:val="24"/>
                <w:szCs w:val="24"/>
                <w:lang w:val="en-US"/>
              </w:rPr>
              <w:t>Lat</w:t>
            </w:r>
          </w:p>
        </w:tc>
        <w:tc>
          <w:tcPr>
            <w:tcW w:w="306" w:type="pct"/>
            <w:gridSpan w:val="3"/>
            <w:shd w:val="clear" w:color="auto" w:fill="auto"/>
          </w:tcPr>
          <w:p w14:paraId="588C74DC" w14:textId="440F406E" w:rsidR="00462C9B" w:rsidRPr="00C957D1" w:rsidRDefault="00C957D1" w:rsidP="00197F09">
            <w:pPr>
              <w:spacing w:before="60" w:after="60"/>
              <w:ind w:firstLine="0"/>
              <w:jc w:val="center"/>
              <w:rPr>
                <w:sz w:val="24"/>
                <w:szCs w:val="24"/>
              </w:rPr>
            </w:pPr>
            <w:r>
              <w:rPr>
                <w:sz w:val="24"/>
                <w:szCs w:val="24"/>
              </w:rPr>
              <w:t>Н</w:t>
            </w:r>
          </w:p>
        </w:tc>
        <w:tc>
          <w:tcPr>
            <w:tcW w:w="531" w:type="pct"/>
            <w:shd w:val="clear" w:color="auto" w:fill="auto"/>
          </w:tcPr>
          <w:p w14:paraId="1F6C0161"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7" w:type="pct"/>
            <w:gridSpan w:val="5"/>
            <w:shd w:val="clear" w:color="auto" w:fill="auto"/>
          </w:tcPr>
          <w:p w14:paraId="0D7D9778" w14:textId="77777777" w:rsidR="00462C9B" w:rsidRPr="00942C0C" w:rsidRDefault="00462C9B" w:rsidP="00197F09">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gridSpan w:val="2"/>
            <w:shd w:val="clear" w:color="auto" w:fill="auto"/>
          </w:tcPr>
          <w:p w14:paraId="26289709" w14:textId="77777777" w:rsidR="00462C9B" w:rsidRPr="00942C0C" w:rsidRDefault="00462C9B" w:rsidP="00197F09">
            <w:pPr>
              <w:spacing w:before="60" w:after="60"/>
              <w:ind w:firstLine="0"/>
              <w:rPr>
                <w:sz w:val="24"/>
                <w:szCs w:val="24"/>
              </w:rPr>
            </w:pPr>
          </w:p>
        </w:tc>
      </w:tr>
      <w:tr w:rsidR="009171F2" w:rsidRPr="00942C0C" w14:paraId="471214C5" w14:textId="77777777" w:rsidTr="003006BF">
        <w:tc>
          <w:tcPr>
            <w:tcW w:w="686" w:type="pct"/>
            <w:shd w:val="clear" w:color="auto" w:fill="auto"/>
          </w:tcPr>
          <w:p w14:paraId="1C9BCE18"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203E3108" w14:textId="77777777" w:rsidR="00462C9B" w:rsidRPr="00C169C1" w:rsidRDefault="00462C9B" w:rsidP="00197F09">
            <w:pPr>
              <w:spacing w:before="60" w:after="60"/>
              <w:ind w:firstLine="0"/>
              <w:rPr>
                <w:sz w:val="24"/>
                <w:szCs w:val="24"/>
                <w:lang w:val="en-US"/>
              </w:rPr>
            </w:pPr>
            <w:r w:rsidRPr="002947D3">
              <w:rPr>
                <w:sz w:val="24"/>
                <w:szCs w:val="24"/>
              </w:rPr>
              <w:t>middleName</w:t>
            </w:r>
            <w:r>
              <w:rPr>
                <w:sz w:val="24"/>
                <w:szCs w:val="24"/>
                <w:lang w:val="en-US"/>
              </w:rPr>
              <w:t>Lat</w:t>
            </w:r>
          </w:p>
        </w:tc>
        <w:tc>
          <w:tcPr>
            <w:tcW w:w="306" w:type="pct"/>
            <w:gridSpan w:val="3"/>
            <w:shd w:val="clear" w:color="auto" w:fill="auto"/>
          </w:tcPr>
          <w:p w14:paraId="0CEBD03C" w14:textId="77777777" w:rsidR="00462C9B" w:rsidRPr="00942C0C" w:rsidRDefault="00462C9B" w:rsidP="00197F09">
            <w:pPr>
              <w:spacing w:before="60" w:after="60"/>
              <w:ind w:firstLine="0"/>
              <w:jc w:val="center"/>
              <w:rPr>
                <w:sz w:val="24"/>
                <w:szCs w:val="24"/>
              </w:rPr>
            </w:pPr>
            <w:r w:rsidRPr="002947D3">
              <w:rPr>
                <w:sz w:val="24"/>
                <w:szCs w:val="24"/>
              </w:rPr>
              <w:t>H</w:t>
            </w:r>
          </w:p>
        </w:tc>
        <w:tc>
          <w:tcPr>
            <w:tcW w:w="531" w:type="pct"/>
            <w:shd w:val="clear" w:color="auto" w:fill="auto"/>
          </w:tcPr>
          <w:p w14:paraId="4DA0367C"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7" w:type="pct"/>
            <w:gridSpan w:val="5"/>
            <w:shd w:val="clear" w:color="auto" w:fill="auto"/>
          </w:tcPr>
          <w:p w14:paraId="1656FEBA" w14:textId="77777777" w:rsidR="00462C9B" w:rsidRPr="00942C0C" w:rsidRDefault="00462C9B" w:rsidP="00197F09">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gridSpan w:val="2"/>
            <w:shd w:val="clear" w:color="auto" w:fill="auto"/>
          </w:tcPr>
          <w:p w14:paraId="2276EA95" w14:textId="77777777" w:rsidR="00462C9B" w:rsidRPr="00942C0C" w:rsidRDefault="00462C9B" w:rsidP="00197F09">
            <w:pPr>
              <w:spacing w:before="60" w:after="60"/>
              <w:ind w:firstLine="0"/>
              <w:rPr>
                <w:sz w:val="24"/>
                <w:szCs w:val="24"/>
              </w:rPr>
            </w:pPr>
          </w:p>
        </w:tc>
      </w:tr>
      <w:tr w:rsidR="009171F2" w:rsidRPr="00942C0C" w14:paraId="05A2BCB8" w14:textId="77777777" w:rsidTr="003006BF">
        <w:tc>
          <w:tcPr>
            <w:tcW w:w="686" w:type="pct"/>
            <w:shd w:val="clear" w:color="auto" w:fill="auto"/>
          </w:tcPr>
          <w:p w14:paraId="227256C9" w14:textId="77777777" w:rsidR="00462C9B" w:rsidRPr="00942C0C" w:rsidRDefault="00462C9B" w:rsidP="00197F09">
            <w:pPr>
              <w:spacing w:before="60" w:after="60"/>
              <w:ind w:firstLine="0"/>
              <w:rPr>
                <w:sz w:val="24"/>
                <w:szCs w:val="24"/>
              </w:rPr>
            </w:pPr>
          </w:p>
        </w:tc>
        <w:tc>
          <w:tcPr>
            <w:tcW w:w="830" w:type="pct"/>
            <w:gridSpan w:val="5"/>
            <w:shd w:val="clear" w:color="auto" w:fill="auto"/>
          </w:tcPr>
          <w:p w14:paraId="17781033" w14:textId="77777777" w:rsidR="00462C9B" w:rsidRPr="008722F4" w:rsidRDefault="00462C9B" w:rsidP="00197F09">
            <w:pPr>
              <w:spacing w:before="60" w:after="60"/>
              <w:ind w:firstLine="0"/>
              <w:rPr>
                <w:sz w:val="24"/>
                <w:szCs w:val="24"/>
                <w:lang w:val="en-US"/>
              </w:rPr>
            </w:pPr>
            <w:r>
              <w:rPr>
                <w:sz w:val="24"/>
                <w:szCs w:val="24"/>
                <w:lang w:val="en-US"/>
              </w:rPr>
              <w:t>taxPayerCode</w:t>
            </w:r>
          </w:p>
        </w:tc>
        <w:tc>
          <w:tcPr>
            <w:tcW w:w="306" w:type="pct"/>
            <w:gridSpan w:val="3"/>
            <w:shd w:val="clear" w:color="auto" w:fill="auto"/>
          </w:tcPr>
          <w:p w14:paraId="74122A53" w14:textId="35957118" w:rsidR="00462C9B" w:rsidRPr="00942C0C" w:rsidRDefault="003006BF" w:rsidP="00197F09">
            <w:pPr>
              <w:spacing w:before="60" w:after="60"/>
              <w:ind w:firstLine="0"/>
              <w:jc w:val="center"/>
              <w:rPr>
                <w:sz w:val="24"/>
                <w:szCs w:val="24"/>
              </w:rPr>
            </w:pPr>
            <w:r>
              <w:rPr>
                <w:sz w:val="24"/>
                <w:szCs w:val="24"/>
              </w:rPr>
              <w:t>О</w:t>
            </w:r>
          </w:p>
        </w:tc>
        <w:tc>
          <w:tcPr>
            <w:tcW w:w="531" w:type="pct"/>
            <w:shd w:val="clear" w:color="auto" w:fill="auto"/>
          </w:tcPr>
          <w:p w14:paraId="77EE9C06" w14:textId="77777777" w:rsidR="00462C9B" w:rsidRPr="00942C0C" w:rsidRDefault="00462C9B" w:rsidP="00197F09">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7" w:type="pct"/>
            <w:gridSpan w:val="5"/>
            <w:shd w:val="clear" w:color="auto" w:fill="auto"/>
          </w:tcPr>
          <w:p w14:paraId="17E48559" w14:textId="77777777" w:rsidR="00462C9B" w:rsidRPr="00942C0C" w:rsidRDefault="00462C9B" w:rsidP="00197F09">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gridSpan w:val="2"/>
            <w:shd w:val="clear" w:color="auto" w:fill="auto"/>
          </w:tcPr>
          <w:p w14:paraId="34DC61DA" w14:textId="77777777" w:rsidR="00462C9B" w:rsidRPr="00942C0C" w:rsidRDefault="00462C9B" w:rsidP="00197F09">
            <w:pPr>
              <w:spacing w:before="60" w:after="60"/>
              <w:ind w:firstLine="0"/>
              <w:rPr>
                <w:sz w:val="24"/>
                <w:szCs w:val="24"/>
              </w:rPr>
            </w:pPr>
          </w:p>
        </w:tc>
      </w:tr>
      <w:tr w:rsidR="009171F2" w:rsidRPr="00942C0C" w14:paraId="436F0700" w14:textId="77777777" w:rsidTr="003006BF">
        <w:tc>
          <w:tcPr>
            <w:tcW w:w="686" w:type="pct"/>
            <w:shd w:val="clear" w:color="auto" w:fill="auto"/>
          </w:tcPr>
          <w:p w14:paraId="64E6C8BA" w14:textId="77777777" w:rsidR="00803246" w:rsidRPr="00942C0C" w:rsidRDefault="00803246" w:rsidP="00AA14C9">
            <w:pPr>
              <w:spacing w:before="60" w:after="60"/>
              <w:ind w:firstLine="0"/>
              <w:rPr>
                <w:sz w:val="24"/>
                <w:szCs w:val="24"/>
              </w:rPr>
            </w:pPr>
          </w:p>
        </w:tc>
        <w:tc>
          <w:tcPr>
            <w:tcW w:w="827" w:type="pct"/>
            <w:gridSpan w:val="4"/>
            <w:shd w:val="clear" w:color="auto" w:fill="auto"/>
          </w:tcPr>
          <w:p w14:paraId="04AF7C03" w14:textId="77777777" w:rsidR="00803246" w:rsidRPr="00942C0C" w:rsidRDefault="00803246" w:rsidP="00AA14C9">
            <w:pPr>
              <w:spacing w:before="60" w:after="60"/>
              <w:ind w:firstLine="0"/>
              <w:rPr>
                <w:sz w:val="24"/>
                <w:szCs w:val="24"/>
              </w:rPr>
            </w:pPr>
            <w:r w:rsidRPr="0005565F">
              <w:rPr>
                <w:sz w:val="24"/>
                <w:szCs w:val="24"/>
              </w:rPr>
              <w:t>registerInRFTaxBodies</w:t>
            </w:r>
          </w:p>
        </w:tc>
        <w:tc>
          <w:tcPr>
            <w:tcW w:w="309" w:type="pct"/>
            <w:gridSpan w:val="4"/>
            <w:shd w:val="clear" w:color="auto" w:fill="auto"/>
          </w:tcPr>
          <w:p w14:paraId="5B353CE8" w14:textId="77777777" w:rsidR="00803246" w:rsidRPr="0005565F" w:rsidRDefault="00803246" w:rsidP="00AA14C9">
            <w:pPr>
              <w:spacing w:before="60" w:after="60"/>
              <w:ind w:firstLine="0"/>
              <w:jc w:val="center"/>
              <w:rPr>
                <w:sz w:val="24"/>
                <w:szCs w:val="24"/>
              </w:rPr>
            </w:pPr>
            <w:r>
              <w:rPr>
                <w:sz w:val="24"/>
                <w:szCs w:val="24"/>
              </w:rPr>
              <w:t>Н</w:t>
            </w:r>
          </w:p>
        </w:tc>
        <w:tc>
          <w:tcPr>
            <w:tcW w:w="535" w:type="pct"/>
            <w:gridSpan w:val="2"/>
            <w:shd w:val="clear" w:color="auto" w:fill="auto"/>
          </w:tcPr>
          <w:p w14:paraId="246E6481" w14:textId="77777777" w:rsidR="00803246" w:rsidRPr="00942C0C" w:rsidRDefault="00803246" w:rsidP="00AA14C9">
            <w:pPr>
              <w:spacing w:before="60" w:after="60"/>
              <w:ind w:firstLine="0"/>
              <w:jc w:val="center"/>
              <w:rPr>
                <w:sz w:val="24"/>
                <w:szCs w:val="24"/>
              </w:rPr>
            </w:pPr>
            <w:r>
              <w:rPr>
                <w:sz w:val="24"/>
                <w:szCs w:val="24"/>
                <w:lang w:val="en-US"/>
              </w:rPr>
              <w:t>S</w:t>
            </w:r>
          </w:p>
        </w:tc>
        <w:tc>
          <w:tcPr>
            <w:tcW w:w="1289" w:type="pct"/>
            <w:gridSpan w:val="5"/>
            <w:shd w:val="clear" w:color="auto" w:fill="auto"/>
          </w:tcPr>
          <w:p w14:paraId="3A1262A2" w14:textId="77777777" w:rsidR="00803246" w:rsidRPr="00942C0C" w:rsidRDefault="00803246" w:rsidP="00AA14C9">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54" w:type="pct"/>
            <w:shd w:val="clear" w:color="auto" w:fill="auto"/>
          </w:tcPr>
          <w:p w14:paraId="6E5EBC69" w14:textId="77777777" w:rsidR="00803246" w:rsidRPr="00942C0C" w:rsidRDefault="00803246" w:rsidP="00AA14C9">
            <w:pPr>
              <w:spacing w:before="60" w:after="60"/>
              <w:ind w:firstLine="0"/>
              <w:rPr>
                <w:sz w:val="24"/>
                <w:szCs w:val="24"/>
              </w:rPr>
            </w:pPr>
          </w:p>
        </w:tc>
      </w:tr>
      <w:tr w:rsidR="009171F2" w:rsidRPr="00942C0C" w14:paraId="4A663B73" w14:textId="77777777" w:rsidTr="003006BF">
        <w:tc>
          <w:tcPr>
            <w:tcW w:w="686" w:type="pct"/>
            <w:shd w:val="clear" w:color="auto" w:fill="auto"/>
          </w:tcPr>
          <w:p w14:paraId="156C5269" w14:textId="77777777" w:rsidR="00803246" w:rsidRPr="00942C0C" w:rsidRDefault="00803246" w:rsidP="00AA14C9">
            <w:pPr>
              <w:spacing w:before="60" w:after="60"/>
              <w:ind w:firstLine="0"/>
              <w:rPr>
                <w:sz w:val="24"/>
                <w:szCs w:val="24"/>
              </w:rPr>
            </w:pPr>
          </w:p>
        </w:tc>
        <w:tc>
          <w:tcPr>
            <w:tcW w:w="827" w:type="pct"/>
            <w:gridSpan w:val="4"/>
            <w:shd w:val="clear" w:color="auto" w:fill="auto"/>
          </w:tcPr>
          <w:p w14:paraId="77A23D97" w14:textId="77777777" w:rsidR="00803246" w:rsidRPr="0005565F" w:rsidRDefault="00803246" w:rsidP="00AA14C9">
            <w:pPr>
              <w:spacing w:before="60" w:after="60"/>
              <w:ind w:firstLine="0"/>
              <w:rPr>
                <w:sz w:val="24"/>
                <w:szCs w:val="24"/>
                <w:lang w:val="en-US"/>
              </w:rPr>
            </w:pPr>
            <w:r w:rsidRPr="00803246">
              <w:rPr>
                <w:sz w:val="24"/>
                <w:szCs w:val="24"/>
                <w:lang w:val="en-US"/>
              </w:rPr>
              <w:t>placeOfStayInRegCountry</w:t>
            </w:r>
          </w:p>
        </w:tc>
        <w:tc>
          <w:tcPr>
            <w:tcW w:w="309" w:type="pct"/>
            <w:gridSpan w:val="4"/>
            <w:shd w:val="clear" w:color="auto" w:fill="auto"/>
          </w:tcPr>
          <w:p w14:paraId="2621B395" w14:textId="77777777" w:rsidR="00803246" w:rsidRPr="0005565F" w:rsidRDefault="00803246" w:rsidP="00AA14C9">
            <w:pPr>
              <w:spacing w:before="60" w:after="60"/>
              <w:ind w:firstLine="0"/>
              <w:jc w:val="center"/>
              <w:rPr>
                <w:sz w:val="24"/>
                <w:szCs w:val="24"/>
              </w:rPr>
            </w:pPr>
            <w:r>
              <w:rPr>
                <w:sz w:val="24"/>
                <w:szCs w:val="24"/>
              </w:rPr>
              <w:t>О</w:t>
            </w:r>
          </w:p>
        </w:tc>
        <w:tc>
          <w:tcPr>
            <w:tcW w:w="535" w:type="pct"/>
            <w:gridSpan w:val="2"/>
            <w:shd w:val="clear" w:color="auto" w:fill="auto"/>
          </w:tcPr>
          <w:p w14:paraId="75F319FE" w14:textId="77777777" w:rsidR="00803246" w:rsidRPr="0005565F" w:rsidRDefault="00803246" w:rsidP="00AA14C9">
            <w:pPr>
              <w:spacing w:before="60" w:after="60"/>
              <w:ind w:firstLine="0"/>
              <w:jc w:val="center"/>
              <w:rPr>
                <w:sz w:val="24"/>
                <w:szCs w:val="24"/>
                <w:lang w:val="en-US"/>
              </w:rPr>
            </w:pPr>
            <w:r>
              <w:rPr>
                <w:sz w:val="24"/>
                <w:szCs w:val="24"/>
                <w:lang w:val="en-US"/>
              </w:rPr>
              <w:t>S</w:t>
            </w:r>
          </w:p>
        </w:tc>
        <w:tc>
          <w:tcPr>
            <w:tcW w:w="1289" w:type="pct"/>
            <w:gridSpan w:val="5"/>
            <w:shd w:val="clear" w:color="auto" w:fill="auto"/>
          </w:tcPr>
          <w:p w14:paraId="0A390E54" w14:textId="77777777" w:rsidR="00803246" w:rsidRPr="0005565F" w:rsidRDefault="00803246" w:rsidP="00AA14C9">
            <w:pPr>
              <w:spacing w:before="60" w:after="60"/>
              <w:ind w:firstLine="0"/>
              <w:rPr>
                <w:sz w:val="24"/>
                <w:szCs w:val="24"/>
              </w:rPr>
            </w:pPr>
            <w:r w:rsidRPr="00803246">
              <w:rPr>
                <w:sz w:val="24"/>
                <w:szCs w:val="24"/>
              </w:rPr>
              <w:t>Место нахождления в стране регистрации</w:t>
            </w:r>
          </w:p>
        </w:tc>
        <w:tc>
          <w:tcPr>
            <w:tcW w:w="1354" w:type="pct"/>
            <w:shd w:val="clear" w:color="auto" w:fill="auto"/>
          </w:tcPr>
          <w:p w14:paraId="49E752F4" w14:textId="77777777" w:rsidR="00803246" w:rsidRPr="00942C0C" w:rsidRDefault="00803246" w:rsidP="00AA14C9">
            <w:pPr>
              <w:spacing w:before="60" w:after="60"/>
              <w:ind w:firstLine="0"/>
              <w:rPr>
                <w:sz w:val="24"/>
                <w:szCs w:val="24"/>
              </w:rPr>
            </w:pPr>
          </w:p>
        </w:tc>
      </w:tr>
      <w:tr w:rsidR="009171F2" w:rsidRPr="00942C0C" w14:paraId="33B64259" w14:textId="77777777" w:rsidTr="003006BF">
        <w:tc>
          <w:tcPr>
            <w:tcW w:w="686" w:type="pct"/>
            <w:shd w:val="clear" w:color="auto" w:fill="auto"/>
          </w:tcPr>
          <w:p w14:paraId="4F037854" w14:textId="77777777" w:rsidR="00803246" w:rsidRPr="00942C0C" w:rsidRDefault="00803246" w:rsidP="00AA14C9">
            <w:pPr>
              <w:spacing w:before="60" w:after="60"/>
              <w:ind w:firstLine="0"/>
              <w:rPr>
                <w:sz w:val="24"/>
                <w:szCs w:val="24"/>
              </w:rPr>
            </w:pPr>
          </w:p>
        </w:tc>
        <w:tc>
          <w:tcPr>
            <w:tcW w:w="827" w:type="pct"/>
            <w:gridSpan w:val="4"/>
            <w:shd w:val="clear" w:color="auto" w:fill="auto"/>
          </w:tcPr>
          <w:p w14:paraId="532C0847" w14:textId="77777777" w:rsidR="00803246" w:rsidRPr="0005565F" w:rsidRDefault="00803246" w:rsidP="00AA14C9">
            <w:pPr>
              <w:spacing w:before="60" w:after="60"/>
              <w:ind w:firstLine="0"/>
              <w:rPr>
                <w:sz w:val="24"/>
                <w:szCs w:val="24"/>
                <w:lang w:val="en-US"/>
              </w:rPr>
            </w:pPr>
            <w:r w:rsidRPr="0005565F">
              <w:rPr>
                <w:sz w:val="24"/>
                <w:szCs w:val="24"/>
                <w:lang w:val="en-US"/>
              </w:rPr>
              <w:t>placeOfStayIn</w:t>
            </w:r>
            <w:r w:rsidRPr="0005565F">
              <w:rPr>
                <w:sz w:val="24"/>
                <w:szCs w:val="24"/>
                <w:lang w:val="en-US"/>
              </w:rPr>
              <w:lastRenderedPageBreak/>
              <w:t>RF</w:t>
            </w:r>
          </w:p>
        </w:tc>
        <w:tc>
          <w:tcPr>
            <w:tcW w:w="309" w:type="pct"/>
            <w:gridSpan w:val="4"/>
            <w:shd w:val="clear" w:color="auto" w:fill="auto"/>
          </w:tcPr>
          <w:p w14:paraId="5B467CDC" w14:textId="3AB64C3F" w:rsidR="00803246" w:rsidRPr="00803246" w:rsidRDefault="00803246" w:rsidP="00AA14C9">
            <w:pPr>
              <w:spacing w:before="60" w:after="60"/>
              <w:ind w:firstLine="0"/>
              <w:jc w:val="center"/>
              <w:rPr>
                <w:sz w:val="24"/>
                <w:szCs w:val="24"/>
              </w:rPr>
            </w:pPr>
            <w:r>
              <w:rPr>
                <w:sz w:val="24"/>
                <w:szCs w:val="24"/>
              </w:rPr>
              <w:lastRenderedPageBreak/>
              <w:t>Н</w:t>
            </w:r>
          </w:p>
        </w:tc>
        <w:tc>
          <w:tcPr>
            <w:tcW w:w="535" w:type="pct"/>
            <w:gridSpan w:val="2"/>
            <w:shd w:val="clear" w:color="auto" w:fill="auto"/>
          </w:tcPr>
          <w:p w14:paraId="3A30E16F" w14:textId="77777777" w:rsidR="00803246" w:rsidRPr="0005565F" w:rsidRDefault="00803246" w:rsidP="00AA14C9">
            <w:pPr>
              <w:spacing w:before="60" w:after="60"/>
              <w:ind w:firstLine="0"/>
              <w:jc w:val="center"/>
              <w:rPr>
                <w:sz w:val="24"/>
                <w:szCs w:val="24"/>
                <w:lang w:val="en-US"/>
              </w:rPr>
            </w:pPr>
            <w:r>
              <w:rPr>
                <w:sz w:val="24"/>
                <w:szCs w:val="24"/>
                <w:lang w:val="en-US"/>
              </w:rPr>
              <w:t>S</w:t>
            </w:r>
          </w:p>
        </w:tc>
        <w:tc>
          <w:tcPr>
            <w:tcW w:w="1289" w:type="pct"/>
            <w:gridSpan w:val="5"/>
            <w:shd w:val="clear" w:color="auto" w:fill="auto"/>
          </w:tcPr>
          <w:p w14:paraId="00452D2E" w14:textId="77777777" w:rsidR="00803246" w:rsidRPr="0005565F" w:rsidRDefault="00803246" w:rsidP="00AA14C9">
            <w:pPr>
              <w:spacing w:before="60" w:after="60"/>
              <w:ind w:firstLine="0"/>
              <w:rPr>
                <w:sz w:val="24"/>
                <w:szCs w:val="24"/>
              </w:rPr>
            </w:pPr>
            <w:r w:rsidRPr="0005565F">
              <w:rPr>
                <w:sz w:val="24"/>
                <w:szCs w:val="24"/>
              </w:rPr>
              <w:t xml:space="preserve">Наличие у поставщика </w:t>
            </w:r>
            <w:r w:rsidRPr="0005565F">
              <w:rPr>
                <w:sz w:val="24"/>
                <w:szCs w:val="24"/>
              </w:rPr>
              <w:lastRenderedPageBreak/>
              <w:t>места пребывания на территории РФ</w:t>
            </w:r>
          </w:p>
        </w:tc>
        <w:tc>
          <w:tcPr>
            <w:tcW w:w="1354" w:type="pct"/>
            <w:shd w:val="clear" w:color="auto" w:fill="auto"/>
          </w:tcPr>
          <w:p w14:paraId="78E2E69E" w14:textId="77777777" w:rsidR="00803246" w:rsidRPr="00942C0C" w:rsidRDefault="00803246" w:rsidP="00AA14C9">
            <w:pPr>
              <w:spacing w:before="60" w:after="60"/>
              <w:ind w:firstLine="0"/>
              <w:rPr>
                <w:sz w:val="24"/>
                <w:szCs w:val="24"/>
              </w:rPr>
            </w:pPr>
          </w:p>
        </w:tc>
      </w:tr>
      <w:tr w:rsidR="002F1C8F" w:rsidRPr="00942C0C" w14:paraId="2D9F48A0" w14:textId="77777777" w:rsidTr="00FA0089">
        <w:tc>
          <w:tcPr>
            <w:tcW w:w="686" w:type="pct"/>
            <w:shd w:val="clear" w:color="auto" w:fill="auto"/>
          </w:tcPr>
          <w:p w14:paraId="229CF6EF" w14:textId="77777777" w:rsidR="002F1C8F" w:rsidRPr="00942C0C" w:rsidRDefault="002F1C8F" w:rsidP="00FA0089">
            <w:pPr>
              <w:spacing w:before="60" w:after="60"/>
              <w:ind w:firstLine="0"/>
              <w:rPr>
                <w:sz w:val="24"/>
                <w:szCs w:val="24"/>
              </w:rPr>
            </w:pPr>
          </w:p>
        </w:tc>
        <w:tc>
          <w:tcPr>
            <w:tcW w:w="827" w:type="pct"/>
            <w:gridSpan w:val="4"/>
            <w:shd w:val="clear" w:color="auto" w:fill="auto"/>
          </w:tcPr>
          <w:p w14:paraId="7ABA04B0" w14:textId="77777777" w:rsidR="002F1C8F" w:rsidRPr="002F1C8F" w:rsidRDefault="002F1C8F" w:rsidP="00FA0089">
            <w:pPr>
              <w:spacing w:before="60" w:after="60"/>
              <w:ind w:firstLine="0"/>
              <w:rPr>
                <w:sz w:val="24"/>
                <w:szCs w:val="24"/>
                <w:lang w:val="en-US"/>
              </w:rPr>
            </w:pPr>
            <w:r>
              <w:rPr>
                <w:sz w:val="24"/>
                <w:szCs w:val="24"/>
                <w:lang w:val="en-US"/>
              </w:rPr>
              <w:t>isCulture</w:t>
            </w:r>
          </w:p>
        </w:tc>
        <w:tc>
          <w:tcPr>
            <w:tcW w:w="309" w:type="pct"/>
            <w:gridSpan w:val="4"/>
            <w:shd w:val="clear" w:color="auto" w:fill="auto"/>
          </w:tcPr>
          <w:p w14:paraId="4D52DA49" w14:textId="77777777" w:rsidR="002F1C8F" w:rsidRPr="00942C0C" w:rsidRDefault="002F1C8F" w:rsidP="00FA0089">
            <w:pPr>
              <w:spacing w:before="60" w:after="60"/>
              <w:ind w:firstLine="0"/>
              <w:jc w:val="center"/>
              <w:rPr>
                <w:sz w:val="24"/>
                <w:szCs w:val="24"/>
              </w:rPr>
            </w:pPr>
            <w:r w:rsidRPr="004E28C7">
              <w:rPr>
                <w:sz w:val="24"/>
                <w:szCs w:val="24"/>
              </w:rPr>
              <w:t>H</w:t>
            </w:r>
          </w:p>
        </w:tc>
        <w:tc>
          <w:tcPr>
            <w:tcW w:w="535" w:type="pct"/>
            <w:gridSpan w:val="2"/>
            <w:shd w:val="clear" w:color="auto" w:fill="auto"/>
          </w:tcPr>
          <w:p w14:paraId="7E8CF037" w14:textId="77777777" w:rsidR="002F1C8F" w:rsidRPr="00803246" w:rsidRDefault="002F1C8F" w:rsidP="00FA0089">
            <w:pPr>
              <w:spacing w:before="60" w:after="60"/>
              <w:ind w:firstLine="0"/>
              <w:jc w:val="center"/>
              <w:rPr>
                <w:sz w:val="24"/>
                <w:szCs w:val="24"/>
                <w:lang w:val="en-US"/>
              </w:rPr>
            </w:pPr>
            <w:r>
              <w:rPr>
                <w:sz w:val="24"/>
                <w:szCs w:val="24"/>
                <w:lang w:val="en-US"/>
              </w:rPr>
              <w:t>B</w:t>
            </w:r>
          </w:p>
        </w:tc>
        <w:tc>
          <w:tcPr>
            <w:tcW w:w="1289" w:type="pct"/>
            <w:gridSpan w:val="5"/>
            <w:shd w:val="clear" w:color="auto" w:fill="auto"/>
          </w:tcPr>
          <w:p w14:paraId="7FE87C0A" w14:textId="77777777" w:rsidR="002F1C8F" w:rsidRPr="00803246" w:rsidRDefault="002F1C8F" w:rsidP="00FA0089">
            <w:pPr>
              <w:spacing w:before="60" w:after="60"/>
              <w:ind w:firstLine="0"/>
              <w:rPr>
                <w:sz w:val="24"/>
                <w:szCs w:val="24"/>
              </w:rPr>
            </w:pPr>
            <w:r w:rsidRPr="002F1C8F">
              <w:rPr>
                <w:sz w:val="24"/>
                <w:szCs w:val="24"/>
              </w:rPr>
              <w:t>Поставщик культурных ценностей</w:t>
            </w:r>
          </w:p>
        </w:tc>
        <w:tc>
          <w:tcPr>
            <w:tcW w:w="1354" w:type="pct"/>
            <w:shd w:val="clear" w:color="auto" w:fill="auto"/>
          </w:tcPr>
          <w:p w14:paraId="14EB9AD3" w14:textId="77777777" w:rsidR="002F1C8F" w:rsidRPr="002F1C8F" w:rsidRDefault="002F1C8F" w:rsidP="00FA0089">
            <w:pPr>
              <w:spacing w:before="60" w:after="60"/>
              <w:ind w:firstLine="0"/>
              <w:rPr>
                <w:sz w:val="24"/>
                <w:szCs w:val="24"/>
              </w:rPr>
            </w:pPr>
            <w:r>
              <w:rPr>
                <w:sz w:val="24"/>
                <w:szCs w:val="24"/>
              </w:rPr>
              <w:t>При приеме игнорируется, заполняется при передаче</w:t>
            </w:r>
          </w:p>
        </w:tc>
      </w:tr>
      <w:tr w:rsidR="009171F2" w:rsidRPr="00965E2B" w14:paraId="3E719AB4" w14:textId="77777777" w:rsidTr="00AA14C9">
        <w:tc>
          <w:tcPr>
            <w:tcW w:w="5000" w:type="pct"/>
            <w:gridSpan w:val="17"/>
            <w:shd w:val="clear" w:color="auto" w:fill="auto"/>
            <w:hideMark/>
          </w:tcPr>
          <w:p w14:paraId="37512127" w14:textId="77777777" w:rsidR="009171F2" w:rsidRPr="00965E2B" w:rsidRDefault="009171F2" w:rsidP="00AA14C9">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171F2" w:rsidRPr="00942C0C" w14:paraId="6BAD1868" w14:textId="77777777" w:rsidTr="003006BF">
        <w:tc>
          <w:tcPr>
            <w:tcW w:w="686" w:type="pct"/>
            <w:shd w:val="clear" w:color="auto" w:fill="auto"/>
            <w:hideMark/>
          </w:tcPr>
          <w:p w14:paraId="2748B473" w14:textId="77777777" w:rsidR="009171F2" w:rsidRPr="00262B09" w:rsidRDefault="009171F2" w:rsidP="00AA14C9">
            <w:pPr>
              <w:spacing w:before="60" w:after="60"/>
              <w:ind w:firstLine="0"/>
              <w:rPr>
                <w:b/>
                <w:sz w:val="24"/>
                <w:szCs w:val="24"/>
              </w:rPr>
            </w:pPr>
            <w:r w:rsidRPr="003A4386">
              <w:rPr>
                <w:b/>
                <w:sz w:val="24"/>
                <w:szCs w:val="24"/>
              </w:rPr>
              <w:t>registerInRFTaxBodies</w:t>
            </w:r>
          </w:p>
        </w:tc>
        <w:tc>
          <w:tcPr>
            <w:tcW w:w="827" w:type="pct"/>
            <w:gridSpan w:val="4"/>
            <w:shd w:val="clear" w:color="auto" w:fill="auto"/>
            <w:hideMark/>
          </w:tcPr>
          <w:p w14:paraId="2B3F5713" w14:textId="77777777" w:rsidR="009171F2" w:rsidRPr="00942C0C" w:rsidRDefault="009171F2" w:rsidP="00AA14C9">
            <w:pPr>
              <w:spacing w:before="60" w:after="60"/>
              <w:ind w:firstLine="0"/>
              <w:rPr>
                <w:sz w:val="24"/>
                <w:szCs w:val="24"/>
              </w:rPr>
            </w:pPr>
            <w:r w:rsidRPr="00942C0C">
              <w:rPr>
                <w:sz w:val="24"/>
                <w:szCs w:val="24"/>
              </w:rPr>
              <w:t> </w:t>
            </w:r>
          </w:p>
        </w:tc>
        <w:tc>
          <w:tcPr>
            <w:tcW w:w="309" w:type="pct"/>
            <w:gridSpan w:val="4"/>
            <w:shd w:val="clear" w:color="auto" w:fill="auto"/>
            <w:hideMark/>
          </w:tcPr>
          <w:p w14:paraId="37FC4FB1" w14:textId="77777777" w:rsidR="009171F2" w:rsidRPr="00942C0C" w:rsidRDefault="009171F2" w:rsidP="00AA14C9">
            <w:pPr>
              <w:spacing w:before="60" w:after="60"/>
              <w:ind w:firstLine="0"/>
              <w:rPr>
                <w:sz w:val="24"/>
                <w:szCs w:val="24"/>
              </w:rPr>
            </w:pPr>
            <w:r w:rsidRPr="00942C0C">
              <w:rPr>
                <w:sz w:val="24"/>
                <w:szCs w:val="24"/>
              </w:rPr>
              <w:t> </w:t>
            </w:r>
          </w:p>
        </w:tc>
        <w:tc>
          <w:tcPr>
            <w:tcW w:w="535" w:type="pct"/>
            <w:gridSpan w:val="2"/>
            <w:shd w:val="clear" w:color="auto" w:fill="auto"/>
            <w:hideMark/>
          </w:tcPr>
          <w:p w14:paraId="658A0055" w14:textId="77777777" w:rsidR="009171F2" w:rsidRPr="00942C0C" w:rsidRDefault="009171F2" w:rsidP="00AA14C9">
            <w:pPr>
              <w:spacing w:before="60" w:after="60"/>
              <w:ind w:firstLine="0"/>
              <w:rPr>
                <w:sz w:val="24"/>
                <w:szCs w:val="24"/>
              </w:rPr>
            </w:pPr>
            <w:r w:rsidRPr="00942C0C">
              <w:rPr>
                <w:sz w:val="24"/>
                <w:szCs w:val="24"/>
              </w:rPr>
              <w:t> </w:t>
            </w:r>
          </w:p>
        </w:tc>
        <w:tc>
          <w:tcPr>
            <w:tcW w:w="1289" w:type="pct"/>
            <w:gridSpan w:val="5"/>
            <w:shd w:val="clear" w:color="auto" w:fill="auto"/>
            <w:hideMark/>
          </w:tcPr>
          <w:p w14:paraId="7A3B9E35" w14:textId="77777777" w:rsidR="009171F2" w:rsidRPr="00942C0C" w:rsidRDefault="009171F2" w:rsidP="00AA14C9">
            <w:pPr>
              <w:spacing w:before="60" w:after="60"/>
              <w:ind w:firstLine="0"/>
              <w:rPr>
                <w:sz w:val="24"/>
                <w:szCs w:val="24"/>
              </w:rPr>
            </w:pPr>
            <w:r w:rsidRPr="00942C0C">
              <w:rPr>
                <w:sz w:val="24"/>
                <w:szCs w:val="24"/>
              </w:rPr>
              <w:t> </w:t>
            </w:r>
          </w:p>
        </w:tc>
        <w:tc>
          <w:tcPr>
            <w:tcW w:w="1354" w:type="pct"/>
            <w:shd w:val="clear" w:color="auto" w:fill="auto"/>
            <w:hideMark/>
          </w:tcPr>
          <w:p w14:paraId="5C315595" w14:textId="77777777" w:rsidR="009171F2" w:rsidRPr="00942C0C" w:rsidRDefault="009171F2" w:rsidP="00AA14C9">
            <w:pPr>
              <w:spacing w:before="60" w:after="60"/>
              <w:ind w:firstLine="0"/>
              <w:rPr>
                <w:sz w:val="24"/>
                <w:szCs w:val="24"/>
              </w:rPr>
            </w:pPr>
          </w:p>
        </w:tc>
      </w:tr>
      <w:tr w:rsidR="009171F2" w:rsidRPr="00942C0C" w14:paraId="3C780C10" w14:textId="77777777" w:rsidTr="003006BF">
        <w:tc>
          <w:tcPr>
            <w:tcW w:w="686" w:type="pct"/>
            <w:shd w:val="clear" w:color="auto" w:fill="auto"/>
          </w:tcPr>
          <w:p w14:paraId="6A8E4178" w14:textId="77777777" w:rsidR="009171F2" w:rsidRPr="00942C0C" w:rsidRDefault="009171F2" w:rsidP="00AA14C9">
            <w:pPr>
              <w:spacing w:before="60" w:after="60"/>
              <w:ind w:firstLine="0"/>
              <w:rPr>
                <w:sz w:val="24"/>
                <w:szCs w:val="24"/>
              </w:rPr>
            </w:pPr>
          </w:p>
        </w:tc>
        <w:tc>
          <w:tcPr>
            <w:tcW w:w="827" w:type="pct"/>
            <w:gridSpan w:val="4"/>
            <w:shd w:val="clear" w:color="auto" w:fill="auto"/>
          </w:tcPr>
          <w:p w14:paraId="6E7283D0" w14:textId="77777777" w:rsidR="009171F2" w:rsidRPr="00942C0C" w:rsidRDefault="009171F2" w:rsidP="00AA14C9">
            <w:pPr>
              <w:spacing w:before="60" w:after="60"/>
              <w:ind w:firstLine="0"/>
              <w:rPr>
                <w:sz w:val="24"/>
                <w:szCs w:val="24"/>
              </w:rPr>
            </w:pPr>
            <w:r>
              <w:rPr>
                <w:sz w:val="24"/>
                <w:szCs w:val="24"/>
                <w:lang w:val="en-US"/>
              </w:rPr>
              <w:t>INN</w:t>
            </w:r>
            <w:r w:rsidRPr="002947D3">
              <w:rPr>
                <w:sz w:val="24"/>
                <w:szCs w:val="24"/>
              </w:rPr>
              <w:t xml:space="preserve"> </w:t>
            </w:r>
          </w:p>
        </w:tc>
        <w:tc>
          <w:tcPr>
            <w:tcW w:w="309" w:type="pct"/>
            <w:gridSpan w:val="4"/>
            <w:shd w:val="clear" w:color="auto" w:fill="auto"/>
          </w:tcPr>
          <w:p w14:paraId="3A37BFFE" w14:textId="77777777" w:rsidR="009171F2" w:rsidRPr="00942C0C" w:rsidRDefault="009171F2" w:rsidP="00AA14C9">
            <w:pPr>
              <w:spacing w:before="60" w:after="60"/>
              <w:ind w:firstLine="0"/>
              <w:jc w:val="center"/>
              <w:rPr>
                <w:sz w:val="24"/>
                <w:szCs w:val="24"/>
              </w:rPr>
            </w:pPr>
            <w:r>
              <w:rPr>
                <w:sz w:val="24"/>
                <w:szCs w:val="24"/>
                <w:lang w:val="en-US"/>
              </w:rPr>
              <w:t>O</w:t>
            </w:r>
          </w:p>
        </w:tc>
        <w:tc>
          <w:tcPr>
            <w:tcW w:w="535" w:type="pct"/>
            <w:gridSpan w:val="2"/>
            <w:shd w:val="clear" w:color="auto" w:fill="auto"/>
          </w:tcPr>
          <w:p w14:paraId="07CD4FAA" w14:textId="77777777" w:rsidR="009171F2" w:rsidRPr="00942C0C" w:rsidRDefault="009171F2" w:rsidP="00AA14C9">
            <w:pPr>
              <w:spacing w:before="60" w:after="60"/>
              <w:ind w:firstLine="0"/>
              <w:jc w:val="center"/>
              <w:rPr>
                <w:sz w:val="24"/>
                <w:szCs w:val="24"/>
              </w:rPr>
            </w:pPr>
            <w:r w:rsidRPr="002947D3">
              <w:rPr>
                <w:sz w:val="24"/>
                <w:szCs w:val="24"/>
              </w:rPr>
              <w:t>T</w:t>
            </w:r>
          </w:p>
        </w:tc>
        <w:tc>
          <w:tcPr>
            <w:tcW w:w="1289" w:type="pct"/>
            <w:gridSpan w:val="5"/>
            <w:shd w:val="clear" w:color="auto" w:fill="auto"/>
          </w:tcPr>
          <w:p w14:paraId="6A75DECF" w14:textId="77777777" w:rsidR="009171F2" w:rsidRPr="00942C0C" w:rsidRDefault="009171F2" w:rsidP="00AA14C9">
            <w:pPr>
              <w:spacing w:before="60" w:after="60"/>
              <w:ind w:firstLine="0"/>
              <w:rPr>
                <w:sz w:val="24"/>
                <w:szCs w:val="24"/>
              </w:rPr>
            </w:pPr>
            <w:r w:rsidRPr="002947D3">
              <w:rPr>
                <w:sz w:val="24"/>
                <w:szCs w:val="24"/>
              </w:rPr>
              <w:t>ИНН</w:t>
            </w:r>
          </w:p>
        </w:tc>
        <w:tc>
          <w:tcPr>
            <w:tcW w:w="1354" w:type="pct"/>
            <w:shd w:val="clear" w:color="auto" w:fill="auto"/>
          </w:tcPr>
          <w:p w14:paraId="46F191ED" w14:textId="061F6B73" w:rsidR="009171F2" w:rsidRPr="00942C0C" w:rsidRDefault="009171F2" w:rsidP="00AA14C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9171F2" w:rsidRPr="00942C0C" w14:paraId="291444F1" w14:textId="77777777" w:rsidTr="003006BF">
        <w:tc>
          <w:tcPr>
            <w:tcW w:w="686" w:type="pct"/>
            <w:shd w:val="clear" w:color="auto" w:fill="auto"/>
          </w:tcPr>
          <w:p w14:paraId="647388EB" w14:textId="77777777" w:rsidR="009171F2" w:rsidRPr="00942C0C" w:rsidRDefault="009171F2" w:rsidP="00AA14C9">
            <w:pPr>
              <w:spacing w:before="60" w:after="60"/>
              <w:ind w:firstLine="0"/>
              <w:rPr>
                <w:sz w:val="24"/>
                <w:szCs w:val="24"/>
              </w:rPr>
            </w:pPr>
          </w:p>
        </w:tc>
        <w:tc>
          <w:tcPr>
            <w:tcW w:w="827" w:type="pct"/>
            <w:gridSpan w:val="4"/>
            <w:shd w:val="clear" w:color="auto" w:fill="auto"/>
          </w:tcPr>
          <w:p w14:paraId="3F5887AC" w14:textId="77777777" w:rsidR="009171F2" w:rsidRPr="002808C6" w:rsidRDefault="009171F2" w:rsidP="00AA14C9">
            <w:pPr>
              <w:spacing w:before="60" w:after="60"/>
              <w:ind w:firstLine="0"/>
              <w:rPr>
                <w:sz w:val="24"/>
                <w:szCs w:val="24"/>
                <w:lang w:val="en-US"/>
              </w:rPr>
            </w:pPr>
            <w:r>
              <w:rPr>
                <w:sz w:val="24"/>
                <w:szCs w:val="24"/>
                <w:lang w:val="en-US"/>
              </w:rPr>
              <w:t>KPP</w:t>
            </w:r>
          </w:p>
        </w:tc>
        <w:tc>
          <w:tcPr>
            <w:tcW w:w="309" w:type="pct"/>
            <w:gridSpan w:val="4"/>
            <w:shd w:val="clear" w:color="auto" w:fill="auto"/>
          </w:tcPr>
          <w:p w14:paraId="4259A554" w14:textId="77777777" w:rsidR="009171F2" w:rsidRPr="00942C0C" w:rsidRDefault="009171F2" w:rsidP="00AA14C9">
            <w:pPr>
              <w:spacing w:before="60" w:after="60"/>
              <w:ind w:firstLine="0"/>
              <w:jc w:val="center"/>
              <w:rPr>
                <w:sz w:val="24"/>
                <w:szCs w:val="24"/>
              </w:rPr>
            </w:pPr>
            <w:r>
              <w:rPr>
                <w:sz w:val="24"/>
                <w:szCs w:val="24"/>
                <w:lang w:val="en-US"/>
              </w:rPr>
              <w:t>O</w:t>
            </w:r>
          </w:p>
        </w:tc>
        <w:tc>
          <w:tcPr>
            <w:tcW w:w="535" w:type="pct"/>
            <w:gridSpan w:val="2"/>
            <w:shd w:val="clear" w:color="auto" w:fill="auto"/>
          </w:tcPr>
          <w:p w14:paraId="04286B2D" w14:textId="77777777" w:rsidR="009171F2" w:rsidRPr="00942C0C" w:rsidRDefault="009171F2" w:rsidP="00AA14C9">
            <w:pPr>
              <w:spacing w:before="60" w:after="60"/>
              <w:ind w:firstLine="0"/>
              <w:jc w:val="center"/>
              <w:rPr>
                <w:sz w:val="24"/>
                <w:szCs w:val="24"/>
              </w:rPr>
            </w:pPr>
            <w:r w:rsidRPr="002947D3">
              <w:rPr>
                <w:sz w:val="24"/>
                <w:szCs w:val="24"/>
              </w:rPr>
              <w:t>T</w:t>
            </w:r>
          </w:p>
        </w:tc>
        <w:tc>
          <w:tcPr>
            <w:tcW w:w="1289" w:type="pct"/>
            <w:gridSpan w:val="5"/>
            <w:shd w:val="clear" w:color="auto" w:fill="auto"/>
          </w:tcPr>
          <w:p w14:paraId="1DA440CB" w14:textId="77777777" w:rsidR="009171F2" w:rsidRPr="00942C0C" w:rsidRDefault="009171F2" w:rsidP="00AA14C9">
            <w:pPr>
              <w:spacing w:before="60" w:after="60"/>
              <w:ind w:firstLine="0"/>
              <w:rPr>
                <w:sz w:val="24"/>
                <w:szCs w:val="24"/>
              </w:rPr>
            </w:pPr>
            <w:r w:rsidRPr="002947D3">
              <w:rPr>
                <w:sz w:val="24"/>
                <w:szCs w:val="24"/>
              </w:rPr>
              <w:t>КПП</w:t>
            </w:r>
          </w:p>
        </w:tc>
        <w:tc>
          <w:tcPr>
            <w:tcW w:w="1354" w:type="pct"/>
            <w:shd w:val="clear" w:color="auto" w:fill="auto"/>
          </w:tcPr>
          <w:p w14:paraId="41565C00" w14:textId="77777777" w:rsidR="009171F2" w:rsidRPr="00942C0C" w:rsidRDefault="009171F2" w:rsidP="00AA14C9">
            <w:pPr>
              <w:spacing w:before="60" w:after="60"/>
              <w:ind w:firstLine="0"/>
              <w:rPr>
                <w:sz w:val="24"/>
                <w:szCs w:val="24"/>
              </w:rPr>
            </w:pPr>
            <w:r w:rsidRPr="002947D3">
              <w:rPr>
                <w:sz w:val="24"/>
                <w:szCs w:val="24"/>
              </w:rPr>
              <w:t xml:space="preserve">Шаблон значения: \d{9} </w:t>
            </w:r>
          </w:p>
        </w:tc>
      </w:tr>
      <w:tr w:rsidR="009171F2" w:rsidRPr="00942C0C" w14:paraId="3E318FDB" w14:textId="77777777" w:rsidTr="003006BF">
        <w:tc>
          <w:tcPr>
            <w:tcW w:w="686" w:type="pct"/>
            <w:shd w:val="clear" w:color="auto" w:fill="auto"/>
          </w:tcPr>
          <w:p w14:paraId="09A59C55" w14:textId="77777777" w:rsidR="009171F2" w:rsidRPr="00942C0C" w:rsidRDefault="009171F2" w:rsidP="00AA14C9">
            <w:pPr>
              <w:spacing w:before="60" w:after="60"/>
              <w:ind w:firstLine="0"/>
              <w:rPr>
                <w:sz w:val="24"/>
                <w:szCs w:val="24"/>
              </w:rPr>
            </w:pPr>
          </w:p>
        </w:tc>
        <w:tc>
          <w:tcPr>
            <w:tcW w:w="827" w:type="pct"/>
            <w:gridSpan w:val="4"/>
            <w:shd w:val="clear" w:color="auto" w:fill="auto"/>
          </w:tcPr>
          <w:p w14:paraId="316B26FF" w14:textId="77777777" w:rsidR="009171F2" w:rsidRPr="002808C6" w:rsidRDefault="009171F2" w:rsidP="00AA14C9">
            <w:pPr>
              <w:spacing w:before="60" w:after="60"/>
              <w:ind w:firstLine="0"/>
              <w:rPr>
                <w:sz w:val="24"/>
                <w:szCs w:val="24"/>
                <w:lang w:val="en-US"/>
              </w:rPr>
            </w:pPr>
            <w:r>
              <w:rPr>
                <w:sz w:val="24"/>
                <w:szCs w:val="24"/>
                <w:lang w:val="en-US"/>
              </w:rPr>
              <w:t>registrationDate</w:t>
            </w:r>
          </w:p>
        </w:tc>
        <w:tc>
          <w:tcPr>
            <w:tcW w:w="309" w:type="pct"/>
            <w:gridSpan w:val="4"/>
            <w:shd w:val="clear" w:color="auto" w:fill="auto"/>
          </w:tcPr>
          <w:p w14:paraId="76C3CE5D" w14:textId="77777777" w:rsidR="009171F2" w:rsidRPr="002808C6" w:rsidRDefault="009171F2" w:rsidP="00AA14C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50D0BBCC" w14:textId="412080C2" w:rsidR="009171F2" w:rsidRPr="00942C0C" w:rsidRDefault="009171F2" w:rsidP="003006BF">
            <w:pPr>
              <w:spacing w:before="60" w:after="60"/>
              <w:ind w:firstLine="0"/>
              <w:jc w:val="center"/>
              <w:rPr>
                <w:sz w:val="24"/>
                <w:szCs w:val="24"/>
              </w:rPr>
            </w:pPr>
            <w:r>
              <w:rPr>
                <w:sz w:val="24"/>
                <w:szCs w:val="24"/>
                <w:lang w:val="en-US"/>
              </w:rPr>
              <w:t>D</w:t>
            </w:r>
          </w:p>
        </w:tc>
        <w:tc>
          <w:tcPr>
            <w:tcW w:w="1289" w:type="pct"/>
            <w:gridSpan w:val="5"/>
            <w:shd w:val="clear" w:color="auto" w:fill="auto"/>
          </w:tcPr>
          <w:p w14:paraId="72C15E3E" w14:textId="77777777" w:rsidR="009171F2" w:rsidRPr="00942C0C" w:rsidRDefault="009171F2" w:rsidP="00AA14C9">
            <w:pPr>
              <w:spacing w:before="60" w:after="60"/>
              <w:ind w:firstLine="0"/>
              <w:rPr>
                <w:sz w:val="24"/>
                <w:szCs w:val="24"/>
              </w:rPr>
            </w:pPr>
            <w:r>
              <w:rPr>
                <w:sz w:val="24"/>
                <w:szCs w:val="24"/>
              </w:rPr>
              <w:t>Дата постановки на учет в налоговом органе</w:t>
            </w:r>
          </w:p>
        </w:tc>
        <w:tc>
          <w:tcPr>
            <w:tcW w:w="1354" w:type="pct"/>
            <w:shd w:val="clear" w:color="auto" w:fill="auto"/>
          </w:tcPr>
          <w:p w14:paraId="7F496841" w14:textId="77777777" w:rsidR="009171F2" w:rsidRPr="00942C0C" w:rsidRDefault="009171F2" w:rsidP="00AA14C9">
            <w:pPr>
              <w:spacing w:before="60" w:after="60"/>
              <w:ind w:firstLine="0"/>
              <w:rPr>
                <w:sz w:val="24"/>
                <w:szCs w:val="24"/>
              </w:rPr>
            </w:pPr>
          </w:p>
        </w:tc>
      </w:tr>
      <w:tr w:rsidR="00BC7686" w:rsidRPr="00965E2B" w14:paraId="70B93A9D" w14:textId="77777777" w:rsidTr="00AA14C9">
        <w:tc>
          <w:tcPr>
            <w:tcW w:w="5000" w:type="pct"/>
            <w:gridSpan w:val="17"/>
            <w:shd w:val="clear" w:color="auto" w:fill="auto"/>
            <w:hideMark/>
          </w:tcPr>
          <w:p w14:paraId="5A8D105A" w14:textId="4B79E12B" w:rsidR="00BC7686" w:rsidRPr="00965E2B" w:rsidRDefault="00BC7686" w:rsidP="00BC7686">
            <w:pPr>
              <w:spacing w:before="60" w:after="60"/>
              <w:ind w:firstLine="0"/>
              <w:jc w:val="center"/>
              <w:rPr>
                <w:b/>
                <w:sz w:val="24"/>
                <w:szCs w:val="24"/>
              </w:rPr>
            </w:pPr>
            <w:r w:rsidRPr="00BC7686">
              <w:rPr>
                <w:b/>
                <w:sz w:val="24"/>
                <w:szCs w:val="24"/>
              </w:rPr>
              <w:t>Место нахождения в стране регистрации</w:t>
            </w:r>
          </w:p>
        </w:tc>
      </w:tr>
      <w:tr w:rsidR="00BC7686" w:rsidRPr="00942C0C" w14:paraId="05EDA51D" w14:textId="77777777" w:rsidTr="003006BF">
        <w:tc>
          <w:tcPr>
            <w:tcW w:w="686" w:type="pct"/>
            <w:shd w:val="clear" w:color="auto" w:fill="auto"/>
            <w:hideMark/>
          </w:tcPr>
          <w:p w14:paraId="0D0A84C9" w14:textId="379108E1" w:rsidR="00BC7686" w:rsidRPr="00262B09" w:rsidRDefault="00BC7686" w:rsidP="00AA14C9">
            <w:pPr>
              <w:spacing w:before="60" w:after="60"/>
              <w:ind w:firstLine="0"/>
              <w:rPr>
                <w:b/>
                <w:sz w:val="24"/>
                <w:szCs w:val="24"/>
              </w:rPr>
            </w:pPr>
            <w:r w:rsidRPr="00BC7686">
              <w:rPr>
                <w:b/>
                <w:sz w:val="24"/>
                <w:szCs w:val="24"/>
              </w:rPr>
              <w:t>placeOfStayInRegCountry</w:t>
            </w:r>
          </w:p>
        </w:tc>
        <w:tc>
          <w:tcPr>
            <w:tcW w:w="827" w:type="pct"/>
            <w:gridSpan w:val="4"/>
            <w:shd w:val="clear" w:color="auto" w:fill="auto"/>
            <w:hideMark/>
          </w:tcPr>
          <w:p w14:paraId="6794CE23" w14:textId="77777777" w:rsidR="00BC7686" w:rsidRPr="00942C0C" w:rsidRDefault="00BC7686" w:rsidP="00AA14C9">
            <w:pPr>
              <w:spacing w:before="60" w:after="60"/>
              <w:ind w:firstLine="0"/>
              <w:rPr>
                <w:sz w:val="24"/>
                <w:szCs w:val="24"/>
              </w:rPr>
            </w:pPr>
            <w:r w:rsidRPr="00942C0C">
              <w:rPr>
                <w:sz w:val="24"/>
                <w:szCs w:val="24"/>
              </w:rPr>
              <w:t> </w:t>
            </w:r>
          </w:p>
        </w:tc>
        <w:tc>
          <w:tcPr>
            <w:tcW w:w="309" w:type="pct"/>
            <w:gridSpan w:val="4"/>
            <w:shd w:val="clear" w:color="auto" w:fill="auto"/>
            <w:hideMark/>
          </w:tcPr>
          <w:p w14:paraId="52B4FA9E" w14:textId="77777777" w:rsidR="00BC7686" w:rsidRPr="00942C0C" w:rsidRDefault="00BC7686" w:rsidP="00AA14C9">
            <w:pPr>
              <w:spacing w:before="60" w:after="60"/>
              <w:ind w:firstLine="0"/>
              <w:rPr>
                <w:sz w:val="24"/>
                <w:szCs w:val="24"/>
              </w:rPr>
            </w:pPr>
            <w:r w:rsidRPr="00942C0C">
              <w:rPr>
                <w:sz w:val="24"/>
                <w:szCs w:val="24"/>
              </w:rPr>
              <w:t> </w:t>
            </w:r>
          </w:p>
        </w:tc>
        <w:tc>
          <w:tcPr>
            <w:tcW w:w="535" w:type="pct"/>
            <w:gridSpan w:val="2"/>
            <w:shd w:val="clear" w:color="auto" w:fill="auto"/>
            <w:hideMark/>
          </w:tcPr>
          <w:p w14:paraId="03FF5A71" w14:textId="77777777" w:rsidR="00BC7686" w:rsidRPr="00942C0C" w:rsidRDefault="00BC7686" w:rsidP="00AA14C9">
            <w:pPr>
              <w:spacing w:before="60" w:after="60"/>
              <w:ind w:firstLine="0"/>
              <w:rPr>
                <w:sz w:val="24"/>
                <w:szCs w:val="24"/>
              </w:rPr>
            </w:pPr>
            <w:r w:rsidRPr="00942C0C">
              <w:rPr>
                <w:sz w:val="24"/>
                <w:szCs w:val="24"/>
              </w:rPr>
              <w:t> </w:t>
            </w:r>
          </w:p>
        </w:tc>
        <w:tc>
          <w:tcPr>
            <w:tcW w:w="1289" w:type="pct"/>
            <w:gridSpan w:val="5"/>
            <w:shd w:val="clear" w:color="auto" w:fill="auto"/>
            <w:hideMark/>
          </w:tcPr>
          <w:p w14:paraId="763D48C3" w14:textId="77777777" w:rsidR="00BC7686" w:rsidRPr="00942C0C" w:rsidRDefault="00BC7686" w:rsidP="00AA14C9">
            <w:pPr>
              <w:spacing w:before="60" w:after="60"/>
              <w:ind w:firstLine="0"/>
              <w:rPr>
                <w:sz w:val="24"/>
                <w:szCs w:val="24"/>
              </w:rPr>
            </w:pPr>
            <w:r w:rsidRPr="00942C0C">
              <w:rPr>
                <w:sz w:val="24"/>
                <w:szCs w:val="24"/>
              </w:rPr>
              <w:t> </w:t>
            </w:r>
          </w:p>
        </w:tc>
        <w:tc>
          <w:tcPr>
            <w:tcW w:w="1354" w:type="pct"/>
            <w:shd w:val="clear" w:color="auto" w:fill="auto"/>
            <w:hideMark/>
          </w:tcPr>
          <w:p w14:paraId="281D4505" w14:textId="77777777" w:rsidR="00BC7686" w:rsidRPr="00942C0C" w:rsidRDefault="00BC7686" w:rsidP="00AA14C9">
            <w:pPr>
              <w:spacing w:before="60" w:after="60"/>
              <w:ind w:firstLine="0"/>
              <w:rPr>
                <w:sz w:val="24"/>
                <w:szCs w:val="24"/>
              </w:rPr>
            </w:pPr>
          </w:p>
        </w:tc>
      </w:tr>
      <w:tr w:rsidR="00BC7686" w:rsidRPr="00942C0C" w14:paraId="21134812" w14:textId="77777777" w:rsidTr="003006BF">
        <w:tc>
          <w:tcPr>
            <w:tcW w:w="686" w:type="pct"/>
            <w:shd w:val="clear" w:color="auto" w:fill="auto"/>
          </w:tcPr>
          <w:p w14:paraId="6A191F23" w14:textId="77777777" w:rsidR="00BC7686" w:rsidRPr="00942C0C" w:rsidRDefault="00BC7686" w:rsidP="00AA14C9">
            <w:pPr>
              <w:spacing w:before="60" w:after="60"/>
              <w:ind w:firstLine="0"/>
              <w:rPr>
                <w:sz w:val="24"/>
                <w:szCs w:val="24"/>
              </w:rPr>
            </w:pPr>
          </w:p>
        </w:tc>
        <w:tc>
          <w:tcPr>
            <w:tcW w:w="827" w:type="pct"/>
            <w:gridSpan w:val="4"/>
            <w:shd w:val="clear" w:color="auto" w:fill="auto"/>
          </w:tcPr>
          <w:p w14:paraId="60CC5F13" w14:textId="28C3C777" w:rsidR="00BC7686" w:rsidRPr="00BC7686" w:rsidRDefault="00BC7686" w:rsidP="00BC7686">
            <w:pPr>
              <w:spacing w:before="60" w:after="60"/>
              <w:ind w:firstLine="0"/>
              <w:rPr>
                <w:sz w:val="24"/>
                <w:szCs w:val="24"/>
                <w:lang w:val="en-US"/>
              </w:rPr>
            </w:pPr>
            <w:r>
              <w:rPr>
                <w:sz w:val="24"/>
                <w:szCs w:val="24"/>
                <w:lang w:val="en-US"/>
              </w:rPr>
              <w:t>country</w:t>
            </w:r>
          </w:p>
        </w:tc>
        <w:tc>
          <w:tcPr>
            <w:tcW w:w="309" w:type="pct"/>
            <w:gridSpan w:val="4"/>
            <w:shd w:val="clear" w:color="auto" w:fill="auto"/>
          </w:tcPr>
          <w:p w14:paraId="1B68422F" w14:textId="79C7F5B8" w:rsidR="00BC7686" w:rsidRPr="00BC7686" w:rsidRDefault="00BC7686" w:rsidP="00AA14C9">
            <w:pPr>
              <w:spacing w:before="60" w:after="60"/>
              <w:ind w:firstLine="0"/>
              <w:jc w:val="center"/>
              <w:rPr>
                <w:sz w:val="24"/>
                <w:szCs w:val="24"/>
                <w:lang w:val="en-US"/>
              </w:rPr>
            </w:pPr>
            <w:r>
              <w:rPr>
                <w:sz w:val="24"/>
                <w:szCs w:val="24"/>
                <w:lang w:val="en-US"/>
              </w:rPr>
              <w:t>O</w:t>
            </w:r>
          </w:p>
        </w:tc>
        <w:tc>
          <w:tcPr>
            <w:tcW w:w="535" w:type="pct"/>
            <w:gridSpan w:val="2"/>
            <w:shd w:val="clear" w:color="auto" w:fill="auto"/>
          </w:tcPr>
          <w:p w14:paraId="09BFB63B" w14:textId="072A9DB7" w:rsidR="00BC7686" w:rsidRPr="00BC7686" w:rsidRDefault="00BC7686" w:rsidP="00AA14C9">
            <w:pPr>
              <w:spacing w:before="60" w:after="60"/>
              <w:ind w:firstLine="0"/>
              <w:jc w:val="center"/>
              <w:rPr>
                <w:sz w:val="24"/>
                <w:szCs w:val="24"/>
                <w:lang w:val="en-US"/>
              </w:rPr>
            </w:pPr>
            <w:r>
              <w:rPr>
                <w:sz w:val="24"/>
                <w:szCs w:val="24"/>
                <w:lang w:val="en-US"/>
              </w:rPr>
              <w:t>S</w:t>
            </w:r>
          </w:p>
        </w:tc>
        <w:tc>
          <w:tcPr>
            <w:tcW w:w="1289" w:type="pct"/>
            <w:gridSpan w:val="5"/>
            <w:shd w:val="clear" w:color="auto" w:fill="auto"/>
          </w:tcPr>
          <w:p w14:paraId="1ABEAEE8" w14:textId="6B4839DF" w:rsidR="00BC7686" w:rsidRPr="00BC7686" w:rsidRDefault="00BC7686" w:rsidP="00AA14C9">
            <w:pPr>
              <w:spacing w:before="60" w:after="60"/>
              <w:ind w:firstLine="0"/>
              <w:rPr>
                <w:sz w:val="24"/>
                <w:szCs w:val="24"/>
              </w:rPr>
            </w:pPr>
            <w:r>
              <w:rPr>
                <w:sz w:val="24"/>
                <w:szCs w:val="24"/>
              </w:rPr>
              <w:t>Страна регистрации</w:t>
            </w:r>
          </w:p>
        </w:tc>
        <w:tc>
          <w:tcPr>
            <w:tcW w:w="1354" w:type="pct"/>
            <w:shd w:val="clear" w:color="auto" w:fill="auto"/>
          </w:tcPr>
          <w:p w14:paraId="2048B9F9" w14:textId="77777777" w:rsidR="00BC7686" w:rsidRPr="00942C0C" w:rsidRDefault="00BC7686" w:rsidP="00AA14C9">
            <w:pPr>
              <w:spacing w:before="60" w:after="60"/>
              <w:ind w:firstLine="0"/>
              <w:rPr>
                <w:sz w:val="24"/>
                <w:szCs w:val="24"/>
              </w:rPr>
            </w:pPr>
          </w:p>
        </w:tc>
      </w:tr>
      <w:tr w:rsidR="00BC7686" w:rsidRPr="00942C0C" w14:paraId="7E94E3D8" w14:textId="77777777" w:rsidTr="003006BF">
        <w:tc>
          <w:tcPr>
            <w:tcW w:w="686" w:type="pct"/>
            <w:shd w:val="clear" w:color="auto" w:fill="auto"/>
          </w:tcPr>
          <w:p w14:paraId="7BC0A05E" w14:textId="77777777" w:rsidR="00BC7686" w:rsidRPr="00942C0C" w:rsidRDefault="00BC7686" w:rsidP="00AA14C9">
            <w:pPr>
              <w:spacing w:before="60" w:after="60"/>
              <w:ind w:firstLine="0"/>
              <w:rPr>
                <w:sz w:val="24"/>
                <w:szCs w:val="24"/>
              </w:rPr>
            </w:pPr>
          </w:p>
        </w:tc>
        <w:tc>
          <w:tcPr>
            <w:tcW w:w="827" w:type="pct"/>
            <w:gridSpan w:val="4"/>
            <w:shd w:val="clear" w:color="auto" w:fill="auto"/>
          </w:tcPr>
          <w:p w14:paraId="27D54171" w14:textId="5969945F" w:rsidR="00BC7686" w:rsidRPr="00BC7686" w:rsidRDefault="00BC7686" w:rsidP="00AA14C9">
            <w:pPr>
              <w:spacing w:before="60" w:after="60"/>
              <w:ind w:firstLine="0"/>
              <w:rPr>
                <w:sz w:val="24"/>
                <w:szCs w:val="24"/>
                <w:lang w:val="en-US"/>
              </w:rPr>
            </w:pPr>
            <w:r>
              <w:rPr>
                <w:sz w:val="24"/>
                <w:szCs w:val="24"/>
                <w:lang w:val="en-US"/>
              </w:rPr>
              <w:t>address</w:t>
            </w:r>
          </w:p>
        </w:tc>
        <w:tc>
          <w:tcPr>
            <w:tcW w:w="309" w:type="pct"/>
            <w:gridSpan w:val="4"/>
            <w:shd w:val="clear" w:color="auto" w:fill="auto"/>
          </w:tcPr>
          <w:p w14:paraId="3B3C594D" w14:textId="29BCF1DB" w:rsidR="00BC7686" w:rsidRPr="00BC7686" w:rsidRDefault="00BC7686" w:rsidP="00AA14C9">
            <w:pPr>
              <w:spacing w:before="60" w:after="60"/>
              <w:ind w:firstLine="0"/>
              <w:jc w:val="center"/>
              <w:rPr>
                <w:sz w:val="24"/>
                <w:szCs w:val="24"/>
              </w:rPr>
            </w:pPr>
            <w:r>
              <w:rPr>
                <w:sz w:val="24"/>
                <w:szCs w:val="24"/>
              </w:rPr>
              <w:t>О</w:t>
            </w:r>
          </w:p>
        </w:tc>
        <w:tc>
          <w:tcPr>
            <w:tcW w:w="535" w:type="pct"/>
            <w:gridSpan w:val="2"/>
            <w:shd w:val="clear" w:color="auto" w:fill="auto"/>
          </w:tcPr>
          <w:p w14:paraId="153AC33B" w14:textId="4FC9875D" w:rsidR="00BC7686" w:rsidRPr="009171F2" w:rsidRDefault="00BC7686" w:rsidP="00AA14C9">
            <w:pPr>
              <w:spacing w:before="60" w:after="60"/>
              <w:ind w:firstLine="0"/>
              <w:jc w:val="center"/>
              <w:rPr>
                <w:sz w:val="24"/>
                <w:szCs w:val="24"/>
              </w:rPr>
            </w:pPr>
            <w:r>
              <w:rPr>
                <w:sz w:val="24"/>
                <w:szCs w:val="24"/>
              </w:rPr>
              <w:t>Т(1-2000)</w:t>
            </w:r>
          </w:p>
        </w:tc>
        <w:tc>
          <w:tcPr>
            <w:tcW w:w="1289" w:type="pct"/>
            <w:gridSpan w:val="5"/>
            <w:shd w:val="clear" w:color="auto" w:fill="auto"/>
          </w:tcPr>
          <w:p w14:paraId="0A606343" w14:textId="5C6898CB" w:rsidR="00BC7686" w:rsidRPr="0005565F" w:rsidRDefault="00BC7686" w:rsidP="00AA14C9">
            <w:pPr>
              <w:spacing w:before="60" w:after="60"/>
              <w:ind w:firstLine="0"/>
              <w:rPr>
                <w:sz w:val="24"/>
                <w:szCs w:val="24"/>
              </w:rPr>
            </w:pPr>
            <w:r w:rsidRPr="00BC7686">
              <w:rPr>
                <w:sz w:val="24"/>
                <w:szCs w:val="24"/>
              </w:rPr>
              <w:t>Адрес места нахождения в стране регистрации</w:t>
            </w:r>
          </w:p>
        </w:tc>
        <w:tc>
          <w:tcPr>
            <w:tcW w:w="1354" w:type="pct"/>
            <w:shd w:val="clear" w:color="auto" w:fill="auto"/>
          </w:tcPr>
          <w:p w14:paraId="2ECCB6FD" w14:textId="77777777" w:rsidR="00BC7686" w:rsidRPr="00942C0C" w:rsidRDefault="00BC7686" w:rsidP="00AA14C9">
            <w:pPr>
              <w:spacing w:before="60" w:after="60"/>
              <w:ind w:firstLine="0"/>
              <w:rPr>
                <w:sz w:val="24"/>
                <w:szCs w:val="24"/>
              </w:rPr>
            </w:pPr>
          </w:p>
        </w:tc>
      </w:tr>
      <w:tr w:rsidR="00BC7686" w:rsidRPr="00942C0C" w14:paraId="3FD593B8" w14:textId="77777777" w:rsidTr="003006BF">
        <w:tc>
          <w:tcPr>
            <w:tcW w:w="686" w:type="pct"/>
            <w:shd w:val="clear" w:color="auto" w:fill="auto"/>
          </w:tcPr>
          <w:p w14:paraId="22131CF6" w14:textId="77777777" w:rsidR="00BC7686" w:rsidRPr="00942C0C" w:rsidRDefault="00BC7686" w:rsidP="00AA14C9">
            <w:pPr>
              <w:spacing w:before="60" w:after="60"/>
              <w:ind w:firstLine="0"/>
              <w:rPr>
                <w:sz w:val="24"/>
                <w:szCs w:val="24"/>
              </w:rPr>
            </w:pPr>
          </w:p>
        </w:tc>
        <w:tc>
          <w:tcPr>
            <w:tcW w:w="827" w:type="pct"/>
            <w:gridSpan w:val="4"/>
            <w:shd w:val="clear" w:color="auto" w:fill="auto"/>
          </w:tcPr>
          <w:p w14:paraId="524ACADB" w14:textId="77777777" w:rsidR="00BC7686" w:rsidRPr="00803246" w:rsidRDefault="00BC7686" w:rsidP="00AA14C9">
            <w:pPr>
              <w:spacing w:before="60" w:after="60"/>
              <w:ind w:firstLine="0"/>
              <w:rPr>
                <w:sz w:val="24"/>
                <w:szCs w:val="24"/>
                <w:lang w:val="en-US"/>
              </w:rPr>
            </w:pPr>
            <w:r>
              <w:rPr>
                <w:sz w:val="24"/>
                <w:szCs w:val="24"/>
              </w:rPr>
              <w:t>с</w:t>
            </w:r>
            <w:r>
              <w:rPr>
                <w:sz w:val="24"/>
                <w:szCs w:val="24"/>
                <w:lang w:val="en-US"/>
              </w:rPr>
              <w:t>ontactEMail</w:t>
            </w:r>
          </w:p>
        </w:tc>
        <w:tc>
          <w:tcPr>
            <w:tcW w:w="309" w:type="pct"/>
            <w:gridSpan w:val="4"/>
            <w:shd w:val="clear" w:color="auto" w:fill="auto"/>
          </w:tcPr>
          <w:p w14:paraId="1A550F76" w14:textId="77777777" w:rsidR="00BC7686" w:rsidRPr="00942C0C" w:rsidRDefault="00BC7686" w:rsidP="00AA14C9">
            <w:pPr>
              <w:spacing w:before="60" w:after="60"/>
              <w:ind w:firstLine="0"/>
              <w:jc w:val="center"/>
              <w:rPr>
                <w:sz w:val="24"/>
                <w:szCs w:val="24"/>
              </w:rPr>
            </w:pPr>
            <w:r>
              <w:rPr>
                <w:sz w:val="24"/>
                <w:szCs w:val="24"/>
                <w:lang w:val="en-US"/>
              </w:rPr>
              <w:t>O</w:t>
            </w:r>
          </w:p>
        </w:tc>
        <w:tc>
          <w:tcPr>
            <w:tcW w:w="535" w:type="pct"/>
            <w:gridSpan w:val="2"/>
            <w:shd w:val="clear" w:color="auto" w:fill="auto"/>
          </w:tcPr>
          <w:p w14:paraId="4C3EE035" w14:textId="77777777" w:rsidR="00BC7686" w:rsidRPr="00942C0C" w:rsidRDefault="00BC7686" w:rsidP="00AA14C9">
            <w:pPr>
              <w:spacing w:before="60" w:after="60"/>
              <w:ind w:firstLine="0"/>
              <w:jc w:val="center"/>
              <w:rPr>
                <w:sz w:val="24"/>
                <w:szCs w:val="24"/>
              </w:rPr>
            </w:pPr>
            <w:r>
              <w:rPr>
                <w:sz w:val="24"/>
                <w:szCs w:val="24"/>
                <w:lang w:val="en-US"/>
              </w:rPr>
              <w:t>T(1-256)</w:t>
            </w:r>
          </w:p>
        </w:tc>
        <w:tc>
          <w:tcPr>
            <w:tcW w:w="1289" w:type="pct"/>
            <w:gridSpan w:val="5"/>
            <w:shd w:val="clear" w:color="auto" w:fill="auto"/>
          </w:tcPr>
          <w:p w14:paraId="232C2FE4" w14:textId="77777777" w:rsidR="00BC7686" w:rsidRPr="00942C0C" w:rsidRDefault="00BC7686" w:rsidP="00AA14C9">
            <w:pPr>
              <w:spacing w:before="60" w:after="60"/>
              <w:ind w:firstLine="0"/>
              <w:rPr>
                <w:sz w:val="24"/>
                <w:szCs w:val="24"/>
              </w:rPr>
            </w:pPr>
            <w:r w:rsidRPr="00803246">
              <w:rPr>
                <w:sz w:val="24"/>
                <w:szCs w:val="24"/>
              </w:rPr>
              <w:t>E-mail адрес контактного лица</w:t>
            </w:r>
          </w:p>
        </w:tc>
        <w:tc>
          <w:tcPr>
            <w:tcW w:w="1354" w:type="pct"/>
            <w:shd w:val="clear" w:color="auto" w:fill="auto"/>
          </w:tcPr>
          <w:p w14:paraId="7136011C" w14:textId="77777777" w:rsidR="00BC7686" w:rsidRPr="00942C0C" w:rsidRDefault="00BC7686" w:rsidP="00AA14C9">
            <w:pPr>
              <w:spacing w:before="60" w:after="60"/>
              <w:ind w:firstLine="0"/>
              <w:rPr>
                <w:sz w:val="24"/>
                <w:szCs w:val="24"/>
              </w:rPr>
            </w:pPr>
          </w:p>
        </w:tc>
      </w:tr>
      <w:tr w:rsidR="00BC7686" w:rsidRPr="00942C0C" w14:paraId="0DA1CE2E" w14:textId="77777777" w:rsidTr="003006BF">
        <w:tc>
          <w:tcPr>
            <w:tcW w:w="686" w:type="pct"/>
            <w:shd w:val="clear" w:color="auto" w:fill="auto"/>
          </w:tcPr>
          <w:p w14:paraId="7F90E01E" w14:textId="77777777" w:rsidR="00BC7686" w:rsidRPr="00942C0C" w:rsidRDefault="00BC7686" w:rsidP="00AA14C9">
            <w:pPr>
              <w:spacing w:before="60" w:after="60"/>
              <w:ind w:firstLine="0"/>
              <w:rPr>
                <w:sz w:val="24"/>
                <w:szCs w:val="24"/>
              </w:rPr>
            </w:pPr>
          </w:p>
        </w:tc>
        <w:tc>
          <w:tcPr>
            <w:tcW w:w="827" w:type="pct"/>
            <w:gridSpan w:val="4"/>
            <w:shd w:val="clear" w:color="auto" w:fill="auto"/>
          </w:tcPr>
          <w:p w14:paraId="73F2DCC6" w14:textId="77777777" w:rsidR="00BC7686" w:rsidRPr="00942C0C" w:rsidRDefault="00BC7686" w:rsidP="00AA14C9">
            <w:pPr>
              <w:spacing w:before="60" w:after="60"/>
              <w:ind w:firstLine="0"/>
              <w:rPr>
                <w:sz w:val="24"/>
                <w:szCs w:val="24"/>
              </w:rPr>
            </w:pPr>
            <w:r>
              <w:rPr>
                <w:sz w:val="24"/>
                <w:szCs w:val="24"/>
                <w:lang w:val="en-US"/>
              </w:rPr>
              <w:t>contactPhone</w:t>
            </w:r>
          </w:p>
        </w:tc>
        <w:tc>
          <w:tcPr>
            <w:tcW w:w="309" w:type="pct"/>
            <w:gridSpan w:val="4"/>
            <w:shd w:val="clear" w:color="auto" w:fill="auto"/>
          </w:tcPr>
          <w:p w14:paraId="470C9E20" w14:textId="77777777" w:rsidR="00BC7686" w:rsidRPr="00942C0C" w:rsidRDefault="00BC7686" w:rsidP="00AA14C9">
            <w:pPr>
              <w:spacing w:before="60" w:after="60"/>
              <w:ind w:firstLine="0"/>
              <w:jc w:val="center"/>
              <w:rPr>
                <w:sz w:val="24"/>
                <w:szCs w:val="24"/>
              </w:rPr>
            </w:pPr>
            <w:r>
              <w:rPr>
                <w:sz w:val="24"/>
                <w:szCs w:val="24"/>
                <w:lang w:val="en-US"/>
              </w:rPr>
              <w:t>O</w:t>
            </w:r>
          </w:p>
        </w:tc>
        <w:tc>
          <w:tcPr>
            <w:tcW w:w="535" w:type="pct"/>
            <w:gridSpan w:val="2"/>
            <w:shd w:val="clear" w:color="auto" w:fill="auto"/>
          </w:tcPr>
          <w:p w14:paraId="4A1B17C1" w14:textId="2E824380" w:rsidR="00BC7686" w:rsidRPr="00942C0C" w:rsidRDefault="00BC7686" w:rsidP="00CC26A1">
            <w:pPr>
              <w:spacing w:before="60" w:after="60"/>
              <w:ind w:firstLine="0"/>
              <w:jc w:val="center"/>
              <w:rPr>
                <w:sz w:val="24"/>
                <w:szCs w:val="24"/>
              </w:rPr>
            </w:pPr>
            <w:r>
              <w:rPr>
                <w:sz w:val="24"/>
                <w:szCs w:val="24"/>
                <w:lang w:val="en-US"/>
              </w:rPr>
              <w:t>T(1-</w:t>
            </w:r>
            <w:r w:rsidR="00CC26A1">
              <w:rPr>
                <w:sz w:val="24"/>
                <w:szCs w:val="24"/>
                <w:lang w:val="en-US"/>
              </w:rPr>
              <w:t>30</w:t>
            </w:r>
            <w:r>
              <w:rPr>
                <w:sz w:val="24"/>
                <w:szCs w:val="24"/>
                <w:lang w:val="en-US"/>
              </w:rPr>
              <w:t>)</w:t>
            </w:r>
          </w:p>
        </w:tc>
        <w:tc>
          <w:tcPr>
            <w:tcW w:w="1289" w:type="pct"/>
            <w:gridSpan w:val="5"/>
            <w:shd w:val="clear" w:color="auto" w:fill="auto"/>
          </w:tcPr>
          <w:p w14:paraId="0C6B10B2" w14:textId="77777777" w:rsidR="00BC7686" w:rsidRPr="00942C0C" w:rsidRDefault="00BC7686" w:rsidP="00AA14C9">
            <w:pPr>
              <w:spacing w:before="60" w:after="60"/>
              <w:ind w:firstLine="0"/>
              <w:rPr>
                <w:sz w:val="24"/>
                <w:szCs w:val="24"/>
              </w:rPr>
            </w:pPr>
            <w:r w:rsidRPr="00803246">
              <w:rPr>
                <w:sz w:val="24"/>
                <w:szCs w:val="24"/>
              </w:rPr>
              <w:t>Телефон контактного лица</w:t>
            </w:r>
          </w:p>
        </w:tc>
        <w:tc>
          <w:tcPr>
            <w:tcW w:w="1354" w:type="pct"/>
            <w:shd w:val="clear" w:color="auto" w:fill="auto"/>
          </w:tcPr>
          <w:p w14:paraId="026C3E61" w14:textId="77777777" w:rsidR="00BC7686" w:rsidRPr="00942C0C" w:rsidRDefault="00BC7686" w:rsidP="00AA14C9">
            <w:pPr>
              <w:spacing w:before="60" w:after="60"/>
              <w:ind w:firstLine="0"/>
              <w:rPr>
                <w:sz w:val="24"/>
                <w:szCs w:val="24"/>
              </w:rPr>
            </w:pPr>
          </w:p>
        </w:tc>
      </w:tr>
      <w:tr w:rsidR="00BC7686" w:rsidRPr="00965E2B" w14:paraId="68B3A9D5" w14:textId="77777777" w:rsidTr="00AA14C9">
        <w:tc>
          <w:tcPr>
            <w:tcW w:w="5000" w:type="pct"/>
            <w:gridSpan w:val="17"/>
            <w:shd w:val="clear" w:color="auto" w:fill="auto"/>
            <w:hideMark/>
          </w:tcPr>
          <w:p w14:paraId="0C6DBB35" w14:textId="77777777" w:rsidR="00BC7686" w:rsidRPr="00965E2B" w:rsidRDefault="00BC7686" w:rsidP="00AA14C9">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BC7686" w:rsidRPr="00942C0C" w14:paraId="2C8A115A" w14:textId="77777777" w:rsidTr="003006BF">
        <w:tc>
          <w:tcPr>
            <w:tcW w:w="725" w:type="pct"/>
            <w:gridSpan w:val="2"/>
            <w:shd w:val="clear" w:color="auto" w:fill="auto"/>
            <w:hideMark/>
          </w:tcPr>
          <w:p w14:paraId="4F873874" w14:textId="77777777" w:rsidR="00BC7686" w:rsidRPr="00262B09" w:rsidRDefault="00BC7686" w:rsidP="00AA14C9">
            <w:pPr>
              <w:spacing w:before="60" w:after="60"/>
              <w:ind w:firstLine="0"/>
              <w:rPr>
                <w:b/>
                <w:sz w:val="24"/>
                <w:szCs w:val="24"/>
              </w:rPr>
            </w:pPr>
            <w:r w:rsidRPr="00D42BDA">
              <w:rPr>
                <w:b/>
                <w:sz w:val="24"/>
                <w:szCs w:val="24"/>
              </w:rPr>
              <w:t>placeOfStayInRF</w:t>
            </w:r>
          </w:p>
        </w:tc>
        <w:tc>
          <w:tcPr>
            <w:tcW w:w="788" w:type="pct"/>
            <w:gridSpan w:val="3"/>
            <w:shd w:val="clear" w:color="auto" w:fill="auto"/>
            <w:hideMark/>
          </w:tcPr>
          <w:p w14:paraId="118D9F72" w14:textId="77777777" w:rsidR="00BC7686" w:rsidRPr="00942C0C" w:rsidRDefault="00BC7686" w:rsidP="00AA14C9">
            <w:pPr>
              <w:spacing w:before="60" w:after="60"/>
              <w:ind w:firstLine="0"/>
              <w:rPr>
                <w:sz w:val="24"/>
                <w:szCs w:val="24"/>
              </w:rPr>
            </w:pPr>
            <w:r w:rsidRPr="00942C0C">
              <w:rPr>
                <w:sz w:val="24"/>
                <w:szCs w:val="24"/>
              </w:rPr>
              <w:t> </w:t>
            </w:r>
          </w:p>
        </w:tc>
        <w:tc>
          <w:tcPr>
            <w:tcW w:w="309" w:type="pct"/>
            <w:gridSpan w:val="4"/>
            <w:shd w:val="clear" w:color="auto" w:fill="auto"/>
            <w:hideMark/>
          </w:tcPr>
          <w:p w14:paraId="012AA213" w14:textId="77777777" w:rsidR="00BC7686" w:rsidRPr="00942C0C" w:rsidRDefault="00BC7686" w:rsidP="00AA14C9">
            <w:pPr>
              <w:spacing w:before="60" w:after="60"/>
              <w:ind w:firstLine="0"/>
              <w:rPr>
                <w:sz w:val="24"/>
                <w:szCs w:val="24"/>
              </w:rPr>
            </w:pPr>
            <w:r w:rsidRPr="00942C0C">
              <w:rPr>
                <w:sz w:val="24"/>
                <w:szCs w:val="24"/>
              </w:rPr>
              <w:t> </w:t>
            </w:r>
          </w:p>
        </w:tc>
        <w:tc>
          <w:tcPr>
            <w:tcW w:w="531" w:type="pct"/>
            <w:shd w:val="clear" w:color="auto" w:fill="auto"/>
            <w:hideMark/>
          </w:tcPr>
          <w:p w14:paraId="5B985538" w14:textId="77777777" w:rsidR="00BC7686" w:rsidRPr="00942C0C" w:rsidRDefault="00BC7686" w:rsidP="00AA14C9">
            <w:pPr>
              <w:spacing w:before="60" w:after="60"/>
              <w:ind w:firstLine="0"/>
              <w:rPr>
                <w:sz w:val="24"/>
                <w:szCs w:val="24"/>
              </w:rPr>
            </w:pPr>
            <w:r w:rsidRPr="00942C0C">
              <w:rPr>
                <w:sz w:val="24"/>
                <w:szCs w:val="24"/>
              </w:rPr>
              <w:t> </w:t>
            </w:r>
          </w:p>
        </w:tc>
        <w:tc>
          <w:tcPr>
            <w:tcW w:w="1293" w:type="pct"/>
            <w:gridSpan w:val="6"/>
            <w:shd w:val="clear" w:color="auto" w:fill="auto"/>
            <w:hideMark/>
          </w:tcPr>
          <w:p w14:paraId="7E0A2686" w14:textId="77777777" w:rsidR="00BC7686" w:rsidRPr="00942C0C" w:rsidRDefault="00BC7686" w:rsidP="00AA14C9">
            <w:pPr>
              <w:spacing w:before="60" w:after="60"/>
              <w:ind w:firstLine="0"/>
              <w:rPr>
                <w:sz w:val="24"/>
                <w:szCs w:val="24"/>
              </w:rPr>
            </w:pPr>
            <w:r w:rsidRPr="00942C0C">
              <w:rPr>
                <w:sz w:val="24"/>
                <w:szCs w:val="24"/>
              </w:rPr>
              <w:t> </w:t>
            </w:r>
          </w:p>
        </w:tc>
        <w:tc>
          <w:tcPr>
            <w:tcW w:w="1354" w:type="pct"/>
            <w:shd w:val="clear" w:color="auto" w:fill="auto"/>
            <w:hideMark/>
          </w:tcPr>
          <w:p w14:paraId="6674DE89" w14:textId="77777777" w:rsidR="00BC7686" w:rsidRPr="00942C0C" w:rsidRDefault="00BC7686" w:rsidP="00AA14C9">
            <w:pPr>
              <w:spacing w:before="60" w:after="60"/>
              <w:ind w:firstLine="0"/>
              <w:rPr>
                <w:sz w:val="24"/>
                <w:szCs w:val="24"/>
              </w:rPr>
            </w:pPr>
          </w:p>
        </w:tc>
      </w:tr>
      <w:tr w:rsidR="00BC7686" w:rsidRPr="00942C0C" w14:paraId="7C708D08" w14:textId="77777777" w:rsidTr="003006BF">
        <w:tc>
          <w:tcPr>
            <w:tcW w:w="725" w:type="pct"/>
            <w:gridSpan w:val="2"/>
            <w:shd w:val="clear" w:color="auto" w:fill="auto"/>
          </w:tcPr>
          <w:p w14:paraId="5674999A" w14:textId="77777777" w:rsidR="00BC7686" w:rsidRPr="00942C0C" w:rsidRDefault="00BC7686" w:rsidP="00AA14C9">
            <w:pPr>
              <w:spacing w:before="60" w:after="60"/>
              <w:ind w:firstLine="0"/>
              <w:rPr>
                <w:sz w:val="24"/>
                <w:szCs w:val="24"/>
              </w:rPr>
            </w:pPr>
          </w:p>
        </w:tc>
        <w:tc>
          <w:tcPr>
            <w:tcW w:w="788" w:type="pct"/>
            <w:gridSpan w:val="3"/>
            <w:shd w:val="clear" w:color="auto" w:fill="auto"/>
          </w:tcPr>
          <w:p w14:paraId="52359524" w14:textId="77777777" w:rsidR="00BC7686" w:rsidRPr="00942C0C" w:rsidRDefault="00BC7686" w:rsidP="00AA14C9">
            <w:pPr>
              <w:spacing w:before="60" w:after="60"/>
              <w:ind w:firstLine="0"/>
              <w:rPr>
                <w:sz w:val="24"/>
                <w:szCs w:val="24"/>
              </w:rPr>
            </w:pPr>
            <w:r>
              <w:rPr>
                <w:sz w:val="24"/>
                <w:szCs w:val="24"/>
                <w:lang w:val="en-US"/>
              </w:rPr>
              <w:t>OKTMO</w:t>
            </w:r>
          </w:p>
        </w:tc>
        <w:tc>
          <w:tcPr>
            <w:tcW w:w="309" w:type="pct"/>
            <w:gridSpan w:val="4"/>
            <w:shd w:val="clear" w:color="auto" w:fill="auto"/>
          </w:tcPr>
          <w:p w14:paraId="6CA76B01" w14:textId="71864D27" w:rsidR="00BC7686" w:rsidRPr="00942C0C" w:rsidRDefault="00BC7686" w:rsidP="00AA14C9">
            <w:pPr>
              <w:spacing w:before="60" w:after="60"/>
              <w:ind w:firstLine="0"/>
              <w:jc w:val="center"/>
              <w:rPr>
                <w:sz w:val="24"/>
                <w:szCs w:val="24"/>
              </w:rPr>
            </w:pPr>
            <w:r>
              <w:rPr>
                <w:sz w:val="24"/>
                <w:szCs w:val="24"/>
              </w:rPr>
              <w:t>О</w:t>
            </w:r>
          </w:p>
        </w:tc>
        <w:tc>
          <w:tcPr>
            <w:tcW w:w="531" w:type="pct"/>
            <w:shd w:val="clear" w:color="auto" w:fill="auto"/>
          </w:tcPr>
          <w:p w14:paraId="6DC0F8E6" w14:textId="77777777" w:rsidR="00BC7686" w:rsidRPr="00942C0C" w:rsidRDefault="00BC7686" w:rsidP="00AA14C9">
            <w:pPr>
              <w:spacing w:before="60" w:after="60"/>
              <w:ind w:firstLine="0"/>
              <w:jc w:val="center"/>
              <w:rPr>
                <w:sz w:val="24"/>
                <w:szCs w:val="24"/>
              </w:rPr>
            </w:pPr>
            <w:r>
              <w:rPr>
                <w:sz w:val="24"/>
                <w:szCs w:val="24"/>
                <w:lang w:val="en-US"/>
              </w:rPr>
              <w:t>S</w:t>
            </w:r>
          </w:p>
        </w:tc>
        <w:tc>
          <w:tcPr>
            <w:tcW w:w="1293" w:type="pct"/>
            <w:gridSpan w:val="6"/>
            <w:shd w:val="clear" w:color="auto" w:fill="auto"/>
          </w:tcPr>
          <w:p w14:paraId="1F199335" w14:textId="77777777" w:rsidR="00BC7686" w:rsidRPr="00942C0C" w:rsidRDefault="00BC7686" w:rsidP="00AA14C9">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54" w:type="pct"/>
            <w:shd w:val="clear" w:color="auto" w:fill="auto"/>
          </w:tcPr>
          <w:p w14:paraId="33311147" w14:textId="77777777" w:rsidR="00BC7686" w:rsidRPr="00942C0C" w:rsidRDefault="00BC7686" w:rsidP="00AA14C9">
            <w:pPr>
              <w:spacing w:before="60" w:after="60"/>
              <w:ind w:firstLine="0"/>
              <w:rPr>
                <w:sz w:val="24"/>
                <w:szCs w:val="24"/>
              </w:rPr>
            </w:pPr>
          </w:p>
        </w:tc>
      </w:tr>
      <w:tr w:rsidR="00BC7686" w:rsidRPr="00942C0C" w14:paraId="7C5306DD" w14:textId="77777777" w:rsidTr="003006BF">
        <w:tc>
          <w:tcPr>
            <w:tcW w:w="725" w:type="pct"/>
            <w:gridSpan w:val="2"/>
            <w:shd w:val="clear" w:color="auto" w:fill="auto"/>
          </w:tcPr>
          <w:p w14:paraId="04DF6D9C" w14:textId="77777777" w:rsidR="00BC7686" w:rsidRPr="00942C0C" w:rsidRDefault="00BC7686" w:rsidP="00AA14C9">
            <w:pPr>
              <w:spacing w:before="60" w:after="60"/>
              <w:ind w:firstLine="0"/>
              <w:rPr>
                <w:sz w:val="24"/>
                <w:szCs w:val="24"/>
              </w:rPr>
            </w:pPr>
          </w:p>
        </w:tc>
        <w:tc>
          <w:tcPr>
            <w:tcW w:w="788" w:type="pct"/>
            <w:gridSpan w:val="3"/>
            <w:shd w:val="clear" w:color="auto" w:fill="auto"/>
          </w:tcPr>
          <w:p w14:paraId="0A7CBD56" w14:textId="77777777" w:rsidR="00BC7686" w:rsidRPr="00942C0C" w:rsidRDefault="00BC7686" w:rsidP="00AA14C9">
            <w:pPr>
              <w:spacing w:before="60" w:after="60"/>
              <w:ind w:firstLine="0"/>
              <w:rPr>
                <w:sz w:val="24"/>
                <w:szCs w:val="24"/>
              </w:rPr>
            </w:pPr>
            <w:r>
              <w:rPr>
                <w:sz w:val="24"/>
                <w:szCs w:val="24"/>
                <w:lang w:val="en-US"/>
              </w:rPr>
              <w:t>address</w:t>
            </w:r>
          </w:p>
        </w:tc>
        <w:tc>
          <w:tcPr>
            <w:tcW w:w="309" w:type="pct"/>
            <w:gridSpan w:val="4"/>
            <w:shd w:val="clear" w:color="auto" w:fill="auto"/>
          </w:tcPr>
          <w:p w14:paraId="6E78408A" w14:textId="77777777" w:rsidR="00BC7686" w:rsidRPr="00942C0C" w:rsidRDefault="00BC7686" w:rsidP="00AA14C9">
            <w:pPr>
              <w:spacing w:before="60" w:after="60"/>
              <w:ind w:firstLine="0"/>
              <w:jc w:val="center"/>
              <w:rPr>
                <w:sz w:val="24"/>
                <w:szCs w:val="24"/>
              </w:rPr>
            </w:pPr>
            <w:r>
              <w:rPr>
                <w:sz w:val="24"/>
                <w:szCs w:val="24"/>
                <w:lang w:val="en-US"/>
              </w:rPr>
              <w:t>O</w:t>
            </w:r>
          </w:p>
        </w:tc>
        <w:tc>
          <w:tcPr>
            <w:tcW w:w="531" w:type="pct"/>
            <w:shd w:val="clear" w:color="auto" w:fill="auto"/>
          </w:tcPr>
          <w:p w14:paraId="1650E619" w14:textId="77777777" w:rsidR="00BC7686" w:rsidRPr="00942C0C" w:rsidRDefault="00BC7686" w:rsidP="00AA14C9">
            <w:pPr>
              <w:spacing w:before="60" w:after="60"/>
              <w:ind w:firstLine="0"/>
              <w:jc w:val="center"/>
              <w:rPr>
                <w:sz w:val="24"/>
                <w:szCs w:val="24"/>
              </w:rPr>
            </w:pPr>
            <w:r>
              <w:rPr>
                <w:sz w:val="24"/>
                <w:szCs w:val="24"/>
                <w:lang w:val="en-US"/>
              </w:rPr>
              <w:t>T(1-2000)</w:t>
            </w:r>
          </w:p>
        </w:tc>
        <w:tc>
          <w:tcPr>
            <w:tcW w:w="1293" w:type="pct"/>
            <w:gridSpan w:val="6"/>
            <w:shd w:val="clear" w:color="auto" w:fill="auto"/>
          </w:tcPr>
          <w:p w14:paraId="3897F937" w14:textId="77777777" w:rsidR="00BC7686" w:rsidRPr="00942C0C" w:rsidRDefault="00BC7686" w:rsidP="00AA14C9">
            <w:pPr>
              <w:spacing w:before="60" w:after="60"/>
              <w:ind w:firstLine="0"/>
              <w:rPr>
                <w:sz w:val="24"/>
                <w:szCs w:val="24"/>
              </w:rPr>
            </w:pPr>
            <w:r>
              <w:rPr>
                <w:sz w:val="24"/>
                <w:szCs w:val="24"/>
              </w:rPr>
              <w:t>Адрес места нахождения</w:t>
            </w:r>
          </w:p>
        </w:tc>
        <w:tc>
          <w:tcPr>
            <w:tcW w:w="1354" w:type="pct"/>
            <w:shd w:val="clear" w:color="auto" w:fill="auto"/>
          </w:tcPr>
          <w:p w14:paraId="39408C4C" w14:textId="77777777" w:rsidR="00BC7686" w:rsidRPr="00942C0C" w:rsidRDefault="00BC7686" w:rsidP="00AA14C9">
            <w:pPr>
              <w:spacing w:before="60" w:after="60"/>
              <w:ind w:firstLine="0"/>
              <w:rPr>
                <w:sz w:val="24"/>
                <w:szCs w:val="24"/>
              </w:rPr>
            </w:pPr>
          </w:p>
        </w:tc>
      </w:tr>
      <w:tr w:rsidR="00BC7686" w:rsidRPr="00942C0C" w14:paraId="17468A3B" w14:textId="77777777" w:rsidTr="003006BF">
        <w:tc>
          <w:tcPr>
            <w:tcW w:w="686" w:type="pct"/>
            <w:shd w:val="clear" w:color="auto" w:fill="auto"/>
          </w:tcPr>
          <w:p w14:paraId="1AB63E8C" w14:textId="77777777" w:rsidR="00BC7686" w:rsidRPr="00942C0C" w:rsidRDefault="00BC7686" w:rsidP="00AA14C9">
            <w:pPr>
              <w:spacing w:before="60" w:after="60"/>
              <w:ind w:firstLine="0"/>
              <w:rPr>
                <w:sz w:val="24"/>
                <w:szCs w:val="24"/>
              </w:rPr>
            </w:pPr>
          </w:p>
        </w:tc>
        <w:tc>
          <w:tcPr>
            <w:tcW w:w="827" w:type="pct"/>
            <w:gridSpan w:val="4"/>
            <w:shd w:val="clear" w:color="auto" w:fill="auto"/>
          </w:tcPr>
          <w:p w14:paraId="5C8A44AB" w14:textId="77777777" w:rsidR="00BC7686" w:rsidRPr="00803246" w:rsidRDefault="00BC7686" w:rsidP="00AA14C9">
            <w:pPr>
              <w:spacing w:before="60" w:after="60"/>
              <w:ind w:firstLine="0"/>
              <w:rPr>
                <w:sz w:val="24"/>
                <w:szCs w:val="24"/>
                <w:lang w:val="en-US"/>
              </w:rPr>
            </w:pPr>
            <w:r>
              <w:rPr>
                <w:sz w:val="24"/>
                <w:szCs w:val="24"/>
              </w:rPr>
              <w:t>с</w:t>
            </w:r>
            <w:r>
              <w:rPr>
                <w:sz w:val="24"/>
                <w:szCs w:val="24"/>
                <w:lang w:val="en-US"/>
              </w:rPr>
              <w:t>ontactEMail</w:t>
            </w:r>
          </w:p>
        </w:tc>
        <w:tc>
          <w:tcPr>
            <w:tcW w:w="309" w:type="pct"/>
            <w:gridSpan w:val="4"/>
            <w:shd w:val="clear" w:color="auto" w:fill="auto"/>
          </w:tcPr>
          <w:p w14:paraId="3F793CB9" w14:textId="29EBC98D" w:rsidR="00BC7686" w:rsidRPr="00BC7686" w:rsidRDefault="00BC7686" w:rsidP="00AA14C9">
            <w:pPr>
              <w:spacing w:before="60" w:after="60"/>
              <w:ind w:firstLine="0"/>
              <w:jc w:val="center"/>
              <w:rPr>
                <w:sz w:val="24"/>
                <w:szCs w:val="24"/>
              </w:rPr>
            </w:pPr>
            <w:r>
              <w:rPr>
                <w:sz w:val="24"/>
                <w:szCs w:val="24"/>
              </w:rPr>
              <w:t>Н</w:t>
            </w:r>
          </w:p>
        </w:tc>
        <w:tc>
          <w:tcPr>
            <w:tcW w:w="535" w:type="pct"/>
            <w:gridSpan w:val="2"/>
            <w:shd w:val="clear" w:color="auto" w:fill="auto"/>
          </w:tcPr>
          <w:p w14:paraId="291B4E90" w14:textId="77777777" w:rsidR="00BC7686" w:rsidRPr="00942C0C" w:rsidRDefault="00BC7686" w:rsidP="00AA14C9">
            <w:pPr>
              <w:spacing w:before="60" w:after="60"/>
              <w:ind w:firstLine="0"/>
              <w:jc w:val="center"/>
              <w:rPr>
                <w:sz w:val="24"/>
                <w:szCs w:val="24"/>
              </w:rPr>
            </w:pPr>
            <w:r>
              <w:rPr>
                <w:sz w:val="24"/>
                <w:szCs w:val="24"/>
                <w:lang w:val="en-US"/>
              </w:rPr>
              <w:t>T(1-256)</w:t>
            </w:r>
          </w:p>
        </w:tc>
        <w:tc>
          <w:tcPr>
            <w:tcW w:w="1289" w:type="pct"/>
            <w:gridSpan w:val="5"/>
            <w:shd w:val="clear" w:color="auto" w:fill="auto"/>
          </w:tcPr>
          <w:p w14:paraId="17A1BD7C" w14:textId="77777777" w:rsidR="00BC7686" w:rsidRPr="00942C0C" w:rsidRDefault="00BC7686" w:rsidP="00AA14C9">
            <w:pPr>
              <w:spacing w:before="60" w:after="60"/>
              <w:ind w:firstLine="0"/>
              <w:rPr>
                <w:sz w:val="24"/>
                <w:szCs w:val="24"/>
              </w:rPr>
            </w:pPr>
            <w:r w:rsidRPr="00803246">
              <w:rPr>
                <w:sz w:val="24"/>
                <w:szCs w:val="24"/>
              </w:rPr>
              <w:t>E-mail адрес контактного лица</w:t>
            </w:r>
          </w:p>
        </w:tc>
        <w:tc>
          <w:tcPr>
            <w:tcW w:w="1354" w:type="pct"/>
            <w:shd w:val="clear" w:color="auto" w:fill="auto"/>
          </w:tcPr>
          <w:p w14:paraId="32EF095A" w14:textId="77777777" w:rsidR="00BC7686" w:rsidRPr="00942C0C" w:rsidRDefault="00BC7686" w:rsidP="00AA14C9">
            <w:pPr>
              <w:spacing w:before="60" w:after="60"/>
              <w:ind w:firstLine="0"/>
              <w:rPr>
                <w:sz w:val="24"/>
                <w:szCs w:val="24"/>
              </w:rPr>
            </w:pPr>
          </w:p>
        </w:tc>
      </w:tr>
      <w:tr w:rsidR="00BC7686" w:rsidRPr="00942C0C" w14:paraId="0A617DB0" w14:textId="77777777" w:rsidTr="003006BF">
        <w:tc>
          <w:tcPr>
            <w:tcW w:w="686" w:type="pct"/>
            <w:shd w:val="clear" w:color="auto" w:fill="auto"/>
          </w:tcPr>
          <w:p w14:paraId="0831A652" w14:textId="77777777" w:rsidR="00BC7686" w:rsidRPr="00942C0C" w:rsidRDefault="00BC7686" w:rsidP="00AA14C9">
            <w:pPr>
              <w:spacing w:before="60" w:after="60"/>
              <w:ind w:firstLine="0"/>
              <w:rPr>
                <w:sz w:val="24"/>
                <w:szCs w:val="24"/>
              </w:rPr>
            </w:pPr>
          </w:p>
        </w:tc>
        <w:tc>
          <w:tcPr>
            <w:tcW w:w="827" w:type="pct"/>
            <w:gridSpan w:val="4"/>
            <w:shd w:val="clear" w:color="auto" w:fill="auto"/>
          </w:tcPr>
          <w:p w14:paraId="73C643B2" w14:textId="77777777" w:rsidR="00BC7686" w:rsidRPr="00942C0C" w:rsidRDefault="00BC7686" w:rsidP="00AA14C9">
            <w:pPr>
              <w:spacing w:before="60" w:after="60"/>
              <w:ind w:firstLine="0"/>
              <w:rPr>
                <w:sz w:val="24"/>
                <w:szCs w:val="24"/>
              </w:rPr>
            </w:pPr>
            <w:r>
              <w:rPr>
                <w:sz w:val="24"/>
                <w:szCs w:val="24"/>
                <w:lang w:val="en-US"/>
              </w:rPr>
              <w:t>contactPhone</w:t>
            </w:r>
          </w:p>
        </w:tc>
        <w:tc>
          <w:tcPr>
            <w:tcW w:w="309" w:type="pct"/>
            <w:gridSpan w:val="4"/>
            <w:shd w:val="clear" w:color="auto" w:fill="auto"/>
          </w:tcPr>
          <w:p w14:paraId="181FEE71" w14:textId="76D3B7C3" w:rsidR="00BC7686" w:rsidRPr="00BC7686" w:rsidRDefault="00BC7686" w:rsidP="00AA14C9">
            <w:pPr>
              <w:spacing w:before="60" w:after="60"/>
              <w:ind w:firstLine="0"/>
              <w:jc w:val="center"/>
              <w:rPr>
                <w:sz w:val="24"/>
                <w:szCs w:val="24"/>
              </w:rPr>
            </w:pPr>
            <w:r>
              <w:rPr>
                <w:sz w:val="24"/>
                <w:szCs w:val="24"/>
              </w:rPr>
              <w:t>Н</w:t>
            </w:r>
          </w:p>
        </w:tc>
        <w:tc>
          <w:tcPr>
            <w:tcW w:w="535" w:type="pct"/>
            <w:gridSpan w:val="2"/>
            <w:shd w:val="clear" w:color="auto" w:fill="auto"/>
          </w:tcPr>
          <w:p w14:paraId="1C0B1263" w14:textId="3BF85FC4" w:rsidR="00BC7686" w:rsidRPr="00942C0C" w:rsidRDefault="00BC7686" w:rsidP="00CC26A1">
            <w:pPr>
              <w:spacing w:before="60" w:after="60"/>
              <w:ind w:firstLine="0"/>
              <w:jc w:val="center"/>
              <w:rPr>
                <w:sz w:val="24"/>
                <w:szCs w:val="24"/>
              </w:rPr>
            </w:pPr>
            <w:r>
              <w:rPr>
                <w:sz w:val="24"/>
                <w:szCs w:val="24"/>
                <w:lang w:val="en-US"/>
              </w:rPr>
              <w:t>T(1-</w:t>
            </w:r>
            <w:r w:rsidR="00CC26A1">
              <w:rPr>
                <w:sz w:val="24"/>
                <w:szCs w:val="24"/>
                <w:lang w:val="en-US"/>
              </w:rPr>
              <w:t>30</w:t>
            </w:r>
            <w:r>
              <w:rPr>
                <w:sz w:val="24"/>
                <w:szCs w:val="24"/>
                <w:lang w:val="en-US"/>
              </w:rPr>
              <w:t>)</w:t>
            </w:r>
          </w:p>
        </w:tc>
        <w:tc>
          <w:tcPr>
            <w:tcW w:w="1289" w:type="pct"/>
            <w:gridSpan w:val="5"/>
            <w:shd w:val="clear" w:color="auto" w:fill="auto"/>
          </w:tcPr>
          <w:p w14:paraId="6FCD0F51" w14:textId="77777777" w:rsidR="00BC7686" w:rsidRPr="00942C0C" w:rsidRDefault="00BC7686" w:rsidP="00AA14C9">
            <w:pPr>
              <w:spacing w:before="60" w:after="60"/>
              <w:ind w:firstLine="0"/>
              <w:rPr>
                <w:sz w:val="24"/>
                <w:szCs w:val="24"/>
              </w:rPr>
            </w:pPr>
            <w:r w:rsidRPr="00803246">
              <w:rPr>
                <w:sz w:val="24"/>
                <w:szCs w:val="24"/>
              </w:rPr>
              <w:t>Телефон контактного лица</w:t>
            </w:r>
          </w:p>
        </w:tc>
        <w:tc>
          <w:tcPr>
            <w:tcW w:w="1354" w:type="pct"/>
            <w:shd w:val="clear" w:color="auto" w:fill="auto"/>
          </w:tcPr>
          <w:p w14:paraId="28D18ED6" w14:textId="77777777" w:rsidR="00BC7686" w:rsidRPr="00942C0C" w:rsidRDefault="00BC7686" w:rsidP="00AA14C9">
            <w:pPr>
              <w:spacing w:before="60" w:after="60"/>
              <w:ind w:firstLine="0"/>
              <w:rPr>
                <w:sz w:val="24"/>
                <w:szCs w:val="24"/>
              </w:rPr>
            </w:pPr>
          </w:p>
        </w:tc>
      </w:tr>
      <w:tr w:rsidR="00BC7686" w:rsidRPr="002947D3" w14:paraId="3B0A7053" w14:textId="77777777" w:rsidTr="00AA14C9">
        <w:tc>
          <w:tcPr>
            <w:tcW w:w="5000" w:type="pct"/>
            <w:gridSpan w:val="17"/>
            <w:shd w:val="clear" w:color="auto" w:fill="auto"/>
            <w:hideMark/>
          </w:tcPr>
          <w:p w14:paraId="775CB7F7" w14:textId="77777777" w:rsidR="00BC7686" w:rsidRPr="00D42BDA" w:rsidRDefault="00BC7686" w:rsidP="00AA14C9">
            <w:pPr>
              <w:spacing w:before="60" w:after="60"/>
              <w:ind w:firstLine="0"/>
              <w:jc w:val="center"/>
              <w:rPr>
                <w:sz w:val="24"/>
                <w:szCs w:val="24"/>
              </w:rPr>
            </w:pPr>
            <w:r>
              <w:rPr>
                <w:b/>
                <w:bCs/>
                <w:sz w:val="24"/>
                <w:szCs w:val="24"/>
              </w:rPr>
              <w:t>Страна регистрации</w:t>
            </w:r>
          </w:p>
        </w:tc>
      </w:tr>
      <w:tr w:rsidR="00BC7686" w:rsidRPr="002947D3" w14:paraId="02AF872E" w14:textId="77777777" w:rsidTr="003006BF">
        <w:tc>
          <w:tcPr>
            <w:tcW w:w="686" w:type="pct"/>
            <w:shd w:val="clear" w:color="auto" w:fill="auto"/>
            <w:hideMark/>
          </w:tcPr>
          <w:p w14:paraId="1A83E1B8" w14:textId="77777777" w:rsidR="00BC7686" w:rsidRPr="002947D3" w:rsidRDefault="00BC7686" w:rsidP="00AA14C9">
            <w:pPr>
              <w:spacing w:before="60" w:after="60"/>
              <w:ind w:firstLine="0"/>
              <w:rPr>
                <w:sz w:val="24"/>
                <w:szCs w:val="24"/>
              </w:rPr>
            </w:pPr>
            <w:r w:rsidRPr="002947D3">
              <w:rPr>
                <w:b/>
                <w:bCs/>
                <w:sz w:val="24"/>
                <w:szCs w:val="24"/>
              </w:rPr>
              <w:t>country</w:t>
            </w:r>
          </w:p>
        </w:tc>
        <w:tc>
          <w:tcPr>
            <w:tcW w:w="827" w:type="pct"/>
            <w:gridSpan w:val="4"/>
            <w:shd w:val="clear" w:color="auto" w:fill="auto"/>
            <w:hideMark/>
          </w:tcPr>
          <w:p w14:paraId="507700D9" w14:textId="77777777" w:rsidR="00BC7686" w:rsidRPr="002947D3" w:rsidRDefault="00BC7686" w:rsidP="00AA14C9">
            <w:pPr>
              <w:spacing w:before="60" w:after="60"/>
              <w:ind w:firstLine="0"/>
              <w:rPr>
                <w:sz w:val="24"/>
                <w:szCs w:val="24"/>
              </w:rPr>
            </w:pPr>
            <w:r w:rsidRPr="002947D3">
              <w:rPr>
                <w:sz w:val="24"/>
                <w:szCs w:val="24"/>
              </w:rPr>
              <w:t> </w:t>
            </w:r>
          </w:p>
        </w:tc>
        <w:tc>
          <w:tcPr>
            <w:tcW w:w="309" w:type="pct"/>
            <w:gridSpan w:val="4"/>
            <w:shd w:val="clear" w:color="auto" w:fill="auto"/>
            <w:hideMark/>
          </w:tcPr>
          <w:p w14:paraId="006856BC" w14:textId="77777777" w:rsidR="00BC7686" w:rsidRPr="002947D3" w:rsidRDefault="00BC7686" w:rsidP="00AA14C9">
            <w:pPr>
              <w:spacing w:before="60" w:after="60"/>
              <w:ind w:firstLine="0"/>
              <w:rPr>
                <w:sz w:val="24"/>
                <w:szCs w:val="24"/>
              </w:rPr>
            </w:pPr>
            <w:r w:rsidRPr="002947D3">
              <w:rPr>
                <w:sz w:val="24"/>
                <w:szCs w:val="24"/>
              </w:rPr>
              <w:t> </w:t>
            </w:r>
          </w:p>
        </w:tc>
        <w:tc>
          <w:tcPr>
            <w:tcW w:w="531" w:type="pct"/>
            <w:shd w:val="clear" w:color="auto" w:fill="auto"/>
            <w:hideMark/>
          </w:tcPr>
          <w:p w14:paraId="3DD40BDD" w14:textId="77777777" w:rsidR="00BC7686" w:rsidRPr="002947D3" w:rsidRDefault="00BC7686" w:rsidP="00AA14C9">
            <w:pPr>
              <w:spacing w:before="60" w:after="60"/>
              <w:ind w:firstLine="0"/>
              <w:rPr>
                <w:sz w:val="24"/>
                <w:szCs w:val="24"/>
              </w:rPr>
            </w:pPr>
            <w:r w:rsidRPr="002947D3">
              <w:rPr>
                <w:sz w:val="24"/>
                <w:szCs w:val="24"/>
              </w:rPr>
              <w:t> </w:t>
            </w:r>
          </w:p>
        </w:tc>
        <w:tc>
          <w:tcPr>
            <w:tcW w:w="1293" w:type="pct"/>
            <w:gridSpan w:val="6"/>
            <w:shd w:val="clear" w:color="auto" w:fill="auto"/>
            <w:hideMark/>
          </w:tcPr>
          <w:p w14:paraId="0AD80584" w14:textId="77777777" w:rsidR="00BC7686" w:rsidRPr="002947D3" w:rsidRDefault="00BC7686" w:rsidP="00AA14C9">
            <w:pPr>
              <w:spacing w:before="60" w:after="60"/>
              <w:ind w:firstLine="0"/>
              <w:rPr>
                <w:sz w:val="24"/>
                <w:szCs w:val="24"/>
              </w:rPr>
            </w:pPr>
            <w:r w:rsidRPr="002947D3">
              <w:rPr>
                <w:sz w:val="24"/>
                <w:szCs w:val="24"/>
              </w:rPr>
              <w:t> </w:t>
            </w:r>
          </w:p>
        </w:tc>
        <w:tc>
          <w:tcPr>
            <w:tcW w:w="1354" w:type="pct"/>
            <w:shd w:val="clear" w:color="auto" w:fill="auto"/>
            <w:hideMark/>
          </w:tcPr>
          <w:p w14:paraId="1C584DDB" w14:textId="77777777" w:rsidR="00BC7686" w:rsidRPr="002947D3" w:rsidRDefault="00BC7686" w:rsidP="00AA14C9">
            <w:pPr>
              <w:spacing w:before="60" w:after="60"/>
              <w:ind w:firstLine="0"/>
              <w:rPr>
                <w:sz w:val="24"/>
                <w:szCs w:val="24"/>
              </w:rPr>
            </w:pPr>
            <w:r w:rsidRPr="002947D3">
              <w:rPr>
                <w:sz w:val="24"/>
                <w:szCs w:val="24"/>
              </w:rPr>
              <w:t>Заполняется на основе справочника стран (nsiOksm)</w:t>
            </w:r>
          </w:p>
        </w:tc>
      </w:tr>
      <w:tr w:rsidR="00BC7686" w:rsidRPr="002947D3" w14:paraId="6814FA0B" w14:textId="77777777" w:rsidTr="003006BF">
        <w:tc>
          <w:tcPr>
            <w:tcW w:w="686" w:type="pct"/>
            <w:shd w:val="clear" w:color="auto" w:fill="auto"/>
            <w:hideMark/>
          </w:tcPr>
          <w:p w14:paraId="22E1A12A" w14:textId="77777777" w:rsidR="00BC7686" w:rsidRPr="002947D3" w:rsidRDefault="00BC7686" w:rsidP="00AA14C9">
            <w:pPr>
              <w:spacing w:before="60" w:after="60"/>
              <w:ind w:firstLine="0"/>
              <w:rPr>
                <w:sz w:val="24"/>
                <w:szCs w:val="24"/>
              </w:rPr>
            </w:pPr>
            <w:r w:rsidRPr="002947D3">
              <w:rPr>
                <w:sz w:val="24"/>
                <w:szCs w:val="24"/>
              </w:rPr>
              <w:t> </w:t>
            </w:r>
          </w:p>
        </w:tc>
        <w:tc>
          <w:tcPr>
            <w:tcW w:w="827" w:type="pct"/>
            <w:gridSpan w:val="4"/>
            <w:shd w:val="clear" w:color="auto" w:fill="auto"/>
            <w:hideMark/>
          </w:tcPr>
          <w:p w14:paraId="44F09D9A" w14:textId="77777777" w:rsidR="00BC7686" w:rsidRPr="002947D3" w:rsidRDefault="00BC7686" w:rsidP="00AA14C9">
            <w:pPr>
              <w:spacing w:before="60" w:after="60"/>
              <w:ind w:firstLine="0"/>
              <w:rPr>
                <w:sz w:val="24"/>
                <w:szCs w:val="24"/>
              </w:rPr>
            </w:pPr>
            <w:r w:rsidRPr="002947D3">
              <w:rPr>
                <w:sz w:val="24"/>
                <w:szCs w:val="24"/>
              </w:rPr>
              <w:t xml:space="preserve">countryCode </w:t>
            </w:r>
          </w:p>
        </w:tc>
        <w:tc>
          <w:tcPr>
            <w:tcW w:w="309" w:type="pct"/>
            <w:gridSpan w:val="4"/>
            <w:shd w:val="clear" w:color="auto" w:fill="auto"/>
            <w:hideMark/>
          </w:tcPr>
          <w:p w14:paraId="5DDB0984" w14:textId="77777777" w:rsidR="00BC7686" w:rsidRPr="002947D3" w:rsidRDefault="00BC7686" w:rsidP="00AA14C9">
            <w:pPr>
              <w:spacing w:before="60" w:after="60"/>
              <w:ind w:firstLine="0"/>
              <w:jc w:val="center"/>
              <w:rPr>
                <w:sz w:val="24"/>
                <w:szCs w:val="24"/>
              </w:rPr>
            </w:pPr>
            <w:r w:rsidRPr="002947D3">
              <w:rPr>
                <w:sz w:val="24"/>
                <w:szCs w:val="24"/>
              </w:rPr>
              <w:t>O</w:t>
            </w:r>
          </w:p>
        </w:tc>
        <w:tc>
          <w:tcPr>
            <w:tcW w:w="531" w:type="pct"/>
            <w:shd w:val="clear" w:color="auto" w:fill="auto"/>
            <w:hideMark/>
          </w:tcPr>
          <w:p w14:paraId="3708EE5C" w14:textId="77777777" w:rsidR="00BC7686" w:rsidRPr="002947D3" w:rsidRDefault="00BC7686" w:rsidP="00AA14C9">
            <w:pPr>
              <w:spacing w:before="60" w:after="60"/>
              <w:ind w:firstLine="0"/>
              <w:jc w:val="center"/>
              <w:rPr>
                <w:sz w:val="24"/>
                <w:szCs w:val="24"/>
              </w:rPr>
            </w:pPr>
            <w:r w:rsidRPr="002947D3">
              <w:rPr>
                <w:sz w:val="24"/>
                <w:szCs w:val="24"/>
              </w:rPr>
              <w:t>T(1-3)</w:t>
            </w:r>
          </w:p>
        </w:tc>
        <w:tc>
          <w:tcPr>
            <w:tcW w:w="1293" w:type="pct"/>
            <w:gridSpan w:val="6"/>
            <w:shd w:val="clear" w:color="auto" w:fill="auto"/>
            <w:hideMark/>
          </w:tcPr>
          <w:p w14:paraId="6CAD1E5B" w14:textId="77777777" w:rsidR="00BC7686" w:rsidRPr="002947D3" w:rsidRDefault="00BC7686" w:rsidP="00AA14C9">
            <w:pPr>
              <w:spacing w:before="60" w:after="60"/>
              <w:ind w:firstLine="0"/>
              <w:rPr>
                <w:sz w:val="24"/>
                <w:szCs w:val="24"/>
              </w:rPr>
            </w:pPr>
            <w:r w:rsidRPr="002947D3">
              <w:rPr>
                <w:sz w:val="24"/>
                <w:szCs w:val="24"/>
              </w:rPr>
              <w:t>Цифровой код страны</w:t>
            </w:r>
          </w:p>
        </w:tc>
        <w:tc>
          <w:tcPr>
            <w:tcW w:w="1354" w:type="pct"/>
            <w:shd w:val="clear" w:color="auto" w:fill="auto"/>
            <w:hideMark/>
          </w:tcPr>
          <w:p w14:paraId="48726838" w14:textId="77777777" w:rsidR="00BC7686" w:rsidRPr="002947D3" w:rsidRDefault="00BC7686" w:rsidP="00AA14C9">
            <w:pPr>
              <w:spacing w:before="60" w:after="60"/>
              <w:ind w:firstLine="0"/>
              <w:rPr>
                <w:sz w:val="24"/>
                <w:szCs w:val="24"/>
              </w:rPr>
            </w:pPr>
            <w:r w:rsidRPr="002947D3">
              <w:rPr>
                <w:sz w:val="24"/>
                <w:szCs w:val="24"/>
              </w:rPr>
              <w:t xml:space="preserve"> </w:t>
            </w:r>
          </w:p>
        </w:tc>
      </w:tr>
      <w:tr w:rsidR="00BC7686" w:rsidRPr="002947D3" w14:paraId="02993B05" w14:textId="77777777" w:rsidTr="003006BF">
        <w:tc>
          <w:tcPr>
            <w:tcW w:w="686" w:type="pct"/>
            <w:shd w:val="clear" w:color="auto" w:fill="auto"/>
            <w:hideMark/>
          </w:tcPr>
          <w:p w14:paraId="07C95FB3" w14:textId="77777777" w:rsidR="00BC7686" w:rsidRPr="002947D3" w:rsidRDefault="00BC7686" w:rsidP="00AA14C9">
            <w:pPr>
              <w:spacing w:before="60" w:after="60"/>
              <w:ind w:firstLine="0"/>
              <w:rPr>
                <w:sz w:val="24"/>
                <w:szCs w:val="24"/>
              </w:rPr>
            </w:pPr>
            <w:r w:rsidRPr="002947D3">
              <w:rPr>
                <w:sz w:val="24"/>
                <w:szCs w:val="24"/>
              </w:rPr>
              <w:t> </w:t>
            </w:r>
          </w:p>
        </w:tc>
        <w:tc>
          <w:tcPr>
            <w:tcW w:w="827" w:type="pct"/>
            <w:gridSpan w:val="4"/>
            <w:shd w:val="clear" w:color="auto" w:fill="auto"/>
            <w:hideMark/>
          </w:tcPr>
          <w:p w14:paraId="5369187D" w14:textId="77777777" w:rsidR="00BC7686" w:rsidRPr="002947D3" w:rsidRDefault="00BC7686" w:rsidP="00AA14C9">
            <w:pPr>
              <w:spacing w:before="60" w:after="60"/>
              <w:ind w:firstLine="0"/>
              <w:rPr>
                <w:sz w:val="24"/>
                <w:szCs w:val="24"/>
              </w:rPr>
            </w:pPr>
            <w:r w:rsidRPr="002947D3">
              <w:rPr>
                <w:sz w:val="24"/>
                <w:szCs w:val="24"/>
              </w:rPr>
              <w:t xml:space="preserve">countryFullName </w:t>
            </w:r>
          </w:p>
        </w:tc>
        <w:tc>
          <w:tcPr>
            <w:tcW w:w="309" w:type="pct"/>
            <w:gridSpan w:val="4"/>
            <w:shd w:val="clear" w:color="auto" w:fill="auto"/>
            <w:hideMark/>
          </w:tcPr>
          <w:p w14:paraId="01DD51AD" w14:textId="77777777" w:rsidR="00BC7686" w:rsidRPr="002947D3" w:rsidRDefault="00BC7686" w:rsidP="00AA14C9">
            <w:pPr>
              <w:spacing w:before="60" w:after="60"/>
              <w:ind w:firstLine="0"/>
              <w:jc w:val="center"/>
              <w:rPr>
                <w:sz w:val="24"/>
                <w:szCs w:val="24"/>
              </w:rPr>
            </w:pPr>
            <w:r w:rsidRPr="002947D3">
              <w:rPr>
                <w:sz w:val="24"/>
                <w:szCs w:val="24"/>
              </w:rPr>
              <w:t>H</w:t>
            </w:r>
          </w:p>
        </w:tc>
        <w:tc>
          <w:tcPr>
            <w:tcW w:w="531" w:type="pct"/>
            <w:shd w:val="clear" w:color="auto" w:fill="auto"/>
            <w:hideMark/>
          </w:tcPr>
          <w:p w14:paraId="2292FA4B" w14:textId="77777777" w:rsidR="00BC7686" w:rsidRPr="002947D3" w:rsidRDefault="00BC7686" w:rsidP="00AA14C9">
            <w:pPr>
              <w:spacing w:before="60" w:after="60"/>
              <w:ind w:firstLine="0"/>
              <w:jc w:val="center"/>
              <w:rPr>
                <w:sz w:val="24"/>
                <w:szCs w:val="24"/>
              </w:rPr>
            </w:pPr>
            <w:r w:rsidRPr="002947D3">
              <w:rPr>
                <w:sz w:val="24"/>
                <w:szCs w:val="24"/>
              </w:rPr>
              <w:t>T(1-200)</w:t>
            </w:r>
          </w:p>
        </w:tc>
        <w:tc>
          <w:tcPr>
            <w:tcW w:w="1293" w:type="pct"/>
            <w:gridSpan w:val="6"/>
            <w:shd w:val="clear" w:color="auto" w:fill="auto"/>
            <w:hideMark/>
          </w:tcPr>
          <w:p w14:paraId="7B98DBAC" w14:textId="77777777" w:rsidR="00BC7686" w:rsidRPr="002947D3" w:rsidRDefault="00BC7686" w:rsidP="00AA14C9">
            <w:pPr>
              <w:spacing w:before="60" w:after="60"/>
              <w:ind w:firstLine="0"/>
              <w:rPr>
                <w:sz w:val="24"/>
                <w:szCs w:val="24"/>
              </w:rPr>
            </w:pPr>
            <w:r w:rsidRPr="002947D3">
              <w:rPr>
                <w:sz w:val="24"/>
                <w:szCs w:val="24"/>
              </w:rPr>
              <w:t>Полное наименование страны</w:t>
            </w:r>
          </w:p>
        </w:tc>
        <w:tc>
          <w:tcPr>
            <w:tcW w:w="1354" w:type="pct"/>
            <w:shd w:val="clear" w:color="auto" w:fill="auto"/>
            <w:hideMark/>
          </w:tcPr>
          <w:p w14:paraId="323050D1" w14:textId="77777777" w:rsidR="00BC7686" w:rsidRPr="002947D3" w:rsidRDefault="00BC7686" w:rsidP="00AA14C9">
            <w:pPr>
              <w:spacing w:before="60" w:after="60"/>
              <w:ind w:firstLine="0"/>
              <w:rPr>
                <w:sz w:val="24"/>
                <w:szCs w:val="24"/>
              </w:rPr>
            </w:pPr>
            <w:r w:rsidRPr="002947D3">
              <w:rPr>
                <w:sz w:val="24"/>
                <w:szCs w:val="24"/>
              </w:rPr>
              <w:t xml:space="preserve"> </w:t>
            </w:r>
          </w:p>
        </w:tc>
      </w:tr>
      <w:tr w:rsidR="00327E5E" w:rsidRPr="00942C0C" w14:paraId="005C1345" w14:textId="77777777" w:rsidTr="00AA14C9">
        <w:tc>
          <w:tcPr>
            <w:tcW w:w="5000" w:type="pct"/>
            <w:gridSpan w:val="17"/>
            <w:shd w:val="clear" w:color="auto" w:fill="auto"/>
            <w:hideMark/>
          </w:tcPr>
          <w:p w14:paraId="15372A3D" w14:textId="77777777" w:rsidR="00327E5E" w:rsidRPr="00627FF6" w:rsidRDefault="00327E5E" w:rsidP="00AA14C9">
            <w:pPr>
              <w:spacing w:before="60" w:after="60"/>
              <w:ind w:firstLine="0"/>
              <w:jc w:val="center"/>
              <w:rPr>
                <w:b/>
                <w:sz w:val="24"/>
                <w:szCs w:val="24"/>
              </w:rPr>
            </w:pPr>
            <w:r>
              <w:rPr>
                <w:b/>
                <w:sz w:val="24"/>
                <w:szCs w:val="24"/>
              </w:rPr>
              <w:t>Ссылка справочник ОКТМО</w:t>
            </w:r>
          </w:p>
        </w:tc>
      </w:tr>
      <w:tr w:rsidR="00327E5E" w:rsidRPr="00942C0C" w14:paraId="4654B129" w14:textId="77777777" w:rsidTr="003006BF">
        <w:tc>
          <w:tcPr>
            <w:tcW w:w="686" w:type="pct"/>
            <w:shd w:val="clear" w:color="auto" w:fill="auto"/>
            <w:hideMark/>
          </w:tcPr>
          <w:p w14:paraId="675BFEE1" w14:textId="77777777" w:rsidR="00327E5E" w:rsidRPr="00942C0C" w:rsidRDefault="00327E5E" w:rsidP="00AA14C9">
            <w:pPr>
              <w:spacing w:before="60" w:after="60"/>
              <w:ind w:firstLine="0"/>
              <w:rPr>
                <w:sz w:val="24"/>
                <w:szCs w:val="24"/>
                <w:lang w:val="en-US"/>
              </w:rPr>
            </w:pPr>
            <w:r>
              <w:rPr>
                <w:b/>
                <w:bCs/>
                <w:sz w:val="24"/>
                <w:szCs w:val="24"/>
                <w:lang w:val="en-US"/>
              </w:rPr>
              <w:t>OKTMO</w:t>
            </w:r>
          </w:p>
        </w:tc>
        <w:tc>
          <w:tcPr>
            <w:tcW w:w="827" w:type="pct"/>
            <w:gridSpan w:val="4"/>
            <w:shd w:val="clear" w:color="auto" w:fill="auto"/>
            <w:hideMark/>
          </w:tcPr>
          <w:p w14:paraId="4F4DDC26" w14:textId="77777777" w:rsidR="00327E5E" w:rsidRPr="00942C0C" w:rsidRDefault="00327E5E" w:rsidP="00AA14C9">
            <w:pPr>
              <w:spacing w:before="60" w:after="60"/>
              <w:ind w:firstLine="0"/>
              <w:rPr>
                <w:sz w:val="24"/>
                <w:szCs w:val="24"/>
              </w:rPr>
            </w:pPr>
            <w:r w:rsidRPr="00942C0C">
              <w:rPr>
                <w:sz w:val="24"/>
                <w:szCs w:val="24"/>
              </w:rPr>
              <w:t> </w:t>
            </w:r>
          </w:p>
        </w:tc>
        <w:tc>
          <w:tcPr>
            <w:tcW w:w="309" w:type="pct"/>
            <w:gridSpan w:val="4"/>
            <w:shd w:val="clear" w:color="auto" w:fill="auto"/>
            <w:hideMark/>
          </w:tcPr>
          <w:p w14:paraId="790380EF" w14:textId="77777777" w:rsidR="00327E5E" w:rsidRPr="00942C0C" w:rsidRDefault="00327E5E" w:rsidP="00AA14C9">
            <w:pPr>
              <w:spacing w:before="60" w:after="60"/>
              <w:ind w:firstLine="0"/>
              <w:rPr>
                <w:sz w:val="24"/>
                <w:szCs w:val="24"/>
              </w:rPr>
            </w:pPr>
            <w:r w:rsidRPr="00942C0C">
              <w:rPr>
                <w:sz w:val="24"/>
                <w:szCs w:val="24"/>
              </w:rPr>
              <w:t> </w:t>
            </w:r>
          </w:p>
        </w:tc>
        <w:tc>
          <w:tcPr>
            <w:tcW w:w="535" w:type="pct"/>
            <w:gridSpan w:val="2"/>
            <w:shd w:val="clear" w:color="auto" w:fill="auto"/>
            <w:hideMark/>
          </w:tcPr>
          <w:p w14:paraId="16763694" w14:textId="77777777" w:rsidR="00327E5E" w:rsidRPr="00942C0C" w:rsidRDefault="00327E5E" w:rsidP="00AA14C9">
            <w:pPr>
              <w:spacing w:before="60" w:after="60"/>
              <w:ind w:firstLine="0"/>
              <w:rPr>
                <w:sz w:val="24"/>
                <w:szCs w:val="24"/>
              </w:rPr>
            </w:pPr>
            <w:r w:rsidRPr="00942C0C">
              <w:rPr>
                <w:sz w:val="24"/>
                <w:szCs w:val="24"/>
              </w:rPr>
              <w:t> </w:t>
            </w:r>
          </w:p>
        </w:tc>
        <w:tc>
          <w:tcPr>
            <w:tcW w:w="1289" w:type="pct"/>
            <w:gridSpan w:val="5"/>
            <w:shd w:val="clear" w:color="auto" w:fill="auto"/>
            <w:hideMark/>
          </w:tcPr>
          <w:p w14:paraId="501898DE" w14:textId="77777777" w:rsidR="00327E5E" w:rsidRPr="00942C0C" w:rsidRDefault="00327E5E" w:rsidP="00AA14C9">
            <w:pPr>
              <w:spacing w:before="60" w:after="60"/>
              <w:ind w:firstLine="0"/>
              <w:rPr>
                <w:sz w:val="24"/>
                <w:szCs w:val="24"/>
              </w:rPr>
            </w:pPr>
            <w:r w:rsidRPr="00942C0C">
              <w:rPr>
                <w:sz w:val="24"/>
                <w:szCs w:val="24"/>
              </w:rPr>
              <w:t> </w:t>
            </w:r>
          </w:p>
        </w:tc>
        <w:tc>
          <w:tcPr>
            <w:tcW w:w="1354" w:type="pct"/>
            <w:shd w:val="clear" w:color="auto" w:fill="auto"/>
            <w:hideMark/>
          </w:tcPr>
          <w:p w14:paraId="0758939C" w14:textId="77777777" w:rsidR="00A8051C" w:rsidRPr="00A8051C" w:rsidRDefault="00327E5E" w:rsidP="00A8051C">
            <w:pPr>
              <w:spacing w:before="60" w:after="60"/>
              <w:ind w:firstLine="0"/>
              <w:rPr>
                <w:sz w:val="24"/>
                <w:szCs w:val="24"/>
              </w:rPr>
            </w:pPr>
            <w:r w:rsidRPr="00942C0C">
              <w:rPr>
                <w:sz w:val="24"/>
                <w:szCs w:val="24"/>
              </w:rPr>
              <w:t xml:space="preserve"> </w:t>
            </w:r>
            <w:r w:rsidR="00A8051C" w:rsidRPr="002947D3">
              <w:rPr>
                <w:sz w:val="24"/>
                <w:szCs w:val="24"/>
              </w:rPr>
              <w:t xml:space="preserve">Заполняется на основании </w:t>
            </w:r>
            <w:r w:rsidR="00A8051C" w:rsidRPr="00C02A0F">
              <w:rPr>
                <w:sz w:val="24"/>
                <w:szCs w:val="24"/>
              </w:rPr>
              <w:t>справочника</w:t>
            </w:r>
          </w:p>
          <w:p w14:paraId="5AAD52F7" w14:textId="695909F0" w:rsidR="00327E5E" w:rsidRPr="00A8051C" w:rsidRDefault="00A8051C" w:rsidP="00A8051C">
            <w:pPr>
              <w:spacing w:before="60" w:after="60"/>
              <w:ind w:firstLine="0"/>
              <w:rPr>
                <w:sz w:val="24"/>
                <w:szCs w:val="24"/>
              </w:rPr>
            </w:pPr>
            <w:r>
              <w:rPr>
                <w:sz w:val="24"/>
                <w:szCs w:val="24"/>
                <w:lang w:val="en-US"/>
              </w:rPr>
              <w:t>nsiOKTMO</w:t>
            </w:r>
          </w:p>
        </w:tc>
      </w:tr>
      <w:tr w:rsidR="00327E5E" w:rsidRPr="00942C0C" w14:paraId="5FB4DA6E" w14:textId="77777777" w:rsidTr="003006BF">
        <w:tc>
          <w:tcPr>
            <w:tcW w:w="686" w:type="pct"/>
            <w:shd w:val="clear" w:color="auto" w:fill="auto"/>
            <w:hideMark/>
          </w:tcPr>
          <w:p w14:paraId="3A1D4D28" w14:textId="77777777" w:rsidR="00327E5E" w:rsidRPr="00942C0C" w:rsidRDefault="00327E5E" w:rsidP="00AA14C9">
            <w:pPr>
              <w:spacing w:before="60" w:after="60"/>
              <w:ind w:firstLine="0"/>
              <w:rPr>
                <w:sz w:val="24"/>
                <w:szCs w:val="24"/>
              </w:rPr>
            </w:pPr>
            <w:r w:rsidRPr="00942C0C">
              <w:rPr>
                <w:sz w:val="24"/>
                <w:szCs w:val="24"/>
              </w:rPr>
              <w:t> </w:t>
            </w:r>
          </w:p>
        </w:tc>
        <w:tc>
          <w:tcPr>
            <w:tcW w:w="827" w:type="pct"/>
            <w:gridSpan w:val="4"/>
            <w:shd w:val="clear" w:color="auto" w:fill="auto"/>
            <w:hideMark/>
          </w:tcPr>
          <w:p w14:paraId="1125DA84" w14:textId="77777777" w:rsidR="00327E5E" w:rsidRPr="00942C0C" w:rsidRDefault="00327E5E" w:rsidP="00AA14C9">
            <w:pPr>
              <w:spacing w:before="60" w:after="60"/>
              <w:ind w:firstLine="0"/>
              <w:rPr>
                <w:sz w:val="24"/>
                <w:szCs w:val="24"/>
              </w:rPr>
            </w:pPr>
            <w:r w:rsidRPr="00942C0C">
              <w:rPr>
                <w:sz w:val="24"/>
                <w:szCs w:val="24"/>
                <w:lang w:val="en-US"/>
              </w:rPr>
              <w:t>c</w:t>
            </w:r>
            <w:r w:rsidRPr="00942C0C">
              <w:rPr>
                <w:sz w:val="24"/>
                <w:szCs w:val="24"/>
              </w:rPr>
              <w:t xml:space="preserve">ode </w:t>
            </w:r>
          </w:p>
        </w:tc>
        <w:tc>
          <w:tcPr>
            <w:tcW w:w="309" w:type="pct"/>
            <w:gridSpan w:val="4"/>
            <w:shd w:val="clear" w:color="auto" w:fill="auto"/>
            <w:hideMark/>
          </w:tcPr>
          <w:p w14:paraId="743CAB67" w14:textId="77777777" w:rsidR="00327E5E" w:rsidRPr="00942C0C" w:rsidRDefault="00327E5E" w:rsidP="00AA14C9">
            <w:pPr>
              <w:spacing w:before="60" w:after="60"/>
              <w:ind w:firstLine="0"/>
              <w:jc w:val="center"/>
              <w:rPr>
                <w:sz w:val="24"/>
                <w:szCs w:val="24"/>
              </w:rPr>
            </w:pPr>
            <w:r w:rsidRPr="00942C0C">
              <w:rPr>
                <w:sz w:val="24"/>
                <w:szCs w:val="24"/>
              </w:rPr>
              <w:t>O</w:t>
            </w:r>
          </w:p>
        </w:tc>
        <w:tc>
          <w:tcPr>
            <w:tcW w:w="535" w:type="pct"/>
            <w:gridSpan w:val="2"/>
            <w:shd w:val="clear" w:color="auto" w:fill="auto"/>
            <w:hideMark/>
          </w:tcPr>
          <w:p w14:paraId="56888A20" w14:textId="77777777" w:rsidR="00327E5E" w:rsidRPr="00942C0C" w:rsidRDefault="00327E5E" w:rsidP="00AA14C9">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9" w:type="pct"/>
            <w:gridSpan w:val="5"/>
            <w:shd w:val="clear" w:color="auto" w:fill="auto"/>
            <w:hideMark/>
          </w:tcPr>
          <w:p w14:paraId="4F27C344" w14:textId="77777777" w:rsidR="00327E5E" w:rsidRPr="00627FF6" w:rsidRDefault="00327E5E" w:rsidP="00AA14C9">
            <w:pPr>
              <w:spacing w:before="60" w:after="60"/>
              <w:ind w:firstLine="0"/>
              <w:rPr>
                <w:sz w:val="24"/>
                <w:szCs w:val="24"/>
              </w:rPr>
            </w:pPr>
            <w:r w:rsidRPr="00942C0C">
              <w:rPr>
                <w:sz w:val="24"/>
                <w:szCs w:val="24"/>
              </w:rPr>
              <w:t>Код</w:t>
            </w:r>
            <w:r>
              <w:rPr>
                <w:sz w:val="24"/>
                <w:szCs w:val="24"/>
              </w:rPr>
              <w:t xml:space="preserve"> по ОКТМО</w:t>
            </w:r>
          </w:p>
        </w:tc>
        <w:tc>
          <w:tcPr>
            <w:tcW w:w="1354" w:type="pct"/>
            <w:shd w:val="clear" w:color="auto" w:fill="auto"/>
            <w:hideMark/>
          </w:tcPr>
          <w:p w14:paraId="437AF925" w14:textId="77777777" w:rsidR="00327E5E" w:rsidRPr="00942C0C" w:rsidRDefault="00327E5E" w:rsidP="00AA14C9">
            <w:pPr>
              <w:spacing w:before="60" w:after="60"/>
              <w:ind w:firstLine="0"/>
              <w:rPr>
                <w:sz w:val="24"/>
                <w:szCs w:val="24"/>
              </w:rPr>
            </w:pPr>
            <w:r w:rsidRPr="00942C0C">
              <w:rPr>
                <w:sz w:val="24"/>
                <w:szCs w:val="24"/>
              </w:rPr>
              <w:t xml:space="preserve"> </w:t>
            </w:r>
          </w:p>
        </w:tc>
      </w:tr>
      <w:tr w:rsidR="00327E5E" w:rsidRPr="00942C0C" w14:paraId="4541A73C" w14:textId="77777777" w:rsidTr="003006BF">
        <w:tc>
          <w:tcPr>
            <w:tcW w:w="686" w:type="pct"/>
            <w:shd w:val="clear" w:color="auto" w:fill="auto"/>
            <w:hideMark/>
          </w:tcPr>
          <w:p w14:paraId="382C8D92" w14:textId="77777777" w:rsidR="00327E5E" w:rsidRPr="00942C0C" w:rsidRDefault="00327E5E" w:rsidP="00AA14C9">
            <w:pPr>
              <w:spacing w:before="60" w:after="60"/>
              <w:ind w:firstLine="0"/>
              <w:rPr>
                <w:sz w:val="24"/>
                <w:szCs w:val="24"/>
              </w:rPr>
            </w:pPr>
            <w:r w:rsidRPr="00942C0C">
              <w:rPr>
                <w:sz w:val="24"/>
                <w:szCs w:val="24"/>
              </w:rPr>
              <w:t> </w:t>
            </w:r>
          </w:p>
        </w:tc>
        <w:tc>
          <w:tcPr>
            <w:tcW w:w="827" w:type="pct"/>
            <w:gridSpan w:val="4"/>
            <w:shd w:val="clear" w:color="auto" w:fill="auto"/>
            <w:hideMark/>
          </w:tcPr>
          <w:p w14:paraId="203FEB30" w14:textId="77777777" w:rsidR="00327E5E" w:rsidRPr="00942C0C" w:rsidRDefault="00327E5E" w:rsidP="00AA14C9">
            <w:pPr>
              <w:spacing w:before="60" w:after="60"/>
              <w:ind w:firstLine="0"/>
              <w:rPr>
                <w:sz w:val="24"/>
                <w:szCs w:val="24"/>
              </w:rPr>
            </w:pPr>
            <w:r>
              <w:rPr>
                <w:sz w:val="24"/>
                <w:szCs w:val="24"/>
                <w:lang w:val="en-US"/>
              </w:rPr>
              <w:t>n</w:t>
            </w:r>
            <w:r w:rsidRPr="00942C0C">
              <w:rPr>
                <w:sz w:val="24"/>
                <w:szCs w:val="24"/>
                <w:lang w:val="en-US"/>
              </w:rPr>
              <w:t>ame</w:t>
            </w:r>
          </w:p>
        </w:tc>
        <w:tc>
          <w:tcPr>
            <w:tcW w:w="309" w:type="pct"/>
            <w:gridSpan w:val="4"/>
            <w:shd w:val="clear" w:color="auto" w:fill="auto"/>
            <w:hideMark/>
          </w:tcPr>
          <w:p w14:paraId="4F2E5F69" w14:textId="77777777" w:rsidR="00327E5E" w:rsidRPr="00942C0C" w:rsidRDefault="00327E5E" w:rsidP="00AA14C9">
            <w:pPr>
              <w:spacing w:before="60" w:after="60"/>
              <w:ind w:firstLine="0"/>
              <w:jc w:val="center"/>
              <w:rPr>
                <w:sz w:val="24"/>
                <w:szCs w:val="24"/>
              </w:rPr>
            </w:pPr>
            <w:r w:rsidRPr="00942C0C">
              <w:rPr>
                <w:sz w:val="24"/>
                <w:szCs w:val="24"/>
              </w:rPr>
              <w:t>H</w:t>
            </w:r>
          </w:p>
        </w:tc>
        <w:tc>
          <w:tcPr>
            <w:tcW w:w="535" w:type="pct"/>
            <w:gridSpan w:val="2"/>
            <w:shd w:val="clear" w:color="auto" w:fill="auto"/>
            <w:hideMark/>
          </w:tcPr>
          <w:p w14:paraId="410F2A38" w14:textId="5A3AAFAE" w:rsidR="00327E5E" w:rsidRPr="00942C0C" w:rsidRDefault="00327E5E" w:rsidP="003006BF">
            <w:pPr>
              <w:spacing w:before="60" w:after="60"/>
              <w:ind w:firstLine="0"/>
              <w:jc w:val="center"/>
              <w:rPr>
                <w:sz w:val="24"/>
                <w:szCs w:val="24"/>
              </w:rPr>
            </w:pPr>
            <w:r w:rsidRPr="00942C0C">
              <w:rPr>
                <w:sz w:val="24"/>
                <w:szCs w:val="24"/>
              </w:rPr>
              <w:t>T(1-</w:t>
            </w:r>
            <w:r w:rsidR="003006BF">
              <w:rPr>
                <w:sz w:val="24"/>
                <w:szCs w:val="24"/>
              </w:rPr>
              <w:t>1</w:t>
            </w:r>
            <w:r>
              <w:rPr>
                <w:sz w:val="24"/>
                <w:szCs w:val="24"/>
                <w:lang w:val="en-US"/>
              </w:rPr>
              <w:t>0</w:t>
            </w:r>
            <w:r>
              <w:rPr>
                <w:sz w:val="24"/>
                <w:szCs w:val="24"/>
              </w:rPr>
              <w:t>00</w:t>
            </w:r>
            <w:r w:rsidRPr="00942C0C">
              <w:rPr>
                <w:sz w:val="24"/>
                <w:szCs w:val="24"/>
              </w:rPr>
              <w:t>)</w:t>
            </w:r>
          </w:p>
        </w:tc>
        <w:tc>
          <w:tcPr>
            <w:tcW w:w="1289" w:type="pct"/>
            <w:gridSpan w:val="5"/>
            <w:shd w:val="clear" w:color="auto" w:fill="auto"/>
            <w:hideMark/>
          </w:tcPr>
          <w:p w14:paraId="7DD36F78" w14:textId="77777777" w:rsidR="00327E5E" w:rsidRPr="00942C0C" w:rsidRDefault="00327E5E" w:rsidP="00AA14C9">
            <w:pPr>
              <w:spacing w:before="60" w:after="60"/>
              <w:ind w:firstLine="0"/>
              <w:rPr>
                <w:sz w:val="24"/>
                <w:szCs w:val="24"/>
              </w:rPr>
            </w:pPr>
            <w:r w:rsidRPr="00942C0C">
              <w:rPr>
                <w:sz w:val="24"/>
                <w:szCs w:val="24"/>
              </w:rPr>
              <w:t>Наименование</w:t>
            </w:r>
          </w:p>
        </w:tc>
        <w:tc>
          <w:tcPr>
            <w:tcW w:w="1354" w:type="pct"/>
            <w:shd w:val="clear" w:color="auto" w:fill="auto"/>
            <w:hideMark/>
          </w:tcPr>
          <w:p w14:paraId="33685996" w14:textId="77777777" w:rsidR="00327E5E" w:rsidRPr="00942C0C" w:rsidRDefault="00327E5E" w:rsidP="00AA14C9">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832358" w:rsidRPr="002947D3" w14:paraId="59D0E6FA" w14:textId="77777777" w:rsidTr="00832358">
        <w:tc>
          <w:tcPr>
            <w:tcW w:w="5000" w:type="pct"/>
            <w:gridSpan w:val="17"/>
            <w:shd w:val="clear" w:color="auto" w:fill="auto"/>
            <w:hideMark/>
          </w:tcPr>
          <w:p w14:paraId="2B82F3D4" w14:textId="77777777" w:rsidR="00832358" w:rsidRPr="002947D3" w:rsidRDefault="00832358" w:rsidP="00832358">
            <w:pPr>
              <w:spacing w:before="60" w:after="60"/>
              <w:ind w:firstLine="0"/>
              <w:jc w:val="center"/>
              <w:rPr>
                <w:sz w:val="24"/>
                <w:szCs w:val="24"/>
              </w:rPr>
            </w:pPr>
            <w:r w:rsidRPr="002947D3">
              <w:rPr>
                <w:b/>
                <w:bCs/>
                <w:sz w:val="24"/>
                <w:szCs w:val="24"/>
              </w:rPr>
              <w:t>Печатная форма контракта</w:t>
            </w:r>
          </w:p>
        </w:tc>
      </w:tr>
      <w:tr w:rsidR="002F61E7" w:rsidRPr="002947D3" w14:paraId="156CBF39" w14:textId="77777777" w:rsidTr="003006BF">
        <w:tc>
          <w:tcPr>
            <w:tcW w:w="686" w:type="pct"/>
            <w:shd w:val="clear" w:color="auto" w:fill="auto"/>
            <w:hideMark/>
          </w:tcPr>
          <w:p w14:paraId="3E39F24A" w14:textId="77777777" w:rsidR="00832358" w:rsidRPr="002947D3" w:rsidRDefault="00832358" w:rsidP="00832358">
            <w:pPr>
              <w:spacing w:before="60" w:after="60"/>
              <w:ind w:firstLine="0"/>
              <w:rPr>
                <w:sz w:val="24"/>
                <w:szCs w:val="24"/>
              </w:rPr>
            </w:pPr>
            <w:r w:rsidRPr="002947D3">
              <w:rPr>
                <w:b/>
                <w:bCs/>
                <w:sz w:val="24"/>
                <w:szCs w:val="24"/>
              </w:rPr>
              <w:t>printForm</w:t>
            </w:r>
          </w:p>
        </w:tc>
        <w:tc>
          <w:tcPr>
            <w:tcW w:w="806" w:type="pct"/>
            <w:gridSpan w:val="2"/>
            <w:shd w:val="clear" w:color="auto" w:fill="auto"/>
            <w:hideMark/>
          </w:tcPr>
          <w:p w14:paraId="5010E92F" w14:textId="77777777" w:rsidR="00832358" w:rsidRPr="002947D3" w:rsidRDefault="00832358" w:rsidP="00832358">
            <w:pPr>
              <w:spacing w:before="60" w:after="60"/>
              <w:ind w:firstLine="0"/>
              <w:rPr>
                <w:sz w:val="24"/>
                <w:szCs w:val="24"/>
                <w:lang w:val="en-US"/>
              </w:rPr>
            </w:pPr>
            <w:r w:rsidRPr="002947D3">
              <w:rPr>
                <w:sz w:val="24"/>
                <w:szCs w:val="24"/>
              </w:rPr>
              <w:t> </w:t>
            </w:r>
          </w:p>
        </w:tc>
        <w:tc>
          <w:tcPr>
            <w:tcW w:w="330" w:type="pct"/>
            <w:gridSpan w:val="6"/>
            <w:shd w:val="clear" w:color="auto" w:fill="auto"/>
            <w:hideMark/>
          </w:tcPr>
          <w:p w14:paraId="33CE83EC"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14A7B207"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0065805A"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50F9ACF3" w14:textId="77777777" w:rsidR="00832358" w:rsidRPr="002947D3" w:rsidRDefault="00832358" w:rsidP="00832358">
            <w:pPr>
              <w:spacing w:before="60" w:after="60"/>
              <w:ind w:firstLine="0"/>
              <w:rPr>
                <w:sz w:val="24"/>
                <w:szCs w:val="24"/>
              </w:rPr>
            </w:pPr>
          </w:p>
        </w:tc>
      </w:tr>
      <w:tr w:rsidR="002F61E7" w:rsidRPr="002947D3" w14:paraId="52F93472" w14:textId="77777777" w:rsidTr="003006BF">
        <w:tc>
          <w:tcPr>
            <w:tcW w:w="686" w:type="pct"/>
            <w:shd w:val="clear" w:color="auto" w:fill="auto"/>
          </w:tcPr>
          <w:p w14:paraId="07F0A083" w14:textId="77777777" w:rsidR="00832358" w:rsidRPr="002947D3" w:rsidRDefault="00832358" w:rsidP="00832358">
            <w:pPr>
              <w:spacing w:before="60" w:after="60"/>
              <w:ind w:firstLine="0"/>
              <w:rPr>
                <w:sz w:val="24"/>
                <w:szCs w:val="24"/>
              </w:rPr>
            </w:pPr>
          </w:p>
        </w:tc>
        <w:tc>
          <w:tcPr>
            <w:tcW w:w="806" w:type="pct"/>
            <w:gridSpan w:val="2"/>
            <w:shd w:val="clear" w:color="auto" w:fill="auto"/>
          </w:tcPr>
          <w:p w14:paraId="354A7AE9" w14:textId="77777777" w:rsidR="00832358" w:rsidRPr="002947D3" w:rsidRDefault="00832358" w:rsidP="00832358">
            <w:pPr>
              <w:spacing w:before="60" w:after="60"/>
              <w:ind w:firstLine="0"/>
              <w:rPr>
                <w:sz w:val="24"/>
                <w:szCs w:val="24"/>
                <w:lang w:val="en-US"/>
              </w:rPr>
            </w:pPr>
            <w:r w:rsidRPr="002947D3">
              <w:rPr>
                <w:sz w:val="24"/>
                <w:szCs w:val="24"/>
                <w:lang w:val="en-US"/>
              </w:rPr>
              <w:t>url</w:t>
            </w:r>
          </w:p>
        </w:tc>
        <w:tc>
          <w:tcPr>
            <w:tcW w:w="330" w:type="pct"/>
            <w:gridSpan w:val="6"/>
            <w:shd w:val="clear" w:color="auto" w:fill="auto"/>
          </w:tcPr>
          <w:p w14:paraId="055A14C4"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535" w:type="pct"/>
            <w:gridSpan w:val="2"/>
            <w:shd w:val="clear" w:color="auto" w:fill="auto"/>
          </w:tcPr>
          <w:p w14:paraId="6BDB47B1" w14:textId="77777777" w:rsidR="00832358" w:rsidRPr="002947D3" w:rsidRDefault="00832358" w:rsidP="00832358">
            <w:pPr>
              <w:spacing w:before="60" w:after="60"/>
              <w:ind w:firstLine="0"/>
              <w:jc w:val="center"/>
              <w:rPr>
                <w:sz w:val="24"/>
                <w:szCs w:val="24"/>
                <w:lang w:val="en-US"/>
              </w:rPr>
            </w:pPr>
            <w:r w:rsidRPr="002947D3">
              <w:rPr>
                <w:sz w:val="24"/>
                <w:szCs w:val="24"/>
              </w:rPr>
              <w:t>T(1-1024)</w:t>
            </w:r>
          </w:p>
        </w:tc>
        <w:tc>
          <w:tcPr>
            <w:tcW w:w="1260" w:type="pct"/>
            <w:gridSpan w:val="3"/>
            <w:shd w:val="clear" w:color="auto" w:fill="auto"/>
          </w:tcPr>
          <w:p w14:paraId="565A3CBF" w14:textId="77777777" w:rsidR="00832358" w:rsidRPr="002947D3" w:rsidRDefault="00832358" w:rsidP="00832358">
            <w:pPr>
              <w:spacing w:before="60" w:after="60"/>
              <w:ind w:firstLine="0"/>
              <w:rPr>
                <w:sz w:val="24"/>
                <w:szCs w:val="24"/>
              </w:rPr>
            </w:pPr>
            <w:r w:rsidRPr="002947D3">
              <w:rPr>
                <w:sz w:val="24"/>
                <w:szCs w:val="24"/>
              </w:rPr>
              <w:t>Ссылка для скачивания документа</w:t>
            </w:r>
          </w:p>
        </w:tc>
        <w:tc>
          <w:tcPr>
            <w:tcW w:w="1383" w:type="pct"/>
            <w:gridSpan w:val="3"/>
            <w:shd w:val="clear" w:color="auto" w:fill="auto"/>
          </w:tcPr>
          <w:p w14:paraId="5ED9575B"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061658DA" w14:textId="77777777" w:rsidTr="003006BF">
        <w:tc>
          <w:tcPr>
            <w:tcW w:w="686" w:type="pct"/>
            <w:shd w:val="clear" w:color="auto" w:fill="auto"/>
          </w:tcPr>
          <w:p w14:paraId="3D5DD2F4" w14:textId="77777777" w:rsidR="00832358" w:rsidRPr="002947D3" w:rsidRDefault="00832358" w:rsidP="00832358">
            <w:pPr>
              <w:spacing w:before="60" w:after="60"/>
              <w:ind w:firstLine="0"/>
              <w:rPr>
                <w:sz w:val="24"/>
                <w:szCs w:val="24"/>
              </w:rPr>
            </w:pPr>
          </w:p>
        </w:tc>
        <w:tc>
          <w:tcPr>
            <w:tcW w:w="806" w:type="pct"/>
            <w:gridSpan w:val="2"/>
            <w:shd w:val="clear" w:color="auto" w:fill="auto"/>
          </w:tcPr>
          <w:p w14:paraId="5372B6CD" w14:textId="77777777" w:rsidR="00832358" w:rsidRPr="002947D3" w:rsidRDefault="00832358" w:rsidP="00832358">
            <w:pPr>
              <w:spacing w:before="60" w:after="60"/>
              <w:ind w:firstLine="0"/>
              <w:rPr>
                <w:sz w:val="24"/>
                <w:szCs w:val="24"/>
              </w:rPr>
            </w:pPr>
            <w:r w:rsidRPr="00B33E30">
              <w:rPr>
                <w:sz w:val="24"/>
                <w:szCs w:val="24"/>
                <w:lang w:val="en-US"/>
              </w:rPr>
              <w:t>docRegNumber</w:t>
            </w:r>
          </w:p>
        </w:tc>
        <w:tc>
          <w:tcPr>
            <w:tcW w:w="330" w:type="pct"/>
            <w:gridSpan w:val="6"/>
            <w:shd w:val="clear" w:color="auto" w:fill="auto"/>
          </w:tcPr>
          <w:p w14:paraId="72DBC058" w14:textId="77777777" w:rsidR="00832358" w:rsidRPr="002947D3" w:rsidRDefault="00832358" w:rsidP="00832358">
            <w:pPr>
              <w:spacing w:before="60" w:after="60"/>
              <w:ind w:firstLine="0"/>
              <w:jc w:val="center"/>
              <w:rPr>
                <w:sz w:val="24"/>
                <w:szCs w:val="24"/>
                <w:lang w:val="en-US"/>
              </w:rPr>
            </w:pPr>
            <w:r>
              <w:rPr>
                <w:sz w:val="24"/>
                <w:szCs w:val="24"/>
              </w:rPr>
              <w:t>Н</w:t>
            </w:r>
          </w:p>
        </w:tc>
        <w:tc>
          <w:tcPr>
            <w:tcW w:w="535" w:type="pct"/>
            <w:gridSpan w:val="2"/>
            <w:shd w:val="clear" w:color="auto" w:fill="auto"/>
          </w:tcPr>
          <w:p w14:paraId="736EE30E" w14:textId="77777777" w:rsidR="00832358" w:rsidRPr="002947D3" w:rsidRDefault="00832358" w:rsidP="00832358">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60" w:type="pct"/>
            <w:gridSpan w:val="3"/>
            <w:shd w:val="clear" w:color="auto" w:fill="auto"/>
          </w:tcPr>
          <w:p w14:paraId="0009904B" w14:textId="77777777" w:rsidR="00832358" w:rsidRPr="002947D3" w:rsidRDefault="00832358" w:rsidP="00832358">
            <w:pPr>
              <w:spacing w:before="60" w:after="60"/>
              <w:ind w:firstLine="0"/>
              <w:rPr>
                <w:sz w:val="24"/>
                <w:szCs w:val="24"/>
              </w:rPr>
            </w:pPr>
            <w:r w:rsidRPr="00B33E30">
              <w:rPr>
                <w:sz w:val="24"/>
                <w:szCs w:val="24"/>
              </w:rPr>
              <w:t>Реестровый номер документа</w:t>
            </w:r>
          </w:p>
        </w:tc>
        <w:tc>
          <w:tcPr>
            <w:tcW w:w="1383" w:type="pct"/>
            <w:gridSpan w:val="3"/>
            <w:shd w:val="clear" w:color="auto" w:fill="auto"/>
          </w:tcPr>
          <w:p w14:paraId="09F138A2"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75D1D58A" w14:textId="77777777" w:rsidTr="003006BF">
        <w:tc>
          <w:tcPr>
            <w:tcW w:w="686" w:type="pct"/>
            <w:shd w:val="clear" w:color="auto" w:fill="auto"/>
          </w:tcPr>
          <w:p w14:paraId="225B5498" w14:textId="77777777" w:rsidR="00832358" w:rsidRPr="002947D3" w:rsidRDefault="00832358" w:rsidP="00832358">
            <w:pPr>
              <w:spacing w:before="60" w:after="60"/>
              <w:ind w:firstLine="0"/>
              <w:rPr>
                <w:sz w:val="24"/>
                <w:szCs w:val="24"/>
              </w:rPr>
            </w:pPr>
          </w:p>
        </w:tc>
        <w:tc>
          <w:tcPr>
            <w:tcW w:w="806" w:type="pct"/>
            <w:gridSpan w:val="2"/>
            <w:shd w:val="clear" w:color="auto" w:fill="auto"/>
          </w:tcPr>
          <w:p w14:paraId="24C911BF" w14:textId="77777777" w:rsidR="00832358" w:rsidRPr="002947D3" w:rsidRDefault="00832358" w:rsidP="00832358">
            <w:pPr>
              <w:spacing w:before="60" w:after="60"/>
              <w:ind w:firstLine="0"/>
              <w:rPr>
                <w:sz w:val="24"/>
                <w:szCs w:val="24"/>
              </w:rPr>
            </w:pPr>
            <w:r w:rsidRPr="002947D3">
              <w:rPr>
                <w:sz w:val="24"/>
                <w:szCs w:val="24"/>
                <w:lang w:val="en-US"/>
              </w:rPr>
              <w:t>signature</w:t>
            </w:r>
          </w:p>
        </w:tc>
        <w:tc>
          <w:tcPr>
            <w:tcW w:w="330" w:type="pct"/>
            <w:gridSpan w:val="6"/>
            <w:shd w:val="clear" w:color="auto" w:fill="auto"/>
          </w:tcPr>
          <w:p w14:paraId="50BA9B79" w14:textId="77777777" w:rsidR="00832358" w:rsidRPr="00F847E5" w:rsidRDefault="00832358" w:rsidP="00832358">
            <w:pPr>
              <w:spacing w:before="60" w:after="60"/>
              <w:ind w:firstLine="0"/>
              <w:jc w:val="center"/>
              <w:rPr>
                <w:sz w:val="24"/>
                <w:szCs w:val="24"/>
              </w:rPr>
            </w:pPr>
            <w:r>
              <w:rPr>
                <w:sz w:val="24"/>
                <w:szCs w:val="24"/>
              </w:rPr>
              <w:t>Н</w:t>
            </w:r>
          </w:p>
        </w:tc>
        <w:tc>
          <w:tcPr>
            <w:tcW w:w="535" w:type="pct"/>
            <w:gridSpan w:val="2"/>
            <w:shd w:val="clear" w:color="auto" w:fill="auto"/>
          </w:tcPr>
          <w:p w14:paraId="21EB534D" w14:textId="77777777" w:rsidR="00832358" w:rsidRPr="002947D3" w:rsidRDefault="00832358" w:rsidP="00832358">
            <w:pPr>
              <w:spacing w:before="60" w:after="60"/>
              <w:ind w:firstLine="0"/>
              <w:jc w:val="center"/>
              <w:rPr>
                <w:sz w:val="24"/>
                <w:szCs w:val="24"/>
              </w:rPr>
            </w:pPr>
            <w:r w:rsidRPr="002947D3">
              <w:rPr>
                <w:sz w:val="24"/>
                <w:szCs w:val="24"/>
              </w:rPr>
              <w:t>S</w:t>
            </w:r>
          </w:p>
        </w:tc>
        <w:tc>
          <w:tcPr>
            <w:tcW w:w="1260" w:type="pct"/>
            <w:gridSpan w:val="3"/>
            <w:shd w:val="clear" w:color="auto" w:fill="auto"/>
          </w:tcPr>
          <w:p w14:paraId="5BE78724" w14:textId="00AC16CC" w:rsidR="00832358" w:rsidRPr="002947D3" w:rsidRDefault="00646866" w:rsidP="00832358">
            <w:pPr>
              <w:spacing w:before="60" w:after="60"/>
              <w:ind w:firstLine="0"/>
              <w:rPr>
                <w:sz w:val="24"/>
                <w:szCs w:val="24"/>
              </w:rPr>
            </w:pPr>
            <w:r>
              <w:rPr>
                <w:sz w:val="24"/>
                <w:szCs w:val="24"/>
              </w:rPr>
              <w:t>Электронная подпись</w:t>
            </w:r>
          </w:p>
        </w:tc>
        <w:tc>
          <w:tcPr>
            <w:tcW w:w="1383" w:type="pct"/>
            <w:gridSpan w:val="3"/>
            <w:shd w:val="clear" w:color="auto" w:fill="auto"/>
          </w:tcPr>
          <w:p w14:paraId="5C384592" w14:textId="77777777" w:rsidR="00832358" w:rsidRPr="002947D3" w:rsidRDefault="00832358" w:rsidP="00832358">
            <w:pPr>
              <w:spacing w:before="60" w:after="60"/>
              <w:ind w:firstLine="0"/>
              <w:rPr>
                <w:sz w:val="24"/>
                <w:szCs w:val="24"/>
              </w:rPr>
            </w:pPr>
          </w:p>
        </w:tc>
      </w:tr>
      <w:tr w:rsidR="002F61E7" w:rsidRPr="002947D3" w14:paraId="56DCBBD9" w14:textId="77777777" w:rsidTr="003006BF">
        <w:tc>
          <w:tcPr>
            <w:tcW w:w="686" w:type="pct"/>
            <w:shd w:val="clear" w:color="auto" w:fill="auto"/>
            <w:hideMark/>
          </w:tcPr>
          <w:p w14:paraId="0DFA17BB" w14:textId="77777777" w:rsidR="00832358" w:rsidRPr="002947D3" w:rsidRDefault="00832358" w:rsidP="00832358">
            <w:pPr>
              <w:spacing w:before="60" w:after="60"/>
              <w:ind w:firstLine="0"/>
              <w:rPr>
                <w:sz w:val="24"/>
                <w:szCs w:val="24"/>
              </w:rPr>
            </w:pPr>
            <w:r w:rsidRPr="002947D3">
              <w:rPr>
                <w:b/>
                <w:bCs/>
                <w:sz w:val="24"/>
                <w:szCs w:val="24"/>
              </w:rPr>
              <w:t>signature</w:t>
            </w:r>
          </w:p>
        </w:tc>
        <w:tc>
          <w:tcPr>
            <w:tcW w:w="806" w:type="pct"/>
            <w:gridSpan w:val="2"/>
            <w:shd w:val="clear" w:color="auto" w:fill="auto"/>
            <w:hideMark/>
          </w:tcPr>
          <w:p w14:paraId="4E6D1981"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4A784906"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039638E2"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3510F771"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66F16C83" w14:textId="77777777" w:rsidR="00832358" w:rsidRPr="002947D3" w:rsidRDefault="00832358" w:rsidP="00832358">
            <w:pPr>
              <w:spacing w:before="60" w:after="60"/>
              <w:ind w:firstLine="0"/>
              <w:rPr>
                <w:sz w:val="24"/>
                <w:szCs w:val="24"/>
              </w:rPr>
            </w:pPr>
            <w:r w:rsidRPr="002947D3">
              <w:rPr>
                <w:sz w:val="24"/>
                <w:szCs w:val="24"/>
              </w:rPr>
              <w:t xml:space="preserve">base64Binary </w:t>
            </w:r>
          </w:p>
        </w:tc>
      </w:tr>
      <w:tr w:rsidR="002F61E7" w:rsidRPr="002947D3" w14:paraId="384305E5" w14:textId="77777777" w:rsidTr="003006BF">
        <w:tc>
          <w:tcPr>
            <w:tcW w:w="686" w:type="pct"/>
            <w:shd w:val="clear" w:color="auto" w:fill="auto"/>
            <w:hideMark/>
          </w:tcPr>
          <w:p w14:paraId="6D1F6100"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67D92FCA" w14:textId="77777777" w:rsidR="00832358" w:rsidRPr="002947D3" w:rsidRDefault="00832358" w:rsidP="00832358">
            <w:pPr>
              <w:spacing w:before="60" w:after="60"/>
              <w:ind w:firstLine="0"/>
              <w:rPr>
                <w:sz w:val="24"/>
                <w:szCs w:val="24"/>
              </w:rPr>
            </w:pPr>
            <w:r w:rsidRPr="002947D3">
              <w:rPr>
                <w:sz w:val="24"/>
                <w:szCs w:val="24"/>
              </w:rPr>
              <w:t xml:space="preserve">type </w:t>
            </w:r>
          </w:p>
        </w:tc>
        <w:tc>
          <w:tcPr>
            <w:tcW w:w="330" w:type="pct"/>
            <w:gridSpan w:val="6"/>
            <w:shd w:val="clear" w:color="auto" w:fill="auto"/>
            <w:hideMark/>
          </w:tcPr>
          <w:p w14:paraId="120B3CB7" w14:textId="77777777" w:rsidR="00832358" w:rsidRPr="002947D3" w:rsidRDefault="00832358" w:rsidP="00832358">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5424F446" w14:textId="77777777" w:rsidR="00832358" w:rsidRPr="002947D3" w:rsidRDefault="00832358" w:rsidP="00832358">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28BBF953" w14:textId="4112A14F" w:rsidR="00832358" w:rsidRPr="00646866" w:rsidRDefault="00646866" w:rsidP="00832358">
            <w:pPr>
              <w:spacing w:before="60" w:after="60"/>
              <w:ind w:firstLine="0"/>
              <w:rPr>
                <w:sz w:val="24"/>
                <w:szCs w:val="24"/>
              </w:rPr>
            </w:pPr>
            <w:r>
              <w:rPr>
                <w:sz w:val="24"/>
                <w:szCs w:val="24"/>
              </w:rPr>
              <w:t>Тип электронной подписи</w:t>
            </w:r>
            <w:r w:rsidR="00832358" w:rsidRPr="00646866">
              <w:rPr>
                <w:sz w:val="24"/>
                <w:szCs w:val="24"/>
              </w:rPr>
              <w:t>:</w:t>
            </w:r>
            <w:r w:rsidR="00832358" w:rsidRPr="00646866">
              <w:rPr>
                <w:sz w:val="24"/>
                <w:szCs w:val="24"/>
              </w:rPr>
              <w:br/>
            </w:r>
            <w:r w:rsidR="00832358" w:rsidRPr="002947D3">
              <w:rPr>
                <w:sz w:val="24"/>
                <w:szCs w:val="24"/>
                <w:lang w:val="en-US"/>
              </w:rPr>
              <w:t>CAdES</w:t>
            </w:r>
            <w:r w:rsidR="00832358" w:rsidRPr="00646866">
              <w:rPr>
                <w:sz w:val="24"/>
                <w:szCs w:val="24"/>
              </w:rPr>
              <w:t>-</w:t>
            </w:r>
            <w:r w:rsidR="00832358" w:rsidRPr="002947D3">
              <w:rPr>
                <w:sz w:val="24"/>
                <w:szCs w:val="24"/>
                <w:lang w:val="en-US"/>
              </w:rPr>
              <w:t>BES</w:t>
            </w:r>
            <w:r w:rsidR="00832358" w:rsidRPr="00646866">
              <w:rPr>
                <w:sz w:val="24"/>
                <w:szCs w:val="24"/>
              </w:rPr>
              <w:t>;</w:t>
            </w:r>
            <w:r w:rsidR="00832358" w:rsidRPr="00646866">
              <w:rPr>
                <w:sz w:val="24"/>
                <w:szCs w:val="24"/>
              </w:rPr>
              <w:br/>
            </w:r>
            <w:r w:rsidR="00832358" w:rsidRPr="002947D3">
              <w:rPr>
                <w:sz w:val="24"/>
                <w:szCs w:val="24"/>
                <w:lang w:val="en-US"/>
              </w:rPr>
              <w:lastRenderedPageBreak/>
              <w:t>CAdES</w:t>
            </w:r>
            <w:r w:rsidR="00832358" w:rsidRPr="00646866">
              <w:rPr>
                <w:sz w:val="24"/>
                <w:szCs w:val="24"/>
              </w:rPr>
              <w:t>-</w:t>
            </w:r>
            <w:r w:rsidR="00832358" w:rsidRPr="002947D3">
              <w:rPr>
                <w:sz w:val="24"/>
                <w:szCs w:val="24"/>
                <w:lang w:val="en-US"/>
              </w:rPr>
              <w:t>A</w:t>
            </w:r>
          </w:p>
        </w:tc>
        <w:tc>
          <w:tcPr>
            <w:tcW w:w="1383" w:type="pct"/>
            <w:gridSpan w:val="3"/>
            <w:shd w:val="clear" w:color="auto" w:fill="auto"/>
            <w:hideMark/>
          </w:tcPr>
          <w:p w14:paraId="4E589B1A" w14:textId="77777777" w:rsidR="00832358" w:rsidRPr="002947D3" w:rsidRDefault="00832358" w:rsidP="00832358">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8053AB5" w14:textId="77777777" w:rsidTr="0040274C">
        <w:tc>
          <w:tcPr>
            <w:tcW w:w="5000" w:type="pct"/>
            <w:gridSpan w:val="17"/>
            <w:shd w:val="clear" w:color="auto" w:fill="auto"/>
            <w:hideMark/>
          </w:tcPr>
          <w:p w14:paraId="6D33670C" w14:textId="00EE0301" w:rsidR="007E0898" w:rsidRPr="007E0898" w:rsidRDefault="007E0898" w:rsidP="0040274C">
            <w:pPr>
              <w:spacing w:before="60" w:after="60"/>
              <w:ind w:firstLine="0"/>
              <w:jc w:val="center"/>
              <w:rPr>
                <w:sz w:val="24"/>
                <w:szCs w:val="24"/>
              </w:rPr>
            </w:pPr>
            <w:r w:rsidRPr="007E0898">
              <w:rPr>
                <w:b/>
                <w:bCs/>
                <w:sz w:val="24"/>
                <w:szCs w:val="24"/>
              </w:rPr>
              <w:lastRenderedPageBreak/>
              <w:t>Печатная форма документа, полученная из внешней системы</w:t>
            </w:r>
          </w:p>
        </w:tc>
      </w:tr>
      <w:tr w:rsidR="007E0898" w:rsidRPr="007E0898" w14:paraId="222D2B04" w14:textId="77777777" w:rsidTr="0040274C">
        <w:tc>
          <w:tcPr>
            <w:tcW w:w="686" w:type="pct"/>
            <w:shd w:val="clear" w:color="auto" w:fill="auto"/>
            <w:hideMark/>
          </w:tcPr>
          <w:p w14:paraId="2BAA1BA1" w14:textId="440468B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gridSpan w:val="2"/>
            <w:shd w:val="clear" w:color="auto" w:fill="auto"/>
            <w:hideMark/>
          </w:tcPr>
          <w:p w14:paraId="37F2BC37"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6"/>
            <w:shd w:val="clear" w:color="auto" w:fill="auto"/>
            <w:hideMark/>
          </w:tcPr>
          <w:p w14:paraId="762B63D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9A140F5" w14:textId="77777777" w:rsidR="007E0898" w:rsidRPr="007E0898" w:rsidRDefault="007E0898" w:rsidP="0040274C">
            <w:pPr>
              <w:spacing w:before="60" w:after="60"/>
              <w:ind w:firstLine="0"/>
              <w:rPr>
                <w:sz w:val="24"/>
                <w:szCs w:val="24"/>
              </w:rPr>
            </w:pPr>
            <w:r w:rsidRPr="007E0898">
              <w:rPr>
                <w:sz w:val="24"/>
                <w:szCs w:val="24"/>
              </w:rPr>
              <w:t> </w:t>
            </w:r>
          </w:p>
        </w:tc>
        <w:tc>
          <w:tcPr>
            <w:tcW w:w="1260" w:type="pct"/>
            <w:gridSpan w:val="3"/>
            <w:shd w:val="clear" w:color="auto" w:fill="auto"/>
            <w:hideMark/>
          </w:tcPr>
          <w:p w14:paraId="3A45F6C2" w14:textId="77777777" w:rsidR="007E0898" w:rsidRPr="007E0898" w:rsidRDefault="007E0898" w:rsidP="0040274C">
            <w:pPr>
              <w:spacing w:before="60" w:after="60"/>
              <w:ind w:firstLine="0"/>
              <w:rPr>
                <w:sz w:val="24"/>
                <w:szCs w:val="24"/>
              </w:rPr>
            </w:pPr>
            <w:r w:rsidRPr="007E0898">
              <w:rPr>
                <w:sz w:val="24"/>
                <w:szCs w:val="24"/>
              </w:rPr>
              <w:t> </w:t>
            </w:r>
          </w:p>
        </w:tc>
        <w:tc>
          <w:tcPr>
            <w:tcW w:w="1383" w:type="pct"/>
            <w:gridSpan w:val="3"/>
            <w:shd w:val="clear" w:color="auto" w:fill="auto"/>
            <w:hideMark/>
          </w:tcPr>
          <w:p w14:paraId="29183EC7" w14:textId="77777777" w:rsidR="007E0898" w:rsidRPr="007E0898" w:rsidRDefault="007E0898" w:rsidP="0040274C">
            <w:pPr>
              <w:spacing w:before="60" w:after="60"/>
              <w:ind w:firstLine="0"/>
              <w:rPr>
                <w:sz w:val="24"/>
                <w:szCs w:val="24"/>
              </w:rPr>
            </w:pPr>
          </w:p>
        </w:tc>
      </w:tr>
      <w:tr w:rsidR="007E0898" w:rsidRPr="007E0898" w14:paraId="421921FD" w14:textId="77777777" w:rsidTr="007E0898">
        <w:tc>
          <w:tcPr>
            <w:tcW w:w="686" w:type="pct"/>
            <w:vMerge w:val="restart"/>
            <w:shd w:val="clear" w:color="auto" w:fill="auto"/>
          </w:tcPr>
          <w:p w14:paraId="54777491" w14:textId="3E4F4444"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gridSpan w:val="2"/>
            <w:shd w:val="clear" w:color="auto" w:fill="auto"/>
          </w:tcPr>
          <w:p w14:paraId="05BFD0B8" w14:textId="00340CB5" w:rsidR="007E0898" w:rsidRPr="007E0898" w:rsidRDefault="007E0898" w:rsidP="0040274C">
            <w:pPr>
              <w:spacing w:before="60" w:after="60"/>
              <w:ind w:firstLine="0"/>
              <w:rPr>
                <w:sz w:val="24"/>
                <w:szCs w:val="24"/>
              </w:rPr>
            </w:pPr>
            <w:r w:rsidRPr="007E0898">
              <w:rPr>
                <w:sz w:val="24"/>
                <w:szCs w:val="24"/>
              </w:rPr>
              <w:t>content</w:t>
            </w:r>
          </w:p>
        </w:tc>
        <w:tc>
          <w:tcPr>
            <w:tcW w:w="330" w:type="pct"/>
            <w:gridSpan w:val="6"/>
            <w:shd w:val="clear" w:color="auto" w:fill="auto"/>
          </w:tcPr>
          <w:p w14:paraId="2AB6E7DB" w14:textId="67D82962"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5E97B33" w14:textId="6AB88631" w:rsidR="007E0898" w:rsidRPr="007E0898" w:rsidRDefault="007E0898" w:rsidP="0040274C">
            <w:pPr>
              <w:spacing w:before="60" w:after="60"/>
              <w:ind w:firstLine="0"/>
              <w:jc w:val="center"/>
              <w:rPr>
                <w:sz w:val="24"/>
                <w:szCs w:val="24"/>
              </w:rPr>
            </w:pPr>
            <w:r w:rsidRPr="007E0898">
              <w:rPr>
                <w:sz w:val="24"/>
                <w:szCs w:val="24"/>
              </w:rPr>
              <w:t>T</w:t>
            </w:r>
          </w:p>
        </w:tc>
        <w:tc>
          <w:tcPr>
            <w:tcW w:w="1260" w:type="pct"/>
            <w:gridSpan w:val="3"/>
            <w:shd w:val="clear" w:color="auto" w:fill="auto"/>
          </w:tcPr>
          <w:p w14:paraId="292827AC" w14:textId="4400FC1D"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3" w:type="pct"/>
            <w:gridSpan w:val="3"/>
            <w:shd w:val="clear" w:color="auto" w:fill="auto"/>
          </w:tcPr>
          <w:p w14:paraId="74D4B71A" w14:textId="77777777" w:rsidR="007E0898" w:rsidRPr="007E0898" w:rsidRDefault="007E0898" w:rsidP="0040274C">
            <w:pPr>
              <w:jc w:val="both"/>
              <w:rPr>
                <w:sz w:val="24"/>
                <w:szCs w:val="24"/>
              </w:rPr>
            </w:pPr>
            <w:r w:rsidRPr="007E0898">
              <w:rPr>
                <w:sz w:val="24"/>
                <w:szCs w:val="24"/>
              </w:rPr>
              <w:t>base64Binary</w:t>
            </w:r>
          </w:p>
          <w:p w14:paraId="0486CAA7" w14:textId="1F816718"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63F59771" w14:textId="77777777" w:rsidTr="0040274C">
        <w:tc>
          <w:tcPr>
            <w:tcW w:w="686" w:type="pct"/>
            <w:vMerge/>
            <w:shd w:val="clear" w:color="auto" w:fill="auto"/>
          </w:tcPr>
          <w:p w14:paraId="5939BF06" w14:textId="2E15F0EF" w:rsidR="007E0898" w:rsidRPr="007E0898" w:rsidRDefault="007E0898" w:rsidP="0040274C">
            <w:pPr>
              <w:spacing w:before="60" w:after="60"/>
              <w:ind w:firstLine="0"/>
              <w:rPr>
                <w:sz w:val="24"/>
                <w:szCs w:val="24"/>
              </w:rPr>
            </w:pPr>
          </w:p>
        </w:tc>
        <w:tc>
          <w:tcPr>
            <w:tcW w:w="806" w:type="pct"/>
            <w:gridSpan w:val="2"/>
            <w:shd w:val="clear" w:color="auto" w:fill="auto"/>
          </w:tcPr>
          <w:p w14:paraId="17623A66" w14:textId="425CC6EE" w:rsidR="007E0898" w:rsidRPr="007E0898" w:rsidRDefault="007E0898" w:rsidP="0040274C">
            <w:pPr>
              <w:spacing w:before="60" w:after="60"/>
              <w:ind w:firstLine="0"/>
              <w:rPr>
                <w:sz w:val="24"/>
                <w:szCs w:val="24"/>
              </w:rPr>
            </w:pPr>
            <w:r w:rsidRPr="007E0898">
              <w:rPr>
                <w:sz w:val="24"/>
                <w:szCs w:val="24"/>
              </w:rPr>
              <w:t>url</w:t>
            </w:r>
          </w:p>
        </w:tc>
        <w:tc>
          <w:tcPr>
            <w:tcW w:w="330" w:type="pct"/>
            <w:gridSpan w:val="6"/>
            <w:shd w:val="clear" w:color="auto" w:fill="auto"/>
            <w:vAlign w:val="center"/>
          </w:tcPr>
          <w:p w14:paraId="2E672024" w14:textId="7C486FAD"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4548CAB0" w14:textId="01F12A2D" w:rsidR="007E0898" w:rsidRPr="007E0898" w:rsidRDefault="007E0898" w:rsidP="0040274C">
            <w:pPr>
              <w:spacing w:before="60" w:after="60"/>
              <w:ind w:firstLine="0"/>
              <w:jc w:val="center"/>
              <w:rPr>
                <w:sz w:val="24"/>
                <w:szCs w:val="24"/>
              </w:rPr>
            </w:pPr>
            <w:r w:rsidRPr="007E0898">
              <w:rPr>
                <w:sz w:val="24"/>
                <w:szCs w:val="24"/>
              </w:rPr>
              <w:t>T(1-1024)</w:t>
            </w:r>
          </w:p>
        </w:tc>
        <w:tc>
          <w:tcPr>
            <w:tcW w:w="1260" w:type="pct"/>
            <w:gridSpan w:val="3"/>
            <w:shd w:val="clear" w:color="auto" w:fill="auto"/>
            <w:vAlign w:val="center"/>
          </w:tcPr>
          <w:p w14:paraId="149491F7" w14:textId="1BEBAA3C"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3" w:type="pct"/>
            <w:gridSpan w:val="3"/>
            <w:shd w:val="clear" w:color="auto" w:fill="auto"/>
            <w:vAlign w:val="center"/>
          </w:tcPr>
          <w:p w14:paraId="22B063E9" w14:textId="3AEE87E2"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7382CA6F" w14:textId="77777777" w:rsidTr="0040274C">
        <w:tc>
          <w:tcPr>
            <w:tcW w:w="686" w:type="pct"/>
            <w:vMerge/>
            <w:shd w:val="clear" w:color="auto" w:fill="auto"/>
          </w:tcPr>
          <w:p w14:paraId="5FBFB3EC" w14:textId="7764B1A6" w:rsidR="007E0898" w:rsidRPr="007E0898" w:rsidRDefault="007E0898" w:rsidP="0040274C">
            <w:pPr>
              <w:spacing w:before="60" w:after="60"/>
              <w:ind w:firstLine="0"/>
              <w:rPr>
                <w:sz w:val="24"/>
                <w:szCs w:val="24"/>
              </w:rPr>
            </w:pPr>
          </w:p>
        </w:tc>
        <w:tc>
          <w:tcPr>
            <w:tcW w:w="806" w:type="pct"/>
            <w:gridSpan w:val="2"/>
            <w:shd w:val="clear" w:color="auto" w:fill="auto"/>
          </w:tcPr>
          <w:p w14:paraId="586657D3" w14:textId="6BDFA98A"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6"/>
            <w:shd w:val="clear" w:color="auto" w:fill="auto"/>
            <w:vAlign w:val="center"/>
          </w:tcPr>
          <w:p w14:paraId="6944137D" w14:textId="7E77F510"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73AC9A71" w14:textId="5B01503C"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3"/>
            <w:shd w:val="clear" w:color="auto" w:fill="auto"/>
            <w:vAlign w:val="center"/>
          </w:tcPr>
          <w:p w14:paraId="3FADE0CE" w14:textId="624F705B"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gridSpan w:val="3"/>
            <w:shd w:val="clear" w:color="auto" w:fill="auto"/>
            <w:vAlign w:val="center"/>
          </w:tcPr>
          <w:p w14:paraId="0C960D24" w14:textId="2434D78E" w:rsidR="007E0898" w:rsidRPr="007E0898" w:rsidRDefault="007E0898" w:rsidP="0040274C">
            <w:pPr>
              <w:spacing w:before="60" w:after="60"/>
              <w:ind w:firstLine="0"/>
              <w:rPr>
                <w:sz w:val="24"/>
                <w:szCs w:val="24"/>
              </w:rPr>
            </w:pPr>
          </w:p>
        </w:tc>
      </w:tr>
      <w:tr w:rsidR="007E0898" w:rsidRPr="007E0898" w14:paraId="2B8C1EA3" w14:textId="77777777" w:rsidTr="00F4090B">
        <w:tc>
          <w:tcPr>
            <w:tcW w:w="686" w:type="pct"/>
            <w:shd w:val="clear" w:color="auto" w:fill="auto"/>
          </w:tcPr>
          <w:p w14:paraId="7B9CF28A" w14:textId="2C47C930" w:rsidR="007E0898" w:rsidRPr="007E0898" w:rsidRDefault="007E0898" w:rsidP="0040274C">
            <w:pPr>
              <w:spacing w:before="60" w:after="60"/>
              <w:ind w:firstLine="0"/>
              <w:rPr>
                <w:sz w:val="24"/>
                <w:szCs w:val="24"/>
              </w:rPr>
            </w:pPr>
          </w:p>
        </w:tc>
        <w:tc>
          <w:tcPr>
            <w:tcW w:w="806" w:type="pct"/>
            <w:gridSpan w:val="2"/>
            <w:shd w:val="clear" w:color="auto" w:fill="auto"/>
          </w:tcPr>
          <w:p w14:paraId="4F119FD4" w14:textId="5233C04A"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6"/>
            <w:shd w:val="clear" w:color="auto" w:fill="auto"/>
            <w:vAlign w:val="center"/>
          </w:tcPr>
          <w:p w14:paraId="722D600E" w14:textId="2664BA64"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51CAE355" w14:textId="014F4A33"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3"/>
            <w:shd w:val="clear" w:color="auto" w:fill="auto"/>
            <w:vAlign w:val="center"/>
          </w:tcPr>
          <w:p w14:paraId="6F802372" w14:textId="49AC950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gridSpan w:val="3"/>
            <w:shd w:val="clear" w:color="auto" w:fill="auto"/>
            <w:vAlign w:val="center"/>
          </w:tcPr>
          <w:p w14:paraId="21DCB803" w14:textId="3871C1E9" w:rsidR="007E0898" w:rsidRPr="007E0898" w:rsidRDefault="007E0898" w:rsidP="0040274C">
            <w:pPr>
              <w:spacing w:before="60" w:after="60"/>
              <w:ind w:firstLine="0"/>
              <w:rPr>
                <w:sz w:val="24"/>
                <w:szCs w:val="24"/>
              </w:rPr>
            </w:pPr>
          </w:p>
        </w:tc>
      </w:tr>
      <w:tr w:rsidR="007E0898" w:rsidRPr="00674BDA" w14:paraId="2A0F9A42" w14:textId="77777777" w:rsidTr="00F4090B">
        <w:tc>
          <w:tcPr>
            <w:tcW w:w="686" w:type="pct"/>
            <w:shd w:val="clear" w:color="auto" w:fill="auto"/>
          </w:tcPr>
          <w:p w14:paraId="5F8E5ECF" w14:textId="77777777" w:rsidR="007E0898" w:rsidRPr="007E0898" w:rsidRDefault="007E0898" w:rsidP="0040274C">
            <w:pPr>
              <w:spacing w:before="60" w:after="60"/>
              <w:ind w:firstLine="0"/>
              <w:rPr>
                <w:sz w:val="24"/>
                <w:szCs w:val="24"/>
              </w:rPr>
            </w:pPr>
          </w:p>
        </w:tc>
        <w:tc>
          <w:tcPr>
            <w:tcW w:w="806" w:type="pct"/>
            <w:gridSpan w:val="2"/>
            <w:shd w:val="clear" w:color="auto" w:fill="auto"/>
          </w:tcPr>
          <w:p w14:paraId="73D802A3" w14:textId="3E24A15F"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6"/>
            <w:shd w:val="clear" w:color="auto" w:fill="auto"/>
            <w:vAlign w:val="center"/>
          </w:tcPr>
          <w:p w14:paraId="40EA2671" w14:textId="1E4F96CD"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71D1A739" w14:textId="6E58EF6A" w:rsidR="007E0898" w:rsidRPr="007E0898" w:rsidRDefault="007E0898" w:rsidP="0040274C">
            <w:pPr>
              <w:spacing w:before="60" w:after="60"/>
              <w:ind w:firstLine="0"/>
              <w:jc w:val="center"/>
              <w:rPr>
                <w:sz w:val="24"/>
                <w:szCs w:val="24"/>
              </w:rPr>
            </w:pPr>
            <w:r w:rsidRPr="007E0898">
              <w:rPr>
                <w:sz w:val="24"/>
                <w:szCs w:val="24"/>
                <w:lang w:val="en-US"/>
              </w:rPr>
              <w:t>T</w:t>
            </w:r>
          </w:p>
        </w:tc>
        <w:tc>
          <w:tcPr>
            <w:tcW w:w="1260" w:type="pct"/>
            <w:gridSpan w:val="3"/>
            <w:shd w:val="clear" w:color="auto" w:fill="auto"/>
          </w:tcPr>
          <w:p w14:paraId="13091E4F" w14:textId="64E5B782"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3" w:type="pct"/>
            <w:gridSpan w:val="3"/>
            <w:shd w:val="clear" w:color="auto" w:fill="auto"/>
          </w:tcPr>
          <w:p w14:paraId="5BBDD5C2" w14:textId="77777777" w:rsidR="007E0898" w:rsidRPr="007E0898" w:rsidRDefault="007E0898" w:rsidP="007E0898">
            <w:pPr>
              <w:ind w:firstLine="0"/>
              <w:rPr>
                <w:sz w:val="24"/>
                <w:szCs w:val="24"/>
              </w:rPr>
            </w:pPr>
            <w:r w:rsidRPr="007E0898">
              <w:rPr>
                <w:sz w:val="24"/>
                <w:szCs w:val="24"/>
              </w:rPr>
              <w:t>Допустимые значения:</w:t>
            </w:r>
          </w:p>
          <w:p w14:paraId="1CBE6405" w14:textId="77777777" w:rsidR="007E0898" w:rsidRPr="007E0898" w:rsidRDefault="007E0898" w:rsidP="007E0898">
            <w:pPr>
              <w:ind w:firstLine="0"/>
              <w:rPr>
                <w:sz w:val="24"/>
                <w:szCs w:val="24"/>
              </w:rPr>
            </w:pPr>
            <w:r w:rsidRPr="007E0898">
              <w:rPr>
                <w:sz w:val="24"/>
                <w:szCs w:val="24"/>
              </w:rPr>
              <w:t>pdf</w:t>
            </w:r>
          </w:p>
          <w:p w14:paraId="4F0FE6E9" w14:textId="77777777" w:rsidR="007E0898" w:rsidRPr="007E0898" w:rsidRDefault="007E0898" w:rsidP="007E0898">
            <w:pPr>
              <w:ind w:firstLine="0"/>
              <w:rPr>
                <w:sz w:val="24"/>
                <w:szCs w:val="24"/>
              </w:rPr>
            </w:pPr>
            <w:r w:rsidRPr="007E0898">
              <w:rPr>
                <w:sz w:val="24"/>
                <w:szCs w:val="24"/>
              </w:rPr>
              <w:t>docx</w:t>
            </w:r>
          </w:p>
          <w:p w14:paraId="301A6358" w14:textId="77777777" w:rsidR="007E0898" w:rsidRPr="007E0898" w:rsidRDefault="007E0898" w:rsidP="007E0898">
            <w:pPr>
              <w:ind w:firstLine="0"/>
              <w:rPr>
                <w:sz w:val="24"/>
                <w:szCs w:val="24"/>
              </w:rPr>
            </w:pPr>
            <w:r w:rsidRPr="007E0898">
              <w:rPr>
                <w:sz w:val="24"/>
                <w:szCs w:val="24"/>
              </w:rPr>
              <w:t>doc</w:t>
            </w:r>
          </w:p>
          <w:p w14:paraId="7F61F39E" w14:textId="77777777" w:rsidR="007E0898" w:rsidRPr="007E0898" w:rsidRDefault="007E0898" w:rsidP="007E0898">
            <w:pPr>
              <w:ind w:firstLine="0"/>
              <w:rPr>
                <w:sz w:val="24"/>
                <w:szCs w:val="24"/>
              </w:rPr>
            </w:pPr>
            <w:r w:rsidRPr="007E0898">
              <w:rPr>
                <w:sz w:val="24"/>
                <w:szCs w:val="24"/>
              </w:rPr>
              <w:t>rtf</w:t>
            </w:r>
          </w:p>
          <w:p w14:paraId="6BCBEDA1" w14:textId="77777777" w:rsidR="007E0898" w:rsidRPr="007E0898" w:rsidRDefault="007E0898" w:rsidP="007E0898">
            <w:pPr>
              <w:ind w:firstLine="0"/>
              <w:rPr>
                <w:sz w:val="24"/>
                <w:szCs w:val="24"/>
              </w:rPr>
            </w:pPr>
            <w:r w:rsidRPr="007E0898">
              <w:rPr>
                <w:sz w:val="24"/>
                <w:szCs w:val="24"/>
              </w:rPr>
              <w:t>xls</w:t>
            </w:r>
          </w:p>
          <w:p w14:paraId="096835A6" w14:textId="77777777" w:rsidR="007E0898" w:rsidRPr="007E0898" w:rsidRDefault="007E0898" w:rsidP="007E0898">
            <w:pPr>
              <w:ind w:firstLine="0"/>
              <w:rPr>
                <w:sz w:val="24"/>
                <w:szCs w:val="24"/>
              </w:rPr>
            </w:pPr>
            <w:r w:rsidRPr="007E0898">
              <w:rPr>
                <w:sz w:val="24"/>
                <w:szCs w:val="24"/>
              </w:rPr>
              <w:t>xlsx</w:t>
            </w:r>
          </w:p>
          <w:p w14:paraId="7DDED407" w14:textId="77777777" w:rsidR="007E0898" w:rsidRPr="007E0898" w:rsidRDefault="007E0898" w:rsidP="007E0898">
            <w:pPr>
              <w:ind w:firstLine="0"/>
              <w:rPr>
                <w:sz w:val="24"/>
                <w:szCs w:val="24"/>
              </w:rPr>
            </w:pPr>
            <w:r w:rsidRPr="007E0898">
              <w:rPr>
                <w:sz w:val="24"/>
                <w:szCs w:val="24"/>
              </w:rPr>
              <w:t>jpeg</w:t>
            </w:r>
          </w:p>
          <w:p w14:paraId="68790F9F" w14:textId="77777777" w:rsidR="007E0898" w:rsidRPr="007E0898" w:rsidRDefault="007E0898" w:rsidP="007E0898">
            <w:pPr>
              <w:ind w:firstLine="0"/>
              <w:rPr>
                <w:sz w:val="24"/>
                <w:szCs w:val="24"/>
              </w:rPr>
            </w:pPr>
            <w:r w:rsidRPr="007E0898">
              <w:rPr>
                <w:sz w:val="24"/>
                <w:szCs w:val="24"/>
              </w:rPr>
              <w:t>jpg</w:t>
            </w:r>
          </w:p>
          <w:p w14:paraId="07592301" w14:textId="77777777" w:rsidR="007E0898" w:rsidRPr="007E0898" w:rsidRDefault="007E0898" w:rsidP="007E0898">
            <w:pPr>
              <w:ind w:firstLine="0"/>
              <w:rPr>
                <w:sz w:val="24"/>
                <w:szCs w:val="24"/>
              </w:rPr>
            </w:pPr>
            <w:r w:rsidRPr="007E0898">
              <w:rPr>
                <w:sz w:val="24"/>
                <w:szCs w:val="24"/>
              </w:rPr>
              <w:t>bmp</w:t>
            </w:r>
          </w:p>
          <w:p w14:paraId="01A0817C" w14:textId="77777777" w:rsidR="007E0898" w:rsidRPr="007E0898" w:rsidRDefault="007E0898" w:rsidP="007E0898">
            <w:pPr>
              <w:ind w:firstLine="0"/>
              <w:rPr>
                <w:sz w:val="24"/>
                <w:szCs w:val="24"/>
              </w:rPr>
            </w:pPr>
            <w:r w:rsidRPr="007E0898">
              <w:rPr>
                <w:sz w:val="24"/>
                <w:szCs w:val="24"/>
              </w:rPr>
              <w:t>tif</w:t>
            </w:r>
          </w:p>
          <w:p w14:paraId="0594144B" w14:textId="77777777" w:rsidR="007E0898" w:rsidRPr="007E0898" w:rsidRDefault="007E0898" w:rsidP="007E0898">
            <w:pPr>
              <w:ind w:firstLine="0"/>
              <w:rPr>
                <w:sz w:val="24"/>
                <w:szCs w:val="24"/>
                <w:lang w:val="en-US"/>
              </w:rPr>
            </w:pPr>
            <w:r w:rsidRPr="007E0898">
              <w:rPr>
                <w:sz w:val="24"/>
                <w:szCs w:val="24"/>
                <w:lang w:val="en-US"/>
              </w:rPr>
              <w:t>tiff</w:t>
            </w:r>
          </w:p>
          <w:p w14:paraId="1CDB351A" w14:textId="77777777" w:rsidR="007E0898" w:rsidRPr="007E0898" w:rsidRDefault="007E0898" w:rsidP="007E0898">
            <w:pPr>
              <w:ind w:firstLine="0"/>
              <w:rPr>
                <w:sz w:val="24"/>
                <w:szCs w:val="24"/>
                <w:lang w:val="en-US"/>
              </w:rPr>
            </w:pPr>
            <w:r w:rsidRPr="007E0898">
              <w:rPr>
                <w:sz w:val="24"/>
                <w:szCs w:val="24"/>
                <w:lang w:val="en-US"/>
              </w:rPr>
              <w:t>txt</w:t>
            </w:r>
          </w:p>
          <w:p w14:paraId="2090D9BC" w14:textId="77777777" w:rsidR="007E0898" w:rsidRPr="007E0898" w:rsidRDefault="007E0898" w:rsidP="007E0898">
            <w:pPr>
              <w:ind w:firstLine="0"/>
              <w:rPr>
                <w:sz w:val="24"/>
                <w:szCs w:val="24"/>
                <w:lang w:val="en-US"/>
              </w:rPr>
            </w:pPr>
            <w:r w:rsidRPr="007E0898">
              <w:rPr>
                <w:sz w:val="24"/>
                <w:szCs w:val="24"/>
                <w:lang w:val="en-US"/>
              </w:rPr>
              <w:t>zip</w:t>
            </w:r>
          </w:p>
          <w:p w14:paraId="6FFDD4BA" w14:textId="77777777" w:rsidR="007E0898" w:rsidRPr="007E0898" w:rsidRDefault="007E0898" w:rsidP="007E0898">
            <w:pPr>
              <w:ind w:firstLine="0"/>
              <w:rPr>
                <w:sz w:val="24"/>
                <w:szCs w:val="24"/>
                <w:lang w:val="en-US"/>
              </w:rPr>
            </w:pPr>
            <w:r w:rsidRPr="007E0898">
              <w:rPr>
                <w:sz w:val="24"/>
                <w:szCs w:val="24"/>
                <w:lang w:val="en-US"/>
              </w:rPr>
              <w:t>rar</w:t>
            </w:r>
          </w:p>
          <w:p w14:paraId="77D6DA71" w14:textId="77777777" w:rsidR="007E0898" w:rsidRPr="007E0898" w:rsidRDefault="007E0898" w:rsidP="007E0898">
            <w:pPr>
              <w:ind w:firstLine="0"/>
              <w:rPr>
                <w:sz w:val="24"/>
                <w:szCs w:val="24"/>
                <w:lang w:val="en-US"/>
              </w:rPr>
            </w:pPr>
            <w:r w:rsidRPr="007E0898">
              <w:rPr>
                <w:sz w:val="24"/>
                <w:szCs w:val="24"/>
                <w:lang w:val="en-US"/>
              </w:rPr>
              <w:t>gif</w:t>
            </w:r>
          </w:p>
          <w:p w14:paraId="088714AB" w14:textId="77777777" w:rsidR="007E0898" w:rsidRPr="007E0898" w:rsidRDefault="007E0898" w:rsidP="007E0898">
            <w:pPr>
              <w:ind w:firstLine="0"/>
              <w:rPr>
                <w:sz w:val="24"/>
                <w:szCs w:val="24"/>
                <w:lang w:val="en-US"/>
              </w:rPr>
            </w:pPr>
            <w:r w:rsidRPr="007E0898">
              <w:rPr>
                <w:sz w:val="24"/>
                <w:szCs w:val="24"/>
                <w:lang w:val="en-US"/>
              </w:rPr>
              <w:t>csv</w:t>
            </w:r>
          </w:p>
          <w:p w14:paraId="4130A216" w14:textId="77777777" w:rsidR="007E0898" w:rsidRPr="007E0898" w:rsidRDefault="007E0898" w:rsidP="007E0898">
            <w:pPr>
              <w:ind w:firstLine="0"/>
              <w:rPr>
                <w:sz w:val="24"/>
                <w:szCs w:val="24"/>
                <w:lang w:val="en-US"/>
              </w:rPr>
            </w:pPr>
            <w:r w:rsidRPr="007E0898">
              <w:rPr>
                <w:sz w:val="24"/>
                <w:szCs w:val="24"/>
                <w:lang w:val="en-US"/>
              </w:rPr>
              <w:t>odp</w:t>
            </w:r>
          </w:p>
          <w:p w14:paraId="01C70827" w14:textId="77777777" w:rsidR="007E0898" w:rsidRPr="007E0898" w:rsidRDefault="007E0898" w:rsidP="007E0898">
            <w:pPr>
              <w:ind w:firstLine="0"/>
              <w:rPr>
                <w:sz w:val="24"/>
                <w:szCs w:val="24"/>
                <w:lang w:val="en-US"/>
              </w:rPr>
            </w:pPr>
            <w:r w:rsidRPr="007E0898">
              <w:rPr>
                <w:sz w:val="24"/>
                <w:szCs w:val="24"/>
                <w:lang w:val="en-US"/>
              </w:rPr>
              <w:t>odf</w:t>
            </w:r>
          </w:p>
          <w:p w14:paraId="4B9071B2" w14:textId="77777777" w:rsidR="007E0898" w:rsidRPr="007E0898" w:rsidRDefault="007E0898" w:rsidP="007E0898">
            <w:pPr>
              <w:ind w:firstLine="0"/>
              <w:rPr>
                <w:sz w:val="24"/>
                <w:szCs w:val="24"/>
                <w:lang w:val="en-US"/>
              </w:rPr>
            </w:pPr>
            <w:r w:rsidRPr="007E0898">
              <w:rPr>
                <w:sz w:val="24"/>
                <w:szCs w:val="24"/>
                <w:lang w:val="en-US"/>
              </w:rPr>
              <w:t>ods</w:t>
            </w:r>
          </w:p>
          <w:p w14:paraId="7F6695F9" w14:textId="77777777" w:rsidR="007E0898" w:rsidRPr="007E0898" w:rsidRDefault="007E0898" w:rsidP="007E0898">
            <w:pPr>
              <w:ind w:firstLine="0"/>
              <w:rPr>
                <w:sz w:val="24"/>
                <w:szCs w:val="24"/>
                <w:lang w:val="en-US"/>
              </w:rPr>
            </w:pPr>
            <w:r w:rsidRPr="007E0898">
              <w:rPr>
                <w:sz w:val="24"/>
                <w:szCs w:val="24"/>
                <w:lang w:val="en-US"/>
              </w:rPr>
              <w:t>odt</w:t>
            </w:r>
          </w:p>
          <w:p w14:paraId="1D948046" w14:textId="77777777" w:rsidR="007E0898" w:rsidRPr="007E0898" w:rsidRDefault="007E0898" w:rsidP="007E0898">
            <w:pPr>
              <w:ind w:firstLine="0"/>
              <w:rPr>
                <w:sz w:val="24"/>
                <w:szCs w:val="24"/>
                <w:lang w:val="en-US"/>
              </w:rPr>
            </w:pPr>
            <w:r w:rsidRPr="007E0898">
              <w:rPr>
                <w:sz w:val="24"/>
                <w:szCs w:val="24"/>
                <w:lang w:val="en-US"/>
              </w:rPr>
              <w:lastRenderedPageBreak/>
              <w:t>sxc</w:t>
            </w:r>
          </w:p>
          <w:p w14:paraId="30E89953" w14:textId="77777777" w:rsidR="007E0898" w:rsidRDefault="007E0898" w:rsidP="00893949">
            <w:pPr>
              <w:ind w:firstLine="0"/>
              <w:rPr>
                <w:sz w:val="24"/>
                <w:szCs w:val="24"/>
                <w:lang w:val="en-US"/>
              </w:rPr>
            </w:pPr>
            <w:r w:rsidRPr="007E0898">
              <w:rPr>
                <w:sz w:val="24"/>
                <w:szCs w:val="24"/>
                <w:lang w:val="en-US"/>
              </w:rPr>
              <w:t>sxw</w:t>
            </w:r>
          </w:p>
          <w:p w14:paraId="5FDC860D" w14:textId="664EC48A" w:rsidR="00893949" w:rsidRPr="007E0898" w:rsidRDefault="00893949" w:rsidP="00893949">
            <w:pPr>
              <w:ind w:firstLine="0"/>
              <w:rPr>
                <w:sz w:val="24"/>
                <w:szCs w:val="24"/>
                <w:lang w:val="en-US"/>
              </w:rPr>
            </w:pPr>
            <w:r>
              <w:rPr>
                <w:sz w:val="24"/>
                <w:szCs w:val="24"/>
                <w:lang w:val="en-US"/>
              </w:rPr>
              <w:t>xml</w:t>
            </w:r>
          </w:p>
        </w:tc>
      </w:tr>
      <w:tr w:rsidR="007E0898" w:rsidRPr="007E0898" w14:paraId="5E20E5D2" w14:textId="77777777" w:rsidTr="00F4090B">
        <w:tc>
          <w:tcPr>
            <w:tcW w:w="686" w:type="pct"/>
            <w:shd w:val="clear" w:color="auto" w:fill="auto"/>
          </w:tcPr>
          <w:p w14:paraId="39801AFF" w14:textId="0EEFF3F6" w:rsidR="007E0898" w:rsidRPr="007E0898" w:rsidRDefault="007E0898" w:rsidP="0040274C">
            <w:pPr>
              <w:spacing w:before="60" w:after="60"/>
              <w:ind w:firstLine="0"/>
              <w:rPr>
                <w:sz w:val="24"/>
                <w:szCs w:val="24"/>
                <w:lang w:val="en-US"/>
              </w:rPr>
            </w:pPr>
          </w:p>
        </w:tc>
        <w:tc>
          <w:tcPr>
            <w:tcW w:w="806" w:type="pct"/>
            <w:gridSpan w:val="2"/>
            <w:shd w:val="clear" w:color="auto" w:fill="auto"/>
          </w:tcPr>
          <w:p w14:paraId="029882EE" w14:textId="4105383F"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6"/>
            <w:shd w:val="clear" w:color="auto" w:fill="auto"/>
            <w:vAlign w:val="center"/>
          </w:tcPr>
          <w:p w14:paraId="2FE39338" w14:textId="004B9372"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8938C02" w14:textId="6E64259F"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3"/>
            <w:shd w:val="clear" w:color="auto" w:fill="auto"/>
            <w:vAlign w:val="center"/>
          </w:tcPr>
          <w:p w14:paraId="5F6F1033" w14:textId="1E04F57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3" w:type="pct"/>
            <w:gridSpan w:val="3"/>
            <w:shd w:val="clear" w:color="auto" w:fill="auto"/>
            <w:vAlign w:val="center"/>
          </w:tcPr>
          <w:p w14:paraId="42CD6ECF" w14:textId="2546DE2F"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832358" w:rsidRPr="002947D3" w14:paraId="66D86475" w14:textId="77777777" w:rsidTr="00832358">
        <w:tc>
          <w:tcPr>
            <w:tcW w:w="5000" w:type="pct"/>
            <w:gridSpan w:val="17"/>
            <w:shd w:val="clear" w:color="auto" w:fill="auto"/>
            <w:hideMark/>
          </w:tcPr>
          <w:p w14:paraId="0CF9D120" w14:textId="77777777" w:rsidR="00832358" w:rsidRPr="002947D3" w:rsidRDefault="00832358" w:rsidP="00832358">
            <w:pPr>
              <w:spacing w:before="60" w:after="60"/>
              <w:ind w:firstLine="0"/>
              <w:jc w:val="center"/>
              <w:rPr>
                <w:sz w:val="24"/>
                <w:szCs w:val="24"/>
              </w:rPr>
            </w:pPr>
            <w:r w:rsidRPr="002947D3">
              <w:rPr>
                <w:b/>
                <w:bCs/>
                <w:sz w:val="24"/>
                <w:szCs w:val="24"/>
              </w:rPr>
              <w:t>Отсканированная копия контракта</w:t>
            </w:r>
          </w:p>
        </w:tc>
      </w:tr>
      <w:tr w:rsidR="002F61E7" w:rsidRPr="002947D3" w14:paraId="50149546" w14:textId="77777777" w:rsidTr="003006BF">
        <w:tc>
          <w:tcPr>
            <w:tcW w:w="686" w:type="pct"/>
            <w:shd w:val="clear" w:color="auto" w:fill="auto"/>
            <w:hideMark/>
          </w:tcPr>
          <w:p w14:paraId="1692C050" w14:textId="01DB4D1C" w:rsidR="00832358" w:rsidRPr="003006BF" w:rsidRDefault="00832358" w:rsidP="00832358">
            <w:pPr>
              <w:spacing w:before="60" w:after="60"/>
              <w:ind w:firstLine="0"/>
              <w:rPr>
                <w:sz w:val="24"/>
                <w:szCs w:val="24"/>
                <w:lang w:val="en-US"/>
              </w:rPr>
            </w:pPr>
            <w:r w:rsidRPr="002947D3">
              <w:rPr>
                <w:b/>
                <w:bCs/>
                <w:sz w:val="24"/>
                <w:szCs w:val="24"/>
              </w:rPr>
              <w:t>scan</w:t>
            </w:r>
            <w:r w:rsidR="003006BF">
              <w:rPr>
                <w:b/>
                <w:bCs/>
                <w:sz w:val="24"/>
                <w:szCs w:val="24"/>
                <w:lang w:val="en-US"/>
              </w:rPr>
              <w:t>Documents</w:t>
            </w:r>
          </w:p>
        </w:tc>
        <w:tc>
          <w:tcPr>
            <w:tcW w:w="806" w:type="pct"/>
            <w:gridSpan w:val="2"/>
            <w:shd w:val="clear" w:color="auto" w:fill="auto"/>
            <w:hideMark/>
          </w:tcPr>
          <w:p w14:paraId="16E86E71"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6DE1B36C"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06AD364A"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3E0878B2"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660B06E6"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3C50093D" w14:textId="77777777" w:rsidTr="003006BF">
        <w:tc>
          <w:tcPr>
            <w:tcW w:w="686" w:type="pct"/>
            <w:shd w:val="clear" w:color="auto" w:fill="auto"/>
            <w:hideMark/>
          </w:tcPr>
          <w:p w14:paraId="40AF719A" w14:textId="77777777" w:rsidR="00832358" w:rsidRPr="002947D3" w:rsidRDefault="00832358" w:rsidP="00832358">
            <w:pPr>
              <w:spacing w:before="60" w:after="60"/>
              <w:ind w:firstLine="0"/>
              <w:rPr>
                <w:sz w:val="24"/>
                <w:szCs w:val="24"/>
                <w:lang w:val="en-US"/>
              </w:rPr>
            </w:pPr>
            <w:r w:rsidRPr="002947D3">
              <w:rPr>
                <w:sz w:val="24"/>
                <w:szCs w:val="24"/>
                <w:lang w:val="en-US"/>
              </w:rPr>
              <w:t> </w:t>
            </w:r>
          </w:p>
        </w:tc>
        <w:tc>
          <w:tcPr>
            <w:tcW w:w="806" w:type="pct"/>
            <w:gridSpan w:val="2"/>
            <w:shd w:val="clear" w:color="auto" w:fill="auto"/>
            <w:hideMark/>
          </w:tcPr>
          <w:p w14:paraId="25A5EC40" w14:textId="77777777" w:rsidR="00832358" w:rsidRPr="002947D3" w:rsidRDefault="00832358" w:rsidP="00832358">
            <w:pPr>
              <w:spacing w:before="60" w:after="60"/>
              <w:ind w:firstLine="0"/>
              <w:rPr>
                <w:sz w:val="24"/>
                <w:szCs w:val="24"/>
                <w:lang w:val="en-US"/>
              </w:rPr>
            </w:pPr>
            <w:r w:rsidRPr="002947D3">
              <w:rPr>
                <w:sz w:val="24"/>
                <w:szCs w:val="24"/>
                <w:lang w:val="en-US"/>
              </w:rPr>
              <w:t>attachment</w:t>
            </w:r>
          </w:p>
        </w:tc>
        <w:tc>
          <w:tcPr>
            <w:tcW w:w="330" w:type="pct"/>
            <w:gridSpan w:val="6"/>
            <w:shd w:val="clear" w:color="auto" w:fill="auto"/>
            <w:hideMark/>
          </w:tcPr>
          <w:p w14:paraId="69651BC7"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6E79AE6" w14:textId="77777777" w:rsidR="00832358" w:rsidRPr="002947D3" w:rsidRDefault="00832358" w:rsidP="00832358">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5E2E6230"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3479B636" w14:textId="77777777" w:rsidR="00832358" w:rsidRPr="002947D3" w:rsidRDefault="00832358" w:rsidP="00832358">
            <w:pPr>
              <w:spacing w:before="60" w:after="60"/>
              <w:ind w:firstLine="0"/>
              <w:rPr>
                <w:sz w:val="24"/>
                <w:szCs w:val="24"/>
              </w:rPr>
            </w:pPr>
            <w:r w:rsidRPr="002947D3">
              <w:rPr>
                <w:sz w:val="24"/>
                <w:szCs w:val="24"/>
              </w:rPr>
              <w:t xml:space="preserve">Множественный элемент </w:t>
            </w:r>
          </w:p>
        </w:tc>
      </w:tr>
      <w:tr w:rsidR="00832358" w:rsidRPr="002947D3" w14:paraId="5C90BBD0" w14:textId="77777777" w:rsidTr="00832358">
        <w:tc>
          <w:tcPr>
            <w:tcW w:w="5000" w:type="pct"/>
            <w:gridSpan w:val="17"/>
            <w:shd w:val="clear" w:color="auto" w:fill="auto"/>
            <w:hideMark/>
          </w:tcPr>
          <w:p w14:paraId="657F37E8" w14:textId="77777777" w:rsidR="00832358" w:rsidRPr="002947D3" w:rsidRDefault="00832358" w:rsidP="00832358">
            <w:pPr>
              <w:spacing w:before="60" w:after="60"/>
              <w:ind w:firstLine="0"/>
              <w:jc w:val="center"/>
              <w:rPr>
                <w:sz w:val="24"/>
                <w:szCs w:val="24"/>
              </w:rPr>
            </w:pPr>
            <w:r w:rsidRPr="002947D3">
              <w:rPr>
                <w:b/>
                <w:bCs/>
                <w:sz w:val="24"/>
                <w:szCs w:val="24"/>
              </w:rPr>
              <w:t>Документы решения врачебной комиссии</w:t>
            </w:r>
          </w:p>
        </w:tc>
      </w:tr>
      <w:tr w:rsidR="002F61E7" w:rsidRPr="002947D3" w14:paraId="58E9ED37" w14:textId="77777777" w:rsidTr="003006BF">
        <w:tc>
          <w:tcPr>
            <w:tcW w:w="686" w:type="pct"/>
            <w:shd w:val="clear" w:color="auto" w:fill="auto"/>
            <w:hideMark/>
          </w:tcPr>
          <w:p w14:paraId="3781F00E" w14:textId="77777777" w:rsidR="00832358" w:rsidRPr="002947D3" w:rsidRDefault="00832358" w:rsidP="00832358">
            <w:pPr>
              <w:spacing w:before="60" w:after="60"/>
              <w:ind w:firstLine="0"/>
              <w:rPr>
                <w:sz w:val="24"/>
                <w:szCs w:val="24"/>
              </w:rPr>
            </w:pPr>
            <w:r w:rsidRPr="002947D3">
              <w:rPr>
                <w:b/>
                <w:bCs/>
                <w:sz w:val="24"/>
                <w:szCs w:val="24"/>
              </w:rPr>
              <w:t>medicalDocuments</w:t>
            </w:r>
          </w:p>
        </w:tc>
        <w:tc>
          <w:tcPr>
            <w:tcW w:w="806" w:type="pct"/>
            <w:gridSpan w:val="2"/>
            <w:shd w:val="clear" w:color="auto" w:fill="auto"/>
            <w:hideMark/>
          </w:tcPr>
          <w:p w14:paraId="0EE32C98"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3C327F16"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78424DD9"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22B17C63"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0DFDB3DD"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7A86DAAF" w14:textId="77777777" w:rsidTr="003006BF">
        <w:tc>
          <w:tcPr>
            <w:tcW w:w="686" w:type="pct"/>
            <w:shd w:val="clear" w:color="auto" w:fill="auto"/>
            <w:hideMark/>
          </w:tcPr>
          <w:p w14:paraId="213E3F35"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6C0BA121" w14:textId="77777777" w:rsidR="00832358" w:rsidRPr="002947D3" w:rsidRDefault="00832358" w:rsidP="00832358">
            <w:pPr>
              <w:spacing w:before="60" w:after="60"/>
              <w:ind w:firstLine="0"/>
              <w:rPr>
                <w:sz w:val="24"/>
                <w:szCs w:val="24"/>
              </w:rPr>
            </w:pPr>
            <w:r w:rsidRPr="002947D3">
              <w:rPr>
                <w:sz w:val="24"/>
                <w:szCs w:val="24"/>
                <w:lang w:val="en-US"/>
              </w:rPr>
              <w:t>attachment</w:t>
            </w:r>
          </w:p>
        </w:tc>
        <w:tc>
          <w:tcPr>
            <w:tcW w:w="330" w:type="pct"/>
            <w:gridSpan w:val="6"/>
            <w:shd w:val="clear" w:color="auto" w:fill="auto"/>
            <w:hideMark/>
          </w:tcPr>
          <w:p w14:paraId="153156C4"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0DA66B6" w14:textId="77777777" w:rsidR="00832358" w:rsidRPr="002947D3" w:rsidRDefault="00832358" w:rsidP="00832358">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75A30EDC"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0B7DF759" w14:textId="77777777" w:rsidR="00832358" w:rsidRPr="002947D3" w:rsidRDefault="00832358" w:rsidP="00832358">
            <w:pPr>
              <w:spacing w:before="60" w:after="60"/>
              <w:ind w:firstLine="0"/>
              <w:rPr>
                <w:sz w:val="24"/>
                <w:szCs w:val="24"/>
              </w:rPr>
            </w:pPr>
            <w:r w:rsidRPr="002947D3">
              <w:rPr>
                <w:sz w:val="24"/>
                <w:szCs w:val="24"/>
              </w:rPr>
              <w:t xml:space="preserve">Множественный элемент </w:t>
            </w:r>
          </w:p>
        </w:tc>
      </w:tr>
      <w:tr w:rsidR="00832358" w:rsidRPr="002947D3" w14:paraId="32B3AE7A" w14:textId="77777777" w:rsidTr="00832358">
        <w:tc>
          <w:tcPr>
            <w:tcW w:w="5000" w:type="pct"/>
            <w:gridSpan w:val="17"/>
            <w:shd w:val="clear" w:color="auto" w:fill="auto"/>
            <w:hideMark/>
          </w:tcPr>
          <w:p w14:paraId="2280651C" w14:textId="77777777" w:rsidR="00832358" w:rsidRPr="002947D3" w:rsidRDefault="00832358" w:rsidP="00832358">
            <w:pPr>
              <w:spacing w:before="60" w:after="60"/>
              <w:ind w:firstLine="0"/>
              <w:jc w:val="center"/>
              <w:rPr>
                <w:sz w:val="24"/>
                <w:szCs w:val="24"/>
              </w:rPr>
            </w:pPr>
            <w:r w:rsidRPr="002947D3">
              <w:rPr>
                <w:b/>
                <w:bCs/>
                <w:sz w:val="24"/>
                <w:szCs w:val="24"/>
              </w:rPr>
              <w:t>Информация о прикрепленных документах</w:t>
            </w:r>
          </w:p>
        </w:tc>
      </w:tr>
      <w:tr w:rsidR="002F61E7" w:rsidRPr="002947D3" w14:paraId="14A19093" w14:textId="77777777" w:rsidTr="003006BF">
        <w:tc>
          <w:tcPr>
            <w:tcW w:w="686" w:type="pct"/>
            <w:shd w:val="clear" w:color="auto" w:fill="auto"/>
            <w:hideMark/>
          </w:tcPr>
          <w:p w14:paraId="323946DA" w14:textId="77777777" w:rsidR="00832358" w:rsidRPr="002947D3" w:rsidRDefault="00832358" w:rsidP="00832358">
            <w:pPr>
              <w:spacing w:before="60" w:after="60"/>
              <w:ind w:firstLine="0"/>
              <w:rPr>
                <w:sz w:val="24"/>
                <w:szCs w:val="24"/>
              </w:rPr>
            </w:pPr>
            <w:r w:rsidRPr="002947D3">
              <w:rPr>
                <w:b/>
                <w:bCs/>
                <w:sz w:val="24"/>
                <w:szCs w:val="24"/>
              </w:rPr>
              <w:t>attachments</w:t>
            </w:r>
          </w:p>
        </w:tc>
        <w:tc>
          <w:tcPr>
            <w:tcW w:w="806" w:type="pct"/>
            <w:gridSpan w:val="2"/>
            <w:shd w:val="clear" w:color="auto" w:fill="auto"/>
            <w:hideMark/>
          </w:tcPr>
          <w:p w14:paraId="5A5FEC70"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2CFE7D53"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3A1A9D90"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2A1B70EF"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79C84F9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16F05F43" w14:textId="77777777" w:rsidTr="003006BF">
        <w:tc>
          <w:tcPr>
            <w:tcW w:w="686" w:type="pct"/>
            <w:shd w:val="clear" w:color="auto" w:fill="auto"/>
            <w:hideMark/>
          </w:tcPr>
          <w:p w14:paraId="15340689"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07EB72EA" w14:textId="77777777" w:rsidR="00832358" w:rsidRPr="002947D3" w:rsidRDefault="00832358" w:rsidP="00832358">
            <w:pPr>
              <w:spacing w:before="60" w:after="60"/>
              <w:ind w:firstLine="0"/>
              <w:rPr>
                <w:sz w:val="24"/>
                <w:szCs w:val="24"/>
              </w:rPr>
            </w:pPr>
            <w:r w:rsidRPr="002947D3">
              <w:rPr>
                <w:sz w:val="24"/>
                <w:szCs w:val="24"/>
                <w:lang w:val="en-US"/>
              </w:rPr>
              <w:t>attachment</w:t>
            </w:r>
          </w:p>
        </w:tc>
        <w:tc>
          <w:tcPr>
            <w:tcW w:w="330" w:type="pct"/>
            <w:gridSpan w:val="6"/>
            <w:shd w:val="clear" w:color="auto" w:fill="auto"/>
            <w:hideMark/>
          </w:tcPr>
          <w:p w14:paraId="6EA436DF"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CDA0E3C" w14:textId="77777777" w:rsidR="00832358" w:rsidRPr="002947D3" w:rsidRDefault="00832358" w:rsidP="00832358">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4460EBFD"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554A1ABB" w14:textId="77777777" w:rsidR="00832358" w:rsidRPr="002947D3" w:rsidRDefault="00832358" w:rsidP="00832358">
            <w:pPr>
              <w:spacing w:before="60" w:after="60"/>
              <w:ind w:firstLine="0"/>
              <w:rPr>
                <w:sz w:val="24"/>
                <w:szCs w:val="24"/>
              </w:rPr>
            </w:pPr>
            <w:r w:rsidRPr="002947D3">
              <w:rPr>
                <w:sz w:val="24"/>
                <w:szCs w:val="24"/>
              </w:rPr>
              <w:t xml:space="preserve">Множественный элемент </w:t>
            </w:r>
          </w:p>
        </w:tc>
      </w:tr>
      <w:tr w:rsidR="00832358" w:rsidRPr="002947D3" w14:paraId="2F2063A8" w14:textId="77777777" w:rsidTr="00832358">
        <w:tc>
          <w:tcPr>
            <w:tcW w:w="5000" w:type="pct"/>
            <w:gridSpan w:val="17"/>
            <w:shd w:val="clear" w:color="auto" w:fill="auto"/>
            <w:hideMark/>
          </w:tcPr>
          <w:p w14:paraId="1E835353" w14:textId="77777777" w:rsidR="00832358" w:rsidRPr="002947D3" w:rsidRDefault="00832358" w:rsidP="00832358">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369197EE" w14:textId="77777777" w:rsidTr="003006BF">
        <w:tc>
          <w:tcPr>
            <w:tcW w:w="686" w:type="pct"/>
            <w:shd w:val="clear" w:color="auto" w:fill="auto"/>
            <w:hideMark/>
          </w:tcPr>
          <w:p w14:paraId="089BE8F8" w14:textId="77777777" w:rsidR="00832358" w:rsidRPr="002947D3" w:rsidRDefault="00832358" w:rsidP="00832358">
            <w:pPr>
              <w:spacing w:before="60" w:after="60"/>
              <w:ind w:firstLine="0"/>
              <w:rPr>
                <w:sz w:val="24"/>
                <w:szCs w:val="24"/>
              </w:rPr>
            </w:pPr>
            <w:r w:rsidRPr="002947D3">
              <w:rPr>
                <w:b/>
                <w:bCs/>
                <w:sz w:val="24"/>
                <w:szCs w:val="24"/>
              </w:rPr>
              <w:t>attachment</w:t>
            </w:r>
          </w:p>
        </w:tc>
        <w:tc>
          <w:tcPr>
            <w:tcW w:w="806" w:type="pct"/>
            <w:gridSpan w:val="2"/>
            <w:shd w:val="clear" w:color="auto" w:fill="auto"/>
            <w:hideMark/>
          </w:tcPr>
          <w:p w14:paraId="604529C4"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58601C78"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7A310061"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44E892CF"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2954D58F"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0D326048" w14:textId="77777777" w:rsidTr="003006BF">
        <w:tc>
          <w:tcPr>
            <w:tcW w:w="686" w:type="pct"/>
            <w:shd w:val="clear" w:color="auto" w:fill="auto"/>
          </w:tcPr>
          <w:p w14:paraId="0A7E5C28" w14:textId="77777777" w:rsidR="00832358" w:rsidRPr="002947D3" w:rsidRDefault="00832358" w:rsidP="00832358">
            <w:pPr>
              <w:spacing w:before="60" w:after="60"/>
              <w:ind w:firstLine="0"/>
              <w:rPr>
                <w:sz w:val="24"/>
                <w:szCs w:val="24"/>
              </w:rPr>
            </w:pPr>
          </w:p>
        </w:tc>
        <w:tc>
          <w:tcPr>
            <w:tcW w:w="806" w:type="pct"/>
            <w:gridSpan w:val="2"/>
            <w:shd w:val="clear" w:color="auto" w:fill="auto"/>
          </w:tcPr>
          <w:p w14:paraId="2CA22414" w14:textId="77777777" w:rsidR="00832358" w:rsidRPr="002947D3" w:rsidRDefault="00832358" w:rsidP="00832358">
            <w:pPr>
              <w:spacing w:before="60" w:after="60"/>
              <w:ind w:firstLine="0"/>
              <w:rPr>
                <w:sz w:val="24"/>
                <w:szCs w:val="24"/>
                <w:lang w:val="en-US"/>
              </w:rPr>
            </w:pPr>
            <w:r w:rsidRPr="002947D3">
              <w:rPr>
                <w:sz w:val="24"/>
                <w:szCs w:val="24"/>
                <w:lang w:val="en-US"/>
              </w:rPr>
              <w:t>publishedContentId</w:t>
            </w:r>
          </w:p>
        </w:tc>
        <w:tc>
          <w:tcPr>
            <w:tcW w:w="330" w:type="pct"/>
            <w:gridSpan w:val="6"/>
            <w:shd w:val="clear" w:color="auto" w:fill="auto"/>
          </w:tcPr>
          <w:p w14:paraId="634ED9EC" w14:textId="77777777" w:rsidR="00832358" w:rsidRPr="002947D3" w:rsidRDefault="00832358" w:rsidP="00832358">
            <w:pPr>
              <w:spacing w:before="60" w:after="60"/>
              <w:ind w:firstLine="0"/>
              <w:jc w:val="center"/>
              <w:rPr>
                <w:sz w:val="24"/>
                <w:szCs w:val="24"/>
                <w:lang w:val="en-US"/>
              </w:rPr>
            </w:pPr>
            <w:r w:rsidRPr="002947D3">
              <w:rPr>
                <w:sz w:val="24"/>
                <w:szCs w:val="24"/>
                <w:lang w:val="en-US"/>
              </w:rPr>
              <w:t>H</w:t>
            </w:r>
          </w:p>
        </w:tc>
        <w:tc>
          <w:tcPr>
            <w:tcW w:w="535" w:type="pct"/>
            <w:gridSpan w:val="2"/>
            <w:shd w:val="clear" w:color="auto" w:fill="auto"/>
          </w:tcPr>
          <w:p w14:paraId="630B1796" w14:textId="77777777" w:rsidR="00832358" w:rsidRPr="002947D3" w:rsidRDefault="00832358" w:rsidP="00832358">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260" w:type="pct"/>
            <w:gridSpan w:val="3"/>
            <w:shd w:val="clear" w:color="auto" w:fill="auto"/>
          </w:tcPr>
          <w:p w14:paraId="3B94C210" w14:textId="77777777" w:rsidR="00832358" w:rsidRPr="002947D3" w:rsidRDefault="00832358" w:rsidP="00832358">
            <w:pPr>
              <w:spacing w:before="60" w:after="60"/>
              <w:ind w:firstLine="0"/>
              <w:rPr>
                <w:sz w:val="24"/>
                <w:szCs w:val="24"/>
              </w:rPr>
            </w:pPr>
            <w:r w:rsidRPr="002947D3">
              <w:rPr>
                <w:sz w:val="24"/>
                <w:szCs w:val="24"/>
              </w:rPr>
              <w:t>Уникальный идентификатор контета документа на РК РБГ</w:t>
            </w:r>
          </w:p>
        </w:tc>
        <w:tc>
          <w:tcPr>
            <w:tcW w:w="1383" w:type="pct"/>
            <w:gridSpan w:val="3"/>
            <w:shd w:val="clear" w:color="auto" w:fill="auto"/>
          </w:tcPr>
          <w:p w14:paraId="54E5C138" w14:textId="77777777" w:rsidR="00832358" w:rsidRPr="002947D3" w:rsidRDefault="00832358" w:rsidP="00832358">
            <w:pPr>
              <w:spacing w:before="60" w:after="60"/>
              <w:ind w:firstLine="0"/>
              <w:rPr>
                <w:sz w:val="24"/>
                <w:szCs w:val="24"/>
              </w:rPr>
            </w:pPr>
          </w:p>
        </w:tc>
      </w:tr>
      <w:tr w:rsidR="002F61E7" w:rsidRPr="002947D3" w14:paraId="07DF1809" w14:textId="77777777" w:rsidTr="003006BF">
        <w:tc>
          <w:tcPr>
            <w:tcW w:w="686" w:type="pct"/>
            <w:shd w:val="clear" w:color="auto" w:fill="auto"/>
            <w:hideMark/>
          </w:tcPr>
          <w:p w14:paraId="60A462F3"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1D74F858" w14:textId="77777777" w:rsidR="00832358" w:rsidRPr="002947D3" w:rsidRDefault="00832358" w:rsidP="00832358">
            <w:pPr>
              <w:spacing w:before="60" w:after="60"/>
              <w:ind w:firstLine="0"/>
              <w:rPr>
                <w:sz w:val="24"/>
                <w:szCs w:val="24"/>
              </w:rPr>
            </w:pPr>
            <w:r w:rsidRPr="002947D3">
              <w:rPr>
                <w:sz w:val="24"/>
                <w:szCs w:val="24"/>
              </w:rPr>
              <w:t xml:space="preserve">fileName </w:t>
            </w:r>
          </w:p>
        </w:tc>
        <w:tc>
          <w:tcPr>
            <w:tcW w:w="330" w:type="pct"/>
            <w:gridSpan w:val="6"/>
            <w:shd w:val="clear" w:color="auto" w:fill="auto"/>
            <w:hideMark/>
          </w:tcPr>
          <w:p w14:paraId="2B68094F"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139DE29" w14:textId="77777777" w:rsidR="00832358" w:rsidRPr="002947D3" w:rsidRDefault="00832358" w:rsidP="00832358">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340CA928" w14:textId="77777777" w:rsidR="00832358" w:rsidRPr="002947D3" w:rsidRDefault="00832358" w:rsidP="00832358">
            <w:pPr>
              <w:spacing w:before="60" w:after="60"/>
              <w:ind w:firstLine="0"/>
              <w:rPr>
                <w:sz w:val="24"/>
                <w:szCs w:val="24"/>
              </w:rPr>
            </w:pPr>
            <w:r w:rsidRPr="002947D3">
              <w:rPr>
                <w:sz w:val="24"/>
                <w:szCs w:val="24"/>
              </w:rPr>
              <w:t>Имя файла</w:t>
            </w:r>
          </w:p>
        </w:tc>
        <w:tc>
          <w:tcPr>
            <w:tcW w:w="1383" w:type="pct"/>
            <w:gridSpan w:val="3"/>
            <w:shd w:val="clear" w:color="auto" w:fill="auto"/>
            <w:hideMark/>
          </w:tcPr>
          <w:p w14:paraId="64C22A56"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5AD68485" w14:textId="77777777" w:rsidTr="003006BF">
        <w:tc>
          <w:tcPr>
            <w:tcW w:w="686" w:type="pct"/>
            <w:shd w:val="clear" w:color="auto" w:fill="auto"/>
            <w:hideMark/>
          </w:tcPr>
          <w:p w14:paraId="14A9CF3D"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518012F4" w14:textId="77777777" w:rsidR="00832358" w:rsidRPr="002947D3" w:rsidRDefault="00832358" w:rsidP="00832358">
            <w:pPr>
              <w:spacing w:before="60" w:after="60"/>
              <w:ind w:firstLine="0"/>
              <w:rPr>
                <w:sz w:val="24"/>
                <w:szCs w:val="24"/>
              </w:rPr>
            </w:pPr>
            <w:r w:rsidRPr="002947D3">
              <w:rPr>
                <w:sz w:val="24"/>
                <w:szCs w:val="24"/>
              </w:rPr>
              <w:t xml:space="preserve">docDescription </w:t>
            </w:r>
          </w:p>
        </w:tc>
        <w:tc>
          <w:tcPr>
            <w:tcW w:w="330" w:type="pct"/>
            <w:gridSpan w:val="6"/>
            <w:shd w:val="clear" w:color="auto" w:fill="auto"/>
            <w:hideMark/>
          </w:tcPr>
          <w:p w14:paraId="3963F288" w14:textId="77777777" w:rsidR="00832358" w:rsidRPr="002947D3" w:rsidRDefault="00832358" w:rsidP="00832358">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4A5C27B8" w14:textId="77777777" w:rsidR="00832358" w:rsidRPr="002947D3" w:rsidRDefault="00832358" w:rsidP="00832358">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4C6C8F4A" w14:textId="77777777" w:rsidR="00832358" w:rsidRPr="002947D3" w:rsidRDefault="00832358" w:rsidP="00832358">
            <w:pPr>
              <w:spacing w:before="60" w:after="60"/>
              <w:ind w:firstLine="0"/>
              <w:rPr>
                <w:sz w:val="24"/>
                <w:szCs w:val="24"/>
              </w:rPr>
            </w:pPr>
            <w:r w:rsidRPr="002947D3">
              <w:rPr>
                <w:sz w:val="24"/>
                <w:szCs w:val="24"/>
              </w:rPr>
              <w:t>Описание прикрепляемого документа</w:t>
            </w:r>
          </w:p>
        </w:tc>
        <w:tc>
          <w:tcPr>
            <w:tcW w:w="1383" w:type="pct"/>
            <w:gridSpan w:val="3"/>
            <w:shd w:val="clear" w:color="auto" w:fill="auto"/>
            <w:hideMark/>
          </w:tcPr>
          <w:p w14:paraId="7BC1F4BA"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02E4980A" w14:textId="77777777" w:rsidTr="003006BF">
        <w:tc>
          <w:tcPr>
            <w:tcW w:w="686" w:type="pct"/>
            <w:shd w:val="clear" w:color="auto" w:fill="auto"/>
          </w:tcPr>
          <w:p w14:paraId="72A6D361" w14:textId="77777777" w:rsidR="00832358" w:rsidRPr="002947D3" w:rsidRDefault="00832358" w:rsidP="00832358">
            <w:pPr>
              <w:spacing w:before="60" w:after="60"/>
              <w:ind w:firstLine="0"/>
              <w:rPr>
                <w:sz w:val="24"/>
                <w:szCs w:val="24"/>
              </w:rPr>
            </w:pPr>
          </w:p>
        </w:tc>
        <w:tc>
          <w:tcPr>
            <w:tcW w:w="806" w:type="pct"/>
            <w:gridSpan w:val="2"/>
            <w:shd w:val="clear" w:color="auto" w:fill="auto"/>
          </w:tcPr>
          <w:p w14:paraId="0508341E" w14:textId="77777777" w:rsidR="00832358" w:rsidRPr="002947D3" w:rsidRDefault="00832358" w:rsidP="00832358">
            <w:pPr>
              <w:spacing w:before="60" w:after="60"/>
              <w:ind w:firstLine="0"/>
              <w:rPr>
                <w:sz w:val="24"/>
                <w:szCs w:val="24"/>
              </w:rPr>
            </w:pPr>
            <w:r w:rsidRPr="00B33E30">
              <w:rPr>
                <w:sz w:val="24"/>
                <w:szCs w:val="24"/>
                <w:lang w:val="en-US"/>
              </w:rPr>
              <w:t>docRegNumber</w:t>
            </w:r>
          </w:p>
        </w:tc>
        <w:tc>
          <w:tcPr>
            <w:tcW w:w="330" w:type="pct"/>
            <w:gridSpan w:val="6"/>
            <w:shd w:val="clear" w:color="auto" w:fill="auto"/>
          </w:tcPr>
          <w:p w14:paraId="26C40A63" w14:textId="77777777" w:rsidR="00832358" w:rsidRPr="002947D3" w:rsidRDefault="00832358" w:rsidP="00832358">
            <w:pPr>
              <w:spacing w:before="60" w:after="60"/>
              <w:ind w:firstLine="0"/>
              <w:jc w:val="center"/>
              <w:rPr>
                <w:sz w:val="24"/>
                <w:szCs w:val="24"/>
                <w:lang w:val="en-US"/>
              </w:rPr>
            </w:pPr>
            <w:r>
              <w:rPr>
                <w:sz w:val="24"/>
                <w:szCs w:val="24"/>
              </w:rPr>
              <w:t>Н</w:t>
            </w:r>
          </w:p>
        </w:tc>
        <w:tc>
          <w:tcPr>
            <w:tcW w:w="535" w:type="pct"/>
            <w:gridSpan w:val="2"/>
            <w:shd w:val="clear" w:color="auto" w:fill="auto"/>
          </w:tcPr>
          <w:p w14:paraId="49CF473D" w14:textId="77777777" w:rsidR="00832358" w:rsidRPr="002947D3" w:rsidRDefault="00832358" w:rsidP="00832358">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60" w:type="pct"/>
            <w:gridSpan w:val="3"/>
            <w:shd w:val="clear" w:color="auto" w:fill="auto"/>
          </w:tcPr>
          <w:p w14:paraId="2FECCFBE" w14:textId="77777777" w:rsidR="00832358" w:rsidRPr="002947D3" w:rsidRDefault="00832358" w:rsidP="00832358">
            <w:pPr>
              <w:spacing w:before="60" w:after="60"/>
              <w:ind w:firstLine="0"/>
              <w:rPr>
                <w:sz w:val="24"/>
                <w:szCs w:val="24"/>
              </w:rPr>
            </w:pPr>
            <w:r w:rsidRPr="00B33E30">
              <w:rPr>
                <w:sz w:val="24"/>
                <w:szCs w:val="24"/>
              </w:rPr>
              <w:t>Реестровый номер документа</w:t>
            </w:r>
          </w:p>
        </w:tc>
        <w:tc>
          <w:tcPr>
            <w:tcW w:w="1383" w:type="pct"/>
            <w:gridSpan w:val="3"/>
            <w:shd w:val="clear" w:color="auto" w:fill="auto"/>
          </w:tcPr>
          <w:p w14:paraId="2AEA8B09"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088F306" w14:textId="77777777" w:rsidTr="003006BF">
        <w:tc>
          <w:tcPr>
            <w:tcW w:w="686" w:type="pct"/>
            <w:vMerge w:val="restart"/>
            <w:shd w:val="clear" w:color="auto" w:fill="auto"/>
            <w:vAlign w:val="center"/>
            <w:hideMark/>
          </w:tcPr>
          <w:p w14:paraId="16A95ADA" w14:textId="77777777" w:rsidR="00832358" w:rsidRPr="002947D3" w:rsidRDefault="00832358" w:rsidP="00832358">
            <w:pPr>
              <w:spacing w:before="60" w:after="60"/>
              <w:ind w:firstLine="0"/>
              <w:rPr>
                <w:sz w:val="24"/>
                <w:szCs w:val="24"/>
              </w:rPr>
            </w:pPr>
            <w:r w:rsidRPr="002947D3">
              <w:rPr>
                <w:sz w:val="24"/>
                <w:szCs w:val="24"/>
              </w:rPr>
              <w:t>Допустимо указание только одного элемента</w:t>
            </w:r>
          </w:p>
        </w:tc>
        <w:tc>
          <w:tcPr>
            <w:tcW w:w="806" w:type="pct"/>
            <w:gridSpan w:val="2"/>
            <w:shd w:val="clear" w:color="auto" w:fill="auto"/>
            <w:hideMark/>
          </w:tcPr>
          <w:p w14:paraId="7A0F1EE8" w14:textId="77777777" w:rsidR="00832358" w:rsidRPr="002947D3" w:rsidRDefault="00832358" w:rsidP="00832358">
            <w:pPr>
              <w:spacing w:before="60" w:after="60"/>
              <w:ind w:firstLine="0"/>
              <w:rPr>
                <w:sz w:val="24"/>
                <w:szCs w:val="24"/>
              </w:rPr>
            </w:pPr>
            <w:r w:rsidRPr="002947D3">
              <w:rPr>
                <w:sz w:val="24"/>
                <w:szCs w:val="24"/>
              </w:rPr>
              <w:t xml:space="preserve">url </w:t>
            </w:r>
          </w:p>
        </w:tc>
        <w:tc>
          <w:tcPr>
            <w:tcW w:w="330" w:type="pct"/>
            <w:gridSpan w:val="6"/>
            <w:shd w:val="clear" w:color="auto" w:fill="auto"/>
            <w:hideMark/>
          </w:tcPr>
          <w:p w14:paraId="3121A697"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7300AF84" w14:textId="77777777" w:rsidR="00832358" w:rsidRPr="002947D3" w:rsidRDefault="00832358" w:rsidP="00832358">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7C5A51C9" w14:textId="77777777" w:rsidR="00832358" w:rsidRPr="002947D3" w:rsidRDefault="00832358" w:rsidP="00832358">
            <w:pPr>
              <w:spacing w:before="60" w:after="60"/>
              <w:ind w:firstLine="0"/>
              <w:rPr>
                <w:sz w:val="24"/>
                <w:szCs w:val="24"/>
              </w:rPr>
            </w:pPr>
            <w:r w:rsidRPr="002947D3">
              <w:rPr>
                <w:sz w:val="24"/>
                <w:szCs w:val="24"/>
              </w:rPr>
              <w:t>Ссылка для скачивания документа</w:t>
            </w:r>
          </w:p>
        </w:tc>
        <w:tc>
          <w:tcPr>
            <w:tcW w:w="1383" w:type="pct"/>
            <w:gridSpan w:val="3"/>
            <w:shd w:val="clear" w:color="auto" w:fill="auto"/>
            <w:hideMark/>
          </w:tcPr>
          <w:p w14:paraId="30008F5F"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05D16CB5" w14:textId="77777777" w:rsidTr="003006BF">
        <w:tc>
          <w:tcPr>
            <w:tcW w:w="686" w:type="pct"/>
            <w:vMerge/>
            <w:shd w:val="clear" w:color="auto" w:fill="auto"/>
            <w:hideMark/>
          </w:tcPr>
          <w:p w14:paraId="40DFF9E8" w14:textId="77777777" w:rsidR="00832358" w:rsidRPr="002947D3" w:rsidRDefault="00832358" w:rsidP="00832358">
            <w:pPr>
              <w:spacing w:before="60" w:after="60"/>
              <w:ind w:firstLine="0"/>
              <w:rPr>
                <w:sz w:val="24"/>
                <w:szCs w:val="24"/>
              </w:rPr>
            </w:pPr>
          </w:p>
        </w:tc>
        <w:tc>
          <w:tcPr>
            <w:tcW w:w="806" w:type="pct"/>
            <w:gridSpan w:val="2"/>
            <w:shd w:val="clear" w:color="auto" w:fill="auto"/>
            <w:hideMark/>
          </w:tcPr>
          <w:p w14:paraId="6B83131E" w14:textId="77777777" w:rsidR="00832358" w:rsidRPr="002947D3" w:rsidRDefault="00832358" w:rsidP="00832358">
            <w:pPr>
              <w:spacing w:before="60" w:after="60"/>
              <w:ind w:firstLine="0"/>
              <w:rPr>
                <w:sz w:val="24"/>
                <w:szCs w:val="24"/>
              </w:rPr>
            </w:pPr>
            <w:r w:rsidRPr="002947D3">
              <w:rPr>
                <w:sz w:val="24"/>
                <w:szCs w:val="24"/>
                <w:lang w:val="en-US"/>
              </w:rPr>
              <w:t>contentId</w:t>
            </w:r>
          </w:p>
        </w:tc>
        <w:tc>
          <w:tcPr>
            <w:tcW w:w="330" w:type="pct"/>
            <w:gridSpan w:val="6"/>
            <w:shd w:val="clear" w:color="auto" w:fill="auto"/>
            <w:hideMark/>
          </w:tcPr>
          <w:p w14:paraId="1E815DF0"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3FD7336" w14:textId="77777777" w:rsidR="00832358" w:rsidRPr="002947D3" w:rsidRDefault="00832358" w:rsidP="00832358">
            <w:pPr>
              <w:spacing w:before="60" w:after="60"/>
              <w:ind w:firstLine="0"/>
              <w:jc w:val="center"/>
              <w:rPr>
                <w:sz w:val="24"/>
                <w:szCs w:val="24"/>
                <w:lang w:val="en-US"/>
              </w:rPr>
            </w:pPr>
            <w:r w:rsidRPr="002947D3">
              <w:rPr>
                <w:sz w:val="24"/>
                <w:szCs w:val="24"/>
                <w:lang w:val="en-US"/>
              </w:rPr>
              <w:t>T(32)</w:t>
            </w:r>
          </w:p>
        </w:tc>
        <w:tc>
          <w:tcPr>
            <w:tcW w:w="1260" w:type="pct"/>
            <w:gridSpan w:val="3"/>
            <w:shd w:val="clear" w:color="auto" w:fill="auto"/>
            <w:hideMark/>
          </w:tcPr>
          <w:p w14:paraId="0D39D336" w14:textId="77777777" w:rsidR="00832358" w:rsidRPr="002947D3" w:rsidRDefault="00832358" w:rsidP="00832358">
            <w:pPr>
              <w:spacing w:before="60" w:after="60"/>
              <w:ind w:firstLine="0"/>
              <w:rPr>
                <w:sz w:val="24"/>
                <w:szCs w:val="24"/>
              </w:rPr>
            </w:pPr>
            <w:r w:rsidRPr="002947D3">
              <w:rPr>
                <w:sz w:val="24"/>
                <w:szCs w:val="24"/>
              </w:rPr>
              <w:t>Уникальный идентификатор контента документа в РК РБГ</w:t>
            </w:r>
          </w:p>
        </w:tc>
        <w:tc>
          <w:tcPr>
            <w:tcW w:w="1383" w:type="pct"/>
            <w:gridSpan w:val="3"/>
            <w:shd w:val="clear" w:color="auto" w:fill="auto"/>
            <w:hideMark/>
          </w:tcPr>
          <w:p w14:paraId="7E686401" w14:textId="77777777" w:rsidR="00832358" w:rsidRPr="002947D3" w:rsidRDefault="00832358" w:rsidP="00832358">
            <w:pPr>
              <w:spacing w:before="60" w:after="60"/>
              <w:ind w:firstLine="0"/>
              <w:rPr>
                <w:sz w:val="24"/>
                <w:szCs w:val="24"/>
              </w:rPr>
            </w:pPr>
            <w:r w:rsidRPr="002947D3">
              <w:rPr>
                <w:sz w:val="24"/>
                <w:szCs w:val="24"/>
              </w:rPr>
              <w:t>Используется при загрузке в РК РБГ проектов контрактов.</w:t>
            </w:r>
          </w:p>
        </w:tc>
      </w:tr>
      <w:tr w:rsidR="002F61E7" w:rsidRPr="002947D3" w14:paraId="3C1E0387" w14:textId="77777777" w:rsidTr="003006BF">
        <w:tc>
          <w:tcPr>
            <w:tcW w:w="686" w:type="pct"/>
            <w:vMerge/>
            <w:shd w:val="clear" w:color="auto" w:fill="auto"/>
          </w:tcPr>
          <w:p w14:paraId="4E441646" w14:textId="77777777" w:rsidR="00832358" w:rsidRPr="002947D3" w:rsidRDefault="00832358" w:rsidP="00832358">
            <w:pPr>
              <w:spacing w:before="60" w:after="60"/>
              <w:ind w:firstLine="0"/>
              <w:rPr>
                <w:sz w:val="24"/>
                <w:szCs w:val="24"/>
              </w:rPr>
            </w:pPr>
          </w:p>
        </w:tc>
        <w:tc>
          <w:tcPr>
            <w:tcW w:w="806" w:type="pct"/>
            <w:gridSpan w:val="2"/>
            <w:shd w:val="clear" w:color="auto" w:fill="auto"/>
          </w:tcPr>
          <w:p w14:paraId="25174FF3" w14:textId="77777777" w:rsidR="00832358" w:rsidRPr="002947D3" w:rsidRDefault="00832358" w:rsidP="00832358">
            <w:pPr>
              <w:spacing w:before="60" w:after="60"/>
              <w:ind w:firstLine="0"/>
              <w:rPr>
                <w:sz w:val="24"/>
                <w:szCs w:val="24"/>
                <w:lang w:val="en-US"/>
              </w:rPr>
            </w:pPr>
            <w:r w:rsidRPr="002947D3">
              <w:rPr>
                <w:sz w:val="24"/>
                <w:szCs w:val="24"/>
              </w:rPr>
              <w:t xml:space="preserve">content </w:t>
            </w:r>
          </w:p>
        </w:tc>
        <w:tc>
          <w:tcPr>
            <w:tcW w:w="330" w:type="pct"/>
            <w:gridSpan w:val="6"/>
            <w:shd w:val="clear" w:color="auto" w:fill="auto"/>
          </w:tcPr>
          <w:p w14:paraId="0A62F2ED" w14:textId="77777777" w:rsidR="00832358" w:rsidRPr="002947D3" w:rsidRDefault="00832358" w:rsidP="00832358">
            <w:pPr>
              <w:spacing w:before="60" w:after="60"/>
              <w:ind w:firstLine="0"/>
              <w:jc w:val="center"/>
              <w:rPr>
                <w:sz w:val="24"/>
                <w:szCs w:val="24"/>
                <w:lang w:val="en-US"/>
              </w:rPr>
            </w:pPr>
            <w:r w:rsidRPr="002947D3">
              <w:rPr>
                <w:sz w:val="24"/>
                <w:szCs w:val="24"/>
              </w:rPr>
              <w:t>O</w:t>
            </w:r>
          </w:p>
        </w:tc>
        <w:tc>
          <w:tcPr>
            <w:tcW w:w="535" w:type="pct"/>
            <w:gridSpan w:val="2"/>
            <w:shd w:val="clear" w:color="auto" w:fill="auto"/>
          </w:tcPr>
          <w:p w14:paraId="110E12D1" w14:textId="77777777" w:rsidR="00832358" w:rsidRPr="002947D3" w:rsidRDefault="00832358" w:rsidP="00832358">
            <w:pPr>
              <w:spacing w:before="60" w:after="60"/>
              <w:ind w:firstLine="0"/>
              <w:jc w:val="center"/>
              <w:rPr>
                <w:sz w:val="24"/>
                <w:szCs w:val="24"/>
                <w:lang w:val="en-US"/>
              </w:rPr>
            </w:pPr>
            <w:r w:rsidRPr="002947D3">
              <w:rPr>
                <w:sz w:val="24"/>
                <w:szCs w:val="24"/>
              </w:rPr>
              <w:t>T</w:t>
            </w:r>
          </w:p>
        </w:tc>
        <w:tc>
          <w:tcPr>
            <w:tcW w:w="1260" w:type="pct"/>
            <w:gridSpan w:val="3"/>
            <w:shd w:val="clear" w:color="auto" w:fill="auto"/>
          </w:tcPr>
          <w:p w14:paraId="63F48F8D" w14:textId="77777777" w:rsidR="00832358" w:rsidRPr="002947D3" w:rsidRDefault="00832358" w:rsidP="00832358">
            <w:pPr>
              <w:spacing w:before="60" w:after="60"/>
              <w:ind w:firstLine="0"/>
              <w:rPr>
                <w:sz w:val="24"/>
                <w:szCs w:val="24"/>
                <w:lang w:val="en-US"/>
              </w:rPr>
            </w:pPr>
            <w:r w:rsidRPr="002947D3">
              <w:rPr>
                <w:sz w:val="24"/>
                <w:szCs w:val="24"/>
              </w:rPr>
              <w:t>Содержимое файла</w:t>
            </w:r>
          </w:p>
        </w:tc>
        <w:tc>
          <w:tcPr>
            <w:tcW w:w="1383" w:type="pct"/>
            <w:gridSpan w:val="3"/>
            <w:shd w:val="clear" w:color="auto" w:fill="auto"/>
          </w:tcPr>
          <w:p w14:paraId="3833F3D5" w14:textId="77777777" w:rsidR="00832358" w:rsidRPr="002947D3" w:rsidRDefault="00832358" w:rsidP="00832358">
            <w:pPr>
              <w:spacing w:before="60" w:after="60"/>
              <w:ind w:firstLine="0"/>
              <w:rPr>
                <w:sz w:val="24"/>
                <w:szCs w:val="24"/>
              </w:rPr>
            </w:pPr>
            <w:r w:rsidRPr="002947D3">
              <w:rPr>
                <w:sz w:val="24"/>
                <w:szCs w:val="24"/>
              </w:rPr>
              <w:t>base64Binary</w:t>
            </w:r>
          </w:p>
        </w:tc>
      </w:tr>
      <w:tr w:rsidR="002F61E7" w:rsidRPr="002947D3" w14:paraId="1F121AEC" w14:textId="77777777" w:rsidTr="003006BF">
        <w:tc>
          <w:tcPr>
            <w:tcW w:w="686" w:type="pct"/>
            <w:shd w:val="clear" w:color="auto" w:fill="auto"/>
            <w:hideMark/>
          </w:tcPr>
          <w:p w14:paraId="667A2104"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76518186" w14:textId="77777777" w:rsidR="00832358" w:rsidRPr="002947D3" w:rsidRDefault="00832358" w:rsidP="00832358">
            <w:pPr>
              <w:spacing w:before="60" w:after="60"/>
              <w:ind w:firstLine="0"/>
              <w:rPr>
                <w:sz w:val="24"/>
                <w:szCs w:val="24"/>
              </w:rPr>
            </w:pPr>
            <w:r w:rsidRPr="002947D3">
              <w:rPr>
                <w:sz w:val="24"/>
                <w:szCs w:val="24"/>
              </w:rPr>
              <w:t>cryptoSigns</w:t>
            </w:r>
          </w:p>
        </w:tc>
        <w:tc>
          <w:tcPr>
            <w:tcW w:w="330" w:type="pct"/>
            <w:gridSpan w:val="6"/>
            <w:shd w:val="clear" w:color="auto" w:fill="auto"/>
            <w:hideMark/>
          </w:tcPr>
          <w:p w14:paraId="2FE2E12D" w14:textId="77777777" w:rsidR="00832358" w:rsidRPr="002947D3" w:rsidRDefault="00832358" w:rsidP="00832358">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2DE5399D" w14:textId="77777777" w:rsidR="00832358" w:rsidRPr="002947D3" w:rsidRDefault="00832358" w:rsidP="00832358">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4DE013B3" w14:textId="61A1F91C" w:rsidR="00832358" w:rsidRPr="002947D3" w:rsidRDefault="00646866" w:rsidP="00832358">
            <w:pPr>
              <w:spacing w:before="60" w:after="60"/>
              <w:ind w:firstLine="0"/>
              <w:rPr>
                <w:sz w:val="24"/>
                <w:szCs w:val="24"/>
              </w:rPr>
            </w:pPr>
            <w:r>
              <w:rPr>
                <w:sz w:val="24"/>
                <w:szCs w:val="24"/>
              </w:rPr>
              <w:t>Электронная подпись</w:t>
            </w:r>
            <w:r w:rsidR="00832358" w:rsidRPr="002947D3">
              <w:rPr>
                <w:sz w:val="24"/>
                <w:szCs w:val="24"/>
              </w:rPr>
              <w:t xml:space="preserve"> документа</w:t>
            </w:r>
          </w:p>
        </w:tc>
        <w:tc>
          <w:tcPr>
            <w:tcW w:w="1383" w:type="pct"/>
            <w:gridSpan w:val="3"/>
            <w:shd w:val="clear" w:color="auto" w:fill="auto"/>
            <w:hideMark/>
          </w:tcPr>
          <w:p w14:paraId="2860A7CD"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832358" w:rsidRPr="002947D3" w14:paraId="48DAE4DF" w14:textId="77777777" w:rsidTr="00832358">
        <w:tc>
          <w:tcPr>
            <w:tcW w:w="5000" w:type="pct"/>
            <w:gridSpan w:val="17"/>
            <w:shd w:val="clear" w:color="auto" w:fill="auto"/>
            <w:hideMark/>
          </w:tcPr>
          <w:p w14:paraId="149F9319" w14:textId="7D1095DC" w:rsidR="00832358" w:rsidRPr="002947D3" w:rsidRDefault="00646866" w:rsidP="00832358">
            <w:pPr>
              <w:spacing w:before="60" w:after="60"/>
              <w:ind w:firstLine="0"/>
              <w:jc w:val="center"/>
              <w:rPr>
                <w:sz w:val="24"/>
                <w:szCs w:val="24"/>
              </w:rPr>
            </w:pPr>
            <w:r>
              <w:rPr>
                <w:b/>
                <w:bCs/>
                <w:sz w:val="24"/>
                <w:szCs w:val="24"/>
              </w:rPr>
              <w:t>Электронная подпись</w:t>
            </w:r>
            <w:r w:rsidR="00832358" w:rsidRPr="002947D3">
              <w:rPr>
                <w:b/>
                <w:bCs/>
                <w:sz w:val="24"/>
                <w:szCs w:val="24"/>
              </w:rPr>
              <w:t xml:space="preserve"> документа</w:t>
            </w:r>
          </w:p>
        </w:tc>
      </w:tr>
      <w:tr w:rsidR="002F61E7" w:rsidRPr="002947D3" w14:paraId="51C90665" w14:textId="77777777" w:rsidTr="003006BF">
        <w:tc>
          <w:tcPr>
            <w:tcW w:w="686" w:type="pct"/>
            <w:shd w:val="clear" w:color="auto" w:fill="auto"/>
            <w:hideMark/>
          </w:tcPr>
          <w:p w14:paraId="108B2119" w14:textId="77777777" w:rsidR="00832358" w:rsidRPr="002947D3" w:rsidRDefault="00832358" w:rsidP="00832358">
            <w:pPr>
              <w:spacing w:before="60" w:after="60"/>
              <w:ind w:firstLine="0"/>
              <w:rPr>
                <w:sz w:val="24"/>
                <w:szCs w:val="24"/>
              </w:rPr>
            </w:pPr>
            <w:r w:rsidRPr="002947D3">
              <w:rPr>
                <w:b/>
                <w:bCs/>
                <w:sz w:val="24"/>
                <w:szCs w:val="24"/>
              </w:rPr>
              <w:t>cryptoSigns</w:t>
            </w:r>
          </w:p>
        </w:tc>
        <w:tc>
          <w:tcPr>
            <w:tcW w:w="806" w:type="pct"/>
            <w:gridSpan w:val="2"/>
            <w:shd w:val="clear" w:color="auto" w:fill="auto"/>
            <w:hideMark/>
          </w:tcPr>
          <w:p w14:paraId="448166A4"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334B8203"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72C77E29"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6A3FD943"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2E7ECE9C"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2C2C488" w14:textId="77777777" w:rsidTr="003006BF">
        <w:tc>
          <w:tcPr>
            <w:tcW w:w="686" w:type="pct"/>
            <w:shd w:val="clear" w:color="auto" w:fill="auto"/>
            <w:hideMark/>
          </w:tcPr>
          <w:p w14:paraId="280734B9"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377E637E" w14:textId="77777777" w:rsidR="00832358" w:rsidRPr="002947D3" w:rsidRDefault="00832358" w:rsidP="00832358">
            <w:pPr>
              <w:spacing w:before="60" w:after="60"/>
              <w:ind w:firstLine="0"/>
              <w:rPr>
                <w:sz w:val="24"/>
                <w:szCs w:val="24"/>
              </w:rPr>
            </w:pPr>
            <w:r w:rsidRPr="002947D3">
              <w:rPr>
                <w:sz w:val="24"/>
                <w:szCs w:val="24"/>
              </w:rPr>
              <w:t>signature</w:t>
            </w:r>
          </w:p>
        </w:tc>
        <w:tc>
          <w:tcPr>
            <w:tcW w:w="330" w:type="pct"/>
            <w:gridSpan w:val="6"/>
            <w:shd w:val="clear" w:color="auto" w:fill="auto"/>
            <w:hideMark/>
          </w:tcPr>
          <w:p w14:paraId="06BB9ACA" w14:textId="77777777" w:rsidR="00832358" w:rsidRPr="002947D3" w:rsidRDefault="00832358" w:rsidP="00832358">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662DEBD5" w14:textId="77777777" w:rsidR="00832358" w:rsidRPr="002947D3" w:rsidRDefault="00832358" w:rsidP="00832358">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0ABD29EB" w14:textId="6935EB63" w:rsidR="00832358" w:rsidRPr="002947D3" w:rsidRDefault="00646866" w:rsidP="00832358">
            <w:pPr>
              <w:spacing w:before="60" w:after="60"/>
              <w:ind w:firstLine="0"/>
              <w:rPr>
                <w:sz w:val="24"/>
                <w:szCs w:val="24"/>
              </w:rPr>
            </w:pPr>
            <w:r>
              <w:rPr>
                <w:sz w:val="24"/>
                <w:szCs w:val="24"/>
              </w:rPr>
              <w:t>Электронная подпись</w:t>
            </w:r>
          </w:p>
        </w:tc>
        <w:tc>
          <w:tcPr>
            <w:tcW w:w="1383" w:type="pct"/>
            <w:gridSpan w:val="3"/>
            <w:shd w:val="clear" w:color="auto" w:fill="auto"/>
            <w:hideMark/>
          </w:tcPr>
          <w:p w14:paraId="15FDC031" w14:textId="77777777" w:rsidR="00832358" w:rsidRPr="002947D3" w:rsidRDefault="00832358" w:rsidP="00832358">
            <w:pPr>
              <w:spacing w:before="60" w:after="60"/>
              <w:ind w:firstLine="0"/>
              <w:rPr>
                <w:sz w:val="24"/>
                <w:szCs w:val="24"/>
              </w:rPr>
            </w:pPr>
            <w:r w:rsidRPr="002947D3">
              <w:rPr>
                <w:sz w:val="24"/>
                <w:szCs w:val="24"/>
              </w:rPr>
              <w:t xml:space="preserve">Множественный элемент </w:t>
            </w:r>
          </w:p>
        </w:tc>
      </w:tr>
      <w:tr w:rsidR="00832358" w:rsidRPr="002947D3" w14:paraId="59115876" w14:textId="77777777" w:rsidTr="00832358">
        <w:tc>
          <w:tcPr>
            <w:tcW w:w="5000" w:type="pct"/>
            <w:gridSpan w:val="17"/>
            <w:shd w:val="clear" w:color="auto" w:fill="auto"/>
            <w:hideMark/>
          </w:tcPr>
          <w:p w14:paraId="44FA801B" w14:textId="51281C73" w:rsidR="00832358" w:rsidRPr="002947D3" w:rsidRDefault="00646866" w:rsidP="00832358">
            <w:pPr>
              <w:spacing w:before="60" w:after="60"/>
              <w:ind w:firstLine="0"/>
              <w:jc w:val="center"/>
              <w:rPr>
                <w:sz w:val="24"/>
                <w:szCs w:val="24"/>
              </w:rPr>
            </w:pPr>
            <w:r>
              <w:rPr>
                <w:b/>
                <w:bCs/>
                <w:sz w:val="24"/>
                <w:szCs w:val="24"/>
              </w:rPr>
              <w:t>Электронная подпись</w:t>
            </w:r>
          </w:p>
        </w:tc>
      </w:tr>
      <w:tr w:rsidR="002F61E7" w:rsidRPr="002947D3" w14:paraId="433B4573" w14:textId="77777777" w:rsidTr="003006BF">
        <w:tc>
          <w:tcPr>
            <w:tcW w:w="686" w:type="pct"/>
            <w:shd w:val="clear" w:color="auto" w:fill="auto"/>
            <w:hideMark/>
          </w:tcPr>
          <w:p w14:paraId="097B79BE" w14:textId="77777777" w:rsidR="00832358" w:rsidRPr="002947D3" w:rsidRDefault="00832358" w:rsidP="00832358">
            <w:pPr>
              <w:spacing w:before="60" w:after="60"/>
              <w:ind w:firstLine="0"/>
              <w:rPr>
                <w:sz w:val="24"/>
                <w:szCs w:val="24"/>
              </w:rPr>
            </w:pPr>
            <w:r w:rsidRPr="002947D3">
              <w:rPr>
                <w:b/>
                <w:bCs/>
                <w:sz w:val="24"/>
                <w:szCs w:val="24"/>
              </w:rPr>
              <w:t>signature</w:t>
            </w:r>
          </w:p>
        </w:tc>
        <w:tc>
          <w:tcPr>
            <w:tcW w:w="806" w:type="pct"/>
            <w:gridSpan w:val="2"/>
            <w:shd w:val="clear" w:color="auto" w:fill="auto"/>
            <w:hideMark/>
          </w:tcPr>
          <w:p w14:paraId="60FA1D74" w14:textId="77777777" w:rsidR="00832358" w:rsidRPr="002947D3" w:rsidRDefault="00832358" w:rsidP="00832358">
            <w:pPr>
              <w:spacing w:before="60" w:after="60"/>
              <w:ind w:firstLine="0"/>
              <w:rPr>
                <w:sz w:val="24"/>
                <w:szCs w:val="24"/>
              </w:rPr>
            </w:pPr>
            <w:r w:rsidRPr="002947D3">
              <w:rPr>
                <w:sz w:val="24"/>
                <w:szCs w:val="24"/>
              </w:rPr>
              <w:t> </w:t>
            </w:r>
          </w:p>
        </w:tc>
        <w:tc>
          <w:tcPr>
            <w:tcW w:w="330" w:type="pct"/>
            <w:gridSpan w:val="6"/>
            <w:shd w:val="clear" w:color="auto" w:fill="auto"/>
            <w:hideMark/>
          </w:tcPr>
          <w:p w14:paraId="7648C427" w14:textId="77777777" w:rsidR="00832358" w:rsidRPr="002947D3" w:rsidRDefault="00832358" w:rsidP="00832358">
            <w:pPr>
              <w:spacing w:before="60" w:after="60"/>
              <w:ind w:firstLine="0"/>
              <w:rPr>
                <w:sz w:val="24"/>
                <w:szCs w:val="24"/>
              </w:rPr>
            </w:pPr>
            <w:r w:rsidRPr="002947D3">
              <w:rPr>
                <w:sz w:val="24"/>
                <w:szCs w:val="24"/>
              </w:rPr>
              <w:t> </w:t>
            </w:r>
          </w:p>
        </w:tc>
        <w:tc>
          <w:tcPr>
            <w:tcW w:w="535" w:type="pct"/>
            <w:gridSpan w:val="2"/>
            <w:shd w:val="clear" w:color="auto" w:fill="auto"/>
            <w:hideMark/>
          </w:tcPr>
          <w:p w14:paraId="609A0447" w14:textId="77777777" w:rsidR="00832358" w:rsidRPr="002947D3" w:rsidRDefault="00832358" w:rsidP="00832358">
            <w:pPr>
              <w:spacing w:before="60" w:after="60"/>
              <w:ind w:firstLine="0"/>
              <w:rPr>
                <w:sz w:val="24"/>
                <w:szCs w:val="24"/>
              </w:rPr>
            </w:pPr>
            <w:r w:rsidRPr="002947D3">
              <w:rPr>
                <w:sz w:val="24"/>
                <w:szCs w:val="24"/>
              </w:rPr>
              <w:t> </w:t>
            </w:r>
          </w:p>
        </w:tc>
        <w:tc>
          <w:tcPr>
            <w:tcW w:w="1260" w:type="pct"/>
            <w:gridSpan w:val="3"/>
            <w:shd w:val="clear" w:color="auto" w:fill="auto"/>
            <w:hideMark/>
          </w:tcPr>
          <w:p w14:paraId="0FA2F83B" w14:textId="77777777" w:rsidR="00832358" w:rsidRPr="002947D3" w:rsidRDefault="00832358" w:rsidP="00832358">
            <w:pPr>
              <w:spacing w:before="60" w:after="60"/>
              <w:ind w:firstLine="0"/>
              <w:rPr>
                <w:sz w:val="24"/>
                <w:szCs w:val="24"/>
              </w:rPr>
            </w:pPr>
            <w:r w:rsidRPr="002947D3">
              <w:rPr>
                <w:sz w:val="24"/>
                <w:szCs w:val="24"/>
              </w:rPr>
              <w:t> </w:t>
            </w:r>
          </w:p>
        </w:tc>
        <w:tc>
          <w:tcPr>
            <w:tcW w:w="1383" w:type="pct"/>
            <w:gridSpan w:val="3"/>
            <w:shd w:val="clear" w:color="auto" w:fill="auto"/>
            <w:hideMark/>
          </w:tcPr>
          <w:p w14:paraId="7A199A24" w14:textId="77777777" w:rsidR="00832358" w:rsidRPr="002947D3" w:rsidRDefault="00832358" w:rsidP="00832358">
            <w:pPr>
              <w:spacing w:before="60" w:after="60"/>
              <w:ind w:firstLine="0"/>
              <w:rPr>
                <w:sz w:val="24"/>
                <w:szCs w:val="24"/>
              </w:rPr>
            </w:pPr>
            <w:r w:rsidRPr="002947D3">
              <w:rPr>
                <w:sz w:val="24"/>
                <w:szCs w:val="24"/>
              </w:rPr>
              <w:t xml:space="preserve">base64Binary </w:t>
            </w:r>
          </w:p>
        </w:tc>
      </w:tr>
      <w:tr w:rsidR="002F61E7" w:rsidRPr="002947D3" w14:paraId="0F8BDAFA" w14:textId="77777777" w:rsidTr="003006BF">
        <w:tc>
          <w:tcPr>
            <w:tcW w:w="686" w:type="pct"/>
            <w:shd w:val="clear" w:color="auto" w:fill="auto"/>
            <w:hideMark/>
          </w:tcPr>
          <w:p w14:paraId="53E415AF" w14:textId="77777777" w:rsidR="00832358" w:rsidRPr="002947D3" w:rsidRDefault="00832358" w:rsidP="00832358">
            <w:pPr>
              <w:spacing w:before="60" w:after="60"/>
              <w:ind w:firstLine="0"/>
              <w:rPr>
                <w:sz w:val="24"/>
                <w:szCs w:val="24"/>
              </w:rPr>
            </w:pPr>
            <w:r w:rsidRPr="002947D3">
              <w:rPr>
                <w:sz w:val="24"/>
                <w:szCs w:val="24"/>
              </w:rPr>
              <w:t> </w:t>
            </w:r>
          </w:p>
        </w:tc>
        <w:tc>
          <w:tcPr>
            <w:tcW w:w="806" w:type="pct"/>
            <w:gridSpan w:val="2"/>
            <w:shd w:val="clear" w:color="auto" w:fill="auto"/>
            <w:hideMark/>
          </w:tcPr>
          <w:p w14:paraId="7020AA4C" w14:textId="77777777" w:rsidR="00832358" w:rsidRPr="002947D3" w:rsidRDefault="00832358" w:rsidP="00832358">
            <w:pPr>
              <w:spacing w:before="60" w:after="60"/>
              <w:ind w:firstLine="0"/>
              <w:rPr>
                <w:sz w:val="24"/>
                <w:szCs w:val="24"/>
              </w:rPr>
            </w:pPr>
            <w:r w:rsidRPr="002947D3">
              <w:rPr>
                <w:sz w:val="24"/>
                <w:szCs w:val="24"/>
              </w:rPr>
              <w:t xml:space="preserve">type </w:t>
            </w:r>
          </w:p>
        </w:tc>
        <w:tc>
          <w:tcPr>
            <w:tcW w:w="330" w:type="pct"/>
            <w:gridSpan w:val="6"/>
            <w:shd w:val="clear" w:color="auto" w:fill="auto"/>
            <w:hideMark/>
          </w:tcPr>
          <w:p w14:paraId="303209A4" w14:textId="77777777" w:rsidR="00832358" w:rsidRPr="002947D3" w:rsidRDefault="00832358" w:rsidP="00832358">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0AA89EF0" w14:textId="77777777" w:rsidR="00832358" w:rsidRPr="002947D3" w:rsidRDefault="00832358" w:rsidP="00832358">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01E6262C" w14:textId="13DC62A3" w:rsidR="00832358" w:rsidRPr="00646866" w:rsidRDefault="00646866" w:rsidP="00832358">
            <w:pPr>
              <w:spacing w:before="60" w:after="60"/>
              <w:ind w:firstLine="0"/>
              <w:rPr>
                <w:sz w:val="24"/>
                <w:szCs w:val="24"/>
              </w:rPr>
            </w:pPr>
            <w:r>
              <w:rPr>
                <w:sz w:val="24"/>
                <w:szCs w:val="24"/>
              </w:rPr>
              <w:t>Тип электронной подписи</w:t>
            </w:r>
            <w:r w:rsidR="00832358" w:rsidRPr="00646866">
              <w:rPr>
                <w:sz w:val="24"/>
                <w:szCs w:val="24"/>
              </w:rPr>
              <w:t>:</w:t>
            </w:r>
            <w:r w:rsidR="00832358" w:rsidRPr="00646866">
              <w:rPr>
                <w:sz w:val="24"/>
                <w:szCs w:val="24"/>
              </w:rPr>
              <w:br/>
            </w:r>
            <w:r w:rsidR="00832358" w:rsidRPr="002947D3">
              <w:rPr>
                <w:sz w:val="24"/>
                <w:szCs w:val="24"/>
                <w:lang w:val="en-US"/>
              </w:rPr>
              <w:t>CAdES</w:t>
            </w:r>
            <w:r w:rsidR="00832358" w:rsidRPr="00646866">
              <w:rPr>
                <w:sz w:val="24"/>
                <w:szCs w:val="24"/>
              </w:rPr>
              <w:t>-</w:t>
            </w:r>
            <w:r w:rsidR="00832358" w:rsidRPr="002947D3">
              <w:rPr>
                <w:sz w:val="24"/>
                <w:szCs w:val="24"/>
                <w:lang w:val="en-US"/>
              </w:rPr>
              <w:t>BES</w:t>
            </w:r>
            <w:r w:rsidR="00832358" w:rsidRPr="00646866">
              <w:rPr>
                <w:sz w:val="24"/>
                <w:szCs w:val="24"/>
              </w:rPr>
              <w:t>;</w:t>
            </w:r>
            <w:r w:rsidR="00832358" w:rsidRPr="00646866">
              <w:rPr>
                <w:sz w:val="24"/>
                <w:szCs w:val="24"/>
              </w:rPr>
              <w:br/>
            </w:r>
            <w:r w:rsidR="00832358" w:rsidRPr="002947D3">
              <w:rPr>
                <w:sz w:val="24"/>
                <w:szCs w:val="24"/>
                <w:lang w:val="en-US"/>
              </w:rPr>
              <w:t>CAdES</w:t>
            </w:r>
            <w:r w:rsidR="00832358" w:rsidRPr="00646866">
              <w:rPr>
                <w:sz w:val="24"/>
                <w:szCs w:val="24"/>
              </w:rPr>
              <w:t>-</w:t>
            </w:r>
            <w:r w:rsidR="00832358" w:rsidRPr="002947D3">
              <w:rPr>
                <w:sz w:val="24"/>
                <w:szCs w:val="24"/>
                <w:lang w:val="en-US"/>
              </w:rPr>
              <w:t>A</w:t>
            </w:r>
          </w:p>
        </w:tc>
        <w:tc>
          <w:tcPr>
            <w:tcW w:w="1383" w:type="pct"/>
            <w:gridSpan w:val="3"/>
            <w:shd w:val="clear" w:color="auto" w:fill="auto"/>
            <w:hideMark/>
          </w:tcPr>
          <w:p w14:paraId="7553164F" w14:textId="77777777" w:rsidR="00832358" w:rsidRPr="002947D3" w:rsidRDefault="00832358" w:rsidP="00832358">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412D" w:rsidRPr="002947D3" w14:paraId="33A467E2" w14:textId="77777777" w:rsidTr="002C0C5E">
        <w:tc>
          <w:tcPr>
            <w:tcW w:w="5000" w:type="pct"/>
            <w:gridSpan w:val="17"/>
            <w:shd w:val="clear" w:color="auto" w:fill="auto"/>
          </w:tcPr>
          <w:p w14:paraId="78B0D9E7" w14:textId="77777777" w:rsidR="0001412D" w:rsidRPr="002947D3" w:rsidRDefault="0001412D" w:rsidP="002C0C5E">
            <w:pPr>
              <w:spacing w:before="60" w:after="60"/>
              <w:ind w:firstLine="0"/>
              <w:jc w:val="center"/>
              <w:rPr>
                <w:b/>
                <w:sz w:val="24"/>
                <w:szCs w:val="24"/>
              </w:rPr>
            </w:pPr>
            <w:r w:rsidRPr="002947D3">
              <w:rPr>
                <w:b/>
                <w:sz w:val="24"/>
                <w:szCs w:val="24"/>
              </w:rPr>
              <w:t>Описание внесения изменений</w:t>
            </w:r>
          </w:p>
        </w:tc>
      </w:tr>
      <w:tr w:rsidR="0001412D" w:rsidRPr="002947D3" w14:paraId="5C5C7D82" w14:textId="77777777" w:rsidTr="003006BF">
        <w:tc>
          <w:tcPr>
            <w:tcW w:w="686" w:type="pct"/>
            <w:shd w:val="clear" w:color="auto" w:fill="auto"/>
          </w:tcPr>
          <w:p w14:paraId="45321168" w14:textId="77777777" w:rsidR="0001412D" w:rsidRPr="002947D3" w:rsidRDefault="0001412D" w:rsidP="002C0C5E">
            <w:pPr>
              <w:spacing w:before="60" w:after="60"/>
              <w:ind w:firstLine="0"/>
              <w:rPr>
                <w:b/>
                <w:sz w:val="24"/>
                <w:szCs w:val="24"/>
              </w:rPr>
            </w:pPr>
            <w:r w:rsidRPr="002947D3">
              <w:rPr>
                <w:b/>
                <w:sz w:val="24"/>
                <w:szCs w:val="24"/>
              </w:rPr>
              <w:t>modification</w:t>
            </w:r>
          </w:p>
        </w:tc>
        <w:tc>
          <w:tcPr>
            <w:tcW w:w="806" w:type="pct"/>
            <w:gridSpan w:val="2"/>
            <w:shd w:val="clear" w:color="auto" w:fill="auto"/>
          </w:tcPr>
          <w:p w14:paraId="2CD2A77D" w14:textId="77777777" w:rsidR="0001412D" w:rsidRPr="002947D3" w:rsidRDefault="0001412D" w:rsidP="002C0C5E">
            <w:pPr>
              <w:spacing w:before="60" w:after="60"/>
              <w:ind w:firstLine="0"/>
              <w:rPr>
                <w:sz w:val="24"/>
                <w:szCs w:val="24"/>
              </w:rPr>
            </w:pPr>
          </w:p>
        </w:tc>
        <w:tc>
          <w:tcPr>
            <w:tcW w:w="330" w:type="pct"/>
            <w:gridSpan w:val="6"/>
            <w:shd w:val="clear" w:color="auto" w:fill="auto"/>
          </w:tcPr>
          <w:p w14:paraId="28701EAF" w14:textId="77777777" w:rsidR="0001412D" w:rsidRPr="002947D3" w:rsidRDefault="0001412D" w:rsidP="002C0C5E">
            <w:pPr>
              <w:spacing w:before="60" w:after="60"/>
              <w:ind w:firstLine="0"/>
              <w:jc w:val="center"/>
              <w:rPr>
                <w:sz w:val="24"/>
                <w:szCs w:val="24"/>
              </w:rPr>
            </w:pPr>
          </w:p>
        </w:tc>
        <w:tc>
          <w:tcPr>
            <w:tcW w:w="535" w:type="pct"/>
            <w:gridSpan w:val="2"/>
            <w:shd w:val="clear" w:color="auto" w:fill="auto"/>
          </w:tcPr>
          <w:p w14:paraId="7055E2DB" w14:textId="77777777" w:rsidR="0001412D" w:rsidRPr="002947D3" w:rsidRDefault="0001412D" w:rsidP="002C0C5E">
            <w:pPr>
              <w:spacing w:before="60" w:after="60"/>
              <w:ind w:firstLine="0"/>
              <w:jc w:val="center"/>
              <w:rPr>
                <w:sz w:val="24"/>
                <w:szCs w:val="24"/>
              </w:rPr>
            </w:pPr>
          </w:p>
        </w:tc>
        <w:tc>
          <w:tcPr>
            <w:tcW w:w="1260" w:type="pct"/>
            <w:gridSpan w:val="3"/>
            <w:shd w:val="clear" w:color="auto" w:fill="auto"/>
          </w:tcPr>
          <w:p w14:paraId="29ECF01C" w14:textId="77777777" w:rsidR="0001412D" w:rsidRPr="002947D3" w:rsidRDefault="0001412D" w:rsidP="002C0C5E">
            <w:pPr>
              <w:spacing w:before="60" w:after="60"/>
              <w:ind w:firstLine="0"/>
              <w:rPr>
                <w:sz w:val="24"/>
                <w:szCs w:val="24"/>
              </w:rPr>
            </w:pPr>
          </w:p>
        </w:tc>
        <w:tc>
          <w:tcPr>
            <w:tcW w:w="1383" w:type="pct"/>
            <w:gridSpan w:val="3"/>
            <w:shd w:val="clear" w:color="auto" w:fill="auto"/>
          </w:tcPr>
          <w:p w14:paraId="01C42217" w14:textId="77777777" w:rsidR="0001412D" w:rsidRPr="002947D3" w:rsidRDefault="0001412D" w:rsidP="002C0C5E">
            <w:pPr>
              <w:spacing w:before="60" w:after="60"/>
              <w:ind w:firstLine="0"/>
              <w:rPr>
                <w:sz w:val="24"/>
                <w:szCs w:val="24"/>
              </w:rPr>
            </w:pPr>
          </w:p>
        </w:tc>
      </w:tr>
      <w:tr w:rsidR="0058142E" w:rsidRPr="002947D3" w14:paraId="76D8207D" w14:textId="77777777" w:rsidTr="003006BF">
        <w:tc>
          <w:tcPr>
            <w:tcW w:w="686" w:type="pct"/>
            <w:vMerge w:val="restart"/>
            <w:shd w:val="clear" w:color="auto" w:fill="auto"/>
          </w:tcPr>
          <w:p w14:paraId="6347C40F" w14:textId="5BADD7E4" w:rsidR="0058142E" w:rsidRPr="002947D3" w:rsidRDefault="0058142E" w:rsidP="002C0C5E">
            <w:pPr>
              <w:spacing w:before="60" w:after="60"/>
              <w:ind w:firstLine="0"/>
              <w:rPr>
                <w:sz w:val="24"/>
                <w:szCs w:val="24"/>
              </w:rPr>
            </w:pPr>
            <w:r w:rsidRPr="002947D3">
              <w:rPr>
                <w:sz w:val="24"/>
                <w:szCs w:val="24"/>
              </w:rPr>
              <w:t>Допустимо указание только одного элемента</w:t>
            </w:r>
          </w:p>
        </w:tc>
        <w:tc>
          <w:tcPr>
            <w:tcW w:w="806" w:type="pct"/>
            <w:gridSpan w:val="2"/>
            <w:shd w:val="clear" w:color="auto" w:fill="auto"/>
          </w:tcPr>
          <w:p w14:paraId="53397081" w14:textId="2B37B24A" w:rsidR="0058142E" w:rsidRPr="002947D3" w:rsidRDefault="0058142E" w:rsidP="002C0C5E">
            <w:pPr>
              <w:spacing w:before="60" w:after="60"/>
              <w:ind w:firstLine="0"/>
              <w:rPr>
                <w:sz w:val="24"/>
                <w:szCs w:val="24"/>
              </w:rPr>
            </w:pPr>
            <w:r w:rsidRPr="0058142E">
              <w:rPr>
                <w:sz w:val="24"/>
                <w:szCs w:val="24"/>
              </w:rPr>
              <w:t>contractChange</w:t>
            </w:r>
          </w:p>
        </w:tc>
        <w:tc>
          <w:tcPr>
            <w:tcW w:w="330" w:type="pct"/>
            <w:gridSpan w:val="6"/>
            <w:shd w:val="clear" w:color="auto" w:fill="auto"/>
          </w:tcPr>
          <w:p w14:paraId="5D9DE4C5" w14:textId="36BBF2BE" w:rsidR="0058142E" w:rsidRPr="002947D3" w:rsidRDefault="0058142E" w:rsidP="002C0C5E">
            <w:pPr>
              <w:spacing w:before="60" w:after="60"/>
              <w:ind w:firstLine="0"/>
              <w:jc w:val="center"/>
              <w:rPr>
                <w:sz w:val="24"/>
                <w:szCs w:val="24"/>
              </w:rPr>
            </w:pPr>
            <w:r>
              <w:rPr>
                <w:sz w:val="24"/>
                <w:szCs w:val="24"/>
              </w:rPr>
              <w:t>О</w:t>
            </w:r>
          </w:p>
        </w:tc>
        <w:tc>
          <w:tcPr>
            <w:tcW w:w="535" w:type="pct"/>
            <w:gridSpan w:val="2"/>
            <w:shd w:val="clear" w:color="auto" w:fill="auto"/>
          </w:tcPr>
          <w:p w14:paraId="0D5E4697" w14:textId="635C415B" w:rsidR="0058142E" w:rsidRPr="0058142E" w:rsidRDefault="0058142E" w:rsidP="002C0C5E">
            <w:pPr>
              <w:spacing w:before="60" w:after="60"/>
              <w:ind w:firstLine="0"/>
              <w:jc w:val="center"/>
              <w:rPr>
                <w:sz w:val="24"/>
                <w:szCs w:val="24"/>
              </w:rPr>
            </w:pPr>
            <w:r>
              <w:rPr>
                <w:sz w:val="24"/>
                <w:szCs w:val="24"/>
                <w:lang w:val="en-US"/>
              </w:rPr>
              <w:t>S</w:t>
            </w:r>
          </w:p>
        </w:tc>
        <w:tc>
          <w:tcPr>
            <w:tcW w:w="1260" w:type="pct"/>
            <w:gridSpan w:val="3"/>
            <w:shd w:val="clear" w:color="auto" w:fill="auto"/>
          </w:tcPr>
          <w:p w14:paraId="3C35B09D" w14:textId="35D6378E" w:rsidR="0058142E" w:rsidRPr="002947D3" w:rsidRDefault="0058142E" w:rsidP="002C0C5E">
            <w:pPr>
              <w:spacing w:before="60" w:after="60"/>
              <w:ind w:firstLine="0"/>
              <w:rPr>
                <w:sz w:val="24"/>
                <w:szCs w:val="24"/>
              </w:rPr>
            </w:pPr>
            <w:r w:rsidRPr="0058142E">
              <w:rPr>
                <w:sz w:val="24"/>
                <w:szCs w:val="24"/>
              </w:rPr>
              <w:t>Изменение контракта</w:t>
            </w:r>
          </w:p>
        </w:tc>
        <w:tc>
          <w:tcPr>
            <w:tcW w:w="1383" w:type="pct"/>
            <w:gridSpan w:val="3"/>
            <w:shd w:val="clear" w:color="auto" w:fill="auto"/>
          </w:tcPr>
          <w:p w14:paraId="30DF0539" w14:textId="0214F19D" w:rsidR="0058142E" w:rsidRPr="002947D3" w:rsidRDefault="0058142E" w:rsidP="002C0C5E">
            <w:pPr>
              <w:spacing w:before="60" w:after="60"/>
              <w:ind w:firstLine="0"/>
              <w:rPr>
                <w:sz w:val="24"/>
                <w:szCs w:val="24"/>
              </w:rPr>
            </w:pPr>
          </w:p>
        </w:tc>
      </w:tr>
      <w:tr w:rsidR="0058142E" w:rsidRPr="002947D3" w14:paraId="4CB51017" w14:textId="77777777" w:rsidTr="0058142E">
        <w:tc>
          <w:tcPr>
            <w:tcW w:w="686" w:type="pct"/>
            <w:vMerge/>
            <w:shd w:val="clear" w:color="auto" w:fill="auto"/>
          </w:tcPr>
          <w:p w14:paraId="6BEB9A48" w14:textId="77777777" w:rsidR="0058142E" w:rsidRPr="002947D3" w:rsidRDefault="0058142E" w:rsidP="0058142E">
            <w:pPr>
              <w:spacing w:before="60" w:after="60"/>
              <w:ind w:firstLine="0"/>
              <w:rPr>
                <w:sz w:val="24"/>
                <w:szCs w:val="24"/>
              </w:rPr>
            </w:pPr>
          </w:p>
        </w:tc>
        <w:tc>
          <w:tcPr>
            <w:tcW w:w="806" w:type="pct"/>
            <w:gridSpan w:val="2"/>
            <w:shd w:val="clear" w:color="auto" w:fill="auto"/>
          </w:tcPr>
          <w:p w14:paraId="488A9D7D" w14:textId="00D30831" w:rsidR="0058142E" w:rsidRPr="002947D3" w:rsidRDefault="0058142E" w:rsidP="0058142E">
            <w:pPr>
              <w:spacing w:before="60" w:after="60"/>
              <w:ind w:firstLine="0"/>
              <w:rPr>
                <w:sz w:val="24"/>
                <w:szCs w:val="24"/>
              </w:rPr>
            </w:pPr>
            <w:r w:rsidRPr="0058142E">
              <w:rPr>
                <w:sz w:val="24"/>
                <w:szCs w:val="24"/>
              </w:rPr>
              <w:t>errorCorrection</w:t>
            </w:r>
          </w:p>
        </w:tc>
        <w:tc>
          <w:tcPr>
            <w:tcW w:w="330" w:type="pct"/>
            <w:gridSpan w:val="6"/>
            <w:shd w:val="clear" w:color="auto" w:fill="auto"/>
          </w:tcPr>
          <w:p w14:paraId="08C89C74" w14:textId="65443432" w:rsidR="0058142E" w:rsidRPr="002947D3" w:rsidRDefault="0058142E" w:rsidP="0058142E">
            <w:pPr>
              <w:spacing w:before="60" w:after="60"/>
              <w:ind w:firstLine="0"/>
              <w:jc w:val="center"/>
              <w:rPr>
                <w:sz w:val="24"/>
                <w:szCs w:val="24"/>
              </w:rPr>
            </w:pPr>
            <w:r>
              <w:rPr>
                <w:sz w:val="24"/>
                <w:szCs w:val="24"/>
              </w:rPr>
              <w:t>О</w:t>
            </w:r>
          </w:p>
        </w:tc>
        <w:tc>
          <w:tcPr>
            <w:tcW w:w="535" w:type="pct"/>
            <w:gridSpan w:val="2"/>
            <w:shd w:val="clear" w:color="auto" w:fill="auto"/>
          </w:tcPr>
          <w:p w14:paraId="1326D207" w14:textId="049350D6" w:rsidR="0058142E" w:rsidRPr="0058142E" w:rsidRDefault="0058142E" w:rsidP="0058142E">
            <w:pPr>
              <w:spacing w:before="60" w:after="60"/>
              <w:ind w:firstLine="0"/>
              <w:jc w:val="center"/>
              <w:rPr>
                <w:sz w:val="24"/>
                <w:szCs w:val="24"/>
              </w:rPr>
            </w:pPr>
            <w:r>
              <w:rPr>
                <w:sz w:val="24"/>
                <w:szCs w:val="24"/>
                <w:lang w:val="en-US"/>
              </w:rPr>
              <w:t>S</w:t>
            </w:r>
          </w:p>
        </w:tc>
        <w:tc>
          <w:tcPr>
            <w:tcW w:w="1260" w:type="pct"/>
            <w:gridSpan w:val="3"/>
            <w:shd w:val="clear" w:color="auto" w:fill="auto"/>
          </w:tcPr>
          <w:p w14:paraId="53541FBF" w14:textId="66BC7F42" w:rsidR="0058142E" w:rsidRPr="002947D3" w:rsidRDefault="0058142E" w:rsidP="0058142E">
            <w:pPr>
              <w:spacing w:before="60" w:after="60"/>
              <w:ind w:firstLine="0"/>
              <w:rPr>
                <w:sz w:val="24"/>
                <w:szCs w:val="24"/>
              </w:rPr>
            </w:pPr>
            <w:r w:rsidRPr="0058142E">
              <w:rPr>
                <w:sz w:val="24"/>
                <w:szCs w:val="24"/>
              </w:rPr>
              <w:t>Корректировка ошибок</w:t>
            </w:r>
          </w:p>
        </w:tc>
        <w:tc>
          <w:tcPr>
            <w:tcW w:w="1383" w:type="pct"/>
            <w:gridSpan w:val="3"/>
            <w:shd w:val="clear" w:color="auto" w:fill="auto"/>
          </w:tcPr>
          <w:p w14:paraId="5D52CDFB" w14:textId="77777777" w:rsidR="0058142E" w:rsidRPr="002947D3" w:rsidRDefault="0058142E" w:rsidP="0058142E">
            <w:pPr>
              <w:spacing w:before="60" w:after="60"/>
              <w:ind w:firstLine="0"/>
              <w:rPr>
                <w:sz w:val="24"/>
                <w:szCs w:val="24"/>
              </w:rPr>
            </w:pPr>
          </w:p>
        </w:tc>
      </w:tr>
      <w:tr w:rsidR="0058142E" w:rsidRPr="002947D3" w14:paraId="0760FE27" w14:textId="77777777" w:rsidTr="0058142E">
        <w:tc>
          <w:tcPr>
            <w:tcW w:w="686" w:type="pct"/>
            <w:shd w:val="clear" w:color="auto" w:fill="auto"/>
          </w:tcPr>
          <w:p w14:paraId="7A2CA378" w14:textId="77777777" w:rsidR="0058142E" w:rsidRPr="002947D3" w:rsidRDefault="0058142E" w:rsidP="0058142E">
            <w:pPr>
              <w:spacing w:before="60" w:after="60"/>
              <w:ind w:firstLine="0"/>
              <w:rPr>
                <w:sz w:val="24"/>
                <w:szCs w:val="24"/>
              </w:rPr>
            </w:pPr>
          </w:p>
        </w:tc>
        <w:tc>
          <w:tcPr>
            <w:tcW w:w="806" w:type="pct"/>
            <w:gridSpan w:val="2"/>
            <w:shd w:val="clear" w:color="auto" w:fill="auto"/>
          </w:tcPr>
          <w:p w14:paraId="1D881B59" w14:textId="77777777" w:rsidR="0058142E" w:rsidRPr="003006BF" w:rsidRDefault="0058142E" w:rsidP="0058142E">
            <w:pPr>
              <w:spacing w:before="60" w:after="60"/>
              <w:ind w:firstLine="0"/>
              <w:rPr>
                <w:sz w:val="24"/>
                <w:szCs w:val="24"/>
                <w:lang w:val="en-US"/>
              </w:rPr>
            </w:pPr>
            <w:r>
              <w:rPr>
                <w:sz w:val="24"/>
                <w:szCs w:val="24"/>
                <w:lang w:val="en-US"/>
              </w:rPr>
              <w:t>attachments</w:t>
            </w:r>
          </w:p>
        </w:tc>
        <w:tc>
          <w:tcPr>
            <w:tcW w:w="330" w:type="pct"/>
            <w:gridSpan w:val="6"/>
            <w:shd w:val="clear" w:color="auto" w:fill="auto"/>
          </w:tcPr>
          <w:p w14:paraId="098DD644" w14:textId="77777777" w:rsidR="0058142E" w:rsidRPr="002947D3" w:rsidRDefault="0058142E" w:rsidP="0058142E">
            <w:pPr>
              <w:spacing w:before="60" w:after="60"/>
              <w:ind w:firstLine="0"/>
              <w:jc w:val="center"/>
              <w:rPr>
                <w:sz w:val="24"/>
                <w:szCs w:val="24"/>
              </w:rPr>
            </w:pPr>
            <w:r>
              <w:rPr>
                <w:sz w:val="24"/>
                <w:szCs w:val="24"/>
              </w:rPr>
              <w:t>Н</w:t>
            </w:r>
          </w:p>
        </w:tc>
        <w:tc>
          <w:tcPr>
            <w:tcW w:w="535" w:type="pct"/>
            <w:gridSpan w:val="2"/>
            <w:shd w:val="clear" w:color="auto" w:fill="auto"/>
          </w:tcPr>
          <w:p w14:paraId="21619345" w14:textId="77777777" w:rsidR="0058142E" w:rsidRPr="0001412D" w:rsidRDefault="0058142E" w:rsidP="0058142E">
            <w:pPr>
              <w:spacing w:before="60" w:after="60"/>
              <w:ind w:firstLine="0"/>
              <w:jc w:val="center"/>
              <w:rPr>
                <w:sz w:val="24"/>
                <w:szCs w:val="24"/>
              </w:rPr>
            </w:pPr>
            <w:r>
              <w:rPr>
                <w:sz w:val="24"/>
                <w:szCs w:val="24"/>
                <w:lang w:val="en-US"/>
              </w:rPr>
              <w:t>S</w:t>
            </w:r>
          </w:p>
        </w:tc>
        <w:tc>
          <w:tcPr>
            <w:tcW w:w="1260" w:type="pct"/>
            <w:gridSpan w:val="3"/>
            <w:shd w:val="clear" w:color="auto" w:fill="auto"/>
          </w:tcPr>
          <w:p w14:paraId="375B8A1F" w14:textId="77777777" w:rsidR="0058142E" w:rsidRPr="002947D3" w:rsidRDefault="0058142E" w:rsidP="0058142E">
            <w:pPr>
              <w:spacing w:before="60" w:after="60"/>
              <w:ind w:firstLine="0"/>
              <w:rPr>
                <w:sz w:val="24"/>
                <w:szCs w:val="24"/>
              </w:rPr>
            </w:pPr>
            <w:r w:rsidRPr="0001412D">
              <w:rPr>
                <w:sz w:val="24"/>
                <w:szCs w:val="24"/>
              </w:rPr>
              <w:t>Документы, являющиеся основанием изменения контракта</w:t>
            </w:r>
          </w:p>
        </w:tc>
        <w:tc>
          <w:tcPr>
            <w:tcW w:w="1383" w:type="pct"/>
            <w:gridSpan w:val="3"/>
            <w:shd w:val="clear" w:color="auto" w:fill="auto"/>
          </w:tcPr>
          <w:p w14:paraId="4DCE88C0" w14:textId="77777777" w:rsidR="0058142E" w:rsidRPr="002947D3" w:rsidRDefault="0058142E" w:rsidP="0058142E">
            <w:pPr>
              <w:spacing w:before="60" w:after="60"/>
              <w:ind w:firstLine="0"/>
              <w:rPr>
                <w:sz w:val="24"/>
                <w:szCs w:val="24"/>
              </w:rPr>
            </w:pPr>
          </w:p>
        </w:tc>
      </w:tr>
      <w:tr w:rsidR="0058142E" w:rsidRPr="002947D3" w14:paraId="59C450B2" w14:textId="77777777" w:rsidTr="0058142E">
        <w:tc>
          <w:tcPr>
            <w:tcW w:w="5000" w:type="pct"/>
            <w:gridSpan w:val="17"/>
            <w:shd w:val="clear" w:color="auto" w:fill="auto"/>
          </w:tcPr>
          <w:p w14:paraId="685681F4" w14:textId="2CC6E132" w:rsidR="0058142E" w:rsidRPr="0058142E" w:rsidRDefault="0058142E" w:rsidP="0058142E">
            <w:pPr>
              <w:spacing w:before="60" w:after="60"/>
              <w:ind w:firstLine="0"/>
              <w:jc w:val="center"/>
              <w:rPr>
                <w:b/>
                <w:sz w:val="24"/>
                <w:szCs w:val="24"/>
              </w:rPr>
            </w:pPr>
            <w:r w:rsidRPr="0058142E">
              <w:rPr>
                <w:b/>
                <w:sz w:val="24"/>
                <w:szCs w:val="24"/>
              </w:rPr>
              <w:lastRenderedPageBreak/>
              <w:t>Изменение контракта</w:t>
            </w:r>
          </w:p>
        </w:tc>
      </w:tr>
      <w:tr w:rsidR="0058142E" w:rsidRPr="002947D3" w14:paraId="4D6D653D" w14:textId="77777777" w:rsidTr="0058142E">
        <w:tc>
          <w:tcPr>
            <w:tcW w:w="686" w:type="pct"/>
            <w:shd w:val="clear" w:color="auto" w:fill="auto"/>
          </w:tcPr>
          <w:p w14:paraId="5B589B72" w14:textId="114444F0" w:rsidR="0058142E" w:rsidRPr="0058142E" w:rsidRDefault="0058142E" w:rsidP="0058142E">
            <w:pPr>
              <w:spacing w:before="60" w:after="60"/>
              <w:ind w:firstLine="0"/>
              <w:rPr>
                <w:b/>
                <w:sz w:val="24"/>
                <w:szCs w:val="24"/>
              </w:rPr>
            </w:pPr>
            <w:r w:rsidRPr="0058142E">
              <w:rPr>
                <w:b/>
                <w:sz w:val="24"/>
                <w:szCs w:val="24"/>
              </w:rPr>
              <w:t>contractChange</w:t>
            </w:r>
          </w:p>
        </w:tc>
        <w:tc>
          <w:tcPr>
            <w:tcW w:w="806" w:type="pct"/>
            <w:gridSpan w:val="2"/>
            <w:shd w:val="clear" w:color="auto" w:fill="auto"/>
          </w:tcPr>
          <w:p w14:paraId="71505BFF" w14:textId="77777777" w:rsidR="0058142E" w:rsidRPr="002947D3" w:rsidRDefault="0058142E" w:rsidP="0058142E">
            <w:pPr>
              <w:spacing w:before="60" w:after="60"/>
              <w:ind w:firstLine="0"/>
              <w:rPr>
                <w:sz w:val="24"/>
                <w:szCs w:val="24"/>
              </w:rPr>
            </w:pPr>
          </w:p>
        </w:tc>
        <w:tc>
          <w:tcPr>
            <w:tcW w:w="330" w:type="pct"/>
            <w:gridSpan w:val="6"/>
            <w:shd w:val="clear" w:color="auto" w:fill="auto"/>
          </w:tcPr>
          <w:p w14:paraId="32E641F2" w14:textId="77777777" w:rsidR="0058142E" w:rsidRPr="002947D3" w:rsidRDefault="0058142E" w:rsidP="0058142E">
            <w:pPr>
              <w:spacing w:before="60" w:after="60"/>
              <w:ind w:firstLine="0"/>
              <w:jc w:val="center"/>
              <w:rPr>
                <w:sz w:val="24"/>
                <w:szCs w:val="24"/>
              </w:rPr>
            </w:pPr>
          </w:p>
        </w:tc>
        <w:tc>
          <w:tcPr>
            <w:tcW w:w="535" w:type="pct"/>
            <w:gridSpan w:val="2"/>
            <w:shd w:val="clear" w:color="auto" w:fill="auto"/>
          </w:tcPr>
          <w:p w14:paraId="467CA194" w14:textId="77777777" w:rsidR="0058142E" w:rsidRPr="002947D3" w:rsidRDefault="0058142E" w:rsidP="0058142E">
            <w:pPr>
              <w:spacing w:before="60" w:after="60"/>
              <w:ind w:firstLine="0"/>
              <w:jc w:val="center"/>
              <w:rPr>
                <w:sz w:val="24"/>
                <w:szCs w:val="24"/>
              </w:rPr>
            </w:pPr>
          </w:p>
        </w:tc>
        <w:tc>
          <w:tcPr>
            <w:tcW w:w="1260" w:type="pct"/>
            <w:gridSpan w:val="3"/>
            <w:shd w:val="clear" w:color="auto" w:fill="auto"/>
          </w:tcPr>
          <w:p w14:paraId="364F7B3D" w14:textId="77777777" w:rsidR="0058142E" w:rsidRPr="002947D3" w:rsidRDefault="0058142E" w:rsidP="0058142E">
            <w:pPr>
              <w:spacing w:before="60" w:after="60"/>
              <w:ind w:firstLine="0"/>
              <w:rPr>
                <w:sz w:val="24"/>
                <w:szCs w:val="24"/>
              </w:rPr>
            </w:pPr>
          </w:p>
        </w:tc>
        <w:tc>
          <w:tcPr>
            <w:tcW w:w="1383" w:type="pct"/>
            <w:gridSpan w:val="3"/>
            <w:shd w:val="clear" w:color="auto" w:fill="auto"/>
          </w:tcPr>
          <w:p w14:paraId="2237B026" w14:textId="77777777" w:rsidR="0058142E" w:rsidRPr="002947D3" w:rsidRDefault="0058142E" w:rsidP="0058142E">
            <w:pPr>
              <w:spacing w:before="60" w:after="60"/>
              <w:ind w:firstLine="0"/>
              <w:rPr>
                <w:sz w:val="24"/>
                <w:szCs w:val="24"/>
              </w:rPr>
            </w:pPr>
          </w:p>
        </w:tc>
      </w:tr>
      <w:tr w:rsidR="0001412D" w:rsidRPr="002947D3" w14:paraId="68643967" w14:textId="77777777" w:rsidTr="003006BF">
        <w:tc>
          <w:tcPr>
            <w:tcW w:w="686" w:type="pct"/>
            <w:shd w:val="clear" w:color="auto" w:fill="auto"/>
          </w:tcPr>
          <w:p w14:paraId="5C6351DF" w14:textId="77777777" w:rsidR="0001412D" w:rsidRPr="002947D3" w:rsidRDefault="0001412D" w:rsidP="002C0C5E">
            <w:pPr>
              <w:spacing w:before="60" w:after="60"/>
              <w:ind w:firstLine="0"/>
              <w:rPr>
                <w:sz w:val="24"/>
                <w:szCs w:val="24"/>
              </w:rPr>
            </w:pPr>
          </w:p>
        </w:tc>
        <w:tc>
          <w:tcPr>
            <w:tcW w:w="806" w:type="pct"/>
            <w:gridSpan w:val="2"/>
            <w:shd w:val="clear" w:color="auto" w:fill="auto"/>
          </w:tcPr>
          <w:p w14:paraId="6948B898" w14:textId="2ED67B66" w:rsidR="0001412D" w:rsidRPr="002947D3" w:rsidRDefault="0001412D" w:rsidP="002C0C5E">
            <w:pPr>
              <w:spacing w:before="60" w:after="60"/>
              <w:ind w:firstLine="0"/>
              <w:rPr>
                <w:sz w:val="24"/>
                <w:szCs w:val="24"/>
              </w:rPr>
            </w:pPr>
            <w:r w:rsidRPr="0001412D">
              <w:rPr>
                <w:sz w:val="24"/>
                <w:szCs w:val="24"/>
              </w:rPr>
              <w:t>reason</w:t>
            </w:r>
          </w:p>
        </w:tc>
        <w:tc>
          <w:tcPr>
            <w:tcW w:w="330" w:type="pct"/>
            <w:gridSpan w:val="6"/>
            <w:shd w:val="clear" w:color="auto" w:fill="auto"/>
          </w:tcPr>
          <w:p w14:paraId="25DE7E3B" w14:textId="67304A58" w:rsidR="0001412D" w:rsidRPr="0001412D" w:rsidRDefault="0001412D" w:rsidP="002C0C5E">
            <w:pPr>
              <w:spacing w:before="60" w:after="60"/>
              <w:ind w:firstLine="0"/>
              <w:jc w:val="center"/>
              <w:rPr>
                <w:sz w:val="24"/>
                <w:szCs w:val="24"/>
              </w:rPr>
            </w:pPr>
            <w:r>
              <w:rPr>
                <w:sz w:val="24"/>
                <w:szCs w:val="24"/>
              </w:rPr>
              <w:t>О</w:t>
            </w:r>
          </w:p>
        </w:tc>
        <w:tc>
          <w:tcPr>
            <w:tcW w:w="535" w:type="pct"/>
            <w:gridSpan w:val="2"/>
            <w:shd w:val="clear" w:color="auto" w:fill="auto"/>
          </w:tcPr>
          <w:p w14:paraId="639D5D32" w14:textId="31D1BA77" w:rsidR="0001412D" w:rsidRPr="0001412D" w:rsidRDefault="0001412D" w:rsidP="002C0C5E">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270D371C" w14:textId="5A109A31" w:rsidR="0001412D" w:rsidRPr="002947D3" w:rsidRDefault="0001412D" w:rsidP="002C0C5E">
            <w:pPr>
              <w:spacing w:before="60" w:after="60"/>
              <w:ind w:firstLine="0"/>
              <w:rPr>
                <w:sz w:val="24"/>
                <w:szCs w:val="24"/>
              </w:rPr>
            </w:pPr>
            <w:r w:rsidRPr="0001412D">
              <w:rPr>
                <w:sz w:val="24"/>
                <w:szCs w:val="24"/>
              </w:rPr>
              <w:t>Причина измененений условий контракта</w:t>
            </w:r>
          </w:p>
        </w:tc>
        <w:tc>
          <w:tcPr>
            <w:tcW w:w="1383" w:type="pct"/>
            <w:gridSpan w:val="3"/>
            <w:shd w:val="clear" w:color="auto" w:fill="auto"/>
          </w:tcPr>
          <w:p w14:paraId="4107EEE2" w14:textId="77777777" w:rsidR="0001412D" w:rsidRPr="002947D3" w:rsidRDefault="0001412D" w:rsidP="002C0C5E">
            <w:pPr>
              <w:spacing w:before="60" w:after="60"/>
              <w:ind w:firstLine="0"/>
              <w:rPr>
                <w:sz w:val="24"/>
                <w:szCs w:val="24"/>
              </w:rPr>
            </w:pPr>
          </w:p>
        </w:tc>
      </w:tr>
      <w:tr w:rsidR="0001412D" w:rsidRPr="002947D3" w14:paraId="42368A48" w14:textId="77777777" w:rsidTr="003006BF">
        <w:tc>
          <w:tcPr>
            <w:tcW w:w="686" w:type="pct"/>
            <w:shd w:val="clear" w:color="auto" w:fill="auto"/>
          </w:tcPr>
          <w:p w14:paraId="67FB146F" w14:textId="77777777" w:rsidR="0001412D" w:rsidRPr="002947D3" w:rsidRDefault="0001412D" w:rsidP="002C0C5E">
            <w:pPr>
              <w:spacing w:before="60" w:after="60"/>
              <w:ind w:firstLine="0"/>
              <w:rPr>
                <w:sz w:val="24"/>
                <w:szCs w:val="24"/>
              </w:rPr>
            </w:pPr>
          </w:p>
        </w:tc>
        <w:tc>
          <w:tcPr>
            <w:tcW w:w="806" w:type="pct"/>
            <w:gridSpan w:val="2"/>
            <w:shd w:val="clear" w:color="auto" w:fill="auto"/>
          </w:tcPr>
          <w:p w14:paraId="264BD55F" w14:textId="2471420C" w:rsidR="0001412D" w:rsidRPr="002947D3" w:rsidRDefault="0001412D" w:rsidP="002C0C5E">
            <w:pPr>
              <w:spacing w:before="60" w:after="60"/>
              <w:ind w:firstLine="0"/>
              <w:rPr>
                <w:sz w:val="24"/>
                <w:szCs w:val="24"/>
              </w:rPr>
            </w:pPr>
            <w:r w:rsidRPr="0001412D">
              <w:rPr>
                <w:sz w:val="24"/>
                <w:szCs w:val="24"/>
              </w:rPr>
              <w:t>document</w:t>
            </w:r>
          </w:p>
        </w:tc>
        <w:tc>
          <w:tcPr>
            <w:tcW w:w="330" w:type="pct"/>
            <w:gridSpan w:val="6"/>
            <w:shd w:val="clear" w:color="auto" w:fill="auto"/>
          </w:tcPr>
          <w:p w14:paraId="46455855" w14:textId="42A0F6E6" w:rsidR="0001412D" w:rsidRPr="002947D3" w:rsidRDefault="0001412D" w:rsidP="002C0C5E">
            <w:pPr>
              <w:spacing w:before="60" w:after="60"/>
              <w:ind w:firstLine="0"/>
              <w:jc w:val="center"/>
              <w:rPr>
                <w:sz w:val="24"/>
                <w:szCs w:val="24"/>
              </w:rPr>
            </w:pPr>
            <w:r>
              <w:rPr>
                <w:sz w:val="24"/>
                <w:szCs w:val="24"/>
              </w:rPr>
              <w:t>О</w:t>
            </w:r>
          </w:p>
        </w:tc>
        <w:tc>
          <w:tcPr>
            <w:tcW w:w="535" w:type="pct"/>
            <w:gridSpan w:val="2"/>
            <w:shd w:val="clear" w:color="auto" w:fill="auto"/>
          </w:tcPr>
          <w:p w14:paraId="6D5A7EE8" w14:textId="340D4D78" w:rsidR="0001412D" w:rsidRPr="002947D3" w:rsidRDefault="0001412D" w:rsidP="002C0C5E">
            <w:pPr>
              <w:spacing w:before="60" w:after="60"/>
              <w:ind w:firstLine="0"/>
              <w:jc w:val="center"/>
              <w:rPr>
                <w:sz w:val="24"/>
                <w:szCs w:val="24"/>
              </w:rPr>
            </w:pPr>
            <w:r>
              <w:rPr>
                <w:sz w:val="24"/>
                <w:szCs w:val="24"/>
                <w:lang w:val="en-US"/>
              </w:rPr>
              <w:t>S</w:t>
            </w:r>
          </w:p>
        </w:tc>
        <w:tc>
          <w:tcPr>
            <w:tcW w:w="1260" w:type="pct"/>
            <w:gridSpan w:val="3"/>
            <w:shd w:val="clear" w:color="auto" w:fill="auto"/>
          </w:tcPr>
          <w:p w14:paraId="43C375CE" w14:textId="49F82A62" w:rsidR="0001412D" w:rsidRPr="002947D3" w:rsidRDefault="0001412D" w:rsidP="0001412D">
            <w:pPr>
              <w:spacing w:before="60" w:after="60"/>
              <w:ind w:firstLine="0"/>
              <w:rPr>
                <w:sz w:val="24"/>
                <w:szCs w:val="24"/>
              </w:rPr>
            </w:pPr>
            <w:r w:rsidRPr="0001412D">
              <w:rPr>
                <w:sz w:val="24"/>
                <w:szCs w:val="24"/>
              </w:rPr>
              <w:t>Документ, являющийся основанием изменений контракта</w:t>
            </w:r>
          </w:p>
        </w:tc>
        <w:tc>
          <w:tcPr>
            <w:tcW w:w="1383" w:type="pct"/>
            <w:gridSpan w:val="3"/>
            <w:shd w:val="clear" w:color="auto" w:fill="auto"/>
          </w:tcPr>
          <w:p w14:paraId="3C8B2C7D" w14:textId="77777777" w:rsidR="0001412D" w:rsidRPr="002947D3" w:rsidRDefault="0001412D" w:rsidP="002C0C5E">
            <w:pPr>
              <w:spacing w:before="60" w:after="60"/>
              <w:ind w:firstLine="0"/>
              <w:rPr>
                <w:sz w:val="24"/>
                <w:szCs w:val="24"/>
              </w:rPr>
            </w:pPr>
          </w:p>
        </w:tc>
      </w:tr>
      <w:tr w:rsidR="0001412D" w:rsidRPr="002947D3" w14:paraId="7F12360F" w14:textId="77777777" w:rsidTr="003006BF">
        <w:tc>
          <w:tcPr>
            <w:tcW w:w="686" w:type="pct"/>
            <w:shd w:val="clear" w:color="auto" w:fill="auto"/>
          </w:tcPr>
          <w:p w14:paraId="4F7A4238" w14:textId="77777777" w:rsidR="0001412D" w:rsidRPr="002947D3" w:rsidRDefault="0001412D" w:rsidP="00832358">
            <w:pPr>
              <w:spacing w:before="60" w:after="60"/>
              <w:ind w:firstLine="0"/>
              <w:rPr>
                <w:sz w:val="24"/>
                <w:szCs w:val="24"/>
              </w:rPr>
            </w:pPr>
          </w:p>
        </w:tc>
        <w:tc>
          <w:tcPr>
            <w:tcW w:w="806" w:type="pct"/>
            <w:gridSpan w:val="2"/>
            <w:shd w:val="clear" w:color="auto" w:fill="auto"/>
          </w:tcPr>
          <w:p w14:paraId="204B4A2B" w14:textId="33E88B2A" w:rsidR="0001412D" w:rsidRPr="002947D3" w:rsidRDefault="0001412D" w:rsidP="00832358">
            <w:pPr>
              <w:spacing w:before="60" w:after="60"/>
              <w:ind w:firstLine="0"/>
              <w:rPr>
                <w:sz w:val="24"/>
                <w:szCs w:val="24"/>
              </w:rPr>
            </w:pPr>
            <w:r w:rsidRPr="0001412D">
              <w:rPr>
                <w:sz w:val="24"/>
                <w:szCs w:val="24"/>
              </w:rPr>
              <w:t>damagePayments</w:t>
            </w:r>
          </w:p>
        </w:tc>
        <w:tc>
          <w:tcPr>
            <w:tcW w:w="330" w:type="pct"/>
            <w:gridSpan w:val="6"/>
            <w:shd w:val="clear" w:color="auto" w:fill="auto"/>
          </w:tcPr>
          <w:p w14:paraId="036915B6" w14:textId="342CA2BB" w:rsidR="0001412D" w:rsidRPr="002947D3" w:rsidRDefault="0001412D" w:rsidP="00832358">
            <w:pPr>
              <w:spacing w:before="60" w:after="60"/>
              <w:ind w:firstLine="0"/>
              <w:jc w:val="center"/>
              <w:rPr>
                <w:sz w:val="24"/>
                <w:szCs w:val="24"/>
              </w:rPr>
            </w:pPr>
            <w:r>
              <w:rPr>
                <w:sz w:val="24"/>
                <w:szCs w:val="24"/>
              </w:rPr>
              <w:t>Н</w:t>
            </w:r>
          </w:p>
        </w:tc>
        <w:tc>
          <w:tcPr>
            <w:tcW w:w="535" w:type="pct"/>
            <w:gridSpan w:val="2"/>
            <w:shd w:val="clear" w:color="auto" w:fill="auto"/>
          </w:tcPr>
          <w:p w14:paraId="7172A288" w14:textId="7D61CCDB" w:rsidR="0001412D" w:rsidRPr="002947D3" w:rsidRDefault="0001412D" w:rsidP="00832358">
            <w:pPr>
              <w:spacing w:before="60" w:after="60"/>
              <w:ind w:firstLine="0"/>
              <w:jc w:val="center"/>
              <w:rPr>
                <w:sz w:val="24"/>
                <w:szCs w:val="24"/>
              </w:rPr>
            </w:pPr>
            <w:r>
              <w:rPr>
                <w:sz w:val="24"/>
                <w:szCs w:val="24"/>
                <w:lang w:val="en-US"/>
              </w:rPr>
              <w:t>S</w:t>
            </w:r>
          </w:p>
        </w:tc>
        <w:tc>
          <w:tcPr>
            <w:tcW w:w="1260" w:type="pct"/>
            <w:gridSpan w:val="3"/>
            <w:shd w:val="clear" w:color="auto" w:fill="auto"/>
          </w:tcPr>
          <w:p w14:paraId="55D23D2E" w14:textId="398EAED2" w:rsidR="0001412D" w:rsidRPr="002947D3" w:rsidRDefault="0001412D" w:rsidP="00832358">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83" w:type="pct"/>
            <w:gridSpan w:val="3"/>
            <w:shd w:val="clear" w:color="auto" w:fill="auto"/>
          </w:tcPr>
          <w:p w14:paraId="7D81FEA0" w14:textId="77777777" w:rsidR="0001412D" w:rsidRPr="002947D3" w:rsidRDefault="0001412D" w:rsidP="00832358">
            <w:pPr>
              <w:spacing w:before="60" w:after="60"/>
              <w:ind w:firstLine="0"/>
              <w:rPr>
                <w:sz w:val="24"/>
                <w:szCs w:val="24"/>
              </w:rPr>
            </w:pPr>
          </w:p>
        </w:tc>
      </w:tr>
      <w:tr w:rsidR="0058142E" w:rsidRPr="002947D3" w14:paraId="79DE168A" w14:textId="77777777" w:rsidTr="0058142E">
        <w:tc>
          <w:tcPr>
            <w:tcW w:w="5000" w:type="pct"/>
            <w:gridSpan w:val="17"/>
            <w:shd w:val="clear" w:color="auto" w:fill="auto"/>
          </w:tcPr>
          <w:p w14:paraId="4F9DF573" w14:textId="7A6B2707" w:rsidR="0058142E" w:rsidRPr="0058142E" w:rsidRDefault="0058142E" w:rsidP="0058142E">
            <w:pPr>
              <w:spacing w:before="60" w:after="60"/>
              <w:ind w:firstLine="0"/>
              <w:jc w:val="center"/>
              <w:rPr>
                <w:b/>
                <w:sz w:val="24"/>
                <w:szCs w:val="24"/>
              </w:rPr>
            </w:pPr>
            <w:r w:rsidRPr="0058142E">
              <w:rPr>
                <w:b/>
                <w:sz w:val="24"/>
                <w:szCs w:val="24"/>
              </w:rPr>
              <w:t>Корректировка ошибок</w:t>
            </w:r>
          </w:p>
        </w:tc>
      </w:tr>
      <w:tr w:rsidR="0058142E" w:rsidRPr="002947D3" w14:paraId="7C796059" w14:textId="77777777" w:rsidTr="0058142E">
        <w:tc>
          <w:tcPr>
            <w:tcW w:w="686" w:type="pct"/>
            <w:shd w:val="clear" w:color="auto" w:fill="auto"/>
          </w:tcPr>
          <w:p w14:paraId="58139D33" w14:textId="789926E6" w:rsidR="0058142E" w:rsidRPr="0058142E" w:rsidRDefault="0058142E" w:rsidP="0058142E">
            <w:pPr>
              <w:spacing w:before="60" w:after="60"/>
              <w:ind w:firstLine="0"/>
              <w:rPr>
                <w:b/>
                <w:sz w:val="24"/>
                <w:szCs w:val="24"/>
              </w:rPr>
            </w:pPr>
            <w:r w:rsidRPr="0058142E">
              <w:rPr>
                <w:b/>
                <w:sz w:val="24"/>
                <w:szCs w:val="24"/>
              </w:rPr>
              <w:t>errorCorrection</w:t>
            </w:r>
          </w:p>
        </w:tc>
        <w:tc>
          <w:tcPr>
            <w:tcW w:w="806" w:type="pct"/>
            <w:gridSpan w:val="2"/>
            <w:shd w:val="clear" w:color="auto" w:fill="auto"/>
          </w:tcPr>
          <w:p w14:paraId="03828B1E" w14:textId="77777777" w:rsidR="0058142E" w:rsidRPr="002947D3" w:rsidRDefault="0058142E" w:rsidP="0058142E">
            <w:pPr>
              <w:spacing w:before="60" w:after="60"/>
              <w:ind w:firstLine="0"/>
              <w:rPr>
                <w:sz w:val="24"/>
                <w:szCs w:val="24"/>
              </w:rPr>
            </w:pPr>
          </w:p>
        </w:tc>
        <w:tc>
          <w:tcPr>
            <w:tcW w:w="330" w:type="pct"/>
            <w:gridSpan w:val="6"/>
            <w:shd w:val="clear" w:color="auto" w:fill="auto"/>
          </w:tcPr>
          <w:p w14:paraId="421FAC5B" w14:textId="77777777" w:rsidR="0058142E" w:rsidRPr="002947D3" w:rsidRDefault="0058142E" w:rsidP="0058142E">
            <w:pPr>
              <w:spacing w:before="60" w:after="60"/>
              <w:ind w:firstLine="0"/>
              <w:jc w:val="center"/>
              <w:rPr>
                <w:sz w:val="24"/>
                <w:szCs w:val="24"/>
              </w:rPr>
            </w:pPr>
          </w:p>
        </w:tc>
        <w:tc>
          <w:tcPr>
            <w:tcW w:w="535" w:type="pct"/>
            <w:gridSpan w:val="2"/>
            <w:shd w:val="clear" w:color="auto" w:fill="auto"/>
          </w:tcPr>
          <w:p w14:paraId="5423EA36" w14:textId="77777777" w:rsidR="0058142E" w:rsidRPr="002947D3" w:rsidRDefault="0058142E" w:rsidP="0058142E">
            <w:pPr>
              <w:spacing w:before="60" w:after="60"/>
              <w:ind w:firstLine="0"/>
              <w:jc w:val="center"/>
              <w:rPr>
                <w:sz w:val="24"/>
                <w:szCs w:val="24"/>
              </w:rPr>
            </w:pPr>
          </w:p>
        </w:tc>
        <w:tc>
          <w:tcPr>
            <w:tcW w:w="1260" w:type="pct"/>
            <w:gridSpan w:val="3"/>
            <w:shd w:val="clear" w:color="auto" w:fill="auto"/>
          </w:tcPr>
          <w:p w14:paraId="00DCFA94" w14:textId="77777777" w:rsidR="0058142E" w:rsidRPr="002947D3" w:rsidRDefault="0058142E" w:rsidP="0058142E">
            <w:pPr>
              <w:spacing w:before="60" w:after="60"/>
              <w:ind w:firstLine="0"/>
              <w:rPr>
                <w:sz w:val="24"/>
                <w:szCs w:val="24"/>
              </w:rPr>
            </w:pPr>
          </w:p>
        </w:tc>
        <w:tc>
          <w:tcPr>
            <w:tcW w:w="1383" w:type="pct"/>
            <w:gridSpan w:val="3"/>
            <w:shd w:val="clear" w:color="auto" w:fill="auto"/>
          </w:tcPr>
          <w:p w14:paraId="3885B4E4" w14:textId="77777777" w:rsidR="0058142E" w:rsidRPr="002947D3" w:rsidRDefault="0058142E" w:rsidP="0058142E">
            <w:pPr>
              <w:spacing w:before="60" w:after="60"/>
              <w:ind w:firstLine="0"/>
              <w:rPr>
                <w:sz w:val="24"/>
                <w:szCs w:val="24"/>
              </w:rPr>
            </w:pPr>
          </w:p>
        </w:tc>
      </w:tr>
      <w:tr w:rsidR="0058142E" w:rsidRPr="002947D3" w14:paraId="434D659A" w14:textId="77777777" w:rsidTr="0058142E">
        <w:tc>
          <w:tcPr>
            <w:tcW w:w="686" w:type="pct"/>
            <w:shd w:val="clear" w:color="auto" w:fill="auto"/>
          </w:tcPr>
          <w:p w14:paraId="5772339C" w14:textId="77777777" w:rsidR="0058142E" w:rsidRPr="002947D3" w:rsidRDefault="0058142E" w:rsidP="0058142E">
            <w:pPr>
              <w:spacing w:before="60" w:after="60"/>
              <w:ind w:firstLine="0"/>
              <w:rPr>
                <w:sz w:val="24"/>
                <w:szCs w:val="24"/>
              </w:rPr>
            </w:pPr>
          </w:p>
        </w:tc>
        <w:tc>
          <w:tcPr>
            <w:tcW w:w="806" w:type="pct"/>
            <w:gridSpan w:val="2"/>
            <w:shd w:val="clear" w:color="auto" w:fill="auto"/>
          </w:tcPr>
          <w:p w14:paraId="5332DC7C" w14:textId="5C007853" w:rsidR="0058142E" w:rsidRPr="002947D3" w:rsidRDefault="0058142E" w:rsidP="0058142E">
            <w:pPr>
              <w:spacing w:before="60" w:after="60"/>
              <w:ind w:firstLine="0"/>
              <w:rPr>
                <w:sz w:val="24"/>
                <w:szCs w:val="24"/>
              </w:rPr>
            </w:pPr>
            <w:r w:rsidRPr="0058142E">
              <w:rPr>
                <w:sz w:val="24"/>
                <w:szCs w:val="24"/>
              </w:rPr>
              <w:t>description</w:t>
            </w:r>
          </w:p>
        </w:tc>
        <w:tc>
          <w:tcPr>
            <w:tcW w:w="330" w:type="pct"/>
            <w:gridSpan w:val="6"/>
            <w:shd w:val="clear" w:color="auto" w:fill="auto"/>
          </w:tcPr>
          <w:p w14:paraId="614161B4" w14:textId="77777777" w:rsidR="0058142E" w:rsidRPr="0001412D" w:rsidRDefault="0058142E" w:rsidP="0058142E">
            <w:pPr>
              <w:spacing w:before="60" w:after="60"/>
              <w:ind w:firstLine="0"/>
              <w:jc w:val="center"/>
              <w:rPr>
                <w:sz w:val="24"/>
                <w:szCs w:val="24"/>
              </w:rPr>
            </w:pPr>
            <w:r>
              <w:rPr>
                <w:sz w:val="24"/>
                <w:szCs w:val="24"/>
              </w:rPr>
              <w:t>О</w:t>
            </w:r>
          </w:p>
        </w:tc>
        <w:tc>
          <w:tcPr>
            <w:tcW w:w="535" w:type="pct"/>
            <w:gridSpan w:val="2"/>
            <w:shd w:val="clear" w:color="auto" w:fill="auto"/>
          </w:tcPr>
          <w:p w14:paraId="244E1C5F" w14:textId="19DDA754" w:rsidR="0058142E" w:rsidRPr="0001412D" w:rsidRDefault="0058142E" w:rsidP="0058142E">
            <w:pPr>
              <w:spacing w:before="60" w:after="60"/>
              <w:ind w:firstLine="0"/>
              <w:jc w:val="center"/>
              <w:rPr>
                <w:sz w:val="24"/>
                <w:szCs w:val="24"/>
                <w:lang w:val="en-US"/>
              </w:rPr>
            </w:pPr>
            <w:r>
              <w:rPr>
                <w:sz w:val="24"/>
                <w:szCs w:val="24"/>
                <w:lang w:val="en-US"/>
              </w:rPr>
              <w:t>T(1-2000)</w:t>
            </w:r>
          </w:p>
        </w:tc>
        <w:tc>
          <w:tcPr>
            <w:tcW w:w="1260" w:type="pct"/>
            <w:gridSpan w:val="3"/>
            <w:shd w:val="clear" w:color="auto" w:fill="auto"/>
          </w:tcPr>
          <w:p w14:paraId="63A32427" w14:textId="0ABC591A" w:rsidR="0058142E" w:rsidRPr="002947D3" w:rsidRDefault="0058142E" w:rsidP="0058142E">
            <w:pPr>
              <w:spacing w:before="60" w:after="60"/>
              <w:ind w:firstLine="0"/>
              <w:rPr>
                <w:sz w:val="24"/>
                <w:szCs w:val="24"/>
              </w:rPr>
            </w:pPr>
            <w:r w:rsidRPr="0058142E">
              <w:rPr>
                <w:sz w:val="24"/>
                <w:szCs w:val="24"/>
              </w:rPr>
              <w:t>Основание для изменений</w:t>
            </w:r>
          </w:p>
        </w:tc>
        <w:tc>
          <w:tcPr>
            <w:tcW w:w="1383" w:type="pct"/>
            <w:gridSpan w:val="3"/>
            <w:shd w:val="clear" w:color="auto" w:fill="auto"/>
          </w:tcPr>
          <w:p w14:paraId="04AEDC7D" w14:textId="77777777" w:rsidR="0058142E" w:rsidRPr="002947D3" w:rsidRDefault="0058142E" w:rsidP="0058142E">
            <w:pPr>
              <w:spacing w:before="60" w:after="60"/>
              <w:ind w:firstLine="0"/>
              <w:rPr>
                <w:sz w:val="24"/>
                <w:szCs w:val="24"/>
              </w:rPr>
            </w:pPr>
          </w:p>
        </w:tc>
      </w:tr>
      <w:tr w:rsidR="0001412D" w:rsidRPr="002947D3" w14:paraId="6595FF48" w14:textId="77777777" w:rsidTr="002C0C5E">
        <w:tc>
          <w:tcPr>
            <w:tcW w:w="5000" w:type="pct"/>
            <w:gridSpan w:val="17"/>
            <w:shd w:val="clear" w:color="auto" w:fill="auto"/>
            <w:hideMark/>
          </w:tcPr>
          <w:p w14:paraId="362932FE" w14:textId="0C38E0C6" w:rsidR="0001412D" w:rsidRPr="002947D3" w:rsidRDefault="0001412D" w:rsidP="0001412D">
            <w:pPr>
              <w:spacing w:before="60" w:after="60"/>
              <w:ind w:firstLine="0"/>
              <w:jc w:val="center"/>
              <w:rPr>
                <w:sz w:val="24"/>
                <w:szCs w:val="24"/>
              </w:rPr>
            </w:pPr>
            <w:r w:rsidRPr="0001412D">
              <w:rPr>
                <w:b/>
                <w:bCs/>
                <w:sz w:val="24"/>
                <w:szCs w:val="24"/>
              </w:rPr>
              <w:t>Причина изменений условий контракта</w:t>
            </w:r>
          </w:p>
        </w:tc>
      </w:tr>
      <w:tr w:rsidR="002C0C5E" w:rsidRPr="002947D3" w14:paraId="1E35680E" w14:textId="77777777" w:rsidTr="003006BF">
        <w:tc>
          <w:tcPr>
            <w:tcW w:w="686" w:type="pct"/>
            <w:shd w:val="clear" w:color="auto" w:fill="auto"/>
            <w:hideMark/>
          </w:tcPr>
          <w:p w14:paraId="466F5229" w14:textId="5D37A64C" w:rsidR="0001412D" w:rsidRPr="002947D3" w:rsidRDefault="0001412D" w:rsidP="002C0C5E">
            <w:pPr>
              <w:spacing w:before="60" w:after="60"/>
              <w:ind w:firstLine="0"/>
              <w:rPr>
                <w:sz w:val="24"/>
                <w:szCs w:val="24"/>
              </w:rPr>
            </w:pPr>
            <w:r w:rsidRPr="0001412D">
              <w:rPr>
                <w:b/>
                <w:bCs/>
                <w:sz w:val="24"/>
                <w:szCs w:val="24"/>
              </w:rPr>
              <w:t>reason</w:t>
            </w:r>
          </w:p>
        </w:tc>
        <w:tc>
          <w:tcPr>
            <w:tcW w:w="806" w:type="pct"/>
            <w:gridSpan w:val="2"/>
            <w:shd w:val="clear" w:color="auto" w:fill="auto"/>
            <w:hideMark/>
          </w:tcPr>
          <w:p w14:paraId="37AFC30A" w14:textId="77777777" w:rsidR="0001412D" w:rsidRPr="002947D3" w:rsidRDefault="0001412D" w:rsidP="002C0C5E">
            <w:pPr>
              <w:spacing w:before="60" w:after="60"/>
              <w:ind w:firstLine="0"/>
              <w:rPr>
                <w:sz w:val="24"/>
                <w:szCs w:val="24"/>
              </w:rPr>
            </w:pPr>
            <w:r w:rsidRPr="002947D3">
              <w:rPr>
                <w:sz w:val="24"/>
                <w:szCs w:val="24"/>
              </w:rPr>
              <w:t> </w:t>
            </w:r>
          </w:p>
        </w:tc>
        <w:tc>
          <w:tcPr>
            <w:tcW w:w="318" w:type="pct"/>
            <w:gridSpan w:val="4"/>
            <w:shd w:val="clear" w:color="auto" w:fill="auto"/>
            <w:hideMark/>
          </w:tcPr>
          <w:p w14:paraId="6CDA2FCC" w14:textId="77777777" w:rsidR="0001412D" w:rsidRPr="002947D3" w:rsidRDefault="0001412D" w:rsidP="002C0C5E">
            <w:pPr>
              <w:spacing w:before="60" w:after="60"/>
              <w:ind w:firstLine="0"/>
              <w:rPr>
                <w:sz w:val="24"/>
                <w:szCs w:val="24"/>
              </w:rPr>
            </w:pPr>
            <w:r w:rsidRPr="002947D3">
              <w:rPr>
                <w:sz w:val="24"/>
                <w:szCs w:val="24"/>
              </w:rPr>
              <w:t> </w:t>
            </w:r>
          </w:p>
        </w:tc>
        <w:tc>
          <w:tcPr>
            <w:tcW w:w="543" w:type="pct"/>
            <w:gridSpan w:val="3"/>
            <w:shd w:val="clear" w:color="auto" w:fill="auto"/>
            <w:hideMark/>
          </w:tcPr>
          <w:p w14:paraId="096884CC" w14:textId="77777777" w:rsidR="0001412D" w:rsidRPr="002947D3" w:rsidRDefault="0001412D" w:rsidP="002C0C5E">
            <w:pPr>
              <w:spacing w:before="60" w:after="60"/>
              <w:ind w:firstLine="0"/>
              <w:rPr>
                <w:sz w:val="24"/>
                <w:szCs w:val="24"/>
              </w:rPr>
            </w:pPr>
            <w:r w:rsidRPr="002947D3">
              <w:rPr>
                <w:sz w:val="24"/>
                <w:szCs w:val="24"/>
              </w:rPr>
              <w:t> </w:t>
            </w:r>
          </w:p>
        </w:tc>
        <w:tc>
          <w:tcPr>
            <w:tcW w:w="1260" w:type="pct"/>
            <w:gridSpan w:val="3"/>
            <w:shd w:val="clear" w:color="auto" w:fill="auto"/>
            <w:hideMark/>
          </w:tcPr>
          <w:p w14:paraId="09BB37F1" w14:textId="77777777" w:rsidR="0001412D" w:rsidRPr="002947D3" w:rsidRDefault="0001412D" w:rsidP="002C0C5E">
            <w:pPr>
              <w:spacing w:before="60" w:after="60"/>
              <w:ind w:firstLine="0"/>
              <w:rPr>
                <w:sz w:val="24"/>
                <w:szCs w:val="24"/>
              </w:rPr>
            </w:pPr>
            <w:r w:rsidRPr="002947D3">
              <w:rPr>
                <w:sz w:val="24"/>
                <w:szCs w:val="24"/>
              </w:rPr>
              <w:t> </w:t>
            </w:r>
          </w:p>
        </w:tc>
        <w:tc>
          <w:tcPr>
            <w:tcW w:w="1387" w:type="pct"/>
            <w:gridSpan w:val="4"/>
            <w:shd w:val="clear" w:color="auto" w:fill="auto"/>
            <w:hideMark/>
          </w:tcPr>
          <w:p w14:paraId="6E5DC402" w14:textId="3CA449EB" w:rsidR="0001412D" w:rsidRPr="00A8051C" w:rsidRDefault="0001412D" w:rsidP="0001412D">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00A8051C" w:rsidRPr="00A8051C">
              <w:rPr>
                <w:sz w:val="24"/>
                <w:szCs w:val="24"/>
              </w:rPr>
              <w:t xml:space="preserve"> условий контракта (</w:t>
            </w:r>
            <w:r w:rsidR="00A8051C" w:rsidRPr="00A8051C">
              <w:rPr>
                <w:sz w:val="24"/>
                <w:szCs w:val="24"/>
                <w:lang w:val="en-US"/>
              </w:rPr>
              <w:t>nsiContractModificationReason</w:t>
            </w:r>
            <w:r w:rsidR="00A8051C" w:rsidRPr="00A8051C">
              <w:rPr>
                <w:sz w:val="24"/>
                <w:szCs w:val="24"/>
              </w:rPr>
              <w:t>)</w:t>
            </w:r>
          </w:p>
        </w:tc>
      </w:tr>
      <w:tr w:rsidR="002C0C5E" w:rsidRPr="002947D3" w14:paraId="0361DEDE" w14:textId="77777777" w:rsidTr="003006BF">
        <w:tc>
          <w:tcPr>
            <w:tcW w:w="686" w:type="pct"/>
            <w:shd w:val="clear" w:color="auto" w:fill="auto"/>
            <w:hideMark/>
          </w:tcPr>
          <w:p w14:paraId="01E5A726" w14:textId="77777777" w:rsidR="0001412D" w:rsidRPr="002947D3" w:rsidRDefault="0001412D"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624A09E9" w14:textId="77777777" w:rsidR="0001412D" w:rsidRPr="002947D3" w:rsidRDefault="0001412D" w:rsidP="002C0C5E">
            <w:pPr>
              <w:spacing w:before="60" w:after="60"/>
              <w:ind w:firstLine="0"/>
              <w:rPr>
                <w:sz w:val="24"/>
                <w:szCs w:val="24"/>
              </w:rPr>
            </w:pPr>
            <w:r w:rsidRPr="002947D3">
              <w:rPr>
                <w:sz w:val="24"/>
                <w:szCs w:val="24"/>
              </w:rPr>
              <w:t xml:space="preserve">code </w:t>
            </w:r>
          </w:p>
        </w:tc>
        <w:tc>
          <w:tcPr>
            <w:tcW w:w="318" w:type="pct"/>
            <w:gridSpan w:val="4"/>
            <w:shd w:val="clear" w:color="auto" w:fill="auto"/>
            <w:hideMark/>
          </w:tcPr>
          <w:p w14:paraId="4D6B16D3" w14:textId="77777777" w:rsidR="0001412D" w:rsidRPr="002947D3" w:rsidRDefault="0001412D" w:rsidP="002C0C5E">
            <w:pPr>
              <w:spacing w:before="60" w:after="60"/>
              <w:ind w:firstLine="0"/>
              <w:jc w:val="center"/>
              <w:rPr>
                <w:sz w:val="24"/>
                <w:szCs w:val="24"/>
              </w:rPr>
            </w:pPr>
            <w:r w:rsidRPr="002947D3">
              <w:rPr>
                <w:sz w:val="24"/>
                <w:szCs w:val="24"/>
              </w:rPr>
              <w:t>O</w:t>
            </w:r>
          </w:p>
        </w:tc>
        <w:tc>
          <w:tcPr>
            <w:tcW w:w="543" w:type="pct"/>
            <w:gridSpan w:val="3"/>
            <w:shd w:val="clear" w:color="auto" w:fill="auto"/>
            <w:hideMark/>
          </w:tcPr>
          <w:p w14:paraId="20576BB4" w14:textId="459AD9DC" w:rsidR="0001412D" w:rsidRPr="002947D3" w:rsidRDefault="0001412D" w:rsidP="009A1B8C">
            <w:pPr>
              <w:spacing w:before="60" w:after="60"/>
              <w:ind w:firstLine="0"/>
              <w:jc w:val="center"/>
              <w:rPr>
                <w:sz w:val="24"/>
                <w:szCs w:val="24"/>
              </w:rPr>
            </w:pPr>
            <w:r w:rsidRPr="002947D3">
              <w:rPr>
                <w:sz w:val="24"/>
                <w:szCs w:val="24"/>
              </w:rPr>
              <w:t>T(1-</w:t>
            </w:r>
            <w:r w:rsidR="009A1B8C">
              <w:rPr>
                <w:sz w:val="24"/>
                <w:szCs w:val="24"/>
              </w:rPr>
              <w:t>4</w:t>
            </w:r>
            <w:r w:rsidRPr="002947D3">
              <w:rPr>
                <w:sz w:val="24"/>
                <w:szCs w:val="24"/>
              </w:rPr>
              <w:t>)</w:t>
            </w:r>
          </w:p>
        </w:tc>
        <w:tc>
          <w:tcPr>
            <w:tcW w:w="1260" w:type="pct"/>
            <w:gridSpan w:val="3"/>
            <w:shd w:val="clear" w:color="auto" w:fill="auto"/>
            <w:hideMark/>
          </w:tcPr>
          <w:p w14:paraId="54CBA411" w14:textId="4B7A33A9" w:rsidR="0001412D" w:rsidRPr="002947D3" w:rsidRDefault="0001412D" w:rsidP="0001412D">
            <w:pPr>
              <w:spacing w:before="60" w:after="60"/>
              <w:ind w:firstLine="0"/>
              <w:rPr>
                <w:sz w:val="24"/>
                <w:szCs w:val="24"/>
              </w:rPr>
            </w:pPr>
            <w:r>
              <w:rPr>
                <w:sz w:val="24"/>
                <w:szCs w:val="24"/>
              </w:rPr>
              <w:t>Код</w:t>
            </w:r>
          </w:p>
        </w:tc>
        <w:tc>
          <w:tcPr>
            <w:tcW w:w="1387" w:type="pct"/>
            <w:gridSpan w:val="4"/>
            <w:shd w:val="clear" w:color="auto" w:fill="auto"/>
            <w:hideMark/>
          </w:tcPr>
          <w:p w14:paraId="23620B8D" w14:textId="77777777" w:rsidR="0001412D" w:rsidRPr="002947D3" w:rsidRDefault="0001412D" w:rsidP="002C0C5E">
            <w:pPr>
              <w:spacing w:before="60" w:after="60"/>
              <w:ind w:firstLine="0"/>
              <w:rPr>
                <w:sz w:val="24"/>
                <w:szCs w:val="24"/>
              </w:rPr>
            </w:pPr>
            <w:r w:rsidRPr="002947D3">
              <w:rPr>
                <w:sz w:val="24"/>
                <w:szCs w:val="24"/>
              </w:rPr>
              <w:t xml:space="preserve"> </w:t>
            </w:r>
          </w:p>
        </w:tc>
      </w:tr>
      <w:tr w:rsidR="002C0C5E" w:rsidRPr="002947D3" w14:paraId="05EA6DA3" w14:textId="77777777" w:rsidTr="003006BF">
        <w:tc>
          <w:tcPr>
            <w:tcW w:w="686" w:type="pct"/>
            <w:shd w:val="clear" w:color="auto" w:fill="auto"/>
            <w:hideMark/>
          </w:tcPr>
          <w:p w14:paraId="5CAF986E" w14:textId="77777777" w:rsidR="0001412D" w:rsidRPr="002947D3" w:rsidRDefault="0001412D"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57778D20" w14:textId="77777777" w:rsidR="0001412D" w:rsidRPr="002947D3" w:rsidRDefault="0001412D" w:rsidP="002C0C5E">
            <w:pPr>
              <w:spacing w:before="60" w:after="60"/>
              <w:ind w:firstLine="0"/>
              <w:rPr>
                <w:sz w:val="24"/>
                <w:szCs w:val="24"/>
              </w:rPr>
            </w:pPr>
            <w:r w:rsidRPr="002947D3">
              <w:rPr>
                <w:sz w:val="24"/>
                <w:szCs w:val="24"/>
              </w:rPr>
              <w:t xml:space="preserve">name </w:t>
            </w:r>
          </w:p>
        </w:tc>
        <w:tc>
          <w:tcPr>
            <w:tcW w:w="318" w:type="pct"/>
            <w:gridSpan w:val="4"/>
            <w:shd w:val="clear" w:color="auto" w:fill="auto"/>
            <w:hideMark/>
          </w:tcPr>
          <w:p w14:paraId="206DE450" w14:textId="77777777" w:rsidR="0001412D" w:rsidRPr="002947D3" w:rsidRDefault="0001412D" w:rsidP="002C0C5E">
            <w:pPr>
              <w:spacing w:before="60" w:after="60"/>
              <w:ind w:firstLine="0"/>
              <w:jc w:val="center"/>
              <w:rPr>
                <w:sz w:val="24"/>
                <w:szCs w:val="24"/>
              </w:rPr>
            </w:pPr>
            <w:r w:rsidRPr="002947D3">
              <w:rPr>
                <w:sz w:val="24"/>
                <w:szCs w:val="24"/>
              </w:rPr>
              <w:t>H</w:t>
            </w:r>
          </w:p>
        </w:tc>
        <w:tc>
          <w:tcPr>
            <w:tcW w:w="543" w:type="pct"/>
            <w:gridSpan w:val="3"/>
            <w:shd w:val="clear" w:color="auto" w:fill="auto"/>
            <w:hideMark/>
          </w:tcPr>
          <w:p w14:paraId="32DC82D1" w14:textId="7F117D9D" w:rsidR="0001412D" w:rsidRPr="002947D3" w:rsidRDefault="0001412D" w:rsidP="0001412D">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60" w:type="pct"/>
            <w:gridSpan w:val="3"/>
            <w:shd w:val="clear" w:color="auto" w:fill="auto"/>
            <w:hideMark/>
          </w:tcPr>
          <w:p w14:paraId="509356C7" w14:textId="0AF27EE5" w:rsidR="0001412D" w:rsidRPr="002947D3" w:rsidRDefault="0001412D" w:rsidP="0001412D">
            <w:pPr>
              <w:spacing w:before="60" w:after="60"/>
              <w:ind w:firstLine="0"/>
              <w:rPr>
                <w:sz w:val="24"/>
                <w:szCs w:val="24"/>
              </w:rPr>
            </w:pPr>
            <w:r w:rsidRPr="002947D3">
              <w:rPr>
                <w:sz w:val="24"/>
                <w:szCs w:val="24"/>
              </w:rPr>
              <w:t xml:space="preserve">Наименование </w:t>
            </w:r>
          </w:p>
        </w:tc>
        <w:tc>
          <w:tcPr>
            <w:tcW w:w="1387" w:type="pct"/>
            <w:gridSpan w:val="4"/>
            <w:shd w:val="clear" w:color="auto" w:fill="auto"/>
            <w:hideMark/>
          </w:tcPr>
          <w:p w14:paraId="3F74FBBE" w14:textId="65965C9E" w:rsidR="0001412D" w:rsidRPr="002947D3" w:rsidRDefault="0001412D" w:rsidP="002C0C5E">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7D634450" w14:textId="77777777" w:rsidTr="002C0C5E">
        <w:tc>
          <w:tcPr>
            <w:tcW w:w="5000" w:type="pct"/>
            <w:gridSpan w:val="17"/>
            <w:shd w:val="clear" w:color="auto" w:fill="auto"/>
            <w:hideMark/>
          </w:tcPr>
          <w:p w14:paraId="67DBFC19" w14:textId="48E7DFDD" w:rsidR="002F61E7" w:rsidRPr="002947D3" w:rsidRDefault="002F61E7" w:rsidP="002C0C5E">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2C0C5E" w:rsidRPr="002947D3" w14:paraId="20855274" w14:textId="77777777" w:rsidTr="003006BF">
        <w:tc>
          <w:tcPr>
            <w:tcW w:w="686" w:type="pct"/>
            <w:shd w:val="clear" w:color="auto" w:fill="auto"/>
            <w:hideMark/>
          </w:tcPr>
          <w:p w14:paraId="6440AD37" w14:textId="7FC911D1" w:rsidR="002F61E7" w:rsidRPr="002F61E7" w:rsidRDefault="002F61E7" w:rsidP="002C0C5E">
            <w:pPr>
              <w:spacing w:before="60" w:after="60"/>
              <w:ind w:firstLine="0"/>
              <w:rPr>
                <w:sz w:val="24"/>
                <w:szCs w:val="24"/>
                <w:lang w:val="en-US"/>
              </w:rPr>
            </w:pPr>
            <w:r>
              <w:rPr>
                <w:b/>
                <w:bCs/>
                <w:sz w:val="24"/>
                <w:szCs w:val="24"/>
                <w:lang w:val="en-US"/>
              </w:rPr>
              <w:t>document</w:t>
            </w:r>
          </w:p>
        </w:tc>
        <w:tc>
          <w:tcPr>
            <w:tcW w:w="806" w:type="pct"/>
            <w:gridSpan w:val="2"/>
            <w:shd w:val="clear" w:color="auto" w:fill="auto"/>
            <w:hideMark/>
          </w:tcPr>
          <w:p w14:paraId="20421670" w14:textId="77777777" w:rsidR="002F61E7" w:rsidRPr="002947D3" w:rsidRDefault="002F61E7" w:rsidP="002C0C5E">
            <w:pPr>
              <w:spacing w:before="60" w:after="60"/>
              <w:ind w:firstLine="0"/>
              <w:rPr>
                <w:sz w:val="24"/>
                <w:szCs w:val="24"/>
              </w:rPr>
            </w:pPr>
            <w:r w:rsidRPr="002947D3">
              <w:rPr>
                <w:sz w:val="24"/>
                <w:szCs w:val="24"/>
              </w:rPr>
              <w:t> </w:t>
            </w:r>
          </w:p>
        </w:tc>
        <w:tc>
          <w:tcPr>
            <w:tcW w:w="318" w:type="pct"/>
            <w:gridSpan w:val="4"/>
            <w:shd w:val="clear" w:color="auto" w:fill="auto"/>
            <w:hideMark/>
          </w:tcPr>
          <w:p w14:paraId="2263790B" w14:textId="77777777" w:rsidR="002F61E7" w:rsidRPr="002947D3" w:rsidRDefault="002F61E7" w:rsidP="002C0C5E">
            <w:pPr>
              <w:spacing w:before="60" w:after="60"/>
              <w:ind w:firstLine="0"/>
              <w:rPr>
                <w:sz w:val="24"/>
                <w:szCs w:val="24"/>
              </w:rPr>
            </w:pPr>
            <w:r w:rsidRPr="002947D3">
              <w:rPr>
                <w:sz w:val="24"/>
                <w:szCs w:val="24"/>
              </w:rPr>
              <w:t> </w:t>
            </w:r>
          </w:p>
        </w:tc>
        <w:tc>
          <w:tcPr>
            <w:tcW w:w="543" w:type="pct"/>
            <w:gridSpan w:val="3"/>
            <w:shd w:val="clear" w:color="auto" w:fill="auto"/>
            <w:hideMark/>
          </w:tcPr>
          <w:p w14:paraId="5D2750DE" w14:textId="77777777" w:rsidR="002F61E7" w:rsidRPr="002947D3" w:rsidRDefault="002F61E7" w:rsidP="002C0C5E">
            <w:pPr>
              <w:spacing w:before="60" w:after="60"/>
              <w:ind w:firstLine="0"/>
              <w:rPr>
                <w:sz w:val="24"/>
                <w:szCs w:val="24"/>
              </w:rPr>
            </w:pPr>
            <w:r w:rsidRPr="002947D3">
              <w:rPr>
                <w:sz w:val="24"/>
                <w:szCs w:val="24"/>
              </w:rPr>
              <w:t> </w:t>
            </w:r>
          </w:p>
        </w:tc>
        <w:tc>
          <w:tcPr>
            <w:tcW w:w="1260" w:type="pct"/>
            <w:gridSpan w:val="3"/>
            <w:shd w:val="clear" w:color="auto" w:fill="auto"/>
            <w:hideMark/>
          </w:tcPr>
          <w:p w14:paraId="4856457E" w14:textId="77777777" w:rsidR="002F61E7" w:rsidRPr="002947D3" w:rsidRDefault="002F61E7" w:rsidP="002C0C5E">
            <w:pPr>
              <w:spacing w:before="60" w:after="60"/>
              <w:ind w:firstLine="0"/>
              <w:rPr>
                <w:sz w:val="24"/>
                <w:szCs w:val="24"/>
              </w:rPr>
            </w:pPr>
            <w:r w:rsidRPr="002947D3">
              <w:rPr>
                <w:sz w:val="24"/>
                <w:szCs w:val="24"/>
              </w:rPr>
              <w:t> </w:t>
            </w:r>
          </w:p>
        </w:tc>
        <w:tc>
          <w:tcPr>
            <w:tcW w:w="1387" w:type="pct"/>
            <w:gridSpan w:val="4"/>
            <w:shd w:val="clear" w:color="auto" w:fill="auto"/>
            <w:hideMark/>
          </w:tcPr>
          <w:p w14:paraId="30B4BB61" w14:textId="6653FE92" w:rsidR="002F61E7" w:rsidRPr="0001412D" w:rsidRDefault="002F61E7" w:rsidP="002C0C5E">
            <w:pPr>
              <w:spacing w:before="60" w:after="60"/>
              <w:ind w:firstLine="0"/>
              <w:rPr>
                <w:sz w:val="24"/>
                <w:szCs w:val="24"/>
              </w:rPr>
            </w:pPr>
          </w:p>
        </w:tc>
      </w:tr>
      <w:tr w:rsidR="002C0C5E" w:rsidRPr="002947D3" w14:paraId="5E8275A9" w14:textId="77777777" w:rsidTr="003006BF">
        <w:tc>
          <w:tcPr>
            <w:tcW w:w="686" w:type="pct"/>
            <w:shd w:val="clear" w:color="auto" w:fill="auto"/>
            <w:hideMark/>
          </w:tcPr>
          <w:p w14:paraId="35B8FA4B" w14:textId="77777777" w:rsidR="002F61E7" w:rsidRPr="002947D3" w:rsidRDefault="002F61E7"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1466D409" w14:textId="77777777" w:rsidR="002F61E7" w:rsidRPr="002947D3" w:rsidRDefault="002F61E7" w:rsidP="002C0C5E">
            <w:pPr>
              <w:spacing w:before="60" w:after="60"/>
              <w:ind w:firstLine="0"/>
              <w:rPr>
                <w:sz w:val="24"/>
                <w:szCs w:val="24"/>
              </w:rPr>
            </w:pPr>
            <w:r w:rsidRPr="002947D3">
              <w:rPr>
                <w:sz w:val="24"/>
                <w:szCs w:val="24"/>
              </w:rPr>
              <w:t xml:space="preserve">code </w:t>
            </w:r>
          </w:p>
        </w:tc>
        <w:tc>
          <w:tcPr>
            <w:tcW w:w="318" w:type="pct"/>
            <w:gridSpan w:val="4"/>
            <w:shd w:val="clear" w:color="auto" w:fill="auto"/>
            <w:hideMark/>
          </w:tcPr>
          <w:p w14:paraId="47E10701" w14:textId="77777777" w:rsidR="002F61E7" w:rsidRPr="002947D3" w:rsidRDefault="002F61E7" w:rsidP="002C0C5E">
            <w:pPr>
              <w:spacing w:before="60" w:after="60"/>
              <w:ind w:firstLine="0"/>
              <w:jc w:val="center"/>
              <w:rPr>
                <w:sz w:val="24"/>
                <w:szCs w:val="24"/>
              </w:rPr>
            </w:pPr>
            <w:r w:rsidRPr="002947D3">
              <w:rPr>
                <w:sz w:val="24"/>
                <w:szCs w:val="24"/>
              </w:rPr>
              <w:t>O</w:t>
            </w:r>
          </w:p>
        </w:tc>
        <w:tc>
          <w:tcPr>
            <w:tcW w:w="543" w:type="pct"/>
            <w:gridSpan w:val="3"/>
            <w:shd w:val="clear" w:color="auto" w:fill="auto"/>
            <w:hideMark/>
          </w:tcPr>
          <w:p w14:paraId="1ED691E0" w14:textId="28E8E9A4" w:rsidR="002F61E7" w:rsidRPr="002947D3" w:rsidRDefault="002F61E7" w:rsidP="009A1B8C">
            <w:pPr>
              <w:spacing w:before="60" w:after="60"/>
              <w:ind w:firstLine="0"/>
              <w:jc w:val="center"/>
              <w:rPr>
                <w:sz w:val="24"/>
                <w:szCs w:val="24"/>
              </w:rPr>
            </w:pPr>
            <w:r w:rsidRPr="002947D3">
              <w:rPr>
                <w:sz w:val="24"/>
                <w:szCs w:val="24"/>
              </w:rPr>
              <w:t>T(1-</w:t>
            </w:r>
            <w:r w:rsidR="009A1B8C">
              <w:rPr>
                <w:sz w:val="24"/>
                <w:szCs w:val="24"/>
              </w:rPr>
              <w:t>4</w:t>
            </w:r>
            <w:r w:rsidRPr="002947D3">
              <w:rPr>
                <w:sz w:val="24"/>
                <w:szCs w:val="24"/>
              </w:rPr>
              <w:t>)</w:t>
            </w:r>
          </w:p>
        </w:tc>
        <w:tc>
          <w:tcPr>
            <w:tcW w:w="1260" w:type="pct"/>
            <w:gridSpan w:val="3"/>
            <w:shd w:val="clear" w:color="auto" w:fill="auto"/>
            <w:hideMark/>
          </w:tcPr>
          <w:p w14:paraId="28A6F00E" w14:textId="04D7614A" w:rsidR="002F61E7" w:rsidRPr="00A8051C" w:rsidRDefault="002F61E7" w:rsidP="002C0C5E">
            <w:pPr>
              <w:spacing w:before="60" w:after="60"/>
              <w:ind w:firstLine="0"/>
              <w:rPr>
                <w:sz w:val="24"/>
                <w:szCs w:val="24"/>
              </w:rPr>
            </w:pPr>
            <w:r>
              <w:rPr>
                <w:sz w:val="24"/>
                <w:szCs w:val="24"/>
              </w:rPr>
              <w:t>Код</w:t>
            </w:r>
            <w:r w:rsidR="00A8051C">
              <w:rPr>
                <w:sz w:val="24"/>
                <w:szCs w:val="24"/>
                <w:lang w:val="en-US"/>
              </w:rPr>
              <w:t xml:space="preserve"> </w:t>
            </w:r>
            <w:r w:rsidR="00A8051C">
              <w:rPr>
                <w:sz w:val="24"/>
                <w:szCs w:val="24"/>
              </w:rPr>
              <w:t>документа</w:t>
            </w:r>
          </w:p>
        </w:tc>
        <w:tc>
          <w:tcPr>
            <w:tcW w:w="1387" w:type="pct"/>
            <w:gridSpan w:val="4"/>
            <w:shd w:val="clear" w:color="auto" w:fill="auto"/>
            <w:hideMark/>
          </w:tcPr>
          <w:p w14:paraId="27540CF9" w14:textId="77777777" w:rsidR="002F61E7" w:rsidRPr="002947D3" w:rsidRDefault="002F61E7" w:rsidP="002C0C5E">
            <w:pPr>
              <w:spacing w:before="60" w:after="60"/>
              <w:ind w:firstLine="0"/>
              <w:rPr>
                <w:sz w:val="24"/>
                <w:szCs w:val="24"/>
              </w:rPr>
            </w:pPr>
            <w:r w:rsidRPr="002947D3">
              <w:rPr>
                <w:sz w:val="24"/>
                <w:szCs w:val="24"/>
              </w:rPr>
              <w:t xml:space="preserve"> </w:t>
            </w:r>
          </w:p>
        </w:tc>
      </w:tr>
      <w:tr w:rsidR="002C0C5E" w:rsidRPr="002947D3" w14:paraId="1C7EB0B7" w14:textId="77777777" w:rsidTr="003006BF">
        <w:tc>
          <w:tcPr>
            <w:tcW w:w="686" w:type="pct"/>
            <w:shd w:val="clear" w:color="auto" w:fill="auto"/>
            <w:hideMark/>
          </w:tcPr>
          <w:p w14:paraId="4DE8BFFE" w14:textId="77777777" w:rsidR="002F61E7" w:rsidRPr="002947D3" w:rsidRDefault="002F61E7"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751A46D1" w14:textId="77777777" w:rsidR="002F61E7" w:rsidRPr="002947D3" w:rsidRDefault="002F61E7" w:rsidP="002C0C5E">
            <w:pPr>
              <w:spacing w:before="60" w:after="60"/>
              <w:ind w:firstLine="0"/>
              <w:rPr>
                <w:sz w:val="24"/>
                <w:szCs w:val="24"/>
              </w:rPr>
            </w:pPr>
            <w:r w:rsidRPr="002947D3">
              <w:rPr>
                <w:sz w:val="24"/>
                <w:szCs w:val="24"/>
              </w:rPr>
              <w:t xml:space="preserve">name </w:t>
            </w:r>
          </w:p>
        </w:tc>
        <w:tc>
          <w:tcPr>
            <w:tcW w:w="318" w:type="pct"/>
            <w:gridSpan w:val="4"/>
            <w:shd w:val="clear" w:color="auto" w:fill="auto"/>
            <w:hideMark/>
          </w:tcPr>
          <w:p w14:paraId="0C1BAE13" w14:textId="77777777" w:rsidR="002F61E7" w:rsidRPr="002947D3" w:rsidRDefault="002F61E7" w:rsidP="002C0C5E">
            <w:pPr>
              <w:spacing w:before="60" w:after="60"/>
              <w:ind w:firstLine="0"/>
              <w:jc w:val="center"/>
              <w:rPr>
                <w:sz w:val="24"/>
                <w:szCs w:val="24"/>
              </w:rPr>
            </w:pPr>
            <w:r w:rsidRPr="002947D3">
              <w:rPr>
                <w:sz w:val="24"/>
                <w:szCs w:val="24"/>
              </w:rPr>
              <w:t>H</w:t>
            </w:r>
          </w:p>
        </w:tc>
        <w:tc>
          <w:tcPr>
            <w:tcW w:w="543" w:type="pct"/>
            <w:gridSpan w:val="3"/>
            <w:shd w:val="clear" w:color="auto" w:fill="auto"/>
            <w:hideMark/>
          </w:tcPr>
          <w:p w14:paraId="1CF1C2D5" w14:textId="77777777" w:rsidR="002F61E7" w:rsidRPr="002947D3" w:rsidRDefault="002F61E7" w:rsidP="002C0C5E">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60" w:type="pct"/>
            <w:gridSpan w:val="3"/>
            <w:shd w:val="clear" w:color="auto" w:fill="auto"/>
            <w:hideMark/>
          </w:tcPr>
          <w:p w14:paraId="01CC1423" w14:textId="77777777" w:rsidR="002F61E7" w:rsidRPr="002947D3" w:rsidRDefault="002F61E7" w:rsidP="002C0C5E">
            <w:pPr>
              <w:spacing w:before="60" w:after="60"/>
              <w:ind w:firstLine="0"/>
              <w:rPr>
                <w:sz w:val="24"/>
                <w:szCs w:val="24"/>
              </w:rPr>
            </w:pPr>
            <w:r w:rsidRPr="002947D3">
              <w:rPr>
                <w:sz w:val="24"/>
                <w:szCs w:val="24"/>
              </w:rPr>
              <w:t xml:space="preserve">Наименование </w:t>
            </w:r>
          </w:p>
        </w:tc>
        <w:tc>
          <w:tcPr>
            <w:tcW w:w="1387" w:type="pct"/>
            <w:gridSpan w:val="4"/>
            <w:shd w:val="clear" w:color="auto" w:fill="auto"/>
            <w:hideMark/>
          </w:tcPr>
          <w:p w14:paraId="0D2D4362" w14:textId="77777777" w:rsidR="002F61E7" w:rsidRPr="002947D3" w:rsidRDefault="002F61E7" w:rsidP="002C0C5E">
            <w:pPr>
              <w:spacing w:before="60" w:after="60"/>
              <w:ind w:firstLine="0"/>
              <w:rPr>
                <w:sz w:val="24"/>
                <w:szCs w:val="24"/>
              </w:rPr>
            </w:pPr>
            <w:r w:rsidRPr="002947D3">
              <w:rPr>
                <w:sz w:val="24"/>
                <w:szCs w:val="24"/>
              </w:rPr>
              <w:t xml:space="preserve">Элемент обязателен для </w:t>
            </w:r>
            <w:r w:rsidRPr="002947D3">
              <w:rPr>
                <w:sz w:val="24"/>
                <w:szCs w:val="24"/>
              </w:rPr>
              <w:lastRenderedPageBreak/>
              <w:t>заполнения при выгрузке из РК РБГ.</w:t>
            </w:r>
          </w:p>
        </w:tc>
      </w:tr>
      <w:tr w:rsidR="002C0C5E" w:rsidRPr="002947D3" w14:paraId="1ADAB39C" w14:textId="77777777" w:rsidTr="003006BF">
        <w:tc>
          <w:tcPr>
            <w:tcW w:w="686" w:type="pct"/>
            <w:shd w:val="clear" w:color="auto" w:fill="auto"/>
            <w:hideMark/>
          </w:tcPr>
          <w:p w14:paraId="573000DA" w14:textId="77777777" w:rsidR="002F61E7" w:rsidRPr="002947D3" w:rsidRDefault="002F61E7" w:rsidP="002C0C5E">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679D9B23" w14:textId="7129ACCF" w:rsidR="002F61E7" w:rsidRPr="002947D3" w:rsidRDefault="002F61E7" w:rsidP="002C0C5E">
            <w:pPr>
              <w:spacing w:before="60" w:after="60"/>
              <w:ind w:firstLine="0"/>
              <w:rPr>
                <w:sz w:val="24"/>
                <w:szCs w:val="24"/>
              </w:rPr>
            </w:pPr>
            <w:r>
              <w:rPr>
                <w:sz w:val="24"/>
                <w:szCs w:val="24"/>
                <w:lang w:val="en-US"/>
              </w:rPr>
              <w:t>base</w:t>
            </w:r>
            <w:r w:rsidRPr="002947D3">
              <w:rPr>
                <w:sz w:val="24"/>
                <w:szCs w:val="24"/>
              </w:rPr>
              <w:t xml:space="preserve"> </w:t>
            </w:r>
          </w:p>
        </w:tc>
        <w:tc>
          <w:tcPr>
            <w:tcW w:w="318" w:type="pct"/>
            <w:gridSpan w:val="4"/>
            <w:shd w:val="clear" w:color="auto" w:fill="auto"/>
            <w:hideMark/>
          </w:tcPr>
          <w:p w14:paraId="245575CB" w14:textId="4B26EF0C" w:rsidR="002F61E7" w:rsidRPr="002F61E7" w:rsidRDefault="002F61E7" w:rsidP="002C0C5E">
            <w:pPr>
              <w:spacing w:before="60" w:after="60"/>
              <w:ind w:firstLine="0"/>
              <w:jc w:val="center"/>
              <w:rPr>
                <w:sz w:val="24"/>
                <w:szCs w:val="24"/>
              </w:rPr>
            </w:pPr>
            <w:r>
              <w:rPr>
                <w:sz w:val="24"/>
                <w:szCs w:val="24"/>
              </w:rPr>
              <w:t>О</w:t>
            </w:r>
          </w:p>
        </w:tc>
        <w:tc>
          <w:tcPr>
            <w:tcW w:w="543" w:type="pct"/>
            <w:gridSpan w:val="3"/>
            <w:shd w:val="clear" w:color="auto" w:fill="auto"/>
            <w:hideMark/>
          </w:tcPr>
          <w:p w14:paraId="7D94ABAF" w14:textId="2C4ED3DE" w:rsidR="002F61E7" w:rsidRPr="002947D3" w:rsidRDefault="002F61E7" w:rsidP="002F61E7">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60" w:type="pct"/>
            <w:gridSpan w:val="3"/>
            <w:shd w:val="clear" w:color="auto" w:fill="auto"/>
            <w:hideMark/>
          </w:tcPr>
          <w:p w14:paraId="4B8B4897" w14:textId="247F689D" w:rsidR="002F61E7" w:rsidRPr="002947D3" w:rsidRDefault="002F61E7" w:rsidP="002C0C5E">
            <w:pPr>
              <w:spacing w:before="60" w:after="60"/>
              <w:ind w:firstLine="0"/>
              <w:rPr>
                <w:sz w:val="24"/>
                <w:szCs w:val="24"/>
              </w:rPr>
            </w:pPr>
            <w:r w:rsidRPr="002F61E7">
              <w:rPr>
                <w:sz w:val="24"/>
                <w:szCs w:val="24"/>
              </w:rPr>
              <w:t>Реквизиты документа, являющегося основанием для изменений</w:t>
            </w:r>
          </w:p>
        </w:tc>
        <w:tc>
          <w:tcPr>
            <w:tcW w:w="1387" w:type="pct"/>
            <w:gridSpan w:val="4"/>
            <w:shd w:val="clear" w:color="auto" w:fill="auto"/>
            <w:hideMark/>
          </w:tcPr>
          <w:p w14:paraId="396CB7FA" w14:textId="46DD1A7D" w:rsidR="002F61E7" w:rsidRPr="002947D3" w:rsidRDefault="002F61E7" w:rsidP="002C0C5E">
            <w:pPr>
              <w:spacing w:before="60" w:after="60"/>
              <w:ind w:firstLine="0"/>
              <w:rPr>
                <w:sz w:val="24"/>
                <w:szCs w:val="24"/>
              </w:rPr>
            </w:pPr>
          </w:p>
        </w:tc>
      </w:tr>
      <w:tr w:rsidR="002F61E7" w:rsidRPr="002947D3" w14:paraId="66B16486" w14:textId="77777777" w:rsidTr="002C0C5E">
        <w:tc>
          <w:tcPr>
            <w:tcW w:w="5000" w:type="pct"/>
            <w:gridSpan w:val="17"/>
            <w:shd w:val="clear" w:color="auto" w:fill="auto"/>
            <w:hideMark/>
          </w:tcPr>
          <w:p w14:paraId="48C5C8B3" w14:textId="65A97E2C" w:rsidR="002F61E7" w:rsidRPr="002947D3" w:rsidRDefault="002F61E7" w:rsidP="002C0C5E">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351CF2" w:rsidRPr="002947D3" w14:paraId="4478D28C" w14:textId="77777777" w:rsidTr="003006BF">
        <w:tc>
          <w:tcPr>
            <w:tcW w:w="686" w:type="pct"/>
            <w:shd w:val="clear" w:color="auto" w:fill="auto"/>
            <w:hideMark/>
          </w:tcPr>
          <w:p w14:paraId="3E6A5F4B" w14:textId="2D8718FE" w:rsidR="002F61E7" w:rsidRPr="002F61E7" w:rsidRDefault="002F61E7" w:rsidP="002C0C5E">
            <w:pPr>
              <w:spacing w:before="60" w:after="60"/>
              <w:ind w:firstLine="0"/>
              <w:rPr>
                <w:sz w:val="24"/>
                <w:szCs w:val="24"/>
                <w:lang w:val="en-US"/>
              </w:rPr>
            </w:pPr>
            <w:r w:rsidRPr="002F61E7">
              <w:rPr>
                <w:b/>
                <w:bCs/>
                <w:sz w:val="24"/>
                <w:szCs w:val="24"/>
                <w:lang w:val="en-US"/>
              </w:rPr>
              <w:t>damagePayments</w:t>
            </w:r>
          </w:p>
        </w:tc>
        <w:tc>
          <w:tcPr>
            <w:tcW w:w="806" w:type="pct"/>
            <w:gridSpan w:val="2"/>
            <w:shd w:val="clear" w:color="auto" w:fill="auto"/>
            <w:hideMark/>
          </w:tcPr>
          <w:p w14:paraId="11D68855" w14:textId="77777777" w:rsidR="002F61E7" w:rsidRPr="002947D3" w:rsidRDefault="002F61E7" w:rsidP="002C0C5E">
            <w:pPr>
              <w:spacing w:before="60" w:after="60"/>
              <w:ind w:firstLine="0"/>
              <w:rPr>
                <w:sz w:val="24"/>
                <w:szCs w:val="24"/>
              </w:rPr>
            </w:pPr>
            <w:r w:rsidRPr="002947D3">
              <w:rPr>
                <w:sz w:val="24"/>
                <w:szCs w:val="24"/>
              </w:rPr>
              <w:t> </w:t>
            </w:r>
          </w:p>
        </w:tc>
        <w:tc>
          <w:tcPr>
            <w:tcW w:w="323" w:type="pct"/>
            <w:gridSpan w:val="5"/>
            <w:shd w:val="clear" w:color="auto" w:fill="auto"/>
            <w:hideMark/>
          </w:tcPr>
          <w:p w14:paraId="6E38CE50" w14:textId="77777777" w:rsidR="002F61E7" w:rsidRPr="002947D3" w:rsidRDefault="002F61E7" w:rsidP="002C0C5E">
            <w:pPr>
              <w:spacing w:before="60" w:after="60"/>
              <w:ind w:firstLine="0"/>
              <w:rPr>
                <w:sz w:val="24"/>
                <w:szCs w:val="24"/>
              </w:rPr>
            </w:pPr>
            <w:r w:rsidRPr="002947D3">
              <w:rPr>
                <w:sz w:val="24"/>
                <w:szCs w:val="24"/>
              </w:rPr>
              <w:t> </w:t>
            </w:r>
          </w:p>
        </w:tc>
        <w:tc>
          <w:tcPr>
            <w:tcW w:w="538" w:type="pct"/>
            <w:gridSpan w:val="2"/>
            <w:shd w:val="clear" w:color="auto" w:fill="auto"/>
            <w:hideMark/>
          </w:tcPr>
          <w:p w14:paraId="144FBE10" w14:textId="77777777" w:rsidR="002F61E7" w:rsidRPr="002947D3" w:rsidRDefault="002F61E7" w:rsidP="002C0C5E">
            <w:pPr>
              <w:spacing w:before="60" w:after="60"/>
              <w:ind w:firstLine="0"/>
              <w:rPr>
                <w:sz w:val="24"/>
                <w:szCs w:val="24"/>
              </w:rPr>
            </w:pPr>
            <w:r w:rsidRPr="002947D3">
              <w:rPr>
                <w:sz w:val="24"/>
                <w:szCs w:val="24"/>
              </w:rPr>
              <w:t> </w:t>
            </w:r>
          </w:p>
        </w:tc>
        <w:tc>
          <w:tcPr>
            <w:tcW w:w="1260" w:type="pct"/>
            <w:gridSpan w:val="3"/>
            <w:shd w:val="clear" w:color="auto" w:fill="auto"/>
            <w:hideMark/>
          </w:tcPr>
          <w:p w14:paraId="523B2DF9" w14:textId="77777777" w:rsidR="002F61E7" w:rsidRPr="002947D3" w:rsidRDefault="002F61E7" w:rsidP="002C0C5E">
            <w:pPr>
              <w:spacing w:before="60" w:after="60"/>
              <w:ind w:firstLine="0"/>
              <w:rPr>
                <w:sz w:val="24"/>
                <w:szCs w:val="24"/>
              </w:rPr>
            </w:pPr>
            <w:r w:rsidRPr="002947D3">
              <w:rPr>
                <w:sz w:val="24"/>
                <w:szCs w:val="24"/>
              </w:rPr>
              <w:t> </w:t>
            </w:r>
          </w:p>
        </w:tc>
        <w:tc>
          <w:tcPr>
            <w:tcW w:w="1387" w:type="pct"/>
            <w:gridSpan w:val="4"/>
            <w:shd w:val="clear" w:color="auto" w:fill="auto"/>
            <w:hideMark/>
          </w:tcPr>
          <w:p w14:paraId="435F9235" w14:textId="32D68365" w:rsidR="002F61E7" w:rsidRPr="0001412D" w:rsidRDefault="002F61E7" w:rsidP="002C0C5E">
            <w:pPr>
              <w:spacing w:before="60" w:after="60"/>
              <w:ind w:firstLine="0"/>
              <w:rPr>
                <w:sz w:val="24"/>
                <w:szCs w:val="24"/>
              </w:rPr>
            </w:pPr>
          </w:p>
        </w:tc>
      </w:tr>
      <w:tr w:rsidR="0001412D" w:rsidRPr="002947D3" w14:paraId="6F7D37C7" w14:textId="77777777" w:rsidTr="003006BF">
        <w:tc>
          <w:tcPr>
            <w:tcW w:w="686" w:type="pct"/>
            <w:shd w:val="clear" w:color="auto" w:fill="auto"/>
          </w:tcPr>
          <w:p w14:paraId="11EB9730" w14:textId="77777777" w:rsidR="0001412D" w:rsidRPr="002947D3" w:rsidRDefault="0001412D" w:rsidP="00832358">
            <w:pPr>
              <w:spacing w:before="60" w:after="60"/>
              <w:ind w:firstLine="0"/>
              <w:rPr>
                <w:sz w:val="24"/>
                <w:szCs w:val="24"/>
              </w:rPr>
            </w:pPr>
          </w:p>
        </w:tc>
        <w:tc>
          <w:tcPr>
            <w:tcW w:w="806" w:type="pct"/>
            <w:gridSpan w:val="2"/>
            <w:shd w:val="clear" w:color="auto" w:fill="auto"/>
          </w:tcPr>
          <w:p w14:paraId="1613D485" w14:textId="34B39B09" w:rsidR="0001412D" w:rsidRPr="0001412D" w:rsidRDefault="002F61E7" w:rsidP="00832358">
            <w:pPr>
              <w:spacing w:before="60" w:after="60"/>
              <w:ind w:firstLine="0"/>
              <w:rPr>
                <w:sz w:val="24"/>
                <w:szCs w:val="24"/>
              </w:rPr>
            </w:pPr>
            <w:r w:rsidRPr="002F61E7">
              <w:rPr>
                <w:sz w:val="24"/>
                <w:szCs w:val="24"/>
              </w:rPr>
              <w:t>document</w:t>
            </w:r>
          </w:p>
        </w:tc>
        <w:tc>
          <w:tcPr>
            <w:tcW w:w="330" w:type="pct"/>
            <w:gridSpan w:val="6"/>
            <w:shd w:val="clear" w:color="auto" w:fill="auto"/>
          </w:tcPr>
          <w:p w14:paraId="11CCC21E" w14:textId="0B3B4072" w:rsidR="0001412D" w:rsidRDefault="00E94822" w:rsidP="00832358">
            <w:pPr>
              <w:spacing w:before="60" w:after="60"/>
              <w:ind w:firstLine="0"/>
              <w:jc w:val="center"/>
              <w:rPr>
                <w:sz w:val="24"/>
                <w:szCs w:val="24"/>
              </w:rPr>
            </w:pPr>
            <w:r>
              <w:rPr>
                <w:sz w:val="24"/>
                <w:szCs w:val="24"/>
              </w:rPr>
              <w:t>О</w:t>
            </w:r>
          </w:p>
        </w:tc>
        <w:tc>
          <w:tcPr>
            <w:tcW w:w="535" w:type="pct"/>
            <w:gridSpan w:val="2"/>
            <w:shd w:val="clear" w:color="auto" w:fill="auto"/>
          </w:tcPr>
          <w:p w14:paraId="773FBD88" w14:textId="356E84A5" w:rsidR="0001412D" w:rsidRPr="00E94822" w:rsidRDefault="00E94822" w:rsidP="00832358">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6356F2EE" w14:textId="6C40A8E9" w:rsidR="0001412D" w:rsidRPr="00E94822" w:rsidRDefault="00E94822" w:rsidP="00832358">
            <w:pPr>
              <w:spacing w:before="60" w:after="60"/>
              <w:ind w:firstLine="0"/>
              <w:rPr>
                <w:sz w:val="24"/>
                <w:szCs w:val="24"/>
              </w:rPr>
            </w:pPr>
            <w:r>
              <w:rPr>
                <w:sz w:val="24"/>
                <w:szCs w:val="24"/>
              </w:rPr>
              <w:t>Докмент</w:t>
            </w:r>
          </w:p>
        </w:tc>
        <w:tc>
          <w:tcPr>
            <w:tcW w:w="1383" w:type="pct"/>
            <w:gridSpan w:val="3"/>
            <w:shd w:val="clear" w:color="auto" w:fill="auto"/>
          </w:tcPr>
          <w:p w14:paraId="19B27D4A" w14:textId="77777777" w:rsidR="0001412D" w:rsidRPr="002947D3" w:rsidRDefault="0001412D" w:rsidP="00832358">
            <w:pPr>
              <w:spacing w:before="60" w:after="60"/>
              <w:ind w:firstLine="0"/>
              <w:rPr>
                <w:sz w:val="24"/>
                <w:szCs w:val="24"/>
              </w:rPr>
            </w:pPr>
          </w:p>
        </w:tc>
      </w:tr>
      <w:tr w:rsidR="002F61E7" w:rsidRPr="002947D3" w14:paraId="5BCEE6DF" w14:textId="77777777" w:rsidTr="003006BF">
        <w:tc>
          <w:tcPr>
            <w:tcW w:w="686" w:type="pct"/>
            <w:shd w:val="clear" w:color="auto" w:fill="auto"/>
            <w:hideMark/>
          </w:tcPr>
          <w:p w14:paraId="57F7F9FB" w14:textId="77777777" w:rsidR="002F61E7" w:rsidRPr="002947D3" w:rsidRDefault="002F61E7"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5F3DF7C9" w14:textId="77777777" w:rsidR="002F61E7" w:rsidRPr="002947D3" w:rsidRDefault="002F61E7" w:rsidP="002C0C5E">
            <w:pPr>
              <w:spacing w:before="60" w:after="60"/>
              <w:ind w:firstLine="0"/>
              <w:rPr>
                <w:sz w:val="24"/>
                <w:szCs w:val="24"/>
              </w:rPr>
            </w:pPr>
            <w:r w:rsidRPr="002947D3">
              <w:rPr>
                <w:sz w:val="24"/>
                <w:szCs w:val="24"/>
              </w:rPr>
              <w:t>currency</w:t>
            </w:r>
          </w:p>
        </w:tc>
        <w:tc>
          <w:tcPr>
            <w:tcW w:w="330" w:type="pct"/>
            <w:gridSpan w:val="6"/>
            <w:shd w:val="clear" w:color="auto" w:fill="auto"/>
            <w:hideMark/>
          </w:tcPr>
          <w:p w14:paraId="6757BF8C" w14:textId="77777777" w:rsidR="002F61E7" w:rsidRPr="002947D3" w:rsidRDefault="002F61E7" w:rsidP="002C0C5E">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C5C3C6C" w14:textId="77777777" w:rsidR="002F61E7" w:rsidRPr="002947D3" w:rsidRDefault="002F61E7" w:rsidP="002C0C5E">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6986B78D" w14:textId="77777777" w:rsidR="002F61E7" w:rsidRPr="002947D3" w:rsidRDefault="002F61E7" w:rsidP="002C0C5E">
            <w:pPr>
              <w:spacing w:before="60" w:after="60"/>
              <w:ind w:firstLine="0"/>
              <w:rPr>
                <w:sz w:val="24"/>
                <w:szCs w:val="24"/>
              </w:rPr>
            </w:pPr>
            <w:r w:rsidRPr="002947D3">
              <w:rPr>
                <w:sz w:val="24"/>
                <w:szCs w:val="24"/>
              </w:rPr>
              <w:t>Валюта контракта</w:t>
            </w:r>
          </w:p>
        </w:tc>
        <w:tc>
          <w:tcPr>
            <w:tcW w:w="1383" w:type="pct"/>
            <w:gridSpan w:val="3"/>
            <w:shd w:val="clear" w:color="auto" w:fill="auto"/>
            <w:hideMark/>
          </w:tcPr>
          <w:p w14:paraId="703C7E87" w14:textId="77777777" w:rsidR="002F61E7" w:rsidRPr="002947D3" w:rsidRDefault="002F61E7" w:rsidP="002C0C5E">
            <w:pPr>
              <w:spacing w:before="60" w:after="60"/>
              <w:ind w:firstLine="0"/>
              <w:rPr>
                <w:sz w:val="24"/>
                <w:szCs w:val="24"/>
              </w:rPr>
            </w:pPr>
            <w:r w:rsidRPr="002947D3">
              <w:rPr>
                <w:sz w:val="24"/>
                <w:szCs w:val="24"/>
              </w:rPr>
              <w:t xml:space="preserve"> </w:t>
            </w:r>
          </w:p>
        </w:tc>
      </w:tr>
      <w:tr w:rsidR="002F61E7" w:rsidRPr="002947D3" w14:paraId="733D1E85" w14:textId="77777777" w:rsidTr="003006BF">
        <w:tc>
          <w:tcPr>
            <w:tcW w:w="686" w:type="pct"/>
            <w:shd w:val="clear" w:color="auto" w:fill="auto"/>
            <w:hideMark/>
          </w:tcPr>
          <w:p w14:paraId="3ACB3FA7" w14:textId="77777777" w:rsidR="002F61E7" w:rsidRPr="002947D3" w:rsidRDefault="002F61E7"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2255AF5A" w14:textId="3A769C59" w:rsidR="002F61E7" w:rsidRPr="002947D3" w:rsidRDefault="002F61E7" w:rsidP="002C0C5E">
            <w:pPr>
              <w:spacing w:before="60" w:after="60"/>
              <w:ind w:firstLine="0"/>
              <w:rPr>
                <w:sz w:val="24"/>
                <w:szCs w:val="24"/>
              </w:rPr>
            </w:pPr>
            <w:r>
              <w:rPr>
                <w:sz w:val="24"/>
                <w:szCs w:val="24"/>
                <w:lang w:val="en-US"/>
              </w:rPr>
              <w:t>amount</w:t>
            </w:r>
            <w:r w:rsidRPr="002947D3">
              <w:rPr>
                <w:sz w:val="24"/>
                <w:szCs w:val="24"/>
              </w:rPr>
              <w:t xml:space="preserve"> </w:t>
            </w:r>
          </w:p>
        </w:tc>
        <w:tc>
          <w:tcPr>
            <w:tcW w:w="330" w:type="pct"/>
            <w:gridSpan w:val="6"/>
            <w:shd w:val="clear" w:color="auto" w:fill="auto"/>
            <w:hideMark/>
          </w:tcPr>
          <w:p w14:paraId="4C34E6B0" w14:textId="77777777" w:rsidR="002F61E7" w:rsidRPr="002947D3" w:rsidRDefault="002F61E7" w:rsidP="002C0C5E">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2482C35C" w14:textId="263818D5" w:rsidR="002F61E7" w:rsidRPr="002947D3" w:rsidRDefault="002F61E7" w:rsidP="002C0C5E">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478D5698" w14:textId="38704426" w:rsidR="002F61E7" w:rsidRPr="00D7113D" w:rsidRDefault="002F61E7" w:rsidP="002C0C5E">
            <w:pPr>
              <w:spacing w:before="60" w:after="60"/>
              <w:ind w:firstLine="0"/>
              <w:rPr>
                <w:sz w:val="24"/>
                <w:szCs w:val="24"/>
              </w:rPr>
            </w:pPr>
            <w:r w:rsidRPr="002F61E7">
              <w:rPr>
                <w:sz w:val="24"/>
                <w:szCs w:val="24"/>
              </w:rPr>
              <w:t>Сумма возмещения ущерба в валюте</w:t>
            </w:r>
          </w:p>
        </w:tc>
        <w:tc>
          <w:tcPr>
            <w:tcW w:w="1383" w:type="pct"/>
            <w:gridSpan w:val="3"/>
            <w:shd w:val="clear" w:color="auto" w:fill="auto"/>
            <w:hideMark/>
          </w:tcPr>
          <w:p w14:paraId="143FEB93" w14:textId="248A8CFC" w:rsidR="002F61E7" w:rsidRPr="002947D3" w:rsidRDefault="002F61E7" w:rsidP="002C0C5E">
            <w:pPr>
              <w:spacing w:before="60" w:after="60"/>
              <w:ind w:firstLine="0"/>
              <w:rPr>
                <w:sz w:val="24"/>
                <w:szCs w:val="24"/>
              </w:rPr>
            </w:pPr>
            <w:r w:rsidRPr="002947D3">
              <w:rPr>
                <w:sz w:val="24"/>
                <w:szCs w:val="24"/>
              </w:rPr>
              <w:t xml:space="preserve">Шаблон значения: </w:t>
            </w:r>
            <w:r w:rsidR="000E3F97">
              <w:rPr>
                <w:color w:val="000000"/>
                <w:sz w:val="24"/>
                <w:szCs w:val="24"/>
                <w:highlight w:val="white"/>
              </w:rPr>
              <w:t>\d+(\.\d{1,2})?</w:t>
            </w:r>
          </w:p>
        </w:tc>
      </w:tr>
      <w:tr w:rsidR="002F61E7" w:rsidRPr="002947D3" w14:paraId="760CB444" w14:textId="77777777" w:rsidTr="003006BF">
        <w:tc>
          <w:tcPr>
            <w:tcW w:w="686" w:type="pct"/>
            <w:shd w:val="clear" w:color="auto" w:fill="auto"/>
          </w:tcPr>
          <w:p w14:paraId="1D52DA99" w14:textId="77777777" w:rsidR="002F61E7" w:rsidRPr="002947D3" w:rsidRDefault="002F61E7" w:rsidP="002C0C5E">
            <w:pPr>
              <w:spacing w:before="60" w:after="60"/>
              <w:ind w:firstLine="0"/>
              <w:rPr>
                <w:sz w:val="24"/>
                <w:szCs w:val="24"/>
              </w:rPr>
            </w:pPr>
          </w:p>
        </w:tc>
        <w:tc>
          <w:tcPr>
            <w:tcW w:w="806" w:type="pct"/>
            <w:gridSpan w:val="2"/>
            <w:shd w:val="clear" w:color="auto" w:fill="auto"/>
          </w:tcPr>
          <w:p w14:paraId="0E98EC63" w14:textId="77777777" w:rsidR="002F61E7" w:rsidRPr="00D7113D" w:rsidRDefault="002F61E7" w:rsidP="002C0C5E">
            <w:pPr>
              <w:spacing w:before="60" w:after="60"/>
              <w:ind w:firstLine="0"/>
              <w:rPr>
                <w:sz w:val="24"/>
                <w:szCs w:val="24"/>
                <w:lang w:val="en-US"/>
              </w:rPr>
            </w:pPr>
            <w:r w:rsidRPr="002947D3">
              <w:rPr>
                <w:sz w:val="24"/>
                <w:szCs w:val="24"/>
              </w:rPr>
              <w:t>currency</w:t>
            </w:r>
            <w:r>
              <w:rPr>
                <w:sz w:val="24"/>
                <w:szCs w:val="24"/>
                <w:lang w:val="en-US"/>
              </w:rPr>
              <w:t>Rate</w:t>
            </w:r>
          </w:p>
        </w:tc>
        <w:tc>
          <w:tcPr>
            <w:tcW w:w="330" w:type="pct"/>
            <w:gridSpan w:val="6"/>
            <w:shd w:val="clear" w:color="auto" w:fill="auto"/>
          </w:tcPr>
          <w:p w14:paraId="1BB14C69" w14:textId="77777777" w:rsidR="002F61E7" w:rsidRPr="002947D3" w:rsidRDefault="002F61E7" w:rsidP="002C0C5E">
            <w:pPr>
              <w:spacing w:before="60" w:after="60"/>
              <w:ind w:firstLine="0"/>
              <w:jc w:val="center"/>
              <w:rPr>
                <w:sz w:val="24"/>
                <w:szCs w:val="24"/>
              </w:rPr>
            </w:pPr>
            <w:r>
              <w:rPr>
                <w:sz w:val="24"/>
                <w:szCs w:val="24"/>
              </w:rPr>
              <w:t>Н</w:t>
            </w:r>
          </w:p>
        </w:tc>
        <w:tc>
          <w:tcPr>
            <w:tcW w:w="535" w:type="pct"/>
            <w:gridSpan w:val="2"/>
            <w:shd w:val="clear" w:color="auto" w:fill="auto"/>
          </w:tcPr>
          <w:p w14:paraId="7BCD25B1" w14:textId="65284911" w:rsidR="002F61E7" w:rsidRPr="00D7113D" w:rsidRDefault="00EC4D28" w:rsidP="002C0C5E">
            <w:pPr>
              <w:spacing w:before="60" w:after="60"/>
              <w:ind w:firstLine="0"/>
              <w:jc w:val="center"/>
              <w:rPr>
                <w:sz w:val="24"/>
                <w:szCs w:val="24"/>
                <w:lang w:val="en-US"/>
              </w:rPr>
            </w:pPr>
            <w:r>
              <w:rPr>
                <w:sz w:val="24"/>
                <w:szCs w:val="24"/>
                <w:lang w:val="en-US"/>
              </w:rPr>
              <w:t>S</w:t>
            </w:r>
          </w:p>
        </w:tc>
        <w:tc>
          <w:tcPr>
            <w:tcW w:w="1260" w:type="pct"/>
            <w:gridSpan w:val="3"/>
            <w:shd w:val="clear" w:color="auto" w:fill="auto"/>
          </w:tcPr>
          <w:p w14:paraId="082BF76F" w14:textId="1A25AC5F" w:rsidR="002F61E7" w:rsidRPr="002947D3" w:rsidRDefault="002F61E7" w:rsidP="002C0C5E">
            <w:pPr>
              <w:spacing w:before="60" w:after="60"/>
              <w:ind w:firstLine="0"/>
              <w:rPr>
                <w:sz w:val="24"/>
                <w:szCs w:val="24"/>
              </w:rPr>
            </w:pPr>
            <w:r w:rsidRPr="002F61E7">
              <w:rPr>
                <w:sz w:val="24"/>
                <w:szCs w:val="24"/>
              </w:rPr>
              <w:t>Курс валюты на дату документа</w:t>
            </w:r>
          </w:p>
        </w:tc>
        <w:tc>
          <w:tcPr>
            <w:tcW w:w="1383" w:type="pct"/>
            <w:gridSpan w:val="3"/>
            <w:shd w:val="clear" w:color="auto" w:fill="auto"/>
          </w:tcPr>
          <w:p w14:paraId="19C001AB" w14:textId="55880D1B" w:rsidR="002F61E7" w:rsidRPr="002947D3" w:rsidRDefault="00EC4D28" w:rsidP="002C0C5E">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2F61E7" w:rsidRPr="002947D3" w14:paraId="67603D18" w14:textId="77777777" w:rsidTr="003006BF">
        <w:tc>
          <w:tcPr>
            <w:tcW w:w="686" w:type="pct"/>
            <w:shd w:val="clear" w:color="auto" w:fill="auto"/>
            <w:hideMark/>
          </w:tcPr>
          <w:p w14:paraId="606C88EA" w14:textId="77777777" w:rsidR="002F61E7" w:rsidRPr="002947D3" w:rsidRDefault="002F61E7"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3ECD6EB8" w14:textId="167614E3" w:rsidR="002F61E7" w:rsidRPr="002947D3" w:rsidRDefault="002F61E7" w:rsidP="002C0C5E">
            <w:pPr>
              <w:spacing w:before="60" w:after="60"/>
              <w:ind w:firstLine="0"/>
              <w:rPr>
                <w:sz w:val="24"/>
                <w:szCs w:val="24"/>
              </w:rPr>
            </w:pPr>
            <w:r>
              <w:rPr>
                <w:sz w:val="24"/>
                <w:szCs w:val="24"/>
                <w:lang w:val="en-US"/>
              </w:rPr>
              <w:t>amountRUR</w:t>
            </w:r>
          </w:p>
        </w:tc>
        <w:tc>
          <w:tcPr>
            <w:tcW w:w="330" w:type="pct"/>
            <w:gridSpan w:val="6"/>
            <w:shd w:val="clear" w:color="auto" w:fill="auto"/>
            <w:hideMark/>
          </w:tcPr>
          <w:p w14:paraId="6A1D7064" w14:textId="34F6A0BA" w:rsidR="002F61E7" w:rsidRPr="002F61E7" w:rsidRDefault="002F61E7" w:rsidP="002C0C5E">
            <w:pPr>
              <w:spacing w:before="60" w:after="60"/>
              <w:ind w:firstLine="0"/>
              <w:jc w:val="center"/>
              <w:rPr>
                <w:sz w:val="24"/>
                <w:szCs w:val="24"/>
              </w:rPr>
            </w:pPr>
            <w:r>
              <w:rPr>
                <w:sz w:val="24"/>
                <w:szCs w:val="24"/>
              </w:rPr>
              <w:t>Н</w:t>
            </w:r>
          </w:p>
        </w:tc>
        <w:tc>
          <w:tcPr>
            <w:tcW w:w="535" w:type="pct"/>
            <w:gridSpan w:val="2"/>
            <w:shd w:val="clear" w:color="auto" w:fill="auto"/>
            <w:hideMark/>
          </w:tcPr>
          <w:p w14:paraId="066DAD95" w14:textId="77777777" w:rsidR="002F61E7" w:rsidRPr="002947D3" w:rsidRDefault="002F61E7" w:rsidP="002C0C5E">
            <w:pPr>
              <w:spacing w:before="60" w:after="60"/>
              <w:ind w:firstLine="0"/>
              <w:jc w:val="center"/>
              <w:rPr>
                <w:sz w:val="24"/>
                <w:szCs w:val="24"/>
              </w:rPr>
            </w:pPr>
            <w:r w:rsidRPr="002947D3">
              <w:rPr>
                <w:sz w:val="24"/>
                <w:szCs w:val="24"/>
                <w:lang w:val="en-US"/>
              </w:rPr>
              <w:t>T(1-21)</w:t>
            </w:r>
          </w:p>
        </w:tc>
        <w:tc>
          <w:tcPr>
            <w:tcW w:w="1260" w:type="pct"/>
            <w:gridSpan w:val="3"/>
            <w:shd w:val="clear" w:color="auto" w:fill="auto"/>
            <w:hideMark/>
          </w:tcPr>
          <w:p w14:paraId="38A8ED45" w14:textId="671F129D" w:rsidR="002F61E7" w:rsidRPr="002947D3" w:rsidRDefault="002F61E7" w:rsidP="002C0C5E">
            <w:pPr>
              <w:spacing w:before="60" w:after="60"/>
              <w:ind w:firstLine="0"/>
              <w:rPr>
                <w:sz w:val="24"/>
                <w:szCs w:val="24"/>
              </w:rPr>
            </w:pPr>
            <w:r w:rsidRPr="002F61E7">
              <w:rPr>
                <w:sz w:val="24"/>
                <w:szCs w:val="24"/>
              </w:rPr>
              <w:t>Сумма возмещения ущерба в рублевом эквиваленте</w:t>
            </w:r>
          </w:p>
        </w:tc>
        <w:tc>
          <w:tcPr>
            <w:tcW w:w="1383" w:type="pct"/>
            <w:gridSpan w:val="3"/>
            <w:shd w:val="clear" w:color="auto" w:fill="auto"/>
            <w:hideMark/>
          </w:tcPr>
          <w:p w14:paraId="43A33620" w14:textId="54EBFD37" w:rsidR="00EC4D28" w:rsidRPr="000E3F97" w:rsidRDefault="002F61E7" w:rsidP="002C0C5E">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r w:rsidR="00EC4D28">
              <w:rPr>
                <w:sz w:val="24"/>
                <w:szCs w:val="24"/>
              </w:rPr>
              <w:t>Элемент</w:t>
            </w:r>
            <w:r w:rsidR="00EC4D28" w:rsidRPr="00942C0C">
              <w:rPr>
                <w:sz w:val="24"/>
                <w:szCs w:val="24"/>
              </w:rPr>
              <w:t xml:space="preserve"> заполняется только при пере</w:t>
            </w:r>
            <w:r w:rsidR="00EC4D28">
              <w:rPr>
                <w:sz w:val="24"/>
                <w:szCs w:val="24"/>
              </w:rPr>
              <w:t>даче значений во внещние систем</w:t>
            </w:r>
            <w:r w:rsidR="00EC4D28" w:rsidRPr="00942C0C">
              <w:rPr>
                <w:sz w:val="24"/>
                <w:szCs w:val="24"/>
              </w:rPr>
              <w:t>ы</w:t>
            </w:r>
            <w:r w:rsidR="00EC4D28">
              <w:rPr>
                <w:sz w:val="24"/>
                <w:szCs w:val="24"/>
              </w:rPr>
              <w:t xml:space="preserve"> в случае если валюта отлична от </w:t>
            </w:r>
            <w:r w:rsidR="00EC4D28">
              <w:rPr>
                <w:sz w:val="24"/>
                <w:szCs w:val="24"/>
                <w:lang w:val="en-US"/>
              </w:rPr>
              <w:t>RUR</w:t>
            </w:r>
            <w:r w:rsidR="00EC4D28" w:rsidRPr="00942C0C">
              <w:rPr>
                <w:sz w:val="24"/>
                <w:szCs w:val="24"/>
              </w:rPr>
              <w:t>. При приеме игнорируется</w:t>
            </w:r>
          </w:p>
        </w:tc>
      </w:tr>
      <w:tr w:rsidR="00E94822" w:rsidRPr="002947D3" w14:paraId="385499BD" w14:textId="77777777" w:rsidTr="002C0C5E">
        <w:tc>
          <w:tcPr>
            <w:tcW w:w="5000" w:type="pct"/>
            <w:gridSpan w:val="17"/>
            <w:shd w:val="clear" w:color="auto" w:fill="auto"/>
            <w:hideMark/>
          </w:tcPr>
          <w:p w14:paraId="5A277F89" w14:textId="205DCE8E" w:rsidR="00E94822" w:rsidRPr="002947D3" w:rsidRDefault="00E94822" w:rsidP="002C0C5E">
            <w:pPr>
              <w:spacing w:before="60" w:after="60"/>
              <w:ind w:firstLine="0"/>
              <w:jc w:val="center"/>
              <w:rPr>
                <w:sz w:val="24"/>
                <w:szCs w:val="24"/>
              </w:rPr>
            </w:pPr>
            <w:r>
              <w:rPr>
                <w:b/>
                <w:bCs/>
                <w:sz w:val="24"/>
                <w:szCs w:val="24"/>
              </w:rPr>
              <w:t>Документ</w:t>
            </w:r>
          </w:p>
        </w:tc>
      </w:tr>
      <w:tr w:rsidR="00351CF2" w:rsidRPr="002947D3" w14:paraId="070FAE86" w14:textId="77777777" w:rsidTr="003006BF">
        <w:tc>
          <w:tcPr>
            <w:tcW w:w="686" w:type="pct"/>
            <w:shd w:val="clear" w:color="auto" w:fill="auto"/>
            <w:hideMark/>
          </w:tcPr>
          <w:p w14:paraId="209AC1E0" w14:textId="248424C8" w:rsidR="00E94822" w:rsidRPr="00E94822" w:rsidRDefault="00E94822" w:rsidP="002C0C5E">
            <w:pPr>
              <w:spacing w:before="60" w:after="60"/>
              <w:ind w:firstLine="0"/>
              <w:rPr>
                <w:sz w:val="24"/>
                <w:szCs w:val="24"/>
                <w:lang w:val="en-US"/>
              </w:rPr>
            </w:pPr>
            <w:r>
              <w:rPr>
                <w:b/>
                <w:bCs/>
                <w:sz w:val="24"/>
                <w:szCs w:val="24"/>
                <w:lang w:val="en-US"/>
              </w:rPr>
              <w:t>document</w:t>
            </w:r>
          </w:p>
        </w:tc>
        <w:tc>
          <w:tcPr>
            <w:tcW w:w="806" w:type="pct"/>
            <w:gridSpan w:val="2"/>
            <w:shd w:val="clear" w:color="auto" w:fill="auto"/>
            <w:hideMark/>
          </w:tcPr>
          <w:p w14:paraId="6C0C7C86" w14:textId="77777777" w:rsidR="00E94822" w:rsidRPr="002947D3" w:rsidRDefault="00E94822" w:rsidP="002C0C5E">
            <w:pPr>
              <w:spacing w:before="60" w:after="60"/>
              <w:ind w:firstLine="0"/>
              <w:rPr>
                <w:sz w:val="24"/>
                <w:szCs w:val="24"/>
              </w:rPr>
            </w:pPr>
            <w:r w:rsidRPr="002947D3">
              <w:rPr>
                <w:sz w:val="24"/>
                <w:szCs w:val="24"/>
              </w:rPr>
              <w:t> </w:t>
            </w:r>
          </w:p>
        </w:tc>
        <w:tc>
          <w:tcPr>
            <w:tcW w:w="323" w:type="pct"/>
            <w:gridSpan w:val="5"/>
            <w:shd w:val="clear" w:color="auto" w:fill="auto"/>
            <w:hideMark/>
          </w:tcPr>
          <w:p w14:paraId="36120BD4" w14:textId="77777777" w:rsidR="00E94822" w:rsidRPr="002947D3" w:rsidRDefault="00E94822" w:rsidP="002C0C5E">
            <w:pPr>
              <w:spacing w:before="60" w:after="60"/>
              <w:ind w:firstLine="0"/>
              <w:rPr>
                <w:sz w:val="24"/>
                <w:szCs w:val="24"/>
              </w:rPr>
            </w:pPr>
            <w:r w:rsidRPr="002947D3">
              <w:rPr>
                <w:sz w:val="24"/>
                <w:szCs w:val="24"/>
              </w:rPr>
              <w:t> </w:t>
            </w:r>
          </w:p>
        </w:tc>
        <w:tc>
          <w:tcPr>
            <w:tcW w:w="538" w:type="pct"/>
            <w:gridSpan w:val="2"/>
            <w:shd w:val="clear" w:color="auto" w:fill="auto"/>
            <w:hideMark/>
          </w:tcPr>
          <w:p w14:paraId="6D5C941D" w14:textId="77777777" w:rsidR="00E94822" w:rsidRPr="002947D3" w:rsidRDefault="00E94822" w:rsidP="002C0C5E">
            <w:pPr>
              <w:spacing w:before="60" w:after="60"/>
              <w:ind w:firstLine="0"/>
              <w:rPr>
                <w:sz w:val="24"/>
                <w:szCs w:val="24"/>
              </w:rPr>
            </w:pPr>
            <w:r w:rsidRPr="002947D3">
              <w:rPr>
                <w:sz w:val="24"/>
                <w:szCs w:val="24"/>
              </w:rPr>
              <w:t> </w:t>
            </w:r>
          </w:p>
        </w:tc>
        <w:tc>
          <w:tcPr>
            <w:tcW w:w="1260" w:type="pct"/>
            <w:gridSpan w:val="3"/>
            <w:shd w:val="clear" w:color="auto" w:fill="auto"/>
            <w:hideMark/>
          </w:tcPr>
          <w:p w14:paraId="13AAFD0C" w14:textId="77777777" w:rsidR="00E94822" w:rsidRPr="002947D3" w:rsidRDefault="00E94822" w:rsidP="002C0C5E">
            <w:pPr>
              <w:spacing w:before="60" w:after="60"/>
              <w:ind w:firstLine="0"/>
              <w:rPr>
                <w:sz w:val="24"/>
                <w:szCs w:val="24"/>
              </w:rPr>
            </w:pPr>
            <w:r w:rsidRPr="002947D3">
              <w:rPr>
                <w:sz w:val="24"/>
                <w:szCs w:val="24"/>
              </w:rPr>
              <w:t> </w:t>
            </w:r>
          </w:p>
        </w:tc>
        <w:tc>
          <w:tcPr>
            <w:tcW w:w="1387" w:type="pct"/>
            <w:gridSpan w:val="4"/>
            <w:shd w:val="clear" w:color="auto" w:fill="auto"/>
            <w:hideMark/>
          </w:tcPr>
          <w:p w14:paraId="21BA670A" w14:textId="77777777" w:rsidR="00E94822" w:rsidRPr="0001412D" w:rsidRDefault="00E94822" w:rsidP="002C0C5E">
            <w:pPr>
              <w:spacing w:before="60" w:after="60"/>
              <w:ind w:firstLine="0"/>
              <w:rPr>
                <w:sz w:val="24"/>
                <w:szCs w:val="24"/>
              </w:rPr>
            </w:pPr>
          </w:p>
        </w:tc>
      </w:tr>
      <w:tr w:rsidR="002C0C5E" w:rsidRPr="002947D3" w14:paraId="585F25F3" w14:textId="77777777" w:rsidTr="003006BF">
        <w:tc>
          <w:tcPr>
            <w:tcW w:w="686" w:type="pct"/>
            <w:shd w:val="clear" w:color="auto" w:fill="auto"/>
            <w:hideMark/>
          </w:tcPr>
          <w:p w14:paraId="4718572C" w14:textId="77777777" w:rsidR="00351CF2" w:rsidRPr="002947D3" w:rsidRDefault="00351CF2"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0BD4FA9F" w14:textId="0E1A0BEC" w:rsidR="00351CF2" w:rsidRPr="002947D3" w:rsidRDefault="00351CF2" w:rsidP="002C0C5E">
            <w:pPr>
              <w:spacing w:before="60" w:after="60"/>
              <w:ind w:firstLine="0"/>
              <w:rPr>
                <w:sz w:val="24"/>
                <w:szCs w:val="24"/>
              </w:rPr>
            </w:pPr>
            <w:r w:rsidRPr="00351CF2">
              <w:rPr>
                <w:sz w:val="24"/>
                <w:szCs w:val="24"/>
              </w:rPr>
              <w:t>documentName</w:t>
            </w:r>
          </w:p>
        </w:tc>
        <w:tc>
          <w:tcPr>
            <w:tcW w:w="318" w:type="pct"/>
            <w:gridSpan w:val="4"/>
            <w:shd w:val="clear" w:color="auto" w:fill="auto"/>
            <w:hideMark/>
          </w:tcPr>
          <w:p w14:paraId="049F4BC1" w14:textId="77777777" w:rsidR="00351CF2" w:rsidRPr="002947D3" w:rsidRDefault="00351CF2" w:rsidP="002C0C5E">
            <w:pPr>
              <w:spacing w:before="60" w:after="60"/>
              <w:ind w:firstLine="0"/>
              <w:jc w:val="center"/>
              <w:rPr>
                <w:sz w:val="24"/>
                <w:szCs w:val="24"/>
              </w:rPr>
            </w:pPr>
            <w:r w:rsidRPr="002947D3">
              <w:rPr>
                <w:sz w:val="24"/>
                <w:szCs w:val="24"/>
              </w:rPr>
              <w:t>O</w:t>
            </w:r>
          </w:p>
        </w:tc>
        <w:tc>
          <w:tcPr>
            <w:tcW w:w="543" w:type="pct"/>
            <w:gridSpan w:val="3"/>
            <w:shd w:val="clear" w:color="auto" w:fill="auto"/>
            <w:hideMark/>
          </w:tcPr>
          <w:p w14:paraId="6E29E21C" w14:textId="6226F012" w:rsidR="00351CF2" w:rsidRPr="002947D3" w:rsidRDefault="00351CF2" w:rsidP="002C0C5E">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60" w:type="pct"/>
            <w:gridSpan w:val="3"/>
            <w:shd w:val="clear" w:color="auto" w:fill="auto"/>
            <w:hideMark/>
          </w:tcPr>
          <w:p w14:paraId="57D43273" w14:textId="4B62BC65" w:rsidR="00351CF2" w:rsidRPr="00351CF2" w:rsidRDefault="00351CF2" w:rsidP="002C0C5E">
            <w:pPr>
              <w:spacing w:before="60" w:after="60"/>
              <w:ind w:firstLine="0"/>
              <w:rPr>
                <w:sz w:val="24"/>
                <w:szCs w:val="24"/>
              </w:rPr>
            </w:pPr>
            <w:r>
              <w:rPr>
                <w:sz w:val="24"/>
                <w:szCs w:val="24"/>
              </w:rPr>
              <w:t>Наименование документа</w:t>
            </w:r>
          </w:p>
        </w:tc>
        <w:tc>
          <w:tcPr>
            <w:tcW w:w="1387" w:type="pct"/>
            <w:gridSpan w:val="4"/>
            <w:shd w:val="clear" w:color="auto" w:fill="auto"/>
            <w:hideMark/>
          </w:tcPr>
          <w:p w14:paraId="02A03D5F" w14:textId="77777777" w:rsidR="00351CF2" w:rsidRPr="002947D3" w:rsidRDefault="00351CF2" w:rsidP="002C0C5E">
            <w:pPr>
              <w:spacing w:before="60" w:after="60"/>
              <w:ind w:firstLine="0"/>
              <w:rPr>
                <w:sz w:val="24"/>
                <w:szCs w:val="24"/>
              </w:rPr>
            </w:pPr>
            <w:r w:rsidRPr="002947D3">
              <w:rPr>
                <w:sz w:val="24"/>
                <w:szCs w:val="24"/>
              </w:rPr>
              <w:t xml:space="preserve"> </w:t>
            </w:r>
          </w:p>
        </w:tc>
      </w:tr>
      <w:tr w:rsidR="00351CF2" w:rsidRPr="002947D3" w14:paraId="570A3D57" w14:textId="77777777" w:rsidTr="003006BF">
        <w:tc>
          <w:tcPr>
            <w:tcW w:w="686" w:type="pct"/>
            <w:shd w:val="clear" w:color="auto" w:fill="auto"/>
          </w:tcPr>
          <w:p w14:paraId="2688C337" w14:textId="77777777" w:rsidR="00351CF2" w:rsidRPr="002947D3" w:rsidRDefault="00351CF2" w:rsidP="00832358">
            <w:pPr>
              <w:spacing w:before="60" w:after="60"/>
              <w:ind w:firstLine="0"/>
              <w:rPr>
                <w:sz w:val="24"/>
                <w:szCs w:val="24"/>
              </w:rPr>
            </w:pPr>
          </w:p>
        </w:tc>
        <w:tc>
          <w:tcPr>
            <w:tcW w:w="806" w:type="pct"/>
            <w:gridSpan w:val="2"/>
            <w:shd w:val="clear" w:color="auto" w:fill="auto"/>
          </w:tcPr>
          <w:p w14:paraId="67B5DC76" w14:textId="23FC708C" w:rsidR="00351CF2" w:rsidRPr="002F61E7" w:rsidRDefault="00351CF2" w:rsidP="00351CF2">
            <w:pPr>
              <w:spacing w:before="60" w:after="60"/>
              <w:ind w:firstLine="0"/>
              <w:rPr>
                <w:sz w:val="24"/>
                <w:szCs w:val="24"/>
              </w:rPr>
            </w:pPr>
            <w:r w:rsidRPr="00351CF2">
              <w:rPr>
                <w:sz w:val="24"/>
                <w:szCs w:val="24"/>
              </w:rPr>
              <w:t>documentNum</w:t>
            </w:r>
          </w:p>
        </w:tc>
        <w:tc>
          <w:tcPr>
            <w:tcW w:w="330" w:type="pct"/>
            <w:gridSpan w:val="6"/>
            <w:shd w:val="clear" w:color="auto" w:fill="auto"/>
          </w:tcPr>
          <w:p w14:paraId="46D77FA5" w14:textId="62296245" w:rsidR="00351CF2" w:rsidRPr="00351CF2" w:rsidRDefault="00351CF2" w:rsidP="00832358">
            <w:pPr>
              <w:spacing w:before="60" w:after="60"/>
              <w:ind w:firstLine="0"/>
              <w:jc w:val="center"/>
              <w:rPr>
                <w:sz w:val="24"/>
                <w:szCs w:val="24"/>
              </w:rPr>
            </w:pPr>
            <w:r>
              <w:rPr>
                <w:sz w:val="24"/>
                <w:szCs w:val="24"/>
              </w:rPr>
              <w:t>О</w:t>
            </w:r>
          </w:p>
        </w:tc>
        <w:tc>
          <w:tcPr>
            <w:tcW w:w="535" w:type="pct"/>
            <w:gridSpan w:val="2"/>
            <w:shd w:val="clear" w:color="auto" w:fill="auto"/>
          </w:tcPr>
          <w:p w14:paraId="5448C28B" w14:textId="3CC57F5E" w:rsidR="00351CF2" w:rsidRPr="002947D3" w:rsidRDefault="00351CF2" w:rsidP="00351CF2">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60" w:type="pct"/>
            <w:gridSpan w:val="3"/>
            <w:shd w:val="clear" w:color="auto" w:fill="auto"/>
          </w:tcPr>
          <w:p w14:paraId="065C3407" w14:textId="126D85DB" w:rsidR="00351CF2" w:rsidRPr="0001412D" w:rsidRDefault="00351CF2" w:rsidP="00832358">
            <w:pPr>
              <w:spacing w:before="60" w:after="60"/>
              <w:ind w:firstLine="0"/>
              <w:rPr>
                <w:sz w:val="24"/>
                <w:szCs w:val="24"/>
              </w:rPr>
            </w:pPr>
            <w:r>
              <w:rPr>
                <w:sz w:val="24"/>
                <w:szCs w:val="24"/>
              </w:rPr>
              <w:t>Номер документа</w:t>
            </w:r>
          </w:p>
        </w:tc>
        <w:tc>
          <w:tcPr>
            <w:tcW w:w="1383" w:type="pct"/>
            <w:gridSpan w:val="3"/>
            <w:shd w:val="clear" w:color="auto" w:fill="auto"/>
          </w:tcPr>
          <w:p w14:paraId="1A44A8BE" w14:textId="77777777" w:rsidR="00351CF2" w:rsidRPr="002947D3" w:rsidRDefault="00351CF2" w:rsidP="00832358">
            <w:pPr>
              <w:spacing w:before="60" w:after="60"/>
              <w:ind w:firstLine="0"/>
              <w:rPr>
                <w:sz w:val="24"/>
                <w:szCs w:val="24"/>
              </w:rPr>
            </w:pPr>
          </w:p>
        </w:tc>
      </w:tr>
      <w:tr w:rsidR="00351CF2" w:rsidRPr="002947D3" w14:paraId="60F23641" w14:textId="77777777" w:rsidTr="003006BF">
        <w:tc>
          <w:tcPr>
            <w:tcW w:w="686" w:type="pct"/>
            <w:shd w:val="clear" w:color="auto" w:fill="auto"/>
          </w:tcPr>
          <w:p w14:paraId="46C146F1" w14:textId="77777777" w:rsidR="00351CF2" w:rsidRPr="002947D3" w:rsidRDefault="00351CF2" w:rsidP="00832358">
            <w:pPr>
              <w:spacing w:before="60" w:after="60"/>
              <w:ind w:firstLine="0"/>
              <w:rPr>
                <w:sz w:val="24"/>
                <w:szCs w:val="24"/>
              </w:rPr>
            </w:pPr>
          </w:p>
        </w:tc>
        <w:tc>
          <w:tcPr>
            <w:tcW w:w="806" w:type="pct"/>
            <w:gridSpan w:val="2"/>
            <w:shd w:val="clear" w:color="auto" w:fill="auto"/>
          </w:tcPr>
          <w:p w14:paraId="7FCB78DE" w14:textId="26767F75" w:rsidR="00351CF2" w:rsidRPr="002F61E7" w:rsidRDefault="00351CF2" w:rsidP="00832358">
            <w:pPr>
              <w:spacing w:before="60" w:after="60"/>
              <w:ind w:firstLine="0"/>
              <w:rPr>
                <w:sz w:val="24"/>
                <w:szCs w:val="24"/>
              </w:rPr>
            </w:pPr>
            <w:r w:rsidRPr="00351CF2">
              <w:rPr>
                <w:sz w:val="24"/>
                <w:szCs w:val="24"/>
              </w:rPr>
              <w:t>documentDate</w:t>
            </w:r>
          </w:p>
        </w:tc>
        <w:tc>
          <w:tcPr>
            <w:tcW w:w="330" w:type="pct"/>
            <w:gridSpan w:val="6"/>
            <w:shd w:val="clear" w:color="auto" w:fill="auto"/>
          </w:tcPr>
          <w:p w14:paraId="3BE8DD60" w14:textId="68ABD624" w:rsidR="00351CF2" w:rsidRDefault="00351CF2" w:rsidP="00832358">
            <w:pPr>
              <w:spacing w:before="60" w:after="60"/>
              <w:ind w:firstLine="0"/>
              <w:jc w:val="center"/>
              <w:rPr>
                <w:sz w:val="24"/>
                <w:szCs w:val="24"/>
              </w:rPr>
            </w:pPr>
            <w:r>
              <w:rPr>
                <w:sz w:val="24"/>
                <w:szCs w:val="24"/>
              </w:rPr>
              <w:t>О</w:t>
            </w:r>
          </w:p>
        </w:tc>
        <w:tc>
          <w:tcPr>
            <w:tcW w:w="535" w:type="pct"/>
            <w:gridSpan w:val="2"/>
            <w:shd w:val="clear" w:color="auto" w:fill="auto"/>
          </w:tcPr>
          <w:p w14:paraId="6F8187F6" w14:textId="65BA7ABE" w:rsidR="00351CF2" w:rsidRPr="00351CF2" w:rsidRDefault="00351CF2" w:rsidP="003006BF">
            <w:pPr>
              <w:spacing w:before="60" w:after="60"/>
              <w:ind w:firstLine="0"/>
              <w:jc w:val="center"/>
              <w:rPr>
                <w:sz w:val="24"/>
                <w:szCs w:val="24"/>
                <w:lang w:val="en-US"/>
              </w:rPr>
            </w:pPr>
            <w:r>
              <w:rPr>
                <w:sz w:val="24"/>
                <w:szCs w:val="24"/>
                <w:lang w:val="en-US"/>
              </w:rPr>
              <w:t>D</w:t>
            </w:r>
          </w:p>
        </w:tc>
        <w:tc>
          <w:tcPr>
            <w:tcW w:w="1260" w:type="pct"/>
            <w:gridSpan w:val="3"/>
            <w:shd w:val="clear" w:color="auto" w:fill="auto"/>
          </w:tcPr>
          <w:p w14:paraId="5749CB45" w14:textId="4A89A8AF" w:rsidR="00351CF2" w:rsidRPr="0001412D" w:rsidRDefault="00351CF2" w:rsidP="00832358">
            <w:pPr>
              <w:spacing w:before="60" w:after="60"/>
              <w:ind w:firstLine="0"/>
              <w:rPr>
                <w:sz w:val="24"/>
                <w:szCs w:val="24"/>
              </w:rPr>
            </w:pPr>
            <w:r>
              <w:rPr>
                <w:sz w:val="24"/>
                <w:szCs w:val="24"/>
              </w:rPr>
              <w:t>Дата документа</w:t>
            </w:r>
          </w:p>
        </w:tc>
        <w:tc>
          <w:tcPr>
            <w:tcW w:w="1383" w:type="pct"/>
            <w:gridSpan w:val="3"/>
            <w:shd w:val="clear" w:color="auto" w:fill="auto"/>
          </w:tcPr>
          <w:p w14:paraId="45080D47" w14:textId="77777777" w:rsidR="00351CF2" w:rsidRPr="002947D3" w:rsidRDefault="00351CF2" w:rsidP="00832358">
            <w:pPr>
              <w:spacing w:before="60" w:after="60"/>
              <w:ind w:firstLine="0"/>
              <w:rPr>
                <w:sz w:val="24"/>
                <w:szCs w:val="24"/>
              </w:rPr>
            </w:pPr>
          </w:p>
        </w:tc>
      </w:tr>
      <w:tr w:rsidR="002C0C5E" w:rsidRPr="002947D3" w14:paraId="5D5DAD76" w14:textId="77777777" w:rsidTr="002C0C5E">
        <w:tc>
          <w:tcPr>
            <w:tcW w:w="5000" w:type="pct"/>
            <w:gridSpan w:val="17"/>
            <w:shd w:val="clear" w:color="auto" w:fill="auto"/>
            <w:hideMark/>
          </w:tcPr>
          <w:p w14:paraId="0D38F6B8" w14:textId="33E36EBB" w:rsidR="002C0C5E" w:rsidRPr="002C0C5E" w:rsidRDefault="002C0C5E" w:rsidP="002C0C5E">
            <w:pPr>
              <w:spacing w:before="60" w:after="60"/>
              <w:ind w:firstLine="0"/>
              <w:jc w:val="center"/>
              <w:rPr>
                <w:sz w:val="24"/>
                <w:szCs w:val="24"/>
                <w:lang w:val="en-US"/>
              </w:rPr>
            </w:pPr>
            <w:r w:rsidRPr="002947D3">
              <w:rPr>
                <w:b/>
                <w:bCs/>
                <w:sz w:val="24"/>
                <w:szCs w:val="24"/>
              </w:rPr>
              <w:t>Валюта</w:t>
            </w:r>
          </w:p>
        </w:tc>
      </w:tr>
      <w:tr w:rsidR="002C0C5E" w:rsidRPr="002947D3" w14:paraId="7F6D361E" w14:textId="77777777" w:rsidTr="003006BF">
        <w:tc>
          <w:tcPr>
            <w:tcW w:w="686" w:type="pct"/>
            <w:shd w:val="clear" w:color="auto" w:fill="auto"/>
            <w:hideMark/>
          </w:tcPr>
          <w:p w14:paraId="6DD45FAE" w14:textId="77777777" w:rsidR="002C0C5E" w:rsidRPr="002947D3" w:rsidRDefault="002C0C5E" w:rsidP="002C0C5E">
            <w:pPr>
              <w:spacing w:before="60" w:after="60"/>
              <w:ind w:firstLine="0"/>
              <w:rPr>
                <w:sz w:val="24"/>
                <w:szCs w:val="24"/>
              </w:rPr>
            </w:pPr>
            <w:r w:rsidRPr="002947D3">
              <w:rPr>
                <w:b/>
                <w:bCs/>
                <w:sz w:val="24"/>
                <w:szCs w:val="24"/>
              </w:rPr>
              <w:lastRenderedPageBreak/>
              <w:t>currency</w:t>
            </w:r>
          </w:p>
        </w:tc>
        <w:tc>
          <w:tcPr>
            <w:tcW w:w="806" w:type="pct"/>
            <w:gridSpan w:val="2"/>
            <w:shd w:val="clear" w:color="auto" w:fill="auto"/>
            <w:hideMark/>
          </w:tcPr>
          <w:p w14:paraId="076791EC" w14:textId="77777777" w:rsidR="002C0C5E" w:rsidRPr="002947D3" w:rsidRDefault="002C0C5E" w:rsidP="002C0C5E">
            <w:pPr>
              <w:spacing w:before="60" w:after="60"/>
              <w:ind w:firstLine="0"/>
              <w:rPr>
                <w:sz w:val="24"/>
                <w:szCs w:val="24"/>
              </w:rPr>
            </w:pPr>
            <w:r w:rsidRPr="002947D3">
              <w:rPr>
                <w:sz w:val="24"/>
                <w:szCs w:val="24"/>
              </w:rPr>
              <w:t> </w:t>
            </w:r>
          </w:p>
        </w:tc>
        <w:tc>
          <w:tcPr>
            <w:tcW w:w="330" w:type="pct"/>
            <w:gridSpan w:val="6"/>
            <w:shd w:val="clear" w:color="auto" w:fill="auto"/>
            <w:hideMark/>
          </w:tcPr>
          <w:p w14:paraId="2B55BA04" w14:textId="77777777" w:rsidR="002C0C5E" w:rsidRPr="002947D3" w:rsidRDefault="002C0C5E" w:rsidP="002C0C5E">
            <w:pPr>
              <w:spacing w:before="60" w:after="60"/>
              <w:ind w:firstLine="0"/>
              <w:rPr>
                <w:sz w:val="24"/>
                <w:szCs w:val="24"/>
              </w:rPr>
            </w:pPr>
            <w:r w:rsidRPr="002947D3">
              <w:rPr>
                <w:sz w:val="24"/>
                <w:szCs w:val="24"/>
              </w:rPr>
              <w:t> </w:t>
            </w:r>
          </w:p>
        </w:tc>
        <w:tc>
          <w:tcPr>
            <w:tcW w:w="535" w:type="pct"/>
            <w:gridSpan w:val="2"/>
            <w:shd w:val="clear" w:color="auto" w:fill="auto"/>
            <w:hideMark/>
          </w:tcPr>
          <w:p w14:paraId="12CDF689" w14:textId="77777777" w:rsidR="002C0C5E" w:rsidRPr="002947D3" w:rsidRDefault="002C0C5E" w:rsidP="002C0C5E">
            <w:pPr>
              <w:spacing w:before="60" w:after="60"/>
              <w:ind w:firstLine="0"/>
              <w:rPr>
                <w:sz w:val="24"/>
                <w:szCs w:val="24"/>
              </w:rPr>
            </w:pPr>
            <w:r w:rsidRPr="002947D3">
              <w:rPr>
                <w:sz w:val="24"/>
                <w:szCs w:val="24"/>
              </w:rPr>
              <w:t> </w:t>
            </w:r>
          </w:p>
        </w:tc>
        <w:tc>
          <w:tcPr>
            <w:tcW w:w="1260" w:type="pct"/>
            <w:gridSpan w:val="3"/>
            <w:shd w:val="clear" w:color="auto" w:fill="auto"/>
            <w:hideMark/>
          </w:tcPr>
          <w:p w14:paraId="02779966" w14:textId="77777777" w:rsidR="002C0C5E" w:rsidRPr="002947D3" w:rsidRDefault="002C0C5E" w:rsidP="002C0C5E">
            <w:pPr>
              <w:spacing w:before="60" w:after="60"/>
              <w:ind w:firstLine="0"/>
              <w:rPr>
                <w:sz w:val="24"/>
                <w:szCs w:val="24"/>
              </w:rPr>
            </w:pPr>
            <w:r w:rsidRPr="002947D3">
              <w:rPr>
                <w:sz w:val="24"/>
                <w:szCs w:val="24"/>
              </w:rPr>
              <w:t> </w:t>
            </w:r>
          </w:p>
        </w:tc>
        <w:tc>
          <w:tcPr>
            <w:tcW w:w="1383" w:type="pct"/>
            <w:gridSpan w:val="3"/>
            <w:shd w:val="clear" w:color="auto" w:fill="auto"/>
            <w:hideMark/>
          </w:tcPr>
          <w:p w14:paraId="4144974D" w14:textId="5C67F79D" w:rsidR="002C0C5E" w:rsidRPr="002947D3" w:rsidRDefault="007703D0" w:rsidP="002C0C5E">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2C0C5E" w:rsidRPr="002947D3" w14:paraId="59E7D825" w14:textId="77777777" w:rsidTr="003006BF">
        <w:tc>
          <w:tcPr>
            <w:tcW w:w="686" w:type="pct"/>
            <w:shd w:val="clear" w:color="auto" w:fill="auto"/>
            <w:hideMark/>
          </w:tcPr>
          <w:p w14:paraId="1BC2293E" w14:textId="77777777" w:rsidR="002C0C5E" w:rsidRPr="002947D3" w:rsidRDefault="002C0C5E"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02B4EB3F" w14:textId="77777777" w:rsidR="002C0C5E" w:rsidRPr="002947D3" w:rsidRDefault="002C0C5E" w:rsidP="002C0C5E">
            <w:pPr>
              <w:spacing w:before="60" w:after="60"/>
              <w:ind w:firstLine="0"/>
              <w:rPr>
                <w:sz w:val="24"/>
                <w:szCs w:val="24"/>
              </w:rPr>
            </w:pPr>
            <w:r w:rsidRPr="002947D3">
              <w:rPr>
                <w:sz w:val="24"/>
                <w:szCs w:val="24"/>
              </w:rPr>
              <w:t xml:space="preserve">code </w:t>
            </w:r>
          </w:p>
        </w:tc>
        <w:tc>
          <w:tcPr>
            <w:tcW w:w="330" w:type="pct"/>
            <w:gridSpan w:val="6"/>
            <w:shd w:val="clear" w:color="auto" w:fill="auto"/>
            <w:hideMark/>
          </w:tcPr>
          <w:p w14:paraId="71B17A71" w14:textId="77777777" w:rsidR="002C0C5E" w:rsidRPr="002947D3" w:rsidRDefault="002C0C5E" w:rsidP="002C0C5E">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0B347D9" w14:textId="77777777" w:rsidR="002C0C5E" w:rsidRPr="002947D3" w:rsidRDefault="002C0C5E" w:rsidP="002C0C5E">
            <w:pPr>
              <w:spacing w:before="60" w:after="60"/>
              <w:ind w:firstLine="0"/>
              <w:jc w:val="center"/>
              <w:rPr>
                <w:sz w:val="24"/>
                <w:szCs w:val="24"/>
              </w:rPr>
            </w:pPr>
            <w:r w:rsidRPr="002947D3">
              <w:rPr>
                <w:sz w:val="24"/>
                <w:szCs w:val="24"/>
              </w:rPr>
              <w:t>T(1-3)</w:t>
            </w:r>
          </w:p>
        </w:tc>
        <w:tc>
          <w:tcPr>
            <w:tcW w:w="1260" w:type="pct"/>
            <w:gridSpan w:val="3"/>
            <w:shd w:val="clear" w:color="auto" w:fill="auto"/>
            <w:hideMark/>
          </w:tcPr>
          <w:p w14:paraId="38D837E8" w14:textId="77777777" w:rsidR="002C0C5E" w:rsidRPr="002947D3" w:rsidRDefault="002C0C5E" w:rsidP="002C0C5E">
            <w:pPr>
              <w:spacing w:before="60" w:after="60"/>
              <w:ind w:firstLine="0"/>
              <w:rPr>
                <w:sz w:val="24"/>
                <w:szCs w:val="24"/>
              </w:rPr>
            </w:pPr>
            <w:r w:rsidRPr="002947D3">
              <w:rPr>
                <w:sz w:val="24"/>
                <w:szCs w:val="24"/>
              </w:rPr>
              <w:t>Код валюты</w:t>
            </w:r>
          </w:p>
        </w:tc>
        <w:tc>
          <w:tcPr>
            <w:tcW w:w="1383" w:type="pct"/>
            <w:gridSpan w:val="3"/>
            <w:shd w:val="clear" w:color="auto" w:fill="auto"/>
            <w:hideMark/>
          </w:tcPr>
          <w:p w14:paraId="59E5A495" w14:textId="77777777" w:rsidR="002C0C5E" w:rsidRPr="002947D3" w:rsidRDefault="002C0C5E" w:rsidP="002C0C5E">
            <w:pPr>
              <w:spacing w:before="60" w:after="60"/>
              <w:ind w:firstLine="0"/>
              <w:rPr>
                <w:sz w:val="24"/>
                <w:szCs w:val="24"/>
              </w:rPr>
            </w:pPr>
            <w:r w:rsidRPr="002947D3">
              <w:rPr>
                <w:sz w:val="24"/>
                <w:szCs w:val="24"/>
              </w:rPr>
              <w:t xml:space="preserve"> </w:t>
            </w:r>
          </w:p>
        </w:tc>
      </w:tr>
      <w:tr w:rsidR="002C0C5E" w:rsidRPr="002947D3" w14:paraId="2B34F9E1" w14:textId="77777777" w:rsidTr="003006BF">
        <w:tc>
          <w:tcPr>
            <w:tcW w:w="686" w:type="pct"/>
            <w:shd w:val="clear" w:color="auto" w:fill="auto"/>
            <w:hideMark/>
          </w:tcPr>
          <w:p w14:paraId="2E5BF27D" w14:textId="77777777" w:rsidR="002C0C5E" w:rsidRPr="002947D3" w:rsidRDefault="002C0C5E" w:rsidP="002C0C5E">
            <w:pPr>
              <w:spacing w:before="60" w:after="60"/>
              <w:ind w:firstLine="0"/>
              <w:rPr>
                <w:sz w:val="24"/>
                <w:szCs w:val="24"/>
              </w:rPr>
            </w:pPr>
            <w:r w:rsidRPr="002947D3">
              <w:rPr>
                <w:sz w:val="24"/>
                <w:szCs w:val="24"/>
              </w:rPr>
              <w:t> </w:t>
            </w:r>
          </w:p>
        </w:tc>
        <w:tc>
          <w:tcPr>
            <w:tcW w:w="806" w:type="pct"/>
            <w:gridSpan w:val="2"/>
            <w:shd w:val="clear" w:color="auto" w:fill="auto"/>
            <w:hideMark/>
          </w:tcPr>
          <w:p w14:paraId="1872603B" w14:textId="77777777" w:rsidR="002C0C5E" w:rsidRPr="002947D3" w:rsidRDefault="002C0C5E" w:rsidP="002C0C5E">
            <w:pPr>
              <w:spacing w:before="60" w:after="60"/>
              <w:ind w:firstLine="0"/>
              <w:rPr>
                <w:sz w:val="24"/>
                <w:szCs w:val="24"/>
              </w:rPr>
            </w:pPr>
            <w:r w:rsidRPr="002947D3">
              <w:rPr>
                <w:sz w:val="24"/>
                <w:szCs w:val="24"/>
              </w:rPr>
              <w:t xml:space="preserve">name </w:t>
            </w:r>
          </w:p>
        </w:tc>
        <w:tc>
          <w:tcPr>
            <w:tcW w:w="330" w:type="pct"/>
            <w:gridSpan w:val="6"/>
            <w:shd w:val="clear" w:color="auto" w:fill="auto"/>
            <w:hideMark/>
          </w:tcPr>
          <w:p w14:paraId="76E28176" w14:textId="77777777" w:rsidR="002C0C5E" w:rsidRPr="002947D3" w:rsidRDefault="002C0C5E" w:rsidP="002C0C5E">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A8D7763" w14:textId="786785C0" w:rsidR="002C0C5E" w:rsidRPr="002947D3" w:rsidRDefault="002C0C5E" w:rsidP="003006BF">
            <w:pPr>
              <w:spacing w:before="60" w:after="60"/>
              <w:ind w:firstLine="0"/>
              <w:jc w:val="center"/>
              <w:rPr>
                <w:sz w:val="24"/>
                <w:szCs w:val="24"/>
              </w:rPr>
            </w:pPr>
            <w:r w:rsidRPr="002947D3">
              <w:rPr>
                <w:sz w:val="24"/>
                <w:szCs w:val="24"/>
              </w:rPr>
              <w:t>T(1-</w:t>
            </w:r>
            <w:r w:rsidR="003006BF">
              <w:rPr>
                <w:sz w:val="24"/>
                <w:szCs w:val="24"/>
                <w:lang w:val="en-US"/>
              </w:rPr>
              <w:t>50</w:t>
            </w:r>
            <w:r w:rsidRPr="002947D3">
              <w:rPr>
                <w:sz w:val="24"/>
                <w:szCs w:val="24"/>
              </w:rPr>
              <w:t>)</w:t>
            </w:r>
          </w:p>
        </w:tc>
        <w:tc>
          <w:tcPr>
            <w:tcW w:w="1260" w:type="pct"/>
            <w:gridSpan w:val="3"/>
            <w:shd w:val="clear" w:color="auto" w:fill="auto"/>
            <w:hideMark/>
          </w:tcPr>
          <w:p w14:paraId="502A03FB" w14:textId="77777777" w:rsidR="002C0C5E" w:rsidRPr="002947D3" w:rsidRDefault="002C0C5E" w:rsidP="002C0C5E">
            <w:pPr>
              <w:spacing w:before="60" w:after="60"/>
              <w:ind w:firstLine="0"/>
              <w:rPr>
                <w:sz w:val="24"/>
                <w:szCs w:val="24"/>
              </w:rPr>
            </w:pPr>
            <w:r w:rsidRPr="002947D3">
              <w:rPr>
                <w:sz w:val="24"/>
                <w:szCs w:val="24"/>
              </w:rPr>
              <w:t>Наименование валюты</w:t>
            </w:r>
          </w:p>
        </w:tc>
        <w:tc>
          <w:tcPr>
            <w:tcW w:w="1383" w:type="pct"/>
            <w:gridSpan w:val="3"/>
            <w:shd w:val="clear" w:color="auto" w:fill="auto"/>
            <w:hideMark/>
          </w:tcPr>
          <w:p w14:paraId="76E7870D" w14:textId="77777777" w:rsidR="002C0C5E" w:rsidRPr="002947D3" w:rsidRDefault="002C0C5E" w:rsidP="002C0C5E">
            <w:pPr>
              <w:spacing w:before="60" w:after="60"/>
              <w:ind w:firstLine="0"/>
              <w:rPr>
                <w:sz w:val="24"/>
                <w:szCs w:val="24"/>
              </w:rPr>
            </w:pPr>
            <w:r w:rsidRPr="002947D3">
              <w:rPr>
                <w:sz w:val="24"/>
                <w:szCs w:val="24"/>
              </w:rPr>
              <w:t xml:space="preserve"> </w:t>
            </w:r>
          </w:p>
        </w:tc>
      </w:tr>
      <w:tr w:rsidR="00B17125" w:rsidRPr="002947D3" w14:paraId="11D99232" w14:textId="77777777" w:rsidTr="008847B4">
        <w:tc>
          <w:tcPr>
            <w:tcW w:w="5000" w:type="pct"/>
            <w:gridSpan w:val="17"/>
            <w:shd w:val="clear" w:color="auto" w:fill="auto"/>
            <w:hideMark/>
          </w:tcPr>
          <w:p w14:paraId="1DEC6B35" w14:textId="689703A3" w:rsidR="00B17125" w:rsidRPr="002947D3" w:rsidRDefault="00B17125" w:rsidP="008847B4">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B17125" w:rsidRPr="002947D3" w14:paraId="27EAA173" w14:textId="77777777" w:rsidTr="003006BF">
        <w:tc>
          <w:tcPr>
            <w:tcW w:w="686" w:type="pct"/>
            <w:shd w:val="clear" w:color="auto" w:fill="auto"/>
            <w:hideMark/>
          </w:tcPr>
          <w:p w14:paraId="62CA35A5" w14:textId="77777777" w:rsidR="00B17125" w:rsidRPr="002947D3" w:rsidRDefault="00B17125" w:rsidP="008847B4">
            <w:pPr>
              <w:spacing w:before="60" w:after="60"/>
              <w:ind w:firstLine="0"/>
              <w:rPr>
                <w:sz w:val="24"/>
                <w:szCs w:val="24"/>
              </w:rPr>
            </w:pPr>
            <w:r w:rsidRPr="002947D3">
              <w:rPr>
                <w:b/>
                <w:bCs/>
                <w:sz w:val="24"/>
                <w:szCs w:val="24"/>
              </w:rPr>
              <w:t>attachments</w:t>
            </w:r>
          </w:p>
        </w:tc>
        <w:tc>
          <w:tcPr>
            <w:tcW w:w="806" w:type="pct"/>
            <w:gridSpan w:val="2"/>
            <w:shd w:val="clear" w:color="auto" w:fill="auto"/>
            <w:hideMark/>
          </w:tcPr>
          <w:p w14:paraId="0278DE9A" w14:textId="77777777" w:rsidR="00B17125" w:rsidRPr="002947D3" w:rsidRDefault="00B17125" w:rsidP="008847B4">
            <w:pPr>
              <w:spacing w:before="60" w:after="60"/>
              <w:ind w:firstLine="0"/>
              <w:rPr>
                <w:sz w:val="24"/>
                <w:szCs w:val="24"/>
              </w:rPr>
            </w:pPr>
            <w:r w:rsidRPr="002947D3">
              <w:rPr>
                <w:sz w:val="24"/>
                <w:szCs w:val="24"/>
              </w:rPr>
              <w:t> </w:t>
            </w:r>
          </w:p>
        </w:tc>
        <w:tc>
          <w:tcPr>
            <w:tcW w:w="330" w:type="pct"/>
            <w:gridSpan w:val="6"/>
            <w:shd w:val="clear" w:color="auto" w:fill="auto"/>
            <w:hideMark/>
          </w:tcPr>
          <w:p w14:paraId="72005D62" w14:textId="77777777" w:rsidR="00B17125" w:rsidRPr="002947D3" w:rsidRDefault="00B17125" w:rsidP="008847B4">
            <w:pPr>
              <w:spacing w:before="60" w:after="60"/>
              <w:ind w:firstLine="0"/>
              <w:rPr>
                <w:sz w:val="24"/>
                <w:szCs w:val="24"/>
              </w:rPr>
            </w:pPr>
            <w:r w:rsidRPr="002947D3">
              <w:rPr>
                <w:sz w:val="24"/>
                <w:szCs w:val="24"/>
              </w:rPr>
              <w:t> </w:t>
            </w:r>
          </w:p>
        </w:tc>
        <w:tc>
          <w:tcPr>
            <w:tcW w:w="535" w:type="pct"/>
            <w:gridSpan w:val="2"/>
            <w:shd w:val="clear" w:color="auto" w:fill="auto"/>
            <w:hideMark/>
          </w:tcPr>
          <w:p w14:paraId="130B7596" w14:textId="77777777" w:rsidR="00B17125" w:rsidRPr="002947D3" w:rsidRDefault="00B17125" w:rsidP="008847B4">
            <w:pPr>
              <w:spacing w:before="60" w:after="60"/>
              <w:ind w:firstLine="0"/>
              <w:rPr>
                <w:sz w:val="24"/>
                <w:szCs w:val="24"/>
              </w:rPr>
            </w:pPr>
            <w:r w:rsidRPr="002947D3">
              <w:rPr>
                <w:sz w:val="24"/>
                <w:szCs w:val="24"/>
              </w:rPr>
              <w:t> </w:t>
            </w:r>
          </w:p>
        </w:tc>
        <w:tc>
          <w:tcPr>
            <w:tcW w:w="1260" w:type="pct"/>
            <w:gridSpan w:val="3"/>
            <w:shd w:val="clear" w:color="auto" w:fill="auto"/>
            <w:hideMark/>
          </w:tcPr>
          <w:p w14:paraId="39AAC4FF" w14:textId="77777777" w:rsidR="00B17125" w:rsidRPr="002947D3" w:rsidRDefault="00B17125" w:rsidP="008847B4">
            <w:pPr>
              <w:spacing w:before="60" w:after="60"/>
              <w:ind w:firstLine="0"/>
              <w:rPr>
                <w:sz w:val="24"/>
                <w:szCs w:val="24"/>
              </w:rPr>
            </w:pPr>
            <w:r w:rsidRPr="002947D3">
              <w:rPr>
                <w:sz w:val="24"/>
                <w:szCs w:val="24"/>
              </w:rPr>
              <w:t> </w:t>
            </w:r>
          </w:p>
        </w:tc>
        <w:tc>
          <w:tcPr>
            <w:tcW w:w="1383" w:type="pct"/>
            <w:gridSpan w:val="3"/>
            <w:shd w:val="clear" w:color="auto" w:fill="auto"/>
            <w:hideMark/>
          </w:tcPr>
          <w:p w14:paraId="67544BBE"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5A0EAEE8" w14:textId="77777777" w:rsidTr="003006BF">
        <w:tc>
          <w:tcPr>
            <w:tcW w:w="686" w:type="pct"/>
            <w:shd w:val="clear" w:color="auto" w:fill="auto"/>
            <w:hideMark/>
          </w:tcPr>
          <w:p w14:paraId="6F40820E" w14:textId="77777777" w:rsidR="00B17125" w:rsidRPr="002947D3" w:rsidRDefault="00B17125" w:rsidP="008847B4">
            <w:pPr>
              <w:spacing w:before="60" w:after="60"/>
              <w:ind w:firstLine="0"/>
              <w:rPr>
                <w:sz w:val="24"/>
                <w:szCs w:val="24"/>
              </w:rPr>
            </w:pPr>
            <w:r w:rsidRPr="002947D3">
              <w:rPr>
                <w:sz w:val="24"/>
                <w:szCs w:val="24"/>
              </w:rPr>
              <w:t> </w:t>
            </w:r>
          </w:p>
        </w:tc>
        <w:tc>
          <w:tcPr>
            <w:tcW w:w="806" w:type="pct"/>
            <w:gridSpan w:val="2"/>
            <w:shd w:val="clear" w:color="auto" w:fill="auto"/>
            <w:hideMark/>
          </w:tcPr>
          <w:p w14:paraId="18CA45A7" w14:textId="77777777" w:rsidR="00B17125" w:rsidRPr="002947D3" w:rsidRDefault="00B17125" w:rsidP="008847B4">
            <w:pPr>
              <w:spacing w:before="60" w:after="60"/>
              <w:ind w:firstLine="0"/>
              <w:rPr>
                <w:sz w:val="24"/>
                <w:szCs w:val="24"/>
              </w:rPr>
            </w:pPr>
            <w:r w:rsidRPr="002947D3">
              <w:rPr>
                <w:sz w:val="24"/>
                <w:szCs w:val="24"/>
                <w:lang w:val="en-US"/>
              </w:rPr>
              <w:t>attachment</w:t>
            </w:r>
          </w:p>
        </w:tc>
        <w:tc>
          <w:tcPr>
            <w:tcW w:w="330" w:type="pct"/>
            <w:gridSpan w:val="6"/>
            <w:shd w:val="clear" w:color="auto" w:fill="auto"/>
            <w:hideMark/>
          </w:tcPr>
          <w:p w14:paraId="22DEE72B" w14:textId="77777777" w:rsidR="00B17125" w:rsidRPr="002947D3" w:rsidRDefault="00B17125" w:rsidP="008847B4">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5C572BBE" w14:textId="77777777" w:rsidR="00B17125" w:rsidRPr="002947D3" w:rsidRDefault="00B17125" w:rsidP="008847B4">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17361109" w14:textId="77777777" w:rsidR="00B17125" w:rsidRPr="002947D3" w:rsidRDefault="00B17125" w:rsidP="008847B4">
            <w:pPr>
              <w:spacing w:before="60" w:after="60"/>
              <w:ind w:firstLine="0"/>
              <w:rPr>
                <w:sz w:val="24"/>
                <w:szCs w:val="24"/>
              </w:rPr>
            </w:pPr>
            <w:r w:rsidRPr="002947D3">
              <w:rPr>
                <w:sz w:val="24"/>
                <w:szCs w:val="24"/>
              </w:rPr>
              <w:t> </w:t>
            </w:r>
          </w:p>
        </w:tc>
        <w:tc>
          <w:tcPr>
            <w:tcW w:w="1383" w:type="pct"/>
            <w:gridSpan w:val="3"/>
            <w:shd w:val="clear" w:color="auto" w:fill="auto"/>
            <w:hideMark/>
          </w:tcPr>
          <w:p w14:paraId="10384729" w14:textId="77777777" w:rsidR="00B17125" w:rsidRPr="002947D3" w:rsidRDefault="00B17125" w:rsidP="008847B4">
            <w:pPr>
              <w:spacing w:before="60" w:after="60"/>
              <w:ind w:firstLine="0"/>
              <w:rPr>
                <w:sz w:val="24"/>
                <w:szCs w:val="24"/>
              </w:rPr>
            </w:pPr>
            <w:r w:rsidRPr="002947D3">
              <w:rPr>
                <w:sz w:val="24"/>
                <w:szCs w:val="24"/>
              </w:rPr>
              <w:t xml:space="preserve">Множественный элемент </w:t>
            </w:r>
          </w:p>
        </w:tc>
      </w:tr>
      <w:tr w:rsidR="00B17125" w:rsidRPr="002947D3" w14:paraId="6F2CA8A0" w14:textId="77777777" w:rsidTr="008847B4">
        <w:tc>
          <w:tcPr>
            <w:tcW w:w="5000" w:type="pct"/>
            <w:gridSpan w:val="17"/>
            <w:shd w:val="clear" w:color="auto" w:fill="auto"/>
            <w:hideMark/>
          </w:tcPr>
          <w:p w14:paraId="0058F146" w14:textId="77777777" w:rsidR="00B17125" w:rsidRPr="002947D3" w:rsidRDefault="00B17125" w:rsidP="008847B4">
            <w:pPr>
              <w:spacing w:before="60" w:after="60"/>
              <w:ind w:firstLine="0"/>
              <w:jc w:val="center"/>
              <w:rPr>
                <w:sz w:val="24"/>
                <w:szCs w:val="24"/>
              </w:rPr>
            </w:pPr>
            <w:r w:rsidRPr="002947D3">
              <w:rPr>
                <w:b/>
                <w:bCs/>
                <w:sz w:val="24"/>
                <w:szCs w:val="24"/>
              </w:rPr>
              <w:t>Информация о прикрепленном документе </w:t>
            </w:r>
          </w:p>
        </w:tc>
      </w:tr>
      <w:tr w:rsidR="00B17125" w:rsidRPr="002947D3" w14:paraId="6A84B14F" w14:textId="77777777" w:rsidTr="003006BF">
        <w:tc>
          <w:tcPr>
            <w:tcW w:w="686" w:type="pct"/>
            <w:shd w:val="clear" w:color="auto" w:fill="auto"/>
            <w:hideMark/>
          </w:tcPr>
          <w:p w14:paraId="1F4DE3AF" w14:textId="77777777" w:rsidR="00B17125" w:rsidRPr="002947D3" w:rsidRDefault="00B17125" w:rsidP="008847B4">
            <w:pPr>
              <w:spacing w:before="60" w:after="60"/>
              <w:ind w:firstLine="0"/>
              <w:rPr>
                <w:sz w:val="24"/>
                <w:szCs w:val="24"/>
              </w:rPr>
            </w:pPr>
            <w:r w:rsidRPr="002947D3">
              <w:rPr>
                <w:b/>
                <w:bCs/>
                <w:sz w:val="24"/>
                <w:szCs w:val="24"/>
              </w:rPr>
              <w:t>attachment</w:t>
            </w:r>
          </w:p>
        </w:tc>
        <w:tc>
          <w:tcPr>
            <w:tcW w:w="806" w:type="pct"/>
            <w:gridSpan w:val="2"/>
            <w:shd w:val="clear" w:color="auto" w:fill="auto"/>
            <w:hideMark/>
          </w:tcPr>
          <w:p w14:paraId="0A248579" w14:textId="77777777" w:rsidR="00B17125" w:rsidRPr="002947D3" w:rsidRDefault="00B17125" w:rsidP="008847B4">
            <w:pPr>
              <w:spacing w:before="60" w:after="60"/>
              <w:ind w:firstLine="0"/>
              <w:rPr>
                <w:sz w:val="24"/>
                <w:szCs w:val="24"/>
              </w:rPr>
            </w:pPr>
            <w:r w:rsidRPr="002947D3">
              <w:rPr>
                <w:sz w:val="24"/>
                <w:szCs w:val="24"/>
              </w:rPr>
              <w:t> </w:t>
            </w:r>
          </w:p>
        </w:tc>
        <w:tc>
          <w:tcPr>
            <w:tcW w:w="330" w:type="pct"/>
            <w:gridSpan w:val="6"/>
            <w:shd w:val="clear" w:color="auto" w:fill="auto"/>
            <w:hideMark/>
          </w:tcPr>
          <w:p w14:paraId="36211EB7" w14:textId="77777777" w:rsidR="00B17125" w:rsidRPr="002947D3" w:rsidRDefault="00B17125" w:rsidP="008847B4">
            <w:pPr>
              <w:spacing w:before="60" w:after="60"/>
              <w:ind w:firstLine="0"/>
              <w:rPr>
                <w:sz w:val="24"/>
                <w:szCs w:val="24"/>
              </w:rPr>
            </w:pPr>
            <w:r w:rsidRPr="002947D3">
              <w:rPr>
                <w:sz w:val="24"/>
                <w:szCs w:val="24"/>
              </w:rPr>
              <w:t> </w:t>
            </w:r>
          </w:p>
        </w:tc>
        <w:tc>
          <w:tcPr>
            <w:tcW w:w="535" w:type="pct"/>
            <w:gridSpan w:val="2"/>
            <w:shd w:val="clear" w:color="auto" w:fill="auto"/>
            <w:hideMark/>
          </w:tcPr>
          <w:p w14:paraId="2FA42F51" w14:textId="77777777" w:rsidR="00B17125" w:rsidRPr="002947D3" w:rsidRDefault="00B17125" w:rsidP="008847B4">
            <w:pPr>
              <w:spacing w:before="60" w:after="60"/>
              <w:ind w:firstLine="0"/>
              <w:rPr>
                <w:sz w:val="24"/>
                <w:szCs w:val="24"/>
              </w:rPr>
            </w:pPr>
            <w:r w:rsidRPr="002947D3">
              <w:rPr>
                <w:sz w:val="24"/>
                <w:szCs w:val="24"/>
              </w:rPr>
              <w:t> </w:t>
            </w:r>
          </w:p>
        </w:tc>
        <w:tc>
          <w:tcPr>
            <w:tcW w:w="1260" w:type="pct"/>
            <w:gridSpan w:val="3"/>
            <w:shd w:val="clear" w:color="auto" w:fill="auto"/>
            <w:hideMark/>
          </w:tcPr>
          <w:p w14:paraId="48B8124A" w14:textId="77777777" w:rsidR="00B17125" w:rsidRPr="002947D3" w:rsidRDefault="00B17125" w:rsidP="008847B4">
            <w:pPr>
              <w:spacing w:before="60" w:after="60"/>
              <w:ind w:firstLine="0"/>
              <w:rPr>
                <w:sz w:val="24"/>
                <w:szCs w:val="24"/>
              </w:rPr>
            </w:pPr>
            <w:r w:rsidRPr="002947D3">
              <w:rPr>
                <w:sz w:val="24"/>
                <w:szCs w:val="24"/>
              </w:rPr>
              <w:t> </w:t>
            </w:r>
          </w:p>
        </w:tc>
        <w:tc>
          <w:tcPr>
            <w:tcW w:w="1383" w:type="pct"/>
            <w:gridSpan w:val="3"/>
            <w:shd w:val="clear" w:color="auto" w:fill="auto"/>
            <w:hideMark/>
          </w:tcPr>
          <w:p w14:paraId="58A26EE2"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4BC41696" w14:textId="77777777" w:rsidTr="003006BF">
        <w:tc>
          <w:tcPr>
            <w:tcW w:w="686" w:type="pct"/>
            <w:shd w:val="clear" w:color="auto" w:fill="auto"/>
          </w:tcPr>
          <w:p w14:paraId="7F932266" w14:textId="77777777" w:rsidR="00B17125" w:rsidRPr="002947D3" w:rsidRDefault="00B17125" w:rsidP="008847B4">
            <w:pPr>
              <w:spacing w:before="60" w:after="60"/>
              <w:ind w:firstLine="0"/>
              <w:rPr>
                <w:sz w:val="24"/>
                <w:szCs w:val="24"/>
              </w:rPr>
            </w:pPr>
          </w:p>
        </w:tc>
        <w:tc>
          <w:tcPr>
            <w:tcW w:w="806" w:type="pct"/>
            <w:gridSpan w:val="2"/>
            <w:shd w:val="clear" w:color="auto" w:fill="auto"/>
          </w:tcPr>
          <w:p w14:paraId="4A9BA92D" w14:textId="77777777" w:rsidR="00B17125" w:rsidRPr="002947D3" w:rsidRDefault="00B17125" w:rsidP="008847B4">
            <w:pPr>
              <w:spacing w:before="60" w:after="60"/>
              <w:ind w:firstLine="0"/>
              <w:rPr>
                <w:sz w:val="24"/>
                <w:szCs w:val="24"/>
                <w:lang w:val="en-US"/>
              </w:rPr>
            </w:pPr>
            <w:r w:rsidRPr="002947D3">
              <w:rPr>
                <w:sz w:val="24"/>
                <w:szCs w:val="24"/>
                <w:lang w:val="en-US"/>
              </w:rPr>
              <w:t>publishedContentId</w:t>
            </w:r>
          </w:p>
        </w:tc>
        <w:tc>
          <w:tcPr>
            <w:tcW w:w="330" w:type="pct"/>
            <w:gridSpan w:val="6"/>
            <w:shd w:val="clear" w:color="auto" w:fill="auto"/>
          </w:tcPr>
          <w:p w14:paraId="50B6026E" w14:textId="77777777" w:rsidR="00B17125" w:rsidRPr="002947D3" w:rsidRDefault="00B17125" w:rsidP="008847B4">
            <w:pPr>
              <w:spacing w:before="60" w:after="60"/>
              <w:ind w:firstLine="0"/>
              <w:jc w:val="center"/>
              <w:rPr>
                <w:sz w:val="24"/>
                <w:szCs w:val="24"/>
                <w:lang w:val="en-US"/>
              </w:rPr>
            </w:pPr>
            <w:r w:rsidRPr="002947D3">
              <w:rPr>
                <w:sz w:val="24"/>
                <w:szCs w:val="24"/>
                <w:lang w:val="en-US"/>
              </w:rPr>
              <w:t>H</w:t>
            </w:r>
          </w:p>
        </w:tc>
        <w:tc>
          <w:tcPr>
            <w:tcW w:w="535" w:type="pct"/>
            <w:gridSpan w:val="2"/>
            <w:shd w:val="clear" w:color="auto" w:fill="auto"/>
          </w:tcPr>
          <w:p w14:paraId="7188230E" w14:textId="77777777" w:rsidR="00B17125" w:rsidRPr="002947D3" w:rsidRDefault="00B17125" w:rsidP="008847B4">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260" w:type="pct"/>
            <w:gridSpan w:val="3"/>
            <w:shd w:val="clear" w:color="auto" w:fill="auto"/>
          </w:tcPr>
          <w:p w14:paraId="0EB5BBE9" w14:textId="77777777" w:rsidR="00B17125" w:rsidRPr="002947D3" w:rsidRDefault="00B17125" w:rsidP="008847B4">
            <w:pPr>
              <w:spacing w:before="60" w:after="60"/>
              <w:ind w:firstLine="0"/>
              <w:rPr>
                <w:sz w:val="24"/>
                <w:szCs w:val="24"/>
              </w:rPr>
            </w:pPr>
            <w:r w:rsidRPr="002947D3">
              <w:rPr>
                <w:sz w:val="24"/>
                <w:szCs w:val="24"/>
              </w:rPr>
              <w:t>Уникальный идентификатор контета документа на РК РБГ</w:t>
            </w:r>
          </w:p>
        </w:tc>
        <w:tc>
          <w:tcPr>
            <w:tcW w:w="1383" w:type="pct"/>
            <w:gridSpan w:val="3"/>
            <w:shd w:val="clear" w:color="auto" w:fill="auto"/>
          </w:tcPr>
          <w:p w14:paraId="6CF69BCE" w14:textId="77777777" w:rsidR="00B17125" w:rsidRPr="002947D3" w:rsidRDefault="00B17125" w:rsidP="008847B4">
            <w:pPr>
              <w:spacing w:before="60" w:after="60"/>
              <w:ind w:firstLine="0"/>
              <w:rPr>
                <w:sz w:val="24"/>
                <w:szCs w:val="24"/>
              </w:rPr>
            </w:pPr>
          </w:p>
        </w:tc>
      </w:tr>
      <w:tr w:rsidR="00B17125" w:rsidRPr="002947D3" w14:paraId="74129D4B" w14:textId="77777777" w:rsidTr="003006BF">
        <w:tc>
          <w:tcPr>
            <w:tcW w:w="686" w:type="pct"/>
            <w:shd w:val="clear" w:color="auto" w:fill="auto"/>
            <w:hideMark/>
          </w:tcPr>
          <w:p w14:paraId="3CA34FC9" w14:textId="77777777" w:rsidR="00B17125" w:rsidRPr="002947D3" w:rsidRDefault="00B17125" w:rsidP="008847B4">
            <w:pPr>
              <w:spacing w:before="60" w:after="60"/>
              <w:ind w:firstLine="0"/>
              <w:rPr>
                <w:sz w:val="24"/>
                <w:szCs w:val="24"/>
              </w:rPr>
            </w:pPr>
            <w:r w:rsidRPr="002947D3">
              <w:rPr>
                <w:sz w:val="24"/>
                <w:szCs w:val="24"/>
              </w:rPr>
              <w:t> </w:t>
            </w:r>
          </w:p>
        </w:tc>
        <w:tc>
          <w:tcPr>
            <w:tcW w:w="806" w:type="pct"/>
            <w:gridSpan w:val="2"/>
            <w:shd w:val="clear" w:color="auto" w:fill="auto"/>
            <w:hideMark/>
          </w:tcPr>
          <w:p w14:paraId="60389CF2" w14:textId="77777777" w:rsidR="00B17125" w:rsidRPr="002947D3" w:rsidRDefault="00B17125" w:rsidP="008847B4">
            <w:pPr>
              <w:spacing w:before="60" w:after="60"/>
              <w:ind w:firstLine="0"/>
              <w:rPr>
                <w:sz w:val="24"/>
                <w:szCs w:val="24"/>
              </w:rPr>
            </w:pPr>
            <w:r w:rsidRPr="002947D3">
              <w:rPr>
                <w:sz w:val="24"/>
                <w:szCs w:val="24"/>
              </w:rPr>
              <w:t xml:space="preserve">fileName </w:t>
            </w:r>
          </w:p>
        </w:tc>
        <w:tc>
          <w:tcPr>
            <w:tcW w:w="330" w:type="pct"/>
            <w:gridSpan w:val="6"/>
            <w:shd w:val="clear" w:color="auto" w:fill="auto"/>
            <w:hideMark/>
          </w:tcPr>
          <w:p w14:paraId="76E9E254" w14:textId="77777777" w:rsidR="00B17125" w:rsidRPr="002947D3" w:rsidRDefault="00B17125" w:rsidP="008847B4">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059C985F" w14:textId="77777777" w:rsidR="00B17125" w:rsidRPr="002947D3" w:rsidRDefault="00B17125" w:rsidP="008847B4">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638E1E8B" w14:textId="77777777" w:rsidR="00B17125" w:rsidRPr="002947D3" w:rsidRDefault="00B17125" w:rsidP="008847B4">
            <w:pPr>
              <w:spacing w:before="60" w:after="60"/>
              <w:ind w:firstLine="0"/>
              <w:rPr>
                <w:sz w:val="24"/>
                <w:szCs w:val="24"/>
              </w:rPr>
            </w:pPr>
            <w:r w:rsidRPr="002947D3">
              <w:rPr>
                <w:sz w:val="24"/>
                <w:szCs w:val="24"/>
              </w:rPr>
              <w:t>Имя файла</w:t>
            </w:r>
          </w:p>
        </w:tc>
        <w:tc>
          <w:tcPr>
            <w:tcW w:w="1383" w:type="pct"/>
            <w:gridSpan w:val="3"/>
            <w:shd w:val="clear" w:color="auto" w:fill="auto"/>
            <w:hideMark/>
          </w:tcPr>
          <w:p w14:paraId="5E36B6E0"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16B66F63" w14:textId="77777777" w:rsidTr="003006BF">
        <w:tc>
          <w:tcPr>
            <w:tcW w:w="686" w:type="pct"/>
            <w:shd w:val="clear" w:color="auto" w:fill="auto"/>
            <w:hideMark/>
          </w:tcPr>
          <w:p w14:paraId="092931FF" w14:textId="77777777" w:rsidR="00B17125" w:rsidRPr="002947D3" w:rsidRDefault="00B17125" w:rsidP="008847B4">
            <w:pPr>
              <w:spacing w:before="60" w:after="60"/>
              <w:ind w:firstLine="0"/>
              <w:rPr>
                <w:sz w:val="24"/>
                <w:szCs w:val="24"/>
              </w:rPr>
            </w:pPr>
            <w:r w:rsidRPr="002947D3">
              <w:rPr>
                <w:sz w:val="24"/>
                <w:szCs w:val="24"/>
              </w:rPr>
              <w:t> </w:t>
            </w:r>
          </w:p>
        </w:tc>
        <w:tc>
          <w:tcPr>
            <w:tcW w:w="806" w:type="pct"/>
            <w:gridSpan w:val="2"/>
            <w:shd w:val="clear" w:color="auto" w:fill="auto"/>
            <w:hideMark/>
          </w:tcPr>
          <w:p w14:paraId="0C6FBEC2" w14:textId="77777777" w:rsidR="00B17125" w:rsidRPr="002947D3" w:rsidRDefault="00B17125" w:rsidP="008847B4">
            <w:pPr>
              <w:spacing w:before="60" w:after="60"/>
              <w:ind w:firstLine="0"/>
              <w:rPr>
                <w:sz w:val="24"/>
                <w:szCs w:val="24"/>
              </w:rPr>
            </w:pPr>
            <w:r w:rsidRPr="002947D3">
              <w:rPr>
                <w:sz w:val="24"/>
                <w:szCs w:val="24"/>
              </w:rPr>
              <w:t xml:space="preserve">docDescription </w:t>
            </w:r>
          </w:p>
        </w:tc>
        <w:tc>
          <w:tcPr>
            <w:tcW w:w="330" w:type="pct"/>
            <w:gridSpan w:val="6"/>
            <w:shd w:val="clear" w:color="auto" w:fill="auto"/>
            <w:hideMark/>
          </w:tcPr>
          <w:p w14:paraId="35F5D804" w14:textId="77777777" w:rsidR="00B17125" w:rsidRPr="002947D3" w:rsidRDefault="00B17125" w:rsidP="008847B4">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336CEC7E" w14:textId="77777777" w:rsidR="00B17125" w:rsidRPr="002947D3" w:rsidRDefault="00B17125" w:rsidP="008847B4">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74B96BD9" w14:textId="77777777" w:rsidR="00B17125" w:rsidRPr="002947D3" w:rsidRDefault="00B17125" w:rsidP="008847B4">
            <w:pPr>
              <w:spacing w:before="60" w:after="60"/>
              <w:ind w:firstLine="0"/>
              <w:rPr>
                <w:sz w:val="24"/>
                <w:szCs w:val="24"/>
              </w:rPr>
            </w:pPr>
            <w:r w:rsidRPr="002947D3">
              <w:rPr>
                <w:sz w:val="24"/>
                <w:szCs w:val="24"/>
              </w:rPr>
              <w:t>Описание прикрепляемого документа</w:t>
            </w:r>
          </w:p>
        </w:tc>
        <w:tc>
          <w:tcPr>
            <w:tcW w:w="1383" w:type="pct"/>
            <w:gridSpan w:val="3"/>
            <w:shd w:val="clear" w:color="auto" w:fill="auto"/>
            <w:hideMark/>
          </w:tcPr>
          <w:p w14:paraId="086B4804"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6E1611FC" w14:textId="77777777" w:rsidTr="003006BF">
        <w:tc>
          <w:tcPr>
            <w:tcW w:w="686" w:type="pct"/>
            <w:shd w:val="clear" w:color="auto" w:fill="auto"/>
          </w:tcPr>
          <w:p w14:paraId="6FDBE9B3" w14:textId="77777777" w:rsidR="00B17125" w:rsidRPr="002947D3" w:rsidRDefault="00B17125" w:rsidP="008847B4">
            <w:pPr>
              <w:spacing w:before="60" w:after="60"/>
              <w:ind w:firstLine="0"/>
              <w:rPr>
                <w:sz w:val="24"/>
                <w:szCs w:val="24"/>
              </w:rPr>
            </w:pPr>
          </w:p>
        </w:tc>
        <w:tc>
          <w:tcPr>
            <w:tcW w:w="806" w:type="pct"/>
            <w:gridSpan w:val="2"/>
            <w:shd w:val="clear" w:color="auto" w:fill="auto"/>
          </w:tcPr>
          <w:p w14:paraId="62A175D5" w14:textId="77777777" w:rsidR="00B17125" w:rsidRPr="002947D3" w:rsidRDefault="00B17125" w:rsidP="008847B4">
            <w:pPr>
              <w:spacing w:before="60" w:after="60"/>
              <w:ind w:firstLine="0"/>
              <w:rPr>
                <w:sz w:val="24"/>
                <w:szCs w:val="24"/>
              </w:rPr>
            </w:pPr>
            <w:r w:rsidRPr="00B33E30">
              <w:rPr>
                <w:sz w:val="24"/>
                <w:szCs w:val="24"/>
                <w:lang w:val="en-US"/>
              </w:rPr>
              <w:t>docRegNumber</w:t>
            </w:r>
          </w:p>
        </w:tc>
        <w:tc>
          <w:tcPr>
            <w:tcW w:w="330" w:type="pct"/>
            <w:gridSpan w:val="6"/>
            <w:shd w:val="clear" w:color="auto" w:fill="auto"/>
          </w:tcPr>
          <w:p w14:paraId="67324551" w14:textId="77777777" w:rsidR="00B17125" w:rsidRPr="002947D3" w:rsidRDefault="00B17125" w:rsidP="008847B4">
            <w:pPr>
              <w:spacing w:before="60" w:after="60"/>
              <w:ind w:firstLine="0"/>
              <w:jc w:val="center"/>
              <w:rPr>
                <w:sz w:val="24"/>
                <w:szCs w:val="24"/>
                <w:lang w:val="en-US"/>
              </w:rPr>
            </w:pPr>
            <w:r>
              <w:rPr>
                <w:sz w:val="24"/>
                <w:szCs w:val="24"/>
              </w:rPr>
              <w:t>Н</w:t>
            </w:r>
          </w:p>
        </w:tc>
        <w:tc>
          <w:tcPr>
            <w:tcW w:w="535" w:type="pct"/>
            <w:gridSpan w:val="2"/>
            <w:shd w:val="clear" w:color="auto" w:fill="auto"/>
          </w:tcPr>
          <w:p w14:paraId="0E9A2592" w14:textId="77777777" w:rsidR="00B17125" w:rsidRPr="002947D3" w:rsidRDefault="00B17125" w:rsidP="008847B4">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60" w:type="pct"/>
            <w:gridSpan w:val="3"/>
            <w:shd w:val="clear" w:color="auto" w:fill="auto"/>
          </w:tcPr>
          <w:p w14:paraId="4AA01027" w14:textId="77777777" w:rsidR="00B17125" w:rsidRPr="002947D3" w:rsidRDefault="00B17125" w:rsidP="008847B4">
            <w:pPr>
              <w:spacing w:before="60" w:after="60"/>
              <w:ind w:firstLine="0"/>
              <w:rPr>
                <w:sz w:val="24"/>
                <w:szCs w:val="24"/>
              </w:rPr>
            </w:pPr>
            <w:r w:rsidRPr="00B33E30">
              <w:rPr>
                <w:sz w:val="24"/>
                <w:szCs w:val="24"/>
              </w:rPr>
              <w:t>Реестровый номер документа</w:t>
            </w:r>
          </w:p>
        </w:tc>
        <w:tc>
          <w:tcPr>
            <w:tcW w:w="1383" w:type="pct"/>
            <w:gridSpan w:val="3"/>
            <w:shd w:val="clear" w:color="auto" w:fill="auto"/>
          </w:tcPr>
          <w:p w14:paraId="79989842" w14:textId="77777777" w:rsidR="00B17125" w:rsidRPr="002947D3" w:rsidRDefault="00B17125" w:rsidP="008847B4">
            <w:pPr>
              <w:spacing w:before="60" w:after="60"/>
              <w:ind w:firstLine="0"/>
              <w:rPr>
                <w:sz w:val="24"/>
                <w:szCs w:val="24"/>
              </w:rPr>
            </w:pPr>
            <w:r w:rsidRPr="002947D3">
              <w:rPr>
                <w:sz w:val="24"/>
                <w:szCs w:val="24"/>
              </w:rPr>
              <w:t>Элемент обязателен для заполнения при выгрузке из РК РБГ.</w:t>
            </w:r>
          </w:p>
        </w:tc>
      </w:tr>
      <w:tr w:rsidR="00B17125" w:rsidRPr="002947D3" w14:paraId="0C99D4C7" w14:textId="77777777" w:rsidTr="003006BF">
        <w:tc>
          <w:tcPr>
            <w:tcW w:w="686" w:type="pct"/>
            <w:vMerge w:val="restart"/>
            <w:shd w:val="clear" w:color="auto" w:fill="auto"/>
            <w:vAlign w:val="center"/>
            <w:hideMark/>
          </w:tcPr>
          <w:p w14:paraId="5FBCF40B" w14:textId="77777777" w:rsidR="00B17125" w:rsidRPr="002947D3" w:rsidRDefault="00B17125" w:rsidP="008847B4">
            <w:pPr>
              <w:spacing w:before="60" w:after="60"/>
              <w:ind w:firstLine="0"/>
              <w:rPr>
                <w:sz w:val="24"/>
                <w:szCs w:val="24"/>
              </w:rPr>
            </w:pPr>
            <w:r w:rsidRPr="002947D3">
              <w:rPr>
                <w:sz w:val="24"/>
                <w:szCs w:val="24"/>
              </w:rPr>
              <w:t>Допустимо указание только одного элемента</w:t>
            </w:r>
          </w:p>
        </w:tc>
        <w:tc>
          <w:tcPr>
            <w:tcW w:w="806" w:type="pct"/>
            <w:gridSpan w:val="2"/>
            <w:shd w:val="clear" w:color="auto" w:fill="auto"/>
            <w:hideMark/>
          </w:tcPr>
          <w:p w14:paraId="6EEB41CE" w14:textId="77777777" w:rsidR="00B17125" w:rsidRPr="002947D3" w:rsidRDefault="00B17125" w:rsidP="008847B4">
            <w:pPr>
              <w:spacing w:before="60" w:after="60"/>
              <w:ind w:firstLine="0"/>
              <w:rPr>
                <w:sz w:val="24"/>
                <w:szCs w:val="24"/>
              </w:rPr>
            </w:pPr>
            <w:r w:rsidRPr="002947D3">
              <w:rPr>
                <w:sz w:val="24"/>
                <w:szCs w:val="24"/>
              </w:rPr>
              <w:t xml:space="preserve">url </w:t>
            </w:r>
          </w:p>
        </w:tc>
        <w:tc>
          <w:tcPr>
            <w:tcW w:w="330" w:type="pct"/>
            <w:gridSpan w:val="6"/>
            <w:shd w:val="clear" w:color="auto" w:fill="auto"/>
            <w:hideMark/>
          </w:tcPr>
          <w:p w14:paraId="524866AF" w14:textId="77777777" w:rsidR="00B17125" w:rsidRPr="002947D3" w:rsidRDefault="00B17125" w:rsidP="008847B4">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3E98222A" w14:textId="77777777" w:rsidR="00B17125" w:rsidRPr="002947D3" w:rsidRDefault="00B17125" w:rsidP="008847B4">
            <w:pPr>
              <w:spacing w:before="60" w:after="60"/>
              <w:ind w:firstLine="0"/>
              <w:jc w:val="center"/>
              <w:rPr>
                <w:sz w:val="24"/>
                <w:szCs w:val="24"/>
              </w:rPr>
            </w:pPr>
            <w:r w:rsidRPr="002947D3">
              <w:rPr>
                <w:sz w:val="24"/>
                <w:szCs w:val="24"/>
              </w:rPr>
              <w:t>T(1-1024)</w:t>
            </w:r>
          </w:p>
        </w:tc>
        <w:tc>
          <w:tcPr>
            <w:tcW w:w="1260" w:type="pct"/>
            <w:gridSpan w:val="3"/>
            <w:shd w:val="clear" w:color="auto" w:fill="auto"/>
            <w:hideMark/>
          </w:tcPr>
          <w:p w14:paraId="6D636FE2" w14:textId="77777777" w:rsidR="00B17125" w:rsidRPr="002947D3" w:rsidRDefault="00B17125" w:rsidP="008847B4">
            <w:pPr>
              <w:spacing w:before="60" w:after="60"/>
              <w:ind w:firstLine="0"/>
              <w:rPr>
                <w:sz w:val="24"/>
                <w:szCs w:val="24"/>
              </w:rPr>
            </w:pPr>
            <w:r w:rsidRPr="002947D3">
              <w:rPr>
                <w:sz w:val="24"/>
                <w:szCs w:val="24"/>
              </w:rPr>
              <w:t>Ссылка для скачивания документа</w:t>
            </w:r>
          </w:p>
        </w:tc>
        <w:tc>
          <w:tcPr>
            <w:tcW w:w="1383" w:type="pct"/>
            <w:gridSpan w:val="3"/>
            <w:shd w:val="clear" w:color="auto" w:fill="auto"/>
            <w:hideMark/>
          </w:tcPr>
          <w:p w14:paraId="1AC82E02"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60C1C44C" w14:textId="77777777" w:rsidTr="003006BF">
        <w:tc>
          <w:tcPr>
            <w:tcW w:w="686" w:type="pct"/>
            <w:vMerge/>
            <w:shd w:val="clear" w:color="auto" w:fill="auto"/>
            <w:hideMark/>
          </w:tcPr>
          <w:p w14:paraId="048485CD" w14:textId="77777777" w:rsidR="00B17125" w:rsidRPr="002947D3" w:rsidRDefault="00B17125" w:rsidP="008847B4">
            <w:pPr>
              <w:spacing w:before="60" w:after="60"/>
              <w:ind w:firstLine="0"/>
              <w:rPr>
                <w:sz w:val="24"/>
                <w:szCs w:val="24"/>
              </w:rPr>
            </w:pPr>
          </w:p>
        </w:tc>
        <w:tc>
          <w:tcPr>
            <w:tcW w:w="806" w:type="pct"/>
            <w:gridSpan w:val="2"/>
            <w:shd w:val="clear" w:color="auto" w:fill="auto"/>
            <w:hideMark/>
          </w:tcPr>
          <w:p w14:paraId="6B0DC317" w14:textId="77777777" w:rsidR="00B17125" w:rsidRPr="002947D3" w:rsidRDefault="00B17125" w:rsidP="008847B4">
            <w:pPr>
              <w:spacing w:before="60" w:after="60"/>
              <w:ind w:firstLine="0"/>
              <w:rPr>
                <w:sz w:val="24"/>
                <w:szCs w:val="24"/>
              </w:rPr>
            </w:pPr>
            <w:r w:rsidRPr="002947D3">
              <w:rPr>
                <w:sz w:val="24"/>
                <w:szCs w:val="24"/>
                <w:lang w:val="en-US"/>
              </w:rPr>
              <w:t>contentId</w:t>
            </w:r>
          </w:p>
        </w:tc>
        <w:tc>
          <w:tcPr>
            <w:tcW w:w="330" w:type="pct"/>
            <w:gridSpan w:val="6"/>
            <w:shd w:val="clear" w:color="auto" w:fill="auto"/>
            <w:hideMark/>
          </w:tcPr>
          <w:p w14:paraId="0A023D59" w14:textId="77777777" w:rsidR="00B17125" w:rsidRPr="002947D3" w:rsidRDefault="00B17125" w:rsidP="008847B4">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12F839B4" w14:textId="77777777" w:rsidR="00B17125" w:rsidRPr="002947D3" w:rsidRDefault="00B17125" w:rsidP="008847B4">
            <w:pPr>
              <w:spacing w:before="60" w:after="60"/>
              <w:ind w:firstLine="0"/>
              <w:jc w:val="center"/>
              <w:rPr>
                <w:sz w:val="24"/>
                <w:szCs w:val="24"/>
                <w:lang w:val="en-US"/>
              </w:rPr>
            </w:pPr>
            <w:r w:rsidRPr="002947D3">
              <w:rPr>
                <w:sz w:val="24"/>
                <w:szCs w:val="24"/>
                <w:lang w:val="en-US"/>
              </w:rPr>
              <w:t>T(32)</w:t>
            </w:r>
          </w:p>
        </w:tc>
        <w:tc>
          <w:tcPr>
            <w:tcW w:w="1260" w:type="pct"/>
            <w:gridSpan w:val="3"/>
            <w:shd w:val="clear" w:color="auto" w:fill="auto"/>
            <w:hideMark/>
          </w:tcPr>
          <w:p w14:paraId="57CA74F9" w14:textId="77777777" w:rsidR="00B17125" w:rsidRPr="002947D3" w:rsidRDefault="00B17125" w:rsidP="008847B4">
            <w:pPr>
              <w:spacing w:before="60" w:after="60"/>
              <w:ind w:firstLine="0"/>
              <w:rPr>
                <w:sz w:val="24"/>
                <w:szCs w:val="24"/>
              </w:rPr>
            </w:pPr>
            <w:r w:rsidRPr="002947D3">
              <w:rPr>
                <w:sz w:val="24"/>
                <w:szCs w:val="24"/>
              </w:rPr>
              <w:t>Уникальный идентификатор контента документа в РК РБГ</w:t>
            </w:r>
          </w:p>
        </w:tc>
        <w:tc>
          <w:tcPr>
            <w:tcW w:w="1383" w:type="pct"/>
            <w:gridSpan w:val="3"/>
            <w:shd w:val="clear" w:color="auto" w:fill="auto"/>
            <w:hideMark/>
          </w:tcPr>
          <w:p w14:paraId="0CF65258" w14:textId="77777777" w:rsidR="00B17125" w:rsidRPr="002947D3" w:rsidRDefault="00B17125" w:rsidP="008847B4">
            <w:pPr>
              <w:spacing w:before="60" w:after="60"/>
              <w:ind w:firstLine="0"/>
              <w:rPr>
                <w:sz w:val="24"/>
                <w:szCs w:val="24"/>
              </w:rPr>
            </w:pPr>
            <w:r w:rsidRPr="002947D3">
              <w:rPr>
                <w:sz w:val="24"/>
                <w:szCs w:val="24"/>
              </w:rPr>
              <w:t>Используется при загрузке в РК РБГ проектов контрактов.</w:t>
            </w:r>
          </w:p>
        </w:tc>
      </w:tr>
      <w:tr w:rsidR="00B17125" w:rsidRPr="002947D3" w14:paraId="77069B4D" w14:textId="77777777" w:rsidTr="003006BF">
        <w:tc>
          <w:tcPr>
            <w:tcW w:w="686" w:type="pct"/>
            <w:vMerge/>
            <w:shd w:val="clear" w:color="auto" w:fill="auto"/>
          </w:tcPr>
          <w:p w14:paraId="049478A5" w14:textId="77777777" w:rsidR="00B17125" w:rsidRPr="002947D3" w:rsidRDefault="00B17125" w:rsidP="008847B4">
            <w:pPr>
              <w:spacing w:before="60" w:after="60"/>
              <w:ind w:firstLine="0"/>
              <w:rPr>
                <w:sz w:val="24"/>
                <w:szCs w:val="24"/>
              </w:rPr>
            </w:pPr>
          </w:p>
        </w:tc>
        <w:tc>
          <w:tcPr>
            <w:tcW w:w="806" w:type="pct"/>
            <w:gridSpan w:val="2"/>
            <w:shd w:val="clear" w:color="auto" w:fill="auto"/>
          </w:tcPr>
          <w:p w14:paraId="4EE50E09" w14:textId="77777777" w:rsidR="00B17125" w:rsidRPr="002947D3" w:rsidRDefault="00B17125" w:rsidP="008847B4">
            <w:pPr>
              <w:spacing w:before="60" w:after="60"/>
              <w:ind w:firstLine="0"/>
              <w:rPr>
                <w:sz w:val="24"/>
                <w:szCs w:val="24"/>
                <w:lang w:val="en-US"/>
              </w:rPr>
            </w:pPr>
            <w:r w:rsidRPr="002947D3">
              <w:rPr>
                <w:sz w:val="24"/>
                <w:szCs w:val="24"/>
              </w:rPr>
              <w:t xml:space="preserve">content </w:t>
            </w:r>
          </w:p>
        </w:tc>
        <w:tc>
          <w:tcPr>
            <w:tcW w:w="330" w:type="pct"/>
            <w:gridSpan w:val="6"/>
            <w:shd w:val="clear" w:color="auto" w:fill="auto"/>
          </w:tcPr>
          <w:p w14:paraId="44583CAC" w14:textId="77777777" w:rsidR="00B17125" w:rsidRPr="002947D3" w:rsidRDefault="00B17125" w:rsidP="008847B4">
            <w:pPr>
              <w:spacing w:before="60" w:after="60"/>
              <w:ind w:firstLine="0"/>
              <w:jc w:val="center"/>
              <w:rPr>
                <w:sz w:val="24"/>
                <w:szCs w:val="24"/>
                <w:lang w:val="en-US"/>
              </w:rPr>
            </w:pPr>
            <w:r w:rsidRPr="002947D3">
              <w:rPr>
                <w:sz w:val="24"/>
                <w:szCs w:val="24"/>
              </w:rPr>
              <w:t>O</w:t>
            </w:r>
          </w:p>
        </w:tc>
        <w:tc>
          <w:tcPr>
            <w:tcW w:w="535" w:type="pct"/>
            <w:gridSpan w:val="2"/>
            <w:shd w:val="clear" w:color="auto" w:fill="auto"/>
          </w:tcPr>
          <w:p w14:paraId="081C5E51" w14:textId="77777777" w:rsidR="00B17125" w:rsidRPr="002947D3" w:rsidRDefault="00B17125" w:rsidP="008847B4">
            <w:pPr>
              <w:spacing w:before="60" w:after="60"/>
              <w:ind w:firstLine="0"/>
              <w:jc w:val="center"/>
              <w:rPr>
                <w:sz w:val="24"/>
                <w:szCs w:val="24"/>
                <w:lang w:val="en-US"/>
              </w:rPr>
            </w:pPr>
            <w:r w:rsidRPr="002947D3">
              <w:rPr>
                <w:sz w:val="24"/>
                <w:szCs w:val="24"/>
              </w:rPr>
              <w:t>T</w:t>
            </w:r>
          </w:p>
        </w:tc>
        <w:tc>
          <w:tcPr>
            <w:tcW w:w="1260" w:type="pct"/>
            <w:gridSpan w:val="3"/>
            <w:shd w:val="clear" w:color="auto" w:fill="auto"/>
          </w:tcPr>
          <w:p w14:paraId="435AF602" w14:textId="77777777" w:rsidR="00B17125" w:rsidRPr="002947D3" w:rsidRDefault="00B17125" w:rsidP="008847B4">
            <w:pPr>
              <w:spacing w:before="60" w:after="60"/>
              <w:ind w:firstLine="0"/>
              <w:rPr>
                <w:sz w:val="24"/>
                <w:szCs w:val="24"/>
                <w:lang w:val="en-US"/>
              </w:rPr>
            </w:pPr>
            <w:r w:rsidRPr="002947D3">
              <w:rPr>
                <w:sz w:val="24"/>
                <w:szCs w:val="24"/>
              </w:rPr>
              <w:t>Содержимое файла</w:t>
            </w:r>
          </w:p>
        </w:tc>
        <w:tc>
          <w:tcPr>
            <w:tcW w:w="1383" w:type="pct"/>
            <w:gridSpan w:val="3"/>
            <w:shd w:val="clear" w:color="auto" w:fill="auto"/>
          </w:tcPr>
          <w:p w14:paraId="139C877E" w14:textId="77777777" w:rsidR="00B17125" w:rsidRPr="002947D3" w:rsidRDefault="00B17125" w:rsidP="008847B4">
            <w:pPr>
              <w:spacing w:before="60" w:after="60"/>
              <w:ind w:firstLine="0"/>
              <w:rPr>
                <w:sz w:val="24"/>
                <w:szCs w:val="24"/>
              </w:rPr>
            </w:pPr>
            <w:r w:rsidRPr="002947D3">
              <w:rPr>
                <w:sz w:val="24"/>
                <w:szCs w:val="24"/>
              </w:rPr>
              <w:t>base64Binary</w:t>
            </w:r>
          </w:p>
        </w:tc>
      </w:tr>
      <w:tr w:rsidR="00B17125" w:rsidRPr="002947D3" w14:paraId="2EE47DCF" w14:textId="77777777" w:rsidTr="003006BF">
        <w:tc>
          <w:tcPr>
            <w:tcW w:w="686" w:type="pct"/>
            <w:shd w:val="clear" w:color="auto" w:fill="auto"/>
            <w:hideMark/>
          </w:tcPr>
          <w:p w14:paraId="5380D175" w14:textId="77777777" w:rsidR="00B17125" w:rsidRPr="002947D3" w:rsidRDefault="00B17125" w:rsidP="008847B4">
            <w:pPr>
              <w:spacing w:before="60" w:after="60"/>
              <w:ind w:firstLine="0"/>
              <w:rPr>
                <w:sz w:val="24"/>
                <w:szCs w:val="24"/>
              </w:rPr>
            </w:pPr>
            <w:r w:rsidRPr="002947D3">
              <w:rPr>
                <w:sz w:val="24"/>
                <w:szCs w:val="24"/>
              </w:rPr>
              <w:lastRenderedPageBreak/>
              <w:t> </w:t>
            </w:r>
          </w:p>
        </w:tc>
        <w:tc>
          <w:tcPr>
            <w:tcW w:w="806" w:type="pct"/>
            <w:gridSpan w:val="2"/>
            <w:shd w:val="clear" w:color="auto" w:fill="auto"/>
            <w:hideMark/>
          </w:tcPr>
          <w:p w14:paraId="0FF05258" w14:textId="77777777" w:rsidR="00B17125" w:rsidRPr="002947D3" w:rsidRDefault="00B17125" w:rsidP="008847B4">
            <w:pPr>
              <w:spacing w:before="60" w:after="60"/>
              <w:ind w:firstLine="0"/>
              <w:rPr>
                <w:sz w:val="24"/>
                <w:szCs w:val="24"/>
              </w:rPr>
            </w:pPr>
            <w:r w:rsidRPr="002947D3">
              <w:rPr>
                <w:sz w:val="24"/>
                <w:szCs w:val="24"/>
              </w:rPr>
              <w:t>cryptoSigns</w:t>
            </w:r>
          </w:p>
        </w:tc>
        <w:tc>
          <w:tcPr>
            <w:tcW w:w="330" w:type="pct"/>
            <w:gridSpan w:val="6"/>
            <w:shd w:val="clear" w:color="auto" w:fill="auto"/>
            <w:hideMark/>
          </w:tcPr>
          <w:p w14:paraId="1193AF79" w14:textId="77777777" w:rsidR="00B17125" w:rsidRPr="002947D3" w:rsidRDefault="00B17125" w:rsidP="008847B4">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69BF5C98" w14:textId="77777777" w:rsidR="00B17125" w:rsidRPr="002947D3" w:rsidRDefault="00B17125" w:rsidP="008847B4">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6D50106D" w14:textId="289316F5" w:rsidR="00B17125" w:rsidRPr="002947D3" w:rsidRDefault="00646866" w:rsidP="008847B4">
            <w:pPr>
              <w:spacing w:before="60" w:after="60"/>
              <w:ind w:firstLine="0"/>
              <w:rPr>
                <w:sz w:val="24"/>
                <w:szCs w:val="24"/>
              </w:rPr>
            </w:pPr>
            <w:r>
              <w:rPr>
                <w:sz w:val="24"/>
                <w:szCs w:val="24"/>
              </w:rPr>
              <w:t>Электронная подпись</w:t>
            </w:r>
            <w:r w:rsidR="00B17125" w:rsidRPr="002947D3">
              <w:rPr>
                <w:sz w:val="24"/>
                <w:szCs w:val="24"/>
              </w:rPr>
              <w:t xml:space="preserve"> документа</w:t>
            </w:r>
          </w:p>
        </w:tc>
        <w:tc>
          <w:tcPr>
            <w:tcW w:w="1383" w:type="pct"/>
            <w:gridSpan w:val="3"/>
            <w:shd w:val="clear" w:color="auto" w:fill="auto"/>
            <w:hideMark/>
          </w:tcPr>
          <w:p w14:paraId="3393244D"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3DDC4671" w14:textId="77777777" w:rsidTr="008847B4">
        <w:tc>
          <w:tcPr>
            <w:tcW w:w="5000" w:type="pct"/>
            <w:gridSpan w:val="17"/>
            <w:shd w:val="clear" w:color="auto" w:fill="auto"/>
            <w:hideMark/>
          </w:tcPr>
          <w:p w14:paraId="0EBB2DE4" w14:textId="2F71DDE2" w:rsidR="00B17125" w:rsidRPr="002947D3" w:rsidRDefault="00646866" w:rsidP="008847B4">
            <w:pPr>
              <w:spacing w:before="60" w:after="60"/>
              <w:ind w:firstLine="0"/>
              <w:jc w:val="center"/>
              <w:rPr>
                <w:sz w:val="24"/>
                <w:szCs w:val="24"/>
              </w:rPr>
            </w:pPr>
            <w:r>
              <w:rPr>
                <w:b/>
                <w:bCs/>
                <w:sz w:val="24"/>
                <w:szCs w:val="24"/>
              </w:rPr>
              <w:t>Электронная подпись</w:t>
            </w:r>
            <w:r w:rsidR="00B17125" w:rsidRPr="002947D3">
              <w:rPr>
                <w:b/>
                <w:bCs/>
                <w:sz w:val="24"/>
                <w:szCs w:val="24"/>
              </w:rPr>
              <w:t xml:space="preserve"> документа</w:t>
            </w:r>
          </w:p>
        </w:tc>
      </w:tr>
      <w:tr w:rsidR="00B17125" w:rsidRPr="002947D3" w14:paraId="2FB6A52A" w14:textId="77777777" w:rsidTr="003006BF">
        <w:tc>
          <w:tcPr>
            <w:tcW w:w="686" w:type="pct"/>
            <w:shd w:val="clear" w:color="auto" w:fill="auto"/>
            <w:hideMark/>
          </w:tcPr>
          <w:p w14:paraId="468722E2" w14:textId="77777777" w:rsidR="00B17125" w:rsidRPr="002947D3" w:rsidRDefault="00B17125" w:rsidP="008847B4">
            <w:pPr>
              <w:spacing w:before="60" w:after="60"/>
              <w:ind w:firstLine="0"/>
              <w:rPr>
                <w:sz w:val="24"/>
                <w:szCs w:val="24"/>
              </w:rPr>
            </w:pPr>
            <w:r w:rsidRPr="002947D3">
              <w:rPr>
                <w:b/>
                <w:bCs/>
                <w:sz w:val="24"/>
                <w:szCs w:val="24"/>
              </w:rPr>
              <w:t>cryptoSigns</w:t>
            </w:r>
          </w:p>
        </w:tc>
        <w:tc>
          <w:tcPr>
            <w:tcW w:w="806" w:type="pct"/>
            <w:gridSpan w:val="2"/>
            <w:shd w:val="clear" w:color="auto" w:fill="auto"/>
            <w:hideMark/>
          </w:tcPr>
          <w:p w14:paraId="49521D08" w14:textId="77777777" w:rsidR="00B17125" w:rsidRPr="002947D3" w:rsidRDefault="00B17125" w:rsidP="008847B4">
            <w:pPr>
              <w:spacing w:before="60" w:after="60"/>
              <w:ind w:firstLine="0"/>
              <w:rPr>
                <w:sz w:val="24"/>
                <w:szCs w:val="24"/>
              </w:rPr>
            </w:pPr>
            <w:r w:rsidRPr="002947D3">
              <w:rPr>
                <w:sz w:val="24"/>
                <w:szCs w:val="24"/>
              </w:rPr>
              <w:t> </w:t>
            </w:r>
          </w:p>
        </w:tc>
        <w:tc>
          <w:tcPr>
            <w:tcW w:w="330" w:type="pct"/>
            <w:gridSpan w:val="6"/>
            <w:shd w:val="clear" w:color="auto" w:fill="auto"/>
            <w:hideMark/>
          </w:tcPr>
          <w:p w14:paraId="6E308914" w14:textId="77777777" w:rsidR="00B17125" w:rsidRPr="002947D3" w:rsidRDefault="00B17125" w:rsidP="008847B4">
            <w:pPr>
              <w:spacing w:before="60" w:after="60"/>
              <w:ind w:firstLine="0"/>
              <w:rPr>
                <w:sz w:val="24"/>
                <w:szCs w:val="24"/>
              </w:rPr>
            </w:pPr>
            <w:r w:rsidRPr="002947D3">
              <w:rPr>
                <w:sz w:val="24"/>
                <w:szCs w:val="24"/>
              </w:rPr>
              <w:t> </w:t>
            </w:r>
          </w:p>
        </w:tc>
        <w:tc>
          <w:tcPr>
            <w:tcW w:w="535" w:type="pct"/>
            <w:gridSpan w:val="2"/>
            <w:shd w:val="clear" w:color="auto" w:fill="auto"/>
            <w:hideMark/>
          </w:tcPr>
          <w:p w14:paraId="5707C7EA" w14:textId="77777777" w:rsidR="00B17125" w:rsidRPr="002947D3" w:rsidRDefault="00B17125" w:rsidP="008847B4">
            <w:pPr>
              <w:spacing w:before="60" w:after="60"/>
              <w:ind w:firstLine="0"/>
              <w:rPr>
                <w:sz w:val="24"/>
                <w:szCs w:val="24"/>
              </w:rPr>
            </w:pPr>
            <w:r w:rsidRPr="002947D3">
              <w:rPr>
                <w:sz w:val="24"/>
                <w:szCs w:val="24"/>
              </w:rPr>
              <w:t> </w:t>
            </w:r>
          </w:p>
        </w:tc>
        <w:tc>
          <w:tcPr>
            <w:tcW w:w="1260" w:type="pct"/>
            <w:gridSpan w:val="3"/>
            <w:shd w:val="clear" w:color="auto" w:fill="auto"/>
            <w:hideMark/>
          </w:tcPr>
          <w:p w14:paraId="608D3B64" w14:textId="77777777" w:rsidR="00B17125" w:rsidRPr="002947D3" w:rsidRDefault="00B17125" w:rsidP="008847B4">
            <w:pPr>
              <w:spacing w:before="60" w:after="60"/>
              <w:ind w:firstLine="0"/>
              <w:rPr>
                <w:sz w:val="24"/>
                <w:szCs w:val="24"/>
              </w:rPr>
            </w:pPr>
            <w:r w:rsidRPr="002947D3">
              <w:rPr>
                <w:sz w:val="24"/>
                <w:szCs w:val="24"/>
              </w:rPr>
              <w:t> </w:t>
            </w:r>
          </w:p>
        </w:tc>
        <w:tc>
          <w:tcPr>
            <w:tcW w:w="1383" w:type="pct"/>
            <w:gridSpan w:val="3"/>
            <w:shd w:val="clear" w:color="auto" w:fill="auto"/>
            <w:hideMark/>
          </w:tcPr>
          <w:p w14:paraId="252C4DF0" w14:textId="77777777" w:rsidR="00B17125" w:rsidRPr="002947D3" w:rsidRDefault="00B17125" w:rsidP="008847B4">
            <w:pPr>
              <w:spacing w:before="60" w:after="60"/>
              <w:ind w:firstLine="0"/>
              <w:rPr>
                <w:sz w:val="24"/>
                <w:szCs w:val="24"/>
              </w:rPr>
            </w:pPr>
            <w:r w:rsidRPr="002947D3">
              <w:rPr>
                <w:sz w:val="24"/>
                <w:szCs w:val="24"/>
              </w:rPr>
              <w:t xml:space="preserve"> </w:t>
            </w:r>
          </w:p>
        </w:tc>
      </w:tr>
      <w:tr w:rsidR="00B17125" w:rsidRPr="002947D3" w14:paraId="0CA692D1" w14:textId="77777777" w:rsidTr="003006BF">
        <w:tc>
          <w:tcPr>
            <w:tcW w:w="686" w:type="pct"/>
            <w:shd w:val="clear" w:color="auto" w:fill="auto"/>
            <w:hideMark/>
          </w:tcPr>
          <w:p w14:paraId="0CEAFFD9" w14:textId="77777777" w:rsidR="00B17125" w:rsidRPr="002947D3" w:rsidRDefault="00B17125" w:rsidP="008847B4">
            <w:pPr>
              <w:spacing w:before="60" w:after="60"/>
              <w:ind w:firstLine="0"/>
              <w:rPr>
                <w:sz w:val="24"/>
                <w:szCs w:val="24"/>
              </w:rPr>
            </w:pPr>
            <w:r w:rsidRPr="002947D3">
              <w:rPr>
                <w:sz w:val="24"/>
                <w:szCs w:val="24"/>
              </w:rPr>
              <w:t> </w:t>
            </w:r>
          </w:p>
        </w:tc>
        <w:tc>
          <w:tcPr>
            <w:tcW w:w="806" w:type="pct"/>
            <w:gridSpan w:val="2"/>
            <w:shd w:val="clear" w:color="auto" w:fill="auto"/>
            <w:hideMark/>
          </w:tcPr>
          <w:p w14:paraId="2E65D52A" w14:textId="77777777" w:rsidR="00B17125" w:rsidRPr="002947D3" w:rsidRDefault="00B17125" w:rsidP="008847B4">
            <w:pPr>
              <w:spacing w:before="60" w:after="60"/>
              <w:ind w:firstLine="0"/>
              <w:rPr>
                <w:sz w:val="24"/>
                <w:szCs w:val="24"/>
              </w:rPr>
            </w:pPr>
            <w:r w:rsidRPr="002947D3">
              <w:rPr>
                <w:sz w:val="24"/>
                <w:szCs w:val="24"/>
              </w:rPr>
              <w:t>signature</w:t>
            </w:r>
          </w:p>
        </w:tc>
        <w:tc>
          <w:tcPr>
            <w:tcW w:w="330" w:type="pct"/>
            <w:gridSpan w:val="6"/>
            <w:shd w:val="clear" w:color="auto" w:fill="auto"/>
            <w:hideMark/>
          </w:tcPr>
          <w:p w14:paraId="13AF81FB" w14:textId="77777777" w:rsidR="00B17125" w:rsidRPr="002947D3" w:rsidRDefault="00B17125" w:rsidP="008847B4">
            <w:pPr>
              <w:spacing w:before="60" w:after="60"/>
              <w:ind w:firstLine="0"/>
              <w:jc w:val="center"/>
              <w:rPr>
                <w:sz w:val="24"/>
                <w:szCs w:val="24"/>
              </w:rPr>
            </w:pPr>
            <w:r w:rsidRPr="002947D3">
              <w:rPr>
                <w:sz w:val="24"/>
                <w:szCs w:val="24"/>
              </w:rPr>
              <w:t>O</w:t>
            </w:r>
          </w:p>
        </w:tc>
        <w:tc>
          <w:tcPr>
            <w:tcW w:w="535" w:type="pct"/>
            <w:gridSpan w:val="2"/>
            <w:shd w:val="clear" w:color="auto" w:fill="auto"/>
            <w:hideMark/>
          </w:tcPr>
          <w:p w14:paraId="4F1A25DE" w14:textId="77777777" w:rsidR="00B17125" w:rsidRPr="002947D3" w:rsidRDefault="00B17125" w:rsidP="008847B4">
            <w:pPr>
              <w:spacing w:before="60" w:after="60"/>
              <w:ind w:firstLine="0"/>
              <w:jc w:val="center"/>
              <w:rPr>
                <w:sz w:val="24"/>
                <w:szCs w:val="24"/>
              </w:rPr>
            </w:pPr>
            <w:r w:rsidRPr="002947D3">
              <w:rPr>
                <w:sz w:val="24"/>
                <w:szCs w:val="24"/>
              </w:rPr>
              <w:t>S</w:t>
            </w:r>
          </w:p>
        </w:tc>
        <w:tc>
          <w:tcPr>
            <w:tcW w:w="1260" w:type="pct"/>
            <w:gridSpan w:val="3"/>
            <w:shd w:val="clear" w:color="auto" w:fill="auto"/>
            <w:hideMark/>
          </w:tcPr>
          <w:p w14:paraId="392B8B84" w14:textId="19C9BE6E" w:rsidR="00B17125" w:rsidRPr="002947D3" w:rsidRDefault="00646866" w:rsidP="008847B4">
            <w:pPr>
              <w:spacing w:before="60" w:after="60"/>
              <w:ind w:firstLine="0"/>
              <w:rPr>
                <w:sz w:val="24"/>
                <w:szCs w:val="24"/>
              </w:rPr>
            </w:pPr>
            <w:r>
              <w:rPr>
                <w:sz w:val="24"/>
                <w:szCs w:val="24"/>
              </w:rPr>
              <w:t>Электронная подпись</w:t>
            </w:r>
          </w:p>
        </w:tc>
        <w:tc>
          <w:tcPr>
            <w:tcW w:w="1383" w:type="pct"/>
            <w:gridSpan w:val="3"/>
            <w:shd w:val="clear" w:color="auto" w:fill="auto"/>
            <w:hideMark/>
          </w:tcPr>
          <w:p w14:paraId="569426EF" w14:textId="77777777" w:rsidR="00B17125" w:rsidRPr="002947D3" w:rsidRDefault="00B17125" w:rsidP="008847B4">
            <w:pPr>
              <w:spacing w:before="60" w:after="60"/>
              <w:ind w:firstLine="0"/>
              <w:rPr>
                <w:sz w:val="24"/>
                <w:szCs w:val="24"/>
              </w:rPr>
            </w:pPr>
            <w:r w:rsidRPr="002947D3">
              <w:rPr>
                <w:sz w:val="24"/>
                <w:szCs w:val="24"/>
              </w:rPr>
              <w:t xml:space="preserve">Множественный элемент </w:t>
            </w:r>
          </w:p>
        </w:tc>
      </w:tr>
      <w:tr w:rsidR="00B17125" w:rsidRPr="002947D3" w14:paraId="5A732831" w14:textId="77777777" w:rsidTr="008847B4">
        <w:tc>
          <w:tcPr>
            <w:tcW w:w="5000" w:type="pct"/>
            <w:gridSpan w:val="17"/>
            <w:shd w:val="clear" w:color="auto" w:fill="auto"/>
            <w:hideMark/>
          </w:tcPr>
          <w:p w14:paraId="6D5B164B" w14:textId="3D802E4C" w:rsidR="00B17125" w:rsidRPr="002947D3" w:rsidRDefault="00646866" w:rsidP="008847B4">
            <w:pPr>
              <w:spacing w:before="60" w:after="60"/>
              <w:ind w:firstLine="0"/>
              <w:jc w:val="center"/>
              <w:rPr>
                <w:sz w:val="24"/>
                <w:szCs w:val="24"/>
              </w:rPr>
            </w:pPr>
            <w:r>
              <w:rPr>
                <w:b/>
                <w:bCs/>
                <w:sz w:val="24"/>
                <w:szCs w:val="24"/>
              </w:rPr>
              <w:t>Электронная подпись</w:t>
            </w:r>
          </w:p>
        </w:tc>
      </w:tr>
      <w:tr w:rsidR="00B17125" w:rsidRPr="002947D3" w14:paraId="1E7FF19B" w14:textId="77777777" w:rsidTr="003006BF">
        <w:tc>
          <w:tcPr>
            <w:tcW w:w="686" w:type="pct"/>
            <w:shd w:val="clear" w:color="auto" w:fill="auto"/>
            <w:hideMark/>
          </w:tcPr>
          <w:p w14:paraId="0ED9BDB0" w14:textId="77777777" w:rsidR="00B17125" w:rsidRPr="002947D3" w:rsidRDefault="00B17125" w:rsidP="008847B4">
            <w:pPr>
              <w:spacing w:before="60" w:after="60"/>
              <w:ind w:firstLine="0"/>
              <w:rPr>
                <w:sz w:val="24"/>
                <w:szCs w:val="24"/>
              </w:rPr>
            </w:pPr>
            <w:r w:rsidRPr="002947D3">
              <w:rPr>
                <w:b/>
                <w:bCs/>
                <w:sz w:val="24"/>
                <w:szCs w:val="24"/>
              </w:rPr>
              <w:t>signature</w:t>
            </w:r>
          </w:p>
        </w:tc>
        <w:tc>
          <w:tcPr>
            <w:tcW w:w="806" w:type="pct"/>
            <w:gridSpan w:val="2"/>
            <w:shd w:val="clear" w:color="auto" w:fill="auto"/>
            <w:hideMark/>
          </w:tcPr>
          <w:p w14:paraId="524ED344" w14:textId="77777777" w:rsidR="00B17125" w:rsidRPr="002947D3" w:rsidRDefault="00B17125" w:rsidP="008847B4">
            <w:pPr>
              <w:spacing w:before="60" w:after="60"/>
              <w:ind w:firstLine="0"/>
              <w:rPr>
                <w:sz w:val="24"/>
                <w:szCs w:val="24"/>
              </w:rPr>
            </w:pPr>
            <w:r w:rsidRPr="002947D3">
              <w:rPr>
                <w:sz w:val="24"/>
                <w:szCs w:val="24"/>
              </w:rPr>
              <w:t> </w:t>
            </w:r>
          </w:p>
        </w:tc>
        <w:tc>
          <w:tcPr>
            <w:tcW w:w="330" w:type="pct"/>
            <w:gridSpan w:val="6"/>
            <w:shd w:val="clear" w:color="auto" w:fill="auto"/>
            <w:hideMark/>
          </w:tcPr>
          <w:p w14:paraId="350BB8BC" w14:textId="77777777" w:rsidR="00B17125" w:rsidRPr="002947D3" w:rsidRDefault="00B17125" w:rsidP="008847B4">
            <w:pPr>
              <w:spacing w:before="60" w:after="60"/>
              <w:ind w:firstLine="0"/>
              <w:rPr>
                <w:sz w:val="24"/>
                <w:szCs w:val="24"/>
              </w:rPr>
            </w:pPr>
            <w:r w:rsidRPr="002947D3">
              <w:rPr>
                <w:sz w:val="24"/>
                <w:szCs w:val="24"/>
              </w:rPr>
              <w:t> </w:t>
            </w:r>
          </w:p>
        </w:tc>
        <w:tc>
          <w:tcPr>
            <w:tcW w:w="535" w:type="pct"/>
            <w:gridSpan w:val="2"/>
            <w:shd w:val="clear" w:color="auto" w:fill="auto"/>
            <w:hideMark/>
          </w:tcPr>
          <w:p w14:paraId="1DBAE6C1" w14:textId="77777777" w:rsidR="00B17125" w:rsidRPr="002947D3" w:rsidRDefault="00B17125" w:rsidP="008847B4">
            <w:pPr>
              <w:spacing w:before="60" w:after="60"/>
              <w:ind w:firstLine="0"/>
              <w:rPr>
                <w:sz w:val="24"/>
                <w:szCs w:val="24"/>
              </w:rPr>
            </w:pPr>
            <w:r w:rsidRPr="002947D3">
              <w:rPr>
                <w:sz w:val="24"/>
                <w:szCs w:val="24"/>
              </w:rPr>
              <w:t> </w:t>
            </w:r>
          </w:p>
        </w:tc>
        <w:tc>
          <w:tcPr>
            <w:tcW w:w="1260" w:type="pct"/>
            <w:gridSpan w:val="3"/>
            <w:shd w:val="clear" w:color="auto" w:fill="auto"/>
            <w:hideMark/>
          </w:tcPr>
          <w:p w14:paraId="26334784" w14:textId="77777777" w:rsidR="00B17125" w:rsidRPr="002947D3" w:rsidRDefault="00B17125" w:rsidP="008847B4">
            <w:pPr>
              <w:spacing w:before="60" w:after="60"/>
              <w:ind w:firstLine="0"/>
              <w:rPr>
                <w:sz w:val="24"/>
                <w:szCs w:val="24"/>
              </w:rPr>
            </w:pPr>
            <w:r w:rsidRPr="002947D3">
              <w:rPr>
                <w:sz w:val="24"/>
                <w:szCs w:val="24"/>
              </w:rPr>
              <w:t> </w:t>
            </w:r>
          </w:p>
        </w:tc>
        <w:tc>
          <w:tcPr>
            <w:tcW w:w="1383" w:type="pct"/>
            <w:gridSpan w:val="3"/>
            <w:shd w:val="clear" w:color="auto" w:fill="auto"/>
            <w:hideMark/>
          </w:tcPr>
          <w:p w14:paraId="184B5EC9" w14:textId="77777777" w:rsidR="00B17125" w:rsidRPr="002947D3" w:rsidRDefault="00B17125" w:rsidP="008847B4">
            <w:pPr>
              <w:spacing w:before="60" w:after="60"/>
              <w:ind w:firstLine="0"/>
              <w:rPr>
                <w:sz w:val="24"/>
                <w:szCs w:val="24"/>
              </w:rPr>
            </w:pPr>
            <w:r w:rsidRPr="002947D3">
              <w:rPr>
                <w:sz w:val="24"/>
                <w:szCs w:val="24"/>
              </w:rPr>
              <w:t xml:space="preserve">base64Binary </w:t>
            </w:r>
          </w:p>
        </w:tc>
      </w:tr>
      <w:tr w:rsidR="00B17125" w:rsidRPr="002947D3" w14:paraId="336D9855" w14:textId="77777777" w:rsidTr="003006BF">
        <w:tc>
          <w:tcPr>
            <w:tcW w:w="686" w:type="pct"/>
            <w:shd w:val="clear" w:color="auto" w:fill="auto"/>
            <w:hideMark/>
          </w:tcPr>
          <w:p w14:paraId="2D647DB5" w14:textId="77777777" w:rsidR="00B17125" w:rsidRPr="002947D3" w:rsidRDefault="00B17125" w:rsidP="008847B4">
            <w:pPr>
              <w:spacing w:before="60" w:after="60"/>
              <w:ind w:firstLine="0"/>
              <w:rPr>
                <w:sz w:val="24"/>
                <w:szCs w:val="24"/>
              </w:rPr>
            </w:pPr>
            <w:r w:rsidRPr="002947D3">
              <w:rPr>
                <w:sz w:val="24"/>
                <w:szCs w:val="24"/>
              </w:rPr>
              <w:t> </w:t>
            </w:r>
          </w:p>
        </w:tc>
        <w:tc>
          <w:tcPr>
            <w:tcW w:w="806" w:type="pct"/>
            <w:gridSpan w:val="2"/>
            <w:shd w:val="clear" w:color="auto" w:fill="auto"/>
            <w:hideMark/>
          </w:tcPr>
          <w:p w14:paraId="03375DA7" w14:textId="77777777" w:rsidR="00B17125" w:rsidRPr="002947D3" w:rsidRDefault="00B17125" w:rsidP="008847B4">
            <w:pPr>
              <w:spacing w:before="60" w:after="60"/>
              <w:ind w:firstLine="0"/>
              <w:rPr>
                <w:sz w:val="24"/>
                <w:szCs w:val="24"/>
              </w:rPr>
            </w:pPr>
            <w:r w:rsidRPr="002947D3">
              <w:rPr>
                <w:sz w:val="24"/>
                <w:szCs w:val="24"/>
              </w:rPr>
              <w:t xml:space="preserve">type </w:t>
            </w:r>
          </w:p>
        </w:tc>
        <w:tc>
          <w:tcPr>
            <w:tcW w:w="330" w:type="pct"/>
            <w:gridSpan w:val="6"/>
            <w:shd w:val="clear" w:color="auto" w:fill="auto"/>
            <w:hideMark/>
          </w:tcPr>
          <w:p w14:paraId="7E107B6C" w14:textId="77777777" w:rsidR="00B17125" w:rsidRPr="002947D3" w:rsidRDefault="00B17125" w:rsidP="008847B4">
            <w:pPr>
              <w:spacing w:before="60" w:after="60"/>
              <w:ind w:firstLine="0"/>
              <w:jc w:val="center"/>
              <w:rPr>
                <w:sz w:val="24"/>
                <w:szCs w:val="24"/>
              </w:rPr>
            </w:pPr>
            <w:r w:rsidRPr="002947D3">
              <w:rPr>
                <w:sz w:val="24"/>
                <w:szCs w:val="24"/>
              </w:rPr>
              <w:t>H</w:t>
            </w:r>
          </w:p>
        </w:tc>
        <w:tc>
          <w:tcPr>
            <w:tcW w:w="535" w:type="pct"/>
            <w:gridSpan w:val="2"/>
            <w:shd w:val="clear" w:color="auto" w:fill="auto"/>
            <w:hideMark/>
          </w:tcPr>
          <w:p w14:paraId="595BE16F" w14:textId="77777777" w:rsidR="00B17125" w:rsidRPr="002947D3" w:rsidRDefault="00B17125" w:rsidP="008847B4">
            <w:pPr>
              <w:spacing w:before="60" w:after="60"/>
              <w:ind w:firstLine="0"/>
              <w:jc w:val="center"/>
              <w:rPr>
                <w:sz w:val="24"/>
                <w:szCs w:val="24"/>
              </w:rPr>
            </w:pPr>
            <w:r w:rsidRPr="002947D3">
              <w:rPr>
                <w:sz w:val="24"/>
                <w:szCs w:val="24"/>
              </w:rPr>
              <w:t>T</w:t>
            </w:r>
          </w:p>
        </w:tc>
        <w:tc>
          <w:tcPr>
            <w:tcW w:w="1260" w:type="pct"/>
            <w:gridSpan w:val="3"/>
            <w:shd w:val="clear" w:color="auto" w:fill="auto"/>
            <w:hideMark/>
          </w:tcPr>
          <w:p w14:paraId="34E45231" w14:textId="65A736E3" w:rsidR="00B17125" w:rsidRPr="00646866" w:rsidRDefault="00646866" w:rsidP="008847B4">
            <w:pPr>
              <w:spacing w:before="60" w:after="60"/>
              <w:ind w:firstLine="0"/>
              <w:rPr>
                <w:sz w:val="24"/>
                <w:szCs w:val="24"/>
              </w:rPr>
            </w:pPr>
            <w:r>
              <w:rPr>
                <w:sz w:val="24"/>
                <w:szCs w:val="24"/>
              </w:rPr>
              <w:t>Тип электронной подписи</w:t>
            </w:r>
            <w:r w:rsidR="00B17125" w:rsidRPr="00646866">
              <w:rPr>
                <w:sz w:val="24"/>
                <w:szCs w:val="24"/>
              </w:rPr>
              <w:t>:</w:t>
            </w:r>
            <w:r w:rsidR="00B17125" w:rsidRPr="00646866">
              <w:rPr>
                <w:sz w:val="24"/>
                <w:szCs w:val="24"/>
              </w:rPr>
              <w:br/>
            </w:r>
            <w:r w:rsidR="00B17125" w:rsidRPr="002947D3">
              <w:rPr>
                <w:sz w:val="24"/>
                <w:szCs w:val="24"/>
                <w:lang w:val="en-US"/>
              </w:rPr>
              <w:t>CAdES</w:t>
            </w:r>
            <w:r w:rsidR="00B17125" w:rsidRPr="00646866">
              <w:rPr>
                <w:sz w:val="24"/>
                <w:szCs w:val="24"/>
              </w:rPr>
              <w:t>-</w:t>
            </w:r>
            <w:r w:rsidR="00B17125" w:rsidRPr="002947D3">
              <w:rPr>
                <w:sz w:val="24"/>
                <w:szCs w:val="24"/>
                <w:lang w:val="en-US"/>
              </w:rPr>
              <w:t>BES</w:t>
            </w:r>
            <w:r w:rsidR="00B17125" w:rsidRPr="00646866">
              <w:rPr>
                <w:sz w:val="24"/>
                <w:szCs w:val="24"/>
              </w:rPr>
              <w:t>;</w:t>
            </w:r>
            <w:r w:rsidR="00B17125" w:rsidRPr="00646866">
              <w:rPr>
                <w:sz w:val="24"/>
                <w:szCs w:val="24"/>
              </w:rPr>
              <w:br/>
            </w:r>
            <w:r w:rsidR="00B17125" w:rsidRPr="002947D3">
              <w:rPr>
                <w:sz w:val="24"/>
                <w:szCs w:val="24"/>
                <w:lang w:val="en-US"/>
              </w:rPr>
              <w:t>CAdES</w:t>
            </w:r>
            <w:r w:rsidR="00B17125" w:rsidRPr="00646866">
              <w:rPr>
                <w:sz w:val="24"/>
                <w:szCs w:val="24"/>
              </w:rPr>
              <w:t>-</w:t>
            </w:r>
            <w:r w:rsidR="00B17125" w:rsidRPr="002947D3">
              <w:rPr>
                <w:sz w:val="24"/>
                <w:szCs w:val="24"/>
                <w:lang w:val="en-US"/>
              </w:rPr>
              <w:t>A</w:t>
            </w:r>
          </w:p>
        </w:tc>
        <w:tc>
          <w:tcPr>
            <w:tcW w:w="1383" w:type="pct"/>
            <w:gridSpan w:val="3"/>
            <w:shd w:val="clear" w:color="auto" w:fill="auto"/>
            <w:hideMark/>
          </w:tcPr>
          <w:p w14:paraId="3631E6BC" w14:textId="77777777" w:rsidR="00B17125" w:rsidRPr="002947D3" w:rsidRDefault="00B17125" w:rsidP="008847B4">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63D6A601" w:rsidR="00813151" w:rsidRPr="00CC7A40" w:rsidRDefault="00813151" w:rsidP="00813151">
      <w:pPr>
        <w:pStyle w:val="1"/>
      </w:pPr>
      <w:bookmarkStart w:id="32" w:name="_Toc441065295"/>
      <w:r w:rsidRPr="00CC7A40">
        <w:lastRenderedPageBreak/>
        <w:t>Информация об исполнении (о расторжении) контракта</w:t>
      </w:r>
      <w:r w:rsidRPr="00813151">
        <w:t xml:space="preserve"> </w:t>
      </w:r>
      <w:r>
        <w:t>с 01.01.2015</w:t>
      </w:r>
      <w:bookmarkEnd w:id="32"/>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7"/>
        <w:gridCol w:w="1415"/>
        <w:gridCol w:w="30"/>
        <w:gridCol w:w="81"/>
        <w:gridCol w:w="455"/>
        <w:gridCol w:w="13"/>
        <w:gridCol w:w="134"/>
        <w:gridCol w:w="847"/>
        <w:gridCol w:w="32"/>
        <w:gridCol w:w="134"/>
        <w:gridCol w:w="2347"/>
        <w:gridCol w:w="11"/>
        <w:gridCol w:w="26"/>
        <w:gridCol w:w="30"/>
        <w:gridCol w:w="2540"/>
        <w:gridCol w:w="23"/>
        <w:gridCol w:w="6"/>
      </w:tblGrid>
      <w:tr w:rsidR="00813151" w:rsidRPr="00DA36AF" w14:paraId="0E0B2A0F" w14:textId="77777777" w:rsidTr="00561387">
        <w:trPr>
          <w:gridAfter w:val="1"/>
          <w:wAfter w:w="3" w:type="pct"/>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6"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8"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8"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561387">
        <w:trPr>
          <w:gridAfter w:val="1"/>
          <w:wAfter w:w="3" w:type="pct"/>
        </w:trPr>
        <w:tc>
          <w:tcPr>
            <w:tcW w:w="4997" w:type="pct"/>
            <w:gridSpan w:val="17"/>
            <w:shd w:val="clear" w:color="auto" w:fill="auto"/>
            <w:hideMark/>
          </w:tcPr>
          <w:p w14:paraId="5D593A8B" w14:textId="65A77977" w:rsidR="00813151" w:rsidRPr="00DA36AF" w:rsidRDefault="00C13142" w:rsidP="00A65E28">
            <w:pPr>
              <w:spacing w:before="60" w:after="60"/>
              <w:ind w:firstLine="0"/>
              <w:jc w:val="center"/>
              <w:rPr>
                <w:sz w:val="24"/>
                <w:szCs w:val="24"/>
              </w:rPr>
            </w:pPr>
            <w:r w:rsidRPr="00DA36AF">
              <w:rPr>
                <w:b/>
                <w:bCs/>
                <w:sz w:val="24"/>
                <w:szCs w:val="24"/>
              </w:rPr>
              <w:t>Информация об исполнении (о расторжении) контракта</w:t>
            </w:r>
            <w:r>
              <w:rPr>
                <w:b/>
                <w:bCs/>
                <w:sz w:val="24"/>
                <w:szCs w:val="24"/>
              </w:rPr>
              <w:t xml:space="preserve"> </w:t>
            </w:r>
            <w:r w:rsidRPr="00C13142">
              <w:rPr>
                <w:b/>
                <w:bCs/>
                <w:sz w:val="24"/>
                <w:szCs w:val="24"/>
              </w:rPr>
              <w:t>с 01.01.2015</w:t>
            </w:r>
          </w:p>
        </w:tc>
      </w:tr>
      <w:tr w:rsidR="00813151" w:rsidRPr="00DA36AF" w14:paraId="12AFC235" w14:textId="77777777" w:rsidTr="00561387">
        <w:trPr>
          <w:gridAfter w:val="1"/>
          <w:wAfter w:w="3" w:type="pct"/>
        </w:trPr>
        <w:tc>
          <w:tcPr>
            <w:tcW w:w="605" w:type="pct"/>
            <w:shd w:val="clear" w:color="auto" w:fill="auto"/>
            <w:hideMark/>
          </w:tcPr>
          <w:p w14:paraId="696619C1" w14:textId="3745F6A8" w:rsidR="00813151" w:rsidRPr="00DA36AF" w:rsidRDefault="00813151" w:rsidP="0058614A">
            <w:pPr>
              <w:spacing w:before="60" w:after="60"/>
              <w:ind w:firstLine="0"/>
              <w:rPr>
                <w:sz w:val="24"/>
                <w:szCs w:val="24"/>
              </w:rPr>
            </w:pPr>
            <w:r w:rsidRPr="00DA36AF">
              <w:rPr>
                <w:b/>
                <w:bCs/>
                <w:sz w:val="24"/>
                <w:szCs w:val="24"/>
              </w:rPr>
              <w:t>contractProcedure</w:t>
            </w:r>
          </w:p>
        </w:tc>
        <w:tc>
          <w:tcPr>
            <w:tcW w:w="846"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561387">
        <w:trPr>
          <w:gridAfter w:val="1"/>
          <w:wAfter w:w="3" w:type="pct"/>
        </w:trPr>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8"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8"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41654307"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 5.2</w:t>
            </w:r>
          </w:p>
        </w:tc>
      </w:tr>
      <w:tr w:rsidR="00410672" w:rsidRPr="00DA36AF" w14:paraId="002450CF" w14:textId="77777777" w:rsidTr="00561387">
        <w:trPr>
          <w:gridAfter w:val="1"/>
          <w:wAfter w:w="3" w:type="pct"/>
        </w:trPr>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6"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8"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8"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561387">
        <w:trPr>
          <w:gridAfter w:val="1"/>
          <w:wAfter w:w="3" w:type="pct"/>
        </w:trPr>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8"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8"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561387">
        <w:trPr>
          <w:gridAfter w:val="1"/>
          <w:wAfter w:w="3" w:type="pct"/>
        </w:trPr>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8"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8"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4F537856" w14:textId="77777777" w:rsidTr="00561387">
        <w:trPr>
          <w:gridAfter w:val="1"/>
          <w:wAfter w:w="3" w:type="pct"/>
        </w:trPr>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8" w:type="pct"/>
            <w:gridSpan w:val="4"/>
            <w:shd w:val="clear" w:color="auto" w:fill="auto"/>
          </w:tcPr>
          <w:p w14:paraId="20A59CA4" w14:textId="77777777" w:rsidR="00813151" w:rsidRPr="00DA36AF" w:rsidRDefault="00813151" w:rsidP="00A65E28">
            <w:pPr>
              <w:spacing w:before="60" w:after="60"/>
              <w:ind w:firstLine="0"/>
              <w:rPr>
                <w:sz w:val="24"/>
                <w:szCs w:val="24"/>
              </w:rPr>
            </w:pPr>
            <w:r w:rsidRPr="00DA36AF">
              <w:rPr>
                <w:sz w:val="24"/>
                <w:szCs w:val="24"/>
              </w:rPr>
              <w:t>Дата публикации</w:t>
            </w:r>
          </w:p>
        </w:tc>
        <w:tc>
          <w:tcPr>
            <w:tcW w:w="1378"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561387">
        <w:trPr>
          <w:gridAfter w:val="1"/>
          <w:wAfter w:w="3" w:type="pct"/>
        </w:trPr>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8"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8" w:type="pct"/>
            <w:gridSpan w:val="3"/>
            <w:shd w:val="clear" w:color="auto" w:fill="auto"/>
          </w:tcPr>
          <w:p w14:paraId="08E3596A" w14:textId="77777777" w:rsidR="00813151" w:rsidRPr="00DA36AF"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tc>
      </w:tr>
      <w:tr w:rsidR="00813151" w:rsidRPr="00DA36AF" w14:paraId="5D30AF74" w14:textId="77777777" w:rsidTr="00561387">
        <w:trPr>
          <w:gridAfter w:val="1"/>
          <w:wAfter w:w="3" w:type="pct"/>
        </w:trPr>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8"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287F790" w14:textId="77777777" w:rsidTr="00561387">
        <w:trPr>
          <w:gridAfter w:val="1"/>
          <w:wAfter w:w="3" w:type="pct"/>
        </w:trPr>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8"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E25A17" w:rsidRPr="00DA36AF" w14:paraId="7C0C619A" w14:textId="77777777" w:rsidTr="00561387">
        <w:trPr>
          <w:gridAfter w:val="1"/>
          <w:wAfter w:w="3" w:type="pct"/>
        </w:trPr>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6"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w:t>
            </w:r>
            <w:r w:rsidRPr="00E25A17">
              <w:rPr>
                <w:sz w:val="24"/>
                <w:szCs w:val="24"/>
              </w:rPr>
              <w:lastRenderedPageBreak/>
              <w:t>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lastRenderedPageBreak/>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 xml:space="preserve">Информация о прекращении </w:t>
            </w:r>
            <w:r w:rsidRPr="00E25A17">
              <w:rPr>
                <w:sz w:val="24"/>
                <w:szCs w:val="24"/>
              </w:rPr>
              <w:lastRenderedPageBreak/>
              <w:t>обязательств поставщика, обеспеченных банковской гарантией</w:t>
            </w:r>
          </w:p>
        </w:tc>
        <w:tc>
          <w:tcPr>
            <w:tcW w:w="1378" w:type="pct"/>
            <w:gridSpan w:val="3"/>
            <w:shd w:val="clear" w:color="auto" w:fill="auto"/>
            <w:hideMark/>
          </w:tcPr>
          <w:p w14:paraId="2B627AC3" w14:textId="77777777" w:rsidR="00E25A17" w:rsidRPr="00DA36AF" w:rsidRDefault="00E25A17" w:rsidP="00311370">
            <w:pPr>
              <w:spacing w:before="60" w:after="60"/>
              <w:ind w:firstLine="0"/>
              <w:rPr>
                <w:sz w:val="24"/>
                <w:szCs w:val="24"/>
              </w:rPr>
            </w:pPr>
            <w:r w:rsidRPr="00DA36AF">
              <w:rPr>
                <w:sz w:val="24"/>
                <w:szCs w:val="24"/>
              </w:rPr>
              <w:lastRenderedPageBreak/>
              <w:t xml:space="preserve"> </w:t>
            </w:r>
          </w:p>
        </w:tc>
      </w:tr>
      <w:tr w:rsidR="00813151" w:rsidRPr="00DA36AF" w14:paraId="59D72544" w14:textId="77777777" w:rsidTr="00561387">
        <w:trPr>
          <w:gridAfter w:val="1"/>
          <w:wAfter w:w="3" w:type="pct"/>
        </w:trPr>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8"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8"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561387">
        <w:trPr>
          <w:gridAfter w:val="1"/>
          <w:wAfter w:w="3" w:type="pct"/>
        </w:trPr>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6"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8"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8" w:type="pct"/>
            <w:gridSpan w:val="3"/>
            <w:shd w:val="clear" w:color="auto" w:fill="auto"/>
          </w:tcPr>
          <w:p w14:paraId="7B8B6E18" w14:textId="77777777" w:rsidR="00A32950" w:rsidRPr="00DA36AF" w:rsidRDefault="00A32950" w:rsidP="00311370">
            <w:pPr>
              <w:spacing w:before="60" w:after="60"/>
              <w:ind w:firstLine="0"/>
              <w:rPr>
                <w:sz w:val="24"/>
                <w:szCs w:val="24"/>
              </w:rPr>
            </w:pPr>
          </w:p>
        </w:tc>
      </w:tr>
      <w:tr w:rsidR="00EA11E7" w:rsidRPr="00DA36AF" w14:paraId="796513A5" w14:textId="77777777" w:rsidTr="00561387">
        <w:trPr>
          <w:gridAfter w:val="1"/>
          <w:wAfter w:w="3" w:type="pct"/>
        </w:trPr>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8"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8" w:type="pct"/>
            <w:gridSpan w:val="3"/>
            <w:shd w:val="clear" w:color="auto" w:fill="auto"/>
          </w:tcPr>
          <w:p w14:paraId="7B369E55" w14:textId="77777777" w:rsidR="00EA11E7" w:rsidRPr="00DA36AF" w:rsidRDefault="00EA11E7" w:rsidP="00A65E28">
            <w:pPr>
              <w:spacing w:before="60" w:after="60"/>
              <w:ind w:firstLine="0"/>
              <w:rPr>
                <w:sz w:val="24"/>
                <w:szCs w:val="24"/>
              </w:rPr>
            </w:pPr>
          </w:p>
        </w:tc>
      </w:tr>
      <w:tr w:rsidR="00A858B1" w:rsidRPr="00DA36AF" w14:paraId="55519BEB" w14:textId="77777777" w:rsidTr="00561387">
        <w:trPr>
          <w:gridAfter w:val="1"/>
          <w:wAfter w:w="3" w:type="pct"/>
        </w:trPr>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8"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8" w:type="pct"/>
            <w:gridSpan w:val="3"/>
            <w:shd w:val="clear" w:color="auto" w:fill="auto"/>
          </w:tcPr>
          <w:p w14:paraId="58C69511" w14:textId="77777777" w:rsidR="00A858B1" w:rsidRPr="00DA36AF" w:rsidRDefault="00A858B1" w:rsidP="00A858B1">
            <w:pPr>
              <w:spacing w:before="60" w:after="60"/>
              <w:ind w:firstLine="0"/>
              <w:rPr>
                <w:sz w:val="24"/>
                <w:szCs w:val="24"/>
              </w:rPr>
            </w:pPr>
          </w:p>
        </w:tc>
      </w:tr>
      <w:tr w:rsidR="00813151" w:rsidRPr="00DA36AF" w14:paraId="2E8973EA" w14:textId="77777777" w:rsidTr="00561387">
        <w:trPr>
          <w:gridAfter w:val="1"/>
          <w:wAfter w:w="3" w:type="pct"/>
        </w:trPr>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8"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561387">
        <w:trPr>
          <w:gridAfter w:val="1"/>
          <w:wAfter w:w="3" w:type="pct"/>
        </w:trPr>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6"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8"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8"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813151" w:rsidRPr="00DA36AF" w14:paraId="58B986DC" w14:textId="77777777" w:rsidTr="00561387">
        <w:trPr>
          <w:gridAfter w:val="1"/>
          <w:wAfter w:w="3" w:type="pct"/>
        </w:trPr>
        <w:tc>
          <w:tcPr>
            <w:tcW w:w="605" w:type="pct"/>
            <w:shd w:val="clear" w:color="auto" w:fill="auto"/>
          </w:tcPr>
          <w:p w14:paraId="6A30AA5A"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 xml:space="preserve">Документы, подтверждающие </w:t>
            </w:r>
            <w:r w:rsidRPr="00DA36AF">
              <w:rPr>
                <w:sz w:val="24"/>
                <w:szCs w:val="24"/>
              </w:rPr>
              <w:lastRenderedPageBreak/>
              <w:t>исполнение, оплату</w:t>
            </w:r>
          </w:p>
        </w:tc>
        <w:tc>
          <w:tcPr>
            <w:tcW w:w="1378"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561387">
        <w:trPr>
          <w:gridAfter w:val="1"/>
          <w:wAfter w:w="3" w:type="pct"/>
        </w:trPr>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8"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561387">
        <w:trPr>
          <w:gridAfter w:val="1"/>
          <w:wAfter w:w="3" w:type="pct"/>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8"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813151" w:rsidRPr="00DA36AF" w14:paraId="2592D399" w14:textId="77777777" w:rsidTr="00561387">
        <w:trPr>
          <w:gridAfter w:val="1"/>
          <w:wAfter w:w="3" w:type="pct"/>
        </w:trPr>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8"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8"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561387">
        <w:trPr>
          <w:gridAfter w:val="1"/>
          <w:wAfter w:w="3" w:type="pct"/>
        </w:trPr>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8"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8"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561387">
        <w:trPr>
          <w:gridAfter w:val="1"/>
          <w:wAfter w:w="3" w:type="pct"/>
        </w:trPr>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6"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8"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8"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561387">
        <w:trPr>
          <w:gridAfter w:val="1"/>
          <w:wAfter w:w="3" w:type="pct"/>
        </w:trPr>
        <w:tc>
          <w:tcPr>
            <w:tcW w:w="4997"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561387">
        <w:trPr>
          <w:gridAfter w:val="1"/>
          <w:wAfter w:w="3" w:type="pct"/>
        </w:trPr>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6"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561387">
        <w:trPr>
          <w:gridAfter w:val="1"/>
          <w:wAfter w:w="3" w:type="pct"/>
        </w:trPr>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8"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561387">
        <w:trPr>
          <w:gridAfter w:val="1"/>
          <w:wAfter w:w="3" w:type="pct"/>
        </w:trPr>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8"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8"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561387">
        <w:trPr>
          <w:gridAfter w:val="1"/>
          <w:wAfter w:w="3" w:type="pct"/>
        </w:trPr>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8"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8"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w:t>
            </w:r>
            <w:r w:rsidRPr="00DA36AF">
              <w:rPr>
                <w:sz w:val="24"/>
                <w:szCs w:val="24"/>
              </w:rPr>
              <w:lastRenderedPageBreak/>
              <w:t xml:space="preserve">между ними определяется данным флагом. </w:t>
            </w:r>
          </w:p>
        </w:tc>
      </w:tr>
      <w:tr w:rsidR="00EA11E7" w:rsidRPr="00DA36AF" w14:paraId="522266C1" w14:textId="77777777" w:rsidTr="00561387">
        <w:trPr>
          <w:gridAfter w:val="1"/>
          <w:wAfter w:w="3" w:type="pct"/>
        </w:trPr>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8"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111611" w:rsidRPr="00DA36AF" w14:paraId="1E3D24CE" w14:textId="77777777" w:rsidTr="00561387">
        <w:trPr>
          <w:gridAfter w:val="1"/>
          <w:wAfter w:w="3" w:type="pct"/>
        </w:trPr>
        <w:tc>
          <w:tcPr>
            <w:tcW w:w="4997"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561387">
        <w:trPr>
          <w:gridAfter w:val="1"/>
          <w:wAfter w:w="3" w:type="pct"/>
        </w:trPr>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6"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561387">
        <w:trPr>
          <w:gridAfter w:val="1"/>
          <w:wAfter w:w="3" w:type="pct"/>
        </w:trPr>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6"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8"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8"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561387">
        <w:trPr>
          <w:gridAfter w:val="1"/>
          <w:wAfter w:w="3" w:type="pct"/>
        </w:trPr>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6"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8"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8"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561387">
        <w:trPr>
          <w:gridAfter w:val="1"/>
          <w:wAfter w:w="3" w:type="pct"/>
        </w:trPr>
        <w:tc>
          <w:tcPr>
            <w:tcW w:w="4997"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561387">
        <w:trPr>
          <w:gridAfter w:val="1"/>
          <w:wAfter w:w="3" w:type="pct"/>
        </w:trPr>
        <w:tc>
          <w:tcPr>
            <w:tcW w:w="683"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398"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561387">
        <w:trPr>
          <w:gridAfter w:val="1"/>
          <w:wAfter w:w="3" w:type="pct"/>
        </w:trPr>
        <w:tc>
          <w:tcPr>
            <w:tcW w:w="683"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398"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561387">
        <w:trPr>
          <w:gridAfter w:val="1"/>
          <w:wAfter w:w="3" w:type="pct"/>
        </w:trPr>
        <w:tc>
          <w:tcPr>
            <w:tcW w:w="683"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398"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561387">
        <w:trPr>
          <w:gridAfter w:val="1"/>
          <w:wAfter w:w="3" w:type="pct"/>
        </w:trPr>
        <w:tc>
          <w:tcPr>
            <w:tcW w:w="4997"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561387">
        <w:trPr>
          <w:gridAfter w:val="1"/>
          <w:wAfter w:w="3" w:type="pct"/>
        </w:trPr>
        <w:tc>
          <w:tcPr>
            <w:tcW w:w="605" w:type="pct"/>
            <w:shd w:val="clear" w:color="auto" w:fill="auto"/>
            <w:hideMark/>
          </w:tcPr>
          <w:p w14:paraId="6058ADF7" w14:textId="216C62AE" w:rsidR="00111611" w:rsidRPr="003006BF" w:rsidRDefault="00111611" w:rsidP="00A65E28">
            <w:pPr>
              <w:spacing w:before="60" w:after="60"/>
              <w:ind w:firstLine="0"/>
              <w:rPr>
                <w:sz w:val="24"/>
                <w:szCs w:val="24"/>
                <w:lang w:val="en-US"/>
              </w:rPr>
            </w:pPr>
            <w:r w:rsidRPr="00DA36AF">
              <w:rPr>
                <w:b/>
                <w:bCs/>
                <w:sz w:val="24"/>
                <w:szCs w:val="24"/>
              </w:rPr>
              <w:t>execution</w:t>
            </w:r>
            <w:r w:rsidR="003006BF">
              <w:rPr>
                <w:b/>
                <w:bCs/>
                <w:sz w:val="24"/>
                <w:szCs w:val="24"/>
                <w:lang w:val="en-US"/>
              </w:rPr>
              <w:t>s</w:t>
            </w:r>
          </w:p>
        </w:tc>
        <w:tc>
          <w:tcPr>
            <w:tcW w:w="846"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561387">
        <w:trPr>
          <w:gridAfter w:val="1"/>
          <w:wAfter w:w="3" w:type="pct"/>
        </w:trPr>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lastRenderedPageBreak/>
              <w:t> </w:t>
            </w:r>
          </w:p>
        </w:tc>
        <w:tc>
          <w:tcPr>
            <w:tcW w:w="846"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lastRenderedPageBreak/>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8"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561387">
        <w:trPr>
          <w:gridAfter w:val="1"/>
          <w:wAfter w:w="3" w:type="pct"/>
        </w:trPr>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6"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8"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561387">
        <w:trPr>
          <w:gridAfter w:val="1"/>
          <w:wAfter w:w="3" w:type="pct"/>
        </w:trPr>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8"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561387">
        <w:trPr>
          <w:gridAfter w:val="1"/>
          <w:wAfter w:w="3" w:type="pct"/>
        </w:trPr>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8"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561387">
        <w:trPr>
          <w:gridAfter w:val="1"/>
          <w:wAfter w:w="3" w:type="pct"/>
        </w:trPr>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0"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8"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561387">
        <w:trPr>
          <w:gridAfter w:val="1"/>
          <w:wAfter w:w="3" w:type="pct"/>
        </w:trPr>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8"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B5FC2" w:rsidRPr="00DA36AF" w14:paraId="478D2901" w14:textId="77777777" w:rsidTr="00561387">
        <w:trPr>
          <w:gridAfter w:val="1"/>
          <w:wAfter w:w="3" w:type="pct"/>
        </w:trPr>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8"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8" w:type="pct"/>
            <w:gridSpan w:val="3"/>
            <w:shd w:val="clear" w:color="auto" w:fill="auto"/>
            <w:hideMark/>
          </w:tcPr>
          <w:p w14:paraId="57B7F70A" w14:textId="37EB9F30" w:rsidR="009B5FC2" w:rsidRPr="00311370" w:rsidRDefault="00311370" w:rsidP="00311370">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w:t>
            </w:r>
            <w:r w:rsidRPr="00311370">
              <w:rPr>
                <w:sz w:val="24"/>
                <w:szCs w:val="24"/>
              </w:rPr>
              <w:t>док</w:t>
            </w:r>
            <w:r>
              <w:rPr>
                <w:sz w:val="24"/>
                <w:szCs w:val="24"/>
              </w:rPr>
              <w:t>ум</w:t>
            </w:r>
            <w:r w:rsidRPr="00311370">
              <w:rPr>
                <w:sz w:val="24"/>
                <w:szCs w:val="24"/>
              </w:rPr>
              <w:t>ента об исполнении контракта</w:t>
            </w:r>
          </w:p>
        </w:tc>
      </w:tr>
      <w:tr w:rsidR="00FF53A5" w:rsidRPr="00DA36AF" w14:paraId="2AEF0C93" w14:textId="77777777" w:rsidTr="00561387">
        <w:trPr>
          <w:gridAfter w:val="1"/>
          <w:wAfter w:w="3" w:type="pct"/>
        </w:trPr>
        <w:tc>
          <w:tcPr>
            <w:tcW w:w="605" w:type="pct"/>
            <w:shd w:val="clear" w:color="auto" w:fill="auto"/>
            <w:hideMark/>
          </w:tcPr>
          <w:p w14:paraId="3B95781B" w14:textId="77777777" w:rsidR="00FF53A5" w:rsidRPr="00DA36AF" w:rsidRDefault="00FF53A5" w:rsidP="00FF53A5">
            <w:pPr>
              <w:spacing w:before="60" w:after="60"/>
              <w:ind w:firstLine="0"/>
              <w:rPr>
                <w:sz w:val="24"/>
                <w:szCs w:val="24"/>
              </w:rPr>
            </w:pPr>
            <w:r w:rsidRPr="00DA36AF">
              <w:rPr>
                <w:sz w:val="24"/>
                <w:szCs w:val="24"/>
              </w:rPr>
              <w:t> </w:t>
            </w:r>
          </w:p>
        </w:tc>
        <w:tc>
          <w:tcPr>
            <w:tcW w:w="846" w:type="pct"/>
            <w:gridSpan w:val="3"/>
            <w:shd w:val="clear" w:color="auto" w:fill="auto"/>
            <w:hideMark/>
          </w:tcPr>
          <w:p w14:paraId="702D8357" w14:textId="60F51275" w:rsidR="00FF53A5" w:rsidRPr="00DA36AF" w:rsidRDefault="00FF53A5" w:rsidP="00FF53A5">
            <w:pPr>
              <w:spacing w:before="60" w:after="60"/>
              <w:ind w:firstLine="0"/>
              <w:rPr>
                <w:sz w:val="24"/>
                <w:szCs w:val="24"/>
                <w:lang w:val="en-US"/>
              </w:rPr>
            </w:pPr>
            <w:r w:rsidRPr="00FF53A5">
              <w:rPr>
                <w:sz w:val="24"/>
                <w:szCs w:val="24"/>
                <w:lang w:val="en-US"/>
              </w:rPr>
              <w:t>quantityContractSubjects</w:t>
            </w:r>
          </w:p>
        </w:tc>
        <w:tc>
          <w:tcPr>
            <w:tcW w:w="292" w:type="pct"/>
            <w:gridSpan w:val="3"/>
            <w:shd w:val="clear" w:color="auto" w:fill="auto"/>
            <w:hideMark/>
          </w:tcPr>
          <w:p w14:paraId="1D149126" w14:textId="77777777" w:rsidR="00FF53A5" w:rsidRPr="00DA36AF" w:rsidRDefault="00FF53A5" w:rsidP="00FF53A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391131E7" w14:textId="77777777" w:rsidR="00FF53A5" w:rsidRPr="00DA36AF" w:rsidRDefault="00FF53A5" w:rsidP="00FF53A5">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63B42F40" w14:textId="6A62DAF5" w:rsidR="00FF53A5" w:rsidRPr="00DA36AF" w:rsidRDefault="00FF53A5" w:rsidP="00FF53A5">
            <w:pPr>
              <w:spacing w:before="60" w:after="60"/>
              <w:ind w:firstLine="0"/>
              <w:rPr>
                <w:sz w:val="24"/>
                <w:szCs w:val="24"/>
              </w:rPr>
            </w:pPr>
            <w:r w:rsidRPr="00FF53A5">
              <w:rPr>
                <w:sz w:val="24"/>
                <w:szCs w:val="24"/>
              </w:rPr>
              <w:t xml:space="preserve">Объем фактически поставляемого товара, </w:t>
            </w:r>
            <w:r w:rsidRPr="00FF53A5">
              <w:rPr>
                <w:sz w:val="24"/>
                <w:szCs w:val="24"/>
              </w:rPr>
              <w:lastRenderedPageBreak/>
              <w:t>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8" w:type="pct"/>
            <w:gridSpan w:val="3"/>
            <w:shd w:val="clear" w:color="auto" w:fill="auto"/>
            <w:hideMark/>
          </w:tcPr>
          <w:p w14:paraId="12859D45" w14:textId="77777777" w:rsidR="00FF53A5" w:rsidRPr="00DA36AF" w:rsidRDefault="00FF53A5" w:rsidP="00FF53A5">
            <w:pPr>
              <w:spacing w:before="60" w:after="60"/>
              <w:ind w:firstLine="0"/>
              <w:rPr>
                <w:sz w:val="24"/>
                <w:szCs w:val="24"/>
              </w:rPr>
            </w:pPr>
            <w:r w:rsidRPr="00DA36AF">
              <w:rPr>
                <w:sz w:val="24"/>
                <w:szCs w:val="24"/>
              </w:rPr>
              <w:lastRenderedPageBreak/>
              <w:t xml:space="preserve"> </w:t>
            </w:r>
          </w:p>
        </w:tc>
      </w:tr>
      <w:tr w:rsidR="009B5FC2" w:rsidRPr="00DA36AF" w14:paraId="361B4743" w14:textId="77777777" w:rsidTr="00561387">
        <w:trPr>
          <w:gridAfter w:val="1"/>
          <w:wAfter w:w="3" w:type="pct"/>
        </w:trPr>
        <w:tc>
          <w:tcPr>
            <w:tcW w:w="605" w:type="pct"/>
            <w:shd w:val="clear" w:color="auto" w:fill="auto"/>
            <w:hideMark/>
          </w:tcPr>
          <w:p w14:paraId="0D6AD432" w14:textId="77777777" w:rsidR="009B5FC2" w:rsidRPr="00DA36AF" w:rsidRDefault="009B5FC2"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565B4AEB" w14:textId="55B270F9" w:rsidR="009B5FC2" w:rsidRPr="00DA36AF" w:rsidRDefault="009B5FC2" w:rsidP="00A65E28">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07560186" w14:textId="77777777" w:rsidR="009B5FC2" w:rsidRPr="00DA36AF" w:rsidRDefault="009B5FC2" w:rsidP="00A65E28">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09853797" w14:textId="77777777" w:rsidR="009B5FC2" w:rsidRPr="00DA36AF" w:rsidRDefault="009B5FC2"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56B26163" w14:textId="5A5B47A8" w:rsidR="009B5FC2" w:rsidRPr="00DA36AF" w:rsidRDefault="009B5FC2" w:rsidP="00A65E28">
            <w:pPr>
              <w:spacing w:before="60" w:after="60"/>
              <w:ind w:firstLine="0"/>
              <w:rPr>
                <w:sz w:val="24"/>
                <w:szCs w:val="24"/>
              </w:rPr>
            </w:pPr>
            <w:r w:rsidRPr="009B5FC2">
              <w:rPr>
                <w:sz w:val="24"/>
                <w:szCs w:val="24"/>
              </w:rPr>
              <w:t>Страны происхождения товара, страны производителя</w:t>
            </w:r>
          </w:p>
        </w:tc>
        <w:tc>
          <w:tcPr>
            <w:tcW w:w="1378" w:type="pct"/>
            <w:gridSpan w:val="3"/>
            <w:shd w:val="clear" w:color="auto" w:fill="auto"/>
            <w:hideMark/>
          </w:tcPr>
          <w:p w14:paraId="144F0263" w14:textId="77777777" w:rsidR="009B5FC2" w:rsidRPr="00DA36AF" w:rsidRDefault="009B5FC2" w:rsidP="00A65E28">
            <w:pPr>
              <w:spacing w:before="60" w:after="60"/>
              <w:ind w:firstLine="0"/>
              <w:rPr>
                <w:sz w:val="24"/>
                <w:szCs w:val="24"/>
              </w:rPr>
            </w:pPr>
            <w:r w:rsidRPr="00DA36AF">
              <w:rPr>
                <w:sz w:val="24"/>
                <w:szCs w:val="24"/>
              </w:rPr>
              <w:t xml:space="preserve"> </w:t>
            </w:r>
          </w:p>
        </w:tc>
      </w:tr>
      <w:tr w:rsidR="00FF53A5" w:rsidRPr="002947D3" w14:paraId="2AEDA021" w14:textId="77777777" w:rsidTr="00561387">
        <w:trPr>
          <w:gridAfter w:val="1"/>
          <w:wAfter w:w="3" w:type="pct"/>
        </w:trPr>
        <w:tc>
          <w:tcPr>
            <w:tcW w:w="4997"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561387">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0"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8"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81" w:type="pct"/>
            <w:gridSpan w:val="4"/>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561387">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8"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81" w:type="pct"/>
            <w:gridSpan w:val="4"/>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561387">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8"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81" w:type="pct"/>
            <w:gridSpan w:val="4"/>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561387">
        <w:trPr>
          <w:gridAfter w:val="1"/>
          <w:wAfter w:w="3" w:type="pct"/>
        </w:trPr>
        <w:tc>
          <w:tcPr>
            <w:tcW w:w="4997"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561387">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0"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8"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81" w:type="pct"/>
            <w:gridSpan w:val="4"/>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561387">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8"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81" w:type="pct"/>
            <w:gridSpan w:val="4"/>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561387">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8"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81" w:type="pct"/>
            <w:gridSpan w:val="4"/>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561387">
        <w:trPr>
          <w:gridAfter w:val="1"/>
          <w:wAfter w:w="3" w:type="pct"/>
        </w:trPr>
        <w:tc>
          <w:tcPr>
            <w:tcW w:w="4997"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561387">
        <w:trPr>
          <w:gridAfter w:val="1"/>
          <w:wAfter w:w="3" w:type="pct"/>
        </w:trPr>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6"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561387">
        <w:trPr>
          <w:gridAfter w:val="1"/>
          <w:wAfter w:w="3" w:type="pct"/>
        </w:trPr>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8"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8" w:type="pct"/>
            <w:gridSpan w:val="3"/>
            <w:shd w:val="clear" w:color="auto" w:fill="auto"/>
            <w:hideMark/>
          </w:tcPr>
          <w:p w14:paraId="02683BF2" w14:textId="77777777" w:rsidR="009B5FC2" w:rsidRPr="00DA36AF" w:rsidRDefault="009B5FC2" w:rsidP="00A65E28">
            <w:pPr>
              <w:spacing w:before="60" w:after="60"/>
              <w:ind w:firstLine="0"/>
              <w:rPr>
                <w:sz w:val="24"/>
                <w:szCs w:val="24"/>
              </w:rPr>
            </w:pPr>
            <w:r w:rsidRPr="00DA36AF">
              <w:rPr>
                <w:sz w:val="24"/>
                <w:szCs w:val="24"/>
              </w:rPr>
              <w:t xml:space="preserve"> </w:t>
            </w:r>
          </w:p>
        </w:tc>
      </w:tr>
      <w:tr w:rsidR="00057DF0" w:rsidRPr="00DA36AF" w14:paraId="403C54E5" w14:textId="77777777" w:rsidTr="00561387">
        <w:trPr>
          <w:gridAfter w:val="1"/>
          <w:wAfter w:w="3" w:type="pct"/>
        </w:trPr>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8"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8" w:type="pct"/>
            <w:gridSpan w:val="3"/>
            <w:shd w:val="clear" w:color="auto" w:fill="auto"/>
            <w:hideMark/>
          </w:tcPr>
          <w:p w14:paraId="6AAB1472"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057DF0" w:rsidRPr="00DA36AF" w14:paraId="0E009638" w14:textId="77777777" w:rsidTr="00561387">
        <w:trPr>
          <w:gridAfter w:val="1"/>
          <w:wAfter w:w="3" w:type="pct"/>
        </w:trPr>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8"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561387">
        <w:trPr>
          <w:gridAfter w:val="1"/>
          <w:wAfter w:w="3" w:type="pct"/>
        </w:trPr>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8"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8"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0E58A7" w:rsidRPr="00DA36AF" w14:paraId="15439D9F" w14:textId="77777777" w:rsidTr="00561387">
        <w:trPr>
          <w:gridAfter w:val="1"/>
          <w:wAfter w:w="3" w:type="pct"/>
        </w:trPr>
        <w:tc>
          <w:tcPr>
            <w:tcW w:w="4997"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561387">
        <w:trPr>
          <w:gridAfter w:val="1"/>
          <w:wAfter w:w="3" w:type="pct"/>
        </w:trPr>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6"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8"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8"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561387">
        <w:trPr>
          <w:gridAfter w:val="1"/>
          <w:wAfter w:w="3" w:type="pct"/>
        </w:trPr>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6"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6A60FFD5" w:rsidR="000E58A7" w:rsidRPr="00DA36AF" w:rsidRDefault="000E58A7" w:rsidP="000E58A7">
            <w:pPr>
              <w:spacing w:before="60" w:after="60"/>
              <w:ind w:firstLine="0"/>
              <w:jc w:val="center"/>
              <w:rPr>
                <w:sz w:val="24"/>
                <w:szCs w:val="24"/>
              </w:rPr>
            </w:pPr>
            <w:r>
              <w:rPr>
                <w:sz w:val="24"/>
                <w:szCs w:val="24"/>
              </w:rPr>
              <w:t>T(1-</w:t>
            </w:r>
            <w:r>
              <w:rPr>
                <w:sz w:val="24"/>
                <w:szCs w:val="24"/>
                <w:lang w:val="en-US"/>
              </w:rPr>
              <w:t>5</w:t>
            </w:r>
            <w:r w:rsidRPr="00DA36AF">
              <w:rPr>
                <w:sz w:val="24"/>
                <w:szCs w:val="24"/>
              </w:rPr>
              <w:t>00)</w:t>
            </w:r>
          </w:p>
        </w:tc>
        <w:tc>
          <w:tcPr>
            <w:tcW w:w="1338"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8"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561387">
        <w:trPr>
          <w:gridAfter w:val="1"/>
          <w:wAfter w:w="3" w:type="pct"/>
        </w:trPr>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6"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8"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561387">
        <w:trPr>
          <w:gridAfter w:val="1"/>
          <w:wAfter w:w="3" w:type="pct"/>
        </w:trPr>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6"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8"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8"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561387">
        <w:trPr>
          <w:gridAfter w:val="1"/>
          <w:wAfter w:w="3" w:type="pct"/>
        </w:trPr>
        <w:tc>
          <w:tcPr>
            <w:tcW w:w="4997" w:type="pct"/>
            <w:gridSpan w:val="17"/>
            <w:shd w:val="clear" w:color="auto" w:fill="auto"/>
            <w:hideMark/>
          </w:tcPr>
          <w:p w14:paraId="65C3CCFA" w14:textId="77777777" w:rsidR="00003CE2" w:rsidRPr="00DA36AF" w:rsidRDefault="00003CE2" w:rsidP="00A65E28">
            <w:pPr>
              <w:spacing w:before="60" w:after="60"/>
              <w:ind w:firstLine="0"/>
              <w:jc w:val="center"/>
              <w:rPr>
                <w:sz w:val="24"/>
                <w:szCs w:val="24"/>
              </w:rPr>
            </w:pPr>
            <w:r w:rsidRPr="00DA36AF">
              <w:rPr>
                <w:b/>
                <w:bCs/>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r>
      <w:tr w:rsidR="00003CE2" w:rsidRPr="00DA36AF" w14:paraId="26745959" w14:textId="77777777" w:rsidTr="00561387">
        <w:trPr>
          <w:gridAfter w:val="1"/>
          <w:wAfter w:w="3" w:type="pct"/>
        </w:trPr>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6"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561387">
        <w:trPr>
          <w:gridAfter w:val="1"/>
          <w:wAfter w:w="3" w:type="pct"/>
        </w:trPr>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6"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1A990828" w14:textId="77777777" w:rsidR="00003CE2" w:rsidRPr="00DA36AF" w:rsidRDefault="00003CE2"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003CE2" w:rsidRPr="00DA36AF" w14:paraId="143BEF9E" w14:textId="77777777" w:rsidTr="00561387">
        <w:trPr>
          <w:gridAfter w:val="1"/>
          <w:wAfter w:w="3" w:type="pct"/>
        </w:trPr>
        <w:tc>
          <w:tcPr>
            <w:tcW w:w="605" w:type="pct"/>
            <w:shd w:val="clear" w:color="auto" w:fill="auto"/>
            <w:hideMark/>
          </w:tcPr>
          <w:p w14:paraId="26AF7F51" w14:textId="77777777" w:rsidR="00003CE2" w:rsidRPr="00DA36AF" w:rsidRDefault="00003CE2"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5B41FBE" w14:textId="77777777" w:rsidR="00003CE2" w:rsidRPr="00DA36AF" w:rsidRDefault="00003CE2"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003CE2" w:rsidRPr="00DA36AF" w:rsidRDefault="00003CE2" w:rsidP="00A65E28">
            <w:pPr>
              <w:spacing w:before="60" w:after="60"/>
              <w:ind w:firstLine="0"/>
              <w:jc w:val="center"/>
              <w:rPr>
                <w:sz w:val="24"/>
                <w:szCs w:val="24"/>
              </w:rPr>
            </w:pPr>
            <w:r w:rsidRPr="00DA36AF">
              <w:rPr>
                <w:sz w:val="24"/>
                <w:szCs w:val="24"/>
              </w:rPr>
              <w:t>N</w:t>
            </w:r>
          </w:p>
        </w:tc>
        <w:tc>
          <w:tcPr>
            <w:tcW w:w="1338" w:type="pct"/>
            <w:gridSpan w:val="4"/>
            <w:shd w:val="clear" w:color="auto" w:fill="auto"/>
            <w:hideMark/>
          </w:tcPr>
          <w:p w14:paraId="4CDCCB82" w14:textId="77777777" w:rsidR="00003CE2" w:rsidRPr="00DA36AF" w:rsidRDefault="00003CE2"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8" w:type="pct"/>
            <w:gridSpan w:val="3"/>
            <w:shd w:val="clear" w:color="auto" w:fill="auto"/>
            <w:hideMark/>
          </w:tcPr>
          <w:p w14:paraId="4D781EA1" w14:textId="77777777" w:rsidR="00003CE2" w:rsidRPr="00DA36AF" w:rsidRDefault="00003CE2" w:rsidP="00A65E28">
            <w:pPr>
              <w:spacing w:before="60" w:after="60"/>
              <w:ind w:firstLine="0"/>
              <w:rPr>
                <w:sz w:val="24"/>
                <w:szCs w:val="24"/>
              </w:rPr>
            </w:pPr>
          </w:p>
        </w:tc>
      </w:tr>
      <w:tr w:rsidR="00003CE2" w:rsidRPr="00DA36AF" w14:paraId="59D7B680" w14:textId="77777777" w:rsidTr="00561387">
        <w:trPr>
          <w:gridAfter w:val="1"/>
          <w:wAfter w:w="3" w:type="pct"/>
        </w:trPr>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77777777" w:rsidR="00003CE2" w:rsidRPr="00DA36AF" w:rsidRDefault="00003CE2" w:rsidP="00A65E28">
            <w:pPr>
              <w:spacing w:before="60" w:after="60"/>
              <w:ind w:firstLine="0"/>
              <w:jc w:val="center"/>
              <w:rPr>
                <w:sz w:val="24"/>
                <w:szCs w:val="24"/>
              </w:rPr>
            </w:pPr>
            <w:r w:rsidRPr="00DA36AF">
              <w:rPr>
                <w:sz w:val="24"/>
                <w:szCs w:val="24"/>
              </w:rPr>
              <w:t>N</w:t>
            </w:r>
          </w:p>
        </w:tc>
        <w:tc>
          <w:tcPr>
            <w:tcW w:w="1338"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8" w:type="pct"/>
            <w:gridSpan w:val="3"/>
            <w:shd w:val="clear" w:color="auto" w:fill="auto"/>
            <w:hideMark/>
          </w:tcPr>
          <w:p w14:paraId="5C202FD4"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60F8C08C" w14:textId="77777777" w:rsidTr="00561387">
        <w:trPr>
          <w:gridAfter w:val="1"/>
          <w:wAfter w:w="3" w:type="pct"/>
        </w:trPr>
        <w:tc>
          <w:tcPr>
            <w:tcW w:w="4997" w:type="pct"/>
            <w:gridSpan w:val="17"/>
            <w:shd w:val="clear" w:color="auto" w:fill="auto"/>
            <w:hideMark/>
          </w:tcPr>
          <w:p w14:paraId="4262BCFB" w14:textId="181A21B7" w:rsidR="00003CE2" w:rsidRPr="00DA36AF" w:rsidRDefault="00003CE2" w:rsidP="00A65E28">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003CE2" w:rsidRPr="00DA36AF" w14:paraId="5E849C4E" w14:textId="77777777" w:rsidTr="00561387">
        <w:trPr>
          <w:gridAfter w:val="1"/>
          <w:wAfter w:w="3" w:type="pct"/>
        </w:trPr>
        <w:tc>
          <w:tcPr>
            <w:tcW w:w="605" w:type="pct"/>
            <w:shd w:val="clear" w:color="auto" w:fill="auto"/>
            <w:hideMark/>
          </w:tcPr>
          <w:p w14:paraId="41FFB31F" w14:textId="1A375F65" w:rsidR="00003CE2" w:rsidRPr="00DA36AF" w:rsidRDefault="00003CE2" w:rsidP="00A65E28">
            <w:pPr>
              <w:spacing w:before="60" w:after="60"/>
              <w:ind w:firstLine="0"/>
              <w:rPr>
                <w:sz w:val="24"/>
                <w:szCs w:val="24"/>
                <w:lang w:val="en-US"/>
              </w:rPr>
            </w:pPr>
            <w:r w:rsidRPr="00003CE2">
              <w:rPr>
                <w:b/>
                <w:bCs/>
                <w:sz w:val="24"/>
                <w:szCs w:val="24"/>
              </w:rPr>
              <w:t>productsCountries</w:t>
            </w:r>
          </w:p>
        </w:tc>
        <w:tc>
          <w:tcPr>
            <w:tcW w:w="846" w:type="pct"/>
            <w:gridSpan w:val="3"/>
            <w:shd w:val="clear" w:color="auto" w:fill="auto"/>
            <w:hideMark/>
          </w:tcPr>
          <w:p w14:paraId="0987743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003CE2" w:rsidRPr="00DA36AF" w:rsidRDefault="00003CE2"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11C649A6" w14:textId="77777777" w:rsidR="00003CE2" w:rsidRPr="00DA36AF" w:rsidRDefault="00003CE2"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7F042ECE"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14BF02C5" w14:textId="77777777" w:rsidTr="00561387">
        <w:trPr>
          <w:gridAfter w:val="1"/>
          <w:wAfter w:w="3" w:type="pct"/>
        </w:trPr>
        <w:tc>
          <w:tcPr>
            <w:tcW w:w="605" w:type="pct"/>
            <w:shd w:val="clear" w:color="auto" w:fill="auto"/>
            <w:hideMark/>
          </w:tcPr>
          <w:p w14:paraId="206D45C3" w14:textId="730BD71C" w:rsidR="00003CE2" w:rsidRPr="00003CE2" w:rsidRDefault="00003CE2" w:rsidP="00A65E28">
            <w:pPr>
              <w:spacing w:before="60" w:after="60"/>
              <w:ind w:firstLine="0"/>
              <w:rPr>
                <w:sz w:val="24"/>
                <w:szCs w:val="24"/>
                <w:lang w:val="en-US"/>
              </w:rPr>
            </w:pPr>
            <w:r>
              <w:rPr>
                <w:b/>
                <w:bCs/>
                <w:sz w:val="24"/>
                <w:szCs w:val="24"/>
              </w:rPr>
              <w:t>productsCountr</w:t>
            </w:r>
            <w:r>
              <w:rPr>
                <w:b/>
                <w:bCs/>
                <w:sz w:val="24"/>
                <w:szCs w:val="24"/>
                <w:lang w:val="en-US"/>
              </w:rPr>
              <w:t>y</w:t>
            </w:r>
          </w:p>
        </w:tc>
        <w:tc>
          <w:tcPr>
            <w:tcW w:w="846" w:type="pct"/>
            <w:gridSpan w:val="3"/>
            <w:shd w:val="clear" w:color="auto" w:fill="auto"/>
            <w:hideMark/>
          </w:tcPr>
          <w:p w14:paraId="1B1A131F"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003CE2" w:rsidRPr="00DA36AF" w:rsidRDefault="00003CE2"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0118A131" w14:textId="77777777" w:rsidR="00003CE2" w:rsidRPr="00DA36AF" w:rsidRDefault="00003CE2"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28EC8535"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EA11E7" w:rsidRPr="00DA36AF" w14:paraId="7A8868F0" w14:textId="77777777" w:rsidTr="00561387">
        <w:trPr>
          <w:gridAfter w:val="1"/>
          <w:wAfter w:w="3" w:type="pct"/>
        </w:trPr>
        <w:tc>
          <w:tcPr>
            <w:tcW w:w="605" w:type="pct"/>
            <w:shd w:val="clear" w:color="auto" w:fill="auto"/>
          </w:tcPr>
          <w:p w14:paraId="6CCE5162"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tcPr>
          <w:p w14:paraId="4214FCE2" w14:textId="731AB3E0" w:rsidR="00EA11E7" w:rsidRPr="00003CE2" w:rsidRDefault="00003CE2" w:rsidP="00A65E28">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EA11E7" w:rsidRPr="00003CE2" w:rsidRDefault="00003CE2" w:rsidP="00A65E28">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EA11E7" w:rsidRPr="00003CE2" w:rsidRDefault="00003CE2"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762AAF22" w14:textId="4E0BCB6B" w:rsidR="00EA11E7" w:rsidRPr="00003CE2" w:rsidRDefault="00003CE2" w:rsidP="00A65E28">
            <w:pPr>
              <w:spacing w:before="60" w:after="60"/>
              <w:ind w:firstLine="0"/>
              <w:rPr>
                <w:sz w:val="24"/>
                <w:szCs w:val="24"/>
              </w:rPr>
            </w:pPr>
            <w:r>
              <w:rPr>
                <w:sz w:val="24"/>
                <w:szCs w:val="24"/>
              </w:rPr>
              <w:t>Страна</w:t>
            </w:r>
          </w:p>
        </w:tc>
        <w:tc>
          <w:tcPr>
            <w:tcW w:w="1378" w:type="pct"/>
            <w:gridSpan w:val="3"/>
            <w:shd w:val="clear" w:color="auto" w:fill="auto"/>
          </w:tcPr>
          <w:p w14:paraId="5E8DA1E3" w14:textId="77777777" w:rsidR="00EA11E7" w:rsidRPr="00DA36AF" w:rsidRDefault="00EA11E7" w:rsidP="00A65E28">
            <w:pPr>
              <w:spacing w:before="60" w:after="60"/>
              <w:ind w:firstLine="0"/>
              <w:rPr>
                <w:sz w:val="24"/>
                <w:szCs w:val="24"/>
              </w:rPr>
            </w:pPr>
          </w:p>
        </w:tc>
      </w:tr>
      <w:tr w:rsidR="00561387" w:rsidRPr="00DA36AF" w14:paraId="7D71ACCE" w14:textId="77777777" w:rsidTr="00561387">
        <w:trPr>
          <w:gridAfter w:val="1"/>
          <w:wAfter w:w="3" w:type="pct"/>
        </w:trPr>
        <w:tc>
          <w:tcPr>
            <w:tcW w:w="605" w:type="pct"/>
            <w:vMerge w:val="restart"/>
            <w:shd w:val="clear" w:color="auto" w:fill="auto"/>
          </w:tcPr>
          <w:p w14:paraId="2F538853" w14:textId="04534B7A" w:rsidR="00561387" w:rsidRPr="00DA36AF" w:rsidRDefault="00561387" w:rsidP="00A65E28">
            <w:pPr>
              <w:spacing w:before="60" w:after="60"/>
              <w:ind w:firstLine="0"/>
              <w:rPr>
                <w:sz w:val="24"/>
                <w:szCs w:val="24"/>
              </w:rPr>
            </w:pPr>
            <w:r>
              <w:rPr>
                <w:sz w:val="24"/>
                <w:szCs w:val="24"/>
              </w:rPr>
              <w:lastRenderedPageBreak/>
              <w:t>Допустимо указание только одного документа</w:t>
            </w:r>
          </w:p>
          <w:p w14:paraId="5E2EB978" w14:textId="32A1A4A8" w:rsidR="00561387" w:rsidRPr="00DA36AF" w:rsidRDefault="00561387" w:rsidP="008D4D0E">
            <w:pPr>
              <w:spacing w:before="60" w:after="60"/>
              <w:rPr>
                <w:sz w:val="24"/>
                <w:szCs w:val="24"/>
              </w:rPr>
            </w:pPr>
            <w:r w:rsidRPr="00DA36AF">
              <w:rPr>
                <w:sz w:val="24"/>
                <w:szCs w:val="24"/>
              </w:rPr>
              <w:t> </w:t>
            </w:r>
          </w:p>
        </w:tc>
        <w:tc>
          <w:tcPr>
            <w:tcW w:w="846" w:type="pct"/>
            <w:gridSpan w:val="3"/>
            <w:shd w:val="clear" w:color="auto" w:fill="auto"/>
          </w:tcPr>
          <w:p w14:paraId="418E1B38" w14:textId="62739461" w:rsidR="00561387" w:rsidRPr="00003CE2" w:rsidRDefault="00561387" w:rsidP="00A65E28">
            <w:pPr>
              <w:spacing w:before="60" w:after="60"/>
              <w:ind w:firstLine="0"/>
              <w:rPr>
                <w:sz w:val="24"/>
                <w:szCs w:val="24"/>
                <w:lang w:val="en-US"/>
              </w:rPr>
            </w:pPr>
            <w:r>
              <w:rPr>
                <w:sz w:val="24"/>
                <w:szCs w:val="24"/>
                <w:lang w:val="en-US"/>
              </w:rPr>
              <w:t>OKPD</w:t>
            </w:r>
          </w:p>
        </w:tc>
        <w:tc>
          <w:tcPr>
            <w:tcW w:w="292" w:type="pct"/>
            <w:gridSpan w:val="3"/>
            <w:shd w:val="clear" w:color="auto" w:fill="auto"/>
          </w:tcPr>
          <w:p w14:paraId="03B6F908" w14:textId="15445313" w:rsidR="00561387" w:rsidRPr="00DA36AF" w:rsidRDefault="00561387" w:rsidP="00A65E28">
            <w:pPr>
              <w:spacing w:before="60" w:after="60"/>
              <w:ind w:firstLine="0"/>
              <w:jc w:val="center"/>
              <w:rPr>
                <w:sz w:val="24"/>
                <w:szCs w:val="24"/>
              </w:rPr>
            </w:pPr>
            <w:r>
              <w:rPr>
                <w:sz w:val="24"/>
                <w:szCs w:val="24"/>
              </w:rPr>
              <w:t>О</w:t>
            </w:r>
          </w:p>
        </w:tc>
        <w:tc>
          <w:tcPr>
            <w:tcW w:w="538" w:type="pct"/>
            <w:gridSpan w:val="3"/>
            <w:shd w:val="clear" w:color="auto" w:fill="auto"/>
          </w:tcPr>
          <w:p w14:paraId="1D7C588A" w14:textId="4FB49F10" w:rsidR="00561387" w:rsidRPr="00003CE2" w:rsidRDefault="00561387"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465D5530" w14:textId="3C7EF4DC" w:rsidR="00561387" w:rsidRPr="00DA36AF" w:rsidRDefault="00561387" w:rsidP="00A65E28">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8" w:type="pct"/>
            <w:gridSpan w:val="3"/>
            <w:shd w:val="clear" w:color="auto" w:fill="auto"/>
          </w:tcPr>
          <w:p w14:paraId="0599EEFA" w14:textId="77777777" w:rsidR="00561387" w:rsidRPr="00DA36AF" w:rsidRDefault="00561387" w:rsidP="00A65E28">
            <w:pPr>
              <w:spacing w:before="60" w:after="60"/>
              <w:ind w:firstLine="0"/>
              <w:rPr>
                <w:sz w:val="24"/>
                <w:szCs w:val="24"/>
              </w:rPr>
            </w:pPr>
          </w:p>
        </w:tc>
      </w:tr>
      <w:tr w:rsidR="00561387" w:rsidRPr="00DA36AF" w14:paraId="67CAA7D5" w14:textId="77777777" w:rsidTr="008D4D0E">
        <w:trPr>
          <w:gridAfter w:val="1"/>
          <w:wAfter w:w="3" w:type="pct"/>
        </w:trPr>
        <w:tc>
          <w:tcPr>
            <w:tcW w:w="605" w:type="pct"/>
            <w:vMerge/>
            <w:shd w:val="clear" w:color="auto" w:fill="auto"/>
          </w:tcPr>
          <w:p w14:paraId="6A6ECD67" w14:textId="00F41844" w:rsidR="00561387" w:rsidRPr="00DA36AF" w:rsidRDefault="00561387" w:rsidP="008D4D0E">
            <w:pPr>
              <w:spacing w:before="60" w:after="60"/>
              <w:ind w:firstLine="0"/>
              <w:rPr>
                <w:sz w:val="24"/>
                <w:szCs w:val="24"/>
              </w:rPr>
            </w:pPr>
          </w:p>
        </w:tc>
        <w:tc>
          <w:tcPr>
            <w:tcW w:w="846" w:type="pct"/>
            <w:gridSpan w:val="3"/>
            <w:shd w:val="clear" w:color="auto" w:fill="auto"/>
          </w:tcPr>
          <w:p w14:paraId="37CACC00" w14:textId="649584F9" w:rsidR="00561387" w:rsidRPr="00561387" w:rsidRDefault="00561387" w:rsidP="008D4D0E">
            <w:pPr>
              <w:spacing w:before="60" w:after="60"/>
              <w:ind w:firstLine="0"/>
              <w:rPr>
                <w:sz w:val="24"/>
                <w:szCs w:val="24"/>
              </w:rPr>
            </w:pPr>
            <w:r>
              <w:rPr>
                <w:sz w:val="24"/>
                <w:szCs w:val="24"/>
                <w:lang w:val="en-US"/>
              </w:rPr>
              <w:t>OKPD</w:t>
            </w:r>
            <w:r>
              <w:rPr>
                <w:sz w:val="24"/>
                <w:szCs w:val="24"/>
              </w:rPr>
              <w:t>2</w:t>
            </w:r>
          </w:p>
        </w:tc>
        <w:tc>
          <w:tcPr>
            <w:tcW w:w="292" w:type="pct"/>
            <w:gridSpan w:val="3"/>
            <w:shd w:val="clear" w:color="auto" w:fill="auto"/>
          </w:tcPr>
          <w:p w14:paraId="7A00DED5" w14:textId="77777777" w:rsidR="00561387" w:rsidRPr="00DA36AF" w:rsidRDefault="00561387" w:rsidP="008D4D0E">
            <w:pPr>
              <w:spacing w:before="60" w:after="60"/>
              <w:ind w:firstLine="0"/>
              <w:jc w:val="center"/>
              <w:rPr>
                <w:sz w:val="24"/>
                <w:szCs w:val="24"/>
              </w:rPr>
            </w:pPr>
            <w:r>
              <w:rPr>
                <w:sz w:val="24"/>
                <w:szCs w:val="24"/>
              </w:rPr>
              <w:t>О</w:t>
            </w:r>
          </w:p>
        </w:tc>
        <w:tc>
          <w:tcPr>
            <w:tcW w:w="538" w:type="pct"/>
            <w:gridSpan w:val="3"/>
            <w:shd w:val="clear" w:color="auto" w:fill="auto"/>
          </w:tcPr>
          <w:p w14:paraId="0E71927C" w14:textId="77777777" w:rsidR="00561387" w:rsidRPr="00003CE2" w:rsidRDefault="00561387" w:rsidP="008D4D0E">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360D5153" w14:textId="5CF8A788" w:rsidR="00561387" w:rsidRPr="00DA36AF" w:rsidRDefault="00561387" w:rsidP="008D4D0E">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8" w:type="pct"/>
            <w:gridSpan w:val="3"/>
            <w:shd w:val="clear" w:color="auto" w:fill="auto"/>
          </w:tcPr>
          <w:p w14:paraId="37F5B26C" w14:textId="77777777" w:rsidR="00561387" w:rsidRPr="00DA36AF" w:rsidRDefault="00561387" w:rsidP="008D4D0E">
            <w:pPr>
              <w:spacing w:before="60" w:after="60"/>
              <w:ind w:firstLine="0"/>
              <w:rPr>
                <w:sz w:val="24"/>
                <w:szCs w:val="24"/>
              </w:rPr>
            </w:pPr>
          </w:p>
        </w:tc>
      </w:tr>
      <w:tr w:rsidR="005D1A5D" w:rsidRPr="00DA36AF" w14:paraId="19A53302" w14:textId="77777777" w:rsidTr="00561387">
        <w:trPr>
          <w:gridAfter w:val="1"/>
          <w:wAfter w:w="3" w:type="pct"/>
        </w:trPr>
        <w:tc>
          <w:tcPr>
            <w:tcW w:w="605" w:type="pct"/>
            <w:shd w:val="clear" w:color="auto" w:fill="auto"/>
          </w:tcPr>
          <w:p w14:paraId="1193C9C6" w14:textId="77777777" w:rsidR="005D1A5D" w:rsidRPr="00DA36AF" w:rsidRDefault="005D1A5D" w:rsidP="00EB02EC">
            <w:pPr>
              <w:spacing w:before="60" w:after="60"/>
              <w:ind w:firstLine="0"/>
              <w:rPr>
                <w:sz w:val="24"/>
                <w:szCs w:val="24"/>
              </w:rPr>
            </w:pPr>
            <w:r w:rsidRPr="00DA36AF">
              <w:rPr>
                <w:sz w:val="24"/>
                <w:szCs w:val="24"/>
              </w:rPr>
              <w:t> </w:t>
            </w:r>
          </w:p>
        </w:tc>
        <w:tc>
          <w:tcPr>
            <w:tcW w:w="846" w:type="pct"/>
            <w:gridSpan w:val="3"/>
            <w:shd w:val="clear" w:color="auto" w:fill="auto"/>
          </w:tcPr>
          <w:p w14:paraId="6DB07736" w14:textId="7339DE20" w:rsidR="005D1A5D" w:rsidRPr="00003CE2" w:rsidRDefault="005D1A5D" w:rsidP="00EB02EC">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5D1A5D" w:rsidRPr="00DA36AF" w:rsidRDefault="005D1A5D" w:rsidP="00EB02EC">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5D1A5D" w:rsidRPr="005D1A5D" w:rsidRDefault="005D1A5D" w:rsidP="00EB02EC">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8" w:type="pct"/>
            <w:gridSpan w:val="4"/>
            <w:shd w:val="clear" w:color="auto" w:fill="auto"/>
          </w:tcPr>
          <w:p w14:paraId="269DF466" w14:textId="1F0774E7" w:rsidR="005D1A5D" w:rsidRPr="00DA36AF" w:rsidRDefault="005D1A5D" w:rsidP="00EB02EC">
            <w:pPr>
              <w:spacing w:before="60" w:after="60"/>
              <w:ind w:firstLine="0"/>
              <w:rPr>
                <w:sz w:val="24"/>
                <w:szCs w:val="24"/>
              </w:rPr>
            </w:pPr>
            <w:r w:rsidRPr="005D1A5D">
              <w:rPr>
                <w:sz w:val="24"/>
                <w:szCs w:val="24"/>
              </w:rPr>
              <w:t>Наименование товара, работ, услуг (для печатной формы)</w:t>
            </w:r>
          </w:p>
        </w:tc>
        <w:tc>
          <w:tcPr>
            <w:tcW w:w="1378" w:type="pct"/>
            <w:gridSpan w:val="3"/>
            <w:shd w:val="clear" w:color="auto" w:fill="auto"/>
          </w:tcPr>
          <w:p w14:paraId="14B5B31E" w14:textId="546CFE07" w:rsidR="005D1A5D" w:rsidRPr="00DA36AF" w:rsidRDefault="005D1A5D" w:rsidP="005D1A5D">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003CE2" w:rsidRPr="002947D3" w14:paraId="71197F89" w14:textId="77777777" w:rsidTr="00561387">
        <w:trPr>
          <w:gridAfter w:val="1"/>
          <w:wAfter w:w="3" w:type="pct"/>
        </w:trPr>
        <w:tc>
          <w:tcPr>
            <w:tcW w:w="4997" w:type="pct"/>
            <w:gridSpan w:val="17"/>
            <w:shd w:val="clear" w:color="auto" w:fill="auto"/>
            <w:hideMark/>
          </w:tcPr>
          <w:p w14:paraId="3C7F0CC4" w14:textId="2480F0AE" w:rsidR="00003CE2" w:rsidRPr="00003CE2" w:rsidRDefault="00003CE2" w:rsidP="00A65E28">
            <w:pPr>
              <w:spacing w:before="60" w:after="60"/>
              <w:ind w:firstLine="0"/>
              <w:jc w:val="center"/>
              <w:rPr>
                <w:sz w:val="24"/>
                <w:szCs w:val="24"/>
              </w:rPr>
            </w:pPr>
            <w:r>
              <w:rPr>
                <w:b/>
                <w:bCs/>
                <w:sz w:val="24"/>
                <w:szCs w:val="24"/>
              </w:rPr>
              <w:t>Страна</w:t>
            </w:r>
          </w:p>
        </w:tc>
      </w:tr>
      <w:tr w:rsidR="00003CE2" w:rsidRPr="002947D3" w14:paraId="76FEE985" w14:textId="77777777" w:rsidTr="00561387">
        <w:trPr>
          <w:gridAfter w:val="1"/>
          <w:wAfter w:w="3" w:type="pct"/>
        </w:trPr>
        <w:tc>
          <w:tcPr>
            <w:tcW w:w="605" w:type="pct"/>
            <w:shd w:val="clear" w:color="auto" w:fill="auto"/>
            <w:hideMark/>
          </w:tcPr>
          <w:p w14:paraId="7A3E9DC8" w14:textId="77777777" w:rsidR="00003CE2" w:rsidRPr="002947D3" w:rsidRDefault="00003CE2" w:rsidP="00A65E28">
            <w:pPr>
              <w:spacing w:before="60" w:after="60"/>
              <w:ind w:firstLine="0"/>
              <w:rPr>
                <w:sz w:val="24"/>
                <w:szCs w:val="24"/>
              </w:rPr>
            </w:pPr>
            <w:r w:rsidRPr="002947D3">
              <w:rPr>
                <w:b/>
                <w:bCs/>
                <w:sz w:val="24"/>
                <w:szCs w:val="24"/>
              </w:rPr>
              <w:t>country</w:t>
            </w:r>
          </w:p>
        </w:tc>
        <w:tc>
          <w:tcPr>
            <w:tcW w:w="830" w:type="pct"/>
            <w:gridSpan w:val="2"/>
            <w:shd w:val="clear" w:color="auto" w:fill="auto"/>
            <w:hideMark/>
          </w:tcPr>
          <w:p w14:paraId="4F37FAF7" w14:textId="77777777" w:rsidR="00003CE2" w:rsidRPr="002947D3" w:rsidRDefault="00003CE2" w:rsidP="00A65E28">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003CE2" w:rsidRPr="002947D3" w:rsidRDefault="00003CE2" w:rsidP="00A65E28">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003CE2" w:rsidRPr="002947D3" w:rsidRDefault="00003CE2" w:rsidP="00A65E28">
            <w:pPr>
              <w:spacing w:before="60" w:after="60"/>
              <w:ind w:firstLine="0"/>
              <w:rPr>
                <w:sz w:val="24"/>
                <w:szCs w:val="24"/>
              </w:rPr>
            </w:pPr>
            <w:r w:rsidRPr="002947D3">
              <w:rPr>
                <w:sz w:val="24"/>
                <w:szCs w:val="24"/>
              </w:rPr>
              <w:t> </w:t>
            </w:r>
          </w:p>
        </w:tc>
        <w:tc>
          <w:tcPr>
            <w:tcW w:w="1354" w:type="pct"/>
            <w:gridSpan w:val="5"/>
            <w:shd w:val="clear" w:color="auto" w:fill="auto"/>
            <w:hideMark/>
          </w:tcPr>
          <w:p w14:paraId="3AE6BC22" w14:textId="77777777" w:rsidR="00003CE2" w:rsidRPr="002947D3" w:rsidRDefault="00003CE2" w:rsidP="00A65E28">
            <w:pPr>
              <w:spacing w:before="60" w:after="60"/>
              <w:ind w:firstLine="0"/>
              <w:rPr>
                <w:sz w:val="24"/>
                <w:szCs w:val="24"/>
              </w:rPr>
            </w:pPr>
            <w:r w:rsidRPr="002947D3">
              <w:rPr>
                <w:sz w:val="24"/>
                <w:szCs w:val="24"/>
              </w:rPr>
              <w:t> </w:t>
            </w:r>
          </w:p>
        </w:tc>
        <w:tc>
          <w:tcPr>
            <w:tcW w:w="1362" w:type="pct"/>
            <w:gridSpan w:val="2"/>
            <w:shd w:val="clear" w:color="auto" w:fill="auto"/>
            <w:hideMark/>
          </w:tcPr>
          <w:p w14:paraId="40CC41A3" w14:textId="77777777" w:rsidR="00003CE2" w:rsidRPr="002947D3" w:rsidRDefault="00003CE2" w:rsidP="00A65E28">
            <w:pPr>
              <w:spacing w:before="60" w:after="60"/>
              <w:ind w:firstLine="0"/>
              <w:rPr>
                <w:sz w:val="24"/>
                <w:szCs w:val="24"/>
              </w:rPr>
            </w:pPr>
            <w:r w:rsidRPr="002947D3">
              <w:rPr>
                <w:sz w:val="24"/>
                <w:szCs w:val="24"/>
              </w:rPr>
              <w:t>Заполняется на основе справочника стран (nsiOksm)</w:t>
            </w:r>
          </w:p>
        </w:tc>
      </w:tr>
      <w:tr w:rsidR="00003CE2" w:rsidRPr="002947D3" w14:paraId="3A17C6EC" w14:textId="77777777" w:rsidTr="00561387">
        <w:trPr>
          <w:gridAfter w:val="1"/>
          <w:wAfter w:w="3" w:type="pct"/>
        </w:trPr>
        <w:tc>
          <w:tcPr>
            <w:tcW w:w="605" w:type="pct"/>
            <w:shd w:val="clear" w:color="auto" w:fill="auto"/>
            <w:hideMark/>
          </w:tcPr>
          <w:p w14:paraId="2C519552" w14:textId="77777777" w:rsidR="00003CE2" w:rsidRPr="002947D3" w:rsidRDefault="00003CE2"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50DA23F5" w14:textId="77777777" w:rsidR="00003CE2" w:rsidRPr="002947D3" w:rsidRDefault="00003CE2" w:rsidP="00A65E28">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003CE2" w:rsidRPr="002947D3" w:rsidRDefault="00003CE2" w:rsidP="00A65E28">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003CE2" w:rsidRPr="002947D3" w:rsidRDefault="00003CE2" w:rsidP="00A65E28">
            <w:pPr>
              <w:spacing w:before="60" w:after="60"/>
              <w:ind w:firstLine="0"/>
              <w:jc w:val="center"/>
              <w:rPr>
                <w:sz w:val="24"/>
                <w:szCs w:val="24"/>
              </w:rPr>
            </w:pPr>
            <w:r w:rsidRPr="002947D3">
              <w:rPr>
                <w:sz w:val="24"/>
                <w:szCs w:val="24"/>
              </w:rPr>
              <w:t>T(1-3)</w:t>
            </w:r>
          </w:p>
        </w:tc>
        <w:tc>
          <w:tcPr>
            <w:tcW w:w="1354" w:type="pct"/>
            <w:gridSpan w:val="5"/>
            <w:shd w:val="clear" w:color="auto" w:fill="auto"/>
            <w:hideMark/>
          </w:tcPr>
          <w:p w14:paraId="6EC8C256" w14:textId="77777777" w:rsidR="00003CE2" w:rsidRPr="002947D3" w:rsidRDefault="00003CE2" w:rsidP="00A65E28">
            <w:pPr>
              <w:spacing w:before="60" w:after="60"/>
              <w:ind w:firstLine="0"/>
              <w:rPr>
                <w:sz w:val="24"/>
                <w:szCs w:val="24"/>
              </w:rPr>
            </w:pPr>
            <w:r w:rsidRPr="002947D3">
              <w:rPr>
                <w:sz w:val="24"/>
                <w:szCs w:val="24"/>
              </w:rPr>
              <w:t>Цифровой код страны</w:t>
            </w:r>
          </w:p>
        </w:tc>
        <w:tc>
          <w:tcPr>
            <w:tcW w:w="1362" w:type="pct"/>
            <w:gridSpan w:val="2"/>
            <w:shd w:val="clear" w:color="auto" w:fill="auto"/>
            <w:hideMark/>
          </w:tcPr>
          <w:p w14:paraId="26D45042" w14:textId="77777777" w:rsidR="00003CE2" w:rsidRPr="002947D3" w:rsidRDefault="00003CE2" w:rsidP="00A65E28">
            <w:pPr>
              <w:spacing w:before="60" w:after="60"/>
              <w:ind w:firstLine="0"/>
              <w:rPr>
                <w:sz w:val="24"/>
                <w:szCs w:val="24"/>
              </w:rPr>
            </w:pPr>
            <w:r w:rsidRPr="002947D3">
              <w:rPr>
                <w:sz w:val="24"/>
                <w:szCs w:val="24"/>
              </w:rPr>
              <w:t xml:space="preserve"> </w:t>
            </w:r>
          </w:p>
        </w:tc>
      </w:tr>
      <w:tr w:rsidR="00003CE2" w:rsidRPr="002947D3" w14:paraId="5E4569A0" w14:textId="77777777" w:rsidTr="00561387">
        <w:trPr>
          <w:gridAfter w:val="1"/>
          <w:wAfter w:w="3" w:type="pct"/>
        </w:trPr>
        <w:tc>
          <w:tcPr>
            <w:tcW w:w="605" w:type="pct"/>
            <w:shd w:val="clear" w:color="auto" w:fill="auto"/>
            <w:hideMark/>
          </w:tcPr>
          <w:p w14:paraId="3D37287F" w14:textId="77777777" w:rsidR="00003CE2" w:rsidRPr="002947D3" w:rsidRDefault="00003CE2"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08196509" w14:textId="77777777" w:rsidR="00003CE2" w:rsidRPr="002947D3" w:rsidRDefault="00003CE2" w:rsidP="00A65E28">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003CE2" w:rsidRPr="002947D3" w:rsidRDefault="00003CE2" w:rsidP="00A65E28">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003CE2" w:rsidRPr="002947D3" w:rsidRDefault="00003CE2" w:rsidP="00A65E28">
            <w:pPr>
              <w:spacing w:before="60" w:after="60"/>
              <w:ind w:firstLine="0"/>
              <w:jc w:val="center"/>
              <w:rPr>
                <w:sz w:val="24"/>
                <w:szCs w:val="24"/>
              </w:rPr>
            </w:pPr>
            <w:r w:rsidRPr="002947D3">
              <w:rPr>
                <w:sz w:val="24"/>
                <w:szCs w:val="24"/>
              </w:rPr>
              <w:t>T(1-200)</w:t>
            </w:r>
          </w:p>
        </w:tc>
        <w:tc>
          <w:tcPr>
            <w:tcW w:w="1354" w:type="pct"/>
            <w:gridSpan w:val="5"/>
            <w:shd w:val="clear" w:color="auto" w:fill="auto"/>
            <w:hideMark/>
          </w:tcPr>
          <w:p w14:paraId="10D8F01B" w14:textId="77777777" w:rsidR="00003CE2" w:rsidRPr="002947D3" w:rsidRDefault="00003CE2" w:rsidP="00A65E28">
            <w:pPr>
              <w:spacing w:before="60" w:after="60"/>
              <w:ind w:firstLine="0"/>
              <w:rPr>
                <w:sz w:val="24"/>
                <w:szCs w:val="24"/>
              </w:rPr>
            </w:pPr>
            <w:r w:rsidRPr="002947D3">
              <w:rPr>
                <w:sz w:val="24"/>
                <w:szCs w:val="24"/>
              </w:rPr>
              <w:t>Полное наименование страны</w:t>
            </w:r>
          </w:p>
        </w:tc>
        <w:tc>
          <w:tcPr>
            <w:tcW w:w="1362" w:type="pct"/>
            <w:gridSpan w:val="2"/>
            <w:shd w:val="clear" w:color="auto" w:fill="auto"/>
            <w:hideMark/>
          </w:tcPr>
          <w:p w14:paraId="6D7FE371" w14:textId="77777777" w:rsidR="00003CE2" w:rsidRPr="002947D3" w:rsidRDefault="00003CE2" w:rsidP="00A65E28">
            <w:pPr>
              <w:spacing w:before="60" w:after="60"/>
              <w:ind w:firstLine="0"/>
              <w:rPr>
                <w:sz w:val="24"/>
                <w:szCs w:val="24"/>
              </w:rPr>
            </w:pPr>
            <w:r w:rsidRPr="002947D3">
              <w:rPr>
                <w:sz w:val="24"/>
                <w:szCs w:val="24"/>
              </w:rPr>
              <w:t xml:space="preserve"> </w:t>
            </w:r>
          </w:p>
        </w:tc>
      </w:tr>
      <w:tr w:rsidR="00003CE2" w:rsidRPr="002947D3" w14:paraId="2F92DC0A" w14:textId="77777777" w:rsidTr="00561387">
        <w:trPr>
          <w:gridAfter w:val="1"/>
          <w:wAfter w:w="3" w:type="pct"/>
        </w:trPr>
        <w:tc>
          <w:tcPr>
            <w:tcW w:w="4997" w:type="pct"/>
            <w:gridSpan w:val="17"/>
            <w:shd w:val="clear" w:color="auto" w:fill="auto"/>
            <w:hideMark/>
          </w:tcPr>
          <w:p w14:paraId="09CD99D3" w14:textId="29BBAE83" w:rsidR="00003CE2" w:rsidRPr="002947D3" w:rsidRDefault="00003CE2" w:rsidP="00A65E28">
            <w:pPr>
              <w:spacing w:before="60" w:after="60"/>
              <w:ind w:firstLine="0"/>
              <w:jc w:val="center"/>
              <w:rPr>
                <w:sz w:val="24"/>
                <w:szCs w:val="24"/>
              </w:rPr>
            </w:pPr>
            <w:r w:rsidRPr="002947D3">
              <w:rPr>
                <w:b/>
                <w:bCs/>
                <w:sz w:val="24"/>
                <w:szCs w:val="24"/>
              </w:rPr>
              <w:t>Классификация товаров, работ и услуг</w:t>
            </w:r>
            <w:r w:rsidR="00561387">
              <w:rPr>
                <w:b/>
                <w:bCs/>
                <w:sz w:val="24"/>
                <w:szCs w:val="24"/>
              </w:rPr>
              <w:t xml:space="preserve"> по ОКПД</w:t>
            </w:r>
          </w:p>
        </w:tc>
      </w:tr>
      <w:tr w:rsidR="00003CE2" w:rsidRPr="002947D3" w14:paraId="0AC0597F" w14:textId="77777777" w:rsidTr="00561387">
        <w:trPr>
          <w:gridAfter w:val="1"/>
          <w:wAfter w:w="3" w:type="pct"/>
        </w:trPr>
        <w:tc>
          <w:tcPr>
            <w:tcW w:w="605" w:type="pct"/>
            <w:shd w:val="clear" w:color="auto" w:fill="auto"/>
            <w:hideMark/>
          </w:tcPr>
          <w:p w14:paraId="301041CD" w14:textId="77777777" w:rsidR="00003CE2" w:rsidRPr="002947D3" w:rsidRDefault="00003CE2" w:rsidP="00A65E28">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0" w:type="pct"/>
            <w:gridSpan w:val="2"/>
            <w:shd w:val="clear" w:color="auto" w:fill="auto"/>
            <w:hideMark/>
          </w:tcPr>
          <w:p w14:paraId="7AB92AF6" w14:textId="77777777" w:rsidR="00003CE2" w:rsidRPr="002947D3" w:rsidRDefault="00003CE2" w:rsidP="00A65E28">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003CE2" w:rsidRPr="002947D3" w:rsidRDefault="00003CE2" w:rsidP="00A65E28">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003CE2" w:rsidRPr="002947D3" w:rsidRDefault="00003CE2" w:rsidP="00A65E28">
            <w:pPr>
              <w:spacing w:before="60" w:after="60"/>
              <w:ind w:firstLine="0"/>
              <w:rPr>
                <w:sz w:val="24"/>
                <w:szCs w:val="24"/>
              </w:rPr>
            </w:pPr>
            <w:r w:rsidRPr="002947D3">
              <w:rPr>
                <w:sz w:val="24"/>
                <w:szCs w:val="24"/>
              </w:rPr>
              <w:t> </w:t>
            </w:r>
          </w:p>
        </w:tc>
        <w:tc>
          <w:tcPr>
            <w:tcW w:w="1354" w:type="pct"/>
            <w:gridSpan w:val="5"/>
            <w:shd w:val="clear" w:color="auto" w:fill="auto"/>
            <w:hideMark/>
          </w:tcPr>
          <w:p w14:paraId="68677C66" w14:textId="77777777" w:rsidR="00003CE2" w:rsidRPr="002947D3" w:rsidRDefault="00003CE2" w:rsidP="00A65E28">
            <w:pPr>
              <w:spacing w:before="60" w:after="60"/>
              <w:ind w:firstLine="0"/>
              <w:rPr>
                <w:sz w:val="24"/>
                <w:szCs w:val="24"/>
              </w:rPr>
            </w:pPr>
            <w:r w:rsidRPr="002947D3">
              <w:rPr>
                <w:sz w:val="24"/>
                <w:szCs w:val="24"/>
              </w:rPr>
              <w:t> </w:t>
            </w:r>
          </w:p>
        </w:tc>
        <w:tc>
          <w:tcPr>
            <w:tcW w:w="1362" w:type="pct"/>
            <w:gridSpan w:val="2"/>
            <w:shd w:val="clear" w:color="auto" w:fill="auto"/>
            <w:hideMark/>
          </w:tcPr>
          <w:p w14:paraId="651C539B" w14:textId="77777777" w:rsidR="00003CE2" w:rsidRPr="002947D3" w:rsidRDefault="00003CE2" w:rsidP="00A65E28">
            <w:pPr>
              <w:spacing w:before="60" w:after="60"/>
              <w:ind w:firstLine="0"/>
              <w:rPr>
                <w:sz w:val="24"/>
                <w:szCs w:val="24"/>
              </w:rPr>
            </w:pPr>
            <w:r w:rsidRPr="002947D3">
              <w:rPr>
                <w:sz w:val="24"/>
                <w:szCs w:val="24"/>
              </w:rPr>
              <w:t>Заполняется на основании справочника ОКПД</w:t>
            </w:r>
          </w:p>
        </w:tc>
      </w:tr>
      <w:tr w:rsidR="00003CE2" w:rsidRPr="002947D3" w14:paraId="76C25360" w14:textId="77777777" w:rsidTr="00561387">
        <w:trPr>
          <w:gridAfter w:val="1"/>
          <w:wAfter w:w="3" w:type="pct"/>
        </w:trPr>
        <w:tc>
          <w:tcPr>
            <w:tcW w:w="605" w:type="pct"/>
            <w:shd w:val="clear" w:color="auto" w:fill="auto"/>
            <w:hideMark/>
          </w:tcPr>
          <w:p w14:paraId="10361E1A" w14:textId="77777777" w:rsidR="00003CE2" w:rsidRPr="002947D3" w:rsidRDefault="00003CE2"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072D916F" w14:textId="77777777" w:rsidR="00003CE2" w:rsidRPr="002947D3" w:rsidRDefault="00003CE2" w:rsidP="00A65E28">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003CE2" w:rsidRPr="002947D3" w:rsidRDefault="00003CE2" w:rsidP="00A65E28">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003CE2" w:rsidRPr="002947D3" w:rsidRDefault="00003CE2" w:rsidP="00A65E28">
            <w:pPr>
              <w:spacing w:before="60" w:after="60"/>
              <w:ind w:firstLine="0"/>
              <w:jc w:val="center"/>
              <w:rPr>
                <w:sz w:val="24"/>
                <w:szCs w:val="24"/>
              </w:rPr>
            </w:pPr>
            <w:r w:rsidRPr="002947D3">
              <w:rPr>
                <w:sz w:val="24"/>
                <w:szCs w:val="24"/>
              </w:rPr>
              <w:t>T(1-20)</w:t>
            </w:r>
          </w:p>
        </w:tc>
        <w:tc>
          <w:tcPr>
            <w:tcW w:w="1354" w:type="pct"/>
            <w:gridSpan w:val="5"/>
            <w:shd w:val="clear" w:color="auto" w:fill="auto"/>
            <w:hideMark/>
          </w:tcPr>
          <w:p w14:paraId="605E784B" w14:textId="77777777" w:rsidR="00003CE2" w:rsidRPr="002947D3" w:rsidRDefault="00003CE2" w:rsidP="00A65E28">
            <w:pPr>
              <w:spacing w:before="60" w:after="60"/>
              <w:ind w:firstLine="0"/>
              <w:rPr>
                <w:sz w:val="24"/>
                <w:szCs w:val="24"/>
              </w:rPr>
            </w:pPr>
            <w:r w:rsidRPr="002947D3">
              <w:rPr>
                <w:sz w:val="24"/>
                <w:szCs w:val="24"/>
              </w:rPr>
              <w:t>Код товара, работы или услуги</w:t>
            </w:r>
          </w:p>
        </w:tc>
        <w:tc>
          <w:tcPr>
            <w:tcW w:w="1362" w:type="pct"/>
            <w:gridSpan w:val="2"/>
            <w:shd w:val="clear" w:color="auto" w:fill="auto"/>
          </w:tcPr>
          <w:p w14:paraId="2339AD84" w14:textId="77777777" w:rsidR="00003CE2" w:rsidRPr="002947D3" w:rsidRDefault="00003CE2" w:rsidP="00A65E28">
            <w:pPr>
              <w:spacing w:before="60" w:after="60"/>
              <w:ind w:firstLine="0"/>
              <w:rPr>
                <w:sz w:val="24"/>
                <w:szCs w:val="24"/>
              </w:rPr>
            </w:pPr>
          </w:p>
        </w:tc>
      </w:tr>
      <w:tr w:rsidR="00003CE2" w:rsidRPr="002947D3" w14:paraId="4A139781" w14:textId="77777777" w:rsidTr="00561387">
        <w:trPr>
          <w:gridAfter w:val="1"/>
          <w:wAfter w:w="3" w:type="pct"/>
        </w:trPr>
        <w:tc>
          <w:tcPr>
            <w:tcW w:w="605" w:type="pct"/>
            <w:shd w:val="clear" w:color="auto" w:fill="auto"/>
            <w:hideMark/>
          </w:tcPr>
          <w:p w14:paraId="18059372" w14:textId="77777777" w:rsidR="00003CE2" w:rsidRPr="002947D3" w:rsidRDefault="00003CE2"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28F642C6" w14:textId="77777777" w:rsidR="00003CE2" w:rsidRPr="002947D3" w:rsidRDefault="00003CE2" w:rsidP="00A65E28">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003CE2" w:rsidRPr="002947D3" w:rsidRDefault="00003CE2" w:rsidP="00A65E28">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003CE2" w:rsidRPr="002947D3" w:rsidRDefault="00003CE2" w:rsidP="00A65E28">
            <w:pPr>
              <w:spacing w:before="60" w:after="60"/>
              <w:ind w:firstLine="0"/>
              <w:jc w:val="center"/>
              <w:rPr>
                <w:sz w:val="24"/>
                <w:szCs w:val="24"/>
              </w:rPr>
            </w:pPr>
            <w:r w:rsidRPr="002947D3">
              <w:rPr>
                <w:sz w:val="24"/>
                <w:szCs w:val="24"/>
              </w:rPr>
              <w:t>T(1-500)</w:t>
            </w:r>
          </w:p>
        </w:tc>
        <w:tc>
          <w:tcPr>
            <w:tcW w:w="1354" w:type="pct"/>
            <w:gridSpan w:val="5"/>
            <w:shd w:val="clear" w:color="auto" w:fill="auto"/>
            <w:hideMark/>
          </w:tcPr>
          <w:p w14:paraId="60713E26" w14:textId="77777777" w:rsidR="00003CE2" w:rsidRPr="002947D3" w:rsidRDefault="00003CE2" w:rsidP="00A65E28">
            <w:pPr>
              <w:spacing w:before="60" w:after="60"/>
              <w:ind w:firstLine="0"/>
              <w:rPr>
                <w:sz w:val="24"/>
                <w:szCs w:val="24"/>
              </w:rPr>
            </w:pPr>
            <w:r w:rsidRPr="002947D3">
              <w:rPr>
                <w:sz w:val="24"/>
                <w:szCs w:val="24"/>
              </w:rPr>
              <w:t>Наименование товара, работы или услуги</w:t>
            </w:r>
          </w:p>
        </w:tc>
        <w:tc>
          <w:tcPr>
            <w:tcW w:w="1362" w:type="pct"/>
            <w:gridSpan w:val="2"/>
            <w:shd w:val="clear" w:color="auto" w:fill="auto"/>
            <w:hideMark/>
          </w:tcPr>
          <w:p w14:paraId="736A24D3" w14:textId="77777777" w:rsidR="00003CE2" w:rsidRPr="002947D3" w:rsidRDefault="00003CE2" w:rsidP="00A65E28">
            <w:pPr>
              <w:spacing w:before="60" w:after="60"/>
              <w:ind w:firstLine="0"/>
              <w:rPr>
                <w:sz w:val="24"/>
                <w:szCs w:val="24"/>
              </w:rPr>
            </w:pPr>
            <w:r w:rsidRPr="002947D3">
              <w:rPr>
                <w:sz w:val="24"/>
                <w:szCs w:val="24"/>
              </w:rPr>
              <w:t xml:space="preserve"> </w:t>
            </w:r>
          </w:p>
        </w:tc>
      </w:tr>
      <w:tr w:rsidR="00561387" w:rsidRPr="002947D3" w14:paraId="2F05B83F" w14:textId="77777777" w:rsidTr="008D4D0E">
        <w:trPr>
          <w:gridAfter w:val="1"/>
          <w:wAfter w:w="3" w:type="pct"/>
        </w:trPr>
        <w:tc>
          <w:tcPr>
            <w:tcW w:w="4997" w:type="pct"/>
            <w:gridSpan w:val="17"/>
            <w:shd w:val="clear" w:color="auto" w:fill="auto"/>
            <w:hideMark/>
          </w:tcPr>
          <w:p w14:paraId="14522943" w14:textId="647BD53D" w:rsidR="00561387" w:rsidRPr="002947D3" w:rsidRDefault="00561387" w:rsidP="008D4D0E">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561387" w:rsidRPr="002947D3" w14:paraId="2FA8378F" w14:textId="77777777" w:rsidTr="008D4D0E">
        <w:trPr>
          <w:gridAfter w:val="1"/>
          <w:wAfter w:w="3" w:type="pct"/>
        </w:trPr>
        <w:tc>
          <w:tcPr>
            <w:tcW w:w="605" w:type="pct"/>
            <w:shd w:val="clear" w:color="auto" w:fill="auto"/>
            <w:hideMark/>
          </w:tcPr>
          <w:p w14:paraId="097A189D" w14:textId="7E7B7534" w:rsidR="00561387" w:rsidRPr="00561387" w:rsidRDefault="00561387" w:rsidP="008D4D0E">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0" w:type="pct"/>
            <w:gridSpan w:val="2"/>
            <w:shd w:val="clear" w:color="auto" w:fill="auto"/>
            <w:hideMark/>
          </w:tcPr>
          <w:p w14:paraId="2C0EFCB4" w14:textId="77777777" w:rsidR="00561387" w:rsidRPr="002947D3" w:rsidRDefault="00561387" w:rsidP="008D4D0E">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561387" w:rsidRPr="002947D3" w:rsidRDefault="00561387" w:rsidP="008D4D0E">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561387" w:rsidRPr="002947D3" w:rsidRDefault="00561387" w:rsidP="008D4D0E">
            <w:pPr>
              <w:spacing w:before="60" w:after="60"/>
              <w:ind w:firstLine="0"/>
              <w:rPr>
                <w:sz w:val="24"/>
                <w:szCs w:val="24"/>
              </w:rPr>
            </w:pPr>
            <w:r w:rsidRPr="002947D3">
              <w:rPr>
                <w:sz w:val="24"/>
                <w:szCs w:val="24"/>
              </w:rPr>
              <w:t> </w:t>
            </w:r>
          </w:p>
        </w:tc>
        <w:tc>
          <w:tcPr>
            <w:tcW w:w="1354" w:type="pct"/>
            <w:gridSpan w:val="5"/>
            <w:shd w:val="clear" w:color="auto" w:fill="auto"/>
            <w:hideMark/>
          </w:tcPr>
          <w:p w14:paraId="2671EBBD" w14:textId="77777777" w:rsidR="00561387" w:rsidRPr="002947D3" w:rsidRDefault="00561387" w:rsidP="008D4D0E">
            <w:pPr>
              <w:spacing w:before="60" w:after="60"/>
              <w:ind w:firstLine="0"/>
              <w:rPr>
                <w:sz w:val="24"/>
                <w:szCs w:val="24"/>
              </w:rPr>
            </w:pPr>
            <w:r w:rsidRPr="002947D3">
              <w:rPr>
                <w:sz w:val="24"/>
                <w:szCs w:val="24"/>
              </w:rPr>
              <w:t> </w:t>
            </w:r>
          </w:p>
        </w:tc>
        <w:tc>
          <w:tcPr>
            <w:tcW w:w="1362" w:type="pct"/>
            <w:gridSpan w:val="2"/>
            <w:shd w:val="clear" w:color="auto" w:fill="auto"/>
            <w:hideMark/>
          </w:tcPr>
          <w:p w14:paraId="7B6D6AD4" w14:textId="48E4914F" w:rsidR="00561387" w:rsidRPr="002947D3" w:rsidRDefault="00561387" w:rsidP="008D4D0E">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561387" w:rsidRPr="002947D3" w14:paraId="7CEC2011" w14:textId="77777777" w:rsidTr="008D4D0E">
        <w:trPr>
          <w:gridAfter w:val="1"/>
          <w:wAfter w:w="3" w:type="pct"/>
        </w:trPr>
        <w:tc>
          <w:tcPr>
            <w:tcW w:w="605" w:type="pct"/>
            <w:shd w:val="clear" w:color="auto" w:fill="auto"/>
            <w:hideMark/>
          </w:tcPr>
          <w:p w14:paraId="63683C0B" w14:textId="77777777" w:rsidR="00561387" w:rsidRPr="002947D3" w:rsidRDefault="00561387" w:rsidP="008D4D0E">
            <w:pPr>
              <w:spacing w:before="60" w:after="60"/>
              <w:ind w:firstLine="0"/>
              <w:rPr>
                <w:sz w:val="24"/>
                <w:szCs w:val="24"/>
              </w:rPr>
            </w:pPr>
            <w:r w:rsidRPr="002947D3">
              <w:rPr>
                <w:sz w:val="24"/>
                <w:szCs w:val="24"/>
              </w:rPr>
              <w:t> </w:t>
            </w:r>
          </w:p>
        </w:tc>
        <w:tc>
          <w:tcPr>
            <w:tcW w:w="830" w:type="pct"/>
            <w:gridSpan w:val="2"/>
            <w:shd w:val="clear" w:color="auto" w:fill="auto"/>
            <w:hideMark/>
          </w:tcPr>
          <w:p w14:paraId="30D45CB2" w14:textId="77777777" w:rsidR="00561387" w:rsidRPr="002947D3" w:rsidRDefault="00561387" w:rsidP="008D4D0E">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561387" w:rsidRPr="002947D3" w:rsidRDefault="00561387" w:rsidP="008D4D0E">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561387" w:rsidRPr="002947D3" w:rsidRDefault="00561387" w:rsidP="008D4D0E">
            <w:pPr>
              <w:spacing w:before="60" w:after="60"/>
              <w:ind w:firstLine="0"/>
              <w:jc w:val="center"/>
              <w:rPr>
                <w:sz w:val="24"/>
                <w:szCs w:val="24"/>
              </w:rPr>
            </w:pPr>
            <w:r w:rsidRPr="002947D3">
              <w:rPr>
                <w:sz w:val="24"/>
                <w:szCs w:val="24"/>
              </w:rPr>
              <w:t>T(1-20)</w:t>
            </w:r>
          </w:p>
        </w:tc>
        <w:tc>
          <w:tcPr>
            <w:tcW w:w="1354" w:type="pct"/>
            <w:gridSpan w:val="5"/>
            <w:shd w:val="clear" w:color="auto" w:fill="auto"/>
            <w:hideMark/>
          </w:tcPr>
          <w:p w14:paraId="15066468" w14:textId="77777777" w:rsidR="00561387" w:rsidRPr="002947D3" w:rsidRDefault="00561387" w:rsidP="008D4D0E">
            <w:pPr>
              <w:spacing w:before="60" w:after="60"/>
              <w:ind w:firstLine="0"/>
              <w:rPr>
                <w:sz w:val="24"/>
                <w:szCs w:val="24"/>
              </w:rPr>
            </w:pPr>
            <w:r w:rsidRPr="002947D3">
              <w:rPr>
                <w:sz w:val="24"/>
                <w:szCs w:val="24"/>
              </w:rPr>
              <w:t>Код товара, работы или услуги</w:t>
            </w:r>
          </w:p>
        </w:tc>
        <w:tc>
          <w:tcPr>
            <w:tcW w:w="1362" w:type="pct"/>
            <w:gridSpan w:val="2"/>
            <w:shd w:val="clear" w:color="auto" w:fill="auto"/>
          </w:tcPr>
          <w:p w14:paraId="31469C6F" w14:textId="77777777" w:rsidR="00561387" w:rsidRPr="002947D3" w:rsidRDefault="00561387" w:rsidP="008D4D0E">
            <w:pPr>
              <w:spacing w:before="60" w:after="60"/>
              <w:ind w:firstLine="0"/>
              <w:rPr>
                <w:sz w:val="24"/>
                <w:szCs w:val="24"/>
              </w:rPr>
            </w:pPr>
          </w:p>
        </w:tc>
      </w:tr>
      <w:tr w:rsidR="00561387" w:rsidRPr="002947D3" w14:paraId="0C5DE50D" w14:textId="77777777" w:rsidTr="008D4D0E">
        <w:trPr>
          <w:gridAfter w:val="1"/>
          <w:wAfter w:w="3" w:type="pct"/>
        </w:trPr>
        <w:tc>
          <w:tcPr>
            <w:tcW w:w="605" w:type="pct"/>
            <w:shd w:val="clear" w:color="auto" w:fill="auto"/>
            <w:hideMark/>
          </w:tcPr>
          <w:p w14:paraId="099732E7" w14:textId="77777777" w:rsidR="00561387" w:rsidRPr="002947D3" w:rsidRDefault="00561387" w:rsidP="008D4D0E">
            <w:pPr>
              <w:spacing w:before="60" w:after="60"/>
              <w:ind w:firstLine="0"/>
              <w:rPr>
                <w:sz w:val="24"/>
                <w:szCs w:val="24"/>
              </w:rPr>
            </w:pPr>
            <w:r w:rsidRPr="002947D3">
              <w:rPr>
                <w:sz w:val="24"/>
                <w:szCs w:val="24"/>
              </w:rPr>
              <w:t> </w:t>
            </w:r>
          </w:p>
        </w:tc>
        <w:tc>
          <w:tcPr>
            <w:tcW w:w="830" w:type="pct"/>
            <w:gridSpan w:val="2"/>
            <w:shd w:val="clear" w:color="auto" w:fill="auto"/>
            <w:hideMark/>
          </w:tcPr>
          <w:p w14:paraId="08886BAA" w14:textId="77777777" w:rsidR="00561387" w:rsidRPr="002947D3" w:rsidRDefault="00561387" w:rsidP="008D4D0E">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561387" w:rsidRPr="002947D3" w:rsidRDefault="00561387" w:rsidP="008D4D0E">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561387" w:rsidRPr="002947D3" w:rsidRDefault="00561387" w:rsidP="008D4D0E">
            <w:pPr>
              <w:spacing w:before="60" w:after="60"/>
              <w:ind w:firstLine="0"/>
              <w:jc w:val="center"/>
              <w:rPr>
                <w:sz w:val="24"/>
                <w:szCs w:val="24"/>
              </w:rPr>
            </w:pPr>
            <w:r w:rsidRPr="002947D3">
              <w:rPr>
                <w:sz w:val="24"/>
                <w:szCs w:val="24"/>
              </w:rPr>
              <w:t>T(1-500)</w:t>
            </w:r>
          </w:p>
        </w:tc>
        <w:tc>
          <w:tcPr>
            <w:tcW w:w="1354" w:type="pct"/>
            <w:gridSpan w:val="5"/>
            <w:shd w:val="clear" w:color="auto" w:fill="auto"/>
            <w:hideMark/>
          </w:tcPr>
          <w:p w14:paraId="5CE3C211" w14:textId="77777777" w:rsidR="00561387" w:rsidRPr="002947D3" w:rsidRDefault="00561387" w:rsidP="008D4D0E">
            <w:pPr>
              <w:spacing w:before="60" w:after="60"/>
              <w:ind w:firstLine="0"/>
              <w:rPr>
                <w:sz w:val="24"/>
                <w:szCs w:val="24"/>
              </w:rPr>
            </w:pPr>
            <w:r w:rsidRPr="002947D3">
              <w:rPr>
                <w:sz w:val="24"/>
                <w:szCs w:val="24"/>
              </w:rPr>
              <w:t>Наименование товара, работы или услуги</w:t>
            </w:r>
          </w:p>
        </w:tc>
        <w:tc>
          <w:tcPr>
            <w:tcW w:w="1362" w:type="pct"/>
            <w:gridSpan w:val="2"/>
            <w:shd w:val="clear" w:color="auto" w:fill="auto"/>
            <w:hideMark/>
          </w:tcPr>
          <w:p w14:paraId="2898E38A" w14:textId="77777777" w:rsidR="00561387" w:rsidRPr="002947D3" w:rsidRDefault="00561387" w:rsidP="008D4D0E">
            <w:pPr>
              <w:spacing w:before="60" w:after="60"/>
              <w:ind w:firstLine="0"/>
              <w:rPr>
                <w:sz w:val="24"/>
                <w:szCs w:val="24"/>
              </w:rPr>
            </w:pPr>
            <w:r w:rsidRPr="002947D3">
              <w:rPr>
                <w:sz w:val="24"/>
                <w:szCs w:val="24"/>
              </w:rPr>
              <w:t xml:space="preserve"> </w:t>
            </w:r>
          </w:p>
        </w:tc>
      </w:tr>
      <w:tr w:rsidR="004A43D1" w:rsidRPr="00DA36AF" w14:paraId="7260FC56" w14:textId="77777777" w:rsidTr="00561387">
        <w:trPr>
          <w:gridAfter w:val="1"/>
          <w:wAfter w:w="3" w:type="pct"/>
        </w:trPr>
        <w:tc>
          <w:tcPr>
            <w:tcW w:w="4997" w:type="pct"/>
            <w:gridSpan w:val="17"/>
            <w:shd w:val="clear" w:color="auto" w:fill="auto"/>
            <w:hideMark/>
          </w:tcPr>
          <w:p w14:paraId="7FAB86D8" w14:textId="6C81A097" w:rsidR="004A43D1" w:rsidRPr="004A43D1" w:rsidRDefault="004A43D1" w:rsidP="00A65E28">
            <w:pPr>
              <w:spacing w:before="60" w:after="60"/>
              <w:ind w:firstLine="0"/>
              <w:jc w:val="center"/>
              <w:rPr>
                <w:sz w:val="24"/>
                <w:szCs w:val="24"/>
              </w:rPr>
            </w:pPr>
            <w:r w:rsidRPr="004A43D1">
              <w:rPr>
                <w:b/>
                <w:bCs/>
                <w:sz w:val="24"/>
                <w:szCs w:val="24"/>
              </w:rPr>
              <w:lastRenderedPageBreak/>
              <w:t>Информация о расторжении контракт</w:t>
            </w:r>
            <w:r>
              <w:rPr>
                <w:b/>
                <w:bCs/>
                <w:sz w:val="24"/>
                <w:szCs w:val="24"/>
              </w:rPr>
              <w:t>а</w:t>
            </w:r>
          </w:p>
        </w:tc>
      </w:tr>
      <w:tr w:rsidR="004A43D1" w:rsidRPr="00DA36AF" w14:paraId="07BEBC9B" w14:textId="77777777" w:rsidTr="00561387">
        <w:trPr>
          <w:gridAfter w:val="1"/>
          <w:wAfter w:w="3" w:type="pct"/>
        </w:trPr>
        <w:tc>
          <w:tcPr>
            <w:tcW w:w="605" w:type="pct"/>
            <w:shd w:val="clear" w:color="auto" w:fill="auto"/>
            <w:hideMark/>
          </w:tcPr>
          <w:p w14:paraId="0DBD675B" w14:textId="3E4A5F52" w:rsidR="004A43D1" w:rsidRPr="00E25A17" w:rsidRDefault="004A43D1" w:rsidP="00A65E28">
            <w:pPr>
              <w:spacing w:before="60" w:after="60"/>
              <w:ind w:firstLine="0"/>
              <w:rPr>
                <w:sz w:val="24"/>
                <w:szCs w:val="24"/>
                <w:lang w:val="en-US"/>
              </w:rPr>
            </w:pPr>
            <w:r w:rsidRPr="00DA36AF">
              <w:rPr>
                <w:b/>
                <w:bCs/>
                <w:sz w:val="24"/>
                <w:szCs w:val="24"/>
              </w:rPr>
              <w:t>termination</w:t>
            </w:r>
          </w:p>
        </w:tc>
        <w:tc>
          <w:tcPr>
            <w:tcW w:w="846" w:type="pct"/>
            <w:gridSpan w:val="3"/>
            <w:shd w:val="clear" w:color="auto" w:fill="auto"/>
            <w:hideMark/>
          </w:tcPr>
          <w:p w14:paraId="3632C821" w14:textId="77777777" w:rsidR="004A43D1" w:rsidRPr="00DA36AF" w:rsidRDefault="004A43D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4A43D1" w:rsidRPr="00DA36AF" w:rsidRDefault="004A43D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4A43D1" w:rsidRPr="00DA36AF" w:rsidRDefault="004A43D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1E849D1F" w14:textId="77777777" w:rsidR="004A43D1" w:rsidRPr="00DA36AF" w:rsidRDefault="004A43D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608C7704" w14:textId="77777777" w:rsidR="004A43D1" w:rsidRPr="00DA36AF" w:rsidRDefault="004A43D1" w:rsidP="00A65E28">
            <w:pPr>
              <w:spacing w:before="60" w:after="60"/>
              <w:ind w:firstLine="0"/>
              <w:rPr>
                <w:sz w:val="24"/>
                <w:szCs w:val="24"/>
              </w:rPr>
            </w:pPr>
            <w:r w:rsidRPr="00DA36AF">
              <w:rPr>
                <w:sz w:val="24"/>
                <w:szCs w:val="24"/>
              </w:rPr>
              <w:t xml:space="preserve"> </w:t>
            </w:r>
          </w:p>
        </w:tc>
      </w:tr>
      <w:tr w:rsidR="004A43D1" w:rsidRPr="00DA36AF" w14:paraId="5B122FC4" w14:textId="77777777" w:rsidTr="00561387">
        <w:trPr>
          <w:gridAfter w:val="1"/>
          <w:wAfter w:w="3" w:type="pct"/>
        </w:trPr>
        <w:tc>
          <w:tcPr>
            <w:tcW w:w="605" w:type="pct"/>
            <w:shd w:val="clear" w:color="auto" w:fill="auto"/>
            <w:hideMark/>
          </w:tcPr>
          <w:p w14:paraId="1108F45A" w14:textId="77777777" w:rsidR="004A43D1" w:rsidRPr="00DA36AF" w:rsidRDefault="004A43D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1F92C903" w14:textId="77777777" w:rsidR="004A43D1" w:rsidRPr="00DA36AF" w:rsidRDefault="004A43D1" w:rsidP="00A65E28">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4A43D1" w:rsidRPr="00DA36AF" w:rsidRDefault="004A43D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7777777" w:rsidR="004A43D1" w:rsidRPr="00DA36AF" w:rsidRDefault="004A43D1" w:rsidP="00A65E28">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22)</w:t>
            </w:r>
          </w:p>
        </w:tc>
        <w:tc>
          <w:tcPr>
            <w:tcW w:w="1338" w:type="pct"/>
            <w:gridSpan w:val="4"/>
            <w:shd w:val="clear" w:color="auto" w:fill="auto"/>
            <w:hideMark/>
          </w:tcPr>
          <w:p w14:paraId="4DDF9080" w14:textId="77777777" w:rsidR="004A43D1" w:rsidRPr="00DA36AF" w:rsidRDefault="004A43D1" w:rsidP="00A65E28">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8" w:type="pct"/>
            <w:gridSpan w:val="3"/>
            <w:shd w:val="clear" w:color="auto" w:fill="auto"/>
            <w:hideMark/>
          </w:tcPr>
          <w:p w14:paraId="14B767B4" w14:textId="400E6237" w:rsidR="004A43D1" w:rsidRPr="00DA36AF" w:rsidRDefault="004A43D1" w:rsidP="00A65E28">
            <w:pPr>
              <w:spacing w:before="60" w:after="60"/>
              <w:ind w:firstLine="0"/>
              <w:rPr>
                <w:sz w:val="24"/>
                <w:szCs w:val="24"/>
              </w:rPr>
            </w:pPr>
            <w:r w:rsidRPr="00DA36AF">
              <w:rPr>
                <w:sz w:val="24"/>
                <w:szCs w:val="24"/>
              </w:rPr>
              <w:t xml:space="preserve"> Шаблон значения: </w:t>
            </w:r>
            <w:r w:rsidR="000E3F97">
              <w:rPr>
                <w:color w:val="000000"/>
                <w:sz w:val="24"/>
                <w:szCs w:val="24"/>
                <w:highlight w:val="white"/>
              </w:rPr>
              <w:t>\d+(\.\d{1,2})?</w:t>
            </w:r>
          </w:p>
        </w:tc>
      </w:tr>
      <w:tr w:rsidR="004A43D1" w:rsidRPr="00DA36AF" w14:paraId="6D521F16" w14:textId="77777777" w:rsidTr="00561387">
        <w:trPr>
          <w:gridAfter w:val="1"/>
          <w:wAfter w:w="3" w:type="pct"/>
        </w:trPr>
        <w:tc>
          <w:tcPr>
            <w:tcW w:w="605" w:type="pct"/>
            <w:shd w:val="clear" w:color="auto" w:fill="auto"/>
            <w:hideMark/>
          </w:tcPr>
          <w:p w14:paraId="63BF6810" w14:textId="77777777" w:rsidR="004A43D1" w:rsidRPr="00DA36AF" w:rsidRDefault="004A43D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4108234D" w14:textId="77777777" w:rsidR="004A43D1" w:rsidRPr="00DA36AF" w:rsidRDefault="004A43D1" w:rsidP="00A65E28">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4A43D1" w:rsidRPr="00DA36AF" w:rsidRDefault="004A43D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4A43D1" w:rsidRPr="00DA36AF" w:rsidRDefault="004A43D1" w:rsidP="00A65E28">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44F474AF" w14:textId="77777777" w:rsidR="004A43D1" w:rsidRPr="00DA36AF" w:rsidRDefault="004A43D1" w:rsidP="00A65E28">
            <w:pPr>
              <w:spacing w:before="60" w:after="60"/>
              <w:ind w:firstLine="0"/>
              <w:rPr>
                <w:sz w:val="24"/>
                <w:szCs w:val="24"/>
              </w:rPr>
            </w:pPr>
            <w:r w:rsidRPr="00DA36AF">
              <w:rPr>
                <w:sz w:val="24"/>
                <w:szCs w:val="24"/>
              </w:rPr>
              <w:t>Дата прекращения действия (расторжения) контракта</w:t>
            </w:r>
          </w:p>
        </w:tc>
        <w:tc>
          <w:tcPr>
            <w:tcW w:w="1378" w:type="pct"/>
            <w:gridSpan w:val="3"/>
            <w:shd w:val="clear" w:color="auto" w:fill="auto"/>
            <w:hideMark/>
          </w:tcPr>
          <w:p w14:paraId="712D2E32" w14:textId="77777777" w:rsidR="004A43D1" w:rsidRPr="00DA36AF" w:rsidRDefault="004A43D1" w:rsidP="00A65E28">
            <w:pPr>
              <w:spacing w:before="60" w:after="60"/>
              <w:ind w:firstLine="0"/>
              <w:rPr>
                <w:sz w:val="24"/>
                <w:szCs w:val="24"/>
              </w:rPr>
            </w:pPr>
            <w:r w:rsidRPr="00DA36AF">
              <w:rPr>
                <w:sz w:val="24"/>
                <w:szCs w:val="24"/>
              </w:rPr>
              <w:t xml:space="preserve"> </w:t>
            </w:r>
          </w:p>
        </w:tc>
      </w:tr>
      <w:tr w:rsidR="004A43D1" w:rsidRPr="00DA36AF" w14:paraId="36CC31AE" w14:textId="77777777" w:rsidTr="00561387">
        <w:trPr>
          <w:gridAfter w:val="1"/>
          <w:wAfter w:w="3" w:type="pct"/>
        </w:trPr>
        <w:tc>
          <w:tcPr>
            <w:tcW w:w="605" w:type="pct"/>
            <w:shd w:val="clear" w:color="auto" w:fill="auto"/>
            <w:hideMark/>
          </w:tcPr>
          <w:p w14:paraId="08B9E405" w14:textId="77777777" w:rsidR="004A43D1" w:rsidRPr="00DA36AF" w:rsidRDefault="004A43D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5E6D5168" w14:textId="3D132942" w:rsidR="004A43D1" w:rsidRPr="004A43D1" w:rsidRDefault="004A43D1" w:rsidP="004A43D1">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4A43D1" w:rsidRPr="00DA36AF" w:rsidRDefault="004A43D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4A43D1" w:rsidRPr="00DA36AF" w:rsidRDefault="001F3F7D" w:rsidP="00A65E28">
            <w:pPr>
              <w:spacing w:before="60" w:after="60"/>
              <w:ind w:firstLine="0"/>
              <w:jc w:val="center"/>
              <w:rPr>
                <w:sz w:val="24"/>
                <w:szCs w:val="24"/>
              </w:rPr>
            </w:pPr>
            <w:r>
              <w:rPr>
                <w:sz w:val="24"/>
                <w:szCs w:val="24"/>
              </w:rPr>
              <w:t>T(1-2</w:t>
            </w:r>
            <w:r w:rsidR="004A43D1" w:rsidRPr="00DA36AF">
              <w:rPr>
                <w:sz w:val="24"/>
                <w:szCs w:val="24"/>
              </w:rPr>
              <w:t>000)</w:t>
            </w:r>
          </w:p>
        </w:tc>
        <w:tc>
          <w:tcPr>
            <w:tcW w:w="1338" w:type="pct"/>
            <w:gridSpan w:val="4"/>
            <w:shd w:val="clear" w:color="auto" w:fill="auto"/>
            <w:hideMark/>
          </w:tcPr>
          <w:p w14:paraId="12118371" w14:textId="77777777" w:rsidR="004A43D1" w:rsidRPr="00DA36AF" w:rsidRDefault="004A43D1" w:rsidP="00A65E28">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8" w:type="pct"/>
            <w:gridSpan w:val="3"/>
            <w:shd w:val="clear" w:color="auto" w:fill="auto"/>
            <w:hideMark/>
          </w:tcPr>
          <w:p w14:paraId="44EC42D1" w14:textId="77777777" w:rsidR="004A43D1" w:rsidRPr="00DA36AF" w:rsidRDefault="004A43D1" w:rsidP="00A65E28">
            <w:pPr>
              <w:spacing w:before="60" w:after="60"/>
              <w:ind w:firstLine="0"/>
              <w:rPr>
                <w:sz w:val="24"/>
                <w:szCs w:val="24"/>
              </w:rPr>
            </w:pPr>
            <w:r w:rsidRPr="00DA36AF">
              <w:rPr>
                <w:sz w:val="24"/>
                <w:szCs w:val="24"/>
              </w:rPr>
              <w:t xml:space="preserve"> </w:t>
            </w:r>
          </w:p>
        </w:tc>
      </w:tr>
      <w:tr w:rsidR="004A43D1" w:rsidRPr="00DA36AF" w14:paraId="772B448D" w14:textId="77777777" w:rsidTr="00561387">
        <w:trPr>
          <w:gridAfter w:val="1"/>
          <w:wAfter w:w="3" w:type="pct"/>
        </w:trPr>
        <w:tc>
          <w:tcPr>
            <w:tcW w:w="605" w:type="pct"/>
            <w:shd w:val="clear" w:color="auto" w:fill="auto"/>
            <w:hideMark/>
          </w:tcPr>
          <w:p w14:paraId="4CF1F0F3" w14:textId="77777777" w:rsidR="004A43D1" w:rsidRPr="00DA36AF" w:rsidRDefault="004A43D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78B56BA5" w14:textId="4AD7D9C8" w:rsidR="004A43D1" w:rsidRPr="00DA36AF" w:rsidRDefault="002D7E48" w:rsidP="00A65E28">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4A43D1" w:rsidRPr="00FF53A5" w:rsidRDefault="00FF53A5" w:rsidP="00A65E28">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4A43D1" w:rsidRPr="00DA36AF" w:rsidRDefault="004A43D1" w:rsidP="00A65E28">
            <w:pPr>
              <w:spacing w:before="60" w:after="60"/>
              <w:ind w:firstLine="0"/>
              <w:jc w:val="center"/>
              <w:rPr>
                <w:sz w:val="24"/>
                <w:szCs w:val="24"/>
                <w:lang w:val="en-US"/>
              </w:rPr>
            </w:pPr>
            <w:r w:rsidRPr="00DA36AF">
              <w:rPr>
                <w:sz w:val="24"/>
                <w:szCs w:val="24"/>
                <w:lang w:val="en-US"/>
              </w:rPr>
              <w:t>S</w:t>
            </w:r>
          </w:p>
        </w:tc>
        <w:tc>
          <w:tcPr>
            <w:tcW w:w="1338" w:type="pct"/>
            <w:gridSpan w:val="4"/>
            <w:shd w:val="clear" w:color="auto" w:fill="auto"/>
            <w:hideMark/>
          </w:tcPr>
          <w:p w14:paraId="1C7D6926" w14:textId="77777777" w:rsidR="004A43D1" w:rsidRPr="00DA36AF" w:rsidRDefault="004A43D1" w:rsidP="00A65E28">
            <w:pPr>
              <w:spacing w:before="60" w:after="60"/>
              <w:ind w:firstLine="0"/>
              <w:rPr>
                <w:sz w:val="24"/>
                <w:szCs w:val="24"/>
              </w:rPr>
            </w:pPr>
            <w:r w:rsidRPr="00DA36AF">
              <w:rPr>
                <w:sz w:val="24"/>
                <w:szCs w:val="24"/>
              </w:rPr>
              <w:t>Основание расторжения контракта</w:t>
            </w:r>
          </w:p>
        </w:tc>
        <w:tc>
          <w:tcPr>
            <w:tcW w:w="1378" w:type="pct"/>
            <w:gridSpan w:val="3"/>
            <w:shd w:val="clear" w:color="auto" w:fill="auto"/>
            <w:hideMark/>
          </w:tcPr>
          <w:p w14:paraId="12378663" w14:textId="77777777" w:rsidR="004A43D1" w:rsidRPr="00DA36AF" w:rsidRDefault="004A43D1" w:rsidP="00A65E28">
            <w:pPr>
              <w:spacing w:before="60" w:after="60"/>
              <w:ind w:firstLine="0"/>
              <w:rPr>
                <w:sz w:val="24"/>
                <w:szCs w:val="24"/>
              </w:rPr>
            </w:pPr>
            <w:r w:rsidRPr="00DA36AF">
              <w:rPr>
                <w:sz w:val="24"/>
                <w:szCs w:val="24"/>
              </w:rPr>
              <w:t xml:space="preserve"> </w:t>
            </w:r>
          </w:p>
        </w:tc>
      </w:tr>
      <w:tr w:rsidR="002D7E48" w:rsidRPr="00DA36AF" w14:paraId="7AA732E7" w14:textId="77777777" w:rsidTr="00561387">
        <w:trPr>
          <w:gridAfter w:val="1"/>
          <w:wAfter w:w="3" w:type="pct"/>
        </w:trPr>
        <w:tc>
          <w:tcPr>
            <w:tcW w:w="605" w:type="pct"/>
            <w:shd w:val="clear" w:color="auto" w:fill="auto"/>
            <w:hideMark/>
          </w:tcPr>
          <w:p w14:paraId="043F7D9C" w14:textId="77777777" w:rsidR="002D7E48" w:rsidRPr="00DA36AF" w:rsidRDefault="002D7E48"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12C28A30" w14:textId="25769E40" w:rsidR="002D7E48" w:rsidRPr="002D7E48" w:rsidRDefault="00137454" w:rsidP="00A65E28">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2D7E48" w:rsidRPr="002D7E48" w:rsidRDefault="002D7E48" w:rsidP="00A65E28">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2D7E48" w:rsidRPr="00DA36AF" w:rsidRDefault="002D7E48" w:rsidP="00A65E28">
            <w:pPr>
              <w:spacing w:before="60" w:after="60"/>
              <w:ind w:firstLine="0"/>
              <w:jc w:val="center"/>
              <w:rPr>
                <w:sz w:val="24"/>
                <w:szCs w:val="24"/>
                <w:lang w:val="en-US"/>
              </w:rPr>
            </w:pPr>
            <w:r w:rsidRPr="00DA36AF">
              <w:rPr>
                <w:sz w:val="24"/>
                <w:szCs w:val="24"/>
                <w:lang w:val="en-US"/>
              </w:rPr>
              <w:t>S</w:t>
            </w:r>
          </w:p>
        </w:tc>
        <w:tc>
          <w:tcPr>
            <w:tcW w:w="1338" w:type="pct"/>
            <w:gridSpan w:val="4"/>
            <w:shd w:val="clear" w:color="auto" w:fill="auto"/>
            <w:hideMark/>
          </w:tcPr>
          <w:p w14:paraId="51EFE09F" w14:textId="11EA64A0" w:rsidR="002D7E48" w:rsidRPr="00DA36AF" w:rsidRDefault="002D7E48" w:rsidP="00A65E28">
            <w:pPr>
              <w:spacing w:before="60" w:after="60"/>
              <w:ind w:firstLine="0"/>
              <w:rPr>
                <w:sz w:val="24"/>
                <w:szCs w:val="24"/>
              </w:rPr>
            </w:pPr>
            <w:r w:rsidRPr="002D7E48">
              <w:rPr>
                <w:sz w:val="24"/>
                <w:szCs w:val="24"/>
              </w:rPr>
              <w:t>Документ, являющийся основанием расторжения контракта</w:t>
            </w:r>
          </w:p>
        </w:tc>
        <w:tc>
          <w:tcPr>
            <w:tcW w:w="1378" w:type="pct"/>
            <w:gridSpan w:val="3"/>
            <w:shd w:val="clear" w:color="auto" w:fill="auto"/>
            <w:hideMark/>
          </w:tcPr>
          <w:p w14:paraId="7A8926EC" w14:textId="77777777" w:rsidR="002D7E48" w:rsidRPr="00DA36AF" w:rsidRDefault="002D7E48" w:rsidP="00A65E28">
            <w:pPr>
              <w:spacing w:before="60" w:after="60"/>
              <w:ind w:firstLine="0"/>
              <w:rPr>
                <w:sz w:val="24"/>
                <w:szCs w:val="24"/>
              </w:rPr>
            </w:pPr>
            <w:r w:rsidRPr="00DA36AF">
              <w:rPr>
                <w:sz w:val="24"/>
                <w:szCs w:val="24"/>
              </w:rPr>
              <w:t xml:space="preserve"> </w:t>
            </w:r>
          </w:p>
        </w:tc>
      </w:tr>
      <w:tr w:rsidR="00EA11E7" w:rsidRPr="00DA36AF" w14:paraId="4659D8C8" w14:textId="77777777" w:rsidTr="00561387">
        <w:trPr>
          <w:gridAfter w:val="1"/>
          <w:wAfter w:w="3" w:type="pct"/>
        </w:trPr>
        <w:tc>
          <w:tcPr>
            <w:tcW w:w="605" w:type="pct"/>
            <w:shd w:val="clear" w:color="auto" w:fill="auto"/>
          </w:tcPr>
          <w:p w14:paraId="0CFF5FB0"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tcPr>
          <w:p w14:paraId="3C06985D" w14:textId="1AEFB687" w:rsidR="00EA11E7" w:rsidRPr="00DA36AF" w:rsidRDefault="00846C50" w:rsidP="00A65E28">
            <w:pPr>
              <w:spacing w:before="60" w:after="60"/>
              <w:ind w:firstLine="0"/>
              <w:rPr>
                <w:sz w:val="24"/>
                <w:szCs w:val="24"/>
              </w:rPr>
            </w:pPr>
            <w:r>
              <w:rPr>
                <w:sz w:val="24"/>
                <w:szCs w:val="24"/>
                <w:lang w:val="en-US"/>
              </w:rPr>
              <w:t>d</w:t>
            </w:r>
            <w:r w:rsidR="002D7E48" w:rsidRPr="002D7E48">
              <w:rPr>
                <w:sz w:val="24"/>
                <w:szCs w:val="24"/>
              </w:rPr>
              <w:t>ecisionDate</w:t>
            </w:r>
          </w:p>
        </w:tc>
        <w:tc>
          <w:tcPr>
            <w:tcW w:w="292" w:type="pct"/>
            <w:gridSpan w:val="3"/>
            <w:shd w:val="clear" w:color="auto" w:fill="auto"/>
          </w:tcPr>
          <w:p w14:paraId="640FEED1" w14:textId="1827883E" w:rsidR="00EA11E7" w:rsidRPr="00DA36AF" w:rsidRDefault="00F30C96" w:rsidP="00A65E28">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EA11E7" w:rsidRPr="00FF53A5" w:rsidRDefault="002D7E48" w:rsidP="00FF53A5">
            <w:pPr>
              <w:spacing w:before="60" w:after="60"/>
              <w:ind w:firstLine="0"/>
              <w:jc w:val="center"/>
              <w:rPr>
                <w:sz w:val="24"/>
                <w:szCs w:val="24"/>
              </w:rPr>
            </w:pPr>
            <w:r>
              <w:rPr>
                <w:sz w:val="24"/>
                <w:szCs w:val="24"/>
                <w:lang w:val="en-US"/>
              </w:rPr>
              <w:t>D</w:t>
            </w:r>
          </w:p>
        </w:tc>
        <w:tc>
          <w:tcPr>
            <w:tcW w:w="1338" w:type="pct"/>
            <w:gridSpan w:val="4"/>
            <w:shd w:val="clear" w:color="auto" w:fill="auto"/>
          </w:tcPr>
          <w:p w14:paraId="6EEF20F1" w14:textId="74229FC3" w:rsidR="00EA11E7" w:rsidRPr="00DA36AF" w:rsidRDefault="00846C50" w:rsidP="00A65E28">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8" w:type="pct"/>
            <w:gridSpan w:val="3"/>
            <w:shd w:val="clear" w:color="auto" w:fill="auto"/>
          </w:tcPr>
          <w:p w14:paraId="66CFA0D4" w14:textId="77777777" w:rsidR="00EA11E7" w:rsidRPr="00DA36AF" w:rsidRDefault="00EA11E7" w:rsidP="00A65E28">
            <w:pPr>
              <w:spacing w:before="60" w:after="60"/>
              <w:ind w:firstLine="0"/>
              <w:rPr>
                <w:sz w:val="24"/>
                <w:szCs w:val="24"/>
              </w:rPr>
            </w:pPr>
          </w:p>
        </w:tc>
      </w:tr>
      <w:tr w:rsidR="00EA11E7" w:rsidRPr="00DA36AF" w14:paraId="4B85D902" w14:textId="77777777" w:rsidTr="00561387">
        <w:trPr>
          <w:gridAfter w:val="1"/>
          <w:wAfter w:w="3" w:type="pct"/>
        </w:trPr>
        <w:tc>
          <w:tcPr>
            <w:tcW w:w="605" w:type="pct"/>
            <w:shd w:val="clear" w:color="auto" w:fill="auto"/>
          </w:tcPr>
          <w:p w14:paraId="7FDE3C7B" w14:textId="77777777" w:rsidR="00EA11E7" w:rsidRPr="00DA36AF" w:rsidRDefault="00EA11E7" w:rsidP="00A65E28">
            <w:pPr>
              <w:spacing w:before="60" w:after="60"/>
              <w:ind w:firstLine="0"/>
              <w:rPr>
                <w:sz w:val="24"/>
                <w:szCs w:val="24"/>
              </w:rPr>
            </w:pPr>
            <w:r w:rsidRPr="00DA36AF">
              <w:rPr>
                <w:sz w:val="24"/>
                <w:szCs w:val="24"/>
              </w:rPr>
              <w:t> </w:t>
            </w:r>
          </w:p>
        </w:tc>
        <w:tc>
          <w:tcPr>
            <w:tcW w:w="846" w:type="pct"/>
            <w:gridSpan w:val="3"/>
            <w:shd w:val="clear" w:color="auto" w:fill="auto"/>
          </w:tcPr>
          <w:p w14:paraId="0BC333FF" w14:textId="066EE41A" w:rsidR="00EA11E7" w:rsidRPr="00DA36AF" w:rsidRDefault="002D7E48" w:rsidP="00A65E28">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EA11E7" w:rsidRPr="00DA36AF" w:rsidRDefault="002D7E48" w:rsidP="00A65E28">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EA11E7" w:rsidRPr="002D7E48" w:rsidRDefault="002D7E48"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02F15146" w14:textId="362004A1" w:rsidR="00EA11E7" w:rsidRPr="00DA36AF" w:rsidRDefault="002D7E48" w:rsidP="00A65E28">
            <w:pPr>
              <w:spacing w:before="60" w:after="60"/>
              <w:ind w:firstLine="0"/>
              <w:rPr>
                <w:sz w:val="24"/>
                <w:szCs w:val="24"/>
              </w:rPr>
            </w:pPr>
            <w:r w:rsidRPr="002D7E48">
              <w:rPr>
                <w:sz w:val="24"/>
                <w:szCs w:val="24"/>
              </w:rPr>
              <w:t>Суммы возмещения фактически понесенного ущерба</w:t>
            </w:r>
          </w:p>
        </w:tc>
        <w:tc>
          <w:tcPr>
            <w:tcW w:w="1378" w:type="pct"/>
            <w:gridSpan w:val="3"/>
            <w:shd w:val="clear" w:color="auto" w:fill="auto"/>
          </w:tcPr>
          <w:p w14:paraId="7EC7A159" w14:textId="77777777" w:rsidR="00EA11E7" w:rsidRPr="00DA36AF" w:rsidRDefault="00EA11E7" w:rsidP="00A65E28">
            <w:pPr>
              <w:spacing w:before="60" w:after="60"/>
              <w:ind w:firstLine="0"/>
              <w:rPr>
                <w:sz w:val="24"/>
                <w:szCs w:val="24"/>
              </w:rPr>
            </w:pPr>
          </w:p>
        </w:tc>
      </w:tr>
      <w:tr w:rsidR="002D7E48" w:rsidRPr="00DA36AF" w14:paraId="0D399A17" w14:textId="77777777" w:rsidTr="00561387">
        <w:trPr>
          <w:gridAfter w:val="1"/>
          <w:wAfter w:w="3" w:type="pct"/>
        </w:trPr>
        <w:tc>
          <w:tcPr>
            <w:tcW w:w="4997" w:type="pct"/>
            <w:gridSpan w:val="17"/>
            <w:shd w:val="clear" w:color="auto" w:fill="auto"/>
            <w:hideMark/>
          </w:tcPr>
          <w:p w14:paraId="54BDB79B" w14:textId="77777777" w:rsidR="002D7E48" w:rsidRPr="00DA36AF" w:rsidRDefault="002D7E48" w:rsidP="00A65E28">
            <w:pPr>
              <w:spacing w:before="60" w:after="60"/>
              <w:ind w:firstLine="0"/>
              <w:jc w:val="center"/>
              <w:rPr>
                <w:sz w:val="24"/>
                <w:szCs w:val="24"/>
              </w:rPr>
            </w:pPr>
            <w:r w:rsidRPr="00DA36AF">
              <w:rPr>
                <w:b/>
                <w:bCs/>
                <w:sz w:val="24"/>
                <w:szCs w:val="24"/>
              </w:rPr>
              <w:t>Основание расторжения контракта</w:t>
            </w:r>
          </w:p>
        </w:tc>
      </w:tr>
      <w:tr w:rsidR="002D7E48" w:rsidRPr="00DA36AF" w14:paraId="31671BAB" w14:textId="77777777" w:rsidTr="00561387">
        <w:trPr>
          <w:gridAfter w:val="1"/>
          <w:wAfter w:w="3" w:type="pct"/>
        </w:trPr>
        <w:tc>
          <w:tcPr>
            <w:tcW w:w="605" w:type="pct"/>
            <w:shd w:val="clear" w:color="auto" w:fill="auto"/>
            <w:hideMark/>
          </w:tcPr>
          <w:p w14:paraId="75D92398" w14:textId="22F64A0A" w:rsidR="002D7E48" w:rsidRPr="00DA36AF" w:rsidRDefault="002D7E48" w:rsidP="00A65E28">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6" w:type="pct"/>
            <w:gridSpan w:val="3"/>
            <w:shd w:val="clear" w:color="auto" w:fill="auto"/>
            <w:hideMark/>
          </w:tcPr>
          <w:p w14:paraId="263763C0" w14:textId="77777777" w:rsidR="002D7E48" w:rsidRPr="00DA36AF" w:rsidRDefault="002D7E48"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2D7E48" w:rsidRPr="00DA36AF" w:rsidRDefault="002D7E48"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2D7E48" w:rsidRPr="00DA36AF" w:rsidRDefault="002D7E48"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0B31F56B" w14:textId="77777777" w:rsidR="002D7E48" w:rsidRPr="00DA36AF" w:rsidRDefault="002D7E48"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16A0C9B6" w14:textId="236F648A" w:rsidR="002D7E48" w:rsidRPr="00DA36AF" w:rsidRDefault="00E349CA" w:rsidP="00E349CA">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2D7E48" w:rsidRPr="00DA36AF" w14:paraId="17B60E0B" w14:textId="77777777" w:rsidTr="00561387">
        <w:trPr>
          <w:gridAfter w:val="1"/>
          <w:wAfter w:w="3" w:type="pct"/>
        </w:trPr>
        <w:tc>
          <w:tcPr>
            <w:tcW w:w="605" w:type="pct"/>
            <w:shd w:val="clear" w:color="auto" w:fill="auto"/>
            <w:hideMark/>
          </w:tcPr>
          <w:p w14:paraId="5B9D2CB6" w14:textId="77777777" w:rsidR="002D7E48" w:rsidRPr="00DA36AF" w:rsidRDefault="002D7E48"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7C927CC" w14:textId="13081F9E" w:rsidR="002D7E48" w:rsidRPr="002D7E48" w:rsidRDefault="002D7E48" w:rsidP="002D7E48">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2D7E48" w:rsidRPr="00DA36AF" w:rsidRDefault="002D7E48"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2D7E48" w:rsidRPr="00DA36AF" w:rsidRDefault="002D7E48" w:rsidP="00C86C55">
            <w:pPr>
              <w:spacing w:before="60" w:after="60"/>
              <w:ind w:firstLine="0"/>
              <w:jc w:val="center"/>
              <w:rPr>
                <w:sz w:val="24"/>
                <w:szCs w:val="24"/>
              </w:rPr>
            </w:pPr>
            <w:r w:rsidRPr="00DA36AF">
              <w:rPr>
                <w:sz w:val="24"/>
                <w:szCs w:val="24"/>
                <w:lang w:val="en-US"/>
              </w:rPr>
              <w:t>T(1-</w:t>
            </w:r>
            <w:r w:rsidR="00C86C55">
              <w:rPr>
                <w:sz w:val="24"/>
                <w:szCs w:val="24"/>
                <w:lang w:val="en-US"/>
              </w:rPr>
              <w:t>6</w:t>
            </w:r>
            <w:r w:rsidRPr="00DA36AF">
              <w:rPr>
                <w:sz w:val="24"/>
                <w:szCs w:val="24"/>
                <w:lang w:val="en-US"/>
              </w:rPr>
              <w:t>)</w:t>
            </w:r>
          </w:p>
        </w:tc>
        <w:tc>
          <w:tcPr>
            <w:tcW w:w="1338" w:type="pct"/>
            <w:gridSpan w:val="4"/>
            <w:shd w:val="clear" w:color="auto" w:fill="auto"/>
            <w:hideMark/>
          </w:tcPr>
          <w:p w14:paraId="1AFAAF6D" w14:textId="28E9E22F" w:rsidR="002D7E48" w:rsidRPr="002D7E48" w:rsidRDefault="002D7E48" w:rsidP="00A65E28">
            <w:pPr>
              <w:spacing w:before="60" w:after="60"/>
              <w:ind w:firstLine="0"/>
              <w:rPr>
                <w:sz w:val="24"/>
                <w:szCs w:val="24"/>
              </w:rPr>
            </w:pPr>
            <w:r>
              <w:rPr>
                <w:sz w:val="24"/>
                <w:szCs w:val="24"/>
              </w:rPr>
              <w:t>Код</w:t>
            </w:r>
          </w:p>
        </w:tc>
        <w:tc>
          <w:tcPr>
            <w:tcW w:w="1378" w:type="pct"/>
            <w:gridSpan w:val="3"/>
            <w:shd w:val="clear" w:color="auto" w:fill="auto"/>
            <w:hideMark/>
          </w:tcPr>
          <w:p w14:paraId="1E28A105" w14:textId="77777777" w:rsidR="002D7E48" w:rsidRPr="00DA36AF" w:rsidRDefault="002D7E48" w:rsidP="00A65E28">
            <w:pPr>
              <w:spacing w:before="60" w:after="60"/>
              <w:ind w:firstLine="0"/>
              <w:rPr>
                <w:sz w:val="24"/>
                <w:szCs w:val="24"/>
              </w:rPr>
            </w:pPr>
          </w:p>
        </w:tc>
      </w:tr>
      <w:tr w:rsidR="002D7E48" w:rsidRPr="00DA36AF" w14:paraId="00D33309" w14:textId="77777777" w:rsidTr="00561387">
        <w:trPr>
          <w:gridAfter w:val="1"/>
          <w:wAfter w:w="3" w:type="pct"/>
        </w:trPr>
        <w:tc>
          <w:tcPr>
            <w:tcW w:w="605" w:type="pct"/>
            <w:shd w:val="clear" w:color="auto" w:fill="auto"/>
            <w:hideMark/>
          </w:tcPr>
          <w:p w14:paraId="3E456B93" w14:textId="77777777" w:rsidR="002D7E48" w:rsidRPr="00DA36AF" w:rsidRDefault="002D7E48"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083CCD5C" w14:textId="77777777" w:rsidR="002D7E48" w:rsidRPr="00DA36AF" w:rsidRDefault="002D7E48" w:rsidP="00A65E28">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2D7E48" w:rsidRPr="00DA36AF" w:rsidRDefault="002D7E48"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2D7E48" w:rsidRPr="00DA36AF" w:rsidRDefault="002D7E48" w:rsidP="00A65E28">
            <w:pPr>
              <w:spacing w:before="60" w:after="60"/>
              <w:ind w:firstLine="0"/>
              <w:jc w:val="center"/>
              <w:rPr>
                <w:sz w:val="24"/>
                <w:szCs w:val="24"/>
              </w:rPr>
            </w:pPr>
            <w:r w:rsidRPr="00DA36AF">
              <w:rPr>
                <w:sz w:val="24"/>
                <w:szCs w:val="24"/>
                <w:lang w:val="en-US"/>
              </w:rPr>
              <w:t>T(1-1000)</w:t>
            </w:r>
          </w:p>
        </w:tc>
        <w:tc>
          <w:tcPr>
            <w:tcW w:w="1338" w:type="pct"/>
            <w:gridSpan w:val="4"/>
            <w:shd w:val="clear" w:color="auto" w:fill="auto"/>
            <w:hideMark/>
          </w:tcPr>
          <w:p w14:paraId="11D2404C" w14:textId="6117138F" w:rsidR="002D7E48" w:rsidRPr="00DA36AF" w:rsidRDefault="00FF53A5" w:rsidP="002D7E48">
            <w:pPr>
              <w:spacing w:before="60" w:after="60"/>
              <w:ind w:firstLine="0"/>
              <w:rPr>
                <w:sz w:val="24"/>
                <w:szCs w:val="24"/>
              </w:rPr>
            </w:pPr>
            <w:r w:rsidRPr="00FF53A5">
              <w:rPr>
                <w:sz w:val="24"/>
                <w:szCs w:val="24"/>
              </w:rPr>
              <w:t>Наименование основания</w:t>
            </w:r>
          </w:p>
        </w:tc>
        <w:tc>
          <w:tcPr>
            <w:tcW w:w="1378" w:type="pct"/>
            <w:gridSpan w:val="3"/>
            <w:shd w:val="clear" w:color="auto" w:fill="auto"/>
            <w:hideMark/>
          </w:tcPr>
          <w:p w14:paraId="49F96CE4" w14:textId="77777777" w:rsidR="002D7E48" w:rsidRPr="00DA36AF" w:rsidRDefault="002D7E48" w:rsidP="00A65E28">
            <w:pPr>
              <w:spacing w:before="60" w:after="60"/>
              <w:ind w:firstLine="0"/>
              <w:rPr>
                <w:sz w:val="24"/>
                <w:szCs w:val="24"/>
              </w:rPr>
            </w:pPr>
            <w:r w:rsidRPr="00DA36AF">
              <w:rPr>
                <w:sz w:val="24"/>
                <w:szCs w:val="24"/>
              </w:rPr>
              <w:t xml:space="preserve"> </w:t>
            </w:r>
          </w:p>
        </w:tc>
      </w:tr>
      <w:tr w:rsidR="000553E6" w:rsidRPr="00DA36AF" w14:paraId="6EF3B86F" w14:textId="77777777" w:rsidTr="00561387">
        <w:trPr>
          <w:gridAfter w:val="1"/>
          <w:wAfter w:w="3" w:type="pct"/>
        </w:trPr>
        <w:tc>
          <w:tcPr>
            <w:tcW w:w="4997" w:type="pct"/>
            <w:gridSpan w:val="17"/>
            <w:shd w:val="clear" w:color="auto" w:fill="auto"/>
            <w:hideMark/>
          </w:tcPr>
          <w:p w14:paraId="1EEC6BE3" w14:textId="29AE59EB" w:rsidR="000553E6" w:rsidRPr="00DA36AF" w:rsidRDefault="000553E6" w:rsidP="000553E6">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0553E6" w:rsidRPr="00DA36AF" w14:paraId="5B414E38" w14:textId="77777777" w:rsidTr="00561387">
        <w:trPr>
          <w:gridAfter w:val="1"/>
          <w:wAfter w:w="3" w:type="pct"/>
        </w:trPr>
        <w:tc>
          <w:tcPr>
            <w:tcW w:w="605" w:type="pct"/>
            <w:shd w:val="clear" w:color="auto" w:fill="auto"/>
            <w:hideMark/>
          </w:tcPr>
          <w:p w14:paraId="16F76A6B" w14:textId="01F9877F" w:rsidR="000553E6" w:rsidRPr="00DA36AF" w:rsidRDefault="000553E6" w:rsidP="000553E6">
            <w:pPr>
              <w:spacing w:before="60" w:after="60"/>
              <w:ind w:firstLine="0"/>
              <w:rPr>
                <w:sz w:val="24"/>
                <w:szCs w:val="24"/>
                <w:lang w:val="en-US"/>
              </w:rPr>
            </w:pPr>
            <w:r w:rsidRPr="000553E6">
              <w:rPr>
                <w:b/>
                <w:bCs/>
                <w:sz w:val="24"/>
                <w:szCs w:val="24"/>
                <w:lang w:val="en-US"/>
              </w:rPr>
              <w:t>docTermination</w:t>
            </w:r>
          </w:p>
        </w:tc>
        <w:tc>
          <w:tcPr>
            <w:tcW w:w="846" w:type="pct"/>
            <w:gridSpan w:val="3"/>
            <w:shd w:val="clear" w:color="auto" w:fill="auto"/>
            <w:hideMark/>
          </w:tcPr>
          <w:p w14:paraId="2CBA5A85" w14:textId="77777777" w:rsidR="000553E6" w:rsidRPr="00DA36AF" w:rsidRDefault="000553E6" w:rsidP="000553E6">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0553E6" w:rsidRPr="00DA36AF" w:rsidRDefault="000553E6" w:rsidP="000553E6">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0553E6" w:rsidRPr="00DA36AF" w:rsidRDefault="000553E6" w:rsidP="000553E6">
            <w:pPr>
              <w:spacing w:before="60" w:after="60"/>
              <w:ind w:firstLine="0"/>
              <w:rPr>
                <w:sz w:val="24"/>
                <w:szCs w:val="24"/>
              </w:rPr>
            </w:pPr>
            <w:r w:rsidRPr="00DA36AF">
              <w:rPr>
                <w:sz w:val="24"/>
                <w:szCs w:val="24"/>
              </w:rPr>
              <w:t> </w:t>
            </w:r>
          </w:p>
        </w:tc>
        <w:tc>
          <w:tcPr>
            <w:tcW w:w="1338" w:type="pct"/>
            <w:gridSpan w:val="4"/>
            <w:shd w:val="clear" w:color="auto" w:fill="auto"/>
            <w:hideMark/>
          </w:tcPr>
          <w:p w14:paraId="1DF6C795" w14:textId="77777777" w:rsidR="000553E6" w:rsidRPr="00DA36AF" w:rsidRDefault="000553E6" w:rsidP="000553E6">
            <w:pPr>
              <w:spacing w:before="60" w:after="60"/>
              <w:ind w:firstLine="0"/>
              <w:rPr>
                <w:sz w:val="24"/>
                <w:szCs w:val="24"/>
              </w:rPr>
            </w:pPr>
            <w:r w:rsidRPr="00DA36AF">
              <w:rPr>
                <w:sz w:val="24"/>
                <w:szCs w:val="24"/>
              </w:rPr>
              <w:t> </w:t>
            </w:r>
          </w:p>
        </w:tc>
        <w:tc>
          <w:tcPr>
            <w:tcW w:w="1378" w:type="pct"/>
            <w:gridSpan w:val="3"/>
            <w:shd w:val="clear" w:color="auto" w:fill="auto"/>
            <w:hideMark/>
          </w:tcPr>
          <w:p w14:paraId="1F53571A" w14:textId="0E67710C" w:rsidR="000553E6" w:rsidRPr="007703D0" w:rsidRDefault="000553E6" w:rsidP="000553E6">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w:t>
            </w:r>
            <w:r w:rsidRPr="007703D0">
              <w:rPr>
                <w:sz w:val="24"/>
                <w:szCs w:val="24"/>
              </w:rPr>
              <w:lastRenderedPageBreak/>
              <w:t xml:space="preserve">типов документов, являющихся основанием </w:t>
            </w:r>
            <w:r>
              <w:rPr>
                <w:sz w:val="24"/>
                <w:szCs w:val="24"/>
              </w:rPr>
              <w:t>расторжения контракта (</w:t>
            </w:r>
            <w:r w:rsidR="00961181">
              <w:rPr>
                <w:sz w:val="24"/>
                <w:szCs w:val="24"/>
              </w:rPr>
              <w:t xml:space="preserve">блок </w:t>
            </w:r>
            <w:r w:rsidR="00961181">
              <w:rPr>
                <w:sz w:val="24"/>
                <w:szCs w:val="24"/>
                <w:lang w:val="en-US"/>
              </w:rPr>
              <w:t>documents</w:t>
            </w:r>
            <w:r w:rsidR="00961181" w:rsidRPr="00961181">
              <w:rPr>
                <w:sz w:val="24"/>
                <w:szCs w:val="24"/>
              </w:rPr>
              <w:t xml:space="preserve"> </w:t>
            </w:r>
            <w:r w:rsidR="00961181">
              <w:rPr>
                <w:sz w:val="24"/>
                <w:szCs w:val="24"/>
              </w:rPr>
              <w:t xml:space="preserve">в узле </w:t>
            </w:r>
            <w:r w:rsidRPr="007703D0">
              <w:rPr>
                <w:sz w:val="24"/>
                <w:szCs w:val="24"/>
              </w:rPr>
              <w:t>nsiContractReparationDoc</w:t>
            </w:r>
            <w:r>
              <w:rPr>
                <w:sz w:val="24"/>
                <w:szCs w:val="24"/>
              </w:rPr>
              <w:t>)</w:t>
            </w:r>
          </w:p>
        </w:tc>
      </w:tr>
      <w:tr w:rsidR="000553E6" w:rsidRPr="00DA36AF" w14:paraId="644F830A" w14:textId="77777777" w:rsidTr="00561387">
        <w:trPr>
          <w:gridAfter w:val="1"/>
          <w:wAfter w:w="3" w:type="pct"/>
        </w:trPr>
        <w:tc>
          <w:tcPr>
            <w:tcW w:w="605" w:type="pct"/>
            <w:shd w:val="clear" w:color="auto" w:fill="auto"/>
            <w:hideMark/>
          </w:tcPr>
          <w:p w14:paraId="1C4E841B" w14:textId="77777777" w:rsidR="000553E6" w:rsidRPr="00DA36AF" w:rsidRDefault="000553E6" w:rsidP="000553E6">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0B2EAE1E" w14:textId="30056AB8" w:rsidR="000553E6" w:rsidRPr="00961181" w:rsidRDefault="00961181" w:rsidP="000553E6">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0553E6" w:rsidRPr="00DA36AF" w:rsidRDefault="000553E6" w:rsidP="000553E6">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0553E6" w:rsidRPr="00DA36AF" w:rsidRDefault="00961181" w:rsidP="00961181">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8" w:type="pct"/>
            <w:gridSpan w:val="4"/>
            <w:shd w:val="clear" w:color="auto" w:fill="auto"/>
            <w:hideMark/>
          </w:tcPr>
          <w:p w14:paraId="57C12609" w14:textId="20B30C7E" w:rsidR="000553E6" w:rsidRPr="00DA36AF" w:rsidRDefault="00961181" w:rsidP="000553E6">
            <w:pPr>
              <w:spacing w:before="60" w:after="60"/>
              <w:ind w:firstLine="0"/>
              <w:rPr>
                <w:sz w:val="24"/>
                <w:szCs w:val="24"/>
              </w:rPr>
            </w:pPr>
            <w:r>
              <w:rPr>
                <w:sz w:val="24"/>
                <w:szCs w:val="24"/>
              </w:rPr>
              <w:t>Код</w:t>
            </w:r>
            <w:r w:rsidR="000553E6" w:rsidRPr="00DA36AF">
              <w:rPr>
                <w:sz w:val="24"/>
                <w:szCs w:val="24"/>
              </w:rPr>
              <w:t xml:space="preserve"> документа</w:t>
            </w:r>
          </w:p>
        </w:tc>
        <w:tc>
          <w:tcPr>
            <w:tcW w:w="1378" w:type="pct"/>
            <w:gridSpan w:val="3"/>
            <w:shd w:val="clear" w:color="auto" w:fill="auto"/>
            <w:hideMark/>
          </w:tcPr>
          <w:p w14:paraId="27DCFFD6" w14:textId="77777777" w:rsidR="000553E6" w:rsidRPr="00DA36AF" w:rsidRDefault="000553E6" w:rsidP="000553E6">
            <w:pPr>
              <w:spacing w:before="60" w:after="60"/>
              <w:ind w:firstLine="0"/>
              <w:rPr>
                <w:sz w:val="24"/>
                <w:szCs w:val="24"/>
              </w:rPr>
            </w:pPr>
            <w:r w:rsidRPr="00DA36AF">
              <w:rPr>
                <w:sz w:val="24"/>
                <w:szCs w:val="24"/>
              </w:rPr>
              <w:t xml:space="preserve"> </w:t>
            </w:r>
          </w:p>
        </w:tc>
      </w:tr>
      <w:tr w:rsidR="000553E6" w:rsidRPr="00DA36AF" w14:paraId="0FCF3E5D" w14:textId="77777777" w:rsidTr="00561387">
        <w:trPr>
          <w:gridAfter w:val="1"/>
          <w:wAfter w:w="3" w:type="pct"/>
        </w:trPr>
        <w:tc>
          <w:tcPr>
            <w:tcW w:w="605" w:type="pct"/>
            <w:shd w:val="clear" w:color="auto" w:fill="auto"/>
            <w:hideMark/>
          </w:tcPr>
          <w:p w14:paraId="59630FB7" w14:textId="77777777" w:rsidR="000553E6" w:rsidRPr="00DA36AF" w:rsidRDefault="000553E6" w:rsidP="000553E6">
            <w:pPr>
              <w:spacing w:before="60" w:after="60"/>
              <w:ind w:firstLine="0"/>
              <w:rPr>
                <w:sz w:val="24"/>
                <w:szCs w:val="24"/>
              </w:rPr>
            </w:pPr>
            <w:r w:rsidRPr="00DA36AF">
              <w:rPr>
                <w:sz w:val="24"/>
                <w:szCs w:val="24"/>
              </w:rPr>
              <w:t> </w:t>
            </w:r>
          </w:p>
        </w:tc>
        <w:tc>
          <w:tcPr>
            <w:tcW w:w="846" w:type="pct"/>
            <w:gridSpan w:val="3"/>
            <w:shd w:val="clear" w:color="auto" w:fill="auto"/>
            <w:hideMark/>
          </w:tcPr>
          <w:p w14:paraId="485ECDB3" w14:textId="07309A2B" w:rsidR="000553E6" w:rsidRPr="00DA36AF" w:rsidRDefault="00961181" w:rsidP="000553E6">
            <w:pPr>
              <w:spacing w:before="60" w:after="60"/>
              <w:ind w:firstLine="0"/>
              <w:rPr>
                <w:sz w:val="24"/>
                <w:szCs w:val="24"/>
              </w:rPr>
            </w:pPr>
            <w:r>
              <w:rPr>
                <w:sz w:val="24"/>
                <w:szCs w:val="24"/>
                <w:lang w:val="en-US"/>
              </w:rPr>
              <w:t>name</w:t>
            </w:r>
            <w:r w:rsidR="000553E6" w:rsidRPr="00DA36AF">
              <w:rPr>
                <w:sz w:val="24"/>
                <w:szCs w:val="24"/>
              </w:rPr>
              <w:t xml:space="preserve"> </w:t>
            </w:r>
          </w:p>
        </w:tc>
        <w:tc>
          <w:tcPr>
            <w:tcW w:w="292" w:type="pct"/>
            <w:gridSpan w:val="3"/>
            <w:shd w:val="clear" w:color="auto" w:fill="auto"/>
            <w:hideMark/>
          </w:tcPr>
          <w:p w14:paraId="78062D48" w14:textId="5772AAF4" w:rsidR="000553E6" w:rsidRPr="00DA36AF" w:rsidRDefault="00961181" w:rsidP="000553E6">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0553E6" w:rsidRPr="00DA36AF" w:rsidRDefault="000553E6" w:rsidP="000553E6">
            <w:pPr>
              <w:spacing w:before="60" w:after="60"/>
              <w:ind w:firstLine="0"/>
              <w:jc w:val="center"/>
              <w:rPr>
                <w:sz w:val="24"/>
                <w:szCs w:val="24"/>
              </w:rPr>
            </w:pPr>
            <w:r w:rsidRPr="00DA36AF">
              <w:rPr>
                <w:sz w:val="24"/>
                <w:szCs w:val="24"/>
              </w:rPr>
              <w:t>T(1-100</w:t>
            </w:r>
            <w:r w:rsidR="00961181">
              <w:rPr>
                <w:sz w:val="24"/>
                <w:szCs w:val="24"/>
                <w:lang w:val="en-US"/>
              </w:rPr>
              <w:t>0</w:t>
            </w:r>
            <w:r w:rsidRPr="00DA36AF">
              <w:rPr>
                <w:sz w:val="24"/>
                <w:szCs w:val="24"/>
              </w:rPr>
              <w:t>)</w:t>
            </w:r>
          </w:p>
        </w:tc>
        <w:tc>
          <w:tcPr>
            <w:tcW w:w="1338" w:type="pct"/>
            <w:gridSpan w:val="4"/>
            <w:shd w:val="clear" w:color="auto" w:fill="auto"/>
            <w:hideMark/>
          </w:tcPr>
          <w:p w14:paraId="587A216E" w14:textId="54C4D2DC" w:rsidR="000553E6" w:rsidRPr="00DA36AF" w:rsidRDefault="00961181" w:rsidP="000553E6">
            <w:pPr>
              <w:spacing w:before="60" w:after="60"/>
              <w:ind w:firstLine="0"/>
              <w:rPr>
                <w:sz w:val="24"/>
                <w:szCs w:val="24"/>
              </w:rPr>
            </w:pPr>
            <w:r>
              <w:rPr>
                <w:sz w:val="24"/>
                <w:szCs w:val="24"/>
              </w:rPr>
              <w:t>Наименование</w:t>
            </w:r>
            <w:r w:rsidR="000553E6" w:rsidRPr="00DA36AF">
              <w:rPr>
                <w:sz w:val="24"/>
                <w:szCs w:val="24"/>
              </w:rPr>
              <w:t xml:space="preserve"> документа</w:t>
            </w:r>
          </w:p>
        </w:tc>
        <w:tc>
          <w:tcPr>
            <w:tcW w:w="1378" w:type="pct"/>
            <w:gridSpan w:val="3"/>
            <w:shd w:val="clear" w:color="auto" w:fill="auto"/>
            <w:hideMark/>
          </w:tcPr>
          <w:p w14:paraId="60614CE1" w14:textId="77777777" w:rsidR="000553E6" w:rsidRPr="00DA36AF" w:rsidRDefault="000553E6" w:rsidP="000553E6">
            <w:pPr>
              <w:spacing w:before="60" w:after="60"/>
              <w:ind w:firstLine="0"/>
              <w:rPr>
                <w:sz w:val="24"/>
                <w:szCs w:val="24"/>
              </w:rPr>
            </w:pPr>
            <w:r w:rsidRPr="00DA36AF">
              <w:rPr>
                <w:sz w:val="24"/>
                <w:szCs w:val="24"/>
              </w:rPr>
              <w:t xml:space="preserve"> </w:t>
            </w:r>
          </w:p>
        </w:tc>
      </w:tr>
      <w:tr w:rsidR="00961181" w:rsidRPr="00DA36AF" w14:paraId="0F9B0DAC" w14:textId="77777777" w:rsidTr="00561387">
        <w:trPr>
          <w:gridAfter w:val="1"/>
          <w:wAfter w:w="3" w:type="pct"/>
        </w:trPr>
        <w:tc>
          <w:tcPr>
            <w:tcW w:w="605" w:type="pct"/>
            <w:shd w:val="clear" w:color="auto" w:fill="auto"/>
            <w:hideMark/>
          </w:tcPr>
          <w:p w14:paraId="220B0BE3" w14:textId="77777777" w:rsidR="00961181" w:rsidRPr="00DA36AF" w:rsidRDefault="00961181" w:rsidP="00F559C9">
            <w:pPr>
              <w:spacing w:before="60" w:after="60"/>
              <w:ind w:firstLine="0"/>
              <w:rPr>
                <w:sz w:val="24"/>
                <w:szCs w:val="24"/>
              </w:rPr>
            </w:pPr>
            <w:r w:rsidRPr="00DA36AF">
              <w:rPr>
                <w:sz w:val="24"/>
                <w:szCs w:val="24"/>
              </w:rPr>
              <w:t> </w:t>
            </w:r>
          </w:p>
        </w:tc>
        <w:tc>
          <w:tcPr>
            <w:tcW w:w="846" w:type="pct"/>
            <w:gridSpan w:val="3"/>
            <w:shd w:val="clear" w:color="auto" w:fill="auto"/>
            <w:hideMark/>
          </w:tcPr>
          <w:p w14:paraId="1CD3C5C7" w14:textId="77777777" w:rsidR="00961181" w:rsidRPr="00DA36AF" w:rsidRDefault="00961181" w:rsidP="00F559C9">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961181" w:rsidRPr="00DA36AF" w:rsidRDefault="00961181" w:rsidP="00F559C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961181" w:rsidRPr="00DA36AF" w:rsidRDefault="00961181" w:rsidP="00F559C9">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6EE51E74" w14:textId="77777777" w:rsidR="00961181" w:rsidRPr="00DA36AF" w:rsidRDefault="00961181" w:rsidP="00F559C9">
            <w:pPr>
              <w:spacing w:before="60" w:after="60"/>
              <w:ind w:firstLine="0"/>
              <w:rPr>
                <w:sz w:val="24"/>
                <w:szCs w:val="24"/>
              </w:rPr>
            </w:pPr>
            <w:r w:rsidRPr="00DA36AF">
              <w:rPr>
                <w:sz w:val="24"/>
                <w:szCs w:val="24"/>
              </w:rPr>
              <w:t>Дата документа</w:t>
            </w:r>
          </w:p>
        </w:tc>
        <w:tc>
          <w:tcPr>
            <w:tcW w:w="1378" w:type="pct"/>
            <w:gridSpan w:val="3"/>
            <w:shd w:val="clear" w:color="auto" w:fill="auto"/>
            <w:hideMark/>
          </w:tcPr>
          <w:p w14:paraId="66CE3383" w14:textId="77777777" w:rsidR="00961181" w:rsidRPr="00DA36AF" w:rsidRDefault="00961181" w:rsidP="00F559C9">
            <w:pPr>
              <w:spacing w:before="60" w:after="60"/>
              <w:ind w:firstLine="0"/>
              <w:rPr>
                <w:sz w:val="24"/>
                <w:szCs w:val="24"/>
              </w:rPr>
            </w:pPr>
            <w:r w:rsidRPr="00DA36AF">
              <w:rPr>
                <w:sz w:val="24"/>
                <w:szCs w:val="24"/>
              </w:rPr>
              <w:t xml:space="preserve"> </w:t>
            </w:r>
          </w:p>
        </w:tc>
      </w:tr>
      <w:tr w:rsidR="00961181" w:rsidRPr="00DA36AF" w14:paraId="29F2C308" w14:textId="77777777" w:rsidTr="00561387">
        <w:trPr>
          <w:gridAfter w:val="1"/>
          <w:wAfter w:w="3" w:type="pct"/>
        </w:trPr>
        <w:tc>
          <w:tcPr>
            <w:tcW w:w="605" w:type="pct"/>
            <w:shd w:val="clear" w:color="auto" w:fill="auto"/>
            <w:hideMark/>
          </w:tcPr>
          <w:p w14:paraId="7940C146" w14:textId="77777777" w:rsidR="00961181" w:rsidRPr="00DA36AF" w:rsidRDefault="00961181" w:rsidP="00F559C9">
            <w:pPr>
              <w:spacing w:before="60" w:after="60"/>
              <w:ind w:firstLine="0"/>
              <w:rPr>
                <w:sz w:val="24"/>
                <w:szCs w:val="24"/>
              </w:rPr>
            </w:pPr>
            <w:r w:rsidRPr="00DA36AF">
              <w:rPr>
                <w:sz w:val="24"/>
                <w:szCs w:val="24"/>
              </w:rPr>
              <w:t> </w:t>
            </w:r>
          </w:p>
        </w:tc>
        <w:tc>
          <w:tcPr>
            <w:tcW w:w="846" w:type="pct"/>
            <w:gridSpan w:val="3"/>
            <w:shd w:val="clear" w:color="auto" w:fill="auto"/>
            <w:hideMark/>
          </w:tcPr>
          <w:p w14:paraId="4443A3B3" w14:textId="77777777" w:rsidR="00961181" w:rsidRPr="00DA36AF" w:rsidRDefault="00961181" w:rsidP="00F559C9">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961181" w:rsidRPr="00DA36AF" w:rsidRDefault="00961181" w:rsidP="00F559C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961181" w:rsidRPr="00DA36AF" w:rsidRDefault="00961181" w:rsidP="00F559C9">
            <w:pPr>
              <w:spacing w:before="60" w:after="60"/>
              <w:ind w:firstLine="0"/>
              <w:jc w:val="center"/>
              <w:rPr>
                <w:sz w:val="24"/>
                <w:szCs w:val="24"/>
              </w:rPr>
            </w:pPr>
            <w:r w:rsidRPr="00DA36AF">
              <w:rPr>
                <w:sz w:val="24"/>
                <w:szCs w:val="24"/>
              </w:rPr>
              <w:t>T(1-100)</w:t>
            </w:r>
          </w:p>
        </w:tc>
        <w:tc>
          <w:tcPr>
            <w:tcW w:w="1338" w:type="pct"/>
            <w:gridSpan w:val="4"/>
            <w:shd w:val="clear" w:color="auto" w:fill="auto"/>
            <w:hideMark/>
          </w:tcPr>
          <w:p w14:paraId="16E5B94D" w14:textId="77777777" w:rsidR="00961181" w:rsidRPr="00DA36AF" w:rsidRDefault="00961181" w:rsidP="00F559C9">
            <w:pPr>
              <w:spacing w:before="60" w:after="60"/>
              <w:ind w:firstLine="0"/>
              <w:rPr>
                <w:sz w:val="24"/>
                <w:szCs w:val="24"/>
              </w:rPr>
            </w:pPr>
            <w:r w:rsidRPr="00DA36AF">
              <w:rPr>
                <w:sz w:val="24"/>
                <w:szCs w:val="24"/>
              </w:rPr>
              <w:t>Номер документа</w:t>
            </w:r>
          </w:p>
        </w:tc>
        <w:tc>
          <w:tcPr>
            <w:tcW w:w="1378" w:type="pct"/>
            <w:gridSpan w:val="3"/>
            <w:shd w:val="clear" w:color="auto" w:fill="auto"/>
            <w:hideMark/>
          </w:tcPr>
          <w:p w14:paraId="0602869C" w14:textId="77777777" w:rsidR="00961181" w:rsidRPr="00DA36AF" w:rsidRDefault="00961181" w:rsidP="00F559C9">
            <w:pPr>
              <w:spacing w:before="60" w:after="60"/>
              <w:ind w:firstLine="0"/>
              <w:rPr>
                <w:sz w:val="24"/>
                <w:szCs w:val="24"/>
              </w:rPr>
            </w:pPr>
            <w:r w:rsidRPr="00DA36AF">
              <w:rPr>
                <w:sz w:val="24"/>
                <w:szCs w:val="24"/>
              </w:rPr>
              <w:t xml:space="preserve"> </w:t>
            </w:r>
          </w:p>
        </w:tc>
      </w:tr>
      <w:tr w:rsidR="00A65E28" w:rsidRPr="00DA36AF" w14:paraId="02455395" w14:textId="77777777" w:rsidTr="00561387">
        <w:trPr>
          <w:gridAfter w:val="1"/>
          <w:wAfter w:w="3" w:type="pct"/>
        </w:trPr>
        <w:tc>
          <w:tcPr>
            <w:tcW w:w="4997" w:type="pct"/>
            <w:gridSpan w:val="17"/>
            <w:shd w:val="clear" w:color="auto" w:fill="auto"/>
            <w:hideMark/>
          </w:tcPr>
          <w:p w14:paraId="653A225E" w14:textId="1F58DA74" w:rsidR="00A65E28" w:rsidRPr="00DA36AF" w:rsidRDefault="00A65E28" w:rsidP="00A65E28">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A65E28" w:rsidRPr="00DA36AF" w14:paraId="6B664AC8" w14:textId="77777777" w:rsidTr="00561387">
        <w:trPr>
          <w:gridAfter w:val="1"/>
          <w:wAfter w:w="3" w:type="pct"/>
        </w:trPr>
        <w:tc>
          <w:tcPr>
            <w:tcW w:w="605" w:type="pct"/>
            <w:shd w:val="clear" w:color="auto" w:fill="auto"/>
            <w:hideMark/>
          </w:tcPr>
          <w:p w14:paraId="38A43007" w14:textId="492D21FB" w:rsidR="00A65E28" w:rsidRPr="00DA36AF" w:rsidRDefault="00A65E28" w:rsidP="00A65E28">
            <w:pPr>
              <w:spacing w:before="60" w:after="60"/>
              <w:ind w:firstLine="0"/>
              <w:rPr>
                <w:sz w:val="24"/>
                <w:szCs w:val="24"/>
                <w:lang w:val="en-US"/>
              </w:rPr>
            </w:pPr>
            <w:r w:rsidRPr="00A65E28">
              <w:rPr>
                <w:b/>
                <w:bCs/>
                <w:sz w:val="24"/>
                <w:szCs w:val="24"/>
                <w:lang w:val="en-US"/>
              </w:rPr>
              <w:t>reparations</w:t>
            </w:r>
          </w:p>
        </w:tc>
        <w:tc>
          <w:tcPr>
            <w:tcW w:w="846" w:type="pct"/>
            <w:gridSpan w:val="3"/>
            <w:shd w:val="clear" w:color="auto" w:fill="auto"/>
            <w:hideMark/>
          </w:tcPr>
          <w:p w14:paraId="0DD35F87" w14:textId="77777777" w:rsidR="00A65E28" w:rsidRPr="00DA36AF" w:rsidRDefault="00A65E28"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A65E28" w:rsidRPr="00DA36AF" w:rsidRDefault="00A65E28"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A65E28" w:rsidRPr="00DA36AF" w:rsidRDefault="00A65E28"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525FB0B0" w14:textId="77777777" w:rsidR="00A65E28" w:rsidRPr="00DA36AF" w:rsidRDefault="00A65E28"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3C0A1F79" w14:textId="1A2068D9" w:rsidR="00A65E28" w:rsidRPr="007703D0" w:rsidRDefault="007703D0" w:rsidP="00A65E28">
            <w:pPr>
              <w:spacing w:before="60" w:after="60"/>
              <w:ind w:firstLine="0"/>
              <w:rPr>
                <w:sz w:val="24"/>
                <w:szCs w:val="24"/>
              </w:rPr>
            </w:pPr>
            <w:r>
              <w:rPr>
                <w:sz w:val="24"/>
                <w:szCs w:val="24"/>
              </w:rPr>
              <w:t>Зап</w:t>
            </w:r>
            <w:r w:rsidR="00375029">
              <w:rPr>
                <w:sz w:val="24"/>
                <w:szCs w:val="24"/>
              </w:rPr>
              <w:t>о</w:t>
            </w:r>
            <w:r>
              <w:rPr>
                <w:sz w:val="24"/>
                <w:szCs w:val="24"/>
              </w:rPr>
              <w:t>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A65E28" w:rsidRPr="00DA36AF" w14:paraId="15E05C3F" w14:textId="77777777" w:rsidTr="00561387">
        <w:trPr>
          <w:gridAfter w:val="1"/>
          <w:wAfter w:w="3" w:type="pct"/>
        </w:trPr>
        <w:tc>
          <w:tcPr>
            <w:tcW w:w="605" w:type="pct"/>
            <w:shd w:val="clear" w:color="auto" w:fill="auto"/>
            <w:hideMark/>
          </w:tcPr>
          <w:p w14:paraId="4218B582" w14:textId="354E6916" w:rsidR="00A65E28" w:rsidRPr="00A65E28" w:rsidRDefault="00A65E28" w:rsidP="00A65E28">
            <w:pPr>
              <w:spacing w:before="60" w:after="60"/>
              <w:ind w:firstLine="0"/>
              <w:rPr>
                <w:sz w:val="24"/>
                <w:szCs w:val="24"/>
              </w:rPr>
            </w:pPr>
            <w:r>
              <w:rPr>
                <w:b/>
                <w:bCs/>
                <w:sz w:val="24"/>
                <w:szCs w:val="24"/>
                <w:lang w:val="en-US"/>
              </w:rPr>
              <w:t>reparation</w:t>
            </w:r>
          </w:p>
        </w:tc>
        <w:tc>
          <w:tcPr>
            <w:tcW w:w="846" w:type="pct"/>
            <w:gridSpan w:val="3"/>
            <w:shd w:val="clear" w:color="auto" w:fill="auto"/>
            <w:hideMark/>
          </w:tcPr>
          <w:p w14:paraId="48F80A74" w14:textId="77777777" w:rsidR="00A65E28" w:rsidRPr="00DA36AF" w:rsidRDefault="00A65E28"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A65E28" w:rsidRPr="00DA36AF" w:rsidRDefault="00A65E28"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A65E28" w:rsidRPr="00DA36AF" w:rsidRDefault="00A65E28"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11116282" w14:textId="77777777" w:rsidR="00A65E28" w:rsidRPr="00DA36AF" w:rsidRDefault="00A65E28"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62FCC361" w14:textId="5D4D3842" w:rsidR="00A65E28" w:rsidRPr="00DA36AF" w:rsidRDefault="00FF53A5" w:rsidP="00A65E28">
            <w:pPr>
              <w:spacing w:before="60" w:after="60"/>
              <w:ind w:firstLine="0"/>
              <w:rPr>
                <w:sz w:val="24"/>
                <w:szCs w:val="24"/>
              </w:rPr>
            </w:pPr>
            <w:r>
              <w:rPr>
                <w:sz w:val="24"/>
                <w:szCs w:val="24"/>
              </w:rPr>
              <w:t>Множественный элемент</w:t>
            </w:r>
          </w:p>
        </w:tc>
      </w:tr>
      <w:tr w:rsidR="00375029" w:rsidRPr="00DA36AF" w14:paraId="29BB03B0" w14:textId="77777777" w:rsidTr="00561387">
        <w:trPr>
          <w:gridAfter w:val="1"/>
          <w:wAfter w:w="3" w:type="pct"/>
        </w:trPr>
        <w:tc>
          <w:tcPr>
            <w:tcW w:w="605" w:type="pct"/>
            <w:vMerge w:val="restart"/>
            <w:shd w:val="clear" w:color="auto" w:fill="auto"/>
            <w:hideMark/>
          </w:tcPr>
          <w:p w14:paraId="6C052A10" w14:textId="77777777" w:rsidR="00375029" w:rsidRPr="002947D3" w:rsidRDefault="00375029" w:rsidP="00375029">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375029" w:rsidRPr="00DA36AF" w:rsidRDefault="00375029" w:rsidP="007868E8">
            <w:pPr>
              <w:spacing w:before="60" w:after="60"/>
              <w:ind w:firstLine="0"/>
              <w:rPr>
                <w:sz w:val="24"/>
                <w:szCs w:val="24"/>
              </w:rPr>
            </w:pPr>
          </w:p>
          <w:p w14:paraId="675817BF" w14:textId="682976D5" w:rsidR="00375029" w:rsidRPr="00DA36AF" w:rsidRDefault="00375029" w:rsidP="007868E8">
            <w:pPr>
              <w:spacing w:before="60" w:after="60"/>
              <w:rPr>
                <w:sz w:val="24"/>
                <w:szCs w:val="24"/>
              </w:rPr>
            </w:pPr>
            <w:r w:rsidRPr="00DA36AF">
              <w:rPr>
                <w:sz w:val="24"/>
                <w:szCs w:val="24"/>
              </w:rPr>
              <w:t> </w:t>
            </w:r>
          </w:p>
        </w:tc>
        <w:tc>
          <w:tcPr>
            <w:tcW w:w="846" w:type="pct"/>
            <w:gridSpan w:val="3"/>
            <w:shd w:val="clear" w:color="auto" w:fill="auto"/>
            <w:hideMark/>
          </w:tcPr>
          <w:p w14:paraId="3993F68B" w14:textId="76F51E0F" w:rsidR="00375029" w:rsidRPr="002D7E48" w:rsidRDefault="00375029" w:rsidP="007868E8">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375029" w:rsidRPr="00DA36AF" w:rsidRDefault="00375029" w:rsidP="007868E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375029" w:rsidRPr="00DA36AF" w:rsidRDefault="00375029" w:rsidP="007868E8">
            <w:pPr>
              <w:spacing w:before="60" w:after="60"/>
              <w:ind w:firstLine="0"/>
              <w:jc w:val="center"/>
              <w:rPr>
                <w:sz w:val="24"/>
                <w:szCs w:val="24"/>
              </w:rPr>
            </w:pPr>
            <w:r>
              <w:rPr>
                <w:sz w:val="24"/>
                <w:szCs w:val="24"/>
                <w:lang w:val="en-US"/>
              </w:rPr>
              <w:t>S</w:t>
            </w:r>
          </w:p>
        </w:tc>
        <w:tc>
          <w:tcPr>
            <w:tcW w:w="1338" w:type="pct"/>
            <w:gridSpan w:val="4"/>
            <w:shd w:val="clear" w:color="auto" w:fill="auto"/>
            <w:hideMark/>
          </w:tcPr>
          <w:p w14:paraId="7E332DAC" w14:textId="65271515" w:rsidR="00375029" w:rsidRPr="002D7E48" w:rsidRDefault="00375029" w:rsidP="00375029">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8" w:type="pct"/>
            <w:gridSpan w:val="3"/>
            <w:shd w:val="clear" w:color="auto" w:fill="auto"/>
            <w:hideMark/>
          </w:tcPr>
          <w:p w14:paraId="0C6C1700" w14:textId="77777777" w:rsidR="00375029" w:rsidRPr="00DA36AF" w:rsidRDefault="00375029" w:rsidP="007868E8">
            <w:pPr>
              <w:spacing w:before="60" w:after="60"/>
              <w:ind w:firstLine="0"/>
              <w:rPr>
                <w:sz w:val="24"/>
                <w:szCs w:val="24"/>
              </w:rPr>
            </w:pPr>
          </w:p>
        </w:tc>
      </w:tr>
      <w:tr w:rsidR="00375029" w:rsidRPr="00DA36AF" w14:paraId="0DEEBE91" w14:textId="77777777" w:rsidTr="00561387">
        <w:trPr>
          <w:gridAfter w:val="1"/>
          <w:wAfter w:w="3" w:type="pct"/>
        </w:trPr>
        <w:tc>
          <w:tcPr>
            <w:tcW w:w="605" w:type="pct"/>
            <w:vMerge/>
            <w:shd w:val="clear" w:color="auto" w:fill="auto"/>
            <w:hideMark/>
          </w:tcPr>
          <w:p w14:paraId="0689429E" w14:textId="54952A1F" w:rsidR="00375029" w:rsidRPr="00DA36AF" w:rsidRDefault="00375029" w:rsidP="007868E8">
            <w:pPr>
              <w:spacing w:before="60" w:after="60"/>
              <w:ind w:firstLine="0"/>
              <w:rPr>
                <w:sz w:val="24"/>
                <w:szCs w:val="24"/>
              </w:rPr>
            </w:pPr>
          </w:p>
        </w:tc>
        <w:tc>
          <w:tcPr>
            <w:tcW w:w="846" w:type="pct"/>
            <w:gridSpan w:val="3"/>
            <w:shd w:val="clear" w:color="auto" w:fill="auto"/>
            <w:hideMark/>
          </w:tcPr>
          <w:p w14:paraId="5ACD6C68" w14:textId="1BF454D1" w:rsidR="00375029" w:rsidRPr="00DA36AF" w:rsidRDefault="00375029" w:rsidP="007868E8">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375029" w:rsidRPr="00375029" w:rsidRDefault="00375029" w:rsidP="007868E8">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375029" w:rsidRPr="00DA36AF" w:rsidRDefault="00375029" w:rsidP="007868E8">
            <w:pPr>
              <w:spacing w:before="60" w:after="60"/>
              <w:ind w:firstLine="0"/>
              <w:jc w:val="center"/>
              <w:rPr>
                <w:sz w:val="24"/>
                <w:szCs w:val="24"/>
              </w:rPr>
            </w:pPr>
            <w:r>
              <w:rPr>
                <w:sz w:val="24"/>
                <w:szCs w:val="24"/>
                <w:lang w:val="en-US"/>
              </w:rPr>
              <w:t>S</w:t>
            </w:r>
          </w:p>
        </w:tc>
        <w:tc>
          <w:tcPr>
            <w:tcW w:w="1338" w:type="pct"/>
            <w:gridSpan w:val="4"/>
            <w:shd w:val="clear" w:color="auto" w:fill="auto"/>
            <w:hideMark/>
          </w:tcPr>
          <w:p w14:paraId="7590516B" w14:textId="64DDF586" w:rsidR="00375029" w:rsidRPr="00DA36AF" w:rsidRDefault="00375029" w:rsidP="007868E8">
            <w:pPr>
              <w:spacing w:before="60" w:after="60"/>
              <w:ind w:firstLine="0"/>
              <w:rPr>
                <w:sz w:val="24"/>
                <w:szCs w:val="24"/>
              </w:rPr>
            </w:pPr>
            <w:r w:rsidRPr="00375029">
              <w:rPr>
                <w:sz w:val="24"/>
                <w:szCs w:val="24"/>
              </w:rPr>
              <w:t>Платежный документ</w:t>
            </w:r>
          </w:p>
        </w:tc>
        <w:tc>
          <w:tcPr>
            <w:tcW w:w="1378" w:type="pct"/>
            <w:gridSpan w:val="3"/>
            <w:shd w:val="clear" w:color="auto" w:fill="auto"/>
            <w:hideMark/>
          </w:tcPr>
          <w:p w14:paraId="3C907BEB" w14:textId="77777777" w:rsidR="00375029" w:rsidRPr="00DA36AF" w:rsidRDefault="00375029" w:rsidP="007868E8">
            <w:pPr>
              <w:spacing w:before="60" w:after="60"/>
              <w:ind w:firstLine="0"/>
              <w:rPr>
                <w:sz w:val="24"/>
                <w:szCs w:val="24"/>
              </w:rPr>
            </w:pPr>
            <w:r w:rsidRPr="00DA36AF">
              <w:rPr>
                <w:sz w:val="24"/>
                <w:szCs w:val="24"/>
              </w:rPr>
              <w:t xml:space="preserve"> </w:t>
            </w:r>
          </w:p>
        </w:tc>
      </w:tr>
      <w:tr w:rsidR="00A65E28" w:rsidRPr="00DA36AF" w14:paraId="1EE61046" w14:textId="77777777" w:rsidTr="00561387">
        <w:trPr>
          <w:gridAfter w:val="1"/>
          <w:wAfter w:w="3" w:type="pct"/>
        </w:trPr>
        <w:tc>
          <w:tcPr>
            <w:tcW w:w="605" w:type="pct"/>
            <w:shd w:val="clear" w:color="auto" w:fill="auto"/>
            <w:hideMark/>
          </w:tcPr>
          <w:p w14:paraId="3FD2AE17" w14:textId="77777777" w:rsidR="00A65E28" w:rsidRPr="00DA36AF" w:rsidRDefault="00A65E28"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106D6BCB" w14:textId="77777777" w:rsidR="00A65E28" w:rsidRPr="00DA36AF" w:rsidRDefault="00A65E28"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A65E28" w:rsidRPr="00DA36AF" w:rsidRDefault="00A65E28"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A65E28" w:rsidRPr="00DA36AF" w:rsidRDefault="00A65E28" w:rsidP="00A65E28">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031C29F4" w14:textId="77777777" w:rsidR="00A65E28" w:rsidRPr="00DA36AF" w:rsidRDefault="00A65E28" w:rsidP="00A65E28">
            <w:pPr>
              <w:spacing w:before="60" w:after="60"/>
              <w:ind w:firstLine="0"/>
              <w:rPr>
                <w:sz w:val="24"/>
                <w:szCs w:val="24"/>
              </w:rPr>
            </w:pPr>
            <w:r w:rsidRPr="00DA36AF">
              <w:rPr>
                <w:sz w:val="24"/>
                <w:szCs w:val="24"/>
              </w:rPr>
              <w:t>Дата документа</w:t>
            </w:r>
          </w:p>
        </w:tc>
        <w:tc>
          <w:tcPr>
            <w:tcW w:w="1378" w:type="pct"/>
            <w:gridSpan w:val="3"/>
            <w:shd w:val="clear" w:color="auto" w:fill="auto"/>
            <w:hideMark/>
          </w:tcPr>
          <w:p w14:paraId="6A822C30" w14:textId="77777777" w:rsidR="00A65E28" w:rsidRPr="00DA36AF" w:rsidRDefault="00A65E28" w:rsidP="00A65E28">
            <w:pPr>
              <w:spacing w:before="60" w:after="60"/>
              <w:ind w:firstLine="0"/>
              <w:rPr>
                <w:sz w:val="24"/>
                <w:szCs w:val="24"/>
              </w:rPr>
            </w:pPr>
            <w:r w:rsidRPr="00DA36AF">
              <w:rPr>
                <w:sz w:val="24"/>
                <w:szCs w:val="24"/>
              </w:rPr>
              <w:t xml:space="preserve"> </w:t>
            </w:r>
          </w:p>
        </w:tc>
      </w:tr>
      <w:tr w:rsidR="00A65E28" w:rsidRPr="00DA36AF" w14:paraId="2E157DA0" w14:textId="77777777" w:rsidTr="00561387">
        <w:trPr>
          <w:gridAfter w:val="1"/>
          <w:wAfter w:w="3" w:type="pct"/>
        </w:trPr>
        <w:tc>
          <w:tcPr>
            <w:tcW w:w="605" w:type="pct"/>
            <w:shd w:val="clear" w:color="auto" w:fill="auto"/>
            <w:hideMark/>
          </w:tcPr>
          <w:p w14:paraId="7B0B07F2" w14:textId="77777777" w:rsidR="00A65E28" w:rsidRPr="00DA36AF" w:rsidRDefault="00A65E28"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713CC9CB" w14:textId="77777777" w:rsidR="00A65E28" w:rsidRPr="00DA36AF" w:rsidRDefault="00A65E28"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A65E28" w:rsidRPr="00DA36AF" w:rsidRDefault="000241E4"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A65E28" w:rsidRPr="00DA36AF" w:rsidRDefault="00A65E28" w:rsidP="00A65E28">
            <w:pPr>
              <w:spacing w:before="60" w:after="60"/>
              <w:ind w:firstLine="0"/>
              <w:jc w:val="center"/>
              <w:rPr>
                <w:sz w:val="24"/>
                <w:szCs w:val="24"/>
              </w:rPr>
            </w:pPr>
            <w:r w:rsidRPr="00DA36AF">
              <w:rPr>
                <w:sz w:val="24"/>
                <w:szCs w:val="24"/>
              </w:rPr>
              <w:t>T(1-100)</w:t>
            </w:r>
          </w:p>
        </w:tc>
        <w:tc>
          <w:tcPr>
            <w:tcW w:w="1338" w:type="pct"/>
            <w:gridSpan w:val="4"/>
            <w:shd w:val="clear" w:color="auto" w:fill="auto"/>
            <w:hideMark/>
          </w:tcPr>
          <w:p w14:paraId="41BF58A9" w14:textId="77777777" w:rsidR="00A65E28" w:rsidRPr="00DA36AF" w:rsidRDefault="00A65E28" w:rsidP="00A65E28">
            <w:pPr>
              <w:spacing w:before="60" w:after="60"/>
              <w:ind w:firstLine="0"/>
              <w:rPr>
                <w:sz w:val="24"/>
                <w:szCs w:val="24"/>
              </w:rPr>
            </w:pPr>
            <w:r w:rsidRPr="00DA36AF">
              <w:rPr>
                <w:sz w:val="24"/>
                <w:szCs w:val="24"/>
              </w:rPr>
              <w:t>Номер документа</w:t>
            </w:r>
          </w:p>
        </w:tc>
        <w:tc>
          <w:tcPr>
            <w:tcW w:w="1378" w:type="pct"/>
            <w:gridSpan w:val="3"/>
            <w:shd w:val="clear" w:color="auto" w:fill="auto"/>
            <w:hideMark/>
          </w:tcPr>
          <w:p w14:paraId="64B926E1" w14:textId="1915B4A6" w:rsidR="00A65E28" w:rsidRPr="00DA36AF" w:rsidRDefault="00A65E28" w:rsidP="000241E4">
            <w:pPr>
              <w:spacing w:before="60" w:after="60"/>
              <w:ind w:firstLine="0"/>
              <w:rPr>
                <w:sz w:val="24"/>
                <w:szCs w:val="24"/>
              </w:rPr>
            </w:pPr>
            <w:r w:rsidRPr="00DA36AF">
              <w:rPr>
                <w:sz w:val="24"/>
                <w:szCs w:val="24"/>
              </w:rPr>
              <w:t xml:space="preserve"> </w:t>
            </w:r>
            <w:r w:rsidR="000241E4">
              <w:rPr>
                <w:sz w:val="24"/>
                <w:szCs w:val="24"/>
              </w:rPr>
              <w:t>При приеме контролируется, что</w:t>
            </w:r>
            <w:r w:rsidR="000241E4" w:rsidRPr="000241E4">
              <w:rPr>
                <w:sz w:val="24"/>
                <w:szCs w:val="24"/>
              </w:rPr>
              <w:t xml:space="preserve"> требуется заполнение поля в случае указания в поле «Тип документа» </w:t>
            </w:r>
            <w:r w:rsidR="000241E4" w:rsidRPr="000241E4">
              <w:rPr>
                <w:sz w:val="24"/>
                <w:szCs w:val="24"/>
              </w:rPr>
              <w:lastRenderedPageBreak/>
              <w:t>значения «Платежный документ»</w:t>
            </w:r>
          </w:p>
        </w:tc>
      </w:tr>
      <w:tr w:rsidR="00A65E28" w:rsidRPr="00DA36AF" w14:paraId="65E8E0AD" w14:textId="77777777" w:rsidTr="00561387">
        <w:trPr>
          <w:gridAfter w:val="1"/>
          <w:wAfter w:w="3" w:type="pct"/>
        </w:trPr>
        <w:tc>
          <w:tcPr>
            <w:tcW w:w="605" w:type="pct"/>
            <w:shd w:val="clear" w:color="auto" w:fill="auto"/>
            <w:hideMark/>
          </w:tcPr>
          <w:p w14:paraId="2C636C2A" w14:textId="77777777" w:rsidR="00A65E28" w:rsidRPr="00DA36AF" w:rsidRDefault="00A65E28"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7D3940CD" w14:textId="77777777" w:rsidR="00A65E28" w:rsidRPr="00DA36AF" w:rsidRDefault="00A65E28" w:rsidP="00A65E28">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A65E28" w:rsidRPr="00DA36AF" w:rsidRDefault="00A65E28"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A65E28" w:rsidRPr="00340C1B" w:rsidRDefault="00A65E28"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424A8191" w14:textId="77777777" w:rsidR="00A65E28" w:rsidRPr="00340C1B" w:rsidRDefault="00A65E28" w:rsidP="00A65E28">
            <w:pPr>
              <w:spacing w:before="60" w:after="60"/>
              <w:ind w:firstLine="0"/>
              <w:rPr>
                <w:sz w:val="24"/>
                <w:szCs w:val="24"/>
              </w:rPr>
            </w:pPr>
            <w:r>
              <w:rPr>
                <w:sz w:val="24"/>
                <w:szCs w:val="24"/>
              </w:rPr>
              <w:t>Валюта платежа</w:t>
            </w:r>
          </w:p>
        </w:tc>
        <w:tc>
          <w:tcPr>
            <w:tcW w:w="1378" w:type="pct"/>
            <w:gridSpan w:val="3"/>
            <w:shd w:val="clear" w:color="auto" w:fill="auto"/>
            <w:hideMark/>
          </w:tcPr>
          <w:p w14:paraId="3F5974F6" w14:textId="77777777" w:rsidR="00A65E28" w:rsidRPr="00DA36AF" w:rsidRDefault="00A65E28" w:rsidP="00A65E28">
            <w:pPr>
              <w:spacing w:before="60" w:after="60"/>
              <w:ind w:firstLine="0"/>
              <w:rPr>
                <w:sz w:val="24"/>
                <w:szCs w:val="24"/>
              </w:rPr>
            </w:pPr>
            <w:r w:rsidRPr="00DA36AF">
              <w:rPr>
                <w:sz w:val="24"/>
                <w:szCs w:val="24"/>
              </w:rPr>
              <w:t xml:space="preserve"> </w:t>
            </w:r>
          </w:p>
        </w:tc>
      </w:tr>
      <w:tr w:rsidR="00A65E28" w:rsidRPr="002947D3" w14:paraId="115BE000" w14:textId="77777777" w:rsidTr="00561387">
        <w:trPr>
          <w:gridAfter w:val="1"/>
          <w:wAfter w:w="3" w:type="pct"/>
        </w:trPr>
        <w:tc>
          <w:tcPr>
            <w:tcW w:w="605" w:type="pct"/>
            <w:shd w:val="clear" w:color="auto" w:fill="auto"/>
            <w:hideMark/>
          </w:tcPr>
          <w:p w14:paraId="3200287C" w14:textId="77777777" w:rsidR="00A65E28" w:rsidRPr="002947D3" w:rsidRDefault="00A65E28"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4B1DFC81" w14:textId="474199FA" w:rsidR="00A65E28" w:rsidRPr="002947D3" w:rsidRDefault="00A65E28" w:rsidP="00A65E28">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A65E28" w:rsidRPr="00340C1B" w:rsidRDefault="00A65E28" w:rsidP="00A65E28">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A65E28" w:rsidRPr="002947D3" w:rsidRDefault="00A65E28" w:rsidP="00A65E28">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4F18E53E" w14:textId="0C1155D5" w:rsidR="00A65E28" w:rsidRPr="002947D3" w:rsidRDefault="00A65E28" w:rsidP="00A65E28">
            <w:pPr>
              <w:spacing w:before="60" w:after="60"/>
              <w:ind w:firstLine="0"/>
              <w:rPr>
                <w:sz w:val="24"/>
                <w:szCs w:val="24"/>
              </w:rPr>
            </w:pPr>
            <w:r w:rsidRPr="00A65E28">
              <w:rPr>
                <w:sz w:val="24"/>
                <w:szCs w:val="24"/>
              </w:rPr>
              <w:t>Сумма возмещения ущерба в валюте платежа</w:t>
            </w:r>
          </w:p>
        </w:tc>
        <w:tc>
          <w:tcPr>
            <w:tcW w:w="1378" w:type="pct"/>
            <w:gridSpan w:val="3"/>
            <w:shd w:val="clear" w:color="auto" w:fill="auto"/>
            <w:hideMark/>
          </w:tcPr>
          <w:p w14:paraId="091F4BB3" w14:textId="6BEBFF64" w:rsidR="00A65E28" w:rsidRPr="00340C1B" w:rsidRDefault="00A65E28"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10A7D325" w14:textId="77777777" w:rsidR="00A65E28" w:rsidRPr="00EC4D28" w:rsidRDefault="00A65E28" w:rsidP="00A65E28">
            <w:pPr>
              <w:spacing w:before="60" w:after="60"/>
              <w:ind w:firstLine="0"/>
              <w:rPr>
                <w:sz w:val="24"/>
                <w:szCs w:val="24"/>
                <w:lang w:val="en-US"/>
              </w:rPr>
            </w:pPr>
          </w:p>
        </w:tc>
      </w:tr>
      <w:tr w:rsidR="00A65E28" w:rsidRPr="002947D3" w14:paraId="111A11A2" w14:textId="77777777" w:rsidTr="00561387">
        <w:trPr>
          <w:gridAfter w:val="1"/>
          <w:wAfter w:w="3" w:type="pct"/>
        </w:trPr>
        <w:tc>
          <w:tcPr>
            <w:tcW w:w="605" w:type="pct"/>
            <w:shd w:val="clear" w:color="auto" w:fill="auto"/>
          </w:tcPr>
          <w:p w14:paraId="0CAD2443" w14:textId="77777777" w:rsidR="00A65E28" w:rsidRPr="002947D3" w:rsidRDefault="00A65E28" w:rsidP="00A65E28">
            <w:pPr>
              <w:spacing w:before="60" w:after="60"/>
              <w:ind w:firstLine="0"/>
              <w:rPr>
                <w:sz w:val="24"/>
                <w:szCs w:val="24"/>
              </w:rPr>
            </w:pPr>
          </w:p>
        </w:tc>
        <w:tc>
          <w:tcPr>
            <w:tcW w:w="830" w:type="pct"/>
            <w:gridSpan w:val="2"/>
            <w:shd w:val="clear" w:color="auto" w:fill="auto"/>
          </w:tcPr>
          <w:p w14:paraId="6954E405" w14:textId="77777777" w:rsidR="00A65E28" w:rsidRPr="00D7113D" w:rsidRDefault="00A65E28"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A65E28" w:rsidRPr="002947D3" w:rsidRDefault="00A65E28" w:rsidP="00A65E28">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A65E28" w:rsidRPr="00D7113D" w:rsidRDefault="00A65E28"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0573BDF5" w14:textId="2F2957BF" w:rsidR="00A65E28" w:rsidRPr="002947D3" w:rsidRDefault="00A65E28" w:rsidP="00A65E28">
            <w:pPr>
              <w:spacing w:before="60" w:after="60"/>
              <w:ind w:firstLine="0"/>
              <w:rPr>
                <w:sz w:val="24"/>
                <w:szCs w:val="24"/>
              </w:rPr>
            </w:pPr>
            <w:r w:rsidRPr="00A65E28">
              <w:rPr>
                <w:sz w:val="24"/>
                <w:szCs w:val="24"/>
              </w:rPr>
              <w:t>Курс валюты по отношению к рублю на дату документа</w:t>
            </w:r>
          </w:p>
        </w:tc>
        <w:tc>
          <w:tcPr>
            <w:tcW w:w="1378" w:type="pct"/>
            <w:gridSpan w:val="3"/>
            <w:shd w:val="clear" w:color="auto" w:fill="auto"/>
          </w:tcPr>
          <w:p w14:paraId="444B2011" w14:textId="77777777" w:rsidR="00A65E28" w:rsidRPr="002947D3" w:rsidRDefault="00A65E28"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A65E28" w:rsidRPr="002947D3" w14:paraId="781F0F9A" w14:textId="77777777" w:rsidTr="00561387">
        <w:trPr>
          <w:gridAfter w:val="1"/>
          <w:wAfter w:w="3" w:type="pct"/>
        </w:trPr>
        <w:tc>
          <w:tcPr>
            <w:tcW w:w="605" w:type="pct"/>
            <w:shd w:val="clear" w:color="auto" w:fill="auto"/>
            <w:hideMark/>
          </w:tcPr>
          <w:p w14:paraId="30232515" w14:textId="77777777" w:rsidR="00A65E28" w:rsidRPr="002947D3" w:rsidRDefault="00A65E28"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4F525711" w14:textId="00A07858" w:rsidR="00A65E28" w:rsidRPr="002947D3" w:rsidRDefault="00A65E28" w:rsidP="00A65E28">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A65E28" w:rsidRPr="002F61E7" w:rsidRDefault="00A65E28"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A65E28" w:rsidRPr="002947D3" w:rsidRDefault="00A65E28" w:rsidP="00A65E28">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3F80F935" w14:textId="4889C18E" w:rsidR="00A65E28" w:rsidRPr="002947D3" w:rsidRDefault="008063D8" w:rsidP="00A65E28">
            <w:pPr>
              <w:spacing w:before="60" w:after="60"/>
              <w:ind w:firstLine="0"/>
              <w:rPr>
                <w:sz w:val="24"/>
                <w:szCs w:val="24"/>
              </w:rPr>
            </w:pPr>
            <w:r w:rsidRPr="008063D8">
              <w:rPr>
                <w:sz w:val="24"/>
                <w:szCs w:val="24"/>
              </w:rPr>
              <w:t>Сумма возмещения ущерба в рублевом эквиваленте</w:t>
            </w:r>
          </w:p>
        </w:tc>
        <w:tc>
          <w:tcPr>
            <w:tcW w:w="1378" w:type="pct"/>
            <w:gridSpan w:val="3"/>
            <w:shd w:val="clear" w:color="auto" w:fill="auto"/>
            <w:hideMark/>
          </w:tcPr>
          <w:p w14:paraId="51E53694" w14:textId="708B4F2F" w:rsidR="00A65E28" w:rsidRPr="00340C1B" w:rsidRDefault="00A65E28" w:rsidP="00A65E28">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p w14:paraId="616B9AD0" w14:textId="77777777" w:rsidR="00A65E28" w:rsidRPr="00EC4D28" w:rsidRDefault="00A65E28"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75029" w:rsidRPr="00DA36AF" w14:paraId="230EB350" w14:textId="77777777" w:rsidTr="00561387">
        <w:trPr>
          <w:gridAfter w:val="1"/>
          <w:wAfter w:w="3" w:type="pct"/>
        </w:trPr>
        <w:tc>
          <w:tcPr>
            <w:tcW w:w="4997" w:type="pct"/>
            <w:gridSpan w:val="17"/>
            <w:shd w:val="clear" w:color="auto" w:fill="auto"/>
            <w:hideMark/>
          </w:tcPr>
          <w:p w14:paraId="782E4B61" w14:textId="3863BBC4" w:rsidR="00375029" w:rsidRPr="00DA36AF" w:rsidRDefault="00375029" w:rsidP="00375029">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375029" w:rsidRPr="00DA36AF" w14:paraId="6751C183" w14:textId="77777777" w:rsidTr="00561387">
        <w:trPr>
          <w:gridAfter w:val="1"/>
          <w:wAfter w:w="3" w:type="pct"/>
        </w:trPr>
        <w:tc>
          <w:tcPr>
            <w:tcW w:w="605" w:type="pct"/>
            <w:shd w:val="clear" w:color="auto" w:fill="auto"/>
            <w:hideMark/>
          </w:tcPr>
          <w:p w14:paraId="0601CD45" w14:textId="29E23275" w:rsidR="00375029" w:rsidRPr="00DA36AF" w:rsidRDefault="00375029" w:rsidP="007868E8">
            <w:pPr>
              <w:spacing w:before="60" w:after="60"/>
              <w:ind w:firstLine="0"/>
              <w:rPr>
                <w:sz w:val="24"/>
                <w:szCs w:val="24"/>
              </w:rPr>
            </w:pPr>
            <w:r w:rsidRPr="00375029">
              <w:rPr>
                <w:b/>
                <w:bCs/>
                <w:sz w:val="24"/>
                <w:szCs w:val="24"/>
              </w:rPr>
              <w:t>foundationDoc</w:t>
            </w:r>
          </w:p>
        </w:tc>
        <w:tc>
          <w:tcPr>
            <w:tcW w:w="846" w:type="pct"/>
            <w:gridSpan w:val="3"/>
            <w:shd w:val="clear" w:color="auto" w:fill="auto"/>
            <w:hideMark/>
          </w:tcPr>
          <w:p w14:paraId="0E2C954E" w14:textId="77777777" w:rsidR="00375029" w:rsidRPr="00DA36AF" w:rsidRDefault="00375029" w:rsidP="007868E8">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375029" w:rsidRPr="00DA36AF" w:rsidRDefault="00375029" w:rsidP="007868E8">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375029" w:rsidRPr="00DA36AF" w:rsidRDefault="00375029" w:rsidP="007868E8">
            <w:pPr>
              <w:spacing w:before="60" w:after="60"/>
              <w:ind w:firstLine="0"/>
              <w:rPr>
                <w:sz w:val="24"/>
                <w:szCs w:val="24"/>
              </w:rPr>
            </w:pPr>
            <w:r w:rsidRPr="00DA36AF">
              <w:rPr>
                <w:sz w:val="24"/>
                <w:szCs w:val="24"/>
              </w:rPr>
              <w:t> </w:t>
            </w:r>
          </w:p>
        </w:tc>
        <w:tc>
          <w:tcPr>
            <w:tcW w:w="1338" w:type="pct"/>
            <w:gridSpan w:val="4"/>
            <w:shd w:val="clear" w:color="auto" w:fill="auto"/>
            <w:hideMark/>
          </w:tcPr>
          <w:p w14:paraId="6107A55E" w14:textId="77777777" w:rsidR="00375029" w:rsidRPr="00DA36AF" w:rsidRDefault="00375029" w:rsidP="007868E8">
            <w:pPr>
              <w:spacing w:before="60" w:after="60"/>
              <w:ind w:firstLine="0"/>
              <w:rPr>
                <w:sz w:val="24"/>
                <w:szCs w:val="24"/>
              </w:rPr>
            </w:pPr>
            <w:r w:rsidRPr="00DA36AF">
              <w:rPr>
                <w:sz w:val="24"/>
                <w:szCs w:val="24"/>
              </w:rPr>
              <w:t> </w:t>
            </w:r>
          </w:p>
        </w:tc>
        <w:tc>
          <w:tcPr>
            <w:tcW w:w="1378" w:type="pct"/>
            <w:gridSpan w:val="3"/>
            <w:shd w:val="clear" w:color="auto" w:fill="auto"/>
            <w:hideMark/>
          </w:tcPr>
          <w:p w14:paraId="7D6002A0" w14:textId="65B678A3" w:rsidR="00375029" w:rsidRPr="007130E9" w:rsidRDefault="00375029" w:rsidP="007868E8">
            <w:pPr>
              <w:spacing w:before="60" w:after="60"/>
              <w:ind w:firstLine="0"/>
              <w:rPr>
                <w:sz w:val="24"/>
                <w:szCs w:val="24"/>
              </w:rPr>
            </w:pPr>
          </w:p>
        </w:tc>
      </w:tr>
      <w:tr w:rsidR="00375029" w:rsidRPr="00DA36AF" w14:paraId="3E2866CA" w14:textId="77777777" w:rsidTr="00561387">
        <w:trPr>
          <w:gridAfter w:val="1"/>
          <w:wAfter w:w="3" w:type="pct"/>
        </w:trPr>
        <w:tc>
          <w:tcPr>
            <w:tcW w:w="605" w:type="pct"/>
            <w:shd w:val="clear" w:color="auto" w:fill="auto"/>
            <w:hideMark/>
          </w:tcPr>
          <w:p w14:paraId="4679B580" w14:textId="77777777" w:rsidR="00375029" w:rsidRPr="00DA36AF" w:rsidRDefault="00375029" w:rsidP="007868E8">
            <w:pPr>
              <w:spacing w:before="60" w:after="60"/>
              <w:ind w:firstLine="0"/>
              <w:rPr>
                <w:sz w:val="24"/>
                <w:szCs w:val="24"/>
              </w:rPr>
            </w:pPr>
          </w:p>
        </w:tc>
        <w:tc>
          <w:tcPr>
            <w:tcW w:w="846" w:type="pct"/>
            <w:gridSpan w:val="3"/>
            <w:shd w:val="clear" w:color="auto" w:fill="auto"/>
          </w:tcPr>
          <w:p w14:paraId="4634D374" w14:textId="5C27C59A" w:rsidR="00375029" w:rsidRPr="00DA36AF" w:rsidRDefault="00375029" w:rsidP="007868E8">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375029" w:rsidRPr="00DA36AF" w:rsidRDefault="00375029" w:rsidP="007868E8">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375029" w:rsidRPr="00DA36AF" w:rsidRDefault="00375029" w:rsidP="00375029">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8" w:type="pct"/>
            <w:gridSpan w:val="4"/>
            <w:shd w:val="clear" w:color="auto" w:fill="auto"/>
          </w:tcPr>
          <w:p w14:paraId="36746DAC" w14:textId="38B5FBF5" w:rsidR="00375029" w:rsidRPr="00DA36AF" w:rsidRDefault="00375029" w:rsidP="007868E8">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8" w:type="pct"/>
            <w:gridSpan w:val="3"/>
            <w:shd w:val="clear" w:color="auto" w:fill="auto"/>
            <w:hideMark/>
          </w:tcPr>
          <w:p w14:paraId="2BA0429E" w14:textId="77777777" w:rsidR="00375029" w:rsidRPr="00DA36AF" w:rsidRDefault="00375029" w:rsidP="007868E8">
            <w:pPr>
              <w:spacing w:before="60" w:after="60"/>
              <w:ind w:firstLine="0"/>
              <w:rPr>
                <w:sz w:val="24"/>
                <w:szCs w:val="24"/>
              </w:rPr>
            </w:pPr>
          </w:p>
        </w:tc>
      </w:tr>
      <w:tr w:rsidR="00375029" w:rsidRPr="00DA36AF" w14:paraId="5607288E" w14:textId="77777777" w:rsidTr="00561387">
        <w:trPr>
          <w:gridAfter w:val="1"/>
          <w:wAfter w:w="3" w:type="pct"/>
        </w:trPr>
        <w:tc>
          <w:tcPr>
            <w:tcW w:w="605" w:type="pct"/>
            <w:shd w:val="clear" w:color="auto" w:fill="auto"/>
            <w:hideMark/>
          </w:tcPr>
          <w:p w14:paraId="2EFC207C" w14:textId="77777777" w:rsidR="00375029" w:rsidRPr="00DA36AF" w:rsidRDefault="00375029" w:rsidP="007868E8">
            <w:pPr>
              <w:spacing w:before="60" w:after="60"/>
              <w:ind w:firstLine="0"/>
              <w:rPr>
                <w:sz w:val="24"/>
                <w:szCs w:val="24"/>
              </w:rPr>
            </w:pPr>
          </w:p>
        </w:tc>
        <w:tc>
          <w:tcPr>
            <w:tcW w:w="846" w:type="pct"/>
            <w:gridSpan w:val="3"/>
            <w:shd w:val="clear" w:color="auto" w:fill="auto"/>
          </w:tcPr>
          <w:p w14:paraId="19770B5E" w14:textId="4B567E60" w:rsidR="00375029" w:rsidRPr="00DA36AF" w:rsidRDefault="00375029" w:rsidP="007868E8">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375029" w:rsidRPr="00DA36AF" w:rsidRDefault="00375029" w:rsidP="007868E8">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375029" w:rsidRPr="00DA36AF" w:rsidRDefault="00375029" w:rsidP="007868E8">
            <w:pPr>
              <w:spacing w:before="60" w:after="60"/>
              <w:ind w:firstLine="0"/>
              <w:jc w:val="center"/>
              <w:rPr>
                <w:sz w:val="24"/>
                <w:szCs w:val="24"/>
              </w:rPr>
            </w:pPr>
            <w:r w:rsidRPr="00DA36AF">
              <w:rPr>
                <w:sz w:val="24"/>
                <w:szCs w:val="24"/>
                <w:lang w:val="en-US"/>
              </w:rPr>
              <w:t>T(1-1000)</w:t>
            </w:r>
          </w:p>
        </w:tc>
        <w:tc>
          <w:tcPr>
            <w:tcW w:w="1338" w:type="pct"/>
            <w:gridSpan w:val="4"/>
            <w:shd w:val="clear" w:color="auto" w:fill="auto"/>
          </w:tcPr>
          <w:p w14:paraId="27382481" w14:textId="5304A82F" w:rsidR="00375029" w:rsidRPr="00DA36AF" w:rsidRDefault="00375029" w:rsidP="007868E8">
            <w:pPr>
              <w:spacing w:before="60" w:after="60"/>
              <w:ind w:firstLine="0"/>
              <w:rPr>
                <w:sz w:val="24"/>
                <w:szCs w:val="24"/>
              </w:rPr>
            </w:pPr>
            <w:r w:rsidRPr="00375029">
              <w:rPr>
                <w:sz w:val="24"/>
                <w:szCs w:val="24"/>
              </w:rPr>
              <w:t xml:space="preserve">Наименование документа, являющиегося основанием для начисления суммы </w:t>
            </w:r>
            <w:r w:rsidRPr="00375029">
              <w:rPr>
                <w:sz w:val="24"/>
                <w:szCs w:val="24"/>
              </w:rPr>
              <w:lastRenderedPageBreak/>
              <w:t>возмещения фактически понесенного ущерба</w:t>
            </w:r>
          </w:p>
        </w:tc>
        <w:tc>
          <w:tcPr>
            <w:tcW w:w="1378" w:type="pct"/>
            <w:gridSpan w:val="3"/>
            <w:shd w:val="clear" w:color="auto" w:fill="auto"/>
            <w:hideMark/>
          </w:tcPr>
          <w:p w14:paraId="2FDD40AE" w14:textId="77777777" w:rsidR="00375029" w:rsidRPr="00DA36AF" w:rsidRDefault="00375029" w:rsidP="007868E8">
            <w:pPr>
              <w:spacing w:before="60" w:after="60"/>
              <w:ind w:firstLine="0"/>
              <w:rPr>
                <w:sz w:val="24"/>
                <w:szCs w:val="24"/>
              </w:rPr>
            </w:pPr>
          </w:p>
        </w:tc>
      </w:tr>
      <w:tr w:rsidR="00375029" w:rsidRPr="00DA36AF" w14:paraId="6595DB83" w14:textId="77777777" w:rsidTr="00561387">
        <w:trPr>
          <w:gridAfter w:val="1"/>
          <w:wAfter w:w="3" w:type="pct"/>
        </w:trPr>
        <w:tc>
          <w:tcPr>
            <w:tcW w:w="4997" w:type="pct"/>
            <w:gridSpan w:val="17"/>
            <w:shd w:val="clear" w:color="auto" w:fill="auto"/>
            <w:hideMark/>
          </w:tcPr>
          <w:p w14:paraId="7E99992A" w14:textId="66D1915C" w:rsidR="00375029" w:rsidRPr="00DA36AF" w:rsidRDefault="00401029" w:rsidP="00375029">
            <w:pPr>
              <w:spacing w:before="60" w:after="60"/>
              <w:ind w:firstLine="0"/>
              <w:jc w:val="center"/>
              <w:rPr>
                <w:sz w:val="24"/>
                <w:szCs w:val="24"/>
              </w:rPr>
            </w:pPr>
            <w:r w:rsidRPr="00401029">
              <w:rPr>
                <w:b/>
                <w:bCs/>
                <w:sz w:val="24"/>
                <w:szCs w:val="24"/>
              </w:rPr>
              <w:lastRenderedPageBreak/>
              <w:t>Платежный документ</w:t>
            </w:r>
          </w:p>
        </w:tc>
      </w:tr>
      <w:tr w:rsidR="00375029" w:rsidRPr="00DA36AF" w14:paraId="318A2C51" w14:textId="77777777" w:rsidTr="00561387">
        <w:trPr>
          <w:gridAfter w:val="1"/>
          <w:wAfter w:w="3" w:type="pct"/>
        </w:trPr>
        <w:tc>
          <w:tcPr>
            <w:tcW w:w="605" w:type="pct"/>
            <w:shd w:val="clear" w:color="auto" w:fill="auto"/>
            <w:hideMark/>
          </w:tcPr>
          <w:p w14:paraId="41132926" w14:textId="00762DA0" w:rsidR="00375029" w:rsidRPr="00DA36AF" w:rsidRDefault="00401029" w:rsidP="007868E8">
            <w:pPr>
              <w:spacing w:before="60" w:after="60"/>
              <w:ind w:firstLine="0"/>
              <w:rPr>
                <w:sz w:val="24"/>
                <w:szCs w:val="24"/>
              </w:rPr>
            </w:pPr>
            <w:r>
              <w:rPr>
                <w:b/>
                <w:bCs/>
                <w:sz w:val="24"/>
                <w:szCs w:val="24"/>
                <w:lang w:val="en-US"/>
              </w:rPr>
              <w:t>pay</w:t>
            </w:r>
            <w:r w:rsidR="00375029" w:rsidRPr="00375029">
              <w:rPr>
                <w:b/>
                <w:bCs/>
                <w:sz w:val="24"/>
                <w:szCs w:val="24"/>
              </w:rPr>
              <w:t>Doc</w:t>
            </w:r>
          </w:p>
        </w:tc>
        <w:tc>
          <w:tcPr>
            <w:tcW w:w="846" w:type="pct"/>
            <w:gridSpan w:val="3"/>
            <w:shd w:val="clear" w:color="auto" w:fill="auto"/>
            <w:hideMark/>
          </w:tcPr>
          <w:p w14:paraId="171E7A9D" w14:textId="77777777" w:rsidR="00375029" w:rsidRPr="00DA36AF" w:rsidRDefault="00375029" w:rsidP="007868E8">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375029" w:rsidRPr="00DA36AF" w:rsidRDefault="00375029" w:rsidP="007868E8">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375029" w:rsidRPr="00DA36AF" w:rsidRDefault="00375029" w:rsidP="007868E8">
            <w:pPr>
              <w:spacing w:before="60" w:after="60"/>
              <w:ind w:firstLine="0"/>
              <w:rPr>
                <w:sz w:val="24"/>
                <w:szCs w:val="24"/>
              </w:rPr>
            </w:pPr>
            <w:r w:rsidRPr="00DA36AF">
              <w:rPr>
                <w:sz w:val="24"/>
                <w:szCs w:val="24"/>
              </w:rPr>
              <w:t> </w:t>
            </w:r>
          </w:p>
        </w:tc>
        <w:tc>
          <w:tcPr>
            <w:tcW w:w="1338" w:type="pct"/>
            <w:gridSpan w:val="4"/>
            <w:shd w:val="clear" w:color="auto" w:fill="auto"/>
            <w:hideMark/>
          </w:tcPr>
          <w:p w14:paraId="5C6B01CA" w14:textId="77777777" w:rsidR="00375029" w:rsidRPr="00DA36AF" w:rsidRDefault="00375029" w:rsidP="007868E8">
            <w:pPr>
              <w:spacing w:before="60" w:after="60"/>
              <w:ind w:firstLine="0"/>
              <w:rPr>
                <w:sz w:val="24"/>
                <w:szCs w:val="24"/>
              </w:rPr>
            </w:pPr>
            <w:r w:rsidRPr="00DA36AF">
              <w:rPr>
                <w:sz w:val="24"/>
                <w:szCs w:val="24"/>
              </w:rPr>
              <w:t> </w:t>
            </w:r>
          </w:p>
        </w:tc>
        <w:tc>
          <w:tcPr>
            <w:tcW w:w="1378" w:type="pct"/>
            <w:gridSpan w:val="3"/>
            <w:shd w:val="clear" w:color="auto" w:fill="auto"/>
            <w:hideMark/>
          </w:tcPr>
          <w:p w14:paraId="10308C7C" w14:textId="77777777" w:rsidR="00375029" w:rsidRPr="007130E9" w:rsidRDefault="00375029" w:rsidP="007868E8">
            <w:pPr>
              <w:spacing w:before="60" w:after="60"/>
              <w:ind w:firstLine="0"/>
              <w:rPr>
                <w:sz w:val="24"/>
                <w:szCs w:val="24"/>
              </w:rPr>
            </w:pPr>
          </w:p>
        </w:tc>
      </w:tr>
      <w:tr w:rsidR="00375029" w:rsidRPr="00DA36AF" w14:paraId="3DF33281" w14:textId="77777777" w:rsidTr="00561387">
        <w:trPr>
          <w:gridAfter w:val="1"/>
          <w:wAfter w:w="3" w:type="pct"/>
        </w:trPr>
        <w:tc>
          <w:tcPr>
            <w:tcW w:w="605" w:type="pct"/>
            <w:shd w:val="clear" w:color="auto" w:fill="auto"/>
            <w:hideMark/>
          </w:tcPr>
          <w:p w14:paraId="7A5C77E0" w14:textId="77777777" w:rsidR="00375029" w:rsidRPr="00DA36AF" w:rsidRDefault="00375029" w:rsidP="007868E8">
            <w:pPr>
              <w:spacing w:before="60" w:after="60"/>
              <w:ind w:firstLine="0"/>
              <w:rPr>
                <w:sz w:val="24"/>
                <w:szCs w:val="24"/>
              </w:rPr>
            </w:pPr>
          </w:p>
        </w:tc>
        <w:tc>
          <w:tcPr>
            <w:tcW w:w="846" w:type="pct"/>
            <w:gridSpan w:val="3"/>
            <w:shd w:val="clear" w:color="auto" w:fill="auto"/>
          </w:tcPr>
          <w:p w14:paraId="486FB9EC" w14:textId="6A299472" w:rsidR="00375029" w:rsidRPr="00DA36AF" w:rsidRDefault="00375029" w:rsidP="007868E8">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375029" w:rsidRPr="00375029" w:rsidRDefault="00375029" w:rsidP="007868E8">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375029" w:rsidRPr="00DA36AF" w:rsidRDefault="00375029" w:rsidP="007868E8">
            <w:pPr>
              <w:spacing w:before="60" w:after="60"/>
              <w:ind w:firstLine="0"/>
              <w:jc w:val="center"/>
              <w:rPr>
                <w:sz w:val="24"/>
                <w:szCs w:val="24"/>
              </w:rPr>
            </w:pPr>
            <w:r w:rsidRPr="00DA36AF">
              <w:rPr>
                <w:sz w:val="24"/>
                <w:szCs w:val="24"/>
                <w:lang w:val="en-US"/>
              </w:rPr>
              <w:t>T(1-1000)</w:t>
            </w:r>
          </w:p>
        </w:tc>
        <w:tc>
          <w:tcPr>
            <w:tcW w:w="1338" w:type="pct"/>
            <w:gridSpan w:val="4"/>
            <w:shd w:val="clear" w:color="auto" w:fill="auto"/>
          </w:tcPr>
          <w:p w14:paraId="70F1D800" w14:textId="711F0929" w:rsidR="00375029" w:rsidRPr="00DA36AF" w:rsidRDefault="00375029" w:rsidP="007868E8">
            <w:pPr>
              <w:spacing w:before="60" w:after="60"/>
              <w:ind w:firstLine="0"/>
              <w:rPr>
                <w:sz w:val="24"/>
                <w:szCs w:val="24"/>
              </w:rPr>
            </w:pPr>
            <w:r w:rsidRPr="00375029">
              <w:rPr>
                <w:sz w:val="24"/>
                <w:szCs w:val="24"/>
              </w:rPr>
              <w:t>Наименование платежного документа</w:t>
            </w:r>
          </w:p>
        </w:tc>
        <w:tc>
          <w:tcPr>
            <w:tcW w:w="1378" w:type="pct"/>
            <w:gridSpan w:val="3"/>
            <w:shd w:val="clear" w:color="auto" w:fill="auto"/>
            <w:hideMark/>
          </w:tcPr>
          <w:p w14:paraId="08F87027" w14:textId="77777777" w:rsidR="00375029" w:rsidRPr="00DA36AF" w:rsidRDefault="00375029" w:rsidP="007868E8">
            <w:pPr>
              <w:spacing w:before="60" w:after="60"/>
              <w:ind w:firstLine="0"/>
              <w:rPr>
                <w:sz w:val="24"/>
                <w:szCs w:val="24"/>
              </w:rPr>
            </w:pPr>
          </w:p>
        </w:tc>
      </w:tr>
      <w:tr w:rsidR="00E25A17" w:rsidRPr="00DA36AF" w14:paraId="11AE8FD7" w14:textId="77777777" w:rsidTr="00561387">
        <w:trPr>
          <w:gridAfter w:val="1"/>
          <w:wAfter w:w="3" w:type="pct"/>
        </w:trPr>
        <w:tc>
          <w:tcPr>
            <w:tcW w:w="4997" w:type="pct"/>
            <w:gridSpan w:val="17"/>
            <w:shd w:val="clear" w:color="auto" w:fill="auto"/>
            <w:hideMark/>
          </w:tcPr>
          <w:p w14:paraId="4E7C4D4E" w14:textId="35C1AE8F" w:rsidR="00E25A17" w:rsidRPr="00DA36AF" w:rsidRDefault="002E2962" w:rsidP="00311370">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E25A17" w:rsidRPr="00DA36AF" w14:paraId="0094FB1B" w14:textId="77777777" w:rsidTr="00561387">
        <w:trPr>
          <w:gridAfter w:val="1"/>
          <w:wAfter w:w="3" w:type="pct"/>
        </w:trPr>
        <w:tc>
          <w:tcPr>
            <w:tcW w:w="605" w:type="pct"/>
            <w:shd w:val="clear" w:color="auto" w:fill="auto"/>
            <w:hideMark/>
          </w:tcPr>
          <w:p w14:paraId="70D0F129" w14:textId="42860C0A" w:rsidR="00E25A17" w:rsidRPr="00DA36AF" w:rsidRDefault="002E2962" w:rsidP="00311370">
            <w:pPr>
              <w:spacing w:before="60" w:after="60"/>
              <w:ind w:firstLine="0"/>
              <w:rPr>
                <w:sz w:val="24"/>
                <w:szCs w:val="24"/>
              </w:rPr>
            </w:pPr>
            <w:r w:rsidRPr="002E2962">
              <w:rPr>
                <w:b/>
                <w:bCs/>
                <w:sz w:val="24"/>
                <w:szCs w:val="24"/>
              </w:rPr>
              <w:t>bankGuaranteeTermination</w:t>
            </w:r>
          </w:p>
        </w:tc>
        <w:tc>
          <w:tcPr>
            <w:tcW w:w="846" w:type="pct"/>
            <w:gridSpan w:val="3"/>
            <w:shd w:val="clear" w:color="auto" w:fill="auto"/>
            <w:hideMark/>
          </w:tcPr>
          <w:p w14:paraId="1AC0ABBB" w14:textId="77777777" w:rsidR="00E25A17" w:rsidRPr="00DA36AF" w:rsidRDefault="00E25A17"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E25A17" w:rsidRPr="00DA36AF" w:rsidRDefault="00E25A17"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E25A17" w:rsidRPr="00DA36AF" w:rsidRDefault="00E25A17"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45589CDA" w14:textId="77777777" w:rsidR="00E25A17" w:rsidRPr="00DA36AF" w:rsidRDefault="00E25A17"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738641BE" w14:textId="625276BE" w:rsidR="00E25A17" w:rsidRPr="007130E9" w:rsidRDefault="00E25A17" w:rsidP="00311370">
            <w:pPr>
              <w:spacing w:before="60" w:after="60"/>
              <w:ind w:firstLine="0"/>
              <w:rPr>
                <w:sz w:val="24"/>
                <w:szCs w:val="24"/>
              </w:rPr>
            </w:pPr>
          </w:p>
        </w:tc>
      </w:tr>
      <w:tr w:rsidR="002E2962" w:rsidRPr="00DA36AF" w14:paraId="38DB45FE" w14:textId="77777777" w:rsidTr="00561387">
        <w:trPr>
          <w:gridAfter w:val="1"/>
          <w:wAfter w:w="3" w:type="pct"/>
        </w:trPr>
        <w:tc>
          <w:tcPr>
            <w:tcW w:w="605" w:type="pct"/>
            <w:shd w:val="clear" w:color="auto" w:fill="auto"/>
            <w:hideMark/>
          </w:tcPr>
          <w:p w14:paraId="73A5BDA8" w14:textId="77777777" w:rsidR="002E2962" w:rsidRPr="00DA36AF" w:rsidRDefault="002E2962" w:rsidP="00311370">
            <w:pPr>
              <w:spacing w:before="60" w:after="60"/>
              <w:ind w:firstLine="0"/>
              <w:rPr>
                <w:sz w:val="24"/>
                <w:szCs w:val="24"/>
              </w:rPr>
            </w:pPr>
          </w:p>
        </w:tc>
        <w:tc>
          <w:tcPr>
            <w:tcW w:w="846" w:type="pct"/>
            <w:gridSpan w:val="3"/>
            <w:shd w:val="clear" w:color="auto" w:fill="auto"/>
            <w:hideMark/>
          </w:tcPr>
          <w:p w14:paraId="3869DAE1" w14:textId="77777777" w:rsidR="002E2962" w:rsidRPr="00DA36AF" w:rsidRDefault="002E2962" w:rsidP="00311370">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2E2962" w:rsidRPr="002E2962" w:rsidRDefault="002E2962" w:rsidP="00311370">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2E2962" w:rsidRPr="002E2962" w:rsidRDefault="002E2962" w:rsidP="00311370">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8" w:type="pct"/>
            <w:gridSpan w:val="4"/>
            <w:shd w:val="clear" w:color="auto" w:fill="auto"/>
            <w:hideMark/>
          </w:tcPr>
          <w:p w14:paraId="3DD3213C" w14:textId="135BC35F" w:rsidR="002E2962" w:rsidRPr="00DA36AF" w:rsidRDefault="002E2962" w:rsidP="00311370">
            <w:pPr>
              <w:spacing w:before="60" w:after="60"/>
              <w:ind w:firstLine="0"/>
              <w:rPr>
                <w:sz w:val="24"/>
                <w:szCs w:val="24"/>
              </w:rPr>
            </w:pPr>
            <w:r w:rsidRPr="002E2962">
              <w:rPr>
                <w:sz w:val="24"/>
                <w:szCs w:val="24"/>
              </w:rPr>
              <w:t>Номер реестровой записи банковской гарантии</w:t>
            </w:r>
          </w:p>
        </w:tc>
        <w:tc>
          <w:tcPr>
            <w:tcW w:w="1378" w:type="pct"/>
            <w:gridSpan w:val="3"/>
            <w:shd w:val="clear" w:color="auto" w:fill="auto"/>
            <w:hideMark/>
          </w:tcPr>
          <w:p w14:paraId="67AED2D6" w14:textId="77777777" w:rsidR="002E2962" w:rsidRPr="00DA36AF" w:rsidRDefault="002E2962" w:rsidP="00311370">
            <w:pPr>
              <w:spacing w:before="60" w:after="60"/>
              <w:ind w:firstLine="0"/>
              <w:rPr>
                <w:sz w:val="24"/>
                <w:szCs w:val="24"/>
              </w:rPr>
            </w:pPr>
          </w:p>
        </w:tc>
      </w:tr>
      <w:tr w:rsidR="002E2962" w:rsidRPr="00DA36AF" w14:paraId="075D7BCB" w14:textId="77777777" w:rsidTr="00561387">
        <w:trPr>
          <w:gridAfter w:val="1"/>
          <w:wAfter w:w="3" w:type="pct"/>
        </w:trPr>
        <w:tc>
          <w:tcPr>
            <w:tcW w:w="605" w:type="pct"/>
            <w:shd w:val="clear" w:color="auto" w:fill="auto"/>
            <w:hideMark/>
          </w:tcPr>
          <w:p w14:paraId="4F18EA7A" w14:textId="77777777" w:rsidR="002E2962" w:rsidRPr="00DA36AF" w:rsidRDefault="002E2962" w:rsidP="00311370">
            <w:pPr>
              <w:spacing w:before="60" w:after="60"/>
              <w:ind w:firstLine="0"/>
              <w:rPr>
                <w:sz w:val="24"/>
                <w:szCs w:val="24"/>
              </w:rPr>
            </w:pPr>
          </w:p>
        </w:tc>
        <w:tc>
          <w:tcPr>
            <w:tcW w:w="846" w:type="pct"/>
            <w:gridSpan w:val="3"/>
            <w:shd w:val="clear" w:color="auto" w:fill="auto"/>
            <w:hideMark/>
          </w:tcPr>
          <w:p w14:paraId="09E835EC" w14:textId="1ECDD84C" w:rsidR="002E2962" w:rsidRPr="00DA36AF" w:rsidRDefault="002E2962" w:rsidP="00311370">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2E2962" w:rsidRPr="00DA36AF" w:rsidRDefault="002E2962" w:rsidP="00311370">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2E2962" w:rsidRPr="00DA36AF" w:rsidRDefault="002E2962" w:rsidP="00311370">
            <w:pPr>
              <w:spacing w:before="60" w:after="60"/>
              <w:ind w:firstLine="0"/>
              <w:jc w:val="center"/>
              <w:rPr>
                <w:sz w:val="24"/>
                <w:szCs w:val="24"/>
              </w:rPr>
            </w:pPr>
            <w:r>
              <w:rPr>
                <w:sz w:val="24"/>
                <w:szCs w:val="24"/>
                <w:lang w:val="en-US"/>
              </w:rPr>
              <w:t>D</w:t>
            </w:r>
          </w:p>
        </w:tc>
        <w:tc>
          <w:tcPr>
            <w:tcW w:w="1338" w:type="pct"/>
            <w:gridSpan w:val="4"/>
            <w:shd w:val="clear" w:color="auto" w:fill="auto"/>
            <w:hideMark/>
          </w:tcPr>
          <w:p w14:paraId="2B673875" w14:textId="5EFD266B" w:rsidR="002E2962" w:rsidRPr="00DA36AF" w:rsidRDefault="002E2962" w:rsidP="00311370">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8" w:type="pct"/>
            <w:gridSpan w:val="3"/>
            <w:shd w:val="clear" w:color="auto" w:fill="auto"/>
            <w:hideMark/>
          </w:tcPr>
          <w:p w14:paraId="31EDB5A0" w14:textId="77777777" w:rsidR="002E2962" w:rsidRPr="00DA36AF" w:rsidRDefault="002E2962" w:rsidP="00311370">
            <w:pPr>
              <w:spacing w:before="60" w:after="60"/>
              <w:ind w:firstLine="0"/>
              <w:rPr>
                <w:sz w:val="24"/>
                <w:szCs w:val="24"/>
              </w:rPr>
            </w:pPr>
          </w:p>
        </w:tc>
      </w:tr>
      <w:tr w:rsidR="00E25A17" w:rsidRPr="00DA36AF" w14:paraId="22B2AEFB" w14:textId="77777777" w:rsidTr="00561387">
        <w:trPr>
          <w:gridAfter w:val="1"/>
          <w:wAfter w:w="3" w:type="pct"/>
        </w:trPr>
        <w:tc>
          <w:tcPr>
            <w:tcW w:w="605" w:type="pct"/>
            <w:shd w:val="clear" w:color="auto" w:fill="auto"/>
            <w:hideMark/>
          </w:tcPr>
          <w:p w14:paraId="6E71EFA1" w14:textId="77777777" w:rsidR="00E25A17" w:rsidRPr="00DA36AF" w:rsidRDefault="00E25A17" w:rsidP="00311370">
            <w:pPr>
              <w:spacing w:before="60" w:after="60"/>
              <w:ind w:firstLine="0"/>
              <w:rPr>
                <w:sz w:val="24"/>
                <w:szCs w:val="24"/>
              </w:rPr>
            </w:pPr>
          </w:p>
        </w:tc>
        <w:tc>
          <w:tcPr>
            <w:tcW w:w="846" w:type="pct"/>
            <w:gridSpan w:val="3"/>
            <w:shd w:val="clear" w:color="auto" w:fill="auto"/>
            <w:hideMark/>
          </w:tcPr>
          <w:p w14:paraId="2402F5DE" w14:textId="5B82A881" w:rsidR="00E25A17" w:rsidRPr="00DA36AF" w:rsidRDefault="002E2962" w:rsidP="00311370">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E25A17" w:rsidRPr="004C483B" w:rsidRDefault="004C483B" w:rsidP="00311370">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E25A17" w:rsidRPr="00DA36AF" w:rsidRDefault="002E2962" w:rsidP="00311370">
            <w:pPr>
              <w:spacing w:before="60" w:after="60"/>
              <w:ind w:firstLine="0"/>
              <w:jc w:val="center"/>
              <w:rPr>
                <w:sz w:val="24"/>
                <w:szCs w:val="24"/>
              </w:rPr>
            </w:pPr>
            <w:r>
              <w:rPr>
                <w:sz w:val="24"/>
                <w:szCs w:val="24"/>
                <w:lang w:val="en-US"/>
              </w:rPr>
              <w:t>T(1-2000)</w:t>
            </w:r>
          </w:p>
        </w:tc>
        <w:tc>
          <w:tcPr>
            <w:tcW w:w="1338" w:type="pct"/>
            <w:gridSpan w:val="4"/>
            <w:shd w:val="clear" w:color="auto" w:fill="auto"/>
            <w:hideMark/>
          </w:tcPr>
          <w:p w14:paraId="35820F1A" w14:textId="46AF0715" w:rsidR="00E25A17" w:rsidRPr="00DA36AF" w:rsidRDefault="002E2962" w:rsidP="00311370">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8" w:type="pct"/>
            <w:gridSpan w:val="3"/>
            <w:shd w:val="clear" w:color="auto" w:fill="auto"/>
            <w:hideMark/>
          </w:tcPr>
          <w:p w14:paraId="598A1E21" w14:textId="77777777" w:rsidR="00E25A17" w:rsidRPr="00DA36AF" w:rsidRDefault="00E25A17" w:rsidP="00311370">
            <w:pPr>
              <w:spacing w:before="60" w:after="60"/>
              <w:ind w:firstLine="0"/>
              <w:rPr>
                <w:sz w:val="24"/>
                <w:szCs w:val="24"/>
              </w:rPr>
            </w:pPr>
          </w:p>
        </w:tc>
      </w:tr>
      <w:tr w:rsidR="00CF2FDB" w:rsidRPr="00DA36AF" w14:paraId="4D512FA0" w14:textId="77777777" w:rsidTr="00561387">
        <w:trPr>
          <w:gridAfter w:val="1"/>
          <w:wAfter w:w="3" w:type="pct"/>
        </w:trPr>
        <w:tc>
          <w:tcPr>
            <w:tcW w:w="4997" w:type="pct"/>
            <w:gridSpan w:val="17"/>
            <w:shd w:val="clear" w:color="auto" w:fill="auto"/>
            <w:hideMark/>
          </w:tcPr>
          <w:p w14:paraId="5598430D" w14:textId="77777777" w:rsidR="00CF2FDB" w:rsidRPr="00DA36AF" w:rsidRDefault="00CF2FDB" w:rsidP="003337B7">
            <w:pPr>
              <w:spacing w:before="60" w:after="60"/>
              <w:ind w:firstLine="0"/>
              <w:jc w:val="center"/>
              <w:rPr>
                <w:sz w:val="24"/>
                <w:szCs w:val="24"/>
              </w:rPr>
            </w:pPr>
            <w:r w:rsidRPr="00DA36AF">
              <w:rPr>
                <w:b/>
                <w:bCs/>
                <w:sz w:val="24"/>
                <w:szCs w:val="24"/>
              </w:rPr>
              <w:t>Информация о неустойках (штрафах, пени)</w:t>
            </w:r>
          </w:p>
        </w:tc>
      </w:tr>
      <w:tr w:rsidR="00CF2FDB" w:rsidRPr="00DA36AF" w14:paraId="486D48D6" w14:textId="77777777" w:rsidTr="00561387">
        <w:trPr>
          <w:gridAfter w:val="1"/>
          <w:wAfter w:w="3" w:type="pct"/>
        </w:trPr>
        <w:tc>
          <w:tcPr>
            <w:tcW w:w="605" w:type="pct"/>
            <w:shd w:val="clear" w:color="auto" w:fill="auto"/>
            <w:hideMark/>
          </w:tcPr>
          <w:p w14:paraId="3E9CE82A" w14:textId="77777777" w:rsidR="00CF2FDB" w:rsidRPr="00DA36AF" w:rsidRDefault="00CF2FDB" w:rsidP="003337B7">
            <w:pPr>
              <w:spacing w:before="60" w:after="60"/>
              <w:ind w:firstLine="0"/>
              <w:rPr>
                <w:sz w:val="24"/>
                <w:szCs w:val="24"/>
              </w:rPr>
            </w:pPr>
            <w:r w:rsidRPr="00DA36AF">
              <w:rPr>
                <w:b/>
                <w:bCs/>
                <w:sz w:val="24"/>
                <w:szCs w:val="24"/>
              </w:rPr>
              <w:t>penalties</w:t>
            </w:r>
          </w:p>
        </w:tc>
        <w:tc>
          <w:tcPr>
            <w:tcW w:w="846" w:type="pct"/>
            <w:gridSpan w:val="3"/>
            <w:shd w:val="clear" w:color="auto" w:fill="auto"/>
            <w:hideMark/>
          </w:tcPr>
          <w:p w14:paraId="24836156" w14:textId="77777777" w:rsidR="00CF2FDB" w:rsidRPr="00DA36AF" w:rsidRDefault="00CF2FDB"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CF2FDB" w:rsidRPr="00DA36AF" w:rsidRDefault="00CF2FDB"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CF2FDB" w:rsidRPr="00DA36AF" w:rsidRDefault="00CF2FDB"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4BC7B541" w14:textId="77777777" w:rsidR="00CF2FDB" w:rsidRPr="00DA36AF" w:rsidRDefault="00CF2FDB"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47815A2D" w14:textId="76AFCD25" w:rsidR="00CF2FDB" w:rsidRPr="007130E9" w:rsidRDefault="007130E9" w:rsidP="003337B7">
            <w:pPr>
              <w:spacing w:before="60" w:after="60"/>
              <w:ind w:firstLine="0"/>
              <w:rPr>
                <w:sz w:val="24"/>
                <w:szCs w:val="24"/>
              </w:rPr>
            </w:pPr>
            <w:r>
              <w:rPr>
                <w:sz w:val="24"/>
                <w:szCs w:val="24"/>
              </w:rPr>
              <w:t>Множественный элемент</w:t>
            </w:r>
          </w:p>
        </w:tc>
      </w:tr>
      <w:tr w:rsidR="00CF2FDB" w:rsidRPr="00DA36AF" w14:paraId="05B1EABB" w14:textId="77777777" w:rsidTr="00561387">
        <w:trPr>
          <w:gridAfter w:val="1"/>
          <w:wAfter w:w="3" w:type="pct"/>
        </w:trPr>
        <w:tc>
          <w:tcPr>
            <w:tcW w:w="605" w:type="pct"/>
            <w:shd w:val="clear" w:color="auto" w:fill="auto"/>
            <w:hideMark/>
          </w:tcPr>
          <w:p w14:paraId="23902770" w14:textId="77777777" w:rsidR="00CF2FDB" w:rsidRPr="00DA36AF" w:rsidRDefault="00CF2FDB" w:rsidP="003337B7">
            <w:pPr>
              <w:spacing w:before="60" w:after="60"/>
              <w:ind w:firstLine="0"/>
              <w:rPr>
                <w:sz w:val="24"/>
                <w:szCs w:val="24"/>
              </w:rPr>
            </w:pPr>
          </w:p>
        </w:tc>
        <w:tc>
          <w:tcPr>
            <w:tcW w:w="846" w:type="pct"/>
            <w:gridSpan w:val="3"/>
            <w:shd w:val="clear" w:color="auto" w:fill="auto"/>
            <w:hideMark/>
          </w:tcPr>
          <w:p w14:paraId="6C45CA87" w14:textId="4E3EF45C" w:rsidR="00CF2FDB" w:rsidRPr="00DA36AF" w:rsidRDefault="00CF2FDB" w:rsidP="003337B7">
            <w:pPr>
              <w:spacing w:before="60" w:after="60"/>
              <w:ind w:firstLine="0"/>
              <w:rPr>
                <w:sz w:val="24"/>
                <w:szCs w:val="24"/>
              </w:rPr>
            </w:pPr>
            <w:r w:rsidRPr="00DA36AF">
              <w:rPr>
                <w:sz w:val="24"/>
                <w:szCs w:val="24"/>
                <w:lang w:val="en-US"/>
              </w:rPr>
              <w:t>penalty</w:t>
            </w:r>
            <w:r w:rsidR="008108DA">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CF2FDB" w:rsidRPr="00DA36AF" w:rsidRDefault="00CF2FDB" w:rsidP="003337B7">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CF2FDB" w:rsidRPr="00DA36AF" w:rsidRDefault="00CF2FDB" w:rsidP="003337B7">
            <w:pPr>
              <w:spacing w:before="60" w:after="60"/>
              <w:ind w:firstLine="0"/>
              <w:jc w:val="center"/>
              <w:rPr>
                <w:sz w:val="24"/>
                <w:szCs w:val="24"/>
              </w:rPr>
            </w:pPr>
            <w:r w:rsidRPr="00DA36AF">
              <w:rPr>
                <w:sz w:val="24"/>
                <w:szCs w:val="24"/>
                <w:lang w:val="en-US"/>
              </w:rPr>
              <w:t>S</w:t>
            </w:r>
          </w:p>
        </w:tc>
        <w:tc>
          <w:tcPr>
            <w:tcW w:w="1338" w:type="pct"/>
            <w:gridSpan w:val="4"/>
            <w:shd w:val="clear" w:color="auto" w:fill="auto"/>
            <w:hideMark/>
          </w:tcPr>
          <w:p w14:paraId="32742F21" w14:textId="33227F67" w:rsidR="00CF2FDB" w:rsidRPr="00DA36AF" w:rsidRDefault="00CF2FDB" w:rsidP="003337B7">
            <w:pPr>
              <w:spacing w:before="60" w:after="60"/>
              <w:ind w:firstLine="0"/>
              <w:rPr>
                <w:sz w:val="24"/>
                <w:szCs w:val="24"/>
              </w:rPr>
            </w:pPr>
            <w:r w:rsidRPr="00CF2FDB">
              <w:rPr>
                <w:sz w:val="24"/>
                <w:szCs w:val="24"/>
              </w:rPr>
              <w:t>Информация о начислении неустойки</w:t>
            </w:r>
          </w:p>
        </w:tc>
        <w:tc>
          <w:tcPr>
            <w:tcW w:w="1378" w:type="pct"/>
            <w:gridSpan w:val="3"/>
            <w:shd w:val="clear" w:color="auto" w:fill="auto"/>
            <w:hideMark/>
          </w:tcPr>
          <w:p w14:paraId="2E40C427" w14:textId="7F837EE5" w:rsidR="00CF2FDB" w:rsidRPr="00DA36AF" w:rsidRDefault="00CF2FDB" w:rsidP="003337B7">
            <w:pPr>
              <w:spacing w:before="60" w:after="60"/>
              <w:ind w:firstLine="0"/>
              <w:rPr>
                <w:sz w:val="24"/>
                <w:szCs w:val="24"/>
              </w:rPr>
            </w:pPr>
          </w:p>
        </w:tc>
      </w:tr>
      <w:tr w:rsidR="00CF2FDB" w:rsidRPr="00DA36AF" w14:paraId="06AA8802" w14:textId="77777777" w:rsidTr="00561387">
        <w:trPr>
          <w:gridAfter w:val="1"/>
          <w:wAfter w:w="3" w:type="pct"/>
        </w:trPr>
        <w:tc>
          <w:tcPr>
            <w:tcW w:w="605" w:type="pct"/>
            <w:shd w:val="clear" w:color="auto" w:fill="auto"/>
            <w:hideMark/>
          </w:tcPr>
          <w:p w14:paraId="1586C441" w14:textId="77777777" w:rsidR="00CF2FDB" w:rsidRPr="00DA36AF" w:rsidRDefault="00CF2FDB" w:rsidP="003337B7">
            <w:pPr>
              <w:spacing w:before="60" w:after="60"/>
              <w:ind w:firstLine="0"/>
              <w:rPr>
                <w:sz w:val="24"/>
                <w:szCs w:val="24"/>
              </w:rPr>
            </w:pPr>
          </w:p>
        </w:tc>
        <w:tc>
          <w:tcPr>
            <w:tcW w:w="846" w:type="pct"/>
            <w:gridSpan w:val="3"/>
            <w:shd w:val="clear" w:color="auto" w:fill="auto"/>
            <w:hideMark/>
          </w:tcPr>
          <w:p w14:paraId="6E23AD8E" w14:textId="2261BE76" w:rsidR="00CF2FDB" w:rsidRPr="00DA36AF" w:rsidRDefault="00C34EDB" w:rsidP="003337B7">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CF2FDB" w:rsidRPr="00DA36AF" w:rsidRDefault="00CF2FDB" w:rsidP="003337B7">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CF2FDB" w:rsidRPr="00DA36AF" w:rsidRDefault="00CF2FDB" w:rsidP="003337B7">
            <w:pPr>
              <w:spacing w:before="60" w:after="60"/>
              <w:ind w:firstLine="0"/>
              <w:jc w:val="center"/>
              <w:rPr>
                <w:sz w:val="24"/>
                <w:szCs w:val="24"/>
              </w:rPr>
            </w:pPr>
            <w:r w:rsidRPr="00DA36AF">
              <w:rPr>
                <w:sz w:val="24"/>
                <w:szCs w:val="24"/>
                <w:lang w:val="en-US"/>
              </w:rPr>
              <w:t>S</w:t>
            </w:r>
          </w:p>
        </w:tc>
        <w:tc>
          <w:tcPr>
            <w:tcW w:w="1338" w:type="pct"/>
            <w:gridSpan w:val="4"/>
            <w:shd w:val="clear" w:color="auto" w:fill="auto"/>
            <w:hideMark/>
          </w:tcPr>
          <w:p w14:paraId="7080B3D4" w14:textId="258F24CC" w:rsidR="00CF2FDB" w:rsidRPr="00DA36AF" w:rsidRDefault="00CF2FDB" w:rsidP="003337B7">
            <w:pPr>
              <w:spacing w:before="60" w:after="60"/>
              <w:ind w:firstLine="0"/>
              <w:rPr>
                <w:sz w:val="24"/>
                <w:szCs w:val="24"/>
              </w:rPr>
            </w:pPr>
            <w:r w:rsidRPr="00CF2FDB">
              <w:rPr>
                <w:sz w:val="24"/>
                <w:szCs w:val="24"/>
              </w:rPr>
              <w:t>Информация о возврате излишне уплаченной неустойки</w:t>
            </w:r>
          </w:p>
        </w:tc>
        <w:tc>
          <w:tcPr>
            <w:tcW w:w="1378" w:type="pct"/>
            <w:gridSpan w:val="3"/>
            <w:shd w:val="clear" w:color="auto" w:fill="auto"/>
            <w:hideMark/>
          </w:tcPr>
          <w:p w14:paraId="147FD211" w14:textId="77777777" w:rsidR="00CF2FDB" w:rsidRPr="00DA36AF" w:rsidRDefault="00CF2FDB" w:rsidP="003337B7">
            <w:pPr>
              <w:spacing w:before="60" w:after="60"/>
              <w:ind w:firstLine="0"/>
              <w:rPr>
                <w:sz w:val="24"/>
                <w:szCs w:val="24"/>
              </w:rPr>
            </w:pPr>
          </w:p>
        </w:tc>
      </w:tr>
      <w:tr w:rsidR="00CF2FDB" w:rsidRPr="00DA36AF" w14:paraId="79AB2E86" w14:textId="77777777" w:rsidTr="00561387">
        <w:trPr>
          <w:gridAfter w:val="1"/>
          <w:wAfter w:w="3" w:type="pct"/>
        </w:trPr>
        <w:tc>
          <w:tcPr>
            <w:tcW w:w="4997" w:type="pct"/>
            <w:gridSpan w:val="17"/>
            <w:shd w:val="clear" w:color="auto" w:fill="auto"/>
            <w:hideMark/>
          </w:tcPr>
          <w:p w14:paraId="77B519C9" w14:textId="21EE4311" w:rsidR="00CF2FDB" w:rsidRPr="00DA36AF" w:rsidRDefault="00CF2FDB" w:rsidP="003337B7">
            <w:pPr>
              <w:spacing w:before="60" w:after="60"/>
              <w:ind w:firstLine="0"/>
              <w:jc w:val="center"/>
              <w:rPr>
                <w:sz w:val="24"/>
                <w:szCs w:val="24"/>
              </w:rPr>
            </w:pPr>
            <w:r w:rsidRPr="00CF2FDB">
              <w:rPr>
                <w:b/>
                <w:bCs/>
                <w:sz w:val="24"/>
                <w:szCs w:val="24"/>
              </w:rPr>
              <w:t>Информация о начислении неустойки</w:t>
            </w:r>
          </w:p>
        </w:tc>
      </w:tr>
      <w:tr w:rsidR="00CF2FDB" w:rsidRPr="00DA36AF" w14:paraId="7880222C" w14:textId="77777777" w:rsidTr="00561387">
        <w:trPr>
          <w:gridAfter w:val="1"/>
          <w:wAfter w:w="3" w:type="pct"/>
        </w:trPr>
        <w:tc>
          <w:tcPr>
            <w:tcW w:w="605" w:type="pct"/>
            <w:shd w:val="clear" w:color="auto" w:fill="auto"/>
            <w:hideMark/>
          </w:tcPr>
          <w:p w14:paraId="04BD4D8B" w14:textId="626CB9FC" w:rsidR="00CF2FDB" w:rsidRPr="00DA36AF" w:rsidRDefault="00CF2FDB" w:rsidP="003337B7">
            <w:pPr>
              <w:spacing w:before="60" w:after="60"/>
              <w:ind w:firstLine="0"/>
              <w:rPr>
                <w:sz w:val="24"/>
                <w:szCs w:val="24"/>
              </w:rPr>
            </w:pPr>
            <w:r w:rsidRPr="00CF2FDB">
              <w:rPr>
                <w:b/>
                <w:bCs/>
                <w:sz w:val="24"/>
                <w:szCs w:val="24"/>
              </w:rPr>
              <w:t>penaltyAc</w:t>
            </w:r>
            <w:r w:rsidRPr="00CF2FDB">
              <w:rPr>
                <w:b/>
                <w:bCs/>
                <w:sz w:val="24"/>
                <w:szCs w:val="24"/>
              </w:rPr>
              <w:lastRenderedPageBreak/>
              <w:t>crual</w:t>
            </w:r>
          </w:p>
        </w:tc>
        <w:tc>
          <w:tcPr>
            <w:tcW w:w="846" w:type="pct"/>
            <w:gridSpan w:val="3"/>
            <w:shd w:val="clear" w:color="auto" w:fill="auto"/>
            <w:hideMark/>
          </w:tcPr>
          <w:p w14:paraId="6D547967" w14:textId="77777777" w:rsidR="00CF2FDB" w:rsidRPr="00DA36AF" w:rsidRDefault="00CF2FDB" w:rsidP="003337B7">
            <w:pPr>
              <w:spacing w:before="60" w:after="60"/>
              <w:ind w:firstLine="0"/>
              <w:rPr>
                <w:sz w:val="24"/>
                <w:szCs w:val="24"/>
              </w:rPr>
            </w:pPr>
            <w:r w:rsidRPr="00DA36AF">
              <w:rPr>
                <w:sz w:val="24"/>
                <w:szCs w:val="24"/>
              </w:rPr>
              <w:lastRenderedPageBreak/>
              <w:t> </w:t>
            </w:r>
          </w:p>
        </w:tc>
        <w:tc>
          <w:tcPr>
            <w:tcW w:w="292" w:type="pct"/>
            <w:gridSpan w:val="3"/>
            <w:shd w:val="clear" w:color="auto" w:fill="auto"/>
            <w:hideMark/>
          </w:tcPr>
          <w:p w14:paraId="5CC24F30" w14:textId="77777777" w:rsidR="00CF2FDB" w:rsidRPr="00DA36AF" w:rsidRDefault="00CF2FDB"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CF2FDB" w:rsidRPr="00DA36AF" w:rsidRDefault="00CF2FDB"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29B883DB" w14:textId="77777777" w:rsidR="00CF2FDB" w:rsidRPr="00DA36AF" w:rsidRDefault="00CF2FDB"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26A73A9B" w14:textId="77777777" w:rsidR="00CF2FDB" w:rsidRPr="00DA36AF" w:rsidRDefault="00CF2FDB" w:rsidP="003337B7">
            <w:pPr>
              <w:spacing w:before="60" w:after="60"/>
              <w:ind w:firstLine="0"/>
              <w:rPr>
                <w:sz w:val="24"/>
                <w:szCs w:val="24"/>
              </w:rPr>
            </w:pPr>
          </w:p>
        </w:tc>
      </w:tr>
      <w:tr w:rsidR="00CF2FDB" w:rsidRPr="00DA36AF" w14:paraId="45B7494F" w14:textId="77777777" w:rsidTr="00561387">
        <w:trPr>
          <w:gridAfter w:val="1"/>
          <w:wAfter w:w="3" w:type="pct"/>
        </w:trPr>
        <w:tc>
          <w:tcPr>
            <w:tcW w:w="605" w:type="pct"/>
            <w:shd w:val="clear" w:color="auto" w:fill="auto"/>
          </w:tcPr>
          <w:p w14:paraId="66ABF854" w14:textId="77777777" w:rsidR="00CF2FDB" w:rsidRPr="00DA36AF" w:rsidRDefault="00CF2FDB" w:rsidP="003337B7">
            <w:pPr>
              <w:spacing w:before="60" w:after="60"/>
              <w:ind w:firstLine="0"/>
              <w:rPr>
                <w:sz w:val="24"/>
                <w:szCs w:val="24"/>
              </w:rPr>
            </w:pPr>
          </w:p>
        </w:tc>
        <w:tc>
          <w:tcPr>
            <w:tcW w:w="846" w:type="pct"/>
            <w:gridSpan w:val="3"/>
            <w:shd w:val="clear" w:color="auto" w:fill="auto"/>
          </w:tcPr>
          <w:p w14:paraId="6E62A294" w14:textId="77777777" w:rsidR="00CF2FDB" w:rsidRPr="00DA36AF" w:rsidRDefault="00CF2FDB" w:rsidP="003337B7">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CF2FDB" w:rsidRPr="00DA36AF" w:rsidRDefault="00CF2FDB" w:rsidP="003337B7">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CF2FDB" w:rsidRPr="00DA36AF" w:rsidRDefault="00CF2FDB" w:rsidP="003337B7">
            <w:pPr>
              <w:spacing w:before="60" w:after="60"/>
              <w:ind w:firstLine="0"/>
              <w:jc w:val="center"/>
              <w:rPr>
                <w:sz w:val="24"/>
                <w:szCs w:val="24"/>
              </w:rPr>
            </w:pPr>
            <w:r w:rsidRPr="00DA36AF">
              <w:rPr>
                <w:sz w:val="24"/>
                <w:szCs w:val="24"/>
                <w:lang w:val="en-US"/>
              </w:rPr>
              <w:t>T</w:t>
            </w:r>
          </w:p>
        </w:tc>
        <w:tc>
          <w:tcPr>
            <w:tcW w:w="1338" w:type="pct"/>
            <w:gridSpan w:val="4"/>
            <w:shd w:val="clear" w:color="auto" w:fill="auto"/>
          </w:tcPr>
          <w:p w14:paraId="21F7A459" w14:textId="77777777" w:rsidR="00CF2FDB" w:rsidRPr="00DA36AF" w:rsidRDefault="00CF2FDB" w:rsidP="003337B7">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CF2FDB" w:rsidRPr="00DA36AF" w:rsidRDefault="00CF2FDB" w:rsidP="003337B7">
            <w:pPr>
              <w:spacing w:before="60" w:after="60"/>
              <w:ind w:firstLine="0"/>
              <w:rPr>
                <w:sz w:val="24"/>
                <w:szCs w:val="24"/>
              </w:rPr>
            </w:pPr>
            <w:r w:rsidRPr="00DA36AF">
              <w:rPr>
                <w:sz w:val="24"/>
                <w:szCs w:val="24"/>
              </w:rPr>
              <w:t>C – Заказчик;</w:t>
            </w:r>
          </w:p>
          <w:p w14:paraId="2F607E82" w14:textId="77777777" w:rsidR="00CF2FDB" w:rsidRPr="00DA36AF" w:rsidRDefault="00CF2FDB" w:rsidP="003337B7">
            <w:pPr>
              <w:spacing w:before="60" w:after="60"/>
              <w:ind w:firstLine="0"/>
              <w:rPr>
                <w:sz w:val="24"/>
                <w:szCs w:val="24"/>
              </w:rPr>
            </w:pPr>
            <w:r w:rsidRPr="00DA36AF">
              <w:rPr>
                <w:sz w:val="24"/>
                <w:szCs w:val="24"/>
              </w:rPr>
              <w:t>S – Поставщик.</w:t>
            </w:r>
          </w:p>
        </w:tc>
        <w:tc>
          <w:tcPr>
            <w:tcW w:w="1378" w:type="pct"/>
            <w:gridSpan w:val="3"/>
            <w:shd w:val="clear" w:color="auto" w:fill="auto"/>
          </w:tcPr>
          <w:p w14:paraId="23E1FF32" w14:textId="77777777" w:rsidR="00CF2FDB" w:rsidRPr="00DA36AF" w:rsidRDefault="00CF2FDB" w:rsidP="003337B7">
            <w:pPr>
              <w:spacing w:before="60" w:after="60"/>
              <w:ind w:firstLine="0"/>
              <w:rPr>
                <w:sz w:val="24"/>
                <w:szCs w:val="24"/>
              </w:rPr>
            </w:pPr>
            <w:r w:rsidRPr="00DA36AF">
              <w:rPr>
                <w:sz w:val="24"/>
                <w:szCs w:val="24"/>
              </w:rPr>
              <w:t>Допустимые значения:</w:t>
            </w:r>
          </w:p>
          <w:p w14:paraId="3007DCF5" w14:textId="77777777" w:rsidR="00CF2FDB" w:rsidRPr="00DA36AF" w:rsidRDefault="00CF2FDB" w:rsidP="003337B7">
            <w:pPr>
              <w:spacing w:before="60" w:after="60"/>
              <w:ind w:firstLine="0"/>
              <w:rPr>
                <w:sz w:val="24"/>
                <w:szCs w:val="24"/>
              </w:rPr>
            </w:pPr>
            <w:r w:rsidRPr="00DA36AF">
              <w:rPr>
                <w:sz w:val="24"/>
                <w:szCs w:val="24"/>
              </w:rPr>
              <w:t>C</w:t>
            </w:r>
          </w:p>
          <w:p w14:paraId="38B47AE5" w14:textId="77777777" w:rsidR="00CF2FDB" w:rsidRPr="00DA36AF" w:rsidRDefault="00CF2FDB" w:rsidP="003337B7">
            <w:pPr>
              <w:spacing w:before="60" w:after="60"/>
              <w:ind w:firstLine="0"/>
              <w:rPr>
                <w:sz w:val="24"/>
                <w:szCs w:val="24"/>
              </w:rPr>
            </w:pPr>
            <w:r w:rsidRPr="00DA36AF">
              <w:rPr>
                <w:sz w:val="24"/>
                <w:szCs w:val="24"/>
              </w:rPr>
              <w:t>S</w:t>
            </w:r>
          </w:p>
          <w:p w14:paraId="7EDB7F80" w14:textId="77777777" w:rsidR="00CF2FDB" w:rsidRPr="00DA36AF" w:rsidRDefault="00CF2FDB" w:rsidP="003337B7">
            <w:pPr>
              <w:spacing w:before="60" w:after="60"/>
              <w:ind w:firstLine="0"/>
              <w:rPr>
                <w:sz w:val="24"/>
                <w:szCs w:val="24"/>
              </w:rPr>
            </w:pPr>
          </w:p>
        </w:tc>
      </w:tr>
      <w:tr w:rsidR="00CF2FDB" w:rsidRPr="00DA36AF" w14:paraId="75B91649" w14:textId="77777777" w:rsidTr="00561387">
        <w:trPr>
          <w:gridAfter w:val="1"/>
          <w:wAfter w:w="3" w:type="pct"/>
        </w:trPr>
        <w:tc>
          <w:tcPr>
            <w:tcW w:w="605" w:type="pct"/>
            <w:shd w:val="clear" w:color="auto" w:fill="auto"/>
          </w:tcPr>
          <w:p w14:paraId="238446A0" w14:textId="77777777" w:rsidR="00CF2FDB" w:rsidRPr="00DA36AF" w:rsidRDefault="00CF2FDB" w:rsidP="003337B7">
            <w:pPr>
              <w:spacing w:before="60" w:after="60"/>
              <w:ind w:firstLine="0"/>
              <w:rPr>
                <w:sz w:val="24"/>
                <w:szCs w:val="24"/>
              </w:rPr>
            </w:pPr>
          </w:p>
        </w:tc>
        <w:tc>
          <w:tcPr>
            <w:tcW w:w="846" w:type="pct"/>
            <w:gridSpan w:val="3"/>
            <w:shd w:val="clear" w:color="auto" w:fill="auto"/>
          </w:tcPr>
          <w:p w14:paraId="24962352" w14:textId="77777777" w:rsidR="00CF2FDB" w:rsidRPr="00DA36AF" w:rsidRDefault="00CF2FDB" w:rsidP="003337B7">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CF2FDB" w:rsidRPr="00DA36AF" w:rsidRDefault="00CF2FDB" w:rsidP="003337B7">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CF2FDB" w:rsidRPr="00DA36AF" w:rsidRDefault="00CF2FDB" w:rsidP="003337B7">
            <w:pPr>
              <w:spacing w:before="60" w:after="60"/>
              <w:ind w:firstLine="0"/>
              <w:jc w:val="center"/>
              <w:rPr>
                <w:sz w:val="24"/>
                <w:szCs w:val="24"/>
              </w:rPr>
            </w:pPr>
            <w:r w:rsidRPr="00DA36AF">
              <w:rPr>
                <w:sz w:val="24"/>
                <w:szCs w:val="24"/>
                <w:lang w:val="en-US"/>
              </w:rPr>
              <w:t>T</w:t>
            </w:r>
          </w:p>
        </w:tc>
        <w:tc>
          <w:tcPr>
            <w:tcW w:w="1338" w:type="pct"/>
            <w:gridSpan w:val="4"/>
            <w:shd w:val="clear" w:color="auto" w:fill="auto"/>
          </w:tcPr>
          <w:p w14:paraId="1E4E5A7F" w14:textId="77777777" w:rsidR="00CF2FDB" w:rsidRPr="00DA36AF" w:rsidRDefault="00CF2FDB" w:rsidP="003337B7">
            <w:pPr>
              <w:spacing w:before="60" w:after="60"/>
              <w:ind w:firstLine="0"/>
              <w:rPr>
                <w:sz w:val="24"/>
                <w:szCs w:val="24"/>
              </w:rPr>
            </w:pPr>
            <w:r w:rsidRPr="00DA36AF">
              <w:rPr>
                <w:sz w:val="24"/>
                <w:szCs w:val="24"/>
              </w:rPr>
              <w:t>Тип взыскания</w:t>
            </w:r>
          </w:p>
          <w:p w14:paraId="766985EF" w14:textId="77777777" w:rsidR="00CF2FDB" w:rsidRPr="00DA36AF" w:rsidRDefault="00CF2FDB" w:rsidP="003337B7">
            <w:pPr>
              <w:spacing w:before="60" w:after="60"/>
              <w:ind w:firstLine="0"/>
              <w:rPr>
                <w:sz w:val="24"/>
                <w:szCs w:val="24"/>
              </w:rPr>
            </w:pPr>
            <w:r w:rsidRPr="00DA36AF">
              <w:rPr>
                <w:sz w:val="24"/>
                <w:szCs w:val="24"/>
              </w:rPr>
              <w:t>F – Штраф;</w:t>
            </w:r>
          </w:p>
          <w:p w14:paraId="49442A32" w14:textId="77777777" w:rsidR="00CF2FDB" w:rsidRPr="00DA36AF" w:rsidRDefault="00CF2FDB" w:rsidP="003337B7">
            <w:pPr>
              <w:spacing w:before="60" w:after="60"/>
              <w:ind w:firstLine="0"/>
              <w:rPr>
                <w:sz w:val="24"/>
                <w:szCs w:val="24"/>
              </w:rPr>
            </w:pPr>
            <w:r w:rsidRPr="00DA36AF">
              <w:rPr>
                <w:sz w:val="24"/>
                <w:szCs w:val="24"/>
              </w:rPr>
              <w:t>I – Пени.</w:t>
            </w:r>
          </w:p>
        </w:tc>
        <w:tc>
          <w:tcPr>
            <w:tcW w:w="1378" w:type="pct"/>
            <w:gridSpan w:val="3"/>
            <w:shd w:val="clear" w:color="auto" w:fill="auto"/>
          </w:tcPr>
          <w:p w14:paraId="57138A1E" w14:textId="77777777" w:rsidR="00CF2FDB" w:rsidRPr="00DA36AF" w:rsidRDefault="00CF2FDB" w:rsidP="003337B7">
            <w:pPr>
              <w:spacing w:before="60" w:after="60"/>
              <w:ind w:firstLine="0"/>
              <w:rPr>
                <w:sz w:val="24"/>
                <w:szCs w:val="24"/>
              </w:rPr>
            </w:pPr>
            <w:r w:rsidRPr="00DA36AF">
              <w:rPr>
                <w:sz w:val="24"/>
                <w:szCs w:val="24"/>
              </w:rPr>
              <w:t>Допустимые значения:</w:t>
            </w:r>
          </w:p>
          <w:p w14:paraId="465A83D7" w14:textId="77777777" w:rsidR="00CF2FDB" w:rsidRPr="00DA36AF" w:rsidRDefault="00CF2FDB" w:rsidP="003337B7">
            <w:pPr>
              <w:spacing w:before="60" w:after="60"/>
              <w:ind w:firstLine="0"/>
              <w:rPr>
                <w:sz w:val="24"/>
                <w:szCs w:val="24"/>
              </w:rPr>
            </w:pPr>
            <w:r w:rsidRPr="00DA36AF">
              <w:rPr>
                <w:sz w:val="24"/>
                <w:szCs w:val="24"/>
              </w:rPr>
              <w:t>F</w:t>
            </w:r>
          </w:p>
          <w:p w14:paraId="19809AA3" w14:textId="77777777" w:rsidR="00CF2FDB" w:rsidRPr="00DA36AF" w:rsidRDefault="00CF2FDB" w:rsidP="003337B7">
            <w:pPr>
              <w:spacing w:before="60" w:after="60"/>
              <w:ind w:firstLine="0"/>
              <w:rPr>
                <w:sz w:val="24"/>
                <w:szCs w:val="24"/>
              </w:rPr>
            </w:pPr>
            <w:r w:rsidRPr="00DA36AF">
              <w:rPr>
                <w:sz w:val="24"/>
                <w:szCs w:val="24"/>
              </w:rPr>
              <w:t>I</w:t>
            </w:r>
          </w:p>
        </w:tc>
      </w:tr>
      <w:tr w:rsidR="00CF2FDB" w:rsidRPr="00DA36AF" w14:paraId="6353C14F" w14:textId="77777777" w:rsidTr="00561387">
        <w:trPr>
          <w:gridAfter w:val="1"/>
          <w:wAfter w:w="3" w:type="pct"/>
        </w:trPr>
        <w:tc>
          <w:tcPr>
            <w:tcW w:w="605" w:type="pct"/>
            <w:shd w:val="clear" w:color="auto" w:fill="auto"/>
          </w:tcPr>
          <w:p w14:paraId="5898DBC4" w14:textId="77777777" w:rsidR="00CF2FDB" w:rsidRPr="00DA36AF" w:rsidRDefault="00CF2FDB" w:rsidP="003337B7">
            <w:pPr>
              <w:spacing w:before="60" w:after="60"/>
              <w:ind w:firstLine="0"/>
              <w:rPr>
                <w:sz w:val="24"/>
                <w:szCs w:val="24"/>
              </w:rPr>
            </w:pPr>
          </w:p>
        </w:tc>
        <w:tc>
          <w:tcPr>
            <w:tcW w:w="846" w:type="pct"/>
            <w:gridSpan w:val="3"/>
            <w:shd w:val="clear" w:color="auto" w:fill="auto"/>
          </w:tcPr>
          <w:p w14:paraId="7B33C198" w14:textId="348C9112" w:rsidR="00CF2FDB" w:rsidRPr="00CF2FDB" w:rsidRDefault="008108DA" w:rsidP="003337B7">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CF2FDB" w:rsidRPr="00DA36AF" w:rsidRDefault="00CF2FDB" w:rsidP="003337B7">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CF2FDB" w:rsidRPr="00DA36AF" w:rsidRDefault="00CF2FDB" w:rsidP="003337B7">
            <w:pPr>
              <w:spacing w:before="60" w:after="60"/>
              <w:ind w:firstLine="0"/>
              <w:jc w:val="center"/>
              <w:rPr>
                <w:sz w:val="24"/>
                <w:szCs w:val="24"/>
              </w:rPr>
            </w:pPr>
            <w:r w:rsidRPr="00DA36AF">
              <w:rPr>
                <w:sz w:val="24"/>
                <w:szCs w:val="24"/>
                <w:lang w:val="en-US"/>
              </w:rPr>
              <w:t>S</w:t>
            </w:r>
          </w:p>
        </w:tc>
        <w:tc>
          <w:tcPr>
            <w:tcW w:w="1338" w:type="pct"/>
            <w:gridSpan w:val="4"/>
            <w:shd w:val="clear" w:color="auto" w:fill="auto"/>
          </w:tcPr>
          <w:p w14:paraId="7BE6CA60" w14:textId="6C968D17" w:rsidR="00CF2FDB" w:rsidRPr="00DA36AF" w:rsidRDefault="00CF2FDB" w:rsidP="003337B7">
            <w:pPr>
              <w:spacing w:before="60" w:after="60"/>
              <w:ind w:firstLine="0"/>
              <w:rPr>
                <w:sz w:val="24"/>
                <w:szCs w:val="24"/>
              </w:rPr>
            </w:pPr>
            <w:r w:rsidRPr="00CF2FDB">
              <w:rPr>
                <w:sz w:val="24"/>
                <w:szCs w:val="24"/>
              </w:rPr>
              <w:t>Причина начисления неустойки (штрафа, пени</w:t>
            </w:r>
          </w:p>
        </w:tc>
        <w:tc>
          <w:tcPr>
            <w:tcW w:w="1378" w:type="pct"/>
            <w:gridSpan w:val="3"/>
            <w:shd w:val="clear" w:color="auto" w:fill="auto"/>
          </w:tcPr>
          <w:p w14:paraId="5FEEB2F1" w14:textId="77777777" w:rsidR="00CF2FDB" w:rsidRPr="00DA36AF" w:rsidRDefault="00CF2FDB" w:rsidP="003337B7">
            <w:pPr>
              <w:spacing w:before="60" w:after="60"/>
              <w:ind w:firstLine="0"/>
              <w:rPr>
                <w:sz w:val="24"/>
                <w:szCs w:val="24"/>
              </w:rPr>
            </w:pPr>
          </w:p>
        </w:tc>
      </w:tr>
      <w:tr w:rsidR="00C34EDB" w:rsidRPr="00DA36AF" w14:paraId="334E003C" w14:textId="77777777" w:rsidTr="00561387">
        <w:trPr>
          <w:gridAfter w:val="1"/>
          <w:wAfter w:w="3" w:type="pct"/>
        </w:trPr>
        <w:tc>
          <w:tcPr>
            <w:tcW w:w="605" w:type="pct"/>
            <w:shd w:val="clear" w:color="auto" w:fill="auto"/>
            <w:hideMark/>
          </w:tcPr>
          <w:p w14:paraId="01A9B875" w14:textId="77777777" w:rsidR="00C34EDB" w:rsidRPr="00DA36AF" w:rsidRDefault="00C34EDB" w:rsidP="00C34EDB">
            <w:pPr>
              <w:spacing w:before="60" w:after="60"/>
              <w:ind w:firstLine="0"/>
              <w:rPr>
                <w:sz w:val="24"/>
                <w:szCs w:val="24"/>
              </w:rPr>
            </w:pPr>
            <w:r w:rsidRPr="00DA36AF">
              <w:rPr>
                <w:sz w:val="24"/>
                <w:szCs w:val="24"/>
              </w:rPr>
              <w:t> </w:t>
            </w:r>
          </w:p>
        </w:tc>
        <w:tc>
          <w:tcPr>
            <w:tcW w:w="846" w:type="pct"/>
            <w:gridSpan w:val="3"/>
            <w:shd w:val="clear" w:color="auto" w:fill="auto"/>
          </w:tcPr>
          <w:p w14:paraId="671610E8" w14:textId="3CBF1BC5" w:rsidR="00C34EDB" w:rsidRPr="00DA36AF" w:rsidRDefault="00137454" w:rsidP="00C34EDB">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C34EDB" w:rsidRPr="00DA36AF" w:rsidRDefault="00C34EDB" w:rsidP="00C34EDB">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C34EDB" w:rsidRPr="00DA36AF" w:rsidRDefault="00C34EDB" w:rsidP="00C34EDB">
            <w:pPr>
              <w:spacing w:before="60" w:after="60"/>
              <w:ind w:firstLine="0"/>
              <w:jc w:val="center"/>
              <w:rPr>
                <w:sz w:val="24"/>
                <w:szCs w:val="24"/>
                <w:lang w:val="en-US"/>
              </w:rPr>
            </w:pPr>
            <w:r w:rsidRPr="00DA36AF">
              <w:rPr>
                <w:sz w:val="24"/>
                <w:szCs w:val="24"/>
                <w:lang w:val="en-US"/>
              </w:rPr>
              <w:t>S</w:t>
            </w:r>
          </w:p>
        </w:tc>
        <w:tc>
          <w:tcPr>
            <w:tcW w:w="1338" w:type="pct"/>
            <w:gridSpan w:val="4"/>
            <w:shd w:val="clear" w:color="auto" w:fill="auto"/>
          </w:tcPr>
          <w:p w14:paraId="4F97AB67" w14:textId="77777777" w:rsidR="00C34EDB" w:rsidRPr="00DA36AF" w:rsidRDefault="00C34EDB" w:rsidP="00C34EDB">
            <w:pPr>
              <w:spacing w:before="60" w:after="60"/>
              <w:ind w:firstLine="0"/>
              <w:rPr>
                <w:sz w:val="24"/>
                <w:szCs w:val="24"/>
              </w:rPr>
            </w:pPr>
            <w:r w:rsidRPr="00CF2FDB">
              <w:rPr>
                <w:sz w:val="24"/>
                <w:szCs w:val="24"/>
              </w:rPr>
              <w:t>Требование заказчика об уплате неустойки (штрафа, пени)</w:t>
            </w:r>
          </w:p>
        </w:tc>
        <w:tc>
          <w:tcPr>
            <w:tcW w:w="1378" w:type="pct"/>
            <w:gridSpan w:val="3"/>
            <w:shd w:val="clear" w:color="auto" w:fill="auto"/>
            <w:hideMark/>
          </w:tcPr>
          <w:p w14:paraId="089766C3" w14:textId="77777777" w:rsidR="00C34EDB" w:rsidRPr="00DA36AF" w:rsidRDefault="00C34EDB" w:rsidP="00C34EDB">
            <w:pPr>
              <w:spacing w:before="60" w:after="60"/>
              <w:ind w:firstLine="0"/>
              <w:rPr>
                <w:sz w:val="24"/>
                <w:szCs w:val="24"/>
              </w:rPr>
            </w:pPr>
            <w:r w:rsidRPr="00DA36AF">
              <w:rPr>
                <w:sz w:val="24"/>
                <w:szCs w:val="24"/>
              </w:rPr>
              <w:t xml:space="preserve"> </w:t>
            </w:r>
          </w:p>
        </w:tc>
      </w:tr>
      <w:tr w:rsidR="00C34EDB" w:rsidRPr="002947D3" w14:paraId="4563DD49" w14:textId="77777777" w:rsidTr="00561387">
        <w:trPr>
          <w:gridAfter w:val="1"/>
          <w:wAfter w:w="3" w:type="pct"/>
        </w:trPr>
        <w:tc>
          <w:tcPr>
            <w:tcW w:w="605" w:type="pct"/>
            <w:shd w:val="clear" w:color="auto" w:fill="auto"/>
            <w:hideMark/>
          </w:tcPr>
          <w:p w14:paraId="526BDCE1" w14:textId="77777777" w:rsidR="00C34EDB" w:rsidRPr="002947D3" w:rsidRDefault="00C34EDB" w:rsidP="00C34EDB">
            <w:pPr>
              <w:spacing w:before="60" w:after="60"/>
              <w:ind w:firstLine="0"/>
              <w:rPr>
                <w:sz w:val="24"/>
                <w:szCs w:val="24"/>
              </w:rPr>
            </w:pPr>
            <w:r w:rsidRPr="002947D3">
              <w:rPr>
                <w:sz w:val="24"/>
                <w:szCs w:val="24"/>
              </w:rPr>
              <w:t> </w:t>
            </w:r>
          </w:p>
        </w:tc>
        <w:tc>
          <w:tcPr>
            <w:tcW w:w="830" w:type="pct"/>
            <w:gridSpan w:val="2"/>
            <w:shd w:val="clear" w:color="auto" w:fill="auto"/>
            <w:hideMark/>
          </w:tcPr>
          <w:p w14:paraId="0F0590D6" w14:textId="77777777" w:rsidR="00C34EDB" w:rsidRPr="002947D3" w:rsidRDefault="00C34EDB" w:rsidP="00C34EDB">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C34EDB" w:rsidRPr="00340C1B" w:rsidRDefault="00C34EDB" w:rsidP="00C34EDB">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C34EDB" w:rsidRPr="002947D3" w:rsidRDefault="00C34EDB" w:rsidP="00C34EDB">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2BFCD39A" w14:textId="77777777" w:rsidR="00C34EDB" w:rsidRPr="002947D3" w:rsidRDefault="00C34EDB" w:rsidP="00C34EDB">
            <w:pPr>
              <w:spacing w:before="60" w:after="60"/>
              <w:ind w:firstLine="0"/>
              <w:rPr>
                <w:sz w:val="24"/>
                <w:szCs w:val="24"/>
              </w:rPr>
            </w:pPr>
            <w:r w:rsidRPr="00CF2FDB">
              <w:rPr>
                <w:sz w:val="24"/>
                <w:szCs w:val="24"/>
              </w:rPr>
              <w:t>Размер начисленной неустойки в валюте неустойки</w:t>
            </w:r>
          </w:p>
        </w:tc>
        <w:tc>
          <w:tcPr>
            <w:tcW w:w="1378" w:type="pct"/>
            <w:gridSpan w:val="3"/>
            <w:shd w:val="clear" w:color="auto" w:fill="auto"/>
            <w:hideMark/>
          </w:tcPr>
          <w:p w14:paraId="1D4E966F" w14:textId="37308A56" w:rsidR="00C34EDB" w:rsidRPr="00340C1B" w:rsidRDefault="00C34EDB" w:rsidP="00C34EDB">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AEDF1D8" w14:textId="77777777" w:rsidR="00C34EDB" w:rsidRPr="00EC4D28" w:rsidRDefault="00C34EDB" w:rsidP="00C34EDB">
            <w:pPr>
              <w:spacing w:before="60" w:after="60"/>
              <w:ind w:firstLine="0"/>
              <w:rPr>
                <w:sz w:val="24"/>
                <w:szCs w:val="24"/>
                <w:lang w:val="en-US"/>
              </w:rPr>
            </w:pPr>
          </w:p>
        </w:tc>
      </w:tr>
      <w:tr w:rsidR="00C34EDB" w:rsidRPr="00DA36AF" w14:paraId="7232854D" w14:textId="77777777" w:rsidTr="00561387">
        <w:trPr>
          <w:gridAfter w:val="1"/>
          <w:wAfter w:w="3" w:type="pct"/>
        </w:trPr>
        <w:tc>
          <w:tcPr>
            <w:tcW w:w="605" w:type="pct"/>
            <w:shd w:val="clear" w:color="auto" w:fill="auto"/>
            <w:hideMark/>
          </w:tcPr>
          <w:p w14:paraId="232D1010" w14:textId="77777777" w:rsidR="00C34EDB" w:rsidRPr="00DA36AF" w:rsidRDefault="00C34EDB" w:rsidP="00C34EDB">
            <w:pPr>
              <w:spacing w:before="60" w:after="60"/>
              <w:ind w:firstLine="0"/>
              <w:rPr>
                <w:sz w:val="24"/>
                <w:szCs w:val="24"/>
              </w:rPr>
            </w:pPr>
            <w:r w:rsidRPr="00DA36AF">
              <w:rPr>
                <w:sz w:val="24"/>
                <w:szCs w:val="24"/>
              </w:rPr>
              <w:t> </w:t>
            </w:r>
          </w:p>
        </w:tc>
        <w:tc>
          <w:tcPr>
            <w:tcW w:w="830" w:type="pct"/>
            <w:gridSpan w:val="2"/>
            <w:shd w:val="clear" w:color="auto" w:fill="auto"/>
            <w:hideMark/>
          </w:tcPr>
          <w:p w14:paraId="12CE07CA" w14:textId="77777777" w:rsidR="00C34EDB" w:rsidRPr="00DA36AF" w:rsidRDefault="00C34EDB" w:rsidP="00C34EDB">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C34EDB" w:rsidRPr="00DA36AF" w:rsidRDefault="00C34EDB" w:rsidP="00C34ED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C34EDB" w:rsidRPr="00340C1B" w:rsidRDefault="00C34EDB" w:rsidP="00C34EDB">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10C61C93" w14:textId="77777777" w:rsidR="00C34EDB" w:rsidRPr="00CF2FDB" w:rsidRDefault="00C34EDB" w:rsidP="00C34EDB">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8" w:type="pct"/>
            <w:gridSpan w:val="3"/>
            <w:shd w:val="clear" w:color="auto" w:fill="auto"/>
            <w:hideMark/>
          </w:tcPr>
          <w:p w14:paraId="1B42F15F" w14:textId="77777777" w:rsidR="00C34EDB" w:rsidRPr="00DA36AF" w:rsidRDefault="00C34EDB" w:rsidP="00C34EDB">
            <w:pPr>
              <w:spacing w:before="60" w:after="60"/>
              <w:ind w:firstLine="0"/>
              <w:rPr>
                <w:sz w:val="24"/>
                <w:szCs w:val="24"/>
              </w:rPr>
            </w:pPr>
            <w:r w:rsidRPr="00DA36AF">
              <w:rPr>
                <w:sz w:val="24"/>
                <w:szCs w:val="24"/>
              </w:rPr>
              <w:t xml:space="preserve"> </w:t>
            </w:r>
          </w:p>
        </w:tc>
      </w:tr>
      <w:tr w:rsidR="00C34EDB" w:rsidRPr="002947D3" w14:paraId="2458BE88" w14:textId="77777777" w:rsidTr="00561387">
        <w:trPr>
          <w:gridAfter w:val="1"/>
          <w:wAfter w:w="3" w:type="pct"/>
        </w:trPr>
        <w:tc>
          <w:tcPr>
            <w:tcW w:w="605" w:type="pct"/>
            <w:shd w:val="clear" w:color="auto" w:fill="auto"/>
          </w:tcPr>
          <w:p w14:paraId="1730D93B" w14:textId="77777777" w:rsidR="00C34EDB" w:rsidRPr="002947D3" w:rsidRDefault="00C34EDB" w:rsidP="00C34EDB">
            <w:pPr>
              <w:spacing w:before="60" w:after="60"/>
              <w:ind w:firstLine="0"/>
              <w:rPr>
                <w:sz w:val="24"/>
                <w:szCs w:val="24"/>
              </w:rPr>
            </w:pPr>
          </w:p>
        </w:tc>
        <w:tc>
          <w:tcPr>
            <w:tcW w:w="830" w:type="pct"/>
            <w:gridSpan w:val="2"/>
            <w:shd w:val="clear" w:color="auto" w:fill="auto"/>
          </w:tcPr>
          <w:p w14:paraId="480A6275" w14:textId="77777777" w:rsidR="00C34EDB" w:rsidRPr="00D7113D" w:rsidRDefault="00C34EDB" w:rsidP="00C34EDB">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C34EDB" w:rsidRPr="002947D3" w:rsidRDefault="00C34EDB" w:rsidP="00C34EDB">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C34EDB" w:rsidRPr="00D7113D" w:rsidRDefault="00C34EDB" w:rsidP="00C34EDB">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427CCA0C" w14:textId="77777777" w:rsidR="00C34EDB" w:rsidRPr="002947D3" w:rsidRDefault="00C34EDB" w:rsidP="00C34EDB">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8" w:type="pct"/>
            <w:gridSpan w:val="3"/>
            <w:shd w:val="clear" w:color="auto" w:fill="auto"/>
          </w:tcPr>
          <w:p w14:paraId="485FF577" w14:textId="77777777" w:rsidR="00C34EDB" w:rsidRPr="002947D3" w:rsidRDefault="00C34EDB" w:rsidP="00C34ED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34EDB" w:rsidRPr="002947D3" w14:paraId="60ABEEB9" w14:textId="77777777" w:rsidTr="00561387">
        <w:trPr>
          <w:gridAfter w:val="1"/>
          <w:wAfter w:w="3" w:type="pct"/>
        </w:trPr>
        <w:tc>
          <w:tcPr>
            <w:tcW w:w="605" w:type="pct"/>
            <w:shd w:val="clear" w:color="auto" w:fill="auto"/>
            <w:hideMark/>
          </w:tcPr>
          <w:p w14:paraId="7B923B3F" w14:textId="77777777" w:rsidR="00C34EDB" w:rsidRPr="002947D3" w:rsidRDefault="00C34EDB" w:rsidP="00C34EDB">
            <w:pPr>
              <w:spacing w:before="60" w:after="60"/>
              <w:ind w:firstLine="0"/>
              <w:rPr>
                <w:sz w:val="24"/>
                <w:szCs w:val="24"/>
              </w:rPr>
            </w:pPr>
            <w:r w:rsidRPr="002947D3">
              <w:rPr>
                <w:sz w:val="24"/>
                <w:szCs w:val="24"/>
              </w:rPr>
              <w:t> </w:t>
            </w:r>
          </w:p>
        </w:tc>
        <w:tc>
          <w:tcPr>
            <w:tcW w:w="830" w:type="pct"/>
            <w:gridSpan w:val="2"/>
            <w:shd w:val="clear" w:color="auto" w:fill="auto"/>
            <w:hideMark/>
          </w:tcPr>
          <w:p w14:paraId="33F7E9E8" w14:textId="77777777" w:rsidR="00C34EDB" w:rsidRPr="00CF2FDB" w:rsidRDefault="00C34EDB" w:rsidP="00C34EDB">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C34EDB" w:rsidRPr="002F61E7" w:rsidRDefault="00C34EDB" w:rsidP="00C34EDB">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C34EDB" w:rsidRPr="002947D3" w:rsidRDefault="00C34EDB" w:rsidP="00C34EDB">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78189E9C" w14:textId="77777777" w:rsidR="00C34EDB" w:rsidRPr="002947D3" w:rsidRDefault="00C34EDB" w:rsidP="00C34EDB">
            <w:pPr>
              <w:spacing w:before="60" w:after="60"/>
              <w:ind w:firstLine="0"/>
              <w:rPr>
                <w:sz w:val="24"/>
                <w:szCs w:val="24"/>
              </w:rPr>
            </w:pPr>
            <w:r w:rsidRPr="00CF2FDB">
              <w:rPr>
                <w:sz w:val="24"/>
                <w:szCs w:val="24"/>
              </w:rPr>
              <w:t>Размер начисленной неустойки в рублевом эквиваленте</w:t>
            </w:r>
          </w:p>
        </w:tc>
        <w:tc>
          <w:tcPr>
            <w:tcW w:w="1378" w:type="pct"/>
            <w:gridSpan w:val="3"/>
            <w:shd w:val="clear" w:color="auto" w:fill="auto"/>
            <w:hideMark/>
          </w:tcPr>
          <w:p w14:paraId="6389B7D0" w14:textId="7918F1F1" w:rsidR="00C34EDB" w:rsidRPr="00340C1B" w:rsidRDefault="00C34EDB" w:rsidP="00C34EDB">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p w14:paraId="355D8B0B" w14:textId="77777777" w:rsidR="00C34EDB" w:rsidRPr="00EC4D28" w:rsidRDefault="00C34EDB" w:rsidP="00C34ED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34EDB" w:rsidRPr="002947D3" w14:paraId="0285E47F" w14:textId="77777777" w:rsidTr="00561387">
        <w:trPr>
          <w:gridAfter w:val="1"/>
          <w:wAfter w:w="3" w:type="pct"/>
        </w:trPr>
        <w:tc>
          <w:tcPr>
            <w:tcW w:w="605" w:type="pct"/>
            <w:shd w:val="clear" w:color="auto" w:fill="auto"/>
          </w:tcPr>
          <w:p w14:paraId="3EF22538" w14:textId="77777777" w:rsidR="00C34EDB" w:rsidRPr="002947D3" w:rsidRDefault="00C34EDB" w:rsidP="00C34EDB">
            <w:pPr>
              <w:spacing w:before="60" w:after="60"/>
              <w:ind w:firstLine="0"/>
              <w:rPr>
                <w:sz w:val="24"/>
                <w:szCs w:val="24"/>
              </w:rPr>
            </w:pPr>
          </w:p>
        </w:tc>
        <w:tc>
          <w:tcPr>
            <w:tcW w:w="830" w:type="pct"/>
            <w:gridSpan w:val="2"/>
            <w:shd w:val="clear" w:color="auto" w:fill="auto"/>
          </w:tcPr>
          <w:p w14:paraId="6A8AB267" w14:textId="77777777" w:rsidR="00C34EDB" w:rsidRPr="00D7113D" w:rsidRDefault="00C34EDB" w:rsidP="00C34EDB">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C34EDB" w:rsidRPr="002947D3" w:rsidRDefault="00C34EDB" w:rsidP="00C34EDB">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C34EDB" w:rsidRPr="00D7113D" w:rsidRDefault="00C34EDB" w:rsidP="00C34EDB">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694DD83C" w14:textId="77777777" w:rsidR="00C34EDB" w:rsidRPr="002947D3" w:rsidRDefault="00C34EDB" w:rsidP="00C34EDB">
            <w:pPr>
              <w:spacing w:before="60" w:after="60"/>
              <w:ind w:firstLine="0"/>
              <w:rPr>
                <w:sz w:val="24"/>
                <w:szCs w:val="24"/>
              </w:rPr>
            </w:pPr>
            <w:r w:rsidRPr="00CF2FDB">
              <w:rPr>
                <w:sz w:val="24"/>
                <w:szCs w:val="24"/>
              </w:rPr>
              <w:t>Информация об оплате неустойки</w:t>
            </w:r>
          </w:p>
        </w:tc>
        <w:tc>
          <w:tcPr>
            <w:tcW w:w="1378" w:type="pct"/>
            <w:gridSpan w:val="3"/>
            <w:shd w:val="clear" w:color="auto" w:fill="auto"/>
          </w:tcPr>
          <w:p w14:paraId="6A6D69EF" w14:textId="77777777" w:rsidR="00C34EDB" w:rsidRPr="002947D3" w:rsidRDefault="00C34EDB" w:rsidP="00C34EDB">
            <w:pPr>
              <w:spacing w:before="60" w:after="60"/>
              <w:ind w:firstLine="0"/>
              <w:rPr>
                <w:sz w:val="24"/>
                <w:szCs w:val="24"/>
              </w:rPr>
            </w:pPr>
          </w:p>
        </w:tc>
      </w:tr>
      <w:tr w:rsidR="00FB1998" w:rsidRPr="00DA36AF" w14:paraId="1C13EE66" w14:textId="77777777" w:rsidTr="00561387">
        <w:trPr>
          <w:gridAfter w:val="1"/>
          <w:wAfter w:w="3" w:type="pct"/>
        </w:trPr>
        <w:tc>
          <w:tcPr>
            <w:tcW w:w="4997" w:type="pct"/>
            <w:gridSpan w:val="17"/>
            <w:shd w:val="clear" w:color="auto" w:fill="auto"/>
            <w:hideMark/>
          </w:tcPr>
          <w:p w14:paraId="4299A9CD" w14:textId="4A04B908" w:rsidR="00FB1998" w:rsidRPr="00DA36AF" w:rsidRDefault="00FB1998" w:rsidP="003337B7">
            <w:pPr>
              <w:spacing w:before="60" w:after="60"/>
              <w:ind w:firstLine="0"/>
              <w:jc w:val="center"/>
              <w:rPr>
                <w:sz w:val="24"/>
                <w:szCs w:val="24"/>
              </w:rPr>
            </w:pPr>
            <w:r w:rsidRPr="00FB1998">
              <w:rPr>
                <w:b/>
                <w:bCs/>
                <w:sz w:val="24"/>
                <w:szCs w:val="24"/>
              </w:rPr>
              <w:t>Причина начисления неустойки (штрафа, пени)</w:t>
            </w:r>
          </w:p>
        </w:tc>
      </w:tr>
      <w:tr w:rsidR="00FB1998" w:rsidRPr="00DA36AF" w14:paraId="67E81552" w14:textId="77777777" w:rsidTr="00561387">
        <w:trPr>
          <w:gridAfter w:val="1"/>
          <w:wAfter w:w="3" w:type="pct"/>
        </w:trPr>
        <w:tc>
          <w:tcPr>
            <w:tcW w:w="605" w:type="pct"/>
            <w:shd w:val="clear" w:color="auto" w:fill="auto"/>
            <w:hideMark/>
          </w:tcPr>
          <w:p w14:paraId="43AD7920" w14:textId="54E6D24A" w:rsidR="00FB1998" w:rsidRPr="00DA36AF" w:rsidRDefault="008108DA" w:rsidP="003337B7">
            <w:pPr>
              <w:spacing w:before="60" w:after="60"/>
              <w:ind w:firstLine="0"/>
              <w:rPr>
                <w:sz w:val="24"/>
                <w:szCs w:val="24"/>
                <w:lang w:val="en-US"/>
              </w:rPr>
            </w:pPr>
            <w:r w:rsidRPr="008108DA">
              <w:rPr>
                <w:b/>
                <w:bCs/>
                <w:sz w:val="24"/>
                <w:szCs w:val="24"/>
                <w:lang w:val="en-US"/>
              </w:rPr>
              <w:t>penaltyReason</w:t>
            </w:r>
          </w:p>
        </w:tc>
        <w:tc>
          <w:tcPr>
            <w:tcW w:w="846" w:type="pct"/>
            <w:gridSpan w:val="3"/>
            <w:shd w:val="clear" w:color="auto" w:fill="auto"/>
            <w:hideMark/>
          </w:tcPr>
          <w:p w14:paraId="710C91B2" w14:textId="77777777" w:rsidR="00FB1998" w:rsidRPr="00DA36AF" w:rsidRDefault="00FB1998"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FB1998" w:rsidRPr="00DA36AF" w:rsidRDefault="00FB1998"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FB1998" w:rsidRPr="00DA36AF" w:rsidRDefault="00FB1998"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46507012" w14:textId="77777777" w:rsidR="00FB1998" w:rsidRPr="00DA36AF" w:rsidRDefault="00FB1998"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16E84692" w14:textId="3A38982E" w:rsidR="00FB1998" w:rsidRPr="00DA36AF" w:rsidRDefault="007703D0" w:rsidP="003337B7">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FB1998" w:rsidRPr="00DA36AF" w14:paraId="771DA9EE" w14:textId="77777777" w:rsidTr="00561387">
        <w:trPr>
          <w:gridAfter w:val="1"/>
          <w:wAfter w:w="3" w:type="pct"/>
        </w:trPr>
        <w:tc>
          <w:tcPr>
            <w:tcW w:w="605" w:type="pct"/>
            <w:shd w:val="clear" w:color="auto" w:fill="auto"/>
            <w:hideMark/>
          </w:tcPr>
          <w:p w14:paraId="4D86D32A" w14:textId="77777777" w:rsidR="00FB1998" w:rsidRPr="00DA36AF" w:rsidRDefault="00FB1998"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485FCD12" w14:textId="77777777" w:rsidR="00FB1998" w:rsidRPr="002D7E48" w:rsidRDefault="00FB1998" w:rsidP="003337B7">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FB1998" w:rsidRPr="00DA36AF" w:rsidRDefault="00FB1998" w:rsidP="003337B7">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FB1998" w:rsidRPr="00DA36AF" w:rsidRDefault="00FB1998" w:rsidP="009A1B8C">
            <w:pPr>
              <w:spacing w:before="60" w:after="60"/>
              <w:ind w:firstLine="0"/>
              <w:jc w:val="center"/>
              <w:rPr>
                <w:sz w:val="24"/>
                <w:szCs w:val="24"/>
              </w:rPr>
            </w:pPr>
            <w:r w:rsidRPr="00DA36AF">
              <w:rPr>
                <w:sz w:val="24"/>
                <w:szCs w:val="24"/>
                <w:lang w:val="en-US"/>
              </w:rPr>
              <w:t>T(1-</w:t>
            </w:r>
            <w:r w:rsidR="009A1B8C">
              <w:rPr>
                <w:sz w:val="24"/>
                <w:szCs w:val="24"/>
              </w:rPr>
              <w:t>4</w:t>
            </w:r>
            <w:r w:rsidRPr="00DA36AF">
              <w:rPr>
                <w:sz w:val="24"/>
                <w:szCs w:val="24"/>
                <w:lang w:val="en-US"/>
              </w:rPr>
              <w:t>)</w:t>
            </w:r>
          </w:p>
        </w:tc>
        <w:tc>
          <w:tcPr>
            <w:tcW w:w="1338" w:type="pct"/>
            <w:gridSpan w:val="4"/>
            <w:shd w:val="clear" w:color="auto" w:fill="auto"/>
            <w:hideMark/>
          </w:tcPr>
          <w:p w14:paraId="26FAD2BA" w14:textId="77777777" w:rsidR="00FB1998" w:rsidRPr="002D7E48" w:rsidRDefault="00FB1998" w:rsidP="003337B7">
            <w:pPr>
              <w:spacing w:before="60" w:after="60"/>
              <w:ind w:firstLine="0"/>
              <w:rPr>
                <w:sz w:val="24"/>
                <w:szCs w:val="24"/>
              </w:rPr>
            </w:pPr>
            <w:r>
              <w:rPr>
                <w:sz w:val="24"/>
                <w:szCs w:val="24"/>
              </w:rPr>
              <w:t>Код</w:t>
            </w:r>
          </w:p>
        </w:tc>
        <w:tc>
          <w:tcPr>
            <w:tcW w:w="1378" w:type="pct"/>
            <w:gridSpan w:val="3"/>
            <w:shd w:val="clear" w:color="auto" w:fill="auto"/>
            <w:hideMark/>
          </w:tcPr>
          <w:p w14:paraId="7F72EDE7" w14:textId="77777777" w:rsidR="00FB1998" w:rsidRPr="00DA36AF" w:rsidRDefault="00FB1998" w:rsidP="003337B7">
            <w:pPr>
              <w:spacing w:before="60" w:after="60"/>
              <w:ind w:firstLine="0"/>
              <w:rPr>
                <w:sz w:val="24"/>
                <w:szCs w:val="24"/>
              </w:rPr>
            </w:pPr>
          </w:p>
        </w:tc>
      </w:tr>
      <w:tr w:rsidR="00FB1998" w:rsidRPr="00DA36AF" w14:paraId="685D4E6F" w14:textId="77777777" w:rsidTr="00561387">
        <w:trPr>
          <w:gridAfter w:val="1"/>
          <w:wAfter w:w="3" w:type="pct"/>
        </w:trPr>
        <w:tc>
          <w:tcPr>
            <w:tcW w:w="605" w:type="pct"/>
            <w:shd w:val="clear" w:color="auto" w:fill="auto"/>
            <w:hideMark/>
          </w:tcPr>
          <w:p w14:paraId="480D08C5" w14:textId="77777777" w:rsidR="00FB1998" w:rsidRPr="00DA36AF" w:rsidRDefault="00FB1998"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37164A67" w14:textId="77777777" w:rsidR="00FB1998" w:rsidRPr="00DA36AF" w:rsidRDefault="00FB1998" w:rsidP="003337B7">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FB1998" w:rsidRPr="00DA36AF" w:rsidRDefault="00FB1998" w:rsidP="003337B7">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FB1998" w:rsidRPr="00DA36AF" w:rsidRDefault="00FB1998" w:rsidP="003337B7">
            <w:pPr>
              <w:spacing w:before="60" w:after="60"/>
              <w:ind w:firstLine="0"/>
              <w:jc w:val="center"/>
              <w:rPr>
                <w:sz w:val="24"/>
                <w:szCs w:val="24"/>
              </w:rPr>
            </w:pPr>
            <w:r w:rsidRPr="00DA36AF">
              <w:rPr>
                <w:sz w:val="24"/>
                <w:szCs w:val="24"/>
                <w:lang w:val="en-US"/>
              </w:rPr>
              <w:t>T(1-1000)</w:t>
            </w:r>
          </w:p>
        </w:tc>
        <w:tc>
          <w:tcPr>
            <w:tcW w:w="1338" w:type="pct"/>
            <w:gridSpan w:val="4"/>
            <w:shd w:val="clear" w:color="auto" w:fill="auto"/>
            <w:hideMark/>
          </w:tcPr>
          <w:p w14:paraId="100A68D2" w14:textId="3ED1B702" w:rsidR="00FB1998" w:rsidRPr="00DA36AF" w:rsidRDefault="00FB1998" w:rsidP="00FB1998">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8" w:type="pct"/>
            <w:gridSpan w:val="3"/>
            <w:shd w:val="clear" w:color="auto" w:fill="auto"/>
            <w:hideMark/>
          </w:tcPr>
          <w:p w14:paraId="7A63F93B" w14:textId="77777777" w:rsidR="00FB1998" w:rsidRPr="00DA36AF" w:rsidRDefault="00FB1998" w:rsidP="003337B7">
            <w:pPr>
              <w:spacing w:before="60" w:after="60"/>
              <w:ind w:firstLine="0"/>
              <w:rPr>
                <w:sz w:val="24"/>
                <w:szCs w:val="24"/>
              </w:rPr>
            </w:pPr>
            <w:r w:rsidRPr="00DA36AF">
              <w:rPr>
                <w:sz w:val="24"/>
                <w:szCs w:val="24"/>
              </w:rPr>
              <w:t xml:space="preserve"> </w:t>
            </w:r>
          </w:p>
        </w:tc>
      </w:tr>
      <w:tr w:rsidR="00FB1998" w:rsidRPr="00DA36AF" w14:paraId="64E2948B" w14:textId="77777777" w:rsidTr="00561387">
        <w:trPr>
          <w:gridAfter w:val="1"/>
          <w:wAfter w:w="3" w:type="pct"/>
        </w:trPr>
        <w:tc>
          <w:tcPr>
            <w:tcW w:w="4997" w:type="pct"/>
            <w:gridSpan w:val="17"/>
            <w:shd w:val="clear" w:color="auto" w:fill="auto"/>
            <w:hideMark/>
          </w:tcPr>
          <w:p w14:paraId="5F1C89E2" w14:textId="2656C9A9" w:rsidR="00FB1998" w:rsidRPr="00DA36AF" w:rsidRDefault="00FB1998" w:rsidP="003337B7">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FB1998" w:rsidRPr="00DA36AF" w14:paraId="72DF72D2" w14:textId="77777777" w:rsidTr="00561387">
        <w:trPr>
          <w:gridAfter w:val="1"/>
          <w:wAfter w:w="3" w:type="pct"/>
        </w:trPr>
        <w:tc>
          <w:tcPr>
            <w:tcW w:w="605" w:type="pct"/>
            <w:shd w:val="clear" w:color="auto" w:fill="auto"/>
            <w:hideMark/>
          </w:tcPr>
          <w:p w14:paraId="6369727C" w14:textId="4E0AE398" w:rsidR="00FB1998" w:rsidRPr="009B5FC2" w:rsidRDefault="00137454" w:rsidP="003337B7">
            <w:pPr>
              <w:spacing w:before="60" w:after="60"/>
              <w:ind w:firstLine="0"/>
              <w:rPr>
                <w:sz w:val="24"/>
                <w:szCs w:val="24"/>
                <w:lang w:val="en-US"/>
              </w:rPr>
            </w:pPr>
            <w:r w:rsidRPr="00137454">
              <w:rPr>
                <w:b/>
                <w:bCs/>
                <w:sz w:val="24"/>
                <w:szCs w:val="24"/>
                <w:lang w:val="en-US"/>
              </w:rPr>
              <w:t>penaltyDocument</w:t>
            </w:r>
          </w:p>
        </w:tc>
        <w:tc>
          <w:tcPr>
            <w:tcW w:w="846" w:type="pct"/>
            <w:gridSpan w:val="3"/>
            <w:shd w:val="clear" w:color="auto" w:fill="auto"/>
            <w:hideMark/>
          </w:tcPr>
          <w:p w14:paraId="5F59DEA7" w14:textId="77777777" w:rsidR="00FB1998" w:rsidRPr="00DA36AF" w:rsidRDefault="00FB1998"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FB1998" w:rsidRPr="00DA36AF" w:rsidRDefault="00FB1998"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FB1998" w:rsidRPr="00DA36AF" w:rsidRDefault="00FB1998"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496CEFA6" w14:textId="77777777" w:rsidR="00FB1998" w:rsidRPr="00DA36AF" w:rsidRDefault="00FB1998"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73327C82" w14:textId="77777777" w:rsidR="00FB1998" w:rsidRPr="00DA36AF" w:rsidRDefault="00FB1998" w:rsidP="003337B7">
            <w:pPr>
              <w:spacing w:before="60" w:after="60"/>
              <w:ind w:firstLine="0"/>
              <w:rPr>
                <w:sz w:val="24"/>
                <w:szCs w:val="24"/>
              </w:rPr>
            </w:pPr>
            <w:r w:rsidRPr="00DA36AF">
              <w:rPr>
                <w:sz w:val="24"/>
                <w:szCs w:val="24"/>
              </w:rPr>
              <w:t xml:space="preserve"> </w:t>
            </w:r>
          </w:p>
        </w:tc>
      </w:tr>
      <w:tr w:rsidR="00FB1998" w:rsidRPr="00DA36AF" w14:paraId="2A87679B" w14:textId="77777777" w:rsidTr="00561387">
        <w:trPr>
          <w:gridAfter w:val="1"/>
          <w:wAfter w:w="3" w:type="pct"/>
        </w:trPr>
        <w:tc>
          <w:tcPr>
            <w:tcW w:w="605" w:type="pct"/>
            <w:shd w:val="clear" w:color="auto" w:fill="auto"/>
            <w:hideMark/>
          </w:tcPr>
          <w:p w14:paraId="738C5DCF" w14:textId="77777777" w:rsidR="00FB1998" w:rsidRPr="00DA36AF" w:rsidRDefault="00FB1998"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6AF7C841" w14:textId="15DAADAF" w:rsidR="00FB1998" w:rsidRPr="00DA36AF" w:rsidRDefault="00FB1998" w:rsidP="00FB1998">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FB1998" w:rsidRPr="009B5FC2" w:rsidRDefault="00FB1998"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FB1998" w:rsidRPr="00DA36AF" w:rsidRDefault="00FB1998" w:rsidP="003337B7">
            <w:pPr>
              <w:spacing w:before="60" w:after="60"/>
              <w:ind w:firstLine="0"/>
              <w:jc w:val="center"/>
              <w:rPr>
                <w:sz w:val="24"/>
                <w:szCs w:val="24"/>
              </w:rPr>
            </w:pPr>
            <w:r>
              <w:rPr>
                <w:sz w:val="24"/>
                <w:szCs w:val="24"/>
              </w:rPr>
              <w:t>T(1-10</w:t>
            </w:r>
            <w:r w:rsidRPr="00DA36AF">
              <w:rPr>
                <w:sz w:val="24"/>
                <w:szCs w:val="24"/>
              </w:rPr>
              <w:t>00)</w:t>
            </w:r>
          </w:p>
        </w:tc>
        <w:tc>
          <w:tcPr>
            <w:tcW w:w="1338" w:type="pct"/>
            <w:gridSpan w:val="4"/>
            <w:shd w:val="clear" w:color="auto" w:fill="auto"/>
            <w:hideMark/>
          </w:tcPr>
          <w:p w14:paraId="590154BF" w14:textId="77777777" w:rsidR="00FB1998" w:rsidRPr="00DA36AF" w:rsidRDefault="00FB1998" w:rsidP="003337B7">
            <w:pPr>
              <w:spacing w:before="60" w:after="60"/>
              <w:ind w:firstLine="0"/>
              <w:rPr>
                <w:sz w:val="24"/>
                <w:szCs w:val="24"/>
              </w:rPr>
            </w:pPr>
            <w:r w:rsidRPr="00DA36AF">
              <w:rPr>
                <w:sz w:val="24"/>
                <w:szCs w:val="24"/>
              </w:rPr>
              <w:t>Наименование документа</w:t>
            </w:r>
          </w:p>
        </w:tc>
        <w:tc>
          <w:tcPr>
            <w:tcW w:w="1378" w:type="pct"/>
            <w:gridSpan w:val="3"/>
            <w:shd w:val="clear" w:color="auto" w:fill="auto"/>
            <w:hideMark/>
          </w:tcPr>
          <w:p w14:paraId="231CFFA0" w14:textId="77777777" w:rsidR="00FB1998" w:rsidRPr="00DA36AF" w:rsidRDefault="00FB1998" w:rsidP="003337B7">
            <w:pPr>
              <w:spacing w:before="60" w:after="60"/>
              <w:ind w:firstLine="0"/>
              <w:rPr>
                <w:sz w:val="24"/>
                <w:szCs w:val="24"/>
              </w:rPr>
            </w:pPr>
            <w:r w:rsidRPr="00DA36AF">
              <w:rPr>
                <w:sz w:val="24"/>
                <w:szCs w:val="24"/>
              </w:rPr>
              <w:t xml:space="preserve"> </w:t>
            </w:r>
          </w:p>
        </w:tc>
      </w:tr>
      <w:tr w:rsidR="00FB1998" w:rsidRPr="00DA36AF" w14:paraId="13B5AF6F" w14:textId="77777777" w:rsidTr="00561387">
        <w:trPr>
          <w:gridAfter w:val="1"/>
          <w:wAfter w:w="3" w:type="pct"/>
        </w:trPr>
        <w:tc>
          <w:tcPr>
            <w:tcW w:w="605" w:type="pct"/>
            <w:shd w:val="clear" w:color="auto" w:fill="auto"/>
            <w:hideMark/>
          </w:tcPr>
          <w:p w14:paraId="279E6DEA" w14:textId="77777777" w:rsidR="00FB1998" w:rsidRPr="00DA36AF" w:rsidRDefault="00FB1998"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03EB843A" w14:textId="77777777" w:rsidR="00FB1998" w:rsidRPr="00DA36AF" w:rsidRDefault="00FB1998" w:rsidP="003337B7">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7D3C4CDB" w14:textId="77777777" w:rsidR="00FB1998" w:rsidRPr="00DA36AF" w:rsidRDefault="00FB1998" w:rsidP="003337B7">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D5D58B6" w14:textId="77777777" w:rsidR="00FB1998" w:rsidRPr="00DA36AF" w:rsidRDefault="00FB1998" w:rsidP="003337B7">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5120E7DA" w14:textId="77777777" w:rsidR="00FB1998" w:rsidRPr="00DA36AF" w:rsidRDefault="00FB1998" w:rsidP="003337B7">
            <w:pPr>
              <w:spacing w:before="60" w:after="60"/>
              <w:ind w:firstLine="0"/>
              <w:rPr>
                <w:sz w:val="24"/>
                <w:szCs w:val="24"/>
              </w:rPr>
            </w:pPr>
            <w:r w:rsidRPr="00DA36AF">
              <w:rPr>
                <w:sz w:val="24"/>
                <w:szCs w:val="24"/>
              </w:rPr>
              <w:t>Дата документа</w:t>
            </w:r>
          </w:p>
        </w:tc>
        <w:tc>
          <w:tcPr>
            <w:tcW w:w="1378" w:type="pct"/>
            <w:gridSpan w:val="3"/>
            <w:shd w:val="clear" w:color="auto" w:fill="auto"/>
            <w:hideMark/>
          </w:tcPr>
          <w:p w14:paraId="766B76B3" w14:textId="77777777" w:rsidR="00FB1998" w:rsidRPr="00DA36AF" w:rsidRDefault="00FB1998" w:rsidP="003337B7">
            <w:pPr>
              <w:spacing w:before="60" w:after="60"/>
              <w:ind w:firstLine="0"/>
              <w:rPr>
                <w:sz w:val="24"/>
                <w:szCs w:val="24"/>
              </w:rPr>
            </w:pPr>
            <w:r w:rsidRPr="00DA36AF">
              <w:rPr>
                <w:sz w:val="24"/>
                <w:szCs w:val="24"/>
              </w:rPr>
              <w:t xml:space="preserve"> </w:t>
            </w:r>
          </w:p>
        </w:tc>
      </w:tr>
      <w:tr w:rsidR="00FB1998" w:rsidRPr="00DA36AF" w14:paraId="0EF1DD74" w14:textId="77777777" w:rsidTr="00561387">
        <w:trPr>
          <w:gridAfter w:val="1"/>
          <w:wAfter w:w="3" w:type="pct"/>
        </w:trPr>
        <w:tc>
          <w:tcPr>
            <w:tcW w:w="605" w:type="pct"/>
            <w:shd w:val="clear" w:color="auto" w:fill="auto"/>
            <w:hideMark/>
          </w:tcPr>
          <w:p w14:paraId="3C17F949" w14:textId="77777777" w:rsidR="00FB1998" w:rsidRPr="00DA36AF" w:rsidRDefault="00FB1998"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7EC335B0" w14:textId="77777777" w:rsidR="00FB1998" w:rsidRPr="00DA36AF" w:rsidRDefault="00FB1998" w:rsidP="003337B7">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FB1998" w:rsidRPr="00DA36AF" w:rsidRDefault="00FB1998" w:rsidP="003337B7">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FB1998" w:rsidRPr="00DA36AF" w:rsidRDefault="00FB1998" w:rsidP="003337B7">
            <w:pPr>
              <w:spacing w:before="60" w:after="60"/>
              <w:ind w:firstLine="0"/>
              <w:jc w:val="center"/>
              <w:rPr>
                <w:sz w:val="24"/>
                <w:szCs w:val="24"/>
              </w:rPr>
            </w:pPr>
            <w:r w:rsidRPr="00DA36AF">
              <w:rPr>
                <w:sz w:val="24"/>
                <w:szCs w:val="24"/>
              </w:rPr>
              <w:t>T(1-100)</w:t>
            </w:r>
          </w:p>
        </w:tc>
        <w:tc>
          <w:tcPr>
            <w:tcW w:w="1338" w:type="pct"/>
            <w:gridSpan w:val="4"/>
            <w:shd w:val="clear" w:color="auto" w:fill="auto"/>
            <w:hideMark/>
          </w:tcPr>
          <w:p w14:paraId="38DFCE1D" w14:textId="77777777" w:rsidR="00FB1998" w:rsidRPr="00DA36AF" w:rsidRDefault="00FB1998" w:rsidP="003337B7">
            <w:pPr>
              <w:spacing w:before="60" w:after="60"/>
              <w:ind w:firstLine="0"/>
              <w:rPr>
                <w:sz w:val="24"/>
                <w:szCs w:val="24"/>
              </w:rPr>
            </w:pPr>
            <w:r w:rsidRPr="00DA36AF">
              <w:rPr>
                <w:sz w:val="24"/>
                <w:szCs w:val="24"/>
              </w:rPr>
              <w:t>Номер документа</w:t>
            </w:r>
          </w:p>
        </w:tc>
        <w:tc>
          <w:tcPr>
            <w:tcW w:w="1378" w:type="pct"/>
            <w:gridSpan w:val="3"/>
            <w:shd w:val="clear" w:color="auto" w:fill="auto"/>
            <w:hideMark/>
          </w:tcPr>
          <w:p w14:paraId="7CF2F019" w14:textId="77777777" w:rsidR="00FB1998" w:rsidRPr="00DA36AF" w:rsidRDefault="00FB1998" w:rsidP="003337B7">
            <w:pPr>
              <w:spacing w:before="60" w:after="60"/>
              <w:ind w:firstLine="0"/>
              <w:rPr>
                <w:sz w:val="24"/>
                <w:szCs w:val="24"/>
              </w:rPr>
            </w:pPr>
            <w:r w:rsidRPr="00DA36AF">
              <w:rPr>
                <w:sz w:val="24"/>
                <w:szCs w:val="24"/>
              </w:rPr>
              <w:t xml:space="preserve"> </w:t>
            </w:r>
          </w:p>
        </w:tc>
      </w:tr>
      <w:tr w:rsidR="00FB1998" w:rsidRPr="00DA36AF" w14:paraId="312296F4" w14:textId="77777777" w:rsidTr="00561387">
        <w:trPr>
          <w:gridAfter w:val="1"/>
          <w:wAfter w:w="3" w:type="pct"/>
        </w:trPr>
        <w:tc>
          <w:tcPr>
            <w:tcW w:w="4997" w:type="pct"/>
            <w:gridSpan w:val="17"/>
            <w:shd w:val="clear" w:color="auto" w:fill="auto"/>
            <w:hideMark/>
          </w:tcPr>
          <w:p w14:paraId="4C534248" w14:textId="135C76DA" w:rsidR="00FB1998" w:rsidRPr="00DA36AF" w:rsidRDefault="00FB1998" w:rsidP="003337B7">
            <w:pPr>
              <w:spacing w:before="60" w:after="60"/>
              <w:ind w:firstLine="0"/>
              <w:jc w:val="center"/>
              <w:rPr>
                <w:sz w:val="24"/>
                <w:szCs w:val="24"/>
              </w:rPr>
            </w:pPr>
            <w:r w:rsidRPr="00FB1998">
              <w:rPr>
                <w:b/>
                <w:bCs/>
                <w:sz w:val="24"/>
                <w:szCs w:val="24"/>
              </w:rPr>
              <w:t>Информация об оплате неустойки</w:t>
            </w:r>
          </w:p>
        </w:tc>
      </w:tr>
      <w:tr w:rsidR="00FB1998" w:rsidRPr="00DA36AF" w14:paraId="5747558D" w14:textId="77777777" w:rsidTr="00561387">
        <w:trPr>
          <w:gridAfter w:val="1"/>
          <w:wAfter w:w="3" w:type="pct"/>
        </w:trPr>
        <w:tc>
          <w:tcPr>
            <w:tcW w:w="605" w:type="pct"/>
            <w:shd w:val="clear" w:color="auto" w:fill="auto"/>
            <w:hideMark/>
          </w:tcPr>
          <w:p w14:paraId="1705DD78" w14:textId="054E2012" w:rsidR="00FB1998" w:rsidRPr="009B5FC2" w:rsidRDefault="00FB1998" w:rsidP="003337B7">
            <w:pPr>
              <w:spacing w:before="60" w:after="60"/>
              <w:ind w:firstLine="0"/>
              <w:rPr>
                <w:sz w:val="24"/>
                <w:szCs w:val="24"/>
                <w:lang w:val="en-US"/>
              </w:rPr>
            </w:pPr>
            <w:r w:rsidRPr="00FB1998">
              <w:rPr>
                <w:b/>
                <w:bCs/>
                <w:sz w:val="24"/>
                <w:szCs w:val="24"/>
                <w:lang w:val="en-US"/>
              </w:rPr>
              <w:t>payments</w:t>
            </w:r>
          </w:p>
        </w:tc>
        <w:tc>
          <w:tcPr>
            <w:tcW w:w="846" w:type="pct"/>
            <w:gridSpan w:val="3"/>
            <w:shd w:val="clear" w:color="auto" w:fill="auto"/>
            <w:hideMark/>
          </w:tcPr>
          <w:p w14:paraId="570DFB5E" w14:textId="77777777" w:rsidR="00FB1998" w:rsidRPr="00DA36AF" w:rsidRDefault="00FB1998"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FB1998" w:rsidRPr="00DA36AF" w:rsidRDefault="00FB1998"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FB1998" w:rsidRPr="00DA36AF" w:rsidRDefault="00FB1998"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5334ECDF" w14:textId="77777777" w:rsidR="00FB1998" w:rsidRPr="00DA36AF" w:rsidRDefault="00FB1998"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307017A1" w14:textId="77777777" w:rsidR="00FB1998" w:rsidRPr="00DA36AF" w:rsidRDefault="00FB1998" w:rsidP="003337B7">
            <w:pPr>
              <w:spacing w:before="60" w:after="60"/>
              <w:ind w:firstLine="0"/>
              <w:rPr>
                <w:sz w:val="24"/>
                <w:szCs w:val="24"/>
              </w:rPr>
            </w:pPr>
            <w:r w:rsidRPr="00DA36AF">
              <w:rPr>
                <w:sz w:val="24"/>
                <w:szCs w:val="24"/>
              </w:rPr>
              <w:t xml:space="preserve"> </w:t>
            </w:r>
          </w:p>
        </w:tc>
      </w:tr>
      <w:tr w:rsidR="00CF2FDB" w:rsidRPr="00DA36AF" w14:paraId="1DB69FFC" w14:textId="77777777" w:rsidTr="00561387">
        <w:trPr>
          <w:gridAfter w:val="1"/>
          <w:wAfter w:w="3" w:type="pct"/>
        </w:trPr>
        <w:tc>
          <w:tcPr>
            <w:tcW w:w="605" w:type="pct"/>
            <w:shd w:val="clear" w:color="auto" w:fill="auto"/>
          </w:tcPr>
          <w:p w14:paraId="382A0A31" w14:textId="77777777" w:rsidR="00CF2FDB" w:rsidRPr="00DA36AF" w:rsidRDefault="00CF2FDB" w:rsidP="003337B7">
            <w:pPr>
              <w:spacing w:before="60" w:after="60"/>
              <w:ind w:firstLine="0"/>
              <w:rPr>
                <w:sz w:val="24"/>
                <w:szCs w:val="24"/>
              </w:rPr>
            </w:pPr>
          </w:p>
        </w:tc>
        <w:tc>
          <w:tcPr>
            <w:tcW w:w="846" w:type="pct"/>
            <w:gridSpan w:val="3"/>
            <w:shd w:val="clear" w:color="auto" w:fill="auto"/>
          </w:tcPr>
          <w:p w14:paraId="3FD5C51B" w14:textId="3E4C6D09" w:rsidR="00CF2FDB" w:rsidRPr="00DA36AF" w:rsidRDefault="00FB1998" w:rsidP="003337B7">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CF2FDB" w:rsidRPr="00FB1998" w:rsidRDefault="00FB1998" w:rsidP="003337B7">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CF2FDB" w:rsidRPr="00FB1998" w:rsidRDefault="00FB1998" w:rsidP="003337B7">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4309B677" w14:textId="0A5E1150" w:rsidR="00CF2FDB" w:rsidRPr="00DA36AF" w:rsidRDefault="00FB1998" w:rsidP="003337B7">
            <w:pPr>
              <w:spacing w:before="60" w:after="60"/>
              <w:ind w:firstLine="0"/>
              <w:rPr>
                <w:sz w:val="24"/>
                <w:szCs w:val="24"/>
              </w:rPr>
            </w:pPr>
            <w:r w:rsidRPr="00FB1998">
              <w:rPr>
                <w:sz w:val="24"/>
                <w:szCs w:val="24"/>
              </w:rPr>
              <w:t>Детализация информации об оплате неустойки</w:t>
            </w:r>
          </w:p>
        </w:tc>
        <w:tc>
          <w:tcPr>
            <w:tcW w:w="1378" w:type="pct"/>
            <w:gridSpan w:val="3"/>
            <w:shd w:val="clear" w:color="auto" w:fill="auto"/>
          </w:tcPr>
          <w:p w14:paraId="66A9DE00" w14:textId="77777777" w:rsidR="00CF2FDB" w:rsidRPr="00DA36AF" w:rsidRDefault="00CF2FDB" w:rsidP="003337B7">
            <w:pPr>
              <w:spacing w:before="60" w:after="60"/>
              <w:ind w:firstLine="0"/>
              <w:rPr>
                <w:sz w:val="24"/>
                <w:szCs w:val="24"/>
              </w:rPr>
            </w:pPr>
          </w:p>
        </w:tc>
      </w:tr>
      <w:tr w:rsidR="00FB1998" w:rsidRPr="002947D3" w14:paraId="714DBE3F" w14:textId="77777777" w:rsidTr="00561387">
        <w:trPr>
          <w:gridAfter w:val="1"/>
          <w:wAfter w:w="3" w:type="pct"/>
        </w:trPr>
        <w:tc>
          <w:tcPr>
            <w:tcW w:w="605" w:type="pct"/>
            <w:shd w:val="clear" w:color="auto" w:fill="auto"/>
            <w:hideMark/>
          </w:tcPr>
          <w:p w14:paraId="3613D50B" w14:textId="77777777" w:rsidR="00FB1998" w:rsidRPr="002947D3" w:rsidRDefault="00FB1998"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31E0E170" w14:textId="6946464F" w:rsidR="00FB1998" w:rsidRPr="002947D3" w:rsidRDefault="00FB1998" w:rsidP="003337B7">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FB1998" w:rsidRPr="00340C1B" w:rsidRDefault="00FB1998" w:rsidP="003337B7">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FB1998" w:rsidRPr="002947D3" w:rsidRDefault="00FB1998"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71FD5166" w14:textId="2C227DEE" w:rsidR="00FB1998" w:rsidRPr="002947D3" w:rsidRDefault="00FB1998" w:rsidP="003337B7">
            <w:pPr>
              <w:spacing w:before="60" w:after="60"/>
              <w:ind w:firstLine="0"/>
              <w:rPr>
                <w:sz w:val="24"/>
                <w:szCs w:val="24"/>
              </w:rPr>
            </w:pPr>
            <w:r w:rsidRPr="00FB1998">
              <w:rPr>
                <w:sz w:val="24"/>
                <w:szCs w:val="24"/>
              </w:rPr>
              <w:t>Итого оплачено неустойки в валюте неустойки</w:t>
            </w:r>
          </w:p>
        </w:tc>
        <w:tc>
          <w:tcPr>
            <w:tcW w:w="1378" w:type="pct"/>
            <w:gridSpan w:val="3"/>
            <w:shd w:val="clear" w:color="auto" w:fill="auto"/>
            <w:hideMark/>
          </w:tcPr>
          <w:p w14:paraId="1E28B25D" w14:textId="6E4A3344" w:rsidR="00FB1998" w:rsidRPr="00340C1B" w:rsidRDefault="00FB1998" w:rsidP="003337B7">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1A4F5A73" w14:textId="77777777" w:rsidR="00FB1998" w:rsidRPr="00EC4D28" w:rsidRDefault="00FB1998" w:rsidP="003337B7">
            <w:pPr>
              <w:spacing w:before="60" w:after="60"/>
              <w:ind w:firstLine="0"/>
              <w:rPr>
                <w:sz w:val="24"/>
                <w:szCs w:val="24"/>
                <w:lang w:val="en-US"/>
              </w:rPr>
            </w:pPr>
          </w:p>
        </w:tc>
      </w:tr>
      <w:tr w:rsidR="00FB1998" w:rsidRPr="002947D3" w14:paraId="69BE504A" w14:textId="77777777" w:rsidTr="00561387">
        <w:trPr>
          <w:gridAfter w:val="1"/>
          <w:wAfter w:w="3" w:type="pct"/>
        </w:trPr>
        <w:tc>
          <w:tcPr>
            <w:tcW w:w="605" w:type="pct"/>
            <w:shd w:val="clear" w:color="auto" w:fill="auto"/>
            <w:hideMark/>
          </w:tcPr>
          <w:p w14:paraId="452FB7A1" w14:textId="77777777" w:rsidR="00FB1998" w:rsidRPr="002947D3" w:rsidRDefault="00FB1998"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52A47E78" w14:textId="644B307A" w:rsidR="00FB1998" w:rsidRPr="00CF2FDB" w:rsidRDefault="00FB1998" w:rsidP="003337B7">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FB1998" w:rsidRPr="002F61E7" w:rsidRDefault="00FB1998"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FB1998" w:rsidRPr="002947D3" w:rsidRDefault="00FB1998"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25A75EFB" w14:textId="16612822" w:rsidR="00FB1998" w:rsidRPr="002947D3" w:rsidRDefault="00FB1998" w:rsidP="003337B7">
            <w:pPr>
              <w:spacing w:before="60" w:after="60"/>
              <w:ind w:firstLine="0"/>
              <w:rPr>
                <w:sz w:val="24"/>
                <w:szCs w:val="24"/>
              </w:rPr>
            </w:pPr>
            <w:r w:rsidRPr="00FB1998">
              <w:rPr>
                <w:sz w:val="24"/>
                <w:szCs w:val="24"/>
              </w:rPr>
              <w:t>Итого оплачено неустойки в рублевом эквиваленте</w:t>
            </w:r>
          </w:p>
        </w:tc>
        <w:tc>
          <w:tcPr>
            <w:tcW w:w="1378" w:type="pct"/>
            <w:gridSpan w:val="3"/>
            <w:shd w:val="clear" w:color="auto" w:fill="auto"/>
            <w:hideMark/>
          </w:tcPr>
          <w:p w14:paraId="20F3874C" w14:textId="7F93D7B6" w:rsidR="00FB1998" w:rsidRPr="00340C1B" w:rsidRDefault="00FB1998" w:rsidP="003337B7">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399A265B" w14:textId="77777777" w:rsidR="00FB1998" w:rsidRPr="00EC4D28" w:rsidRDefault="00FB1998" w:rsidP="003337B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xml:space="preserve">. </w:t>
            </w:r>
            <w:r w:rsidRPr="00942C0C">
              <w:rPr>
                <w:sz w:val="24"/>
                <w:szCs w:val="24"/>
              </w:rPr>
              <w:lastRenderedPageBreak/>
              <w:t>При приеме игнорируется</w:t>
            </w:r>
          </w:p>
        </w:tc>
      </w:tr>
      <w:tr w:rsidR="00020AE1" w:rsidRPr="00DA36AF" w14:paraId="0B641B62" w14:textId="77777777" w:rsidTr="00561387">
        <w:trPr>
          <w:gridAfter w:val="1"/>
          <w:wAfter w:w="3" w:type="pct"/>
        </w:trPr>
        <w:tc>
          <w:tcPr>
            <w:tcW w:w="4997" w:type="pct"/>
            <w:gridSpan w:val="17"/>
            <w:shd w:val="clear" w:color="auto" w:fill="auto"/>
            <w:hideMark/>
          </w:tcPr>
          <w:p w14:paraId="45F96352" w14:textId="23595283" w:rsidR="00020AE1" w:rsidRPr="00DA36AF" w:rsidRDefault="00020AE1" w:rsidP="00C66CAC">
            <w:pPr>
              <w:spacing w:before="60" w:after="60"/>
              <w:ind w:firstLine="0"/>
              <w:jc w:val="center"/>
              <w:rPr>
                <w:sz w:val="24"/>
                <w:szCs w:val="24"/>
              </w:rPr>
            </w:pPr>
            <w:r w:rsidRPr="00020AE1">
              <w:rPr>
                <w:b/>
                <w:bCs/>
                <w:sz w:val="24"/>
                <w:szCs w:val="24"/>
              </w:rPr>
              <w:lastRenderedPageBreak/>
              <w:t>Детализация информации об оплате неустойки</w:t>
            </w:r>
          </w:p>
        </w:tc>
      </w:tr>
      <w:tr w:rsidR="00020AE1" w:rsidRPr="00DA36AF" w14:paraId="1D90161E" w14:textId="77777777" w:rsidTr="00561387">
        <w:trPr>
          <w:gridAfter w:val="1"/>
          <w:wAfter w:w="3" w:type="pct"/>
        </w:trPr>
        <w:tc>
          <w:tcPr>
            <w:tcW w:w="605" w:type="pct"/>
            <w:shd w:val="clear" w:color="auto" w:fill="auto"/>
            <w:hideMark/>
          </w:tcPr>
          <w:p w14:paraId="1A7B22DF" w14:textId="34BF1F71" w:rsidR="00020AE1" w:rsidRPr="00020AE1" w:rsidRDefault="00020AE1" w:rsidP="00C66CAC">
            <w:pPr>
              <w:spacing w:before="60" w:after="60"/>
              <w:ind w:firstLine="0"/>
              <w:rPr>
                <w:sz w:val="24"/>
                <w:szCs w:val="24"/>
              </w:rPr>
            </w:pPr>
            <w:r w:rsidRPr="00FB1998">
              <w:rPr>
                <w:b/>
                <w:bCs/>
                <w:sz w:val="24"/>
                <w:szCs w:val="24"/>
                <w:lang w:val="en-US"/>
              </w:rPr>
              <w:t>payment</w:t>
            </w:r>
          </w:p>
        </w:tc>
        <w:tc>
          <w:tcPr>
            <w:tcW w:w="846" w:type="pct"/>
            <w:gridSpan w:val="3"/>
            <w:shd w:val="clear" w:color="auto" w:fill="auto"/>
            <w:hideMark/>
          </w:tcPr>
          <w:p w14:paraId="00F57532" w14:textId="77777777" w:rsidR="00020AE1" w:rsidRPr="00DA36AF" w:rsidRDefault="00020AE1" w:rsidP="00C66CAC">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020AE1" w:rsidRPr="00DA36AF" w:rsidRDefault="00020AE1" w:rsidP="00C66CAC">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020AE1" w:rsidRPr="00DA36AF" w:rsidRDefault="00020AE1" w:rsidP="00C66CAC">
            <w:pPr>
              <w:spacing w:before="60" w:after="60"/>
              <w:ind w:firstLine="0"/>
              <w:rPr>
                <w:sz w:val="24"/>
                <w:szCs w:val="24"/>
              </w:rPr>
            </w:pPr>
            <w:r w:rsidRPr="00DA36AF">
              <w:rPr>
                <w:sz w:val="24"/>
                <w:szCs w:val="24"/>
              </w:rPr>
              <w:t> </w:t>
            </w:r>
          </w:p>
        </w:tc>
        <w:tc>
          <w:tcPr>
            <w:tcW w:w="1338" w:type="pct"/>
            <w:gridSpan w:val="4"/>
            <w:shd w:val="clear" w:color="auto" w:fill="auto"/>
            <w:hideMark/>
          </w:tcPr>
          <w:p w14:paraId="3B038096" w14:textId="77777777" w:rsidR="00020AE1" w:rsidRPr="00DA36AF" w:rsidRDefault="00020AE1" w:rsidP="00C66CAC">
            <w:pPr>
              <w:spacing w:before="60" w:after="60"/>
              <w:ind w:firstLine="0"/>
              <w:rPr>
                <w:sz w:val="24"/>
                <w:szCs w:val="24"/>
              </w:rPr>
            </w:pPr>
            <w:r w:rsidRPr="00DA36AF">
              <w:rPr>
                <w:sz w:val="24"/>
                <w:szCs w:val="24"/>
              </w:rPr>
              <w:t> </w:t>
            </w:r>
          </w:p>
        </w:tc>
        <w:tc>
          <w:tcPr>
            <w:tcW w:w="1378" w:type="pct"/>
            <w:gridSpan w:val="3"/>
            <w:shd w:val="clear" w:color="auto" w:fill="auto"/>
            <w:hideMark/>
          </w:tcPr>
          <w:p w14:paraId="1068BFBB" w14:textId="03E28FAE" w:rsidR="00020AE1" w:rsidRPr="00DA36AF" w:rsidRDefault="00020AE1" w:rsidP="00C66CAC">
            <w:pPr>
              <w:spacing w:before="60" w:after="60"/>
              <w:ind w:firstLine="0"/>
              <w:rPr>
                <w:sz w:val="24"/>
                <w:szCs w:val="24"/>
              </w:rPr>
            </w:pPr>
            <w:r>
              <w:rPr>
                <w:sz w:val="24"/>
                <w:szCs w:val="24"/>
              </w:rPr>
              <w:t>Множественный элемент</w:t>
            </w:r>
          </w:p>
        </w:tc>
      </w:tr>
      <w:tr w:rsidR="00020AE1" w:rsidRPr="00DA36AF" w14:paraId="0BF774C1" w14:textId="77777777" w:rsidTr="00561387">
        <w:trPr>
          <w:gridAfter w:val="1"/>
          <w:wAfter w:w="3" w:type="pct"/>
        </w:trPr>
        <w:tc>
          <w:tcPr>
            <w:tcW w:w="605" w:type="pct"/>
            <w:shd w:val="clear" w:color="auto" w:fill="auto"/>
          </w:tcPr>
          <w:p w14:paraId="3BAD44AE" w14:textId="77777777" w:rsidR="00020AE1" w:rsidRPr="00DA36AF" w:rsidRDefault="00020AE1" w:rsidP="00C66CAC">
            <w:pPr>
              <w:spacing w:before="60" w:after="60"/>
              <w:ind w:firstLine="0"/>
              <w:rPr>
                <w:sz w:val="24"/>
                <w:szCs w:val="24"/>
              </w:rPr>
            </w:pPr>
          </w:p>
        </w:tc>
        <w:tc>
          <w:tcPr>
            <w:tcW w:w="846" w:type="pct"/>
            <w:gridSpan w:val="3"/>
            <w:shd w:val="clear" w:color="auto" w:fill="auto"/>
          </w:tcPr>
          <w:p w14:paraId="0130A181" w14:textId="4FDCE2E0" w:rsidR="00020AE1" w:rsidRPr="00DA36AF" w:rsidRDefault="003941A5" w:rsidP="00C66CAC">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020AE1" w:rsidRPr="00FB1998" w:rsidRDefault="00020AE1" w:rsidP="00C66CAC">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020AE1" w:rsidRPr="00FB1998" w:rsidRDefault="003941A5" w:rsidP="003941A5">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8" w:type="pct"/>
            <w:gridSpan w:val="4"/>
            <w:shd w:val="clear" w:color="auto" w:fill="auto"/>
          </w:tcPr>
          <w:p w14:paraId="47737589" w14:textId="07187941" w:rsidR="00020AE1" w:rsidRPr="00DA36AF" w:rsidRDefault="003941A5" w:rsidP="00C66CAC">
            <w:pPr>
              <w:spacing w:before="60" w:after="60"/>
              <w:ind w:firstLine="0"/>
              <w:rPr>
                <w:sz w:val="24"/>
                <w:szCs w:val="24"/>
              </w:rPr>
            </w:pPr>
            <w:r>
              <w:rPr>
                <w:sz w:val="24"/>
                <w:szCs w:val="24"/>
              </w:rPr>
              <w:t>Наименование документа</w:t>
            </w:r>
          </w:p>
        </w:tc>
        <w:tc>
          <w:tcPr>
            <w:tcW w:w="1378" w:type="pct"/>
            <w:gridSpan w:val="3"/>
            <w:shd w:val="clear" w:color="auto" w:fill="auto"/>
          </w:tcPr>
          <w:p w14:paraId="3370DDBD" w14:textId="77777777" w:rsidR="00020AE1" w:rsidRPr="00DA36AF" w:rsidRDefault="00020AE1" w:rsidP="00C66CAC">
            <w:pPr>
              <w:spacing w:before="60" w:after="60"/>
              <w:ind w:firstLine="0"/>
              <w:rPr>
                <w:sz w:val="24"/>
                <w:szCs w:val="24"/>
              </w:rPr>
            </w:pPr>
          </w:p>
        </w:tc>
      </w:tr>
      <w:tr w:rsidR="003941A5" w:rsidRPr="00DA36AF" w14:paraId="259CB072" w14:textId="77777777" w:rsidTr="00561387">
        <w:trPr>
          <w:gridAfter w:val="1"/>
          <w:wAfter w:w="3" w:type="pct"/>
        </w:trPr>
        <w:tc>
          <w:tcPr>
            <w:tcW w:w="605" w:type="pct"/>
            <w:shd w:val="clear" w:color="auto" w:fill="auto"/>
          </w:tcPr>
          <w:p w14:paraId="6A332A35" w14:textId="77777777" w:rsidR="003941A5" w:rsidRPr="00DA36AF" w:rsidRDefault="003941A5" w:rsidP="00C66CAC">
            <w:pPr>
              <w:spacing w:before="60" w:after="60"/>
              <w:ind w:firstLine="0"/>
              <w:rPr>
                <w:sz w:val="24"/>
                <w:szCs w:val="24"/>
              </w:rPr>
            </w:pPr>
          </w:p>
        </w:tc>
        <w:tc>
          <w:tcPr>
            <w:tcW w:w="846" w:type="pct"/>
            <w:gridSpan w:val="3"/>
            <w:shd w:val="clear" w:color="auto" w:fill="auto"/>
          </w:tcPr>
          <w:p w14:paraId="47E725BF" w14:textId="23BAA27F" w:rsidR="003941A5" w:rsidRPr="003941A5" w:rsidRDefault="003941A5" w:rsidP="003941A5">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3941A5" w:rsidRPr="00FB1998" w:rsidRDefault="003941A5" w:rsidP="00C66CAC">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3941A5" w:rsidRPr="00FB1998" w:rsidRDefault="003941A5" w:rsidP="003941A5">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8" w:type="pct"/>
            <w:gridSpan w:val="4"/>
            <w:shd w:val="clear" w:color="auto" w:fill="auto"/>
          </w:tcPr>
          <w:p w14:paraId="67C64FC7" w14:textId="68BA6FF9" w:rsidR="003941A5" w:rsidRPr="00DA36AF" w:rsidRDefault="003941A5" w:rsidP="00C66CAC">
            <w:pPr>
              <w:spacing w:before="60" w:after="60"/>
              <w:ind w:firstLine="0"/>
              <w:rPr>
                <w:sz w:val="24"/>
                <w:szCs w:val="24"/>
              </w:rPr>
            </w:pPr>
            <w:r>
              <w:rPr>
                <w:sz w:val="24"/>
                <w:szCs w:val="24"/>
              </w:rPr>
              <w:t>Номер документа</w:t>
            </w:r>
          </w:p>
        </w:tc>
        <w:tc>
          <w:tcPr>
            <w:tcW w:w="1378" w:type="pct"/>
            <w:gridSpan w:val="3"/>
            <w:shd w:val="clear" w:color="auto" w:fill="auto"/>
          </w:tcPr>
          <w:p w14:paraId="3DEF6FB1" w14:textId="77777777" w:rsidR="003941A5" w:rsidRPr="00DA36AF" w:rsidRDefault="003941A5" w:rsidP="00C66CAC">
            <w:pPr>
              <w:spacing w:before="60" w:after="60"/>
              <w:ind w:firstLine="0"/>
              <w:rPr>
                <w:sz w:val="24"/>
                <w:szCs w:val="24"/>
              </w:rPr>
            </w:pPr>
          </w:p>
        </w:tc>
      </w:tr>
      <w:tr w:rsidR="003941A5" w:rsidRPr="00DA36AF" w14:paraId="12DEAA35" w14:textId="77777777" w:rsidTr="00561387">
        <w:trPr>
          <w:gridAfter w:val="1"/>
          <w:wAfter w:w="3" w:type="pct"/>
        </w:trPr>
        <w:tc>
          <w:tcPr>
            <w:tcW w:w="605" w:type="pct"/>
            <w:shd w:val="clear" w:color="auto" w:fill="auto"/>
          </w:tcPr>
          <w:p w14:paraId="0729C269" w14:textId="77777777" w:rsidR="003941A5" w:rsidRPr="00DA36AF" w:rsidRDefault="003941A5" w:rsidP="00C66CAC">
            <w:pPr>
              <w:spacing w:before="60" w:after="60"/>
              <w:ind w:firstLine="0"/>
              <w:rPr>
                <w:sz w:val="24"/>
                <w:szCs w:val="24"/>
              </w:rPr>
            </w:pPr>
          </w:p>
        </w:tc>
        <w:tc>
          <w:tcPr>
            <w:tcW w:w="846" w:type="pct"/>
            <w:gridSpan w:val="3"/>
            <w:shd w:val="clear" w:color="auto" w:fill="auto"/>
          </w:tcPr>
          <w:p w14:paraId="6813E413" w14:textId="15281E64" w:rsidR="003941A5" w:rsidRPr="00DA36AF" w:rsidRDefault="003941A5" w:rsidP="00C66CAC">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3941A5" w:rsidRPr="00FB1998" w:rsidRDefault="003941A5" w:rsidP="00C66CAC">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3941A5" w:rsidRPr="00FB1998" w:rsidRDefault="003941A5" w:rsidP="00C66CAC">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7B12D4B3" w14:textId="4EBADCCF" w:rsidR="003941A5" w:rsidRPr="003941A5" w:rsidRDefault="003941A5" w:rsidP="00C66CAC">
            <w:pPr>
              <w:spacing w:before="60" w:after="60"/>
              <w:ind w:firstLine="0"/>
              <w:rPr>
                <w:sz w:val="24"/>
                <w:szCs w:val="24"/>
              </w:rPr>
            </w:pPr>
            <w:r>
              <w:rPr>
                <w:sz w:val="24"/>
                <w:szCs w:val="24"/>
                <w:lang w:val="en-US"/>
              </w:rPr>
              <w:t>Дата документа</w:t>
            </w:r>
          </w:p>
        </w:tc>
        <w:tc>
          <w:tcPr>
            <w:tcW w:w="1378" w:type="pct"/>
            <w:gridSpan w:val="3"/>
            <w:shd w:val="clear" w:color="auto" w:fill="auto"/>
          </w:tcPr>
          <w:p w14:paraId="1C76C134" w14:textId="77777777" w:rsidR="003941A5" w:rsidRPr="00DA36AF" w:rsidRDefault="003941A5" w:rsidP="00C66CAC">
            <w:pPr>
              <w:spacing w:before="60" w:after="60"/>
              <w:ind w:firstLine="0"/>
              <w:rPr>
                <w:sz w:val="24"/>
                <w:szCs w:val="24"/>
              </w:rPr>
            </w:pPr>
          </w:p>
        </w:tc>
      </w:tr>
      <w:tr w:rsidR="00C34EDB" w:rsidRPr="00DA36AF" w14:paraId="5B0EDC6A" w14:textId="77777777" w:rsidTr="00561387">
        <w:trPr>
          <w:gridAfter w:val="1"/>
          <w:wAfter w:w="3" w:type="pct"/>
        </w:trPr>
        <w:tc>
          <w:tcPr>
            <w:tcW w:w="4997" w:type="pct"/>
            <w:gridSpan w:val="17"/>
            <w:shd w:val="clear" w:color="auto" w:fill="auto"/>
            <w:hideMark/>
          </w:tcPr>
          <w:p w14:paraId="4AE1FF60" w14:textId="3CEC75A0" w:rsidR="00C34EDB" w:rsidRPr="00DA36AF" w:rsidRDefault="00C34EDB" w:rsidP="003337B7">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C34EDB" w:rsidRPr="00DA36AF" w14:paraId="2D0047CD" w14:textId="77777777" w:rsidTr="00561387">
        <w:trPr>
          <w:gridAfter w:val="1"/>
          <w:wAfter w:w="3" w:type="pct"/>
        </w:trPr>
        <w:tc>
          <w:tcPr>
            <w:tcW w:w="605" w:type="pct"/>
            <w:shd w:val="clear" w:color="auto" w:fill="auto"/>
            <w:hideMark/>
          </w:tcPr>
          <w:p w14:paraId="642AC6D7" w14:textId="3E057996" w:rsidR="00C34EDB" w:rsidRPr="00DA36AF" w:rsidRDefault="00C34EDB" w:rsidP="003337B7">
            <w:pPr>
              <w:spacing w:before="60" w:after="60"/>
              <w:ind w:firstLine="0"/>
              <w:rPr>
                <w:sz w:val="24"/>
                <w:szCs w:val="24"/>
              </w:rPr>
            </w:pPr>
            <w:r w:rsidRPr="00C34EDB">
              <w:rPr>
                <w:b/>
                <w:bCs/>
                <w:sz w:val="24"/>
                <w:szCs w:val="24"/>
              </w:rPr>
              <w:t>penaltyReturn</w:t>
            </w:r>
          </w:p>
        </w:tc>
        <w:tc>
          <w:tcPr>
            <w:tcW w:w="846" w:type="pct"/>
            <w:gridSpan w:val="3"/>
            <w:shd w:val="clear" w:color="auto" w:fill="auto"/>
            <w:hideMark/>
          </w:tcPr>
          <w:p w14:paraId="581B1B5E" w14:textId="77777777" w:rsidR="00C34EDB" w:rsidRPr="00DA36AF" w:rsidRDefault="00C34EDB"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C34EDB" w:rsidRPr="00DA36AF" w:rsidRDefault="00C34EDB"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C34EDB" w:rsidRPr="00DA36AF" w:rsidRDefault="00C34EDB"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2A39F58A" w14:textId="77777777" w:rsidR="00C34EDB" w:rsidRPr="00DA36AF" w:rsidRDefault="00C34EDB"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0C8D8A53" w14:textId="77777777" w:rsidR="00C34EDB" w:rsidRPr="00DA36AF" w:rsidRDefault="00C34EDB" w:rsidP="003337B7">
            <w:pPr>
              <w:spacing w:before="60" w:after="60"/>
              <w:ind w:firstLine="0"/>
              <w:rPr>
                <w:sz w:val="24"/>
                <w:szCs w:val="24"/>
              </w:rPr>
            </w:pPr>
          </w:p>
        </w:tc>
      </w:tr>
      <w:tr w:rsidR="00C34EDB" w:rsidRPr="00DA36AF" w14:paraId="5491444F" w14:textId="77777777" w:rsidTr="00561387">
        <w:trPr>
          <w:gridAfter w:val="1"/>
          <w:wAfter w:w="3" w:type="pct"/>
        </w:trPr>
        <w:tc>
          <w:tcPr>
            <w:tcW w:w="605" w:type="pct"/>
            <w:shd w:val="clear" w:color="auto" w:fill="auto"/>
            <w:hideMark/>
          </w:tcPr>
          <w:p w14:paraId="47E923A3" w14:textId="77777777" w:rsidR="00C34EDB" w:rsidRPr="00DA36AF" w:rsidRDefault="00C34EDB" w:rsidP="00C34EDB">
            <w:pPr>
              <w:spacing w:before="60" w:after="60"/>
              <w:ind w:firstLine="0"/>
              <w:rPr>
                <w:sz w:val="24"/>
                <w:szCs w:val="24"/>
              </w:rPr>
            </w:pPr>
            <w:r w:rsidRPr="00DA36AF">
              <w:rPr>
                <w:sz w:val="24"/>
                <w:szCs w:val="24"/>
              </w:rPr>
              <w:t> </w:t>
            </w:r>
          </w:p>
        </w:tc>
        <w:tc>
          <w:tcPr>
            <w:tcW w:w="846" w:type="pct"/>
            <w:gridSpan w:val="3"/>
            <w:shd w:val="clear" w:color="auto" w:fill="auto"/>
          </w:tcPr>
          <w:p w14:paraId="5608FE94" w14:textId="0943622E" w:rsidR="00C34EDB" w:rsidRPr="00DA36AF" w:rsidRDefault="00F115B0" w:rsidP="00C34EDB">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C34EDB" w:rsidRPr="00DA36AF" w:rsidRDefault="00C34EDB" w:rsidP="00C34EDB">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C34EDB" w:rsidRPr="00DA36AF" w:rsidRDefault="00C34EDB" w:rsidP="00C34EDB">
            <w:pPr>
              <w:spacing w:before="60" w:after="60"/>
              <w:ind w:firstLine="0"/>
              <w:jc w:val="center"/>
              <w:rPr>
                <w:sz w:val="24"/>
                <w:szCs w:val="24"/>
                <w:lang w:val="en-US"/>
              </w:rPr>
            </w:pPr>
            <w:r w:rsidRPr="00DA36AF">
              <w:rPr>
                <w:sz w:val="24"/>
                <w:szCs w:val="24"/>
                <w:lang w:val="en-US"/>
              </w:rPr>
              <w:t>S</w:t>
            </w:r>
          </w:p>
        </w:tc>
        <w:tc>
          <w:tcPr>
            <w:tcW w:w="1338" w:type="pct"/>
            <w:gridSpan w:val="4"/>
            <w:shd w:val="clear" w:color="auto" w:fill="auto"/>
          </w:tcPr>
          <w:p w14:paraId="2F75534B" w14:textId="2304494B" w:rsidR="00C34EDB" w:rsidRPr="00DA36AF" w:rsidRDefault="00C34EDB" w:rsidP="00C34EDB">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8" w:type="pct"/>
            <w:gridSpan w:val="3"/>
            <w:shd w:val="clear" w:color="auto" w:fill="auto"/>
            <w:hideMark/>
          </w:tcPr>
          <w:p w14:paraId="43093DB6" w14:textId="77777777" w:rsidR="00C34EDB" w:rsidRPr="00DA36AF" w:rsidRDefault="00C34EDB" w:rsidP="00C34EDB">
            <w:pPr>
              <w:spacing w:before="60" w:after="60"/>
              <w:ind w:firstLine="0"/>
              <w:rPr>
                <w:sz w:val="24"/>
                <w:szCs w:val="24"/>
              </w:rPr>
            </w:pPr>
            <w:r w:rsidRPr="00DA36AF">
              <w:rPr>
                <w:sz w:val="24"/>
                <w:szCs w:val="24"/>
              </w:rPr>
              <w:t xml:space="preserve"> </w:t>
            </w:r>
          </w:p>
        </w:tc>
      </w:tr>
      <w:tr w:rsidR="00C34EDB" w:rsidRPr="002947D3" w14:paraId="4D41A610" w14:textId="77777777" w:rsidTr="00561387">
        <w:trPr>
          <w:gridAfter w:val="1"/>
          <w:wAfter w:w="3" w:type="pct"/>
        </w:trPr>
        <w:tc>
          <w:tcPr>
            <w:tcW w:w="605" w:type="pct"/>
            <w:shd w:val="clear" w:color="auto" w:fill="auto"/>
            <w:hideMark/>
          </w:tcPr>
          <w:p w14:paraId="63F678B1" w14:textId="77777777" w:rsidR="00C34EDB" w:rsidRPr="002947D3" w:rsidRDefault="00C34EDB" w:rsidP="00C34EDB">
            <w:pPr>
              <w:spacing w:before="60" w:after="60"/>
              <w:ind w:firstLine="0"/>
              <w:rPr>
                <w:sz w:val="24"/>
                <w:szCs w:val="24"/>
              </w:rPr>
            </w:pPr>
            <w:r w:rsidRPr="002947D3">
              <w:rPr>
                <w:sz w:val="24"/>
                <w:szCs w:val="24"/>
              </w:rPr>
              <w:t> </w:t>
            </w:r>
          </w:p>
        </w:tc>
        <w:tc>
          <w:tcPr>
            <w:tcW w:w="830" w:type="pct"/>
            <w:gridSpan w:val="2"/>
            <w:shd w:val="clear" w:color="auto" w:fill="auto"/>
            <w:hideMark/>
          </w:tcPr>
          <w:p w14:paraId="01811105" w14:textId="77777777" w:rsidR="00C34EDB" w:rsidRPr="002947D3" w:rsidRDefault="00C34EDB" w:rsidP="00C34EDB">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C34EDB" w:rsidRPr="00340C1B" w:rsidRDefault="00C34EDB" w:rsidP="00C34EDB">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C34EDB" w:rsidRPr="002947D3" w:rsidRDefault="00C34EDB" w:rsidP="00C34EDB">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1C324317" w14:textId="5EEA9B20" w:rsidR="00C34EDB" w:rsidRPr="002947D3" w:rsidRDefault="00C34EDB" w:rsidP="00C34EDB">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8" w:type="pct"/>
            <w:gridSpan w:val="3"/>
            <w:shd w:val="clear" w:color="auto" w:fill="auto"/>
            <w:hideMark/>
          </w:tcPr>
          <w:p w14:paraId="4F447ACF" w14:textId="117151BE" w:rsidR="00C34EDB" w:rsidRPr="00340C1B" w:rsidRDefault="00C34EDB" w:rsidP="00C34EDB">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11282C8C" w14:textId="77777777" w:rsidR="00C34EDB" w:rsidRPr="00EC4D28" w:rsidRDefault="00C34EDB" w:rsidP="00C34EDB">
            <w:pPr>
              <w:spacing w:before="60" w:after="60"/>
              <w:ind w:firstLine="0"/>
              <w:rPr>
                <w:sz w:val="24"/>
                <w:szCs w:val="24"/>
                <w:lang w:val="en-US"/>
              </w:rPr>
            </w:pPr>
          </w:p>
        </w:tc>
      </w:tr>
      <w:tr w:rsidR="00C34EDB" w:rsidRPr="002947D3" w14:paraId="708AD055" w14:textId="77777777" w:rsidTr="00561387">
        <w:trPr>
          <w:gridAfter w:val="1"/>
          <w:wAfter w:w="3" w:type="pct"/>
        </w:trPr>
        <w:tc>
          <w:tcPr>
            <w:tcW w:w="605" w:type="pct"/>
            <w:shd w:val="clear" w:color="auto" w:fill="auto"/>
          </w:tcPr>
          <w:p w14:paraId="21464A09" w14:textId="77777777" w:rsidR="00C34EDB" w:rsidRPr="002947D3" w:rsidRDefault="00C34EDB" w:rsidP="00C34EDB">
            <w:pPr>
              <w:spacing w:before="60" w:after="60"/>
              <w:ind w:firstLine="0"/>
              <w:rPr>
                <w:sz w:val="24"/>
                <w:szCs w:val="24"/>
              </w:rPr>
            </w:pPr>
          </w:p>
        </w:tc>
        <w:tc>
          <w:tcPr>
            <w:tcW w:w="830" w:type="pct"/>
            <w:gridSpan w:val="2"/>
            <w:shd w:val="clear" w:color="auto" w:fill="auto"/>
          </w:tcPr>
          <w:p w14:paraId="20930992" w14:textId="77777777" w:rsidR="00C34EDB" w:rsidRPr="00D7113D" w:rsidRDefault="00C34EDB" w:rsidP="00C34EDB">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C34EDB" w:rsidRPr="002947D3" w:rsidRDefault="00C34EDB" w:rsidP="00C34EDB">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C34EDB" w:rsidRPr="00D7113D" w:rsidRDefault="00C34EDB" w:rsidP="00C34EDB">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1BB645EC" w14:textId="66DE7A09" w:rsidR="00C34EDB" w:rsidRPr="002947D3" w:rsidRDefault="00C34EDB" w:rsidP="00C34EDB">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8" w:type="pct"/>
            <w:gridSpan w:val="3"/>
            <w:shd w:val="clear" w:color="auto" w:fill="auto"/>
          </w:tcPr>
          <w:p w14:paraId="3AA53FBC" w14:textId="77777777" w:rsidR="00C34EDB" w:rsidRPr="002947D3" w:rsidRDefault="00C34EDB" w:rsidP="00C34ED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34EDB" w:rsidRPr="002947D3" w14:paraId="2F3F8C83" w14:textId="77777777" w:rsidTr="00561387">
        <w:trPr>
          <w:gridAfter w:val="1"/>
          <w:wAfter w:w="3" w:type="pct"/>
        </w:trPr>
        <w:tc>
          <w:tcPr>
            <w:tcW w:w="605" w:type="pct"/>
            <w:shd w:val="clear" w:color="auto" w:fill="auto"/>
            <w:hideMark/>
          </w:tcPr>
          <w:p w14:paraId="18674032" w14:textId="77777777" w:rsidR="00C34EDB" w:rsidRPr="002947D3" w:rsidRDefault="00C34EDB" w:rsidP="00C34EDB">
            <w:pPr>
              <w:spacing w:before="60" w:after="60"/>
              <w:ind w:firstLine="0"/>
              <w:rPr>
                <w:sz w:val="24"/>
                <w:szCs w:val="24"/>
              </w:rPr>
            </w:pPr>
            <w:r w:rsidRPr="002947D3">
              <w:rPr>
                <w:sz w:val="24"/>
                <w:szCs w:val="24"/>
              </w:rPr>
              <w:t> </w:t>
            </w:r>
          </w:p>
        </w:tc>
        <w:tc>
          <w:tcPr>
            <w:tcW w:w="830" w:type="pct"/>
            <w:gridSpan w:val="2"/>
            <w:shd w:val="clear" w:color="auto" w:fill="auto"/>
            <w:hideMark/>
          </w:tcPr>
          <w:p w14:paraId="4C16869F" w14:textId="77777777" w:rsidR="00C34EDB" w:rsidRPr="00CF2FDB" w:rsidRDefault="00C34EDB" w:rsidP="00C34EDB">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C34EDB" w:rsidRPr="002F61E7" w:rsidRDefault="00C34EDB" w:rsidP="00C34EDB">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C34EDB" w:rsidRPr="002947D3" w:rsidRDefault="00C34EDB" w:rsidP="00C34EDB">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51094C94" w14:textId="0B70A519" w:rsidR="00C34EDB" w:rsidRPr="002947D3" w:rsidRDefault="00C34EDB" w:rsidP="00C34EDB">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8" w:type="pct"/>
            <w:gridSpan w:val="3"/>
            <w:shd w:val="clear" w:color="auto" w:fill="auto"/>
            <w:hideMark/>
          </w:tcPr>
          <w:p w14:paraId="6CCBA0E8" w14:textId="1A98C457" w:rsidR="00C34EDB" w:rsidRPr="00340C1B" w:rsidRDefault="00C34EDB" w:rsidP="00C34EDB">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p w14:paraId="5AE8C7A3" w14:textId="77777777" w:rsidR="00C34EDB" w:rsidRPr="00EC4D28" w:rsidRDefault="00C34EDB" w:rsidP="00C34ED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34EDB" w:rsidRPr="002947D3" w14:paraId="6E2116AB" w14:textId="77777777" w:rsidTr="00561387">
        <w:trPr>
          <w:gridAfter w:val="1"/>
          <w:wAfter w:w="3" w:type="pct"/>
        </w:trPr>
        <w:tc>
          <w:tcPr>
            <w:tcW w:w="605" w:type="pct"/>
            <w:shd w:val="clear" w:color="auto" w:fill="auto"/>
          </w:tcPr>
          <w:p w14:paraId="33FE3E54" w14:textId="77777777" w:rsidR="00C34EDB" w:rsidRPr="00A36BB6" w:rsidRDefault="00C34EDB" w:rsidP="00C34EDB">
            <w:pPr>
              <w:spacing w:before="60" w:after="60"/>
              <w:ind w:firstLine="0"/>
              <w:rPr>
                <w:sz w:val="24"/>
                <w:szCs w:val="24"/>
              </w:rPr>
            </w:pPr>
          </w:p>
        </w:tc>
        <w:tc>
          <w:tcPr>
            <w:tcW w:w="830" w:type="pct"/>
            <w:gridSpan w:val="2"/>
            <w:shd w:val="clear" w:color="auto" w:fill="auto"/>
          </w:tcPr>
          <w:p w14:paraId="3BA9F3F5" w14:textId="77777777" w:rsidR="00C34EDB" w:rsidRPr="00A36BB6" w:rsidRDefault="00C34EDB" w:rsidP="00C34EDB">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C34EDB" w:rsidRPr="002947D3" w:rsidRDefault="00C34EDB" w:rsidP="00C34EDB">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C34EDB" w:rsidRPr="00D7113D" w:rsidRDefault="00C34EDB" w:rsidP="00C34EDB">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306D1CE4" w14:textId="2D3BED8B" w:rsidR="00C34EDB" w:rsidRPr="002947D3" w:rsidRDefault="00C34EDB" w:rsidP="00C34EDB">
            <w:pPr>
              <w:spacing w:before="60" w:after="60"/>
              <w:ind w:firstLine="0"/>
              <w:rPr>
                <w:sz w:val="24"/>
                <w:szCs w:val="24"/>
              </w:rPr>
            </w:pPr>
            <w:r w:rsidRPr="00C34EDB">
              <w:rPr>
                <w:sz w:val="24"/>
                <w:szCs w:val="24"/>
              </w:rPr>
              <w:t>Информация о возврате плательщику неустойки</w:t>
            </w:r>
          </w:p>
        </w:tc>
        <w:tc>
          <w:tcPr>
            <w:tcW w:w="1378" w:type="pct"/>
            <w:gridSpan w:val="3"/>
            <w:shd w:val="clear" w:color="auto" w:fill="auto"/>
          </w:tcPr>
          <w:p w14:paraId="64FA371C" w14:textId="77777777" w:rsidR="00C34EDB" w:rsidRPr="002947D3" w:rsidRDefault="00C34EDB" w:rsidP="00C34EDB">
            <w:pPr>
              <w:spacing w:before="60" w:after="60"/>
              <w:ind w:firstLine="0"/>
              <w:rPr>
                <w:sz w:val="24"/>
                <w:szCs w:val="24"/>
              </w:rPr>
            </w:pPr>
          </w:p>
        </w:tc>
      </w:tr>
      <w:tr w:rsidR="004A2730" w:rsidRPr="00DA36AF" w14:paraId="3A340D18" w14:textId="77777777" w:rsidTr="00561387">
        <w:trPr>
          <w:gridAfter w:val="1"/>
          <w:wAfter w:w="3" w:type="pct"/>
        </w:trPr>
        <w:tc>
          <w:tcPr>
            <w:tcW w:w="4997" w:type="pct"/>
            <w:gridSpan w:val="17"/>
            <w:shd w:val="clear" w:color="auto" w:fill="auto"/>
            <w:hideMark/>
          </w:tcPr>
          <w:p w14:paraId="0E645596" w14:textId="1CC02F08" w:rsidR="004A2730" w:rsidRPr="004A2730" w:rsidRDefault="004A2730" w:rsidP="004C0839">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4A2730" w:rsidRPr="00DA36AF" w14:paraId="104C0CAD" w14:textId="77777777" w:rsidTr="00561387">
        <w:trPr>
          <w:gridAfter w:val="1"/>
          <w:wAfter w:w="3" w:type="pct"/>
        </w:trPr>
        <w:tc>
          <w:tcPr>
            <w:tcW w:w="605" w:type="pct"/>
            <w:shd w:val="clear" w:color="auto" w:fill="auto"/>
            <w:hideMark/>
          </w:tcPr>
          <w:p w14:paraId="79E734FF" w14:textId="48C3406E" w:rsidR="004A2730" w:rsidRPr="004A2730" w:rsidRDefault="004A2730" w:rsidP="004C0839">
            <w:pPr>
              <w:spacing w:before="60" w:after="60"/>
              <w:ind w:firstLine="0"/>
              <w:rPr>
                <w:b/>
                <w:sz w:val="24"/>
                <w:szCs w:val="24"/>
              </w:rPr>
            </w:pPr>
            <w:r w:rsidRPr="004A2730">
              <w:rPr>
                <w:b/>
                <w:sz w:val="24"/>
                <w:szCs w:val="24"/>
              </w:rPr>
              <w:t>returnDocument</w:t>
            </w:r>
          </w:p>
        </w:tc>
        <w:tc>
          <w:tcPr>
            <w:tcW w:w="846" w:type="pct"/>
            <w:gridSpan w:val="3"/>
            <w:shd w:val="clear" w:color="auto" w:fill="auto"/>
            <w:hideMark/>
          </w:tcPr>
          <w:p w14:paraId="35E90E54" w14:textId="77777777" w:rsidR="004A2730" w:rsidRPr="00DA36AF" w:rsidRDefault="004A2730" w:rsidP="004C0839">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4A2730" w:rsidRPr="00DA36AF" w:rsidRDefault="004A2730" w:rsidP="004C0839">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4A2730" w:rsidRPr="00DA36AF" w:rsidRDefault="004A2730" w:rsidP="004C0839">
            <w:pPr>
              <w:spacing w:before="60" w:after="60"/>
              <w:ind w:firstLine="0"/>
              <w:rPr>
                <w:sz w:val="24"/>
                <w:szCs w:val="24"/>
              </w:rPr>
            </w:pPr>
            <w:r w:rsidRPr="00DA36AF">
              <w:rPr>
                <w:sz w:val="24"/>
                <w:szCs w:val="24"/>
              </w:rPr>
              <w:t> </w:t>
            </w:r>
          </w:p>
        </w:tc>
        <w:tc>
          <w:tcPr>
            <w:tcW w:w="1338" w:type="pct"/>
            <w:gridSpan w:val="4"/>
            <w:shd w:val="clear" w:color="auto" w:fill="auto"/>
            <w:hideMark/>
          </w:tcPr>
          <w:p w14:paraId="0D1F67F1" w14:textId="77777777" w:rsidR="004A2730" w:rsidRPr="00DA36AF" w:rsidRDefault="004A2730" w:rsidP="004C0839">
            <w:pPr>
              <w:spacing w:before="60" w:after="60"/>
              <w:ind w:firstLine="0"/>
              <w:rPr>
                <w:sz w:val="24"/>
                <w:szCs w:val="24"/>
              </w:rPr>
            </w:pPr>
            <w:r w:rsidRPr="00DA36AF">
              <w:rPr>
                <w:sz w:val="24"/>
                <w:szCs w:val="24"/>
              </w:rPr>
              <w:t> </w:t>
            </w:r>
          </w:p>
        </w:tc>
        <w:tc>
          <w:tcPr>
            <w:tcW w:w="1378" w:type="pct"/>
            <w:gridSpan w:val="3"/>
            <w:shd w:val="clear" w:color="auto" w:fill="auto"/>
            <w:hideMark/>
          </w:tcPr>
          <w:p w14:paraId="08E33A9B" w14:textId="77777777" w:rsidR="004A2730" w:rsidRPr="00DA36AF" w:rsidRDefault="004A2730" w:rsidP="004C0839">
            <w:pPr>
              <w:spacing w:before="60" w:after="60"/>
              <w:ind w:firstLine="0"/>
              <w:rPr>
                <w:sz w:val="24"/>
                <w:szCs w:val="24"/>
              </w:rPr>
            </w:pPr>
            <w:r>
              <w:rPr>
                <w:sz w:val="24"/>
                <w:szCs w:val="24"/>
              </w:rPr>
              <w:t>Множественный элемент</w:t>
            </w:r>
          </w:p>
        </w:tc>
      </w:tr>
      <w:tr w:rsidR="004A2730" w:rsidRPr="00DA36AF" w14:paraId="1669C890" w14:textId="77777777" w:rsidTr="00561387">
        <w:trPr>
          <w:gridAfter w:val="1"/>
          <w:wAfter w:w="3" w:type="pct"/>
        </w:trPr>
        <w:tc>
          <w:tcPr>
            <w:tcW w:w="605" w:type="pct"/>
            <w:shd w:val="clear" w:color="auto" w:fill="auto"/>
          </w:tcPr>
          <w:p w14:paraId="508EFD72" w14:textId="77777777" w:rsidR="004A2730" w:rsidRPr="00DA36AF" w:rsidRDefault="004A2730" w:rsidP="004C0839">
            <w:pPr>
              <w:spacing w:before="60" w:after="60"/>
              <w:ind w:firstLine="0"/>
              <w:rPr>
                <w:sz w:val="24"/>
                <w:szCs w:val="24"/>
              </w:rPr>
            </w:pPr>
          </w:p>
        </w:tc>
        <w:tc>
          <w:tcPr>
            <w:tcW w:w="846" w:type="pct"/>
            <w:gridSpan w:val="3"/>
            <w:shd w:val="clear" w:color="auto" w:fill="auto"/>
          </w:tcPr>
          <w:p w14:paraId="189DEBE3" w14:textId="77777777" w:rsidR="004A2730" w:rsidRPr="00DA36AF" w:rsidRDefault="004A2730" w:rsidP="004C0839">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4A2730" w:rsidRPr="00FB1998" w:rsidRDefault="004A2730" w:rsidP="004C0839">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4A2730" w:rsidRPr="00FB1998" w:rsidRDefault="004A2730" w:rsidP="004C0839">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8" w:type="pct"/>
            <w:gridSpan w:val="4"/>
            <w:shd w:val="clear" w:color="auto" w:fill="auto"/>
          </w:tcPr>
          <w:p w14:paraId="4BE25212" w14:textId="77777777" w:rsidR="004A2730" w:rsidRPr="00DA36AF" w:rsidRDefault="004A2730" w:rsidP="004C0839">
            <w:pPr>
              <w:spacing w:before="60" w:after="60"/>
              <w:ind w:firstLine="0"/>
              <w:rPr>
                <w:sz w:val="24"/>
                <w:szCs w:val="24"/>
              </w:rPr>
            </w:pPr>
            <w:r>
              <w:rPr>
                <w:sz w:val="24"/>
                <w:szCs w:val="24"/>
              </w:rPr>
              <w:t>Наименование документа</w:t>
            </w:r>
          </w:p>
        </w:tc>
        <w:tc>
          <w:tcPr>
            <w:tcW w:w="1378" w:type="pct"/>
            <w:gridSpan w:val="3"/>
            <w:shd w:val="clear" w:color="auto" w:fill="auto"/>
          </w:tcPr>
          <w:p w14:paraId="44734D50" w14:textId="77777777" w:rsidR="004A2730" w:rsidRPr="00DA36AF" w:rsidRDefault="004A2730" w:rsidP="004C0839">
            <w:pPr>
              <w:spacing w:before="60" w:after="60"/>
              <w:ind w:firstLine="0"/>
              <w:rPr>
                <w:sz w:val="24"/>
                <w:szCs w:val="24"/>
              </w:rPr>
            </w:pPr>
          </w:p>
        </w:tc>
      </w:tr>
      <w:tr w:rsidR="004A2730" w:rsidRPr="00DA36AF" w14:paraId="1833798A" w14:textId="77777777" w:rsidTr="00561387">
        <w:trPr>
          <w:gridAfter w:val="1"/>
          <w:wAfter w:w="3" w:type="pct"/>
        </w:trPr>
        <w:tc>
          <w:tcPr>
            <w:tcW w:w="605" w:type="pct"/>
            <w:shd w:val="clear" w:color="auto" w:fill="auto"/>
          </w:tcPr>
          <w:p w14:paraId="733FEF43" w14:textId="77777777" w:rsidR="004A2730" w:rsidRPr="00DA36AF" w:rsidRDefault="004A2730" w:rsidP="004C0839">
            <w:pPr>
              <w:spacing w:before="60" w:after="60"/>
              <w:ind w:firstLine="0"/>
              <w:rPr>
                <w:sz w:val="24"/>
                <w:szCs w:val="24"/>
              </w:rPr>
            </w:pPr>
          </w:p>
        </w:tc>
        <w:tc>
          <w:tcPr>
            <w:tcW w:w="846" w:type="pct"/>
            <w:gridSpan w:val="3"/>
            <w:shd w:val="clear" w:color="auto" w:fill="auto"/>
          </w:tcPr>
          <w:p w14:paraId="76CACAF5" w14:textId="77777777" w:rsidR="004A2730" w:rsidRPr="003941A5" w:rsidRDefault="004A2730" w:rsidP="004C0839">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4A2730" w:rsidRPr="00FB1998" w:rsidRDefault="004A2730" w:rsidP="004C0839">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4A2730" w:rsidRPr="00FB1998" w:rsidRDefault="004A2730" w:rsidP="004C0839">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8" w:type="pct"/>
            <w:gridSpan w:val="4"/>
            <w:shd w:val="clear" w:color="auto" w:fill="auto"/>
          </w:tcPr>
          <w:p w14:paraId="7F24BEC9" w14:textId="77777777" w:rsidR="004A2730" w:rsidRPr="00DA36AF" w:rsidRDefault="004A2730" w:rsidP="004C0839">
            <w:pPr>
              <w:spacing w:before="60" w:after="60"/>
              <w:ind w:firstLine="0"/>
              <w:rPr>
                <w:sz w:val="24"/>
                <w:szCs w:val="24"/>
              </w:rPr>
            </w:pPr>
            <w:r>
              <w:rPr>
                <w:sz w:val="24"/>
                <w:szCs w:val="24"/>
              </w:rPr>
              <w:t>Номер документа</w:t>
            </w:r>
          </w:p>
        </w:tc>
        <w:tc>
          <w:tcPr>
            <w:tcW w:w="1378" w:type="pct"/>
            <w:gridSpan w:val="3"/>
            <w:shd w:val="clear" w:color="auto" w:fill="auto"/>
          </w:tcPr>
          <w:p w14:paraId="3FB830C3" w14:textId="77777777" w:rsidR="004A2730" w:rsidRPr="00DA36AF" w:rsidRDefault="004A2730" w:rsidP="004C0839">
            <w:pPr>
              <w:spacing w:before="60" w:after="60"/>
              <w:ind w:firstLine="0"/>
              <w:rPr>
                <w:sz w:val="24"/>
                <w:szCs w:val="24"/>
              </w:rPr>
            </w:pPr>
          </w:p>
        </w:tc>
      </w:tr>
      <w:tr w:rsidR="004A2730" w:rsidRPr="00DA36AF" w14:paraId="2B052F10" w14:textId="77777777" w:rsidTr="00561387">
        <w:trPr>
          <w:gridAfter w:val="1"/>
          <w:wAfter w:w="3" w:type="pct"/>
        </w:trPr>
        <w:tc>
          <w:tcPr>
            <w:tcW w:w="605" w:type="pct"/>
            <w:shd w:val="clear" w:color="auto" w:fill="auto"/>
          </w:tcPr>
          <w:p w14:paraId="09CA6EAA" w14:textId="77777777" w:rsidR="004A2730" w:rsidRPr="00DA36AF" w:rsidRDefault="004A2730" w:rsidP="004C0839">
            <w:pPr>
              <w:spacing w:before="60" w:after="60"/>
              <w:ind w:firstLine="0"/>
              <w:rPr>
                <w:sz w:val="24"/>
                <w:szCs w:val="24"/>
              </w:rPr>
            </w:pPr>
          </w:p>
        </w:tc>
        <w:tc>
          <w:tcPr>
            <w:tcW w:w="846" w:type="pct"/>
            <w:gridSpan w:val="3"/>
            <w:shd w:val="clear" w:color="auto" w:fill="auto"/>
          </w:tcPr>
          <w:p w14:paraId="360426D5" w14:textId="77777777" w:rsidR="004A2730" w:rsidRPr="00DA36AF" w:rsidRDefault="004A2730" w:rsidP="004C0839">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4A2730" w:rsidRPr="00FB1998" w:rsidRDefault="004A2730" w:rsidP="004C0839">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4A2730" w:rsidRPr="00FB1998" w:rsidRDefault="004A2730" w:rsidP="004C0839">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188BD582" w14:textId="77777777" w:rsidR="004A2730" w:rsidRPr="003941A5" w:rsidRDefault="004A2730" w:rsidP="004C0839">
            <w:pPr>
              <w:spacing w:before="60" w:after="60"/>
              <w:ind w:firstLine="0"/>
              <w:rPr>
                <w:sz w:val="24"/>
                <w:szCs w:val="24"/>
              </w:rPr>
            </w:pPr>
            <w:r>
              <w:rPr>
                <w:sz w:val="24"/>
                <w:szCs w:val="24"/>
                <w:lang w:val="en-US"/>
              </w:rPr>
              <w:t>Дата документа</w:t>
            </w:r>
          </w:p>
        </w:tc>
        <w:tc>
          <w:tcPr>
            <w:tcW w:w="1378" w:type="pct"/>
            <w:gridSpan w:val="3"/>
            <w:shd w:val="clear" w:color="auto" w:fill="auto"/>
          </w:tcPr>
          <w:p w14:paraId="478A9865" w14:textId="77777777" w:rsidR="004A2730" w:rsidRPr="00DA36AF" w:rsidRDefault="004A2730" w:rsidP="004C0839">
            <w:pPr>
              <w:spacing w:before="60" w:after="60"/>
              <w:ind w:firstLine="0"/>
              <w:rPr>
                <w:sz w:val="24"/>
                <w:szCs w:val="24"/>
              </w:rPr>
            </w:pPr>
          </w:p>
        </w:tc>
      </w:tr>
      <w:tr w:rsidR="00C34EDB" w:rsidRPr="00DA36AF" w14:paraId="096EF7BA" w14:textId="77777777" w:rsidTr="00561387">
        <w:trPr>
          <w:gridAfter w:val="1"/>
          <w:wAfter w:w="3" w:type="pct"/>
        </w:trPr>
        <w:tc>
          <w:tcPr>
            <w:tcW w:w="4997" w:type="pct"/>
            <w:gridSpan w:val="17"/>
            <w:shd w:val="clear" w:color="auto" w:fill="auto"/>
            <w:hideMark/>
          </w:tcPr>
          <w:p w14:paraId="059392AF" w14:textId="77777777" w:rsidR="00C34EDB" w:rsidRPr="00DA36AF" w:rsidRDefault="00C34EDB" w:rsidP="003337B7">
            <w:pPr>
              <w:spacing w:before="60" w:after="60"/>
              <w:ind w:firstLine="0"/>
              <w:jc w:val="center"/>
              <w:rPr>
                <w:sz w:val="24"/>
                <w:szCs w:val="24"/>
              </w:rPr>
            </w:pPr>
            <w:r w:rsidRPr="00FB1998">
              <w:rPr>
                <w:b/>
                <w:bCs/>
                <w:sz w:val="24"/>
                <w:szCs w:val="24"/>
              </w:rPr>
              <w:t>Информация об оплате неустойки</w:t>
            </w:r>
          </w:p>
        </w:tc>
      </w:tr>
      <w:tr w:rsidR="00C34EDB" w:rsidRPr="00DA36AF" w14:paraId="57980FD7" w14:textId="77777777" w:rsidTr="00561387">
        <w:trPr>
          <w:gridAfter w:val="1"/>
          <w:wAfter w:w="3" w:type="pct"/>
        </w:trPr>
        <w:tc>
          <w:tcPr>
            <w:tcW w:w="605" w:type="pct"/>
            <w:shd w:val="clear" w:color="auto" w:fill="auto"/>
            <w:hideMark/>
          </w:tcPr>
          <w:p w14:paraId="01225E3C" w14:textId="77777777" w:rsidR="00C34EDB" w:rsidRPr="009B5FC2" w:rsidRDefault="00C34EDB" w:rsidP="003337B7">
            <w:pPr>
              <w:spacing w:before="60" w:after="60"/>
              <w:ind w:firstLine="0"/>
              <w:rPr>
                <w:sz w:val="24"/>
                <w:szCs w:val="24"/>
                <w:lang w:val="en-US"/>
              </w:rPr>
            </w:pPr>
            <w:r w:rsidRPr="00FB1998">
              <w:rPr>
                <w:b/>
                <w:bCs/>
                <w:sz w:val="24"/>
                <w:szCs w:val="24"/>
                <w:lang w:val="en-US"/>
              </w:rPr>
              <w:t>payments</w:t>
            </w:r>
          </w:p>
        </w:tc>
        <w:tc>
          <w:tcPr>
            <w:tcW w:w="846" w:type="pct"/>
            <w:gridSpan w:val="3"/>
            <w:shd w:val="clear" w:color="auto" w:fill="auto"/>
            <w:hideMark/>
          </w:tcPr>
          <w:p w14:paraId="1E85D819" w14:textId="77777777" w:rsidR="00C34EDB" w:rsidRPr="00DA36AF" w:rsidRDefault="00C34EDB"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C34EDB" w:rsidRPr="00DA36AF" w:rsidRDefault="00C34EDB"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C34EDB" w:rsidRPr="00DA36AF" w:rsidRDefault="00C34EDB"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5BABCE58" w14:textId="77777777" w:rsidR="00C34EDB" w:rsidRPr="00DA36AF" w:rsidRDefault="00C34EDB"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6917F828" w14:textId="77777777" w:rsidR="00C34EDB" w:rsidRPr="00DA36AF" w:rsidRDefault="00C34EDB" w:rsidP="003337B7">
            <w:pPr>
              <w:spacing w:before="60" w:after="60"/>
              <w:ind w:firstLine="0"/>
              <w:rPr>
                <w:sz w:val="24"/>
                <w:szCs w:val="24"/>
              </w:rPr>
            </w:pPr>
            <w:r w:rsidRPr="00DA36AF">
              <w:rPr>
                <w:sz w:val="24"/>
                <w:szCs w:val="24"/>
              </w:rPr>
              <w:t xml:space="preserve"> </w:t>
            </w:r>
          </w:p>
        </w:tc>
      </w:tr>
      <w:tr w:rsidR="00C34EDB" w:rsidRPr="00DA36AF" w14:paraId="7F6CC145" w14:textId="77777777" w:rsidTr="00561387">
        <w:trPr>
          <w:gridAfter w:val="1"/>
          <w:wAfter w:w="3" w:type="pct"/>
        </w:trPr>
        <w:tc>
          <w:tcPr>
            <w:tcW w:w="605" w:type="pct"/>
            <w:shd w:val="clear" w:color="auto" w:fill="auto"/>
          </w:tcPr>
          <w:p w14:paraId="7FA487DD" w14:textId="77777777" w:rsidR="00C34EDB" w:rsidRPr="00DA36AF" w:rsidRDefault="00C34EDB" w:rsidP="003337B7">
            <w:pPr>
              <w:spacing w:before="60" w:after="60"/>
              <w:ind w:firstLine="0"/>
              <w:rPr>
                <w:sz w:val="24"/>
                <w:szCs w:val="24"/>
              </w:rPr>
            </w:pPr>
          </w:p>
        </w:tc>
        <w:tc>
          <w:tcPr>
            <w:tcW w:w="846" w:type="pct"/>
            <w:gridSpan w:val="3"/>
            <w:shd w:val="clear" w:color="auto" w:fill="auto"/>
          </w:tcPr>
          <w:p w14:paraId="65FD248A" w14:textId="77777777" w:rsidR="00C34EDB" w:rsidRPr="00DA36AF" w:rsidRDefault="00C34EDB" w:rsidP="003337B7">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C34EDB" w:rsidRPr="00FB1998" w:rsidRDefault="00C34EDB" w:rsidP="003337B7">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C34EDB" w:rsidRPr="00FB1998" w:rsidRDefault="00C34EDB" w:rsidP="003337B7">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3F296F8D" w14:textId="0F33BF54" w:rsidR="00C34EDB" w:rsidRPr="00DA36AF" w:rsidRDefault="00C34EDB" w:rsidP="003337B7">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8" w:type="pct"/>
            <w:gridSpan w:val="3"/>
            <w:shd w:val="clear" w:color="auto" w:fill="auto"/>
          </w:tcPr>
          <w:p w14:paraId="33A94299" w14:textId="77777777" w:rsidR="00C34EDB" w:rsidRPr="00DA36AF" w:rsidRDefault="00C34EDB" w:rsidP="003337B7">
            <w:pPr>
              <w:spacing w:before="60" w:after="60"/>
              <w:ind w:firstLine="0"/>
              <w:rPr>
                <w:sz w:val="24"/>
                <w:szCs w:val="24"/>
              </w:rPr>
            </w:pPr>
          </w:p>
        </w:tc>
      </w:tr>
      <w:tr w:rsidR="00C34EDB" w:rsidRPr="002947D3" w14:paraId="7675BDBF" w14:textId="77777777" w:rsidTr="00561387">
        <w:trPr>
          <w:gridAfter w:val="1"/>
          <w:wAfter w:w="3" w:type="pct"/>
        </w:trPr>
        <w:tc>
          <w:tcPr>
            <w:tcW w:w="605" w:type="pct"/>
            <w:shd w:val="clear" w:color="auto" w:fill="auto"/>
            <w:hideMark/>
          </w:tcPr>
          <w:p w14:paraId="0A3F5E2B" w14:textId="77777777" w:rsidR="00C34EDB" w:rsidRPr="002947D3" w:rsidRDefault="00C34EDB"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3C0C52E4" w14:textId="77777777" w:rsidR="00C34EDB" w:rsidRPr="002947D3" w:rsidRDefault="00C34EDB" w:rsidP="003337B7">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C34EDB" w:rsidRPr="00340C1B" w:rsidRDefault="00C34EDB" w:rsidP="003337B7">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C34EDB" w:rsidRPr="002947D3" w:rsidRDefault="00C34EDB"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05B1D02E" w14:textId="62EE3100" w:rsidR="00C34EDB" w:rsidRPr="002947D3" w:rsidRDefault="00C34EDB" w:rsidP="003337B7">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8" w:type="pct"/>
            <w:gridSpan w:val="3"/>
            <w:shd w:val="clear" w:color="auto" w:fill="auto"/>
            <w:hideMark/>
          </w:tcPr>
          <w:p w14:paraId="118C2B7D" w14:textId="3613A418" w:rsidR="00C34EDB" w:rsidRPr="00340C1B" w:rsidRDefault="00C34EDB" w:rsidP="003337B7">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p w14:paraId="496D056B" w14:textId="77777777" w:rsidR="00C34EDB" w:rsidRPr="00EC4D28" w:rsidRDefault="00C34EDB" w:rsidP="003337B7">
            <w:pPr>
              <w:spacing w:before="60" w:after="60"/>
              <w:ind w:firstLine="0"/>
              <w:rPr>
                <w:sz w:val="24"/>
                <w:szCs w:val="24"/>
                <w:lang w:val="en-US"/>
              </w:rPr>
            </w:pPr>
          </w:p>
        </w:tc>
      </w:tr>
      <w:tr w:rsidR="00C34EDB" w:rsidRPr="002947D3" w14:paraId="05E4F300" w14:textId="77777777" w:rsidTr="00561387">
        <w:trPr>
          <w:gridAfter w:val="1"/>
          <w:wAfter w:w="3" w:type="pct"/>
        </w:trPr>
        <w:tc>
          <w:tcPr>
            <w:tcW w:w="605" w:type="pct"/>
            <w:shd w:val="clear" w:color="auto" w:fill="auto"/>
            <w:hideMark/>
          </w:tcPr>
          <w:p w14:paraId="1DFD4D76" w14:textId="77777777" w:rsidR="00C34EDB" w:rsidRPr="002947D3" w:rsidRDefault="00C34EDB"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19917220" w14:textId="77777777" w:rsidR="00C34EDB" w:rsidRPr="00CF2FDB" w:rsidRDefault="00C34EDB" w:rsidP="003337B7">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C34EDB" w:rsidRPr="002F61E7" w:rsidRDefault="00C34EDB"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C34EDB" w:rsidRPr="002947D3" w:rsidRDefault="00C34EDB"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39880209" w14:textId="770E3F9F" w:rsidR="00C34EDB" w:rsidRPr="002947D3" w:rsidRDefault="00C34EDB" w:rsidP="003337B7">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8" w:type="pct"/>
            <w:gridSpan w:val="3"/>
            <w:shd w:val="clear" w:color="auto" w:fill="auto"/>
            <w:hideMark/>
          </w:tcPr>
          <w:p w14:paraId="31C2E997" w14:textId="22BB50B1" w:rsidR="00C34EDB" w:rsidRPr="00340C1B" w:rsidRDefault="00C34EDB" w:rsidP="003337B7">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p w14:paraId="1D8802ED" w14:textId="77777777" w:rsidR="00C34EDB" w:rsidRPr="00EC4D28" w:rsidRDefault="00C34EDB" w:rsidP="003337B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A32950" w:rsidRPr="00DA36AF" w14:paraId="455DDFC7" w14:textId="77777777" w:rsidTr="00561387">
        <w:trPr>
          <w:gridAfter w:val="1"/>
          <w:wAfter w:w="3" w:type="pct"/>
        </w:trPr>
        <w:tc>
          <w:tcPr>
            <w:tcW w:w="4997" w:type="pct"/>
            <w:gridSpan w:val="17"/>
            <w:shd w:val="clear" w:color="auto" w:fill="auto"/>
            <w:hideMark/>
          </w:tcPr>
          <w:p w14:paraId="5D2090BF" w14:textId="0486273F" w:rsidR="00A32950" w:rsidRPr="00DA36AF" w:rsidRDefault="00A32950" w:rsidP="00311370">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A32950" w:rsidRPr="00DA36AF" w14:paraId="27753739" w14:textId="77777777" w:rsidTr="00561387">
        <w:trPr>
          <w:gridAfter w:val="1"/>
          <w:wAfter w:w="3" w:type="pct"/>
        </w:trPr>
        <w:tc>
          <w:tcPr>
            <w:tcW w:w="605" w:type="pct"/>
            <w:shd w:val="clear" w:color="auto" w:fill="auto"/>
            <w:hideMark/>
          </w:tcPr>
          <w:p w14:paraId="3D5EC0D1" w14:textId="346AC4BA" w:rsidR="00A32950" w:rsidRPr="00D90236" w:rsidRDefault="00A32950" w:rsidP="00311370">
            <w:pPr>
              <w:spacing w:before="60" w:after="60"/>
              <w:ind w:firstLine="0"/>
              <w:rPr>
                <w:sz w:val="24"/>
                <w:szCs w:val="24"/>
                <w:lang w:val="en-US"/>
              </w:rPr>
            </w:pPr>
            <w:r w:rsidRPr="00A32950">
              <w:rPr>
                <w:b/>
                <w:bCs/>
                <w:sz w:val="24"/>
                <w:szCs w:val="24"/>
                <w:lang w:val="en-US"/>
              </w:rPr>
              <w:t>delayWriteOffPenalties</w:t>
            </w:r>
          </w:p>
        </w:tc>
        <w:tc>
          <w:tcPr>
            <w:tcW w:w="846" w:type="pct"/>
            <w:gridSpan w:val="3"/>
            <w:shd w:val="clear" w:color="auto" w:fill="auto"/>
            <w:hideMark/>
          </w:tcPr>
          <w:p w14:paraId="7717DE80" w14:textId="77777777" w:rsidR="00A32950" w:rsidRPr="00DA36AF" w:rsidRDefault="00A32950"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A32950" w:rsidRPr="00DA36AF" w:rsidRDefault="00A32950"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A32950" w:rsidRPr="00DA36AF" w:rsidRDefault="00A32950"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14A1626A" w14:textId="77777777" w:rsidR="00A32950" w:rsidRPr="00DA36AF" w:rsidRDefault="00A32950"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0E49274C" w14:textId="77777777" w:rsidR="00A32950" w:rsidRPr="00DA36AF" w:rsidRDefault="00A32950" w:rsidP="00311370">
            <w:pPr>
              <w:spacing w:before="60" w:after="60"/>
              <w:ind w:firstLine="0"/>
              <w:rPr>
                <w:sz w:val="24"/>
                <w:szCs w:val="24"/>
              </w:rPr>
            </w:pPr>
            <w:r w:rsidRPr="00DA36AF">
              <w:rPr>
                <w:sz w:val="24"/>
                <w:szCs w:val="24"/>
              </w:rPr>
              <w:t xml:space="preserve"> </w:t>
            </w:r>
          </w:p>
        </w:tc>
      </w:tr>
      <w:tr w:rsidR="00A32950" w:rsidRPr="00DA36AF" w14:paraId="630BDB6E" w14:textId="77777777" w:rsidTr="00561387">
        <w:trPr>
          <w:gridAfter w:val="1"/>
          <w:wAfter w:w="3" w:type="pct"/>
        </w:trPr>
        <w:tc>
          <w:tcPr>
            <w:tcW w:w="605" w:type="pct"/>
            <w:shd w:val="clear" w:color="auto" w:fill="auto"/>
          </w:tcPr>
          <w:p w14:paraId="0F21A3EF" w14:textId="77777777" w:rsidR="00A32950" w:rsidRPr="00DA36AF" w:rsidRDefault="00A32950" w:rsidP="00311370">
            <w:pPr>
              <w:spacing w:before="60" w:after="60"/>
              <w:ind w:firstLine="0"/>
              <w:rPr>
                <w:sz w:val="24"/>
                <w:szCs w:val="24"/>
              </w:rPr>
            </w:pPr>
          </w:p>
        </w:tc>
        <w:tc>
          <w:tcPr>
            <w:tcW w:w="846" w:type="pct"/>
            <w:gridSpan w:val="3"/>
            <w:shd w:val="clear" w:color="auto" w:fill="auto"/>
          </w:tcPr>
          <w:p w14:paraId="189AC199" w14:textId="4AB2261E" w:rsidR="00A32950" w:rsidRPr="00DA36AF" w:rsidRDefault="00A32950" w:rsidP="00311370">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A32950" w:rsidRPr="00A32950" w:rsidRDefault="00674BDA" w:rsidP="00311370">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A32950" w:rsidRPr="00FB1998" w:rsidRDefault="00A32950" w:rsidP="00311370">
            <w:pPr>
              <w:spacing w:before="60" w:after="60"/>
              <w:ind w:firstLine="0"/>
              <w:jc w:val="center"/>
              <w:rPr>
                <w:sz w:val="24"/>
                <w:szCs w:val="24"/>
                <w:lang w:val="en-US"/>
              </w:rPr>
            </w:pPr>
            <w:r>
              <w:rPr>
                <w:sz w:val="24"/>
                <w:szCs w:val="24"/>
              </w:rPr>
              <w:t>Т(1-21)</w:t>
            </w:r>
          </w:p>
        </w:tc>
        <w:tc>
          <w:tcPr>
            <w:tcW w:w="1338" w:type="pct"/>
            <w:gridSpan w:val="4"/>
            <w:shd w:val="clear" w:color="auto" w:fill="auto"/>
          </w:tcPr>
          <w:p w14:paraId="45085D23" w14:textId="296A76EB" w:rsidR="00A32950" w:rsidRPr="00DA36AF" w:rsidRDefault="00A32950" w:rsidP="00311370">
            <w:pPr>
              <w:spacing w:before="60" w:after="60"/>
              <w:ind w:firstLine="0"/>
              <w:rPr>
                <w:sz w:val="24"/>
                <w:szCs w:val="24"/>
              </w:rPr>
            </w:pPr>
            <w:r w:rsidRPr="00A32950">
              <w:rPr>
                <w:sz w:val="24"/>
                <w:szCs w:val="24"/>
              </w:rPr>
              <w:t xml:space="preserve">Общая сумма неуплаченных неустоек (штрафов, пеней) в </w:t>
            </w:r>
            <w:r w:rsidRPr="00A32950">
              <w:rPr>
                <w:sz w:val="24"/>
                <w:szCs w:val="24"/>
              </w:rPr>
              <w:lastRenderedPageBreak/>
              <w:t>российских рублях</w:t>
            </w:r>
            <w:r w:rsidR="00674BDA">
              <w:rPr>
                <w:sz w:val="24"/>
                <w:szCs w:val="24"/>
              </w:rPr>
              <w:t xml:space="preserve"> </w:t>
            </w:r>
            <w:r w:rsidR="00674BDA" w:rsidRPr="00982EBD">
              <w:rPr>
                <w:sz w:val="24"/>
                <w:szCs w:val="24"/>
              </w:rPr>
              <w:t>(устарело, не используется)</w:t>
            </w:r>
          </w:p>
        </w:tc>
        <w:tc>
          <w:tcPr>
            <w:tcW w:w="1378" w:type="pct"/>
            <w:gridSpan w:val="3"/>
            <w:shd w:val="clear" w:color="auto" w:fill="auto"/>
          </w:tcPr>
          <w:p w14:paraId="4303B515" w14:textId="77777777" w:rsidR="00A32950" w:rsidRPr="00340C1B" w:rsidRDefault="00A32950" w:rsidP="00A32950">
            <w:pPr>
              <w:spacing w:before="60" w:after="60"/>
              <w:ind w:firstLine="0"/>
              <w:rPr>
                <w:sz w:val="24"/>
                <w:szCs w:val="24"/>
              </w:rPr>
            </w:pPr>
            <w:r w:rsidRPr="002947D3">
              <w:rPr>
                <w:sz w:val="24"/>
                <w:szCs w:val="24"/>
              </w:rPr>
              <w:lastRenderedPageBreak/>
              <w:t xml:space="preserve">Шаблон значения: </w:t>
            </w:r>
            <w:r>
              <w:rPr>
                <w:color w:val="000000"/>
                <w:sz w:val="24"/>
                <w:szCs w:val="24"/>
                <w:highlight w:val="white"/>
              </w:rPr>
              <w:t>\d+(\.\d{1,2})?</w:t>
            </w:r>
          </w:p>
          <w:p w14:paraId="44148DBD" w14:textId="77777777" w:rsidR="00674BDA" w:rsidRPr="00340C1B" w:rsidRDefault="00674BDA" w:rsidP="00674BDA">
            <w:pPr>
              <w:spacing w:before="60" w:after="60"/>
              <w:ind w:firstLine="0"/>
              <w:rPr>
                <w:sz w:val="24"/>
                <w:szCs w:val="24"/>
              </w:rPr>
            </w:pPr>
            <w:r>
              <w:rPr>
                <w:color w:val="000000"/>
                <w:sz w:val="24"/>
                <w:szCs w:val="24"/>
              </w:rPr>
              <w:t xml:space="preserve">Значение поля </w:t>
            </w:r>
            <w:r>
              <w:rPr>
                <w:color w:val="000000"/>
                <w:sz w:val="24"/>
                <w:szCs w:val="24"/>
              </w:rPr>
              <w:lastRenderedPageBreak/>
              <w:t>игнорируется при приеме-передаче.</w:t>
            </w:r>
          </w:p>
          <w:p w14:paraId="6CE9DE8E" w14:textId="77777777" w:rsidR="00A32950" w:rsidRPr="00DA36AF" w:rsidRDefault="00A32950" w:rsidP="00311370">
            <w:pPr>
              <w:spacing w:before="60" w:after="60"/>
              <w:ind w:firstLine="0"/>
              <w:rPr>
                <w:sz w:val="24"/>
                <w:szCs w:val="24"/>
              </w:rPr>
            </w:pPr>
          </w:p>
        </w:tc>
      </w:tr>
      <w:tr w:rsidR="00A32950" w:rsidRPr="00DA36AF" w14:paraId="34F9B080" w14:textId="77777777" w:rsidTr="00561387">
        <w:trPr>
          <w:gridAfter w:val="1"/>
          <w:wAfter w:w="3" w:type="pct"/>
        </w:trPr>
        <w:tc>
          <w:tcPr>
            <w:tcW w:w="605" w:type="pct"/>
            <w:shd w:val="clear" w:color="auto" w:fill="auto"/>
          </w:tcPr>
          <w:p w14:paraId="1B8AFC76" w14:textId="77777777" w:rsidR="00A32950" w:rsidRPr="00DA36AF" w:rsidRDefault="00A32950" w:rsidP="00311370">
            <w:pPr>
              <w:spacing w:before="60" w:after="60"/>
              <w:ind w:firstLine="0"/>
              <w:rPr>
                <w:sz w:val="24"/>
                <w:szCs w:val="24"/>
              </w:rPr>
            </w:pPr>
          </w:p>
        </w:tc>
        <w:tc>
          <w:tcPr>
            <w:tcW w:w="846" w:type="pct"/>
            <w:gridSpan w:val="3"/>
            <w:shd w:val="clear" w:color="auto" w:fill="auto"/>
          </w:tcPr>
          <w:p w14:paraId="3E03F7EF" w14:textId="6B141FA2" w:rsidR="00A32950" w:rsidRPr="00DA36AF" w:rsidRDefault="00A32950" w:rsidP="00311370">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A32950" w:rsidRPr="00FB1998" w:rsidRDefault="00A32950" w:rsidP="00311370">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A32950" w:rsidRPr="00A32950" w:rsidRDefault="00A32950" w:rsidP="00311370">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8" w:type="pct"/>
            <w:gridSpan w:val="4"/>
            <w:shd w:val="clear" w:color="auto" w:fill="auto"/>
          </w:tcPr>
          <w:p w14:paraId="5725BD46" w14:textId="7DEE6025" w:rsidR="00A32950" w:rsidRPr="00DA36AF" w:rsidRDefault="00A32950" w:rsidP="00311370">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sidR="00674BDA">
              <w:rPr>
                <w:sz w:val="24"/>
                <w:szCs w:val="24"/>
              </w:rPr>
              <w:t xml:space="preserve"> </w:t>
            </w:r>
            <w:r w:rsidR="00674BDA" w:rsidRPr="00982EBD">
              <w:rPr>
                <w:sz w:val="24"/>
                <w:szCs w:val="24"/>
              </w:rPr>
              <w:t>(устарело, не используется)</w:t>
            </w:r>
          </w:p>
        </w:tc>
        <w:tc>
          <w:tcPr>
            <w:tcW w:w="1378" w:type="pct"/>
            <w:gridSpan w:val="3"/>
            <w:shd w:val="clear" w:color="auto" w:fill="auto"/>
          </w:tcPr>
          <w:p w14:paraId="18CA97E2" w14:textId="77777777" w:rsidR="00674BDA" w:rsidRPr="00340C1B" w:rsidRDefault="00674BDA" w:rsidP="00674BDA">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A32950" w:rsidRPr="00DA36AF" w:rsidRDefault="00A32950" w:rsidP="00311370">
            <w:pPr>
              <w:spacing w:before="60" w:after="60"/>
              <w:ind w:firstLine="0"/>
              <w:rPr>
                <w:sz w:val="24"/>
                <w:szCs w:val="24"/>
              </w:rPr>
            </w:pPr>
          </w:p>
        </w:tc>
      </w:tr>
      <w:tr w:rsidR="00A32950" w:rsidRPr="00DA36AF" w14:paraId="6BCA060A" w14:textId="77777777" w:rsidTr="00561387">
        <w:trPr>
          <w:gridAfter w:val="1"/>
          <w:wAfter w:w="3" w:type="pct"/>
        </w:trPr>
        <w:tc>
          <w:tcPr>
            <w:tcW w:w="605" w:type="pct"/>
            <w:shd w:val="clear" w:color="auto" w:fill="auto"/>
          </w:tcPr>
          <w:p w14:paraId="69F4E29C" w14:textId="77777777" w:rsidR="00A32950" w:rsidRPr="00DA36AF" w:rsidRDefault="00A32950" w:rsidP="00311370">
            <w:pPr>
              <w:spacing w:before="60" w:after="60"/>
              <w:ind w:firstLine="0"/>
              <w:rPr>
                <w:sz w:val="24"/>
                <w:szCs w:val="24"/>
              </w:rPr>
            </w:pPr>
          </w:p>
        </w:tc>
        <w:tc>
          <w:tcPr>
            <w:tcW w:w="846" w:type="pct"/>
            <w:gridSpan w:val="3"/>
            <w:shd w:val="clear" w:color="auto" w:fill="auto"/>
          </w:tcPr>
          <w:p w14:paraId="72A658C7" w14:textId="4A04978E" w:rsidR="00A32950" w:rsidRPr="00DA36AF" w:rsidRDefault="00A32950" w:rsidP="00311370">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A32950" w:rsidRPr="00FB1998" w:rsidRDefault="00A32950" w:rsidP="00311370">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A32950" w:rsidRPr="00A32950" w:rsidRDefault="00A32950" w:rsidP="00311370">
            <w:pPr>
              <w:spacing w:before="60" w:after="60"/>
              <w:ind w:firstLine="0"/>
              <w:jc w:val="center"/>
              <w:rPr>
                <w:sz w:val="24"/>
                <w:szCs w:val="24"/>
              </w:rPr>
            </w:pPr>
            <w:r>
              <w:rPr>
                <w:sz w:val="24"/>
                <w:szCs w:val="24"/>
                <w:lang w:val="en-US"/>
              </w:rPr>
              <w:t>S</w:t>
            </w:r>
          </w:p>
        </w:tc>
        <w:tc>
          <w:tcPr>
            <w:tcW w:w="1338" w:type="pct"/>
            <w:gridSpan w:val="4"/>
            <w:shd w:val="clear" w:color="auto" w:fill="auto"/>
          </w:tcPr>
          <w:p w14:paraId="0D6CF5AA" w14:textId="0ADB5EE8" w:rsidR="00A32950" w:rsidRPr="00DA36AF" w:rsidRDefault="00A32950" w:rsidP="00C00D6F">
            <w:pPr>
              <w:spacing w:before="60" w:after="60"/>
              <w:ind w:firstLine="0"/>
              <w:rPr>
                <w:sz w:val="24"/>
                <w:szCs w:val="24"/>
              </w:rPr>
            </w:pPr>
            <w:r w:rsidRPr="00A32950">
              <w:rPr>
                <w:sz w:val="24"/>
                <w:szCs w:val="24"/>
              </w:rPr>
              <w:t>Информаци</w:t>
            </w:r>
            <w:r w:rsidR="00C00D6F">
              <w:rPr>
                <w:sz w:val="24"/>
                <w:szCs w:val="24"/>
              </w:rPr>
              <w:t>я</w:t>
            </w:r>
            <w:r w:rsidRPr="00A32950">
              <w:rPr>
                <w:sz w:val="24"/>
                <w:szCs w:val="24"/>
              </w:rPr>
              <w:t xml:space="preserve"> о предоставлении отсрочки уплаты неустойки (штрафа, пени)</w:t>
            </w:r>
          </w:p>
        </w:tc>
        <w:tc>
          <w:tcPr>
            <w:tcW w:w="1378" w:type="pct"/>
            <w:gridSpan w:val="3"/>
            <w:shd w:val="clear" w:color="auto" w:fill="auto"/>
          </w:tcPr>
          <w:p w14:paraId="28194071" w14:textId="77777777" w:rsidR="00A32950" w:rsidRPr="00DA36AF" w:rsidRDefault="00A32950" w:rsidP="00311370">
            <w:pPr>
              <w:spacing w:before="60" w:after="60"/>
              <w:ind w:firstLine="0"/>
              <w:rPr>
                <w:sz w:val="24"/>
                <w:szCs w:val="24"/>
              </w:rPr>
            </w:pPr>
          </w:p>
        </w:tc>
      </w:tr>
      <w:tr w:rsidR="00A32950" w:rsidRPr="00DA36AF" w14:paraId="5312715C" w14:textId="77777777" w:rsidTr="00561387">
        <w:trPr>
          <w:gridAfter w:val="1"/>
          <w:wAfter w:w="3" w:type="pct"/>
        </w:trPr>
        <w:tc>
          <w:tcPr>
            <w:tcW w:w="605" w:type="pct"/>
            <w:shd w:val="clear" w:color="auto" w:fill="auto"/>
          </w:tcPr>
          <w:p w14:paraId="56D44A6A" w14:textId="77777777" w:rsidR="00A32950" w:rsidRPr="00DA36AF" w:rsidRDefault="00A32950" w:rsidP="00311370">
            <w:pPr>
              <w:spacing w:before="60" w:after="60"/>
              <w:ind w:firstLine="0"/>
              <w:rPr>
                <w:sz w:val="24"/>
                <w:szCs w:val="24"/>
              </w:rPr>
            </w:pPr>
          </w:p>
        </w:tc>
        <w:tc>
          <w:tcPr>
            <w:tcW w:w="846" w:type="pct"/>
            <w:gridSpan w:val="3"/>
            <w:shd w:val="clear" w:color="auto" w:fill="auto"/>
          </w:tcPr>
          <w:p w14:paraId="2937B401" w14:textId="721F9102" w:rsidR="00A32950" w:rsidRPr="00DA36AF" w:rsidRDefault="00A32950" w:rsidP="00311370">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A32950" w:rsidRPr="00FB1998" w:rsidRDefault="00A32950" w:rsidP="00311370">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A32950" w:rsidRPr="00A32950" w:rsidRDefault="00A32950"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007A65F1" w14:textId="24F20CA4" w:rsidR="00A32950" w:rsidRPr="00DA36AF" w:rsidRDefault="00A32950" w:rsidP="00311370">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8" w:type="pct"/>
            <w:gridSpan w:val="3"/>
            <w:shd w:val="clear" w:color="auto" w:fill="auto"/>
          </w:tcPr>
          <w:p w14:paraId="72A585FF" w14:textId="77777777" w:rsidR="00A32950" w:rsidRPr="00DA36AF" w:rsidRDefault="00A32950" w:rsidP="00311370">
            <w:pPr>
              <w:spacing w:before="60" w:after="60"/>
              <w:ind w:firstLine="0"/>
              <w:rPr>
                <w:sz w:val="24"/>
                <w:szCs w:val="24"/>
              </w:rPr>
            </w:pPr>
          </w:p>
        </w:tc>
      </w:tr>
      <w:tr w:rsidR="00C00D6F" w:rsidRPr="00C00D6F" w14:paraId="0CB9D28D" w14:textId="77777777" w:rsidTr="00561387">
        <w:trPr>
          <w:gridAfter w:val="1"/>
          <w:wAfter w:w="3" w:type="pct"/>
        </w:trPr>
        <w:tc>
          <w:tcPr>
            <w:tcW w:w="4997" w:type="pct"/>
            <w:gridSpan w:val="17"/>
            <w:shd w:val="clear" w:color="auto" w:fill="auto"/>
            <w:hideMark/>
          </w:tcPr>
          <w:p w14:paraId="038126CA" w14:textId="6C9B9FE0" w:rsidR="00C00D6F" w:rsidRPr="00C00D6F" w:rsidRDefault="00C00D6F" w:rsidP="00311370">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C00D6F" w:rsidRPr="00DA36AF" w14:paraId="0F5F2B5A" w14:textId="77777777" w:rsidTr="00561387">
        <w:trPr>
          <w:gridAfter w:val="1"/>
          <w:wAfter w:w="3" w:type="pct"/>
        </w:trPr>
        <w:tc>
          <w:tcPr>
            <w:tcW w:w="605" w:type="pct"/>
            <w:shd w:val="clear" w:color="auto" w:fill="auto"/>
            <w:hideMark/>
          </w:tcPr>
          <w:p w14:paraId="4FCF236B" w14:textId="1011D509" w:rsidR="00C00D6F" w:rsidRPr="00C00D6F" w:rsidRDefault="00C00D6F" w:rsidP="00311370">
            <w:pPr>
              <w:spacing w:before="60" w:after="60"/>
              <w:ind w:firstLine="0"/>
              <w:rPr>
                <w:b/>
                <w:sz w:val="24"/>
                <w:szCs w:val="24"/>
                <w:lang w:val="en-US"/>
              </w:rPr>
            </w:pPr>
            <w:r w:rsidRPr="00C00D6F">
              <w:rPr>
                <w:b/>
                <w:sz w:val="24"/>
                <w:szCs w:val="24"/>
              </w:rPr>
              <w:t>delayPenalties</w:t>
            </w:r>
          </w:p>
        </w:tc>
        <w:tc>
          <w:tcPr>
            <w:tcW w:w="846" w:type="pct"/>
            <w:gridSpan w:val="3"/>
            <w:shd w:val="clear" w:color="auto" w:fill="auto"/>
            <w:hideMark/>
          </w:tcPr>
          <w:p w14:paraId="588EA28D" w14:textId="77777777" w:rsidR="00C00D6F" w:rsidRPr="00DA36AF" w:rsidRDefault="00C00D6F"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C00D6F" w:rsidRPr="00DA36AF" w:rsidRDefault="00C00D6F"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C00D6F" w:rsidRPr="00DA36AF" w:rsidRDefault="00C00D6F"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373B6428" w14:textId="77777777" w:rsidR="00C00D6F" w:rsidRPr="00DA36AF" w:rsidRDefault="00C00D6F"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7C7E2BB1" w14:textId="77777777" w:rsidR="00C00D6F" w:rsidRPr="00DA36AF" w:rsidRDefault="00C00D6F" w:rsidP="00311370">
            <w:pPr>
              <w:spacing w:before="60" w:after="60"/>
              <w:ind w:firstLine="0"/>
              <w:rPr>
                <w:sz w:val="24"/>
                <w:szCs w:val="24"/>
              </w:rPr>
            </w:pPr>
            <w:r w:rsidRPr="00DA36AF">
              <w:rPr>
                <w:sz w:val="24"/>
                <w:szCs w:val="24"/>
              </w:rPr>
              <w:t xml:space="preserve"> </w:t>
            </w:r>
          </w:p>
        </w:tc>
      </w:tr>
      <w:tr w:rsidR="00C00D6F" w:rsidRPr="00DA36AF" w14:paraId="5AFBF78B" w14:textId="77777777" w:rsidTr="00561387">
        <w:trPr>
          <w:gridAfter w:val="1"/>
          <w:wAfter w:w="3" w:type="pct"/>
        </w:trPr>
        <w:tc>
          <w:tcPr>
            <w:tcW w:w="605" w:type="pct"/>
            <w:shd w:val="clear" w:color="auto" w:fill="auto"/>
          </w:tcPr>
          <w:p w14:paraId="2B27FF3D"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38777FBB" w14:textId="596BE4C5" w:rsidR="00C00D6F" w:rsidRPr="00DA36AF" w:rsidRDefault="00C00D6F" w:rsidP="00311370">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C00D6F" w:rsidRPr="00337D36" w:rsidRDefault="00337D36" w:rsidP="00311370">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C00D6F" w:rsidRPr="00337D36" w:rsidRDefault="00337D36" w:rsidP="00311370">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60F04692" w14:textId="08773F29" w:rsidR="00C00D6F" w:rsidRPr="00DA36AF" w:rsidRDefault="00C00D6F" w:rsidP="00311370">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8" w:type="pct"/>
            <w:gridSpan w:val="3"/>
            <w:shd w:val="clear" w:color="auto" w:fill="auto"/>
          </w:tcPr>
          <w:p w14:paraId="7CD037DC" w14:textId="77777777" w:rsidR="00C00D6F" w:rsidRPr="00DA36AF" w:rsidRDefault="00C00D6F" w:rsidP="00311370">
            <w:pPr>
              <w:spacing w:before="60" w:after="60"/>
              <w:ind w:firstLine="0"/>
              <w:rPr>
                <w:sz w:val="24"/>
                <w:szCs w:val="24"/>
              </w:rPr>
            </w:pPr>
          </w:p>
        </w:tc>
      </w:tr>
      <w:tr w:rsidR="00C00D6F" w:rsidRPr="00DA36AF" w14:paraId="0D3ED97F" w14:textId="77777777" w:rsidTr="00561387">
        <w:trPr>
          <w:gridAfter w:val="1"/>
          <w:wAfter w:w="3" w:type="pct"/>
        </w:trPr>
        <w:tc>
          <w:tcPr>
            <w:tcW w:w="605" w:type="pct"/>
            <w:shd w:val="clear" w:color="auto" w:fill="auto"/>
          </w:tcPr>
          <w:p w14:paraId="0F547CAB"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373F788C" w14:textId="39D6F62C" w:rsidR="00C00D6F" w:rsidRPr="00DA36AF" w:rsidRDefault="00C00D6F" w:rsidP="00311370">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C00D6F" w:rsidRPr="00FB1998" w:rsidRDefault="00337D36" w:rsidP="00311370">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C00D6F" w:rsidRPr="00FB1998" w:rsidRDefault="00337D36"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2E78F51C" w14:textId="54B82712" w:rsidR="00C00D6F" w:rsidRPr="00DA36AF" w:rsidRDefault="00C00D6F" w:rsidP="00311370">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8" w:type="pct"/>
            <w:gridSpan w:val="3"/>
            <w:shd w:val="clear" w:color="auto" w:fill="auto"/>
          </w:tcPr>
          <w:p w14:paraId="71600F7B" w14:textId="77777777" w:rsidR="00C00D6F" w:rsidRPr="00DA36AF" w:rsidRDefault="00C00D6F" w:rsidP="00311370">
            <w:pPr>
              <w:spacing w:before="60" w:after="60"/>
              <w:ind w:firstLine="0"/>
              <w:rPr>
                <w:sz w:val="24"/>
                <w:szCs w:val="24"/>
              </w:rPr>
            </w:pPr>
          </w:p>
        </w:tc>
      </w:tr>
      <w:tr w:rsidR="00C00D6F" w:rsidRPr="00DA36AF" w14:paraId="4886DACB" w14:textId="77777777" w:rsidTr="00561387">
        <w:trPr>
          <w:gridAfter w:val="1"/>
          <w:wAfter w:w="3" w:type="pct"/>
        </w:trPr>
        <w:tc>
          <w:tcPr>
            <w:tcW w:w="605" w:type="pct"/>
            <w:shd w:val="clear" w:color="auto" w:fill="auto"/>
          </w:tcPr>
          <w:p w14:paraId="3F2AA1B2"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618A0B38" w14:textId="16B2BAB4" w:rsidR="00C00D6F" w:rsidRPr="00DA36AF" w:rsidRDefault="00C00D6F" w:rsidP="00311370">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C00D6F" w:rsidRPr="00FB1998" w:rsidRDefault="00337D36" w:rsidP="00311370">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C00D6F" w:rsidRPr="00FB1998" w:rsidRDefault="00337D36" w:rsidP="00311370">
            <w:pPr>
              <w:spacing w:before="60" w:after="60"/>
              <w:ind w:firstLine="0"/>
              <w:jc w:val="center"/>
              <w:rPr>
                <w:sz w:val="24"/>
                <w:szCs w:val="24"/>
                <w:lang w:val="en-US"/>
              </w:rPr>
            </w:pPr>
            <w:r>
              <w:rPr>
                <w:sz w:val="24"/>
                <w:szCs w:val="24"/>
                <w:lang w:val="en-US"/>
              </w:rPr>
              <w:t>T(1-21)</w:t>
            </w:r>
          </w:p>
        </w:tc>
        <w:tc>
          <w:tcPr>
            <w:tcW w:w="1338" w:type="pct"/>
            <w:gridSpan w:val="4"/>
            <w:shd w:val="clear" w:color="auto" w:fill="auto"/>
          </w:tcPr>
          <w:p w14:paraId="53A35A01" w14:textId="10EC900B" w:rsidR="00C00D6F" w:rsidRPr="00DA36AF" w:rsidRDefault="00C00D6F" w:rsidP="00311370">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8" w:type="pct"/>
            <w:gridSpan w:val="3"/>
            <w:shd w:val="clear" w:color="auto" w:fill="auto"/>
          </w:tcPr>
          <w:p w14:paraId="3CC0B905" w14:textId="77777777" w:rsidR="00C00D6F" w:rsidRPr="00DA36AF" w:rsidRDefault="00C00D6F" w:rsidP="00311370">
            <w:pPr>
              <w:spacing w:before="60" w:after="60"/>
              <w:ind w:firstLine="0"/>
              <w:rPr>
                <w:sz w:val="24"/>
                <w:szCs w:val="24"/>
              </w:rPr>
            </w:pPr>
          </w:p>
        </w:tc>
      </w:tr>
      <w:tr w:rsidR="00C00D6F" w:rsidRPr="00DA36AF" w14:paraId="1455AD50" w14:textId="77777777" w:rsidTr="00561387">
        <w:trPr>
          <w:gridAfter w:val="1"/>
          <w:wAfter w:w="3" w:type="pct"/>
        </w:trPr>
        <w:tc>
          <w:tcPr>
            <w:tcW w:w="605" w:type="pct"/>
            <w:shd w:val="clear" w:color="auto" w:fill="auto"/>
          </w:tcPr>
          <w:p w14:paraId="1D24B20E"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23CF85B3" w14:textId="77777777" w:rsidR="00C00D6F" w:rsidRPr="00DA36AF" w:rsidRDefault="00C00D6F" w:rsidP="00311370">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C00D6F" w:rsidRPr="00FB1998" w:rsidRDefault="00337D36" w:rsidP="00311370">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C00D6F" w:rsidRPr="00FB1998" w:rsidRDefault="00337D36"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30C25573" w14:textId="562423D7" w:rsidR="00C00D6F" w:rsidRPr="00DA36AF" w:rsidRDefault="00C00D6F" w:rsidP="00311370">
            <w:pPr>
              <w:spacing w:before="60" w:after="60"/>
              <w:ind w:firstLine="0"/>
              <w:rPr>
                <w:sz w:val="24"/>
                <w:szCs w:val="24"/>
              </w:rPr>
            </w:pPr>
            <w:r w:rsidRPr="00C00D6F">
              <w:rPr>
                <w:sz w:val="24"/>
                <w:szCs w:val="24"/>
              </w:rPr>
              <w:t xml:space="preserve">Курс валюты по отношению к рублю на </w:t>
            </w:r>
            <w:r w:rsidRPr="00C00D6F">
              <w:rPr>
                <w:sz w:val="24"/>
                <w:szCs w:val="24"/>
              </w:rPr>
              <w:lastRenderedPageBreak/>
              <w:t>дату предоставления отсрочки</w:t>
            </w:r>
          </w:p>
        </w:tc>
        <w:tc>
          <w:tcPr>
            <w:tcW w:w="1378" w:type="pct"/>
            <w:gridSpan w:val="3"/>
            <w:shd w:val="clear" w:color="auto" w:fill="auto"/>
          </w:tcPr>
          <w:p w14:paraId="2A54DAAB" w14:textId="77777777" w:rsidR="00C00D6F" w:rsidRPr="00DA36AF" w:rsidRDefault="00C00D6F" w:rsidP="00311370">
            <w:pPr>
              <w:spacing w:before="60" w:after="60"/>
              <w:ind w:firstLine="0"/>
              <w:rPr>
                <w:sz w:val="24"/>
                <w:szCs w:val="24"/>
              </w:rPr>
            </w:pPr>
          </w:p>
        </w:tc>
      </w:tr>
      <w:tr w:rsidR="00C00D6F" w:rsidRPr="00DA36AF" w14:paraId="1D225B34" w14:textId="77777777" w:rsidTr="00561387">
        <w:trPr>
          <w:gridAfter w:val="1"/>
          <w:wAfter w:w="3" w:type="pct"/>
        </w:trPr>
        <w:tc>
          <w:tcPr>
            <w:tcW w:w="605" w:type="pct"/>
            <w:shd w:val="clear" w:color="auto" w:fill="auto"/>
          </w:tcPr>
          <w:p w14:paraId="35E68BB6"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688AA10D" w14:textId="4A3E5358" w:rsidR="00C00D6F" w:rsidRPr="00DA36AF" w:rsidRDefault="00C00D6F" w:rsidP="00311370">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C00D6F" w:rsidRPr="00FB1998" w:rsidRDefault="00337D36" w:rsidP="00311370">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C00D6F" w:rsidRPr="00FB1998" w:rsidRDefault="00337D36" w:rsidP="00311370">
            <w:pPr>
              <w:spacing w:before="60" w:after="60"/>
              <w:ind w:firstLine="0"/>
              <w:jc w:val="center"/>
              <w:rPr>
                <w:sz w:val="24"/>
                <w:szCs w:val="24"/>
                <w:lang w:val="en-US"/>
              </w:rPr>
            </w:pPr>
            <w:r>
              <w:rPr>
                <w:sz w:val="24"/>
                <w:szCs w:val="24"/>
                <w:lang w:val="en-US"/>
              </w:rPr>
              <w:t>T(1-21)</w:t>
            </w:r>
          </w:p>
        </w:tc>
        <w:tc>
          <w:tcPr>
            <w:tcW w:w="1338" w:type="pct"/>
            <w:gridSpan w:val="4"/>
            <w:shd w:val="clear" w:color="auto" w:fill="auto"/>
          </w:tcPr>
          <w:p w14:paraId="09598411" w14:textId="05BC499D" w:rsidR="00C00D6F" w:rsidRPr="00DA36AF" w:rsidRDefault="00C00D6F" w:rsidP="00311370">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8" w:type="pct"/>
            <w:gridSpan w:val="3"/>
            <w:shd w:val="clear" w:color="auto" w:fill="auto"/>
          </w:tcPr>
          <w:p w14:paraId="4A2C360D" w14:textId="77777777" w:rsidR="00C00D6F" w:rsidRPr="00DA36AF" w:rsidRDefault="00C00D6F" w:rsidP="00311370">
            <w:pPr>
              <w:spacing w:before="60" w:after="60"/>
              <w:ind w:firstLine="0"/>
              <w:rPr>
                <w:sz w:val="24"/>
                <w:szCs w:val="24"/>
              </w:rPr>
            </w:pPr>
          </w:p>
        </w:tc>
      </w:tr>
      <w:tr w:rsidR="00C00D6F" w:rsidRPr="00DA36AF" w14:paraId="1917E1FC" w14:textId="77777777" w:rsidTr="00561387">
        <w:trPr>
          <w:gridAfter w:val="1"/>
          <w:wAfter w:w="3" w:type="pct"/>
        </w:trPr>
        <w:tc>
          <w:tcPr>
            <w:tcW w:w="605" w:type="pct"/>
            <w:shd w:val="clear" w:color="auto" w:fill="auto"/>
          </w:tcPr>
          <w:p w14:paraId="4A11A27F"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2193BC5A" w14:textId="37ECADB8" w:rsidR="00C00D6F" w:rsidRPr="00DA36AF" w:rsidRDefault="00C00D6F" w:rsidP="00311370">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C00D6F" w:rsidRPr="00FB1998" w:rsidRDefault="00674BDA" w:rsidP="00311370">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C00D6F" w:rsidRPr="00ED105D" w:rsidRDefault="00ED105D" w:rsidP="00337D36">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2076C880" w14:textId="4F9494F0" w:rsidR="00C00D6F" w:rsidRPr="00DA36AF" w:rsidRDefault="006E7E1E" w:rsidP="00311370">
            <w:pPr>
              <w:spacing w:before="60" w:after="60"/>
              <w:ind w:firstLine="0"/>
              <w:rPr>
                <w:sz w:val="24"/>
                <w:szCs w:val="24"/>
              </w:rPr>
            </w:pPr>
            <w:r w:rsidRPr="006E7E1E">
              <w:rPr>
                <w:sz w:val="24"/>
                <w:szCs w:val="24"/>
              </w:rPr>
              <w:t>Срок отсрочки уплаты неустойки (штрафа, пени)</w:t>
            </w:r>
            <w:r w:rsidR="00674BDA">
              <w:rPr>
                <w:sz w:val="24"/>
                <w:szCs w:val="24"/>
              </w:rPr>
              <w:t xml:space="preserve"> </w:t>
            </w:r>
            <w:r w:rsidR="00674BDA" w:rsidRPr="009D5A86">
              <w:rPr>
                <w:sz w:val="24"/>
                <w:szCs w:val="24"/>
              </w:rPr>
              <w:t>(устарело, не используется)</w:t>
            </w:r>
          </w:p>
        </w:tc>
        <w:tc>
          <w:tcPr>
            <w:tcW w:w="1378" w:type="pct"/>
            <w:gridSpan w:val="3"/>
            <w:shd w:val="clear" w:color="auto" w:fill="auto"/>
          </w:tcPr>
          <w:p w14:paraId="07F690A6" w14:textId="3AF36223" w:rsidR="00C00D6F" w:rsidRPr="00DA36AF" w:rsidRDefault="00674BDA" w:rsidP="00311370">
            <w:pPr>
              <w:spacing w:before="60" w:after="60"/>
              <w:ind w:firstLine="0"/>
              <w:rPr>
                <w:sz w:val="24"/>
                <w:szCs w:val="24"/>
              </w:rPr>
            </w:pPr>
            <w:r>
              <w:rPr>
                <w:sz w:val="24"/>
                <w:szCs w:val="24"/>
              </w:rPr>
              <w:t>Значение поля игнорируется при приеме-передаче</w:t>
            </w:r>
          </w:p>
        </w:tc>
      </w:tr>
      <w:tr w:rsidR="00C00D6F" w:rsidRPr="00DA36AF" w14:paraId="2AB85EBC" w14:textId="77777777" w:rsidTr="00561387">
        <w:trPr>
          <w:gridAfter w:val="1"/>
          <w:wAfter w:w="3" w:type="pct"/>
        </w:trPr>
        <w:tc>
          <w:tcPr>
            <w:tcW w:w="605" w:type="pct"/>
            <w:shd w:val="clear" w:color="auto" w:fill="auto"/>
          </w:tcPr>
          <w:p w14:paraId="4445446F" w14:textId="77777777" w:rsidR="00C00D6F" w:rsidRPr="00DA36AF" w:rsidRDefault="00C00D6F" w:rsidP="00311370">
            <w:pPr>
              <w:spacing w:before="60" w:after="60"/>
              <w:ind w:firstLine="0"/>
              <w:rPr>
                <w:sz w:val="24"/>
                <w:szCs w:val="24"/>
              </w:rPr>
            </w:pPr>
          </w:p>
        </w:tc>
        <w:tc>
          <w:tcPr>
            <w:tcW w:w="846" w:type="pct"/>
            <w:gridSpan w:val="3"/>
            <w:shd w:val="clear" w:color="auto" w:fill="auto"/>
          </w:tcPr>
          <w:p w14:paraId="305F1F88" w14:textId="1E3979CA" w:rsidR="00C00D6F" w:rsidRPr="00DA36AF" w:rsidRDefault="00C00D6F" w:rsidP="00311370">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C00D6F" w:rsidRPr="00FB1998" w:rsidRDefault="00337D36" w:rsidP="00311370">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C00D6F" w:rsidRPr="00FB1998" w:rsidRDefault="00337D36"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741A6F67" w14:textId="0FDF1683" w:rsidR="00C00D6F" w:rsidRPr="00DA36AF" w:rsidRDefault="006E7E1E" w:rsidP="00311370">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8" w:type="pct"/>
            <w:gridSpan w:val="3"/>
            <w:shd w:val="clear" w:color="auto" w:fill="auto"/>
          </w:tcPr>
          <w:p w14:paraId="3530C312" w14:textId="77777777" w:rsidR="00C00D6F" w:rsidRPr="00DA36AF" w:rsidRDefault="00C00D6F" w:rsidP="00311370">
            <w:pPr>
              <w:spacing w:before="60" w:after="60"/>
              <w:ind w:firstLine="0"/>
              <w:rPr>
                <w:sz w:val="24"/>
                <w:szCs w:val="24"/>
              </w:rPr>
            </w:pPr>
          </w:p>
        </w:tc>
      </w:tr>
      <w:tr w:rsidR="003269AC" w:rsidRPr="003269AC" w14:paraId="63F72B0E" w14:textId="77777777" w:rsidTr="00561387">
        <w:trPr>
          <w:gridAfter w:val="1"/>
          <w:wAfter w:w="3" w:type="pct"/>
        </w:trPr>
        <w:tc>
          <w:tcPr>
            <w:tcW w:w="4997" w:type="pct"/>
            <w:gridSpan w:val="17"/>
            <w:shd w:val="clear" w:color="auto" w:fill="auto"/>
            <w:hideMark/>
          </w:tcPr>
          <w:p w14:paraId="39AE04B3" w14:textId="59E15E94" w:rsidR="003269AC" w:rsidRPr="003269AC" w:rsidRDefault="003269AC" w:rsidP="00311370">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3269AC" w:rsidRPr="00DA36AF" w14:paraId="2DAE3F29" w14:textId="77777777" w:rsidTr="00561387">
        <w:trPr>
          <w:gridAfter w:val="1"/>
          <w:wAfter w:w="3" w:type="pct"/>
        </w:trPr>
        <w:tc>
          <w:tcPr>
            <w:tcW w:w="605" w:type="pct"/>
            <w:shd w:val="clear" w:color="auto" w:fill="auto"/>
            <w:hideMark/>
          </w:tcPr>
          <w:p w14:paraId="1C3BA4BC" w14:textId="6BECC0A3" w:rsidR="003269AC" w:rsidRPr="00C00D6F" w:rsidRDefault="003269AC" w:rsidP="00311370">
            <w:pPr>
              <w:spacing w:before="60" w:after="60"/>
              <w:ind w:firstLine="0"/>
              <w:rPr>
                <w:b/>
                <w:sz w:val="24"/>
                <w:szCs w:val="24"/>
                <w:lang w:val="en-US"/>
              </w:rPr>
            </w:pPr>
            <w:r w:rsidRPr="003269AC">
              <w:rPr>
                <w:b/>
                <w:sz w:val="24"/>
                <w:szCs w:val="24"/>
              </w:rPr>
              <w:t>noticeDetails</w:t>
            </w:r>
          </w:p>
        </w:tc>
        <w:tc>
          <w:tcPr>
            <w:tcW w:w="846" w:type="pct"/>
            <w:gridSpan w:val="3"/>
            <w:shd w:val="clear" w:color="auto" w:fill="auto"/>
            <w:hideMark/>
          </w:tcPr>
          <w:p w14:paraId="372B824F" w14:textId="77777777" w:rsidR="003269AC" w:rsidRPr="00DA36AF" w:rsidRDefault="003269AC"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3269AC" w:rsidRPr="00DA36AF" w:rsidRDefault="003269AC"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3269AC" w:rsidRPr="00DA36AF" w:rsidRDefault="003269AC"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107FF5CF" w14:textId="77777777" w:rsidR="003269AC" w:rsidRPr="00DA36AF" w:rsidRDefault="003269AC"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1805B2EF" w14:textId="77777777" w:rsidR="003269AC" w:rsidRPr="00DA36AF" w:rsidRDefault="003269AC" w:rsidP="00311370">
            <w:pPr>
              <w:spacing w:before="60" w:after="60"/>
              <w:ind w:firstLine="0"/>
              <w:rPr>
                <w:sz w:val="24"/>
                <w:szCs w:val="24"/>
              </w:rPr>
            </w:pPr>
            <w:r w:rsidRPr="00DA36AF">
              <w:rPr>
                <w:sz w:val="24"/>
                <w:szCs w:val="24"/>
              </w:rPr>
              <w:t xml:space="preserve"> </w:t>
            </w:r>
          </w:p>
        </w:tc>
      </w:tr>
      <w:tr w:rsidR="003269AC" w:rsidRPr="00DA36AF" w14:paraId="4DCD984A" w14:textId="77777777" w:rsidTr="00561387">
        <w:trPr>
          <w:gridAfter w:val="1"/>
          <w:wAfter w:w="3" w:type="pct"/>
        </w:trPr>
        <w:tc>
          <w:tcPr>
            <w:tcW w:w="605" w:type="pct"/>
            <w:shd w:val="clear" w:color="auto" w:fill="auto"/>
          </w:tcPr>
          <w:p w14:paraId="10B9D48D" w14:textId="77777777" w:rsidR="003269AC" w:rsidRPr="00DA36AF" w:rsidRDefault="003269AC" w:rsidP="00311370">
            <w:pPr>
              <w:spacing w:before="60" w:after="60"/>
              <w:ind w:firstLine="0"/>
              <w:rPr>
                <w:sz w:val="24"/>
                <w:szCs w:val="24"/>
              </w:rPr>
            </w:pPr>
          </w:p>
        </w:tc>
        <w:tc>
          <w:tcPr>
            <w:tcW w:w="846" w:type="pct"/>
            <w:gridSpan w:val="3"/>
            <w:shd w:val="clear" w:color="auto" w:fill="auto"/>
          </w:tcPr>
          <w:p w14:paraId="441BD1BB" w14:textId="6752EC53" w:rsidR="003269AC" w:rsidRPr="00DA36AF" w:rsidRDefault="003269AC" w:rsidP="00311370">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3269AC" w:rsidRPr="00337D36" w:rsidRDefault="00456E8F" w:rsidP="00311370">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3269AC" w:rsidRPr="00337D36" w:rsidRDefault="003269AC" w:rsidP="003269AC">
            <w:pPr>
              <w:spacing w:before="60" w:after="60"/>
              <w:ind w:firstLine="0"/>
              <w:jc w:val="center"/>
              <w:rPr>
                <w:sz w:val="24"/>
                <w:szCs w:val="24"/>
                <w:lang w:val="en-US"/>
              </w:rPr>
            </w:pPr>
            <w:r>
              <w:rPr>
                <w:sz w:val="24"/>
                <w:szCs w:val="24"/>
                <w:lang w:val="en-US"/>
              </w:rPr>
              <w:t>T(1-100)</w:t>
            </w:r>
          </w:p>
        </w:tc>
        <w:tc>
          <w:tcPr>
            <w:tcW w:w="1338" w:type="pct"/>
            <w:gridSpan w:val="4"/>
            <w:shd w:val="clear" w:color="auto" w:fill="auto"/>
          </w:tcPr>
          <w:p w14:paraId="38D42C3D" w14:textId="68CD3FD5" w:rsidR="003269AC" w:rsidRPr="00DA36AF" w:rsidRDefault="003269AC" w:rsidP="00311370">
            <w:pPr>
              <w:spacing w:before="60" w:after="60"/>
              <w:ind w:firstLine="0"/>
              <w:rPr>
                <w:sz w:val="24"/>
                <w:szCs w:val="24"/>
              </w:rPr>
            </w:pPr>
            <w:r w:rsidRPr="003269AC">
              <w:rPr>
                <w:sz w:val="24"/>
                <w:szCs w:val="24"/>
              </w:rPr>
              <w:t>Номер документа</w:t>
            </w:r>
          </w:p>
        </w:tc>
        <w:tc>
          <w:tcPr>
            <w:tcW w:w="1378" w:type="pct"/>
            <w:gridSpan w:val="3"/>
            <w:shd w:val="clear" w:color="auto" w:fill="auto"/>
          </w:tcPr>
          <w:p w14:paraId="3EB20098" w14:textId="77777777" w:rsidR="003269AC" w:rsidRPr="00DA36AF" w:rsidRDefault="003269AC" w:rsidP="00311370">
            <w:pPr>
              <w:spacing w:before="60" w:after="60"/>
              <w:ind w:firstLine="0"/>
              <w:rPr>
                <w:sz w:val="24"/>
                <w:szCs w:val="24"/>
              </w:rPr>
            </w:pPr>
          </w:p>
        </w:tc>
      </w:tr>
      <w:tr w:rsidR="003269AC" w:rsidRPr="00DA36AF" w14:paraId="50DADC81" w14:textId="77777777" w:rsidTr="00561387">
        <w:trPr>
          <w:gridAfter w:val="1"/>
          <w:wAfter w:w="3" w:type="pct"/>
        </w:trPr>
        <w:tc>
          <w:tcPr>
            <w:tcW w:w="605" w:type="pct"/>
            <w:shd w:val="clear" w:color="auto" w:fill="auto"/>
          </w:tcPr>
          <w:p w14:paraId="63583D40" w14:textId="77777777" w:rsidR="003269AC" w:rsidRPr="00DA36AF" w:rsidRDefault="003269AC" w:rsidP="00311370">
            <w:pPr>
              <w:spacing w:before="60" w:after="60"/>
              <w:ind w:firstLine="0"/>
              <w:rPr>
                <w:sz w:val="24"/>
                <w:szCs w:val="24"/>
              </w:rPr>
            </w:pPr>
          </w:p>
        </w:tc>
        <w:tc>
          <w:tcPr>
            <w:tcW w:w="846" w:type="pct"/>
            <w:gridSpan w:val="3"/>
            <w:shd w:val="clear" w:color="auto" w:fill="auto"/>
          </w:tcPr>
          <w:p w14:paraId="4B32AF71" w14:textId="75165367" w:rsidR="003269AC" w:rsidRPr="00DA36AF" w:rsidRDefault="003269AC" w:rsidP="00311370">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3269AC" w:rsidRPr="00FB1998" w:rsidRDefault="003269AC" w:rsidP="00311370">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3269AC" w:rsidRPr="00FB1998" w:rsidRDefault="003269AC" w:rsidP="00311370">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17767FD7" w14:textId="6108E572" w:rsidR="003269AC" w:rsidRPr="003269AC" w:rsidRDefault="003269AC" w:rsidP="00311370">
            <w:pPr>
              <w:spacing w:before="60" w:after="60"/>
              <w:ind w:firstLine="0"/>
              <w:rPr>
                <w:sz w:val="24"/>
                <w:szCs w:val="24"/>
              </w:rPr>
            </w:pPr>
            <w:r>
              <w:rPr>
                <w:sz w:val="24"/>
                <w:szCs w:val="24"/>
              </w:rPr>
              <w:t>Дата документа</w:t>
            </w:r>
          </w:p>
        </w:tc>
        <w:tc>
          <w:tcPr>
            <w:tcW w:w="1378" w:type="pct"/>
            <w:gridSpan w:val="3"/>
            <w:shd w:val="clear" w:color="auto" w:fill="auto"/>
          </w:tcPr>
          <w:p w14:paraId="381320B7" w14:textId="77777777" w:rsidR="003269AC" w:rsidRPr="00DA36AF" w:rsidRDefault="003269AC" w:rsidP="00311370">
            <w:pPr>
              <w:spacing w:before="60" w:after="60"/>
              <w:ind w:firstLine="0"/>
              <w:rPr>
                <w:sz w:val="24"/>
                <w:szCs w:val="24"/>
              </w:rPr>
            </w:pPr>
          </w:p>
        </w:tc>
      </w:tr>
      <w:tr w:rsidR="0071796D" w:rsidRPr="00C00D6F" w14:paraId="1897FD52" w14:textId="77777777" w:rsidTr="00561387">
        <w:trPr>
          <w:gridAfter w:val="1"/>
          <w:wAfter w:w="3" w:type="pct"/>
        </w:trPr>
        <w:tc>
          <w:tcPr>
            <w:tcW w:w="4997" w:type="pct"/>
            <w:gridSpan w:val="17"/>
            <w:shd w:val="clear" w:color="auto" w:fill="auto"/>
            <w:hideMark/>
          </w:tcPr>
          <w:p w14:paraId="501A360A" w14:textId="52D6FA66" w:rsidR="0071796D" w:rsidRPr="00C00D6F" w:rsidRDefault="0071796D" w:rsidP="00311370">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71796D" w:rsidRPr="00DA36AF" w14:paraId="400C8156" w14:textId="77777777" w:rsidTr="00561387">
        <w:trPr>
          <w:gridAfter w:val="1"/>
          <w:wAfter w:w="3" w:type="pct"/>
        </w:trPr>
        <w:tc>
          <w:tcPr>
            <w:tcW w:w="605" w:type="pct"/>
            <w:shd w:val="clear" w:color="auto" w:fill="auto"/>
            <w:hideMark/>
          </w:tcPr>
          <w:p w14:paraId="19DDE48B" w14:textId="42FFD539" w:rsidR="0071796D" w:rsidRPr="00C00D6F" w:rsidRDefault="0071796D" w:rsidP="00311370">
            <w:pPr>
              <w:spacing w:before="60" w:after="60"/>
              <w:ind w:firstLine="0"/>
              <w:rPr>
                <w:b/>
                <w:sz w:val="24"/>
                <w:szCs w:val="24"/>
                <w:lang w:val="en-US"/>
              </w:rPr>
            </w:pPr>
            <w:r w:rsidRPr="0071796D">
              <w:rPr>
                <w:b/>
                <w:sz w:val="24"/>
                <w:szCs w:val="24"/>
              </w:rPr>
              <w:t>writeOffPenalties</w:t>
            </w:r>
          </w:p>
        </w:tc>
        <w:tc>
          <w:tcPr>
            <w:tcW w:w="846" w:type="pct"/>
            <w:gridSpan w:val="3"/>
            <w:shd w:val="clear" w:color="auto" w:fill="auto"/>
            <w:hideMark/>
          </w:tcPr>
          <w:p w14:paraId="70957359" w14:textId="77777777" w:rsidR="0071796D" w:rsidRPr="00DA36AF" w:rsidRDefault="0071796D"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71796D" w:rsidRPr="00DA36AF" w:rsidRDefault="0071796D"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71796D" w:rsidRPr="00DA36AF" w:rsidRDefault="0071796D"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382F4EBA" w14:textId="77777777" w:rsidR="0071796D" w:rsidRPr="00DA36AF" w:rsidRDefault="0071796D"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09EC0F1D" w14:textId="77777777" w:rsidR="0071796D" w:rsidRPr="00DA36AF" w:rsidRDefault="0071796D" w:rsidP="00311370">
            <w:pPr>
              <w:spacing w:before="60" w:after="60"/>
              <w:ind w:firstLine="0"/>
              <w:rPr>
                <w:sz w:val="24"/>
                <w:szCs w:val="24"/>
              </w:rPr>
            </w:pPr>
            <w:r w:rsidRPr="00DA36AF">
              <w:rPr>
                <w:sz w:val="24"/>
                <w:szCs w:val="24"/>
              </w:rPr>
              <w:t xml:space="preserve"> </w:t>
            </w:r>
          </w:p>
        </w:tc>
      </w:tr>
      <w:tr w:rsidR="0071796D" w:rsidRPr="00DA36AF" w14:paraId="098E7646" w14:textId="77777777" w:rsidTr="00561387">
        <w:trPr>
          <w:gridAfter w:val="1"/>
          <w:wAfter w:w="3" w:type="pct"/>
        </w:trPr>
        <w:tc>
          <w:tcPr>
            <w:tcW w:w="605" w:type="pct"/>
            <w:shd w:val="clear" w:color="auto" w:fill="auto"/>
          </w:tcPr>
          <w:p w14:paraId="3ACA83C1"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062D4FD8" w14:textId="65560F64" w:rsidR="0071796D" w:rsidRPr="00DA36AF" w:rsidRDefault="0071796D" w:rsidP="00311370">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71796D" w:rsidRPr="00337D36" w:rsidRDefault="0071796D" w:rsidP="00311370">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71796D" w:rsidRPr="00337D36" w:rsidRDefault="0071796D" w:rsidP="00311370">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319FD8E2" w14:textId="2A77DDF5" w:rsidR="0071796D" w:rsidRPr="00DA36AF" w:rsidRDefault="0071796D" w:rsidP="00311370">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8" w:type="pct"/>
            <w:gridSpan w:val="3"/>
            <w:shd w:val="clear" w:color="auto" w:fill="auto"/>
          </w:tcPr>
          <w:p w14:paraId="5C502453" w14:textId="77777777" w:rsidR="0071796D" w:rsidRPr="00DA36AF" w:rsidRDefault="0071796D" w:rsidP="00311370">
            <w:pPr>
              <w:spacing w:before="60" w:after="60"/>
              <w:ind w:firstLine="0"/>
              <w:rPr>
                <w:sz w:val="24"/>
                <w:szCs w:val="24"/>
              </w:rPr>
            </w:pPr>
          </w:p>
        </w:tc>
      </w:tr>
      <w:tr w:rsidR="0071796D" w:rsidRPr="00DA36AF" w14:paraId="3E762054" w14:textId="77777777" w:rsidTr="00561387">
        <w:trPr>
          <w:gridAfter w:val="1"/>
          <w:wAfter w:w="3" w:type="pct"/>
        </w:trPr>
        <w:tc>
          <w:tcPr>
            <w:tcW w:w="605" w:type="pct"/>
            <w:shd w:val="clear" w:color="auto" w:fill="auto"/>
          </w:tcPr>
          <w:p w14:paraId="395C010B"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19A0E3E2" w14:textId="77777777" w:rsidR="0071796D" w:rsidRPr="00DA36AF" w:rsidRDefault="0071796D" w:rsidP="00311370">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71796D" w:rsidRPr="00FB1998" w:rsidRDefault="0071796D" w:rsidP="00311370">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71796D" w:rsidRPr="00FB1998" w:rsidRDefault="0071796D"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45402ED7" w14:textId="7C6BABBA" w:rsidR="0071796D" w:rsidRPr="00DA36AF" w:rsidRDefault="0071796D" w:rsidP="00311370">
            <w:pPr>
              <w:spacing w:before="60" w:after="60"/>
              <w:ind w:firstLine="0"/>
              <w:rPr>
                <w:sz w:val="24"/>
                <w:szCs w:val="24"/>
              </w:rPr>
            </w:pPr>
            <w:r w:rsidRPr="0071796D">
              <w:rPr>
                <w:sz w:val="24"/>
                <w:szCs w:val="24"/>
              </w:rPr>
              <w:t xml:space="preserve">Валюта суммы неустойки (штрафа, </w:t>
            </w:r>
            <w:r w:rsidRPr="0071796D">
              <w:rPr>
                <w:sz w:val="24"/>
                <w:szCs w:val="24"/>
              </w:rPr>
              <w:lastRenderedPageBreak/>
              <w:t>пени), по которой осуществлено списание</w:t>
            </w:r>
          </w:p>
        </w:tc>
        <w:tc>
          <w:tcPr>
            <w:tcW w:w="1378" w:type="pct"/>
            <w:gridSpan w:val="3"/>
            <w:shd w:val="clear" w:color="auto" w:fill="auto"/>
          </w:tcPr>
          <w:p w14:paraId="4A51C818" w14:textId="77777777" w:rsidR="0071796D" w:rsidRPr="00DA36AF" w:rsidRDefault="0071796D" w:rsidP="00311370">
            <w:pPr>
              <w:spacing w:before="60" w:after="60"/>
              <w:ind w:firstLine="0"/>
              <w:rPr>
                <w:sz w:val="24"/>
                <w:szCs w:val="24"/>
              </w:rPr>
            </w:pPr>
          </w:p>
        </w:tc>
      </w:tr>
      <w:tr w:rsidR="0071796D" w:rsidRPr="00DA36AF" w14:paraId="2E097F37" w14:textId="77777777" w:rsidTr="00561387">
        <w:trPr>
          <w:gridAfter w:val="1"/>
          <w:wAfter w:w="3" w:type="pct"/>
        </w:trPr>
        <w:tc>
          <w:tcPr>
            <w:tcW w:w="605" w:type="pct"/>
            <w:shd w:val="clear" w:color="auto" w:fill="auto"/>
          </w:tcPr>
          <w:p w14:paraId="54C307A9"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5909D3BB" w14:textId="095C7972" w:rsidR="0071796D" w:rsidRPr="00DA36AF" w:rsidRDefault="0071796D" w:rsidP="00311370">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71796D" w:rsidRPr="00FB1998" w:rsidRDefault="0071796D" w:rsidP="00311370">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71796D" w:rsidRPr="00FB1998" w:rsidRDefault="0071796D" w:rsidP="00311370">
            <w:pPr>
              <w:spacing w:before="60" w:after="60"/>
              <w:ind w:firstLine="0"/>
              <w:jc w:val="center"/>
              <w:rPr>
                <w:sz w:val="24"/>
                <w:szCs w:val="24"/>
                <w:lang w:val="en-US"/>
              </w:rPr>
            </w:pPr>
            <w:r>
              <w:rPr>
                <w:sz w:val="24"/>
                <w:szCs w:val="24"/>
                <w:lang w:val="en-US"/>
              </w:rPr>
              <w:t>T(1-21)</w:t>
            </w:r>
          </w:p>
        </w:tc>
        <w:tc>
          <w:tcPr>
            <w:tcW w:w="1338" w:type="pct"/>
            <w:gridSpan w:val="4"/>
            <w:shd w:val="clear" w:color="auto" w:fill="auto"/>
          </w:tcPr>
          <w:p w14:paraId="0F27AF31" w14:textId="77C7E029" w:rsidR="0071796D" w:rsidRPr="00DA36AF" w:rsidRDefault="0071796D" w:rsidP="00311370">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8" w:type="pct"/>
            <w:gridSpan w:val="3"/>
            <w:shd w:val="clear" w:color="auto" w:fill="auto"/>
          </w:tcPr>
          <w:p w14:paraId="00789C1C" w14:textId="77777777" w:rsidR="0071796D" w:rsidRPr="00DA36AF" w:rsidRDefault="0071796D" w:rsidP="00311370">
            <w:pPr>
              <w:spacing w:before="60" w:after="60"/>
              <w:ind w:firstLine="0"/>
              <w:rPr>
                <w:sz w:val="24"/>
                <w:szCs w:val="24"/>
              </w:rPr>
            </w:pPr>
          </w:p>
        </w:tc>
      </w:tr>
      <w:tr w:rsidR="0071796D" w:rsidRPr="00DA36AF" w14:paraId="493CB8C3" w14:textId="77777777" w:rsidTr="00561387">
        <w:trPr>
          <w:gridAfter w:val="1"/>
          <w:wAfter w:w="3" w:type="pct"/>
        </w:trPr>
        <w:tc>
          <w:tcPr>
            <w:tcW w:w="605" w:type="pct"/>
            <w:shd w:val="clear" w:color="auto" w:fill="auto"/>
          </w:tcPr>
          <w:p w14:paraId="3D623ECB"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7D0FC09B" w14:textId="77777777" w:rsidR="0071796D" w:rsidRPr="00DA36AF" w:rsidRDefault="0071796D" w:rsidP="00311370">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71796D" w:rsidRPr="00FB1998" w:rsidRDefault="0071796D" w:rsidP="00311370">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71796D" w:rsidRPr="00FB1998" w:rsidRDefault="0071796D"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0722B4C6" w14:textId="55474087" w:rsidR="0071796D" w:rsidRPr="00DA36AF" w:rsidRDefault="0071796D" w:rsidP="00311370">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8" w:type="pct"/>
            <w:gridSpan w:val="3"/>
            <w:shd w:val="clear" w:color="auto" w:fill="auto"/>
          </w:tcPr>
          <w:p w14:paraId="597DC6B3" w14:textId="77777777" w:rsidR="0071796D" w:rsidRPr="00DA36AF" w:rsidRDefault="0071796D" w:rsidP="00311370">
            <w:pPr>
              <w:spacing w:before="60" w:after="60"/>
              <w:ind w:firstLine="0"/>
              <w:rPr>
                <w:sz w:val="24"/>
                <w:szCs w:val="24"/>
              </w:rPr>
            </w:pPr>
          </w:p>
        </w:tc>
      </w:tr>
      <w:tr w:rsidR="0071796D" w:rsidRPr="00DA36AF" w14:paraId="0A21E7F0" w14:textId="77777777" w:rsidTr="00561387">
        <w:trPr>
          <w:gridAfter w:val="1"/>
          <w:wAfter w:w="3" w:type="pct"/>
        </w:trPr>
        <w:tc>
          <w:tcPr>
            <w:tcW w:w="605" w:type="pct"/>
            <w:shd w:val="clear" w:color="auto" w:fill="auto"/>
          </w:tcPr>
          <w:p w14:paraId="3988F4B8"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5621158D" w14:textId="7CA36C10" w:rsidR="0071796D" w:rsidRPr="00DA36AF" w:rsidRDefault="0071796D" w:rsidP="00311370">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71796D" w:rsidRPr="00FB1998" w:rsidRDefault="0071796D" w:rsidP="00311370">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71796D" w:rsidRPr="00FB1998" w:rsidRDefault="0071796D" w:rsidP="00311370">
            <w:pPr>
              <w:spacing w:before="60" w:after="60"/>
              <w:ind w:firstLine="0"/>
              <w:jc w:val="center"/>
              <w:rPr>
                <w:sz w:val="24"/>
                <w:szCs w:val="24"/>
                <w:lang w:val="en-US"/>
              </w:rPr>
            </w:pPr>
            <w:r>
              <w:rPr>
                <w:sz w:val="24"/>
                <w:szCs w:val="24"/>
                <w:lang w:val="en-US"/>
              </w:rPr>
              <w:t>T(1-21)</w:t>
            </w:r>
          </w:p>
        </w:tc>
        <w:tc>
          <w:tcPr>
            <w:tcW w:w="1338" w:type="pct"/>
            <w:gridSpan w:val="4"/>
            <w:shd w:val="clear" w:color="auto" w:fill="auto"/>
          </w:tcPr>
          <w:p w14:paraId="2478A433" w14:textId="4EF4ABEC" w:rsidR="0071796D" w:rsidRPr="00DA36AF" w:rsidRDefault="0071796D" w:rsidP="00311370">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8" w:type="pct"/>
            <w:gridSpan w:val="3"/>
            <w:shd w:val="clear" w:color="auto" w:fill="auto"/>
          </w:tcPr>
          <w:p w14:paraId="4340058E" w14:textId="77777777" w:rsidR="0071796D" w:rsidRPr="00DA36AF" w:rsidRDefault="0071796D" w:rsidP="00311370">
            <w:pPr>
              <w:spacing w:before="60" w:after="60"/>
              <w:ind w:firstLine="0"/>
              <w:rPr>
                <w:sz w:val="24"/>
                <w:szCs w:val="24"/>
              </w:rPr>
            </w:pPr>
          </w:p>
        </w:tc>
      </w:tr>
      <w:tr w:rsidR="0071796D" w:rsidRPr="00DA36AF" w14:paraId="4776221D" w14:textId="77777777" w:rsidTr="00561387">
        <w:trPr>
          <w:gridAfter w:val="1"/>
          <w:wAfter w:w="3" w:type="pct"/>
        </w:trPr>
        <w:tc>
          <w:tcPr>
            <w:tcW w:w="605" w:type="pct"/>
            <w:shd w:val="clear" w:color="auto" w:fill="auto"/>
          </w:tcPr>
          <w:p w14:paraId="51CBA360"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0C4774C4" w14:textId="77777777" w:rsidR="0071796D" w:rsidRPr="00DA36AF" w:rsidRDefault="0071796D" w:rsidP="00311370">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71796D" w:rsidRPr="00FB1998" w:rsidRDefault="0071796D" w:rsidP="00311370">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71796D" w:rsidRPr="00FB1998" w:rsidRDefault="0071796D" w:rsidP="00311370">
            <w:pPr>
              <w:spacing w:before="60" w:after="60"/>
              <w:ind w:firstLine="0"/>
              <w:jc w:val="center"/>
              <w:rPr>
                <w:sz w:val="24"/>
                <w:szCs w:val="24"/>
                <w:lang w:val="en-US"/>
              </w:rPr>
            </w:pPr>
            <w:r>
              <w:rPr>
                <w:sz w:val="24"/>
                <w:szCs w:val="24"/>
                <w:lang w:val="en-US"/>
              </w:rPr>
              <w:t>T(1-2000)</w:t>
            </w:r>
          </w:p>
        </w:tc>
        <w:tc>
          <w:tcPr>
            <w:tcW w:w="1338" w:type="pct"/>
            <w:gridSpan w:val="4"/>
            <w:shd w:val="clear" w:color="auto" w:fill="auto"/>
          </w:tcPr>
          <w:p w14:paraId="07FAD904" w14:textId="77777777" w:rsidR="0071796D" w:rsidRPr="00DA36AF" w:rsidRDefault="0071796D" w:rsidP="00311370">
            <w:pPr>
              <w:spacing w:before="60" w:after="60"/>
              <w:ind w:firstLine="0"/>
              <w:rPr>
                <w:sz w:val="24"/>
                <w:szCs w:val="24"/>
              </w:rPr>
            </w:pPr>
            <w:r w:rsidRPr="006E7E1E">
              <w:rPr>
                <w:sz w:val="24"/>
                <w:szCs w:val="24"/>
              </w:rPr>
              <w:t>Срок отсрочки уплаты неустойки (штрафа, пени)</w:t>
            </w:r>
          </w:p>
        </w:tc>
        <w:tc>
          <w:tcPr>
            <w:tcW w:w="1378" w:type="pct"/>
            <w:gridSpan w:val="3"/>
            <w:shd w:val="clear" w:color="auto" w:fill="auto"/>
          </w:tcPr>
          <w:p w14:paraId="3D642F44" w14:textId="77777777" w:rsidR="0071796D" w:rsidRPr="00DA36AF" w:rsidRDefault="0071796D" w:rsidP="00311370">
            <w:pPr>
              <w:spacing w:before="60" w:after="60"/>
              <w:ind w:firstLine="0"/>
              <w:rPr>
                <w:sz w:val="24"/>
                <w:szCs w:val="24"/>
              </w:rPr>
            </w:pPr>
          </w:p>
        </w:tc>
      </w:tr>
      <w:tr w:rsidR="0071796D" w:rsidRPr="00DA36AF" w14:paraId="14FAB31F" w14:textId="77777777" w:rsidTr="00561387">
        <w:trPr>
          <w:gridAfter w:val="1"/>
          <w:wAfter w:w="3" w:type="pct"/>
        </w:trPr>
        <w:tc>
          <w:tcPr>
            <w:tcW w:w="605" w:type="pct"/>
            <w:shd w:val="clear" w:color="auto" w:fill="auto"/>
          </w:tcPr>
          <w:p w14:paraId="1A078748"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2DDD9958" w14:textId="77777777" w:rsidR="0071796D" w:rsidRPr="00DA36AF" w:rsidRDefault="0071796D" w:rsidP="00311370">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71796D" w:rsidRPr="00FB1998" w:rsidRDefault="0071796D" w:rsidP="00311370">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71796D" w:rsidRPr="00FB1998" w:rsidRDefault="0071796D" w:rsidP="00311370">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633F53FB" w14:textId="5E978A26" w:rsidR="0071796D" w:rsidRPr="00DA36AF" w:rsidRDefault="0071796D" w:rsidP="00311370">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8" w:type="pct"/>
            <w:gridSpan w:val="3"/>
            <w:shd w:val="clear" w:color="auto" w:fill="auto"/>
          </w:tcPr>
          <w:p w14:paraId="0F85A43F" w14:textId="77777777" w:rsidR="0071796D" w:rsidRPr="00DA36AF" w:rsidRDefault="0071796D" w:rsidP="00311370">
            <w:pPr>
              <w:spacing w:before="60" w:after="60"/>
              <w:ind w:firstLine="0"/>
              <w:rPr>
                <w:sz w:val="24"/>
                <w:szCs w:val="24"/>
              </w:rPr>
            </w:pPr>
          </w:p>
        </w:tc>
      </w:tr>
      <w:tr w:rsidR="0071796D" w:rsidRPr="003269AC" w14:paraId="1FEE028D" w14:textId="77777777" w:rsidTr="00561387">
        <w:trPr>
          <w:gridAfter w:val="1"/>
          <w:wAfter w:w="3" w:type="pct"/>
        </w:trPr>
        <w:tc>
          <w:tcPr>
            <w:tcW w:w="4997" w:type="pct"/>
            <w:gridSpan w:val="17"/>
            <w:shd w:val="clear" w:color="auto" w:fill="auto"/>
            <w:hideMark/>
          </w:tcPr>
          <w:p w14:paraId="70B66282" w14:textId="0B698E51" w:rsidR="0071796D" w:rsidRPr="003269AC" w:rsidRDefault="0071796D" w:rsidP="00311370">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71796D" w:rsidRPr="00DA36AF" w14:paraId="5DBB68F6" w14:textId="77777777" w:rsidTr="00561387">
        <w:trPr>
          <w:gridAfter w:val="1"/>
          <w:wAfter w:w="3" w:type="pct"/>
        </w:trPr>
        <w:tc>
          <w:tcPr>
            <w:tcW w:w="605" w:type="pct"/>
            <w:shd w:val="clear" w:color="auto" w:fill="auto"/>
            <w:hideMark/>
          </w:tcPr>
          <w:p w14:paraId="08E48F4D" w14:textId="77777777" w:rsidR="0071796D" w:rsidRPr="00C00D6F" w:rsidRDefault="0071796D" w:rsidP="00311370">
            <w:pPr>
              <w:spacing w:before="60" w:after="60"/>
              <w:ind w:firstLine="0"/>
              <w:rPr>
                <w:b/>
                <w:sz w:val="24"/>
                <w:szCs w:val="24"/>
                <w:lang w:val="en-US"/>
              </w:rPr>
            </w:pPr>
            <w:r w:rsidRPr="003269AC">
              <w:rPr>
                <w:b/>
                <w:sz w:val="24"/>
                <w:szCs w:val="24"/>
              </w:rPr>
              <w:t>noticeDetails</w:t>
            </w:r>
          </w:p>
        </w:tc>
        <w:tc>
          <w:tcPr>
            <w:tcW w:w="846" w:type="pct"/>
            <w:gridSpan w:val="3"/>
            <w:shd w:val="clear" w:color="auto" w:fill="auto"/>
            <w:hideMark/>
          </w:tcPr>
          <w:p w14:paraId="435A39AA" w14:textId="77777777" w:rsidR="0071796D" w:rsidRPr="00DA36AF" w:rsidRDefault="0071796D"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71796D" w:rsidRPr="00DA36AF" w:rsidRDefault="0071796D"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71796D" w:rsidRPr="00DA36AF" w:rsidRDefault="0071796D"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053D8ECA" w14:textId="77777777" w:rsidR="0071796D" w:rsidRPr="00DA36AF" w:rsidRDefault="0071796D"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259B9BF9" w14:textId="77777777" w:rsidR="0071796D" w:rsidRPr="00DA36AF" w:rsidRDefault="0071796D" w:rsidP="00311370">
            <w:pPr>
              <w:spacing w:before="60" w:after="60"/>
              <w:ind w:firstLine="0"/>
              <w:rPr>
                <w:sz w:val="24"/>
                <w:szCs w:val="24"/>
              </w:rPr>
            </w:pPr>
            <w:r w:rsidRPr="00DA36AF">
              <w:rPr>
                <w:sz w:val="24"/>
                <w:szCs w:val="24"/>
              </w:rPr>
              <w:t xml:space="preserve"> </w:t>
            </w:r>
          </w:p>
        </w:tc>
      </w:tr>
      <w:tr w:rsidR="0071796D" w:rsidRPr="00DA36AF" w14:paraId="52072AC6" w14:textId="77777777" w:rsidTr="00561387">
        <w:trPr>
          <w:gridAfter w:val="1"/>
          <w:wAfter w:w="3" w:type="pct"/>
        </w:trPr>
        <w:tc>
          <w:tcPr>
            <w:tcW w:w="605" w:type="pct"/>
            <w:shd w:val="clear" w:color="auto" w:fill="auto"/>
          </w:tcPr>
          <w:p w14:paraId="79B68679"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6A51B961" w14:textId="77777777" w:rsidR="0071796D" w:rsidRPr="00DA36AF" w:rsidRDefault="0071796D" w:rsidP="00311370">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71796D" w:rsidRPr="00337D36" w:rsidRDefault="00456E8F" w:rsidP="00311370">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71796D" w:rsidRPr="00337D36" w:rsidRDefault="0071796D" w:rsidP="00311370">
            <w:pPr>
              <w:spacing w:before="60" w:after="60"/>
              <w:ind w:firstLine="0"/>
              <w:jc w:val="center"/>
              <w:rPr>
                <w:sz w:val="24"/>
                <w:szCs w:val="24"/>
                <w:lang w:val="en-US"/>
              </w:rPr>
            </w:pPr>
            <w:r>
              <w:rPr>
                <w:sz w:val="24"/>
                <w:szCs w:val="24"/>
                <w:lang w:val="en-US"/>
              </w:rPr>
              <w:t>T(1-100)</w:t>
            </w:r>
          </w:p>
        </w:tc>
        <w:tc>
          <w:tcPr>
            <w:tcW w:w="1338" w:type="pct"/>
            <w:gridSpan w:val="4"/>
            <w:shd w:val="clear" w:color="auto" w:fill="auto"/>
          </w:tcPr>
          <w:p w14:paraId="55D880A6" w14:textId="77777777" w:rsidR="0071796D" w:rsidRPr="00DA36AF" w:rsidRDefault="0071796D" w:rsidP="00311370">
            <w:pPr>
              <w:spacing w:before="60" w:after="60"/>
              <w:ind w:firstLine="0"/>
              <w:rPr>
                <w:sz w:val="24"/>
                <w:szCs w:val="24"/>
              </w:rPr>
            </w:pPr>
            <w:r w:rsidRPr="003269AC">
              <w:rPr>
                <w:sz w:val="24"/>
                <w:szCs w:val="24"/>
              </w:rPr>
              <w:t>Номер документа</w:t>
            </w:r>
          </w:p>
        </w:tc>
        <w:tc>
          <w:tcPr>
            <w:tcW w:w="1378" w:type="pct"/>
            <w:gridSpan w:val="3"/>
            <w:shd w:val="clear" w:color="auto" w:fill="auto"/>
          </w:tcPr>
          <w:p w14:paraId="6DCC4F32" w14:textId="77777777" w:rsidR="0071796D" w:rsidRPr="00DA36AF" w:rsidRDefault="0071796D" w:rsidP="00311370">
            <w:pPr>
              <w:spacing w:before="60" w:after="60"/>
              <w:ind w:firstLine="0"/>
              <w:rPr>
                <w:sz w:val="24"/>
                <w:szCs w:val="24"/>
              </w:rPr>
            </w:pPr>
          </w:p>
        </w:tc>
      </w:tr>
      <w:tr w:rsidR="0071796D" w:rsidRPr="00DA36AF" w14:paraId="37748B0A" w14:textId="77777777" w:rsidTr="00561387">
        <w:trPr>
          <w:gridAfter w:val="1"/>
          <w:wAfter w:w="3" w:type="pct"/>
        </w:trPr>
        <w:tc>
          <w:tcPr>
            <w:tcW w:w="605" w:type="pct"/>
            <w:shd w:val="clear" w:color="auto" w:fill="auto"/>
          </w:tcPr>
          <w:p w14:paraId="7800C046" w14:textId="77777777" w:rsidR="0071796D" w:rsidRPr="00DA36AF" w:rsidRDefault="0071796D" w:rsidP="00311370">
            <w:pPr>
              <w:spacing w:before="60" w:after="60"/>
              <w:ind w:firstLine="0"/>
              <w:rPr>
                <w:sz w:val="24"/>
                <w:szCs w:val="24"/>
              </w:rPr>
            </w:pPr>
          </w:p>
        </w:tc>
        <w:tc>
          <w:tcPr>
            <w:tcW w:w="846" w:type="pct"/>
            <w:gridSpan w:val="3"/>
            <w:shd w:val="clear" w:color="auto" w:fill="auto"/>
          </w:tcPr>
          <w:p w14:paraId="4FDD2F2C" w14:textId="77777777" w:rsidR="0071796D" w:rsidRPr="00DA36AF" w:rsidRDefault="0071796D" w:rsidP="00311370">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71796D" w:rsidRPr="00FB1998" w:rsidRDefault="0071796D" w:rsidP="00311370">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71796D" w:rsidRPr="00FB1998" w:rsidRDefault="0071796D" w:rsidP="00311370">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25A388A2" w14:textId="77777777" w:rsidR="0071796D" w:rsidRPr="003269AC" w:rsidRDefault="0071796D" w:rsidP="00311370">
            <w:pPr>
              <w:spacing w:before="60" w:after="60"/>
              <w:ind w:firstLine="0"/>
              <w:rPr>
                <w:sz w:val="24"/>
                <w:szCs w:val="24"/>
              </w:rPr>
            </w:pPr>
            <w:r>
              <w:rPr>
                <w:sz w:val="24"/>
                <w:szCs w:val="24"/>
              </w:rPr>
              <w:t>Дата документа</w:t>
            </w:r>
          </w:p>
        </w:tc>
        <w:tc>
          <w:tcPr>
            <w:tcW w:w="1378" w:type="pct"/>
            <w:gridSpan w:val="3"/>
            <w:shd w:val="clear" w:color="auto" w:fill="auto"/>
          </w:tcPr>
          <w:p w14:paraId="0DBD6FBE" w14:textId="77777777" w:rsidR="0071796D" w:rsidRPr="00DA36AF" w:rsidRDefault="0071796D" w:rsidP="00311370">
            <w:pPr>
              <w:spacing w:before="60" w:after="60"/>
              <w:ind w:firstLine="0"/>
              <w:rPr>
                <w:sz w:val="24"/>
                <w:szCs w:val="24"/>
              </w:rPr>
            </w:pPr>
          </w:p>
        </w:tc>
      </w:tr>
      <w:tr w:rsidR="004C5B7B" w:rsidRPr="00DA36AF" w14:paraId="51BC4FC8" w14:textId="77777777" w:rsidTr="00561387">
        <w:trPr>
          <w:gridAfter w:val="1"/>
          <w:wAfter w:w="3" w:type="pct"/>
        </w:trPr>
        <w:tc>
          <w:tcPr>
            <w:tcW w:w="4997" w:type="pct"/>
            <w:gridSpan w:val="17"/>
            <w:shd w:val="clear" w:color="auto" w:fill="auto"/>
            <w:hideMark/>
          </w:tcPr>
          <w:p w14:paraId="7496A171" w14:textId="38AC6EC5" w:rsidR="004C5B7B" w:rsidRPr="00DA36AF" w:rsidRDefault="004C5B7B" w:rsidP="003337B7">
            <w:pPr>
              <w:spacing w:before="60" w:after="60"/>
              <w:ind w:firstLine="0"/>
              <w:jc w:val="center"/>
              <w:rPr>
                <w:sz w:val="24"/>
                <w:szCs w:val="24"/>
              </w:rPr>
            </w:pPr>
            <w:r w:rsidRPr="004C5B7B">
              <w:rPr>
                <w:b/>
                <w:bCs/>
                <w:sz w:val="24"/>
                <w:szCs w:val="24"/>
              </w:rPr>
              <w:t>Требование об уплате по банковской гарантии</w:t>
            </w:r>
          </w:p>
        </w:tc>
      </w:tr>
      <w:tr w:rsidR="004C5B7B" w:rsidRPr="00DA36AF" w14:paraId="3EAFE935" w14:textId="77777777" w:rsidTr="00561387">
        <w:trPr>
          <w:gridAfter w:val="1"/>
          <w:wAfter w:w="3" w:type="pct"/>
        </w:trPr>
        <w:tc>
          <w:tcPr>
            <w:tcW w:w="605" w:type="pct"/>
            <w:shd w:val="clear" w:color="auto" w:fill="auto"/>
            <w:hideMark/>
          </w:tcPr>
          <w:p w14:paraId="404D7C81" w14:textId="2F725E75" w:rsidR="004C5B7B" w:rsidRPr="00D90236" w:rsidRDefault="004C5B7B" w:rsidP="00D90236">
            <w:pPr>
              <w:spacing w:before="60" w:after="60"/>
              <w:ind w:firstLine="0"/>
              <w:rPr>
                <w:sz w:val="24"/>
                <w:szCs w:val="24"/>
                <w:lang w:val="en-US"/>
              </w:rPr>
            </w:pPr>
            <w:r w:rsidRPr="004C5B7B">
              <w:rPr>
                <w:b/>
                <w:bCs/>
                <w:sz w:val="24"/>
                <w:szCs w:val="24"/>
                <w:lang w:val="en-US"/>
              </w:rPr>
              <w:lastRenderedPageBreak/>
              <w:t>bankGuarantee</w:t>
            </w:r>
            <w:r w:rsidR="00D90236">
              <w:rPr>
                <w:b/>
                <w:bCs/>
                <w:sz w:val="24"/>
                <w:szCs w:val="24"/>
                <w:lang w:val="en-US"/>
              </w:rPr>
              <w:t>Payment</w:t>
            </w:r>
          </w:p>
        </w:tc>
        <w:tc>
          <w:tcPr>
            <w:tcW w:w="846" w:type="pct"/>
            <w:gridSpan w:val="3"/>
            <w:shd w:val="clear" w:color="auto" w:fill="auto"/>
            <w:hideMark/>
          </w:tcPr>
          <w:p w14:paraId="77AE3A53" w14:textId="77777777" w:rsidR="004C5B7B" w:rsidRPr="00DA36AF" w:rsidRDefault="004C5B7B"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4C5B7B" w:rsidRPr="00DA36AF" w:rsidRDefault="004C5B7B"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4C5B7B" w:rsidRPr="00DA36AF" w:rsidRDefault="004C5B7B"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0C52500D" w14:textId="77777777" w:rsidR="004C5B7B" w:rsidRPr="00DA36AF" w:rsidRDefault="004C5B7B"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4CD5BC91" w14:textId="77777777" w:rsidR="004C5B7B" w:rsidRPr="00DA36AF" w:rsidRDefault="004C5B7B" w:rsidP="003337B7">
            <w:pPr>
              <w:spacing w:before="60" w:after="60"/>
              <w:ind w:firstLine="0"/>
              <w:rPr>
                <w:sz w:val="24"/>
                <w:szCs w:val="24"/>
              </w:rPr>
            </w:pPr>
            <w:r w:rsidRPr="00DA36AF">
              <w:rPr>
                <w:sz w:val="24"/>
                <w:szCs w:val="24"/>
              </w:rPr>
              <w:t xml:space="preserve"> </w:t>
            </w:r>
          </w:p>
        </w:tc>
      </w:tr>
      <w:tr w:rsidR="004C5B7B" w:rsidRPr="00DA36AF" w14:paraId="37ADD6E3" w14:textId="77777777" w:rsidTr="00561387">
        <w:trPr>
          <w:gridAfter w:val="1"/>
          <w:wAfter w:w="3" w:type="pct"/>
        </w:trPr>
        <w:tc>
          <w:tcPr>
            <w:tcW w:w="605" w:type="pct"/>
            <w:shd w:val="clear" w:color="auto" w:fill="auto"/>
          </w:tcPr>
          <w:p w14:paraId="7D926A9F" w14:textId="77777777" w:rsidR="004C5B7B" w:rsidRPr="00DA36AF" w:rsidRDefault="004C5B7B" w:rsidP="003337B7">
            <w:pPr>
              <w:spacing w:before="60" w:after="60"/>
              <w:ind w:firstLine="0"/>
              <w:rPr>
                <w:sz w:val="24"/>
                <w:szCs w:val="24"/>
              </w:rPr>
            </w:pPr>
          </w:p>
        </w:tc>
        <w:tc>
          <w:tcPr>
            <w:tcW w:w="846" w:type="pct"/>
            <w:gridSpan w:val="3"/>
            <w:shd w:val="clear" w:color="auto" w:fill="auto"/>
          </w:tcPr>
          <w:p w14:paraId="751143D4" w14:textId="2D40F9FC" w:rsidR="004C5B7B" w:rsidRPr="00DA36AF" w:rsidRDefault="004C5B7B" w:rsidP="003337B7">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4C5B7B" w:rsidRPr="00FB1998" w:rsidRDefault="007B4EF8" w:rsidP="003337B7">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4C5B7B" w:rsidRPr="00FB1998" w:rsidRDefault="007B4EF8" w:rsidP="007B4EF8">
            <w:pPr>
              <w:spacing w:before="60" w:after="60"/>
              <w:ind w:firstLine="0"/>
              <w:jc w:val="center"/>
              <w:rPr>
                <w:sz w:val="24"/>
                <w:szCs w:val="24"/>
                <w:lang w:val="en-US"/>
              </w:rPr>
            </w:pPr>
            <w:r>
              <w:rPr>
                <w:sz w:val="24"/>
                <w:szCs w:val="24"/>
              </w:rPr>
              <w:t>Т(1-20)</w:t>
            </w:r>
          </w:p>
        </w:tc>
        <w:tc>
          <w:tcPr>
            <w:tcW w:w="1338" w:type="pct"/>
            <w:gridSpan w:val="4"/>
            <w:shd w:val="clear" w:color="auto" w:fill="auto"/>
          </w:tcPr>
          <w:p w14:paraId="69675A1D" w14:textId="1CF4B9E1" w:rsidR="004C5B7B" w:rsidRPr="00DA36AF" w:rsidRDefault="004C5B7B" w:rsidP="003337B7">
            <w:pPr>
              <w:spacing w:before="60" w:after="60"/>
              <w:ind w:firstLine="0"/>
              <w:rPr>
                <w:sz w:val="24"/>
                <w:szCs w:val="24"/>
              </w:rPr>
            </w:pPr>
            <w:r w:rsidRPr="004C5B7B">
              <w:rPr>
                <w:sz w:val="24"/>
                <w:szCs w:val="24"/>
              </w:rPr>
              <w:t>Номер реестровой записи банковской гарантии</w:t>
            </w:r>
          </w:p>
        </w:tc>
        <w:tc>
          <w:tcPr>
            <w:tcW w:w="1378" w:type="pct"/>
            <w:gridSpan w:val="3"/>
            <w:shd w:val="clear" w:color="auto" w:fill="auto"/>
          </w:tcPr>
          <w:p w14:paraId="3CF90126" w14:textId="77777777" w:rsidR="004C5B7B" w:rsidRPr="00DA36AF" w:rsidRDefault="004C5B7B" w:rsidP="003337B7">
            <w:pPr>
              <w:spacing w:before="60" w:after="60"/>
              <w:ind w:firstLine="0"/>
              <w:rPr>
                <w:sz w:val="24"/>
                <w:szCs w:val="24"/>
              </w:rPr>
            </w:pPr>
          </w:p>
        </w:tc>
      </w:tr>
      <w:tr w:rsidR="00CF412B" w:rsidRPr="00DA36AF" w14:paraId="44543BE3" w14:textId="77777777" w:rsidTr="00561387">
        <w:trPr>
          <w:gridAfter w:val="1"/>
          <w:wAfter w:w="3" w:type="pct"/>
        </w:trPr>
        <w:tc>
          <w:tcPr>
            <w:tcW w:w="605" w:type="pct"/>
            <w:shd w:val="clear" w:color="auto" w:fill="auto"/>
          </w:tcPr>
          <w:p w14:paraId="64BDBE5C" w14:textId="77777777" w:rsidR="00CF412B" w:rsidRPr="00DA36AF" w:rsidRDefault="00CF412B" w:rsidP="00FA0089">
            <w:pPr>
              <w:spacing w:before="60" w:after="60"/>
              <w:ind w:firstLine="0"/>
              <w:rPr>
                <w:sz w:val="24"/>
                <w:szCs w:val="24"/>
              </w:rPr>
            </w:pPr>
          </w:p>
        </w:tc>
        <w:tc>
          <w:tcPr>
            <w:tcW w:w="846" w:type="pct"/>
            <w:gridSpan w:val="3"/>
            <w:shd w:val="clear" w:color="auto" w:fill="auto"/>
          </w:tcPr>
          <w:p w14:paraId="5E3CAD61" w14:textId="6FA04706" w:rsidR="00CF412B" w:rsidRPr="00DA36AF" w:rsidRDefault="00CF412B" w:rsidP="00FA0089">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CF412B" w:rsidRPr="00FB1998" w:rsidRDefault="00CF412B" w:rsidP="00FA0089">
            <w:pPr>
              <w:spacing w:before="60" w:after="60"/>
              <w:ind w:firstLine="0"/>
              <w:jc w:val="center"/>
              <w:rPr>
                <w:sz w:val="24"/>
                <w:szCs w:val="24"/>
              </w:rPr>
            </w:pPr>
            <w:r>
              <w:rPr>
                <w:sz w:val="24"/>
                <w:szCs w:val="24"/>
              </w:rPr>
              <w:t>Н</w:t>
            </w:r>
          </w:p>
        </w:tc>
        <w:tc>
          <w:tcPr>
            <w:tcW w:w="538" w:type="pct"/>
            <w:gridSpan w:val="3"/>
            <w:shd w:val="clear" w:color="auto" w:fill="auto"/>
          </w:tcPr>
          <w:p w14:paraId="6589A977" w14:textId="4A06C38B" w:rsidR="00CF412B" w:rsidRPr="00FB1998" w:rsidRDefault="00CF412B" w:rsidP="00CF412B">
            <w:pPr>
              <w:spacing w:before="60" w:after="60"/>
              <w:ind w:firstLine="0"/>
              <w:jc w:val="center"/>
              <w:rPr>
                <w:sz w:val="24"/>
                <w:szCs w:val="24"/>
                <w:lang w:val="en-US"/>
              </w:rPr>
            </w:pPr>
            <w:r>
              <w:rPr>
                <w:sz w:val="24"/>
                <w:szCs w:val="24"/>
              </w:rPr>
              <w:t>Т(1-2</w:t>
            </w:r>
            <w:r>
              <w:rPr>
                <w:sz w:val="24"/>
                <w:szCs w:val="24"/>
                <w:lang w:val="en-US"/>
              </w:rPr>
              <w:t>2</w:t>
            </w:r>
            <w:r>
              <w:rPr>
                <w:sz w:val="24"/>
                <w:szCs w:val="24"/>
              </w:rPr>
              <w:t>)</w:t>
            </w:r>
          </w:p>
        </w:tc>
        <w:tc>
          <w:tcPr>
            <w:tcW w:w="1338" w:type="pct"/>
            <w:gridSpan w:val="4"/>
            <w:shd w:val="clear" w:color="auto" w:fill="auto"/>
          </w:tcPr>
          <w:p w14:paraId="6D371D0F" w14:textId="626BA135" w:rsidR="00CF412B" w:rsidRPr="00CF412B" w:rsidRDefault="00CF412B" w:rsidP="00FA0089">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8" w:type="pct"/>
            <w:gridSpan w:val="3"/>
            <w:shd w:val="clear" w:color="auto" w:fill="auto"/>
          </w:tcPr>
          <w:p w14:paraId="7662B8B0" w14:textId="290CC6FC" w:rsidR="00CF412B" w:rsidRPr="00DA36AF" w:rsidRDefault="00CF412B" w:rsidP="00FA0089">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A11E7" w:rsidRPr="00DA36AF" w14:paraId="13F7CD4C" w14:textId="77777777" w:rsidTr="00561387">
        <w:trPr>
          <w:gridAfter w:val="1"/>
          <w:wAfter w:w="3" w:type="pct"/>
        </w:trPr>
        <w:tc>
          <w:tcPr>
            <w:tcW w:w="605" w:type="pct"/>
            <w:shd w:val="clear" w:color="auto" w:fill="auto"/>
          </w:tcPr>
          <w:p w14:paraId="68E2EDED" w14:textId="09D4E886" w:rsidR="00EA11E7" w:rsidRPr="00DA36AF" w:rsidRDefault="00EA11E7" w:rsidP="00C34EDB">
            <w:pPr>
              <w:spacing w:before="60" w:after="60"/>
              <w:ind w:firstLine="0"/>
              <w:rPr>
                <w:sz w:val="24"/>
                <w:szCs w:val="24"/>
              </w:rPr>
            </w:pPr>
          </w:p>
        </w:tc>
        <w:tc>
          <w:tcPr>
            <w:tcW w:w="846" w:type="pct"/>
            <w:gridSpan w:val="3"/>
            <w:shd w:val="clear" w:color="auto" w:fill="auto"/>
          </w:tcPr>
          <w:p w14:paraId="64CE92E2" w14:textId="7191F255" w:rsidR="00EA11E7" w:rsidRPr="00DA36AF" w:rsidRDefault="004C5B7B" w:rsidP="00C34EDB">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EA11E7" w:rsidRPr="00DA36AF" w:rsidRDefault="004C5B7B" w:rsidP="00C34EDB">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EA11E7" w:rsidRPr="00DA36AF" w:rsidRDefault="004C5B7B" w:rsidP="00C34EDB">
            <w:pPr>
              <w:spacing w:before="60" w:after="60"/>
              <w:ind w:firstLine="0"/>
              <w:jc w:val="center"/>
              <w:rPr>
                <w:sz w:val="24"/>
                <w:szCs w:val="24"/>
              </w:rPr>
            </w:pPr>
            <w:r>
              <w:rPr>
                <w:sz w:val="24"/>
                <w:szCs w:val="24"/>
              </w:rPr>
              <w:t>Т(1-2000)</w:t>
            </w:r>
          </w:p>
        </w:tc>
        <w:tc>
          <w:tcPr>
            <w:tcW w:w="1338" w:type="pct"/>
            <w:gridSpan w:val="4"/>
            <w:shd w:val="clear" w:color="auto" w:fill="auto"/>
          </w:tcPr>
          <w:p w14:paraId="3121E9EC" w14:textId="6CC02BAC" w:rsidR="00EA11E7" w:rsidRPr="00DA36AF" w:rsidRDefault="004C5B7B" w:rsidP="00C34EDB">
            <w:pPr>
              <w:spacing w:before="60" w:after="60"/>
              <w:ind w:firstLine="0"/>
              <w:rPr>
                <w:sz w:val="24"/>
                <w:szCs w:val="24"/>
              </w:rPr>
            </w:pPr>
            <w:r w:rsidRPr="004C5B7B">
              <w:rPr>
                <w:sz w:val="24"/>
                <w:szCs w:val="24"/>
              </w:rPr>
              <w:t>Сведения о ненадлежащем исполнении обязательств</w:t>
            </w:r>
          </w:p>
        </w:tc>
        <w:tc>
          <w:tcPr>
            <w:tcW w:w="1378" w:type="pct"/>
            <w:gridSpan w:val="3"/>
            <w:shd w:val="clear" w:color="auto" w:fill="auto"/>
          </w:tcPr>
          <w:p w14:paraId="7D17C544" w14:textId="77777777" w:rsidR="00EA11E7" w:rsidRPr="00DA36AF" w:rsidRDefault="00EA11E7" w:rsidP="00C34EDB">
            <w:pPr>
              <w:spacing w:before="60" w:after="60"/>
              <w:ind w:firstLine="0"/>
              <w:rPr>
                <w:sz w:val="24"/>
                <w:szCs w:val="24"/>
              </w:rPr>
            </w:pPr>
          </w:p>
        </w:tc>
      </w:tr>
      <w:tr w:rsidR="00813151" w:rsidRPr="00DA36AF" w14:paraId="31F647D4" w14:textId="77777777" w:rsidTr="00561387">
        <w:trPr>
          <w:gridAfter w:val="1"/>
          <w:wAfter w:w="3" w:type="pct"/>
        </w:trPr>
        <w:tc>
          <w:tcPr>
            <w:tcW w:w="605" w:type="pct"/>
            <w:shd w:val="clear" w:color="auto" w:fill="auto"/>
          </w:tcPr>
          <w:p w14:paraId="3E1D4DF6"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tcPr>
          <w:p w14:paraId="0544B202" w14:textId="03E9552A" w:rsidR="00813151" w:rsidRPr="00DA36AF" w:rsidRDefault="004C5B7B" w:rsidP="00A65E28">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813151" w:rsidRPr="00DA36AF" w:rsidRDefault="004C5B7B" w:rsidP="00A65E28">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813151" w:rsidRPr="004C5B7B" w:rsidRDefault="004C5B7B" w:rsidP="00A65E28">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21049981" w14:textId="16FF8174" w:rsidR="00813151" w:rsidRPr="00DA36AF" w:rsidRDefault="004C5B7B" w:rsidP="004C5B7B">
            <w:pPr>
              <w:spacing w:before="60" w:after="60"/>
              <w:ind w:firstLine="0"/>
              <w:rPr>
                <w:sz w:val="24"/>
                <w:szCs w:val="24"/>
              </w:rPr>
            </w:pPr>
            <w:r w:rsidRPr="004C5B7B">
              <w:rPr>
                <w:sz w:val="24"/>
                <w:szCs w:val="24"/>
              </w:rPr>
              <w:t>Требования об уплате</w:t>
            </w:r>
          </w:p>
        </w:tc>
        <w:tc>
          <w:tcPr>
            <w:tcW w:w="1378" w:type="pct"/>
            <w:gridSpan w:val="3"/>
            <w:shd w:val="clear" w:color="auto" w:fill="auto"/>
          </w:tcPr>
          <w:p w14:paraId="4881ADD3" w14:textId="77777777" w:rsidR="00813151" w:rsidRPr="00DA36AF" w:rsidRDefault="00813151" w:rsidP="00A65E28">
            <w:pPr>
              <w:spacing w:before="60" w:after="60"/>
              <w:ind w:firstLine="0"/>
              <w:rPr>
                <w:sz w:val="24"/>
                <w:szCs w:val="24"/>
              </w:rPr>
            </w:pPr>
          </w:p>
        </w:tc>
      </w:tr>
      <w:tr w:rsidR="00813151" w:rsidRPr="00DA36AF" w14:paraId="754A3487" w14:textId="77777777" w:rsidTr="00561387">
        <w:trPr>
          <w:gridAfter w:val="1"/>
          <w:wAfter w:w="3" w:type="pct"/>
        </w:trPr>
        <w:tc>
          <w:tcPr>
            <w:tcW w:w="605" w:type="pct"/>
            <w:shd w:val="clear" w:color="auto" w:fill="auto"/>
          </w:tcPr>
          <w:p w14:paraId="23B7A9BF" w14:textId="76D03AAD" w:rsidR="00813151" w:rsidRPr="00003CE2" w:rsidRDefault="00813151" w:rsidP="00A65E28">
            <w:pPr>
              <w:spacing w:before="60" w:after="60"/>
              <w:ind w:firstLine="0"/>
              <w:rPr>
                <w:sz w:val="24"/>
                <w:szCs w:val="24"/>
              </w:rPr>
            </w:pPr>
          </w:p>
        </w:tc>
        <w:tc>
          <w:tcPr>
            <w:tcW w:w="846" w:type="pct"/>
            <w:gridSpan w:val="3"/>
            <w:shd w:val="clear" w:color="auto" w:fill="auto"/>
          </w:tcPr>
          <w:p w14:paraId="57F7D8C1" w14:textId="159BA2F8" w:rsidR="00813151" w:rsidRPr="00DA36AF" w:rsidRDefault="004C5B7B" w:rsidP="00A65E28">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813151" w:rsidRPr="004C5B7B" w:rsidRDefault="004C5B7B" w:rsidP="004C5B7B">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813151" w:rsidRPr="004C5B7B" w:rsidRDefault="004C5B7B" w:rsidP="004C5B7B">
            <w:pPr>
              <w:spacing w:before="60" w:after="60"/>
              <w:ind w:firstLine="0"/>
              <w:jc w:val="center"/>
              <w:rPr>
                <w:sz w:val="24"/>
                <w:szCs w:val="24"/>
              </w:rPr>
            </w:pPr>
            <w:r w:rsidRPr="004C5B7B">
              <w:rPr>
                <w:sz w:val="24"/>
                <w:szCs w:val="24"/>
              </w:rPr>
              <w:t>S</w:t>
            </w:r>
          </w:p>
        </w:tc>
        <w:tc>
          <w:tcPr>
            <w:tcW w:w="1338" w:type="pct"/>
            <w:gridSpan w:val="4"/>
            <w:shd w:val="clear" w:color="auto" w:fill="auto"/>
          </w:tcPr>
          <w:p w14:paraId="24AD03EF" w14:textId="63160246" w:rsidR="00813151" w:rsidRPr="00DA36AF" w:rsidRDefault="004C5B7B" w:rsidP="00A65E28">
            <w:pPr>
              <w:spacing w:before="60" w:after="60"/>
              <w:ind w:firstLine="0"/>
              <w:rPr>
                <w:sz w:val="24"/>
                <w:szCs w:val="24"/>
              </w:rPr>
            </w:pPr>
            <w:r w:rsidRPr="004C5B7B">
              <w:rPr>
                <w:sz w:val="24"/>
                <w:szCs w:val="24"/>
              </w:rPr>
              <w:t>Факт оплаты</w:t>
            </w:r>
          </w:p>
        </w:tc>
        <w:tc>
          <w:tcPr>
            <w:tcW w:w="1378" w:type="pct"/>
            <w:gridSpan w:val="3"/>
            <w:shd w:val="clear" w:color="auto" w:fill="auto"/>
          </w:tcPr>
          <w:p w14:paraId="1C7CA81D" w14:textId="4CF0860B" w:rsidR="00813151" w:rsidRPr="00DA36AF" w:rsidRDefault="00813151" w:rsidP="00A65E28">
            <w:pPr>
              <w:spacing w:before="60" w:after="60"/>
              <w:ind w:firstLine="0"/>
              <w:rPr>
                <w:sz w:val="24"/>
                <w:szCs w:val="24"/>
              </w:rPr>
            </w:pPr>
          </w:p>
        </w:tc>
      </w:tr>
      <w:tr w:rsidR="00813151" w:rsidRPr="00DA36AF" w14:paraId="1243E75B" w14:textId="77777777" w:rsidTr="00561387">
        <w:trPr>
          <w:gridAfter w:val="1"/>
          <w:wAfter w:w="3" w:type="pct"/>
        </w:trPr>
        <w:tc>
          <w:tcPr>
            <w:tcW w:w="605" w:type="pct"/>
            <w:shd w:val="clear" w:color="auto" w:fill="auto"/>
          </w:tcPr>
          <w:p w14:paraId="3ACE10A3" w14:textId="3C85F7FE" w:rsidR="00813151" w:rsidRPr="00003CE2" w:rsidRDefault="00813151" w:rsidP="00A65E28">
            <w:pPr>
              <w:spacing w:before="60" w:after="60"/>
              <w:ind w:firstLine="0"/>
              <w:rPr>
                <w:sz w:val="24"/>
                <w:szCs w:val="24"/>
              </w:rPr>
            </w:pPr>
          </w:p>
        </w:tc>
        <w:tc>
          <w:tcPr>
            <w:tcW w:w="846" w:type="pct"/>
            <w:gridSpan w:val="3"/>
            <w:shd w:val="clear" w:color="auto" w:fill="auto"/>
          </w:tcPr>
          <w:p w14:paraId="0E60FEC8" w14:textId="3076E5CD" w:rsidR="00813151" w:rsidRPr="00DA36AF" w:rsidRDefault="004C5B7B" w:rsidP="00A65E28">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813151" w:rsidRPr="004C5B7B" w:rsidRDefault="004C5B7B" w:rsidP="004C5B7B">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813151" w:rsidRPr="00DA36AF" w:rsidRDefault="004C5B7B" w:rsidP="004C5B7B">
            <w:pPr>
              <w:spacing w:before="60" w:after="60"/>
              <w:ind w:firstLine="0"/>
              <w:jc w:val="center"/>
              <w:rPr>
                <w:sz w:val="24"/>
                <w:szCs w:val="24"/>
              </w:rPr>
            </w:pPr>
            <w:r>
              <w:rPr>
                <w:sz w:val="24"/>
                <w:szCs w:val="24"/>
              </w:rPr>
              <w:t>Т(1-200)</w:t>
            </w:r>
          </w:p>
        </w:tc>
        <w:tc>
          <w:tcPr>
            <w:tcW w:w="1338" w:type="pct"/>
            <w:gridSpan w:val="4"/>
            <w:shd w:val="clear" w:color="auto" w:fill="auto"/>
          </w:tcPr>
          <w:p w14:paraId="740A1D2D" w14:textId="683E11DD" w:rsidR="00813151" w:rsidRPr="00DA36AF" w:rsidRDefault="004C5B7B" w:rsidP="00A65E28">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8" w:type="pct"/>
            <w:gridSpan w:val="3"/>
            <w:shd w:val="clear" w:color="auto" w:fill="auto"/>
          </w:tcPr>
          <w:p w14:paraId="430E2F93" w14:textId="2D67EE91" w:rsidR="00813151" w:rsidRPr="00DA36AF" w:rsidRDefault="00813151" w:rsidP="00A65E28">
            <w:pPr>
              <w:spacing w:before="60" w:after="60"/>
              <w:ind w:firstLine="0"/>
              <w:rPr>
                <w:sz w:val="24"/>
                <w:szCs w:val="24"/>
              </w:rPr>
            </w:pPr>
          </w:p>
        </w:tc>
      </w:tr>
      <w:tr w:rsidR="00813151" w:rsidRPr="00DA36AF" w14:paraId="705A29B7" w14:textId="77777777" w:rsidTr="00561387">
        <w:trPr>
          <w:gridAfter w:val="1"/>
          <w:wAfter w:w="3" w:type="pct"/>
        </w:trPr>
        <w:tc>
          <w:tcPr>
            <w:tcW w:w="605" w:type="pct"/>
            <w:shd w:val="clear" w:color="auto" w:fill="auto"/>
          </w:tcPr>
          <w:p w14:paraId="520F5670" w14:textId="687864A9" w:rsidR="00813151" w:rsidRPr="00DA36AF" w:rsidRDefault="00813151" w:rsidP="00A65E28">
            <w:pPr>
              <w:spacing w:before="60" w:after="60"/>
              <w:ind w:firstLine="0"/>
              <w:rPr>
                <w:sz w:val="24"/>
                <w:szCs w:val="24"/>
              </w:rPr>
            </w:pPr>
          </w:p>
        </w:tc>
        <w:tc>
          <w:tcPr>
            <w:tcW w:w="846" w:type="pct"/>
            <w:gridSpan w:val="3"/>
            <w:shd w:val="clear" w:color="auto" w:fill="auto"/>
          </w:tcPr>
          <w:p w14:paraId="3173F25C" w14:textId="10EF279F" w:rsidR="00813151" w:rsidRPr="00DA36AF" w:rsidRDefault="003E7C04" w:rsidP="00A65E28">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813151" w:rsidRPr="00DA36AF" w:rsidRDefault="004C5B7B" w:rsidP="00A65E28">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813151" w:rsidRPr="00DA36AF" w:rsidRDefault="004C5B7B" w:rsidP="00A65E28">
            <w:pPr>
              <w:spacing w:before="60" w:after="60"/>
              <w:ind w:firstLine="0"/>
              <w:jc w:val="center"/>
              <w:rPr>
                <w:sz w:val="24"/>
                <w:szCs w:val="24"/>
              </w:rPr>
            </w:pPr>
            <w:r>
              <w:rPr>
                <w:sz w:val="24"/>
                <w:szCs w:val="24"/>
              </w:rPr>
              <w:t>Т(1-2000)</w:t>
            </w:r>
          </w:p>
        </w:tc>
        <w:tc>
          <w:tcPr>
            <w:tcW w:w="1338" w:type="pct"/>
            <w:gridSpan w:val="4"/>
            <w:shd w:val="clear" w:color="auto" w:fill="auto"/>
          </w:tcPr>
          <w:p w14:paraId="4911A67F" w14:textId="799BADDF" w:rsidR="00813151" w:rsidRPr="004C5B7B" w:rsidRDefault="004C5B7B" w:rsidP="00A65E28">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8" w:type="pct"/>
            <w:gridSpan w:val="3"/>
            <w:shd w:val="clear" w:color="auto" w:fill="auto"/>
          </w:tcPr>
          <w:p w14:paraId="452D27BC" w14:textId="77777777" w:rsidR="00813151" w:rsidRPr="00DA36AF" w:rsidRDefault="00813151" w:rsidP="00A65E28">
            <w:pPr>
              <w:spacing w:before="60" w:after="60"/>
              <w:ind w:firstLine="0"/>
              <w:rPr>
                <w:sz w:val="24"/>
                <w:szCs w:val="24"/>
              </w:rPr>
            </w:pPr>
          </w:p>
        </w:tc>
      </w:tr>
      <w:tr w:rsidR="001C2C4D" w:rsidRPr="00DA36AF" w14:paraId="1D09C054" w14:textId="77777777" w:rsidTr="00561387">
        <w:trPr>
          <w:gridAfter w:val="1"/>
          <w:wAfter w:w="3" w:type="pct"/>
        </w:trPr>
        <w:tc>
          <w:tcPr>
            <w:tcW w:w="605" w:type="pct"/>
            <w:shd w:val="clear" w:color="auto" w:fill="auto"/>
          </w:tcPr>
          <w:p w14:paraId="504F62E3" w14:textId="77777777" w:rsidR="001C2C4D" w:rsidRPr="00DA36AF" w:rsidRDefault="001C2C4D" w:rsidP="00311370">
            <w:pPr>
              <w:spacing w:before="60" w:after="60"/>
              <w:ind w:firstLine="0"/>
              <w:rPr>
                <w:sz w:val="24"/>
                <w:szCs w:val="24"/>
              </w:rPr>
            </w:pPr>
          </w:p>
        </w:tc>
        <w:tc>
          <w:tcPr>
            <w:tcW w:w="846" w:type="pct"/>
            <w:gridSpan w:val="3"/>
            <w:shd w:val="clear" w:color="auto" w:fill="auto"/>
          </w:tcPr>
          <w:p w14:paraId="1091729D" w14:textId="1397B852" w:rsidR="001C2C4D" w:rsidRPr="00DA36AF" w:rsidRDefault="001C2C4D" w:rsidP="00311370">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1C2C4D" w:rsidRPr="00DA36AF" w:rsidRDefault="001C2C4D" w:rsidP="00311370">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1C2C4D" w:rsidRPr="00DA36AF" w:rsidRDefault="001C2C4D" w:rsidP="001C2C4D">
            <w:pPr>
              <w:spacing w:before="60" w:after="60"/>
              <w:ind w:firstLine="0"/>
              <w:jc w:val="center"/>
              <w:rPr>
                <w:sz w:val="24"/>
                <w:szCs w:val="24"/>
              </w:rPr>
            </w:pPr>
            <w:r>
              <w:rPr>
                <w:sz w:val="24"/>
                <w:szCs w:val="24"/>
                <w:lang w:val="en-US"/>
              </w:rPr>
              <w:t>S</w:t>
            </w:r>
          </w:p>
        </w:tc>
        <w:tc>
          <w:tcPr>
            <w:tcW w:w="1338" w:type="pct"/>
            <w:gridSpan w:val="4"/>
            <w:shd w:val="clear" w:color="auto" w:fill="auto"/>
          </w:tcPr>
          <w:p w14:paraId="24A3B5B7" w14:textId="432DAEB5" w:rsidR="001C2C4D" w:rsidRPr="004C5B7B" w:rsidRDefault="001C2C4D" w:rsidP="00311370">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8" w:type="pct"/>
            <w:gridSpan w:val="3"/>
            <w:shd w:val="clear" w:color="auto" w:fill="auto"/>
          </w:tcPr>
          <w:p w14:paraId="377EF856" w14:textId="77777777" w:rsidR="001C2C4D" w:rsidRPr="00DA36AF" w:rsidRDefault="001C2C4D" w:rsidP="00311370">
            <w:pPr>
              <w:spacing w:before="60" w:after="60"/>
              <w:ind w:firstLine="0"/>
              <w:rPr>
                <w:sz w:val="24"/>
                <w:szCs w:val="24"/>
              </w:rPr>
            </w:pPr>
          </w:p>
        </w:tc>
      </w:tr>
      <w:tr w:rsidR="00264E6E" w:rsidRPr="00DA36AF" w14:paraId="69ED789E" w14:textId="77777777" w:rsidTr="00561387">
        <w:trPr>
          <w:gridAfter w:val="1"/>
          <w:wAfter w:w="3" w:type="pct"/>
        </w:trPr>
        <w:tc>
          <w:tcPr>
            <w:tcW w:w="4997" w:type="pct"/>
            <w:gridSpan w:val="17"/>
            <w:shd w:val="clear" w:color="auto" w:fill="auto"/>
            <w:hideMark/>
          </w:tcPr>
          <w:p w14:paraId="7C01BE46" w14:textId="5DED1169" w:rsidR="00264E6E" w:rsidRPr="00DA36AF" w:rsidRDefault="00264E6E" w:rsidP="003337B7">
            <w:pPr>
              <w:spacing w:before="60" w:after="60"/>
              <w:ind w:firstLine="0"/>
              <w:jc w:val="center"/>
              <w:rPr>
                <w:sz w:val="24"/>
                <w:szCs w:val="24"/>
              </w:rPr>
            </w:pPr>
            <w:r w:rsidRPr="00264E6E">
              <w:rPr>
                <w:b/>
                <w:bCs/>
                <w:sz w:val="24"/>
                <w:szCs w:val="24"/>
              </w:rPr>
              <w:t>Требования об уплате</w:t>
            </w:r>
          </w:p>
        </w:tc>
      </w:tr>
      <w:tr w:rsidR="00264E6E" w:rsidRPr="00DA36AF" w14:paraId="7F0AABFF" w14:textId="77777777" w:rsidTr="00561387">
        <w:trPr>
          <w:gridAfter w:val="1"/>
          <w:wAfter w:w="3" w:type="pct"/>
        </w:trPr>
        <w:tc>
          <w:tcPr>
            <w:tcW w:w="605" w:type="pct"/>
            <w:shd w:val="clear" w:color="auto" w:fill="auto"/>
            <w:hideMark/>
          </w:tcPr>
          <w:p w14:paraId="56392289" w14:textId="7AD31CC5" w:rsidR="00264E6E" w:rsidRPr="00DA36AF" w:rsidRDefault="00264E6E" w:rsidP="003337B7">
            <w:pPr>
              <w:spacing w:before="60" w:after="60"/>
              <w:ind w:firstLine="0"/>
              <w:rPr>
                <w:sz w:val="24"/>
                <w:szCs w:val="24"/>
              </w:rPr>
            </w:pPr>
            <w:r w:rsidRPr="00264E6E">
              <w:rPr>
                <w:b/>
                <w:bCs/>
                <w:sz w:val="24"/>
                <w:szCs w:val="24"/>
              </w:rPr>
              <w:lastRenderedPageBreak/>
              <w:t>requirements</w:t>
            </w:r>
          </w:p>
        </w:tc>
        <w:tc>
          <w:tcPr>
            <w:tcW w:w="846" w:type="pct"/>
            <w:gridSpan w:val="3"/>
            <w:shd w:val="clear" w:color="auto" w:fill="auto"/>
            <w:hideMark/>
          </w:tcPr>
          <w:p w14:paraId="68EEB324" w14:textId="77777777" w:rsidR="00264E6E" w:rsidRPr="00DA36AF" w:rsidRDefault="00264E6E"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264E6E" w:rsidRPr="00DA36AF" w:rsidRDefault="00264E6E"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264E6E" w:rsidRPr="00DA36AF" w:rsidRDefault="00264E6E"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624D5EBC" w14:textId="77777777" w:rsidR="00264E6E" w:rsidRPr="00DA36AF" w:rsidRDefault="00264E6E"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4D382C5C" w14:textId="77777777" w:rsidR="00264E6E" w:rsidRPr="00DA36AF" w:rsidRDefault="00264E6E" w:rsidP="003337B7">
            <w:pPr>
              <w:spacing w:before="60" w:after="60"/>
              <w:ind w:firstLine="0"/>
              <w:rPr>
                <w:sz w:val="24"/>
                <w:szCs w:val="24"/>
              </w:rPr>
            </w:pPr>
          </w:p>
        </w:tc>
      </w:tr>
      <w:tr w:rsidR="00264E6E" w:rsidRPr="00DA36AF" w14:paraId="41DDBFD4" w14:textId="77777777" w:rsidTr="00561387">
        <w:trPr>
          <w:gridAfter w:val="1"/>
          <w:wAfter w:w="3" w:type="pct"/>
        </w:trPr>
        <w:tc>
          <w:tcPr>
            <w:tcW w:w="605" w:type="pct"/>
            <w:shd w:val="clear" w:color="auto" w:fill="auto"/>
            <w:hideMark/>
          </w:tcPr>
          <w:p w14:paraId="57754906" w14:textId="77777777" w:rsidR="00264E6E" w:rsidRPr="00DA36AF" w:rsidRDefault="00264E6E" w:rsidP="003337B7">
            <w:pPr>
              <w:spacing w:before="60" w:after="60"/>
              <w:ind w:firstLine="0"/>
              <w:rPr>
                <w:sz w:val="24"/>
                <w:szCs w:val="24"/>
              </w:rPr>
            </w:pPr>
            <w:r w:rsidRPr="00DA36AF">
              <w:rPr>
                <w:sz w:val="24"/>
                <w:szCs w:val="24"/>
              </w:rPr>
              <w:t> </w:t>
            </w:r>
          </w:p>
        </w:tc>
        <w:tc>
          <w:tcPr>
            <w:tcW w:w="846" w:type="pct"/>
            <w:gridSpan w:val="3"/>
            <w:shd w:val="clear" w:color="auto" w:fill="auto"/>
          </w:tcPr>
          <w:p w14:paraId="497F60E4" w14:textId="12CA250D" w:rsidR="00264E6E" w:rsidRPr="00DA36AF" w:rsidRDefault="00264E6E" w:rsidP="003337B7">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264E6E" w:rsidRPr="00DA36AF" w:rsidRDefault="00264E6E" w:rsidP="003337B7">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264E6E" w:rsidRPr="00264E6E" w:rsidRDefault="00264E6E" w:rsidP="007B4EF8">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1D990821" w14:textId="4EF9AC5A" w:rsidR="00264E6E" w:rsidRPr="00DA36AF" w:rsidRDefault="00264E6E" w:rsidP="003337B7">
            <w:pPr>
              <w:spacing w:before="60" w:after="60"/>
              <w:ind w:firstLine="0"/>
              <w:rPr>
                <w:sz w:val="24"/>
                <w:szCs w:val="24"/>
              </w:rPr>
            </w:pPr>
            <w:r w:rsidRPr="00264E6E">
              <w:rPr>
                <w:sz w:val="24"/>
                <w:szCs w:val="24"/>
              </w:rPr>
              <w:t>Дата предъявления требований заказчика</w:t>
            </w:r>
          </w:p>
        </w:tc>
        <w:tc>
          <w:tcPr>
            <w:tcW w:w="1378" w:type="pct"/>
            <w:gridSpan w:val="3"/>
            <w:shd w:val="clear" w:color="auto" w:fill="auto"/>
            <w:hideMark/>
          </w:tcPr>
          <w:p w14:paraId="12D9A00D" w14:textId="77777777" w:rsidR="00264E6E" w:rsidRPr="00DA36AF" w:rsidRDefault="00264E6E" w:rsidP="003337B7">
            <w:pPr>
              <w:spacing w:before="60" w:after="60"/>
              <w:ind w:firstLine="0"/>
              <w:rPr>
                <w:sz w:val="24"/>
                <w:szCs w:val="24"/>
              </w:rPr>
            </w:pPr>
            <w:r w:rsidRPr="00DA36AF">
              <w:rPr>
                <w:sz w:val="24"/>
                <w:szCs w:val="24"/>
              </w:rPr>
              <w:t xml:space="preserve"> </w:t>
            </w:r>
          </w:p>
        </w:tc>
      </w:tr>
      <w:tr w:rsidR="00264E6E" w:rsidRPr="002947D3" w14:paraId="77A225AE" w14:textId="77777777" w:rsidTr="00561387">
        <w:trPr>
          <w:gridAfter w:val="1"/>
          <w:wAfter w:w="3" w:type="pct"/>
        </w:trPr>
        <w:tc>
          <w:tcPr>
            <w:tcW w:w="605" w:type="pct"/>
            <w:shd w:val="clear" w:color="auto" w:fill="auto"/>
            <w:hideMark/>
          </w:tcPr>
          <w:p w14:paraId="73150F30" w14:textId="77777777" w:rsidR="00264E6E" w:rsidRPr="002947D3" w:rsidRDefault="00264E6E"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09F4A937" w14:textId="066CFC47" w:rsidR="00264E6E" w:rsidRPr="002947D3" w:rsidRDefault="00264E6E" w:rsidP="003337B7">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264E6E" w:rsidRPr="00340C1B" w:rsidRDefault="00456E8F"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264E6E" w:rsidRPr="002947D3" w:rsidRDefault="00264E6E"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54EFAF2C" w14:textId="7B9C0D91" w:rsidR="00264E6E" w:rsidRPr="002947D3" w:rsidRDefault="00264E6E" w:rsidP="003337B7">
            <w:pPr>
              <w:spacing w:before="60" w:after="60"/>
              <w:ind w:firstLine="0"/>
              <w:rPr>
                <w:sz w:val="24"/>
                <w:szCs w:val="24"/>
              </w:rPr>
            </w:pPr>
            <w:r w:rsidRPr="00264E6E">
              <w:rPr>
                <w:sz w:val="24"/>
                <w:szCs w:val="24"/>
              </w:rPr>
              <w:t>Сумма, требуемая к уплате, в валюте банковской гарантии</w:t>
            </w:r>
          </w:p>
        </w:tc>
        <w:tc>
          <w:tcPr>
            <w:tcW w:w="1378" w:type="pct"/>
            <w:gridSpan w:val="3"/>
            <w:shd w:val="clear" w:color="auto" w:fill="auto"/>
            <w:hideMark/>
          </w:tcPr>
          <w:p w14:paraId="0A20061A" w14:textId="4CD1D4CF" w:rsidR="00264E6E" w:rsidRDefault="00264E6E" w:rsidP="003337B7">
            <w:pPr>
              <w:spacing w:before="60" w:after="60"/>
              <w:ind w:firstLine="0"/>
              <w:rPr>
                <w:color w:val="000000"/>
                <w:sz w:val="24"/>
                <w:szCs w:val="24"/>
              </w:rPr>
            </w:pPr>
            <w:r w:rsidRPr="002947D3">
              <w:rPr>
                <w:sz w:val="24"/>
                <w:szCs w:val="24"/>
              </w:rPr>
              <w:t xml:space="preserve"> Шаблон значения: </w:t>
            </w:r>
            <w:r w:rsidR="000E3F97">
              <w:rPr>
                <w:color w:val="000000"/>
                <w:sz w:val="24"/>
                <w:szCs w:val="24"/>
                <w:highlight w:val="white"/>
              </w:rPr>
              <w:t>\d+(\.\d{1,2})?</w:t>
            </w:r>
          </w:p>
          <w:p w14:paraId="345FD06E" w14:textId="77777777" w:rsidR="00456E8F" w:rsidRDefault="00456E8F" w:rsidP="00456E8F">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264E6E" w:rsidRPr="00EC4D28" w:rsidRDefault="00456E8F" w:rsidP="00456E8F">
            <w:pPr>
              <w:spacing w:before="60" w:after="60"/>
              <w:ind w:firstLine="0"/>
              <w:rPr>
                <w:sz w:val="24"/>
                <w:szCs w:val="24"/>
                <w:lang w:val="en-US"/>
              </w:rPr>
            </w:pPr>
            <w:r>
              <w:rPr>
                <w:sz w:val="24"/>
                <w:szCs w:val="24"/>
              </w:rPr>
              <w:t>Контролируется на обязательность заполнения</w:t>
            </w:r>
          </w:p>
        </w:tc>
      </w:tr>
      <w:tr w:rsidR="00456E8F" w:rsidRPr="002947D3" w14:paraId="6FE38760" w14:textId="77777777" w:rsidTr="00456E8F">
        <w:trPr>
          <w:gridAfter w:val="1"/>
          <w:wAfter w:w="3" w:type="pct"/>
        </w:trPr>
        <w:tc>
          <w:tcPr>
            <w:tcW w:w="605" w:type="pct"/>
            <w:shd w:val="clear" w:color="auto" w:fill="auto"/>
            <w:hideMark/>
          </w:tcPr>
          <w:p w14:paraId="189FA080" w14:textId="77777777" w:rsidR="00456E8F" w:rsidRPr="002947D3" w:rsidRDefault="00456E8F" w:rsidP="008D4D0E">
            <w:pPr>
              <w:spacing w:before="60" w:after="60"/>
              <w:ind w:firstLine="0"/>
              <w:rPr>
                <w:sz w:val="24"/>
                <w:szCs w:val="24"/>
              </w:rPr>
            </w:pPr>
            <w:r w:rsidRPr="002947D3">
              <w:rPr>
                <w:sz w:val="24"/>
                <w:szCs w:val="24"/>
              </w:rPr>
              <w:t> </w:t>
            </w:r>
          </w:p>
        </w:tc>
        <w:tc>
          <w:tcPr>
            <w:tcW w:w="830" w:type="pct"/>
            <w:gridSpan w:val="2"/>
            <w:shd w:val="clear" w:color="auto" w:fill="auto"/>
          </w:tcPr>
          <w:p w14:paraId="3EDD1828" w14:textId="4F5A69D7" w:rsidR="00456E8F" w:rsidRPr="002947D3" w:rsidRDefault="00456E8F" w:rsidP="008D4D0E">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456E8F" w:rsidRPr="00340C1B" w:rsidRDefault="00456E8F" w:rsidP="008D4D0E">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456E8F" w:rsidRPr="002947D3" w:rsidRDefault="00456E8F" w:rsidP="008D4D0E">
            <w:pPr>
              <w:spacing w:before="60" w:after="60"/>
              <w:ind w:firstLine="0"/>
              <w:jc w:val="center"/>
              <w:rPr>
                <w:sz w:val="24"/>
                <w:szCs w:val="24"/>
              </w:rPr>
            </w:pPr>
            <w:r>
              <w:rPr>
                <w:sz w:val="24"/>
                <w:szCs w:val="24"/>
                <w:lang w:val="en-US"/>
              </w:rPr>
              <w:t>S</w:t>
            </w:r>
          </w:p>
        </w:tc>
        <w:tc>
          <w:tcPr>
            <w:tcW w:w="1338" w:type="pct"/>
            <w:gridSpan w:val="4"/>
            <w:shd w:val="clear" w:color="auto" w:fill="auto"/>
          </w:tcPr>
          <w:p w14:paraId="63545180" w14:textId="518C083E" w:rsidR="00456E8F" w:rsidRPr="002947D3" w:rsidRDefault="00456E8F" w:rsidP="008D4D0E">
            <w:pPr>
              <w:spacing w:before="60" w:after="60"/>
              <w:ind w:firstLine="0"/>
              <w:rPr>
                <w:sz w:val="24"/>
                <w:szCs w:val="24"/>
              </w:rPr>
            </w:pPr>
            <w:r w:rsidRPr="002E61DA">
              <w:rPr>
                <w:sz w:val="24"/>
                <w:szCs w:val="24"/>
              </w:rPr>
              <w:t>Детализация суммы, требуемой к уплате</w:t>
            </w:r>
          </w:p>
        </w:tc>
        <w:tc>
          <w:tcPr>
            <w:tcW w:w="1378" w:type="pct"/>
            <w:gridSpan w:val="3"/>
            <w:shd w:val="clear" w:color="auto" w:fill="auto"/>
          </w:tcPr>
          <w:p w14:paraId="04251E59" w14:textId="77777777" w:rsidR="00456E8F" w:rsidRDefault="00456E8F" w:rsidP="008D4D0E">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456E8F" w:rsidRPr="00456E8F" w:rsidRDefault="00456E8F" w:rsidP="008D4D0E">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AC73C7" w:rsidRPr="00DA36AF" w14:paraId="6A341469" w14:textId="77777777" w:rsidTr="00561387">
        <w:trPr>
          <w:gridAfter w:val="1"/>
          <w:wAfter w:w="3" w:type="pct"/>
        </w:trPr>
        <w:tc>
          <w:tcPr>
            <w:tcW w:w="605" w:type="pct"/>
            <w:shd w:val="clear" w:color="auto" w:fill="auto"/>
            <w:hideMark/>
          </w:tcPr>
          <w:p w14:paraId="31AE02ED" w14:textId="77777777" w:rsidR="00AC73C7" w:rsidRPr="00DA36AF" w:rsidRDefault="00AC73C7" w:rsidP="00C66CAC">
            <w:pPr>
              <w:spacing w:before="60" w:after="60"/>
              <w:ind w:firstLine="0"/>
              <w:rPr>
                <w:sz w:val="24"/>
                <w:szCs w:val="24"/>
              </w:rPr>
            </w:pPr>
            <w:r w:rsidRPr="00DA36AF">
              <w:rPr>
                <w:sz w:val="24"/>
                <w:szCs w:val="24"/>
              </w:rPr>
              <w:t> </w:t>
            </w:r>
          </w:p>
        </w:tc>
        <w:tc>
          <w:tcPr>
            <w:tcW w:w="830" w:type="pct"/>
            <w:gridSpan w:val="2"/>
            <w:shd w:val="clear" w:color="auto" w:fill="auto"/>
            <w:hideMark/>
          </w:tcPr>
          <w:p w14:paraId="7BB31250" w14:textId="77777777" w:rsidR="00AC73C7" w:rsidRPr="00DA36AF" w:rsidRDefault="00AC73C7" w:rsidP="00C66CAC">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AC73C7" w:rsidRPr="00DA36AF" w:rsidRDefault="00AC73C7" w:rsidP="00C66CAC">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AC73C7" w:rsidRPr="00340C1B" w:rsidRDefault="00AC73C7" w:rsidP="00C66CAC">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2ED793F4" w14:textId="1BBDBC9D" w:rsidR="00AC73C7" w:rsidRPr="006D5C9C" w:rsidRDefault="00AC73C7" w:rsidP="00C66CAC">
            <w:pPr>
              <w:spacing w:before="60" w:after="60"/>
              <w:ind w:firstLine="0"/>
              <w:rPr>
                <w:sz w:val="24"/>
                <w:szCs w:val="24"/>
              </w:rPr>
            </w:pPr>
            <w:r w:rsidRPr="00AC73C7">
              <w:rPr>
                <w:sz w:val="24"/>
                <w:szCs w:val="24"/>
                <w:lang w:val="en-US"/>
              </w:rPr>
              <w:t>Валюта банковской гарантии</w:t>
            </w:r>
          </w:p>
        </w:tc>
        <w:tc>
          <w:tcPr>
            <w:tcW w:w="1378" w:type="pct"/>
            <w:gridSpan w:val="3"/>
            <w:shd w:val="clear" w:color="auto" w:fill="auto"/>
            <w:hideMark/>
          </w:tcPr>
          <w:p w14:paraId="1F53BADB" w14:textId="0BFDA43B" w:rsidR="00AC73C7" w:rsidRPr="00DA36AF" w:rsidRDefault="00AC73C7" w:rsidP="00C66CAC">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264E6E" w:rsidRPr="002947D3" w14:paraId="5961AAFF" w14:textId="77777777" w:rsidTr="00561387">
        <w:trPr>
          <w:gridAfter w:val="1"/>
          <w:wAfter w:w="3" w:type="pct"/>
        </w:trPr>
        <w:tc>
          <w:tcPr>
            <w:tcW w:w="605" w:type="pct"/>
            <w:shd w:val="clear" w:color="auto" w:fill="auto"/>
          </w:tcPr>
          <w:p w14:paraId="228C7F2C" w14:textId="77777777" w:rsidR="00264E6E" w:rsidRPr="002947D3" w:rsidRDefault="00264E6E" w:rsidP="003337B7">
            <w:pPr>
              <w:spacing w:before="60" w:after="60"/>
              <w:ind w:firstLine="0"/>
              <w:rPr>
                <w:sz w:val="24"/>
                <w:szCs w:val="24"/>
              </w:rPr>
            </w:pPr>
          </w:p>
        </w:tc>
        <w:tc>
          <w:tcPr>
            <w:tcW w:w="830" w:type="pct"/>
            <w:gridSpan w:val="2"/>
            <w:shd w:val="clear" w:color="auto" w:fill="auto"/>
          </w:tcPr>
          <w:p w14:paraId="02F77150" w14:textId="77777777" w:rsidR="00264E6E" w:rsidRPr="00D7113D" w:rsidRDefault="00264E6E" w:rsidP="003337B7">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264E6E" w:rsidRPr="002947D3" w:rsidRDefault="00264E6E" w:rsidP="003337B7">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264E6E" w:rsidRPr="00D7113D" w:rsidRDefault="00264E6E" w:rsidP="003337B7">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43E4929D" w14:textId="09CB10C0" w:rsidR="00264E6E" w:rsidRPr="002947D3" w:rsidRDefault="00264E6E" w:rsidP="003337B7">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8" w:type="pct"/>
            <w:gridSpan w:val="3"/>
            <w:shd w:val="clear" w:color="auto" w:fill="auto"/>
          </w:tcPr>
          <w:p w14:paraId="32D9676E" w14:textId="77777777" w:rsidR="00264E6E" w:rsidRPr="002947D3" w:rsidRDefault="00264E6E" w:rsidP="003337B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xml:space="preserve">. При приеме </w:t>
            </w:r>
            <w:r w:rsidRPr="00942C0C">
              <w:rPr>
                <w:sz w:val="24"/>
                <w:szCs w:val="24"/>
              </w:rPr>
              <w:lastRenderedPageBreak/>
              <w:t>игнорируется</w:t>
            </w:r>
          </w:p>
        </w:tc>
      </w:tr>
      <w:tr w:rsidR="00264E6E" w:rsidRPr="002947D3" w14:paraId="47DDC642" w14:textId="77777777" w:rsidTr="00561387">
        <w:trPr>
          <w:gridAfter w:val="1"/>
          <w:wAfter w:w="3" w:type="pct"/>
        </w:trPr>
        <w:tc>
          <w:tcPr>
            <w:tcW w:w="605" w:type="pct"/>
            <w:shd w:val="clear" w:color="auto" w:fill="auto"/>
            <w:hideMark/>
          </w:tcPr>
          <w:p w14:paraId="12E9CFC8" w14:textId="77777777" w:rsidR="00264E6E" w:rsidRPr="002947D3" w:rsidRDefault="00264E6E" w:rsidP="003337B7">
            <w:pPr>
              <w:spacing w:before="60" w:after="60"/>
              <w:ind w:firstLine="0"/>
              <w:rPr>
                <w:sz w:val="24"/>
                <w:szCs w:val="24"/>
              </w:rPr>
            </w:pPr>
            <w:r w:rsidRPr="002947D3">
              <w:rPr>
                <w:sz w:val="24"/>
                <w:szCs w:val="24"/>
              </w:rPr>
              <w:lastRenderedPageBreak/>
              <w:t> </w:t>
            </w:r>
          </w:p>
        </w:tc>
        <w:tc>
          <w:tcPr>
            <w:tcW w:w="830" w:type="pct"/>
            <w:gridSpan w:val="2"/>
            <w:shd w:val="clear" w:color="auto" w:fill="auto"/>
            <w:hideMark/>
          </w:tcPr>
          <w:p w14:paraId="2ED4E8A6" w14:textId="062C2D0A" w:rsidR="00264E6E" w:rsidRPr="00CF2FDB" w:rsidRDefault="00264E6E" w:rsidP="003337B7">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264E6E" w:rsidRPr="002F61E7" w:rsidRDefault="00264E6E"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264E6E" w:rsidRPr="002947D3" w:rsidRDefault="00264E6E"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3289F104" w14:textId="5320F884" w:rsidR="00264E6E" w:rsidRPr="002947D3" w:rsidRDefault="00264E6E" w:rsidP="003337B7">
            <w:pPr>
              <w:spacing w:before="60" w:after="60"/>
              <w:ind w:firstLine="0"/>
              <w:rPr>
                <w:sz w:val="24"/>
                <w:szCs w:val="24"/>
              </w:rPr>
            </w:pPr>
            <w:r w:rsidRPr="00264E6E">
              <w:rPr>
                <w:sz w:val="24"/>
                <w:szCs w:val="24"/>
              </w:rPr>
              <w:t>Сумма, требуемая к уплате,  в рублевом эквиваленте</w:t>
            </w:r>
          </w:p>
        </w:tc>
        <w:tc>
          <w:tcPr>
            <w:tcW w:w="1378" w:type="pct"/>
            <w:gridSpan w:val="3"/>
            <w:shd w:val="clear" w:color="auto" w:fill="auto"/>
            <w:hideMark/>
          </w:tcPr>
          <w:p w14:paraId="70EFFF51" w14:textId="7B32F86A" w:rsidR="00264E6E" w:rsidRPr="00340C1B" w:rsidRDefault="00264E6E" w:rsidP="003337B7">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4222B099" w14:textId="77777777" w:rsidR="00264E6E" w:rsidRPr="00EC4D28" w:rsidRDefault="00264E6E" w:rsidP="003337B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456E8F" w:rsidRPr="00DA36AF" w14:paraId="55A1C598" w14:textId="77777777" w:rsidTr="008D4D0E">
        <w:trPr>
          <w:gridAfter w:val="1"/>
          <w:wAfter w:w="3" w:type="pct"/>
        </w:trPr>
        <w:tc>
          <w:tcPr>
            <w:tcW w:w="4997" w:type="pct"/>
            <w:gridSpan w:val="17"/>
            <w:shd w:val="clear" w:color="auto" w:fill="auto"/>
            <w:hideMark/>
          </w:tcPr>
          <w:p w14:paraId="26ACFE3A" w14:textId="2FF6F155" w:rsidR="00456E8F" w:rsidRPr="00DA36AF" w:rsidRDefault="00456E8F" w:rsidP="008D4D0E">
            <w:pPr>
              <w:spacing w:before="60" w:after="60"/>
              <w:ind w:firstLine="0"/>
              <w:jc w:val="center"/>
              <w:rPr>
                <w:sz w:val="24"/>
                <w:szCs w:val="24"/>
              </w:rPr>
            </w:pPr>
            <w:r w:rsidRPr="00982EBD">
              <w:rPr>
                <w:b/>
                <w:bCs/>
                <w:sz w:val="24"/>
                <w:szCs w:val="24"/>
              </w:rPr>
              <w:t>Детализация суммы, требуемой к уплате</w:t>
            </w:r>
          </w:p>
        </w:tc>
      </w:tr>
      <w:tr w:rsidR="00456E8F" w:rsidRPr="00DA36AF" w14:paraId="4EEF3821" w14:textId="77777777" w:rsidTr="008D4D0E">
        <w:trPr>
          <w:gridAfter w:val="1"/>
          <w:wAfter w:w="3" w:type="pct"/>
        </w:trPr>
        <w:tc>
          <w:tcPr>
            <w:tcW w:w="605" w:type="pct"/>
            <w:shd w:val="clear" w:color="auto" w:fill="auto"/>
            <w:hideMark/>
          </w:tcPr>
          <w:p w14:paraId="3A263FD8" w14:textId="77777777" w:rsidR="00456E8F" w:rsidRPr="006D5C9C" w:rsidRDefault="00456E8F" w:rsidP="008D4D0E">
            <w:pPr>
              <w:spacing w:before="60" w:after="60"/>
              <w:ind w:firstLine="0"/>
              <w:rPr>
                <w:sz w:val="24"/>
                <w:szCs w:val="24"/>
                <w:lang w:val="en-US"/>
              </w:rPr>
            </w:pPr>
            <w:r>
              <w:rPr>
                <w:b/>
                <w:bCs/>
                <w:sz w:val="24"/>
                <w:szCs w:val="24"/>
                <w:lang w:val="en-US"/>
              </w:rPr>
              <w:t>paid</w:t>
            </w:r>
          </w:p>
        </w:tc>
        <w:tc>
          <w:tcPr>
            <w:tcW w:w="846" w:type="pct"/>
            <w:gridSpan w:val="3"/>
            <w:shd w:val="clear" w:color="auto" w:fill="auto"/>
            <w:hideMark/>
          </w:tcPr>
          <w:p w14:paraId="686C2353" w14:textId="77777777" w:rsidR="00456E8F" w:rsidRPr="00DA36AF" w:rsidRDefault="00456E8F" w:rsidP="008D4D0E">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456E8F" w:rsidRPr="00DA36AF" w:rsidRDefault="00456E8F" w:rsidP="008D4D0E">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456E8F" w:rsidRPr="00DA36AF" w:rsidRDefault="00456E8F" w:rsidP="008D4D0E">
            <w:pPr>
              <w:spacing w:before="60" w:after="60"/>
              <w:ind w:firstLine="0"/>
              <w:rPr>
                <w:sz w:val="24"/>
                <w:szCs w:val="24"/>
              </w:rPr>
            </w:pPr>
            <w:r w:rsidRPr="00DA36AF">
              <w:rPr>
                <w:sz w:val="24"/>
                <w:szCs w:val="24"/>
              </w:rPr>
              <w:t> </w:t>
            </w:r>
          </w:p>
        </w:tc>
        <w:tc>
          <w:tcPr>
            <w:tcW w:w="1338" w:type="pct"/>
            <w:gridSpan w:val="4"/>
            <w:shd w:val="clear" w:color="auto" w:fill="auto"/>
            <w:hideMark/>
          </w:tcPr>
          <w:p w14:paraId="6CA201D6" w14:textId="77777777" w:rsidR="00456E8F" w:rsidRPr="00DA36AF" w:rsidRDefault="00456E8F" w:rsidP="008D4D0E">
            <w:pPr>
              <w:spacing w:before="60" w:after="60"/>
              <w:ind w:firstLine="0"/>
              <w:rPr>
                <w:sz w:val="24"/>
                <w:szCs w:val="24"/>
              </w:rPr>
            </w:pPr>
            <w:r w:rsidRPr="00DA36AF">
              <w:rPr>
                <w:sz w:val="24"/>
                <w:szCs w:val="24"/>
              </w:rPr>
              <w:t> </w:t>
            </w:r>
          </w:p>
        </w:tc>
        <w:tc>
          <w:tcPr>
            <w:tcW w:w="1378" w:type="pct"/>
            <w:gridSpan w:val="3"/>
            <w:shd w:val="clear" w:color="auto" w:fill="auto"/>
            <w:hideMark/>
          </w:tcPr>
          <w:p w14:paraId="1E2D67AE" w14:textId="77777777" w:rsidR="00456E8F" w:rsidRPr="00DA36AF" w:rsidRDefault="00456E8F" w:rsidP="008D4D0E">
            <w:pPr>
              <w:spacing w:before="60" w:after="60"/>
              <w:ind w:firstLine="0"/>
              <w:rPr>
                <w:sz w:val="24"/>
                <w:szCs w:val="24"/>
              </w:rPr>
            </w:pPr>
          </w:p>
        </w:tc>
      </w:tr>
      <w:tr w:rsidR="00456E8F" w:rsidRPr="00DA36AF" w14:paraId="0B8A303C" w14:textId="77777777" w:rsidTr="008D4D0E">
        <w:trPr>
          <w:gridAfter w:val="1"/>
          <w:wAfter w:w="3" w:type="pct"/>
        </w:trPr>
        <w:tc>
          <w:tcPr>
            <w:tcW w:w="605" w:type="pct"/>
            <w:shd w:val="clear" w:color="auto" w:fill="auto"/>
          </w:tcPr>
          <w:p w14:paraId="6D2AE28C" w14:textId="68E7548F" w:rsidR="00456E8F" w:rsidRPr="00DA36AF" w:rsidRDefault="00456E8F" w:rsidP="008D4D0E">
            <w:pPr>
              <w:spacing w:before="60" w:after="60"/>
              <w:ind w:firstLine="0"/>
              <w:rPr>
                <w:sz w:val="24"/>
                <w:szCs w:val="24"/>
              </w:rPr>
            </w:pPr>
            <w:r w:rsidRPr="00982EBD">
              <w:rPr>
                <w:b/>
                <w:bCs/>
                <w:sz w:val="24"/>
                <w:szCs w:val="24"/>
                <w:lang w:val="en-US"/>
              </w:rPr>
              <w:t>paymentAmountDetail</w:t>
            </w:r>
          </w:p>
        </w:tc>
        <w:tc>
          <w:tcPr>
            <w:tcW w:w="846" w:type="pct"/>
            <w:gridSpan w:val="3"/>
            <w:shd w:val="clear" w:color="auto" w:fill="auto"/>
          </w:tcPr>
          <w:p w14:paraId="2141F4FF" w14:textId="0DA3F41A" w:rsidR="00456E8F" w:rsidRPr="00DA36AF" w:rsidRDefault="00456E8F" w:rsidP="008D4D0E">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456E8F" w:rsidRPr="009B5FC2" w:rsidRDefault="00456E8F" w:rsidP="008D4D0E">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456E8F" w:rsidRPr="00DA36AF" w:rsidRDefault="00456E8F" w:rsidP="008D4D0E">
            <w:pPr>
              <w:spacing w:before="60" w:after="60"/>
              <w:ind w:firstLine="0"/>
              <w:jc w:val="center"/>
              <w:rPr>
                <w:sz w:val="24"/>
                <w:szCs w:val="24"/>
              </w:rPr>
            </w:pPr>
            <w:r w:rsidRPr="00DA36AF">
              <w:rPr>
                <w:sz w:val="24"/>
                <w:szCs w:val="24"/>
              </w:rPr>
              <w:t> </w:t>
            </w:r>
          </w:p>
        </w:tc>
        <w:tc>
          <w:tcPr>
            <w:tcW w:w="1338" w:type="pct"/>
            <w:gridSpan w:val="4"/>
            <w:shd w:val="clear" w:color="auto" w:fill="auto"/>
          </w:tcPr>
          <w:p w14:paraId="23CC7805" w14:textId="6F7493A2" w:rsidR="00456E8F" w:rsidRPr="00DA36AF" w:rsidRDefault="00456E8F" w:rsidP="008D4D0E">
            <w:pPr>
              <w:spacing w:before="60" w:after="60"/>
              <w:ind w:firstLine="0"/>
              <w:rPr>
                <w:sz w:val="24"/>
                <w:szCs w:val="24"/>
              </w:rPr>
            </w:pPr>
            <w:r w:rsidRPr="00DA36AF">
              <w:rPr>
                <w:sz w:val="24"/>
                <w:szCs w:val="24"/>
              </w:rPr>
              <w:t> </w:t>
            </w:r>
          </w:p>
        </w:tc>
        <w:tc>
          <w:tcPr>
            <w:tcW w:w="1378" w:type="pct"/>
            <w:gridSpan w:val="3"/>
            <w:shd w:val="clear" w:color="auto" w:fill="auto"/>
          </w:tcPr>
          <w:p w14:paraId="76252F08" w14:textId="66509121" w:rsidR="00456E8F" w:rsidRPr="00DA36AF" w:rsidRDefault="00456E8F" w:rsidP="008D4D0E">
            <w:pPr>
              <w:spacing w:before="60" w:after="60"/>
              <w:ind w:firstLine="0"/>
              <w:rPr>
                <w:sz w:val="24"/>
                <w:szCs w:val="24"/>
              </w:rPr>
            </w:pPr>
            <w:r>
              <w:rPr>
                <w:sz w:val="24"/>
                <w:szCs w:val="24"/>
              </w:rPr>
              <w:t xml:space="preserve">В блоке должно быть заполнено хотя бы одно из полей. </w:t>
            </w:r>
          </w:p>
        </w:tc>
      </w:tr>
      <w:tr w:rsidR="00456E8F" w:rsidRPr="00DA36AF" w14:paraId="5F1E144F" w14:textId="77777777" w:rsidTr="00456E8F">
        <w:trPr>
          <w:gridAfter w:val="1"/>
          <w:wAfter w:w="3" w:type="pct"/>
        </w:trPr>
        <w:tc>
          <w:tcPr>
            <w:tcW w:w="605" w:type="pct"/>
            <w:shd w:val="clear" w:color="auto" w:fill="auto"/>
          </w:tcPr>
          <w:p w14:paraId="4F6917AE" w14:textId="77777777" w:rsidR="00456E8F" w:rsidRPr="00DA36AF" w:rsidRDefault="00456E8F" w:rsidP="008D4D0E">
            <w:pPr>
              <w:spacing w:before="60" w:after="60"/>
              <w:ind w:firstLine="0"/>
              <w:rPr>
                <w:sz w:val="24"/>
                <w:szCs w:val="24"/>
              </w:rPr>
            </w:pPr>
          </w:p>
        </w:tc>
        <w:tc>
          <w:tcPr>
            <w:tcW w:w="846" w:type="pct"/>
            <w:gridSpan w:val="3"/>
            <w:shd w:val="clear" w:color="auto" w:fill="auto"/>
          </w:tcPr>
          <w:p w14:paraId="0DBE5CA9" w14:textId="15BEF1E9" w:rsidR="00456E8F" w:rsidRPr="00DA36AF" w:rsidRDefault="00456E8F" w:rsidP="00456E8F">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456E8F" w:rsidRPr="009B5FC2" w:rsidRDefault="00456E8F" w:rsidP="008D4D0E">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456E8F" w:rsidRPr="00DA36AF" w:rsidRDefault="00456E8F" w:rsidP="008D4D0E">
            <w:pPr>
              <w:spacing w:before="60" w:after="60"/>
              <w:ind w:firstLine="0"/>
              <w:jc w:val="center"/>
              <w:rPr>
                <w:sz w:val="24"/>
                <w:szCs w:val="24"/>
              </w:rPr>
            </w:pPr>
            <w:r w:rsidRPr="002947D3">
              <w:rPr>
                <w:sz w:val="24"/>
                <w:szCs w:val="24"/>
                <w:lang w:val="en-US"/>
              </w:rPr>
              <w:t>T(1-21)</w:t>
            </w:r>
          </w:p>
        </w:tc>
        <w:tc>
          <w:tcPr>
            <w:tcW w:w="1338" w:type="pct"/>
            <w:gridSpan w:val="4"/>
            <w:shd w:val="clear" w:color="auto" w:fill="auto"/>
          </w:tcPr>
          <w:p w14:paraId="4CDFF39D" w14:textId="4BB095B6" w:rsidR="00456E8F" w:rsidRPr="00DA36AF" w:rsidRDefault="00456E8F" w:rsidP="008D4D0E">
            <w:pPr>
              <w:spacing w:before="60" w:after="60"/>
              <w:ind w:firstLine="0"/>
              <w:rPr>
                <w:sz w:val="24"/>
                <w:szCs w:val="24"/>
              </w:rPr>
            </w:pPr>
            <w:r w:rsidRPr="00982EBD">
              <w:rPr>
                <w:sz w:val="24"/>
                <w:szCs w:val="24"/>
              </w:rPr>
              <w:t>Сумма возврата аванса</w:t>
            </w:r>
          </w:p>
        </w:tc>
        <w:tc>
          <w:tcPr>
            <w:tcW w:w="1378" w:type="pct"/>
            <w:gridSpan w:val="3"/>
            <w:shd w:val="clear" w:color="auto" w:fill="auto"/>
          </w:tcPr>
          <w:p w14:paraId="4691B6C9" w14:textId="506C37BD" w:rsidR="00456E8F" w:rsidRPr="00DA36AF" w:rsidRDefault="00456E8F" w:rsidP="008D4D0E">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456E8F" w:rsidRPr="00DA36AF" w14:paraId="10AA43D5" w14:textId="77777777" w:rsidTr="00456E8F">
        <w:trPr>
          <w:gridAfter w:val="1"/>
          <w:wAfter w:w="3" w:type="pct"/>
        </w:trPr>
        <w:tc>
          <w:tcPr>
            <w:tcW w:w="605" w:type="pct"/>
            <w:shd w:val="clear" w:color="auto" w:fill="auto"/>
          </w:tcPr>
          <w:p w14:paraId="1FFE0BFE" w14:textId="77777777" w:rsidR="00456E8F" w:rsidRPr="00DA36AF" w:rsidRDefault="00456E8F" w:rsidP="008D4D0E">
            <w:pPr>
              <w:spacing w:before="60" w:after="60"/>
              <w:ind w:firstLine="0"/>
              <w:rPr>
                <w:sz w:val="24"/>
                <w:szCs w:val="24"/>
              </w:rPr>
            </w:pPr>
          </w:p>
        </w:tc>
        <w:tc>
          <w:tcPr>
            <w:tcW w:w="846" w:type="pct"/>
            <w:gridSpan w:val="3"/>
            <w:shd w:val="clear" w:color="auto" w:fill="auto"/>
          </w:tcPr>
          <w:p w14:paraId="701EDB53" w14:textId="62A33895" w:rsidR="00456E8F" w:rsidRPr="00DA36AF" w:rsidRDefault="00456E8F" w:rsidP="00456E8F">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456E8F" w:rsidRPr="009B5FC2" w:rsidRDefault="00456E8F" w:rsidP="008D4D0E">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456E8F" w:rsidRPr="00DA36AF" w:rsidRDefault="00456E8F" w:rsidP="008D4D0E">
            <w:pPr>
              <w:spacing w:before="60" w:after="60"/>
              <w:ind w:firstLine="0"/>
              <w:jc w:val="center"/>
              <w:rPr>
                <w:sz w:val="24"/>
                <w:szCs w:val="24"/>
              </w:rPr>
            </w:pPr>
            <w:r w:rsidRPr="002947D3">
              <w:rPr>
                <w:sz w:val="24"/>
                <w:szCs w:val="24"/>
                <w:lang w:val="en-US"/>
              </w:rPr>
              <w:t>T(1-21)</w:t>
            </w:r>
          </w:p>
        </w:tc>
        <w:tc>
          <w:tcPr>
            <w:tcW w:w="1338" w:type="pct"/>
            <w:gridSpan w:val="4"/>
            <w:shd w:val="clear" w:color="auto" w:fill="auto"/>
          </w:tcPr>
          <w:p w14:paraId="4CF3CBEF" w14:textId="38B06F55" w:rsidR="00456E8F" w:rsidRPr="00DA36AF" w:rsidRDefault="00456E8F" w:rsidP="008D4D0E">
            <w:pPr>
              <w:spacing w:before="60" w:after="60"/>
              <w:ind w:firstLine="0"/>
              <w:rPr>
                <w:sz w:val="24"/>
                <w:szCs w:val="24"/>
              </w:rPr>
            </w:pPr>
            <w:r w:rsidRPr="00982EBD">
              <w:rPr>
                <w:sz w:val="24"/>
                <w:szCs w:val="24"/>
              </w:rPr>
              <w:t>Сумма неустоек (пеней, штрафов)</w:t>
            </w:r>
          </w:p>
        </w:tc>
        <w:tc>
          <w:tcPr>
            <w:tcW w:w="1378" w:type="pct"/>
            <w:gridSpan w:val="3"/>
            <w:shd w:val="clear" w:color="auto" w:fill="auto"/>
          </w:tcPr>
          <w:p w14:paraId="3FE35E6D" w14:textId="63ABDE54" w:rsidR="00456E8F" w:rsidRPr="00DA36AF" w:rsidRDefault="00456E8F" w:rsidP="008D4D0E">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456E8F" w:rsidRPr="00DA36AF" w14:paraId="08E302AB" w14:textId="77777777" w:rsidTr="00456E8F">
        <w:trPr>
          <w:gridAfter w:val="1"/>
          <w:wAfter w:w="3" w:type="pct"/>
        </w:trPr>
        <w:tc>
          <w:tcPr>
            <w:tcW w:w="605" w:type="pct"/>
            <w:shd w:val="clear" w:color="auto" w:fill="auto"/>
          </w:tcPr>
          <w:p w14:paraId="6EF8F9C0" w14:textId="77777777" w:rsidR="00456E8F" w:rsidRPr="00DA36AF" w:rsidRDefault="00456E8F" w:rsidP="008D4D0E">
            <w:pPr>
              <w:spacing w:before="60" w:after="60"/>
              <w:ind w:firstLine="0"/>
              <w:rPr>
                <w:sz w:val="24"/>
                <w:szCs w:val="24"/>
              </w:rPr>
            </w:pPr>
          </w:p>
        </w:tc>
        <w:tc>
          <w:tcPr>
            <w:tcW w:w="846" w:type="pct"/>
            <w:gridSpan w:val="3"/>
            <w:shd w:val="clear" w:color="auto" w:fill="auto"/>
          </w:tcPr>
          <w:p w14:paraId="60921D81" w14:textId="537D1D2C" w:rsidR="00456E8F" w:rsidRPr="00DA36AF" w:rsidRDefault="00456E8F" w:rsidP="00456E8F">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456E8F" w:rsidRPr="009B5FC2" w:rsidRDefault="00456E8F" w:rsidP="008D4D0E">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456E8F" w:rsidRPr="00DA36AF" w:rsidRDefault="00456E8F" w:rsidP="008D4D0E">
            <w:pPr>
              <w:spacing w:before="60" w:after="60"/>
              <w:ind w:firstLine="0"/>
              <w:jc w:val="center"/>
              <w:rPr>
                <w:sz w:val="24"/>
                <w:szCs w:val="24"/>
              </w:rPr>
            </w:pPr>
            <w:r w:rsidRPr="002947D3">
              <w:rPr>
                <w:sz w:val="24"/>
                <w:szCs w:val="24"/>
                <w:lang w:val="en-US"/>
              </w:rPr>
              <w:t>T(1-21)</w:t>
            </w:r>
          </w:p>
        </w:tc>
        <w:tc>
          <w:tcPr>
            <w:tcW w:w="1338" w:type="pct"/>
            <w:gridSpan w:val="4"/>
            <w:shd w:val="clear" w:color="auto" w:fill="auto"/>
          </w:tcPr>
          <w:p w14:paraId="6E0BE2AD" w14:textId="0E3745D6" w:rsidR="00456E8F" w:rsidRPr="00DA36AF" w:rsidRDefault="00456E8F" w:rsidP="008D4D0E">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8" w:type="pct"/>
            <w:gridSpan w:val="3"/>
            <w:shd w:val="clear" w:color="auto" w:fill="auto"/>
          </w:tcPr>
          <w:p w14:paraId="5903FBE2" w14:textId="797ED192" w:rsidR="00456E8F" w:rsidRPr="00DA36AF" w:rsidRDefault="00456E8F" w:rsidP="008D4D0E">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456E8F" w:rsidRPr="00DA36AF" w14:paraId="0EA7B236" w14:textId="77777777" w:rsidTr="00456E8F">
        <w:trPr>
          <w:gridAfter w:val="1"/>
          <w:wAfter w:w="3" w:type="pct"/>
        </w:trPr>
        <w:tc>
          <w:tcPr>
            <w:tcW w:w="605" w:type="pct"/>
            <w:shd w:val="clear" w:color="auto" w:fill="auto"/>
          </w:tcPr>
          <w:p w14:paraId="36935236" w14:textId="77777777" w:rsidR="00456E8F" w:rsidRPr="00DA36AF" w:rsidRDefault="00456E8F" w:rsidP="008D4D0E">
            <w:pPr>
              <w:spacing w:before="60" w:after="60"/>
              <w:ind w:firstLine="0"/>
              <w:rPr>
                <w:sz w:val="24"/>
                <w:szCs w:val="24"/>
              </w:rPr>
            </w:pPr>
          </w:p>
        </w:tc>
        <w:tc>
          <w:tcPr>
            <w:tcW w:w="846" w:type="pct"/>
            <w:gridSpan w:val="3"/>
            <w:shd w:val="clear" w:color="auto" w:fill="auto"/>
          </w:tcPr>
          <w:p w14:paraId="4CC5B5D6" w14:textId="113ABC09" w:rsidR="00456E8F" w:rsidRPr="00DA36AF" w:rsidRDefault="00456E8F" w:rsidP="00456E8F">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456E8F" w:rsidRPr="009B5FC2" w:rsidRDefault="00456E8F" w:rsidP="008D4D0E">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456E8F" w:rsidRPr="00DA36AF" w:rsidRDefault="00456E8F" w:rsidP="008D4D0E">
            <w:pPr>
              <w:spacing w:before="60" w:after="60"/>
              <w:ind w:firstLine="0"/>
              <w:jc w:val="center"/>
              <w:rPr>
                <w:sz w:val="24"/>
                <w:szCs w:val="24"/>
              </w:rPr>
            </w:pPr>
            <w:r w:rsidRPr="002947D3">
              <w:rPr>
                <w:sz w:val="24"/>
                <w:szCs w:val="24"/>
                <w:lang w:val="en-US"/>
              </w:rPr>
              <w:t>T(1-21)</w:t>
            </w:r>
          </w:p>
        </w:tc>
        <w:tc>
          <w:tcPr>
            <w:tcW w:w="1338" w:type="pct"/>
            <w:gridSpan w:val="4"/>
            <w:shd w:val="clear" w:color="auto" w:fill="auto"/>
          </w:tcPr>
          <w:p w14:paraId="5690CDAD" w14:textId="611D918A" w:rsidR="00456E8F" w:rsidRPr="00DA36AF" w:rsidRDefault="00456E8F" w:rsidP="008D4D0E">
            <w:pPr>
              <w:spacing w:before="60" w:after="60"/>
              <w:ind w:firstLine="0"/>
              <w:rPr>
                <w:sz w:val="24"/>
                <w:szCs w:val="24"/>
              </w:rPr>
            </w:pPr>
            <w:r w:rsidRPr="00982EBD">
              <w:rPr>
                <w:sz w:val="24"/>
                <w:szCs w:val="24"/>
              </w:rPr>
              <w:t>Сумма возмещения убытков в гарантийный период</w:t>
            </w:r>
          </w:p>
        </w:tc>
        <w:tc>
          <w:tcPr>
            <w:tcW w:w="1378" w:type="pct"/>
            <w:gridSpan w:val="3"/>
            <w:shd w:val="clear" w:color="auto" w:fill="auto"/>
          </w:tcPr>
          <w:p w14:paraId="0C2F539F" w14:textId="466532A6" w:rsidR="00456E8F" w:rsidRPr="00DA36AF" w:rsidRDefault="00456E8F" w:rsidP="008D4D0E">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456E8F" w:rsidRPr="00DA36AF" w14:paraId="6328A83A" w14:textId="77777777" w:rsidTr="00456E8F">
        <w:trPr>
          <w:gridAfter w:val="1"/>
          <w:wAfter w:w="3" w:type="pct"/>
        </w:trPr>
        <w:tc>
          <w:tcPr>
            <w:tcW w:w="605" w:type="pct"/>
            <w:shd w:val="clear" w:color="auto" w:fill="auto"/>
          </w:tcPr>
          <w:p w14:paraId="4A49337D" w14:textId="0417FFFF" w:rsidR="00456E8F" w:rsidRPr="00DA36AF" w:rsidRDefault="00456E8F" w:rsidP="008D4D0E">
            <w:pPr>
              <w:spacing w:before="60" w:after="60"/>
              <w:ind w:firstLine="0"/>
              <w:rPr>
                <w:sz w:val="24"/>
                <w:szCs w:val="24"/>
              </w:rPr>
            </w:pPr>
          </w:p>
        </w:tc>
        <w:tc>
          <w:tcPr>
            <w:tcW w:w="846" w:type="pct"/>
            <w:gridSpan w:val="3"/>
            <w:shd w:val="clear" w:color="auto" w:fill="auto"/>
          </w:tcPr>
          <w:p w14:paraId="754912A8" w14:textId="3354EA24" w:rsidR="00456E8F" w:rsidRPr="00DA36AF" w:rsidRDefault="00456E8F" w:rsidP="00456E8F">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456E8F" w:rsidRPr="009B5FC2" w:rsidRDefault="00456E8F" w:rsidP="008D4D0E">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456E8F" w:rsidRPr="00DA36AF" w:rsidRDefault="00456E8F" w:rsidP="008D4D0E">
            <w:pPr>
              <w:spacing w:before="60" w:after="60"/>
              <w:ind w:firstLine="0"/>
              <w:jc w:val="center"/>
              <w:rPr>
                <w:sz w:val="24"/>
                <w:szCs w:val="24"/>
              </w:rPr>
            </w:pPr>
            <w:r w:rsidRPr="002947D3">
              <w:rPr>
                <w:sz w:val="24"/>
                <w:szCs w:val="24"/>
                <w:lang w:val="en-US"/>
              </w:rPr>
              <w:t>T(1-21)</w:t>
            </w:r>
          </w:p>
        </w:tc>
        <w:tc>
          <w:tcPr>
            <w:tcW w:w="1338" w:type="pct"/>
            <w:gridSpan w:val="4"/>
            <w:shd w:val="clear" w:color="auto" w:fill="auto"/>
          </w:tcPr>
          <w:p w14:paraId="6144AEE5" w14:textId="776AA88B" w:rsidR="00456E8F" w:rsidRPr="00DA36AF" w:rsidRDefault="00456E8F" w:rsidP="008D4D0E">
            <w:pPr>
              <w:spacing w:before="60" w:after="60"/>
              <w:ind w:firstLine="0"/>
              <w:rPr>
                <w:sz w:val="24"/>
                <w:szCs w:val="24"/>
              </w:rPr>
            </w:pPr>
            <w:r w:rsidRPr="00982EBD">
              <w:rPr>
                <w:sz w:val="24"/>
                <w:szCs w:val="24"/>
              </w:rPr>
              <w:t>Иные суммы, требуемые к уплате</w:t>
            </w:r>
          </w:p>
        </w:tc>
        <w:tc>
          <w:tcPr>
            <w:tcW w:w="1378" w:type="pct"/>
            <w:gridSpan w:val="3"/>
            <w:shd w:val="clear" w:color="auto" w:fill="auto"/>
          </w:tcPr>
          <w:p w14:paraId="22F66FB8" w14:textId="51D0C16C" w:rsidR="00456E8F" w:rsidRPr="00DA36AF" w:rsidRDefault="00456E8F" w:rsidP="008D4D0E">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6D5C9C" w:rsidRPr="00DA36AF" w14:paraId="20F464B2" w14:textId="77777777" w:rsidTr="00561387">
        <w:trPr>
          <w:gridAfter w:val="1"/>
          <w:wAfter w:w="3" w:type="pct"/>
        </w:trPr>
        <w:tc>
          <w:tcPr>
            <w:tcW w:w="4997" w:type="pct"/>
            <w:gridSpan w:val="17"/>
            <w:shd w:val="clear" w:color="auto" w:fill="auto"/>
            <w:hideMark/>
          </w:tcPr>
          <w:p w14:paraId="09BC8985" w14:textId="4E475274" w:rsidR="006D5C9C" w:rsidRPr="00DA36AF" w:rsidRDefault="006D5C9C" w:rsidP="003337B7">
            <w:pPr>
              <w:spacing w:before="60" w:after="60"/>
              <w:ind w:firstLine="0"/>
              <w:jc w:val="center"/>
              <w:rPr>
                <w:sz w:val="24"/>
                <w:szCs w:val="24"/>
              </w:rPr>
            </w:pPr>
            <w:r w:rsidRPr="006D5C9C">
              <w:rPr>
                <w:b/>
                <w:bCs/>
                <w:sz w:val="24"/>
                <w:szCs w:val="24"/>
              </w:rPr>
              <w:t>Факт оплаты</w:t>
            </w:r>
          </w:p>
        </w:tc>
      </w:tr>
      <w:tr w:rsidR="006D5C9C" w:rsidRPr="00DA36AF" w14:paraId="2C7E5736" w14:textId="77777777" w:rsidTr="00561387">
        <w:trPr>
          <w:gridAfter w:val="1"/>
          <w:wAfter w:w="3" w:type="pct"/>
        </w:trPr>
        <w:tc>
          <w:tcPr>
            <w:tcW w:w="605" w:type="pct"/>
            <w:shd w:val="clear" w:color="auto" w:fill="auto"/>
            <w:hideMark/>
          </w:tcPr>
          <w:p w14:paraId="5AC7CF0A" w14:textId="694BA075" w:rsidR="006D5C9C" w:rsidRPr="006D5C9C" w:rsidRDefault="006D5C9C" w:rsidP="003337B7">
            <w:pPr>
              <w:spacing w:before="60" w:after="60"/>
              <w:ind w:firstLine="0"/>
              <w:rPr>
                <w:sz w:val="24"/>
                <w:szCs w:val="24"/>
                <w:lang w:val="en-US"/>
              </w:rPr>
            </w:pPr>
            <w:r>
              <w:rPr>
                <w:b/>
                <w:bCs/>
                <w:sz w:val="24"/>
                <w:szCs w:val="24"/>
                <w:lang w:val="en-US"/>
              </w:rPr>
              <w:t>paid</w:t>
            </w:r>
          </w:p>
        </w:tc>
        <w:tc>
          <w:tcPr>
            <w:tcW w:w="846" w:type="pct"/>
            <w:gridSpan w:val="3"/>
            <w:shd w:val="clear" w:color="auto" w:fill="auto"/>
            <w:hideMark/>
          </w:tcPr>
          <w:p w14:paraId="3E5E8C53" w14:textId="77777777" w:rsidR="006D5C9C" w:rsidRPr="00DA36AF" w:rsidRDefault="006D5C9C" w:rsidP="003337B7">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6D5C9C" w:rsidRPr="00DA36AF" w:rsidRDefault="006D5C9C" w:rsidP="003337B7">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6D5C9C" w:rsidRPr="00DA36AF" w:rsidRDefault="006D5C9C" w:rsidP="003337B7">
            <w:pPr>
              <w:spacing w:before="60" w:after="60"/>
              <w:ind w:firstLine="0"/>
              <w:rPr>
                <w:sz w:val="24"/>
                <w:szCs w:val="24"/>
              </w:rPr>
            </w:pPr>
            <w:r w:rsidRPr="00DA36AF">
              <w:rPr>
                <w:sz w:val="24"/>
                <w:szCs w:val="24"/>
              </w:rPr>
              <w:t> </w:t>
            </w:r>
          </w:p>
        </w:tc>
        <w:tc>
          <w:tcPr>
            <w:tcW w:w="1338" w:type="pct"/>
            <w:gridSpan w:val="4"/>
            <w:shd w:val="clear" w:color="auto" w:fill="auto"/>
            <w:hideMark/>
          </w:tcPr>
          <w:p w14:paraId="58E6E18F" w14:textId="77777777" w:rsidR="006D5C9C" w:rsidRPr="00DA36AF" w:rsidRDefault="006D5C9C" w:rsidP="003337B7">
            <w:pPr>
              <w:spacing w:before="60" w:after="60"/>
              <w:ind w:firstLine="0"/>
              <w:rPr>
                <w:sz w:val="24"/>
                <w:szCs w:val="24"/>
              </w:rPr>
            </w:pPr>
            <w:r w:rsidRPr="00DA36AF">
              <w:rPr>
                <w:sz w:val="24"/>
                <w:szCs w:val="24"/>
              </w:rPr>
              <w:t> </w:t>
            </w:r>
          </w:p>
        </w:tc>
        <w:tc>
          <w:tcPr>
            <w:tcW w:w="1378" w:type="pct"/>
            <w:gridSpan w:val="3"/>
            <w:shd w:val="clear" w:color="auto" w:fill="auto"/>
            <w:hideMark/>
          </w:tcPr>
          <w:p w14:paraId="2C67FDBF" w14:textId="77777777" w:rsidR="006D5C9C" w:rsidRPr="00DA36AF" w:rsidRDefault="006D5C9C" w:rsidP="003337B7">
            <w:pPr>
              <w:spacing w:before="60" w:after="60"/>
              <w:ind w:firstLine="0"/>
              <w:rPr>
                <w:sz w:val="24"/>
                <w:szCs w:val="24"/>
              </w:rPr>
            </w:pPr>
          </w:p>
        </w:tc>
      </w:tr>
      <w:tr w:rsidR="006D5C9C" w:rsidRPr="00DA36AF" w14:paraId="09F91A05" w14:textId="77777777" w:rsidTr="00561387">
        <w:trPr>
          <w:gridAfter w:val="1"/>
          <w:wAfter w:w="3" w:type="pct"/>
        </w:trPr>
        <w:tc>
          <w:tcPr>
            <w:tcW w:w="605" w:type="pct"/>
            <w:shd w:val="clear" w:color="auto" w:fill="auto"/>
            <w:hideMark/>
          </w:tcPr>
          <w:p w14:paraId="004C1306" w14:textId="77777777" w:rsidR="006D5C9C" w:rsidRPr="00DA36AF" w:rsidRDefault="006D5C9C"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018284A1" w14:textId="2564EA5D" w:rsidR="006D5C9C" w:rsidRPr="00DA36AF" w:rsidRDefault="006D5C9C" w:rsidP="003337B7">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6D5C9C" w:rsidRPr="009B5FC2" w:rsidRDefault="006D5C9C"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6D5C9C" w:rsidRPr="00DA36AF" w:rsidRDefault="006D5C9C" w:rsidP="003337B7">
            <w:pPr>
              <w:spacing w:before="60" w:after="60"/>
              <w:ind w:firstLine="0"/>
              <w:jc w:val="center"/>
              <w:rPr>
                <w:sz w:val="24"/>
                <w:szCs w:val="24"/>
              </w:rPr>
            </w:pPr>
            <w:r>
              <w:rPr>
                <w:sz w:val="24"/>
                <w:szCs w:val="24"/>
              </w:rPr>
              <w:t>T(1-10</w:t>
            </w:r>
            <w:r w:rsidRPr="00DA36AF">
              <w:rPr>
                <w:sz w:val="24"/>
                <w:szCs w:val="24"/>
              </w:rPr>
              <w:t>00)</w:t>
            </w:r>
          </w:p>
        </w:tc>
        <w:tc>
          <w:tcPr>
            <w:tcW w:w="1338" w:type="pct"/>
            <w:gridSpan w:val="4"/>
            <w:shd w:val="clear" w:color="auto" w:fill="auto"/>
            <w:hideMark/>
          </w:tcPr>
          <w:p w14:paraId="6DA90251" w14:textId="0CFF9B2C" w:rsidR="006D5C9C" w:rsidRPr="00DA36AF" w:rsidRDefault="006D5C9C" w:rsidP="003337B7">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8" w:type="pct"/>
            <w:gridSpan w:val="3"/>
            <w:shd w:val="clear" w:color="auto" w:fill="auto"/>
            <w:hideMark/>
          </w:tcPr>
          <w:p w14:paraId="07CACBCD" w14:textId="77777777" w:rsidR="006D5C9C" w:rsidRPr="00DA36AF" w:rsidRDefault="006D5C9C" w:rsidP="003337B7">
            <w:pPr>
              <w:spacing w:before="60" w:after="60"/>
              <w:ind w:firstLine="0"/>
              <w:rPr>
                <w:sz w:val="24"/>
                <w:szCs w:val="24"/>
              </w:rPr>
            </w:pPr>
            <w:r w:rsidRPr="00DA36AF">
              <w:rPr>
                <w:sz w:val="24"/>
                <w:szCs w:val="24"/>
              </w:rPr>
              <w:t xml:space="preserve"> </w:t>
            </w:r>
          </w:p>
        </w:tc>
      </w:tr>
      <w:tr w:rsidR="006D5C9C" w:rsidRPr="00DA36AF" w14:paraId="304B07B8" w14:textId="77777777" w:rsidTr="00561387">
        <w:trPr>
          <w:gridAfter w:val="1"/>
          <w:wAfter w:w="3" w:type="pct"/>
        </w:trPr>
        <w:tc>
          <w:tcPr>
            <w:tcW w:w="605" w:type="pct"/>
            <w:shd w:val="clear" w:color="auto" w:fill="auto"/>
            <w:hideMark/>
          </w:tcPr>
          <w:p w14:paraId="3467DB2E" w14:textId="77777777" w:rsidR="006D5C9C" w:rsidRPr="00DA36AF" w:rsidRDefault="006D5C9C"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0F503161" w14:textId="77777777" w:rsidR="006D5C9C" w:rsidRPr="00DA36AF" w:rsidRDefault="006D5C9C" w:rsidP="003337B7">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6D5C9C" w:rsidRPr="00DA36AF" w:rsidRDefault="006D5C9C" w:rsidP="003337B7">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6D5C9C" w:rsidRPr="00DA36AF" w:rsidRDefault="006D5C9C" w:rsidP="003337B7">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0E761B1E" w14:textId="55D29467" w:rsidR="006D5C9C" w:rsidRPr="00DA36AF" w:rsidRDefault="006D5C9C" w:rsidP="003337B7">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8" w:type="pct"/>
            <w:gridSpan w:val="3"/>
            <w:shd w:val="clear" w:color="auto" w:fill="auto"/>
            <w:hideMark/>
          </w:tcPr>
          <w:p w14:paraId="63FB0711" w14:textId="77777777" w:rsidR="006D5C9C" w:rsidRPr="00DA36AF" w:rsidRDefault="006D5C9C" w:rsidP="003337B7">
            <w:pPr>
              <w:spacing w:before="60" w:after="60"/>
              <w:ind w:firstLine="0"/>
              <w:rPr>
                <w:sz w:val="24"/>
                <w:szCs w:val="24"/>
              </w:rPr>
            </w:pPr>
            <w:r w:rsidRPr="00DA36AF">
              <w:rPr>
                <w:sz w:val="24"/>
                <w:szCs w:val="24"/>
              </w:rPr>
              <w:t xml:space="preserve"> </w:t>
            </w:r>
          </w:p>
        </w:tc>
      </w:tr>
      <w:tr w:rsidR="006D5C9C" w:rsidRPr="00DA36AF" w14:paraId="71502AA2" w14:textId="77777777" w:rsidTr="00561387">
        <w:trPr>
          <w:gridAfter w:val="1"/>
          <w:wAfter w:w="3" w:type="pct"/>
        </w:trPr>
        <w:tc>
          <w:tcPr>
            <w:tcW w:w="605" w:type="pct"/>
            <w:shd w:val="clear" w:color="auto" w:fill="auto"/>
            <w:hideMark/>
          </w:tcPr>
          <w:p w14:paraId="4973F0F0" w14:textId="77777777" w:rsidR="006D5C9C" w:rsidRPr="00DA36AF" w:rsidRDefault="006D5C9C" w:rsidP="003337B7">
            <w:pPr>
              <w:spacing w:before="60" w:after="60"/>
              <w:ind w:firstLine="0"/>
              <w:rPr>
                <w:sz w:val="24"/>
                <w:szCs w:val="24"/>
              </w:rPr>
            </w:pPr>
            <w:r w:rsidRPr="00DA36AF">
              <w:rPr>
                <w:sz w:val="24"/>
                <w:szCs w:val="24"/>
              </w:rPr>
              <w:t> </w:t>
            </w:r>
          </w:p>
        </w:tc>
        <w:tc>
          <w:tcPr>
            <w:tcW w:w="846" w:type="pct"/>
            <w:gridSpan w:val="3"/>
            <w:shd w:val="clear" w:color="auto" w:fill="auto"/>
            <w:hideMark/>
          </w:tcPr>
          <w:p w14:paraId="7FEF11E2" w14:textId="77777777" w:rsidR="006D5C9C" w:rsidRPr="00DA36AF" w:rsidRDefault="006D5C9C" w:rsidP="003337B7">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6D5C9C" w:rsidRPr="00DA36AF" w:rsidRDefault="006D5C9C" w:rsidP="003337B7">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6D5C9C" w:rsidRPr="00DA36AF" w:rsidRDefault="006D5C9C" w:rsidP="003337B7">
            <w:pPr>
              <w:spacing w:before="60" w:after="60"/>
              <w:ind w:firstLine="0"/>
              <w:jc w:val="center"/>
              <w:rPr>
                <w:sz w:val="24"/>
                <w:szCs w:val="24"/>
              </w:rPr>
            </w:pPr>
            <w:r w:rsidRPr="00DA36AF">
              <w:rPr>
                <w:sz w:val="24"/>
                <w:szCs w:val="24"/>
              </w:rPr>
              <w:t>T(1-100)</w:t>
            </w:r>
          </w:p>
        </w:tc>
        <w:tc>
          <w:tcPr>
            <w:tcW w:w="1338" w:type="pct"/>
            <w:gridSpan w:val="4"/>
            <w:shd w:val="clear" w:color="auto" w:fill="auto"/>
            <w:hideMark/>
          </w:tcPr>
          <w:p w14:paraId="2180163B" w14:textId="6C0CD750" w:rsidR="006D5C9C" w:rsidRPr="00DA36AF" w:rsidRDefault="006D5C9C" w:rsidP="003337B7">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w:t>
            </w:r>
            <w:r w:rsidRPr="00DA36AF">
              <w:rPr>
                <w:sz w:val="24"/>
                <w:szCs w:val="24"/>
              </w:rPr>
              <w:lastRenderedPageBreak/>
              <w:t>документа</w:t>
            </w:r>
          </w:p>
        </w:tc>
        <w:tc>
          <w:tcPr>
            <w:tcW w:w="1378" w:type="pct"/>
            <w:gridSpan w:val="3"/>
            <w:shd w:val="clear" w:color="auto" w:fill="auto"/>
            <w:hideMark/>
          </w:tcPr>
          <w:p w14:paraId="49E1AA54" w14:textId="77777777" w:rsidR="006D5C9C" w:rsidRPr="00DA36AF" w:rsidRDefault="006D5C9C" w:rsidP="003337B7">
            <w:pPr>
              <w:spacing w:before="60" w:after="60"/>
              <w:ind w:firstLine="0"/>
              <w:rPr>
                <w:sz w:val="24"/>
                <w:szCs w:val="24"/>
              </w:rPr>
            </w:pPr>
            <w:r w:rsidRPr="00DA36AF">
              <w:rPr>
                <w:sz w:val="24"/>
                <w:szCs w:val="24"/>
              </w:rPr>
              <w:lastRenderedPageBreak/>
              <w:t xml:space="preserve"> </w:t>
            </w:r>
          </w:p>
        </w:tc>
      </w:tr>
      <w:tr w:rsidR="006D5C9C" w:rsidRPr="00DA36AF" w14:paraId="120B43AD" w14:textId="77777777" w:rsidTr="00561387">
        <w:trPr>
          <w:gridAfter w:val="1"/>
          <w:wAfter w:w="3" w:type="pct"/>
        </w:trPr>
        <w:tc>
          <w:tcPr>
            <w:tcW w:w="605" w:type="pct"/>
            <w:shd w:val="clear" w:color="auto" w:fill="auto"/>
            <w:hideMark/>
          </w:tcPr>
          <w:p w14:paraId="3B39869F" w14:textId="77777777" w:rsidR="006D5C9C" w:rsidRPr="00DA36AF" w:rsidRDefault="006D5C9C" w:rsidP="003337B7">
            <w:pPr>
              <w:spacing w:before="60" w:after="60"/>
              <w:ind w:firstLine="0"/>
              <w:rPr>
                <w:sz w:val="24"/>
                <w:szCs w:val="24"/>
              </w:rPr>
            </w:pPr>
            <w:r w:rsidRPr="00DA36AF">
              <w:rPr>
                <w:sz w:val="24"/>
                <w:szCs w:val="24"/>
              </w:rPr>
              <w:lastRenderedPageBreak/>
              <w:t> </w:t>
            </w:r>
          </w:p>
        </w:tc>
        <w:tc>
          <w:tcPr>
            <w:tcW w:w="830" w:type="pct"/>
            <w:gridSpan w:val="2"/>
            <w:shd w:val="clear" w:color="auto" w:fill="auto"/>
            <w:hideMark/>
          </w:tcPr>
          <w:p w14:paraId="28EE511D" w14:textId="77777777" w:rsidR="006D5C9C" w:rsidRPr="00DA36AF" w:rsidRDefault="006D5C9C" w:rsidP="003337B7">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6D5C9C" w:rsidRPr="00E22FE6" w:rsidRDefault="00E22FE6"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6D5C9C" w:rsidRPr="00340C1B" w:rsidRDefault="006D5C9C" w:rsidP="003337B7">
            <w:pPr>
              <w:spacing w:before="60" w:after="60"/>
              <w:ind w:firstLine="0"/>
              <w:jc w:val="center"/>
              <w:rPr>
                <w:sz w:val="24"/>
                <w:szCs w:val="24"/>
                <w:lang w:val="en-US"/>
              </w:rPr>
            </w:pPr>
            <w:r>
              <w:rPr>
                <w:sz w:val="24"/>
                <w:szCs w:val="24"/>
                <w:lang w:val="en-US"/>
              </w:rPr>
              <w:t>S</w:t>
            </w:r>
          </w:p>
        </w:tc>
        <w:tc>
          <w:tcPr>
            <w:tcW w:w="1338" w:type="pct"/>
            <w:gridSpan w:val="4"/>
            <w:shd w:val="clear" w:color="auto" w:fill="auto"/>
            <w:hideMark/>
          </w:tcPr>
          <w:p w14:paraId="44977938" w14:textId="1666CF2B" w:rsidR="006D5C9C" w:rsidRPr="006D5C9C" w:rsidRDefault="006D5C9C" w:rsidP="006D5C9C">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8" w:type="pct"/>
            <w:gridSpan w:val="3"/>
            <w:shd w:val="clear" w:color="auto" w:fill="auto"/>
            <w:hideMark/>
          </w:tcPr>
          <w:p w14:paraId="021245C5" w14:textId="77777777" w:rsidR="006D5C9C" w:rsidRPr="00DA36AF" w:rsidRDefault="006D5C9C" w:rsidP="003337B7">
            <w:pPr>
              <w:spacing w:before="60" w:after="60"/>
              <w:ind w:firstLine="0"/>
              <w:rPr>
                <w:sz w:val="24"/>
                <w:szCs w:val="24"/>
              </w:rPr>
            </w:pPr>
            <w:r w:rsidRPr="00DA36AF">
              <w:rPr>
                <w:sz w:val="24"/>
                <w:szCs w:val="24"/>
              </w:rPr>
              <w:t xml:space="preserve"> </w:t>
            </w:r>
          </w:p>
        </w:tc>
      </w:tr>
      <w:tr w:rsidR="006D5C9C" w:rsidRPr="002947D3" w14:paraId="66C71039" w14:textId="77777777" w:rsidTr="00561387">
        <w:trPr>
          <w:gridAfter w:val="1"/>
          <w:wAfter w:w="3" w:type="pct"/>
        </w:trPr>
        <w:tc>
          <w:tcPr>
            <w:tcW w:w="605" w:type="pct"/>
            <w:shd w:val="clear" w:color="auto" w:fill="auto"/>
            <w:hideMark/>
          </w:tcPr>
          <w:p w14:paraId="553004A9" w14:textId="77777777" w:rsidR="006D5C9C" w:rsidRPr="002947D3" w:rsidRDefault="006D5C9C"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2E2FBCCF" w14:textId="756B8203" w:rsidR="006D5C9C" w:rsidRPr="002947D3" w:rsidRDefault="006D5C9C" w:rsidP="003337B7">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6D5C9C" w:rsidRPr="00340C1B" w:rsidRDefault="006D5C9C" w:rsidP="003337B7">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6D5C9C" w:rsidRPr="002947D3" w:rsidRDefault="006D5C9C"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65398C77" w14:textId="63952842" w:rsidR="006D5C9C" w:rsidRPr="002947D3" w:rsidRDefault="006D5C9C" w:rsidP="003337B7">
            <w:pPr>
              <w:spacing w:before="60" w:after="60"/>
              <w:ind w:firstLine="0"/>
              <w:rPr>
                <w:sz w:val="24"/>
                <w:szCs w:val="24"/>
              </w:rPr>
            </w:pPr>
            <w:r w:rsidRPr="006D5C9C">
              <w:rPr>
                <w:sz w:val="24"/>
                <w:szCs w:val="24"/>
              </w:rPr>
              <w:t>Сумма, оплаченная банком, в валюте платежа</w:t>
            </w:r>
          </w:p>
        </w:tc>
        <w:tc>
          <w:tcPr>
            <w:tcW w:w="1378" w:type="pct"/>
            <w:gridSpan w:val="3"/>
            <w:shd w:val="clear" w:color="auto" w:fill="auto"/>
            <w:hideMark/>
          </w:tcPr>
          <w:p w14:paraId="6BCE8C57" w14:textId="0B65370E" w:rsidR="006D5C9C" w:rsidRPr="00340C1B" w:rsidRDefault="006D5C9C" w:rsidP="003337B7">
            <w:pPr>
              <w:spacing w:before="60" w:after="60"/>
              <w:ind w:firstLine="0"/>
              <w:rPr>
                <w:sz w:val="24"/>
                <w:szCs w:val="24"/>
              </w:rPr>
            </w:pPr>
            <w:r w:rsidRPr="002947D3">
              <w:rPr>
                <w:sz w:val="24"/>
                <w:szCs w:val="24"/>
              </w:rPr>
              <w:t xml:space="preserve"> Шаблон значения: </w:t>
            </w:r>
            <w:r w:rsidR="000E3F97">
              <w:rPr>
                <w:color w:val="000000"/>
                <w:sz w:val="24"/>
                <w:szCs w:val="24"/>
                <w:highlight w:val="white"/>
              </w:rPr>
              <w:t>\d+(\.\d{1,2})?</w:t>
            </w:r>
          </w:p>
          <w:p w14:paraId="6DEAE103" w14:textId="77777777" w:rsidR="006D5C9C" w:rsidRPr="00EC4D28" w:rsidRDefault="006D5C9C" w:rsidP="003337B7">
            <w:pPr>
              <w:spacing w:before="60" w:after="60"/>
              <w:ind w:firstLine="0"/>
              <w:rPr>
                <w:sz w:val="24"/>
                <w:szCs w:val="24"/>
                <w:lang w:val="en-US"/>
              </w:rPr>
            </w:pPr>
          </w:p>
        </w:tc>
      </w:tr>
      <w:tr w:rsidR="006D5C9C" w:rsidRPr="002947D3" w14:paraId="658DED9F" w14:textId="77777777" w:rsidTr="00561387">
        <w:trPr>
          <w:gridAfter w:val="1"/>
          <w:wAfter w:w="3" w:type="pct"/>
        </w:trPr>
        <w:tc>
          <w:tcPr>
            <w:tcW w:w="605" w:type="pct"/>
            <w:shd w:val="clear" w:color="auto" w:fill="auto"/>
          </w:tcPr>
          <w:p w14:paraId="7DC63657" w14:textId="77777777" w:rsidR="006D5C9C" w:rsidRPr="002947D3" w:rsidRDefault="006D5C9C" w:rsidP="003337B7">
            <w:pPr>
              <w:spacing w:before="60" w:after="60"/>
              <w:ind w:firstLine="0"/>
              <w:rPr>
                <w:sz w:val="24"/>
                <w:szCs w:val="24"/>
              </w:rPr>
            </w:pPr>
          </w:p>
        </w:tc>
        <w:tc>
          <w:tcPr>
            <w:tcW w:w="830" w:type="pct"/>
            <w:gridSpan w:val="2"/>
            <w:shd w:val="clear" w:color="auto" w:fill="auto"/>
          </w:tcPr>
          <w:p w14:paraId="381FAD6E" w14:textId="77777777" w:rsidR="006D5C9C" w:rsidRPr="00D7113D" w:rsidRDefault="006D5C9C" w:rsidP="003337B7">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6D5C9C" w:rsidRPr="002947D3" w:rsidRDefault="006D5C9C" w:rsidP="003337B7">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6D5C9C" w:rsidRPr="00D7113D" w:rsidRDefault="006D5C9C" w:rsidP="003337B7">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24DDB9DA" w14:textId="6B3D45A7" w:rsidR="006D5C9C" w:rsidRPr="002947D3" w:rsidRDefault="006D5C9C" w:rsidP="003337B7">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8" w:type="pct"/>
            <w:gridSpan w:val="3"/>
            <w:shd w:val="clear" w:color="auto" w:fill="auto"/>
          </w:tcPr>
          <w:p w14:paraId="692FB05E" w14:textId="77777777" w:rsidR="006D5C9C" w:rsidRPr="002947D3" w:rsidRDefault="006D5C9C" w:rsidP="003337B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6D5C9C" w:rsidRPr="002947D3" w14:paraId="588EC9F2" w14:textId="77777777" w:rsidTr="00561387">
        <w:trPr>
          <w:gridAfter w:val="1"/>
          <w:wAfter w:w="3" w:type="pct"/>
        </w:trPr>
        <w:tc>
          <w:tcPr>
            <w:tcW w:w="605" w:type="pct"/>
            <w:shd w:val="clear" w:color="auto" w:fill="auto"/>
            <w:hideMark/>
          </w:tcPr>
          <w:p w14:paraId="10E1E70C" w14:textId="77777777" w:rsidR="006D5C9C" w:rsidRPr="002947D3" w:rsidRDefault="006D5C9C" w:rsidP="003337B7">
            <w:pPr>
              <w:spacing w:before="60" w:after="60"/>
              <w:ind w:firstLine="0"/>
              <w:rPr>
                <w:sz w:val="24"/>
                <w:szCs w:val="24"/>
              </w:rPr>
            </w:pPr>
            <w:r w:rsidRPr="002947D3">
              <w:rPr>
                <w:sz w:val="24"/>
                <w:szCs w:val="24"/>
              </w:rPr>
              <w:t> </w:t>
            </w:r>
          </w:p>
        </w:tc>
        <w:tc>
          <w:tcPr>
            <w:tcW w:w="830" w:type="pct"/>
            <w:gridSpan w:val="2"/>
            <w:shd w:val="clear" w:color="auto" w:fill="auto"/>
            <w:hideMark/>
          </w:tcPr>
          <w:p w14:paraId="45697B9E" w14:textId="076E1DD0" w:rsidR="006D5C9C" w:rsidRPr="00CF2FDB" w:rsidRDefault="006D5C9C" w:rsidP="003337B7">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6D5C9C" w:rsidRPr="002F61E7" w:rsidRDefault="006D5C9C" w:rsidP="003337B7">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6D5C9C" w:rsidRPr="002947D3" w:rsidRDefault="006D5C9C" w:rsidP="003337B7">
            <w:pPr>
              <w:spacing w:before="60" w:after="60"/>
              <w:ind w:firstLine="0"/>
              <w:jc w:val="center"/>
              <w:rPr>
                <w:sz w:val="24"/>
                <w:szCs w:val="24"/>
              </w:rPr>
            </w:pPr>
            <w:r w:rsidRPr="002947D3">
              <w:rPr>
                <w:sz w:val="24"/>
                <w:szCs w:val="24"/>
                <w:lang w:val="en-US"/>
              </w:rPr>
              <w:t>T(1-21)</w:t>
            </w:r>
          </w:p>
        </w:tc>
        <w:tc>
          <w:tcPr>
            <w:tcW w:w="1338" w:type="pct"/>
            <w:gridSpan w:val="4"/>
            <w:shd w:val="clear" w:color="auto" w:fill="auto"/>
            <w:hideMark/>
          </w:tcPr>
          <w:p w14:paraId="05DBAF47" w14:textId="397168D4" w:rsidR="006D5C9C" w:rsidRPr="002947D3" w:rsidRDefault="006D5C9C" w:rsidP="003337B7">
            <w:pPr>
              <w:spacing w:before="60" w:after="60"/>
              <w:ind w:firstLine="0"/>
              <w:rPr>
                <w:sz w:val="24"/>
                <w:szCs w:val="24"/>
              </w:rPr>
            </w:pPr>
            <w:r w:rsidRPr="006D5C9C">
              <w:rPr>
                <w:sz w:val="24"/>
                <w:szCs w:val="24"/>
              </w:rPr>
              <w:t>Сумма, оплаченная банком,  в рублевом эквиваленте</w:t>
            </w:r>
          </w:p>
        </w:tc>
        <w:tc>
          <w:tcPr>
            <w:tcW w:w="1378" w:type="pct"/>
            <w:gridSpan w:val="3"/>
            <w:shd w:val="clear" w:color="auto" w:fill="auto"/>
            <w:hideMark/>
          </w:tcPr>
          <w:p w14:paraId="57DFF3EF" w14:textId="2CD9F9B1" w:rsidR="006D5C9C" w:rsidRPr="00340C1B" w:rsidRDefault="006D5C9C" w:rsidP="003337B7">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459DFA0E" w14:textId="77777777" w:rsidR="006D5C9C" w:rsidRPr="00EC4D28" w:rsidRDefault="006D5C9C" w:rsidP="003337B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1C2C4D" w:rsidRPr="00DA36AF" w14:paraId="5BF7E105" w14:textId="77777777" w:rsidTr="00561387">
        <w:trPr>
          <w:gridAfter w:val="1"/>
          <w:wAfter w:w="3" w:type="pct"/>
        </w:trPr>
        <w:tc>
          <w:tcPr>
            <w:tcW w:w="4997" w:type="pct"/>
            <w:gridSpan w:val="17"/>
            <w:shd w:val="clear" w:color="auto" w:fill="auto"/>
            <w:hideMark/>
          </w:tcPr>
          <w:p w14:paraId="438838CD" w14:textId="5A764083" w:rsidR="001C2C4D" w:rsidRPr="00DA36AF" w:rsidRDefault="001C2C4D" w:rsidP="00311370">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1C2C4D" w:rsidRPr="00DA36AF" w14:paraId="02FD5382" w14:textId="77777777" w:rsidTr="00561387">
        <w:trPr>
          <w:gridAfter w:val="1"/>
          <w:wAfter w:w="3" w:type="pct"/>
        </w:trPr>
        <w:tc>
          <w:tcPr>
            <w:tcW w:w="605" w:type="pct"/>
            <w:shd w:val="clear" w:color="auto" w:fill="auto"/>
            <w:hideMark/>
          </w:tcPr>
          <w:p w14:paraId="4F8060C5" w14:textId="30D68573" w:rsidR="001C2C4D" w:rsidRPr="006D5C9C" w:rsidRDefault="001C2C4D" w:rsidP="00311370">
            <w:pPr>
              <w:spacing w:before="60" w:after="60"/>
              <w:ind w:firstLine="0"/>
              <w:rPr>
                <w:sz w:val="24"/>
                <w:szCs w:val="24"/>
                <w:lang w:val="en-US"/>
              </w:rPr>
            </w:pPr>
            <w:r w:rsidRPr="001C2C4D">
              <w:rPr>
                <w:b/>
                <w:bCs/>
                <w:sz w:val="24"/>
                <w:szCs w:val="24"/>
                <w:lang w:val="en-US"/>
              </w:rPr>
              <w:t>restructure</w:t>
            </w:r>
          </w:p>
        </w:tc>
        <w:tc>
          <w:tcPr>
            <w:tcW w:w="846" w:type="pct"/>
            <w:gridSpan w:val="3"/>
            <w:shd w:val="clear" w:color="auto" w:fill="auto"/>
            <w:hideMark/>
          </w:tcPr>
          <w:p w14:paraId="0B0D4B3F" w14:textId="77777777" w:rsidR="001C2C4D" w:rsidRPr="00DA36AF" w:rsidRDefault="001C2C4D" w:rsidP="00311370">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1C2C4D" w:rsidRPr="00DA36AF" w:rsidRDefault="001C2C4D" w:rsidP="00311370">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1C2C4D" w:rsidRPr="00DA36AF" w:rsidRDefault="001C2C4D" w:rsidP="00311370">
            <w:pPr>
              <w:spacing w:before="60" w:after="60"/>
              <w:ind w:firstLine="0"/>
              <w:rPr>
                <w:sz w:val="24"/>
                <w:szCs w:val="24"/>
              </w:rPr>
            </w:pPr>
            <w:r w:rsidRPr="00DA36AF">
              <w:rPr>
                <w:sz w:val="24"/>
                <w:szCs w:val="24"/>
              </w:rPr>
              <w:t> </w:t>
            </w:r>
          </w:p>
        </w:tc>
        <w:tc>
          <w:tcPr>
            <w:tcW w:w="1338" w:type="pct"/>
            <w:gridSpan w:val="4"/>
            <w:shd w:val="clear" w:color="auto" w:fill="auto"/>
            <w:hideMark/>
          </w:tcPr>
          <w:p w14:paraId="12CA38AC" w14:textId="77777777" w:rsidR="001C2C4D" w:rsidRPr="00DA36AF" w:rsidRDefault="001C2C4D" w:rsidP="00311370">
            <w:pPr>
              <w:spacing w:before="60" w:after="60"/>
              <w:ind w:firstLine="0"/>
              <w:rPr>
                <w:sz w:val="24"/>
                <w:szCs w:val="24"/>
              </w:rPr>
            </w:pPr>
            <w:r w:rsidRPr="00DA36AF">
              <w:rPr>
                <w:sz w:val="24"/>
                <w:szCs w:val="24"/>
              </w:rPr>
              <w:t> </w:t>
            </w:r>
          </w:p>
        </w:tc>
        <w:tc>
          <w:tcPr>
            <w:tcW w:w="1378" w:type="pct"/>
            <w:gridSpan w:val="3"/>
            <w:shd w:val="clear" w:color="auto" w:fill="auto"/>
            <w:hideMark/>
          </w:tcPr>
          <w:p w14:paraId="72ECD6E7" w14:textId="77777777" w:rsidR="001C2C4D" w:rsidRPr="00DA36AF" w:rsidRDefault="001C2C4D" w:rsidP="00311370">
            <w:pPr>
              <w:spacing w:before="60" w:after="60"/>
              <w:ind w:firstLine="0"/>
              <w:rPr>
                <w:sz w:val="24"/>
                <w:szCs w:val="24"/>
              </w:rPr>
            </w:pPr>
          </w:p>
        </w:tc>
      </w:tr>
      <w:tr w:rsidR="001C2C4D" w:rsidRPr="00DA36AF" w14:paraId="53801712" w14:textId="77777777" w:rsidTr="00561387">
        <w:trPr>
          <w:gridAfter w:val="1"/>
          <w:wAfter w:w="3" w:type="pct"/>
        </w:trPr>
        <w:tc>
          <w:tcPr>
            <w:tcW w:w="605" w:type="pct"/>
            <w:shd w:val="clear" w:color="auto" w:fill="auto"/>
            <w:hideMark/>
          </w:tcPr>
          <w:p w14:paraId="3F02BD7C" w14:textId="77777777" w:rsidR="001C2C4D" w:rsidRPr="00DA36AF" w:rsidRDefault="001C2C4D" w:rsidP="001C2C4D">
            <w:pPr>
              <w:spacing w:before="60" w:after="60"/>
              <w:ind w:firstLine="0"/>
              <w:rPr>
                <w:sz w:val="24"/>
                <w:szCs w:val="24"/>
              </w:rPr>
            </w:pPr>
            <w:r w:rsidRPr="00DA36AF">
              <w:rPr>
                <w:sz w:val="24"/>
                <w:szCs w:val="24"/>
              </w:rPr>
              <w:t> </w:t>
            </w:r>
          </w:p>
        </w:tc>
        <w:tc>
          <w:tcPr>
            <w:tcW w:w="846" w:type="pct"/>
            <w:gridSpan w:val="3"/>
            <w:shd w:val="clear" w:color="auto" w:fill="auto"/>
            <w:hideMark/>
          </w:tcPr>
          <w:p w14:paraId="672C272B" w14:textId="5F722DB5" w:rsidR="001C2C4D" w:rsidRPr="00DA36AF" w:rsidRDefault="001C2C4D" w:rsidP="001C2C4D">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1C2C4D" w:rsidRPr="009B5FC2" w:rsidRDefault="001C2C4D" w:rsidP="001C2C4D">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1C2C4D" w:rsidRPr="00DA36AF" w:rsidRDefault="001C2C4D" w:rsidP="001C2C4D">
            <w:pPr>
              <w:spacing w:before="60" w:after="60"/>
              <w:ind w:firstLine="0"/>
              <w:jc w:val="center"/>
              <w:rPr>
                <w:sz w:val="24"/>
                <w:szCs w:val="24"/>
              </w:rPr>
            </w:pPr>
            <w:r w:rsidRPr="00DA36AF">
              <w:rPr>
                <w:sz w:val="24"/>
                <w:szCs w:val="24"/>
              </w:rPr>
              <w:t>D</w:t>
            </w:r>
          </w:p>
        </w:tc>
        <w:tc>
          <w:tcPr>
            <w:tcW w:w="1338" w:type="pct"/>
            <w:gridSpan w:val="4"/>
            <w:shd w:val="clear" w:color="auto" w:fill="auto"/>
            <w:hideMark/>
          </w:tcPr>
          <w:p w14:paraId="419BF466" w14:textId="3D5E6BE5" w:rsidR="001C2C4D" w:rsidRPr="00DA36AF" w:rsidRDefault="001C2C4D" w:rsidP="001C2C4D">
            <w:pPr>
              <w:spacing w:before="60" w:after="60"/>
              <w:ind w:firstLine="0"/>
              <w:rPr>
                <w:sz w:val="24"/>
                <w:szCs w:val="24"/>
              </w:rPr>
            </w:pPr>
            <w:r w:rsidRPr="001C2C4D">
              <w:rPr>
                <w:sz w:val="24"/>
                <w:szCs w:val="24"/>
              </w:rPr>
              <w:t>Дата реструктуризации задолженности</w:t>
            </w:r>
          </w:p>
        </w:tc>
        <w:tc>
          <w:tcPr>
            <w:tcW w:w="1378" w:type="pct"/>
            <w:gridSpan w:val="3"/>
            <w:shd w:val="clear" w:color="auto" w:fill="auto"/>
            <w:hideMark/>
          </w:tcPr>
          <w:p w14:paraId="16FBC34D" w14:textId="77777777" w:rsidR="001C2C4D" w:rsidRPr="00DA36AF" w:rsidRDefault="001C2C4D" w:rsidP="001C2C4D">
            <w:pPr>
              <w:spacing w:before="60" w:after="60"/>
              <w:ind w:firstLine="0"/>
              <w:rPr>
                <w:sz w:val="24"/>
                <w:szCs w:val="24"/>
              </w:rPr>
            </w:pPr>
            <w:r w:rsidRPr="00DA36AF">
              <w:rPr>
                <w:sz w:val="24"/>
                <w:szCs w:val="24"/>
              </w:rPr>
              <w:t xml:space="preserve"> </w:t>
            </w:r>
          </w:p>
        </w:tc>
      </w:tr>
      <w:tr w:rsidR="001C2C4D" w:rsidRPr="00DA36AF" w14:paraId="147B98D4" w14:textId="77777777" w:rsidTr="00561387">
        <w:trPr>
          <w:gridAfter w:val="1"/>
          <w:wAfter w:w="3" w:type="pct"/>
        </w:trPr>
        <w:tc>
          <w:tcPr>
            <w:tcW w:w="605" w:type="pct"/>
            <w:shd w:val="clear" w:color="auto" w:fill="auto"/>
            <w:hideMark/>
          </w:tcPr>
          <w:p w14:paraId="3DC9DD73" w14:textId="77777777" w:rsidR="001C2C4D" w:rsidRPr="00DA36AF" w:rsidRDefault="001C2C4D" w:rsidP="00311370">
            <w:pPr>
              <w:spacing w:before="60" w:after="60"/>
              <w:ind w:firstLine="0"/>
              <w:rPr>
                <w:sz w:val="24"/>
                <w:szCs w:val="24"/>
              </w:rPr>
            </w:pPr>
            <w:r w:rsidRPr="00DA36AF">
              <w:rPr>
                <w:sz w:val="24"/>
                <w:szCs w:val="24"/>
              </w:rPr>
              <w:t> </w:t>
            </w:r>
          </w:p>
        </w:tc>
        <w:tc>
          <w:tcPr>
            <w:tcW w:w="846" w:type="pct"/>
            <w:gridSpan w:val="3"/>
            <w:shd w:val="clear" w:color="auto" w:fill="auto"/>
            <w:hideMark/>
          </w:tcPr>
          <w:p w14:paraId="04414C90" w14:textId="69A11075" w:rsidR="001C2C4D" w:rsidRPr="00DA36AF" w:rsidRDefault="001C2C4D" w:rsidP="00311370">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1C2C4D" w:rsidRPr="00DA36AF" w:rsidRDefault="001C2C4D" w:rsidP="00311370">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1C2C4D" w:rsidRPr="00DA36AF" w:rsidRDefault="001C2C4D" w:rsidP="00311370">
            <w:pPr>
              <w:spacing w:before="60" w:after="60"/>
              <w:ind w:firstLine="0"/>
              <w:jc w:val="center"/>
              <w:rPr>
                <w:sz w:val="24"/>
                <w:szCs w:val="24"/>
              </w:rPr>
            </w:pPr>
            <w:r>
              <w:rPr>
                <w:sz w:val="24"/>
                <w:szCs w:val="24"/>
              </w:rPr>
              <w:t>Т(1-21)</w:t>
            </w:r>
          </w:p>
        </w:tc>
        <w:tc>
          <w:tcPr>
            <w:tcW w:w="1338" w:type="pct"/>
            <w:gridSpan w:val="4"/>
            <w:shd w:val="clear" w:color="auto" w:fill="auto"/>
            <w:hideMark/>
          </w:tcPr>
          <w:p w14:paraId="46C203D2" w14:textId="2B42122A" w:rsidR="001C2C4D" w:rsidRPr="00DA36AF" w:rsidRDefault="001C2C4D" w:rsidP="00311370">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8" w:type="pct"/>
            <w:gridSpan w:val="3"/>
            <w:shd w:val="clear" w:color="auto" w:fill="auto"/>
            <w:hideMark/>
          </w:tcPr>
          <w:p w14:paraId="1C195FC4" w14:textId="040D43BB" w:rsidR="001C2C4D" w:rsidRPr="00DA36AF" w:rsidRDefault="001C2C4D" w:rsidP="00311370">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1C2C4D" w:rsidRPr="00DA36AF" w14:paraId="33182A8B" w14:textId="77777777" w:rsidTr="00561387">
        <w:trPr>
          <w:gridAfter w:val="1"/>
          <w:wAfter w:w="3" w:type="pct"/>
        </w:trPr>
        <w:tc>
          <w:tcPr>
            <w:tcW w:w="605" w:type="pct"/>
            <w:shd w:val="clear" w:color="auto" w:fill="auto"/>
            <w:hideMark/>
          </w:tcPr>
          <w:p w14:paraId="3C182F98" w14:textId="77777777" w:rsidR="001C2C4D" w:rsidRPr="00DA36AF" w:rsidRDefault="001C2C4D" w:rsidP="001C2C4D">
            <w:pPr>
              <w:spacing w:before="60" w:after="60"/>
              <w:ind w:firstLine="0"/>
              <w:rPr>
                <w:sz w:val="24"/>
                <w:szCs w:val="24"/>
              </w:rPr>
            </w:pPr>
            <w:r w:rsidRPr="00DA36AF">
              <w:rPr>
                <w:sz w:val="24"/>
                <w:szCs w:val="24"/>
              </w:rPr>
              <w:t> </w:t>
            </w:r>
          </w:p>
        </w:tc>
        <w:tc>
          <w:tcPr>
            <w:tcW w:w="846" w:type="pct"/>
            <w:gridSpan w:val="3"/>
            <w:shd w:val="clear" w:color="auto" w:fill="auto"/>
            <w:hideMark/>
          </w:tcPr>
          <w:p w14:paraId="06E6BDF4" w14:textId="30930E1B" w:rsidR="001C2C4D" w:rsidRPr="00DA36AF" w:rsidRDefault="001C2C4D" w:rsidP="001C2C4D">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1C2C4D" w:rsidRPr="001C2C4D" w:rsidRDefault="001C2C4D" w:rsidP="001C2C4D">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1C2C4D" w:rsidRPr="00DA36AF" w:rsidRDefault="001C2C4D" w:rsidP="001C2C4D">
            <w:pPr>
              <w:spacing w:before="60" w:after="60"/>
              <w:ind w:firstLine="0"/>
              <w:jc w:val="center"/>
              <w:rPr>
                <w:sz w:val="24"/>
                <w:szCs w:val="24"/>
              </w:rPr>
            </w:pPr>
            <w:r>
              <w:rPr>
                <w:sz w:val="24"/>
                <w:szCs w:val="24"/>
              </w:rPr>
              <w:t>T(1-20</w:t>
            </w:r>
            <w:r w:rsidRPr="00DA36AF">
              <w:rPr>
                <w:sz w:val="24"/>
                <w:szCs w:val="24"/>
              </w:rPr>
              <w:t>00)</w:t>
            </w:r>
          </w:p>
        </w:tc>
        <w:tc>
          <w:tcPr>
            <w:tcW w:w="1338" w:type="pct"/>
            <w:gridSpan w:val="4"/>
            <w:shd w:val="clear" w:color="auto" w:fill="auto"/>
            <w:hideMark/>
          </w:tcPr>
          <w:p w14:paraId="0510D2AA" w14:textId="45B426A7" w:rsidR="001C2C4D" w:rsidRPr="00DA36AF" w:rsidRDefault="001C2C4D" w:rsidP="001C2C4D">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8" w:type="pct"/>
            <w:gridSpan w:val="3"/>
            <w:shd w:val="clear" w:color="auto" w:fill="auto"/>
            <w:hideMark/>
          </w:tcPr>
          <w:p w14:paraId="716E64A6" w14:textId="77777777" w:rsidR="001C2C4D" w:rsidRPr="00DA36AF" w:rsidRDefault="001C2C4D" w:rsidP="001C2C4D">
            <w:pPr>
              <w:spacing w:before="60" w:after="60"/>
              <w:ind w:firstLine="0"/>
              <w:rPr>
                <w:sz w:val="24"/>
                <w:szCs w:val="24"/>
              </w:rPr>
            </w:pPr>
            <w:r w:rsidRPr="00DA36AF">
              <w:rPr>
                <w:sz w:val="24"/>
                <w:szCs w:val="24"/>
              </w:rPr>
              <w:t xml:space="preserve"> </w:t>
            </w:r>
          </w:p>
        </w:tc>
      </w:tr>
      <w:tr w:rsidR="00A858B1" w:rsidRPr="00DA36AF" w14:paraId="59D266ED" w14:textId="77777777" w:rsidTr="00561387">
        <w:trPr>
          <w:gridAfter w:val="1"/>
          <w:wAfter w:w="3" w:type="pct"/>
        </w:trPr>
        <w:tc>
          <w:tcPr>
            <w:tcW w:w="4997" w:type="pct"/>
            <w:gridSpan w:val="17"/>
            <w:shd w:val="clear" w:color="auto" w:fill="auto"/>
            <w:hideMark/>
          </w:tcPr>
          <w:p w14:paraId="0AAE3FCE" w14:textId="1DFF9E78" w:rsidR="00A858B1" w:rsidRPr="00DA36AF" w:rsidRDefault="00A858B1" w:rsidP="00A858B1">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A858B1" w:rsidRPr="00DA36AF" w14:paraId="5D4982F8" w14:textId="77777777" w:rsidTr="00561387">
        <w:trPr>
          <w:gridAfter w:val="1"/>
          <w:wAfter w:w="3" w:type="pct"/>
        </w:trPr>
        <w:tc>
          <w:tcPr>
            <w:tcW w:w="605" w:type="pct"/>
            <w:shd w:val="clear" w:color="auto" w:fill="auto"/>
            <w:hideMark/>
          </w:tcPr>
          <w:p w14:paraId="77C36890" w14:textId="01599657" w:rsidR="00A858B1" w:rsidRPr="00D90236" w:rsidRDefault="00A858B1" w:rsidP="00A858B1">
            <w:pPr>
              <w:spacing w:before="60" w:after="60"/>
              <w:ind w:firstLine="0"/>
              <w:rPr>
                <w:sz w:val="24"/>
                <w:szCs w:val="24"/>
                <w:lang w:val="en-US"/>
              </w:rPr>
            </w:pPr>
            <w:r w:rsidRPr="00A858B1">
              <w:rPr>
                <w:b/>
                <w:bCs/>
                <w:sz w:val="24"/>
                <w:szCs w:val="24"/>
                <w:lang w:val="en-US"/>
              </w:rPr>
              <w:lastRenderedPageBreak/>
              <w:t>holdCashEnforcement</w:t>
            </w:r>
          </w:p>
        </w:tc>
        <w:tc>
          <w:tcPr>
            <w:tcW w:w="846" w:type="pct"/>
            <w:gridSpan w:val="3"/>
            <w:shd w:val="clear" w:color="auto" w:fill="auto"/>
            <w:hideMark/>
          </w:tcPr>
          <w:p w14:paraId="1E8F4DAE" w14:textId="77777777" w:rsidR="00A858B1" w:rsidRPr="00DA36AF" w:rsidRDefault="00A858B1" w:rsidP="00A858B1">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A858B1" w:rsidRPr="00DA36AF" w:rsidRDefault="00A858B1" w:rsidP="00A858B1">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A858B1" w:rsidRPr="00DA36AF" w:rsidRDefault="00A858B1" w:rsidP="00A858B1">
            <w:pPr>
              <w:spacing w:before="60" w:after="60"/>
              <w:ind w:firstLine="0"/>
              <w:rPr>
                <w:sz w:val="24"/>
                <w:szCs w:val="24"/>
              </w:rPr>
            </w:pPr>
            <w:r w:rsidRPr="00DA36AF">
              <w:rPr>
                <w:sz w:val="24"/>
                <w:szCs w:val="24"/>
              </w:rPr>
              <w:t> </w:t>
            </w:r>
          </w:p>
        </w:tc>
        <w:tc>
          <w:tcPr>
            <w:tcW w:w="1338" w:type="pct"/>
            <w:gridSpan w:val="4"/>
            <w:shd w:val="clear" w:color="auto" w:fill="auto"/>
            <w:hideMark/>
          </w:tcPr>
          <w:p w14:paraId="414D8BEC" w14:textId="77777777" w:rsidR="00A858B1" w:rsidRPr="00DA36AF" w:rsidRDefault="00A858B1" w:rsidP="00A858B1">
            <w:pPr>
              <w:spacing w:before="60" w:after="60"/>
              <w:ind w:firstLine="0"/>
              <w:rPr>
                <w:sz w:val="24"/>
                <w:szCs w:val="24"/>
              </w:rPr>
            </w:pPr>
            <w:r w:rsidRPr="00DA36AF">
              <w:rPr>
                <w:sz w:val="24"/>
                <w:szCs w:val="24"/>
              </w:rPr>
              <w:t> </w:t>
            </w:r>
          </w:p>
        </w:tc>
        <w:tc>
          <w:tcPr>
            <w:tcW w:w="1378" w:type="pct"/>
            <w:gridSpan w:val="3"/>
            <w:shd w:val="clear" w:color="auto" w:fill="auto"/>
            <w:hideMark/>
          </w:tcPr>
          <w:p w14:paraId="56FDAFAE" w14:textId="77777777" w:rsidR="00A858B1" w:rsidRPr="00DA36AF" w:rsidRDefault="00A858B1" w:rsidP="00A858B1">
            <w:pPr>
              <w:spacing w:before="60" w:after="60"/>
              <w:ind w:firstLine="0"/>
              <w:rPr>
                <w:sz w:val="24"/>
                <w:szCs w:val="24"/>
              </w:rPr>
            </w:pPr>
            <w:r w:rsidRPr="00DA36AF">
              <w:rPr>
                <w:sz w:val="24"/>
                <w:szCs w:val="24"/>
              </w:rPr>
              <w:t xml:space="preserve"> </w:t>
            </w:r>
          </w:p>
        </w:tc>
      </w:tr>
      <w:tr w:rsidR="00A858B1" w:rsidRPr="00DA36AF" w14:paraId="55772966" w14:textId="77777777" w:rsidTr="00561387">
        <w:trPr>
          <w:gridAfter w:val="1"/>
          <w:wAfter w:w="3" w:type="pct"/>
        </w:trPr>
        <w:tc>
          <w:tcPr>
            <w:tcW w:w="605" w:type="pct"/>
            <w:shd w:val="clear" w:color="auto" w:fill="auto"/>
          </w:tcPr>
          <w:p w14:paraId="145A4F37"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679DB6D0" w14:textId="7EA75425" w:rsidR="00A858B1" w:rsidRPr="00DA36AF" w:rsidRDefault="00A858B1" w:rsidP="00A858B1">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A858B1" w:rsidRPr="00FB1998" w:rsidRDefault="00456E8F" w:rsidP="00A858B1">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A858B1" w:rsidRPr="00FB1998" w:rsidRDefault="00077070" w:rsidP="00A858B1">
            <w:pPr>
              <w:spacing w:before="60" w:after="60"/>
              <w:ind w:firstLine="0"/>
              <w:jc w:val="center"/>
              <w:rPr>
                <w:sz w:val="24"/>
                <w:szCs w:val="24"/>
                <w:lang w:val="en-US"/>
              </w:rPr>
            </w:pPr>
            <w:r>
              <w:rPr>
                <w:sz w:val="24"/>
                <w:szCs w:val="24"/>
              </w:rPr>
              <w:t>T(1-20</w:t>
            </w:r>
            <w:r w:rsidRPr="00DA36AF">
              <w:rPr>
                <w:sz w:val="24"/>
                <w:szCs w:val="24"/>
              </w:rPr>
              <w:t>00)</w:t>
            </w:r>
          </w:p>
        </w:tc>
        <w:tc>
          <w:tcPr>
            <w:tcW w:w="1338" w:type="pct"/>
            <w:gridSpan w:val="4"/>
            <w:shd w:val="clear" w:color="auto" w:fill="auto"/>
          </w:tcPr>
          <w:p w14:paraId="35349B90" w14:textId="63B93609" w:rsidR="00A858B1" w:rsidRPr="00DA36AF" w:rsidRDefault="00A858B1" w:rsidP="00A858B1">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8" w:type="pct"/>
            <w:gridSpan w:val="3"/>
            <w:shd w:val="clear" w:color="auto" w:fill="auto"/>
          </w:tcPr>
          <w:p w14:paraId="3E40C29F" w14:textId="77777777" w:rsidR="00A858B1" w:rsidRPr="00DA36AF" w:rsidRDefault="00A858B1" w:rsidP="00A858B1">
            <w:pPr>
              <w:spacing w:before="60" w:after="60"/>
              <w:ind w:firstLine="0"/>
              <w:rPr>
                <w:sz w:val="24"/>
                <w:szCs w:val="24"/>
              </w:rPr>
            </w:pPr>
          </w:p>
        </w:tc>
      </w:tr>
      <w:tr w:rsidR="00A858B1" w:rsidRPr="00DA36AF" w14:paraId="22672932" w14:textId="77777777" w:rsidTr="00561387">
        <w:trPr>
          <w:gridAfter w:val="1"/>
          <w:wAfter w:w="3" w:type="pct"/>
        </w:trPr>
        <w:tc>
          <w:tcPr>
            <w:tcW w:w="605" w:type="pct"/>
            <w:shd w:val="clear" w:color="auto" w:fill="auto"/>
          </w:tcPr>
          <w:p w14:paraId="577C0D83"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4D1F442A" w14:textId="360C0BE6" w:rsidR="00A858B1" w:rsidRPr="00DA36AF" w:rsidRDefault="00A858B1" w:rsidP="00A858B1">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A858B1" w:rsidRPr="00FB1998" w:rsidRDefault="00A858B1" w:rsidP="00A858B1">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A858B1" w:rsidRPr="00077070" w:rsidRDefault="00077070" w:rsidP="00A858B1">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4C02FC54" w14:textId="33288AC4" w:rsidR="00A858B1" w:rsidRPr="00CF412B" w:rsidRDefault="00A858B1" w:rsidP="00A858B1">
            <w:pPr>
              <w:spacing w:before="60" w:after="60"/>
              <w:ind w:firstLine="0"/>
              <w:rPr>
                <w:sz w:val="24"/>
                <w:szCs w:val="24"/>
              </w:rPr>
            </w:pPr>
            <w:r w:rsidRPr="00A858B1">
              <w:rPr>
                <w:sz w:val="24"/>
                <w:szCs w:val="24"/>
              </w:rPr>
              <w:t>Валюта удержания</w:t>
            </w:r>
          </w:p>
        </w:tc>
        <w:tc>
          <w:tcPr>
            <w:tcW w:w="1378" w:type="pct"/>
            <w:gridSpan w:val="3"/>
            <w:shd w:val="clear" w:color="auto" w:fill="auto"/>
          </w:tcPr>
          <w:p w14:paraId="299709FE" w14:textId="77777777" w:rsidR="00A858B1" w:rsidRPr="00DA36AF" w:rsidRDefault="00A858B1" w:rsidP="00A858B1">
            <w:pPr>
              <w:spacing w:before="60" w:after="60"/>
              <w:ind w:firstLine="0"/>
              <w:rPr>
                <w:sz w:val="24"/>
                <w:szCs w:val="24"/>
              </w:rPr>
            </w:pPr>
          </w:p>
        </w:tc>
      </w:tr>
      <w:tr w:rsidR="00A858B1" w:rsidRPr="00DA36AF" w14:paraId="0D9AA0DD" w14:textId="77777777" w:rsidTr="00561387">
        <w:trPr>
          <w:gridAfter w:val="1"/>
          <w:wAfter w:w="3" w:type="pct"/>
        </w:trPr>
        <w:tc>
          <w:tcPr>
            <w:tcW w:w="605" w:type="pct"/>
            <w:shd w:val="clear" w:color="auto" w:fill="auto"/>
          </w:tcPr>
          <w:p w14:paraId="6AA4276C"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36894648" w14:textId="5A0A0421" w:rsidR="00A858B1" w:rsidRPr="00DA36AF" w:rsidRDefault="00A858B1" w:rsidP="00A858B1">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A858B1" w:rsidRPr="00DA36AF" w:rsidRDefault="00A858B1" w:rsidP="00A858B1">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A858B1" w:rsidRPr="00DA36AF" w:rsidRDefault="00077070" w:rsidP="00A858B1">
            <w:pPr>
              <w:spacing w:before="60" w:after="60"/>
              <w:ind w:firstLine="0"/>
              <w:jc w:val="center"/>
              <w:rPr>
                <w:sz w:val="24"/>
                <w:szCs w:val="24"/>
              </w:rPr>
            </w:pPr>
            <w:r>
              <w:rPr>
                <w:sz w:val="24"/>
                <w:szCs w:val="24"/>
              </w:rPr>
              <w:t>Т(1-21)</w:t>
            </w:r>
          </w:p>
        </w:tc>
        <w:tc>
          <w:tcPr>
            <w:tcW w:w="1338" w:type="pct"/>
            <w:gridSpan w:val="4"/>
            <w:shd w:val="clear" w:color="auto" w:fill="auto"/>
          </w:tcPr>
          <w:p w14:paraId="08A3393F" w14:textId="4B06B8FE" w:rsidR="00A858B1" w:rsidRPr="00DA36AF" w:rsidRDefault="00A858B1" w:rsidP="00A858B1">
            <w:pPr>
              <w:spacing w:before="60" w:after="60"/>
              <w:ind w:firstLine="0"/>
              <w:rPr>
                <w:sz w:val="24"/>
                <w:szCs w:val="24"/>
              </w:rPr>
            </w:pPr>
            <w:r w:rsidRPr="00A858B1">
              <w:rPr>
                <w:sz w:val="24"/>
                <w:szCs w:val="24"/>
              </w:rPr>
              <w:t>Сумма, удержанная заказчиком, в валюте удержания</w:t>
            </w:r>
          </w:p>
        </w:tc>
        <w:tc>
          <w:tcPr>
            <w:tcW w:w="1378" w:type="pct"/>
            <w:gridSpan w:val="3"/>
            <w:shd w:val="clear" w:color="auto" w:fill="auto"/>
          </w:tcPr>
          <w:p w14:paraId="78D7E5DF" w14:textId="4BC0091B" w:rsidR="00A858B1" w:rsidRPr="00DA36AF" w:rsidRDefault="00077070" w:rsidP="00A858B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A858B1" w:rsidRPr="00DA36AF" w14:paraId="3DAB59AD" w14:textId="77777777" w:rsidTr="00561387">
        <w:trPr>
          <w:gridAfter w:val="1"/>
          <w:wAfter w:w="3" w:type="pct"/>
        </w:trPr>
        <w:tc>
          <w:tcPr>
            <w:tcW w:w="605" w:type="pct"/>
            <w:shd w:val="clear" w:color="auto" w:fill="auto"/>
          </w:tcPr>
          <w:p w14:paraId="68325F59"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6F80D1D0" w14:textId="170BF410" w:rsidR="00A858B1" w:rsidRPr="00DA36AF" w:rsidRDefault="00A858B1" w:rsidP="00A858B1">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A858B1" w:rsidRPr="00DE258D" w:rsidRDefault="00DE258D" w:rsidP="00A858B1">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A858B1" w:rsidRPr="00FB1998" w:rsidRDefault="00077070" w:rsidP="00A858B1">
            <w:pPr>
              <w:spacing w:before="60" w:after="60"/>
              <w:ind w:firstLine="0"/>
              <w:jc w:val="center"/>
              <w:rPr>
                <w:sz w:val="24"/>
                <w:szCs w:val="24"/>
                <w:lang w:val="en-US"/>
              </w:rPr>
            </w:pPr>
            <w:r>
              <w:rPr>
                <w:sz w:val="24"/>
                <w:szCs w:val="24"/>
                <w:lang w:val="en-US"/>
              </w:rPr>
              <w:t>D</w:t>
            </w:r>
          </w:p>
        </w:tc>
        <w:tc>
          <w:tcPr>
            <w:tcW w:w="1338" w:type="pct"/>
            <w:gridSpan w:val="4"/>
            <w:shd w:val="clear" w:color="auto" w:fill="auto"/>
          </w:tcPr>
          <w:p w14:paraId="11DE1E44" w14:textId="04F4E104" w:rsidR="00A858B1" w:rsidRPr="00DA36AF" w:rsidRDefault="00A858B1" w:rsidP="00A858B1">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8" w:type="pct"/>
            <w:gridSpan w:val="3"/>
            <w:shd w:val="clear" w:color="auto" w:fill="auto"/>
          </w:tcPr>
          <w:p w14:paraId="113BC96F" w14:textId="77777777" w:rsidR="00A858B1" w:rsidRPr="00DA36AF" w:rsidRDefault="00A858B1" w:rsidP="00A858B1">
            <w:pPr>
              <w:spacing w:before="60" w:after="60"/>
              <w:ind w:firstLine="0"/>
              <w:rPr>
                <w:sz w:val="24"/>
                <w:szCs w:val="24"/>
              </w:rPr>
            </w:pPr>
          </w:p>
        </w:tc>
      </w:tr>
      <w:tr w:rsidR="00A858B1" w:rsidRPr="00DA36AF" w14:paraId="1F9BA140" w14:textId="77777777" w:rsidTr="00561387">
        <w:trPr>
          <w:gridAfter w:val="1"/>
          <w:wAfter w:w="3" w:type="pct"/>
        </w:trPr>
        <w:tc>
          <w:tcPr>
            <w:tcW w:w="605" w:type="pct"/>
            <w:shd w:val="clear" w:color="auto" w:fill="auto"/>
          </w:tcPr>
          <w:p w14:paraId="719C1E15"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0D3AFC79" w14:textId="5AA73586" w:rsidR="00A858B1" w:rsidRPr="00DA36AF" w:rsidRDefault="00A858B1" w:rsidP="00A858B1">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A858B1" w:rsidRPr="00FB1998" w:rsidRDefault="00A858B1" w:rsidP="00A858B1">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A858B1" w:rsidRPr="00FB1998" w:rsidRDefault="00077070" w:rsidP="00A858B1">
            <w:pPr>
              <w:spacing w:before="60" w:after="60"/>
              <w:ind w:firstLine="0"/>
              <w:jc w:val="center"/>
              <w:rPr>
                <w:sz w:val="24"/>
                <w:szCs w:val="24"/>
                <w:lang w:val="en-US"/>
              </w:rPr>
            </w:pPr>
            <w:r>
              <w:rPr>
                <w:sz w:val="24"/>
                <w:szCs w:val="24"/>
                <w:lang w:val="en-US"/>
              </w:rPr>
              <w:t>S</w:t>
            </w:r>
          </w:p>
        </w:tc>
        <w:tc>
          <w:tcPr>
            <w:tcW w:w="1338" w:type="pct"/>
            <w:gridSpan w:val="4"/>
            <w:shd w:val="clear" w:color="auto" w:fill="auto"/>
          </w:tcPr>
          <w:p w14:paraId="5205A531" w14:textId="4A2E0D92" w:rsidR="00A858B1" w:rsidRPr="00CF412B" w:rsidRDefault="00A858B1" w:rsidP="00A858B1">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8" w:type="pct"/>
            <w:gridSpan w:val="3"/>
            <w:shd w:val="clear" w:color="auto" w:fill="auto"/>
          </w:tcPr>
          <w:p w14:paraId="3D9F3406" w14:textId="3B31934E" w:rsidR="00A858B1" w:rsidRPr="00DA36AF" w:rsidRDefault="00A858B1" w:rsidP="00A858B1">
            <w:pPr>
              <w:spacing w:before="60" w:after="60"/>
              <w:ind w:firstLine="0"/>
              <w:rPr>
                <w:sz w:val="24"/>
                <w:szCs w:val="24"/>
              </w:rPr>
            </w:pPr>
          </w:p>
        </w:tc>
      </w:tr>
      <w:tr w:rsidR="00A858B1" w:rsidRPr="00DA36AF" w14:paraId="6F8E2EA9" w14:textId="77777777" w:rsidTr="00561387">
        <w:trPr>
          <w:gridAfter w:val="1"/>
          <w:wAfter w:w="3" w:type="pct"/>
        </w:trPr>
        <w:tc>
          <w:tcPr>
            <w:tcW w:w="605" w:type="pct"/>
            <w:shd w:val="clear" w:color="auto" w:fill="auto"/>
          </w:tcPr>
          <w:p w14:paraId="3085CA46" w14:textId="77777777" w:rsidR="00A858B1" w:rsidRPr="00DA36AF" w:rsidRDefault="00A858B1" w:rsidP="00A858B1">
            <w:pPr>
              <w:spacing w:before="60" w:after="60"/>
              <w:ind w:firstLine="0"/>
              <w:rPr>
                <w:sz w:val="24"/>
                <w:szCs w:val="24"/>
              </w:rPr>
            </w:pPr>
          </w:p>
        </w:tc>
        <w:tc>
          <w:tcPr>
            <w:tcW w:w="846" w:type="pct"/>
            <w:gridSpan w:val="3"/>
            <w:shd w:val="clear" w:color="auto" w:fill="auto"/>
          </w:tcPr>
          <w:p w14:paraId="17ADB7D9" w14:textId="6530F5FE" w:rsidR="00A858B1" w:rsidRPr="00DA36AF" w:rsidRDefault="00A858B1" w:rsidP="00A858B1">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A858B1" w:rsidRPr="00DA36AF" w:rsidRDefault="00A858B1" w:rsidP="00A858B1">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A858B1" w:rsidRPr="00DA36AF" w:rsidRDefault="00077070" w:rsidP="00A858B1">
            <w:pPr>
              <w:spacing w:before="60" w:after="60"/>
              <w:ind w:firstLine="0"/>
              <w:jc w:val="center"/>
              <w:rPr>
                <w:sz w:val="24"/>
                <w:szCs w:val="24"/>
              </w:rPr>
            </w:pPr>
            <w:r>
              <w:rPr>
                <w:sz w:val="24"/>
                <w:szCs w:val="24"/>
              </w:rPr>
              <w:t>Т(1-21)</w:t>
            </w:r>
          </w:p>
        </w:tc>
        <w:tc>
          <w:tcPr>
            <w:tcW w:w="1338" w:type="pct"/>
            <w:gridSpan w:val="4"/>
            <w:shd w:val="clear" w:color="auto" w:fill="auto"/>
          </w:tcPr>
          <w:p w14:paraId="3684CE19" w14:textId="703E82A0" w:rsidR="00A858B1" w:rsidRPr="00DA36AF" w:rsidRDefault="00A858B1" w:rsidP="00A858B1">
            <w:pPr>
              <w:spacing w:before="60" w:after="60"/>
              <w:ind w:firstLine="0"/>
              <w:rPr>
                <w:sz w:val="24"/>
                <w:szCs w:val="24"/>
              </w:rPr>
            </w:pPr>
            <w:r w:rsidRPr="00A858B1">
              <w:rPr>
                <w:sz w:val="24"/>
                <w:szCs w:val="24"/>
              </w:rPr>
              <w:t>Сумма, удержанная заказчиком,  в рублевом эквиваленте</w:t>
            </w:r>
          </w:p>
        </w:tc>
        <w:tc>
          <w:tcPr>
            <w:tcW w:w="1378" w:type="pct"/>
            <w:gridSpan w:val="3"/>
            <w:shd w:val="clear" w:color="auto" w:fill="auto"/>
          </w:tcPr>
          <w:p w14:paraId="1FE35705" w14:textId="212A20D6" w:rsidR="00A858B1" w:rsidRPr="00DA36AF" w:rsidRDefault="00077070" w:rsidP="00A858B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813151" w:rsidRPr="00DA36AF" w14:paraId="432D6797" w14:textId="77777777" w:rsidTr="00561387">
        <w:trPr>
          <w:gridAfter w:val="1"/>
          <w:wAfter w:w="3" w:type="pct"/>
        </w:trPr>
        <w:tc>
          <w:tcPr>
            <w:tcW w:w="4997" w:type="pct"/>
            <w:gridSpan w:val="17"/>
            <w:shd w:val="clear" w:color="auto" w:fill="auto"/>
          </w:tcPr>
          <w:p w14:paraId="5FC5D29B" w14:textId="62F5BA46" w:rsidR="00813151" w:rsidRPr="00DA36AF" w:rsidRDefault="00813151" w:rsidP="001C2C4D">
            <w:pPr>
              <w:spacing w:before="60" w:after="60"/>
              <w:ind w:firstLine="0"/>
              <w:jc w:val="center"/>
              <w:rPr>
                <w:sz w:val="24"/>
                <w:szCs w:val="24"/>
              </w:rPr>
            </w:pPr>
          </w:p>
        </w:tc>
      </w:tr>
      <w:tr w:rsidR="00813151" w:rsidRPr="00DA36AF" w14:paraId="776DBCD5" w14:textId="77777777" w:rsidTr="00561387">
        <w:trPr>
          <w:gridAfter w:val="1"/>
          <w:wAfter w:w="3" w:type="pct"/>
        </w:trPr>
        <w:tc>
          <w:tcPr>
            <w:tcW w:w="605" w:type="pct"/>
            <w:shd w:val="clear" w:color="auto" w:fill="auto"/>
            <w:hideMark/>
          </w:tcPr>
          <w:p w14:paraId="3FEBD92F" w14:textId="77777777" w:rsidR="00813151" w:rsidRPr="00DA36AF" w:rsidRDefault="00813151" w:rsidP="00A65E28">
            <w:pPr>
              <w:spacing w:before="60" w:after="60"/>
              <w:ind w:firstLine="0"/>
              <w:rPr>
                <w:sz w:val="24"/>
                <w:szCs w:val="24"/>
                <w:lang w:val="en-US"/>
              </w:rPr>
            </w:pPr>
            <w:r w:rsidRPr="00DA36AF">
              <w:rPr>
                <w:b/>
                <w:bCs/>
                <w:sz w:val="24"/>
                <w:szCs w:val="24"/>
                <w:lang w:val="en-US"/>
              </w:rPr>
              <w:t>printForm</w:t>
            </w:r>
          </w:p>
        </w:tc>
        <w:tc>
          <w:tcPr>
            <w:tcW w:w="846" w:type="pct"/>
            <w:gridSpan w:val="3"/>
            <w:shd w:val="clear" w:color="auto" w:fill="auto"/>
          </w:tcPr>
          <w:p w14:paraId="55F7A4EF" w14:textId="77777777" w:rsidR="00813151" w:rsidRPr="00DA36AF" w:rsidRDefault="00813151" w:rsidP="00A65E28">
            <w:pPr>
              <w:spacing w:before="60" w:after="60"/>
              <w:ind w:firstLine="0"/>
              <w:rPr>
                <w:sz w:val="24"/>
                <w:szCs w:val="24"/>
                <w:lang w:val="en-US"/>
              </w:rPr>
            </w:pPr>
          </w:p>
        </w:tc>
        <w:tc>
          <w:tcPr>
            <w:tcW w:w="292" w:type="pct"/>
            <w:gridSpan w:val="3"/>
            <w:shd w:val="clear" w:color="auto" w:fill="auto"/>
          </w:tcPr>
          <w:p w14:paraId="187F3BE5" w14:textId="77777777" w:rsidR="00813151" w:rsidRPr="00DA36AF" w:rsidRDefault="00813151" w:rsidP="00A65E28">
            <w:pPr>
              <w:spacing w:before="60" w:after="60"/>
              <w:ind w:firstLine="0"/>
              <w:rPr>
                <w:sz w:val="24"/>
                <w:szCs w:val="24"/>
              </w:rPr>
            </w:pPr>
          </w:p>
        </w:tc>
        <w:tc>
          <w:tcPr>
            <w:tcW w:w="538" w:type="pct"/>
            <w:gridSpan w:val="3"/>
            <w:shd w:val="clear" w:color="auto" w:fill="auto"/>
          </w:tcPr>
          <w:p w14:paraId="64297636" w14:textId="77777777" w:rsidR="00813151" w:rsidRPr="00DA36AF" w:rsidRDefault="00813151" w:rsidP="00A65E28">
            <w:pPr>
              <w:spacing w:before="60" w:after="60"/>
              <w:ind w:firstLine="0"/>
              <w:rPr>
                <w:sz w:val="24"/>
                <w:szCs w:val="24"/>
              </w:rPr>
            </w:pPr>
          </w:p>
        </w:tc>
        <w:tc>
          <w:tcPr>
            <w:tcW w:w="1338" w:type="pct"/>
            <w:gridSpan w:val="4"/>
            <w:shd w:val="clear" w:color="auto" w:fill="auto"/>
          </w:tcPr>
          <w:p w14:paraId="25A8F466" w14:textId="77777777" w:rsidR="00813151" w:rsidRPr="00DA36AF" w:rsidRDefault="00813151" w:rsidP="00A65E28">
            <w:pPr>
              <w:spacing w:before="60" w:after="60"/>
              <w:ind w:firstLine="0"/>
              <w:rPr>
                <w:sz w:val="24"/>
                <w:szCs w:val="24"/>
              </w:rPr>
            </w:pPr>
          </w:p>
        </w:tc>
        <w:tc>
          <w:tcPr>
            <w:tcW w:w="1378" w:type="pct"/>
            <w:gridSpan w:val="3"/>
            <w:shd w:val="clear" w:color="auto" w:fill="auto"/>
          </w:tcPr>
          <w:p w14:paraId="5DB4AD6B" w14:textId="77777777" w:rsidR="00813151" w:rsidRPr="00DA36AF" w:rsidRDefault="00813151" w:rsidP="00A65E28">
            <w:pPr>
              <w:spacing w:before="60" w:after="60"/>
              <w:ind w:firstLine="0"/>
              <w:rPr>
                <w:sz w:val="24"/>
                <w:szCs w:val="24"/>
              </w:rPr>
            </w:pPr>
          </w:p>
        </w:tc>
      </w:tr>
      <w:tr w:rsidR="00813151" w:rsidRPr="00DA36AF" w14:paraId="322F2217" w14:textId="77777777" w:rsidTr="00561387">
        <w:trPr>
          <w:gridAfter w:val="1"/>
          <w:wAfter w:w="3" w:type="pct"/>
        </w:trPr>
        <w:tc>
          <w:tcPr>
            <w:tcW w:w="605" w:type="pct"/>
            <w:shd w:val="clear" w:color="auto" w:fill="auto"/>
            <w:hideMark/>
          </w:tcPr>
          <w:p w14:paraId="47F224D9" w14:textId="77777777" w:rsidR="00813151" w:rsidRPr="00DA36AF" w:rsidRDefault="00813151" w:rsidP="00A65E28">
            <w:pPr>
              <w:spacing w:before="60" w:after="60"/>
              <w:ind w:firstLine="0"/>
              <w:rPr>
                <w:sz w:val="24"/>
                <w:szCs w:val="24"/>
              </w:rPr>
            </w:pPr>
          </w:p>
        </w:tc>
        <w:tc>
          <w:tcPr>
            <w:tcW w:w="846" w:type="pct"/>
            <w:gridSpan w:val="3"/>
            <w:shd w:val="clear" w:color="auto" w:fill="auto"/>
            <w:hideMark/>
          </w:tcPr>
          <w:p w14:paraId="2F7C8135" w14:textId="77777777" w:rsidR="00813151" w:rsidRPr="00DA36AF" w:rsidRDefault="00813151" w:rsidP="00A65E28">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813151" w:rsidRPr="00DA36AF" w:rsidRDefault="00813151" w:rsidP="00A65E28">
            <w:pPr>
              <w:spacing w:before="60" w:after="60"/>
              <w:ind w:firstLine="0"/>
              <w:jc w:val="center"/>
              <w:rPr>
                <w:sz w:val="24"/>
                <w:szCs w:val="24"/>
              </w:rPr>
            </w:pPr>
            <w:r w:rsidRPr="00DA36AF">
              <w:rPr>
                <w:sz w:val="24"/>
                <w:szCs w:val="24"/>
              </w:rPr>
              <w:t>T(1-1024)</w:t>
            </w:r>
          </w:p>
        </w:tc>
        <w:tc>
          <w:tcPr>
            <w:tcW w:w="1338" w:type="pct"/>
            <w:gridSpan w:val="4"/>
            <w:shd w:val="clear" w:color="auto" w:fill="auto"/>
            <w:hideMark/>
          </w:tcPr>
          <w:p w14:paraId="10CAA04D" w14:textId="77777777" w:rsidR="00813151" w:rsidRPr="00DA36AF" w:rsidRDefault="00813151" w:rsidP="00A65E28">
            <w:pPr>
              <w:spacing w:before="60" w:after="60"/>
              <w:ind w:firstLine="0"/>
              <w:rPr>
                <w:sz w:val="24"/>
                <w:szCs w:val="24"/>
              </w:rPr>
            </w:pPr>
            <w:r w:rsidRPr="00DA36AF">
              <w:rPr>
                <w:sz w:val="24"/>
                <w:szCs w:val="24"/>
              </w:rPr>
              <w:t>Ссылка для скачивания печатной формы</w:t>
            </w:r>
          </w:p>
        </w:tc>
        <w:tc>
          <w:tcPr>
            <w:tcW w:w="1378" w:type="pct"/>
            <w:gridSpan w:val="3"/>
            <w:shd w:val="clear" w:color="auto" w:fill="auto"/>
            <w:hideMark/>
          </w:tcPr>
          <w:p w14:paraId="487456B4"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0764C7F3" w14:textId="77777777" w:rsidTr="00561387">
        <w:trPr>
          <w:gridAfter w:val="1"/>
          <w:wAfter w:w="3" w:type="pct"/>
        </w:trPr>
        <w:tc>
          <w:tcPr>
            <w:tcW w:w="605" w:type="pct"/>
            <w:shd w:val="clear" w:color="auto" w:fill="auto"/>
            <w:hideMark/>
          </w:tcPr>
          <w:p w14:paraId="553B9902"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6A69B498" w14:textId="77777777" w:rsidR="00813151" w:rsidRPr="00DA36AF" w:rsidRDefault="00813151" w:rsidP="00A65E28">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813151" w:rsidRPr="00DA36AF" w:rsidRDefault="00813151"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36910A93" w14:textId="4A634B23" w:rsidR="00813151" w:rsidRPr="00DA36AF" w:rsidRDefault="00646866" w:rsidP="00A65E28">
            <w:pPr>
              <w:spacing w:before="60" w:after="60"/>
              <w:ind w:firstLine="0"/>
              <w:rPr>
                <w:sz w:val="24"/>
                <w:szCs w:val="24"/>
              </w:rPr>
            </w:pPr>
            <w:r>
              <w:rPr>
                <w:sz w:val="24"/>
                <w:szCs w:val="24"/>
              </w:rPr>
              <w:t>Электронная подпись</w:t>
            </w:r>
          </w:p>
        </w:tc>
        <w:tc>
          <w:tcPr>
            <w:tcW w:w="1378" w:type="pct"/>
            <w:gridSpan w:val="3"/>
            <w:shd w:val="clear" w:color="auto" w:fill="auto"/>
            <w:hideMark/>
          </w:tcPr>
          <w:p w14:paraId="754F89C2" w14:textId="77777777" w:rsidR="00813151" w:rsidRPr="00DA36AF" w:rsidRDefault="00813151"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813151" w:rsidRPr="00DA36AF" w14:paraId="3449C730" w14:textId="77777777" w:rsidTr="00561387">
        <w:trPr>
          <w:gridAfter w:val="1"/>
          <w:wAfter w:w="3" w:type="pct"/>
        </w:trPr>
        <w:tc>
          <w:tcPr>
            <w:tcW w:w="605" w:type="pct"/>
            <w:shd w:val="clear" w:color="auto" w:fill="auto"/>
            <w:hideMark/>
          </w:tcPr>
          <w:p w14:paraId="40575B1E"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724F5D52" w14:textId="77777777" w:rsidR="00813151" w:rsidRPr="00DA36AF" w:rsidRDefault="00813151" w:rsidP="00A65E28">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69BC014E" w14:textId="77777777" w:rsidR="00813151" w:rsidRPr="00DA36AF" w:rsidRDefault="00813151"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8B0A8A" w14:textId="77777777" w:rsidR="00813151" w:rsidRPr="00DA36AF" w:rsidRDefault="00813151" w:rsidP="00A65E28">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8" w:type="pct"/>
            <w:gridSpan w:val="4"/>
            <w:shd w:val="clear" w:color="auto" w:fill="auto"/>
            <w:hideMark/>
          </w:tcPr>
          <w:p w14:paraId="2D203DFB" w14:textId="77777777" w:rsidR="00813151" w:rsidRPr="00DA36AF" w:rsidRDefault="00813151" w:rsidP="00A65E28">
            <w:pPr>
              <w:spacing w:before="60" w:after="60"/>
              <w:ind w:firstLine="0"/>
              <w:rPr>
                <w:sz w:val="24"/>
                <w:szCs w:val="24"/>
              </w:rPr>
            </w:pPr>
            <w:r w:rsidRPr="00B33E30">
              <w:rPr>
                <w:sz w:val="24"/>
                <w:szCs w:val="24"/>
              </w:rPr>
              <w:t>Реестровый номер документа</w:t>
            </w:r>
          </w:p>
        </w:tc>
        <w:tc>
          <w:tcPr>
            <w:tcW w:w="1378" w:type="pct"/>
            <w:gridSpan w:val="3"/>
            <w:shd w:val="clear" w:color="auto" w:fill="auto"/>
            <w:hideMark/>
          </w:tcPr>
          <w:p w14:paraId="48F68499" w14:textId="77777777" w:rsidR="00813151" w:rsidRPr="00DA36AF" w:rsidRDefault="00813151" w:rsidP="00A65E2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813151" w:rsidRPr="00DA36AF" w14:paraId="65DA6181" w14:textId="77777777" w:rsidTr="00561387">
        <w:trPr>
          <w:gridAfter w:val="1"/>
          <w:wAfter w:w="3" w:type="pct"/>
        </w:trPr>
        <w:tc>
          <w:tcPr>
            <w:tcW w:w="4997" w:type="pct"/>
            <w:gridSpan w:val="17"/>
            <w:shd w:val="clear" w:color="auto" w:fill="auto"/>
            <w:hideMark/>
          </w:tcPr>
          <w:p w14:paraId="0D6B3B9B" w14:textId="4D0F6372" w:rsidR="00813151" w:rsidRPr="00DA36AF" w:rsidRDefault="00646866" w:rsidP="00A65E28">
            <w:pPr>
              <w:spacing w:before="60" w:after="60"/>
              <w:ind w:firstLine="0"/>
              <w:jc w:val="center"/>
              <w:rPr>
                <w:sz w:val="24"/>
                <w:szCs w:val="24"/>
              </w:rPr>
            </w:pPr>
            <w:r>
              <w:rPr>
                <w:b/>
                <w:bCs/>
                <w:sz w:val="24"/>
                <w:szCs w:val="24"/>
              </w:rPr>
              <w:t>Электронная подпись</w:t>
            </w:r>
          </w:p>
        </w:tc>
      </w:tr>
      <w:tr w:rsidR="00813151" w:rsidRPr="00DA36AF" w14:paraId="25D75F0D" w14:textId="77777777" w:rsidTr="00561387">
        <w:trPr>
          <w:gridAfter w:val="1"/>
          <w:wAfter w:w="3" w:type="pct"/>
        </w:trPr>
        <w:tc>
          <w:tcPr>
            <w:tcW w:w="605" w:type="pct"/>
            <w:shd w:val="clear" w:color="auto" w:fill="auto"/>
            <w:hideMark/>
          </w:tcPr>
          <w:p w14:paraId="05DB748C" w14:textId="77777777" w:rsidR="00813151" w:rsidRPr="00DA36AF" w:rsidRDefault="00813151" w:rsidP="00A65E28">
            <w:pPr>
              <w:spacing w:before="60" w:after="60"/>
              <w:ind w:firstLine="0"/>
              <w:rPr>
                <w:sz w:val="24"/>
                <w:szCs w:val="24"/>
              </w:rPr>
            </w:pPr>
            <w:r w:rsidRPr="00DA36AF">
              <w:rPr>
                <w:b/>
                <w:bCs/>
                <w:sz w:val="24"/>
                <w:szCs w:val="24"/>
              </w:rPr>
              <w:t>signature</w:t>
            </w:r>
          </w:p>
        </w:tc>
        <w:tc>
          <w:tcPr>
            <w:tcW w:w="846" w:type="pct"/>
            <w:gridSpan w:val="3"/>
            <w:shd w:val="clear" w:color="auto" w:fill="auto"/>
            <w:hideMark/>
          </w:tcPr>
          <w:p w14:paraId="4F12DACD"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6F6FEE31"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3411B19B" w14:textId="77777777" w:rsidR="00813151" w:rsidRPr="00DA36AF" w:rsidRDefault="00813151" w:rsidP="00A65E28">
            <w:pPr>
              <w:spacing w:before="60" w:after="60"/>
              <w:ind w:firstLine="0"/>
              <w:rPr>
                <w:sz w:val="24"/>
                <w:szCs w:val="24"/>
              </w:rPr>
            </w:pPr>
            <w:r w:rsidRPr="00DA36AF">
              <w:rPr>
                <w:sz w:val="24"/>
                <w:szCs w:val="24"/>
              </w:rPr>
              <w:t xml:space="preserve">base64Binary </w:t>
            </w:r>
          </w:p>
        </w:tc>
      </w:tr>
      <w:tr w:rsidR="00813151" w:rsidRPr="00DA36AF" w14:paraId="5EDEF5AD" w14:textId="77777777" w:rsidTr="00561387">
        <w:trPr>
          <w:gridAfter w:val="1"/>
          <w:wAfter w:w="3" w:type="pct"/>
        </w:trPr>
        <w:tc>
          <w:tcPr>
            <w:tcW w:w="605" w:type="pct"/>
            <w:shd w:val="clear" w:color="auto" w:fill="auto"/>
            <w:hideMark/>
          </w:tcPr>
          <w:p w14:paraId="52664419" w14:textId="77777777" w:rsidR="00813151" w:rsidRPr="00DA36AF" w:rsidRDefault="00813151" w:rsidP="00A65E28">
            <w:pPr>
              <w:spacing w:before="60" w:after="60"/>
              <w:ind w:firstLine="0"/>
              <w:rPr>
                <w:sz w:val="24"/>
                <w:szCs w:val="24"/>
              </w:rPr>
            </w:pPr>
            <w:r w:rsidRPr="00DA36AF">
              <w:rPr>
                <w:sz w:val="24"/>
                <w:szCs w:val="24"/>
              </w:rPr>
              <w:lastRenderedPageBreak/>
              <w:t> </w:t>
            </w:r>
          </w:p>
        </w:tc>
        <w:tc>
          <w:tcPr>
            <w:tcW w:w="846" w:type="pct"/>
            <w:gridSpan w:val="3"/>
            <w:shd w:val="clear" w:color="auto" w:fill="auto"/>
            <w:hideMark/>
          </w:tcPr>
          <w:p w14:paraId="384F4CC6" w14:textId="77777777" w:rsidR="00813151" w:rsidRPr="00DA36AF" w:rsidRDefault="00813151" w:rsidP="00A65E28">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813151" w:rsidRPr="00DA36AF" w:rsidRDefault="00813151" w:rsidP="00A65E28">
            <w:pPr>
              <w:spacing w:before="60" w:after="60"/>
              <w:ind w:firstLine="0"/>
              <w:jc w:val="center"/>
              <w:rPr>
                <w:sz w:val="24"/>
                <w:szCs w:val="24"/>
              </w:rPr>
            </w:pPr>
            <w:r w:rsidRPr="00DA36AF">
              <w:rPr>
                <w:sz w:val="24"/>
                <w:szCs w:val="24"/>
              </w:rPr>
              <w:t>T</w:t>
            </w:r>
          </w:p>
        </w:tc>
        <w:tc>
          <w:tcPr>
            <w:tcW w:w="1338" w:type="pct"/>
            <w:gridSpan w:val="4"/>
            <w:shd w:val="clear" w:color="auto" w:fill="auto"/>
            <w:hideMark/>
          </w:tcPr>
          <w:p w14:paraId="53BD7BCE" w14:textId="7F5F954E" w:rsidR="00813151" w:rsidRPr="00646866" w:rsidRDefault="00646866" w:rsidP="00A65E28">
            <w:pPr>
              <w:spacing w:before="60" w:after="60"/>
              <w:ind w:firstLine="0"/>
              <w:rPr>
                <w:sz w:val="24"/>
                <w:szCs w:val="24"/>
              </w:rPr>
            </w:pPr>
            <w:r>
              <w:rPr>
                <w:sz w:val="24"/>
                <w:szCs w:val="24"/>
              </w:rPr>
              <w:t>Тип электронной подписи</w:t>
            </w:r>
            <w:r w:rsidR="00813151" w:rsidRPr="00646866">
              <w:rPr>
                <w:sz w:val="24"/>
                <w:szCs w:val="24"/>
              </w:rPr>
              <w:t>:</w:t>
            </w:r>
            <w:r w:rsidR="00813151" w:rsidRPr="00646866">
              <w:rPr>
                <w:sz w:val="24"/>
                <w:szCs w:val="24"/>
              </w:rPr>
              <w:br/>
            </w:r>
            <w:r w:rsidR="00813151" w:rsidRPr="00DA36AF">
              <w:rPr>
                <w:sz w:val="24"/>
                <w:szCs w:val="24"/>
                <w:lang w:val="en-US"/>
              </w:rPr>
              <w:t>CAdES</w:t>
            </w:r>
            <w:r w:rsidR="00813151" w:rsidRPr="00646866">
              <w:rPr>
                <w:sz w:val="24"/>
                <w:szCs w:val="24"/>
              </w:rPr>
              <w:t>-</w:t>
            </w:r>
            <w:r w:rsidR="00813151" w:rsidRPr="00DA36AF">
              <w:rPr>
                <w:sz w:val="24"/>
                <w:szCs w:val="24"/>
                <w:lang w:val="en-US"/>
              </w:rPr>
              <w:t>BES</w:t>
            </w:r>
            <w:r w:rsidR="00813151" w:rsidRPr="00646866">
              <w:rPr>
                <w:sz w:val="24"/>
                <w:szCs w:val="24"/>
              </w:rPr>
              <w:t>;</w:t>
            </w:r>
            <w:r w:rsidR="00813151" w:rsidRPr="00646866">
              <w:rPr>
                <w:sz w:val="24"/>
                <w:szCs w:val="24"/>
              </w:rPr>
              <w:br/>
            </w:r>
            <w:r w:rsidR="00813151" w:rsidRPr="00DA36AF">
              <w:rPr>
                <w:sz w:val="24"/>
                <w:szCs w:val="24"/>
                <w:lang w:val="en-US"/>
              </w:rPr>
              <w:t>CAdES</w:t>
            </w:r>
            <w:r w:rsidR="00813151" w:rsidRPr="00646866">
              <w:rPr>
                <w:sz w:val="24"/>
                <w:szCs w:val="24"/>
              </w:rPr>
              <w:t>-</w:t>
            </w:r>
            <w:r w:rsidR="00813151" w:rsidRPr="00DA36AF">
              <w:rPr>
                <w:sz w:val="24"/>
                <w:szCs w:val="24"/>
                <w:lang w:val="en-US"/>
              </w:rPr>
              <w:t>A</w:t>
            </w:r>
          </w:p>
        </w:tc>
        <w:tc>
          <w:tcPr>
            <w:tcW w:w="1378" w:type="pct"/>
            <w:gridSpan w:val="3"/>
            <w:shd w:val="clear" w:color="auto" w:fill="auto"/>
            <w:hideMark/>
          </w:tcPr>
          <w:p w14:paraId="274360A2" w14:textId="77777777" w:rsidR="00813151" w:rsidRPr="00DA36AF" w:rsidRDefault="00813151" w:rsidP="00A65E28">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7E0898" w:rsidRPr="007E0898" w14:paraId="438C2F5D" w14:textId="77777777" w:rsidTr="00561387">
        <w:trPr>
          <w:gridAfter w:val="2"/>
          <w:wAfter w:w="15" w:type="pct"/>
        </w:trPr>
        <w:tc>
          <w:tcPr>
            <w:tcW w:w="4985" w:type="pct"/>
            <w:gridSpan w:val="16"/>
            <w:shd w:val="clear" w:color="auto" w:fill="auto"/>
            <w:hideMark/>
          </w:tcPr>
          <w:p w14:paraId="6EA1782C"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75BA856" w14:textId="77777777" w:rsidTr="00561387">
        <w:trPr>
          <w:gridAfter w:val="2"/>
          <w:wAfter w:w="15" w:type="pct"/>
        </w:trPr>
        <w:tc>
          <w:tcPr>
            <w:tcW w:w="605" w:type="pct"/>
            <w:shd w:val="clear" w:color="auto" w:fill="auto"/>
            <w:hideMark/>
          </w:tcPr>
          <w:p w14:paraId="7401D48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0" w:type="pct"/>
            <w:gridSpan w:val="2"/>
            <w:shd w:val="clear" w:color="auto" w:fill="auto"/>
            <w:hideMark/>
          </w:tcPr>
          <w:p w14:paraId="054345C5"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7E0898" w:rsidRPr="007E0898" w:rsidRDefault="007E0898" w:rsidP="0040274C">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7E0898" w:rsidRPr="007E0898" w:rsidRDefault="007E0898" w:rsidP="0040274C">
            <w:pPr>
              <w:spacing w:before="60" w:after="60"/>
              <w:ind w:firstLine="0"/>
              <w:rPr>
                <w:sz w:val="24"/>
                <w:szCs w:val="24"/>
              </w:rPr>
            </w:pPr>
            <w:r w:rsidRPr="007E0898">
              <w:rPr>
                <w:sz w:val="24"/>
                <w:szCs w:val="24"/>
              </w:rPr>
              <w:t> </w:t>
            </w:r>
          </w:p>
        </w:tc>
        <w:tc>
          <w:tcPr>
            <w:tcW w:w="1341" w:type="pct"/>
            <w:gridSpan w:val="4"/>
            <w:shd w:val="clear" w:color="auto" w:fill="auto"/>
            <w:hideMark/>
          </w:tcPr>
          <w:p w14:paraId="2DC2F179" w14:textId="77777777" w:rsidR="007E0898" w:rsidRPr="007E0898" w:rsidRDefault="007E0898" w:rsidP="0040274C">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7E0898" w:rsidRPr="007E0898" w:rsidRDefault="007E0898" w:rsidP="0040274C">
            <w:pPr>
              <w:spacing w:before="60" w:after="60"/>
              <w:ind w:firstLine="0"/>
              <w:rPr>
                <w:sz w:val="24"/>
                <w:szCs w:val="24"/>
              </w:rPr>
            </w:pPr>
          </w:p>
        </w:tc>
      </w:tr>
      <w:tr w:rsidR="007E0898" w:rsidRPr="007E0898" w14:paraId="3C42955B" w14:textId="77777777" w:rsidTr="00561387">
        <w:trPr>
          <w:gridAfter w:val="2"/>
          <w:wAfter w:w="15" w:type="pct"/>
        </w:trPr>
        <w:tc>
          <w:tcPr>
            <w:tcW w:w="605" w:type="pct"/>
            <w:vMerge w:val="restart"/>
            <w:shd w:val="clear" w:color="auto" w:fill="auto"/>
          </w:tcPr>
          <w:p w14:paraId="5255B8C1"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0" w:type="pct"/>
            <w:gridSpan w:val="2"/>
            <w:shd w:val="clear" w:color="auto" w:fill="auto"/>
          </w:tcPr>
          <w:p w14:paraId="3D9DAD9D" w14:textId="77777777" w:rsidR="007E0898" w:rsidRPr="007E0898" w:rsidRDefault="007E0898" w:rsidP="0040274C">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341" w:type="pct"/>
            <w:gridSpan w:val="4"/>
            <w:shd w:val="clear" w:color="auto" w:fill="auto"/>
          </w:tcPr>
          <w:p w14:paraId="7F116BBE"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7E0898" w:rsidRPr="007E0898" w:rsidRDefault="007E0898" w:rsidP="0040274C">
            <w:pPr>
              <w:jc w:val="both"/>
              <w:rPr>
                <w:sz w:val="24"/>
                <w:szCs w:val="24"/>
              </w:rPr>
            </w:pPr>
            <w:r w:rsidRPr="007E0898">
              <w:rPr>
                <w:sz w:val="24"/>
                <w:szCs w:val="24"/>
              </w:rPr>
              <w:t>base64Binary</w:t>
            </w:r>
          </w:p>
          <w:p w14:paraId="139AFF58"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714AE54" w14:textId="77777777" w:rsidTr="00561387">
        <w:trPr>
          <w:gridAfter w:val="2"/>
          <w:wAfter w:w="15" w:type="pct"/>
        </w:trPr>
        <w:tc>
          <w:tcPr>
            <w:tcW w:w="605" w:type="pct"/>
            <w:vMerge/>
            <w:shd w:val="clear" w:color="auto" w:fill="auto"/>
          </w:tcPr>
          <w:p w14:paraId="61689B59" w14:textId="77777777" w:rsidR="007E0898" w:rsidRPr="007E0898" w:rsidRDefault="007E0898" w:rsidP="0040274C">
            <w:pPr>
              <w:spacing w:before="60" w:after="60"/>
              <w:ind w:firstLine="0"/>
              <w:rPr>
                <w:sz w:val="24"/>
                <w:szCs w:val="24"/>
              </w:rPr>
            </w:pPr>
          </w:p>
        </w:tc>
        <w:tc>
          <w:tcPr>
            <w:tcW w:w="830" w:type="pct"/>
            <w:gridSpan w:val="2"/>
            <w:shd w:val="clear" w:color="auto" w:fill="auto"/>
          </w:tcPr>
          <w:p w14:paraId="051C96A1" w14:textId="77777777" w:rsidR="007E0898" w:rsidRPr="007E0898" w:rsidRDefault="007E0898" w:rsidP="0040274C">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341" w:type="pct"/>
            <w:gridSpan w:val="4"/>
            <w:shd w:val="clear" w:color="auto" w:fill="auto"/>
            <w:vAlign w:val="center"/>
          </w:tcPr>
          <w:p w14:paraId="1CA826E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6FA54AC" w14:textId="77777777" w:rsidTr="00561387">
        <w:trPr>
          <w:gridAfter w:val="2"/>
          <w:wAfter w:w="15" w:type="pct"/>
        </w:trPr>
        <w:tc>
          <w:tcPr>
            <w:tcW w:w="605" w:type="pct"/>
            <w:vMerge/>
            <w:shd w:val="clear" w:color="auto" w:fill="auto"/>
          </w:tcPr>
          <w:p w14:paraId="5F708DC7" w14:textId="77777777" w:rsidR="007E0898" w:rsidRPr="007E0898" w:rsidRDefault="007E0898" w:rsidP="0040274C">
            <w:pPr>
              <w:spacing w:before="60" w:after="60"/>
              <w:ind w:firstLine="0"/>
              <w:rPr>
                <w:sz w:val="24"/>
                <w:szCs w:val="24"/>
              </w:rPr>
            </w:pPr>
          </w:p>
        </w:tc>
        <w:tc>
          <w:tcPr>
            <w:tcW w:w="830" w:type="pct"/>
            <w:gridSpan w:val="2"/>
            <w:shd w:val="clear" w:color="auto" w:fill="auto"/>
          </w:tcPr>
          <w:p w14:paraId="7BFBED25" w14:textId="77777777" w:rsidR="007E0898" w:rsidRPr="007E0898" w:rsidRDefault="007E0898" w:rsidP="0040274C">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0AC5AD3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C91D0F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341" w:type="pct"/>
            <w:gridSpan w:val="4"/>
            <w:shd w:val="clear" w:color="auto" w:fill="auto"/>
            <w:vAlign w:val="center"/>
          </w:tcPr>
          <w:p w14:paraId="6109AAD4" w14:textId="20BE9BB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0" w:type="pct"/>
            <w:gridSpan w:val="3"/>
            <w:shd w:val="clear" w:color="auto" w:fill="auto"/>
            <w:vAlign w:val="center"/>
          </w:tcPr>
          <w:p w14:paraId="4AEB7BD4" w14:textId="77777777" w:rsidR="007E0898" w:rsidRPr="007E0898" w:rsidRDefault="007E0898" w:rsidP="0040274C">
            <w:pPr>
              <w:spacing w:before="60" w:after="60"/>
              <w:ind w:firstLine="0"/>
              <w:rPr>
                <w:sz w:val="24"/>
                <w:szCs w:val="24"/>
              </w:rPr>
            </w:pPr>
          </w:p>
        </w:tc>
      </w:tr>
      <w:tr w:rsidR="007E0898" w:rsidRPr="007E0898" w14:paraId="1CDDED94" w14:textId="77777777" w:rsidTr="00561387">
        <w:trPr>
          <w:gridAfter w:val="2"/>
          <w:wAfter w:w="15" w:type="pct"/>
        </w:trPr>
        <w:tc>
          <w:tcPr>
            <w:tcW w:w="605" w:type="pct"/>
            <w:shd w:val="clear" w:color="auto" w:fill="auto"/>
          </w:tcPr>
          <w:p w14:paraId="0C8F3077" w14:textId="77777777" w:rsidR="007E0898" w:rsidRPr="007E0898" w:rsidRDefault="007E0898" w:rsidP="0040274C">
            <w:pPr>
              <w:spacing w:before="60" w:after="60"/>
              <w:ind w:firstLine="0"/>
              <w:rPr>
                <w:sz w:val="24"/>
                <w:szCs w:val="24"/>
              </w:rPr>
            </w:pPr>
          </w:p>
        </w:tc>
        <w:tc>
          <w:tcPr>
            <w:tcW w:w="830" w:type="pct"/>
            <w:gridSpan w:val="2"/>
            <w:shd w:val="clear" w:color="auto" w:fill="auto"/>
          </w:tcPr>
          <w:p w14:paraId="6C4300DF" w14:textId="77777777" w:rsidR="007E0898" w:rsidRPr="007E0898" w:rsidRDefault="007E0898" w:rsidP="0040274C">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341" w:type="pct"/>
            <w:gridSpan w:val="4"/>
            <w:shd w:val="clear" w:color="auto" w:fill="auto"/>
            <w:vAlign w:val="center"/>
          </w:tcPr>
          <w:p w14:paraId="2679851C" w14:textId="2139454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0" w:type="pct"/>
            <w:gridSpan w:val="3"/>
            <w:shd w:val="clear" w:color="auto" w:fill="auto"/>
            <w:vAlign w:val="center"/>
          </w:tcPr>
          <w:p w14:paraId="1EF44A95" w14:textId="77777777" w:rsidR="007E0898" w:rsidRPr="007E0898" w:rsidRDefault="007E0898" w:rsidP="0040274C">
            <w:pPr>
              <w:spacing w:before="60" w:after="60"/>
              <w:ind w:firstLine="0"/>
              <w:rPr>
                <w:sz w:val="24"/>
                <w:szCs w:val="24"/>
              </w:rPr>
            </w:pPr>
          </w:p>
        </w:tc>
      </w:tr>
      <w:tr w:rsidR="007E0898" w:rsidRPr="00674BDA" w14:paraId="49C997F9" w14:textId="77777777" w:rsidTr="00561387">
        <w:trPr>
          <w:gridAfter w:val="2"/>
          <w:wAfter w:w="15" w:type="pct"/>
        </w:trPr>
        <w:tc>
          <w:tcPr>
            <w:tcW w:w="605" w:type="pct"/>
            <w:shd w:val="clear" w:color="auto" w:fill="auto"/>
          </w:tcPr>
          <w:p w14:paraId="08F00A21" w14:textId="77777777" w:rsidR="007E0898" w:rsidRPr="007E0898" w:rsidRDefault="007E0898" w:rsidP="0040274C">
            <w:pPr>
              <w:spacing w:before="60" w:after="60"/>
              <w:ind w:firstLine="0"/>
              <w:rPr>
                <w:sz w:val="24"/>
                <w:szCs w:val="24"/>
              </w:rPr>
            </w:pPr>
          </w:p>
        </w:tc>
        <w:tc>
          <w:tcPr>
            <w:tcW w:w="830" w:type="pct"/>
            <w:gridSpan w:val="2"/>
            <w:shd w:val="clear" w:color="auto" w:fill="auto"/>
          </w:tcPr>
          <w:p w14:paraId="7BC152C6" w14:textId="77777777" w:rsidR="007E0898" w:rsidRPr="007E0898" w:rsidRDefault="007E0898" w:rsidP="0040274C">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341" w:type="pct"/>
            <w:gridSpan w:val="4"/>
            <w:shd w:val="clear" w:color="auto" w:fill="auto"/>
          </w:tcPr>
          <w:p w14:paraId="2DE3C76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7E0898" w:rsidRPr="007E0898" w:rsidRDefault="007E0898" w:rsidP="0040274C">
            <w:pPr>
              <w:ind w:firstLine="0"/>
              <w:rPr>
                <w:sz w:val="24"/>
                <w:szCs w:val="24"/>
              </w:rPr>
            </w:pPr>
            <w:r w:rsidRPr="007E0898">
              <w:rPr>
                <w:sz w:val="24"/>
                <w:szCs w:val="24"/>
              </w:rPr>
              <w:t>Допустимые значения:</w:t>
            </w:r>
          </w:p>
          <w:p w14:paraId="6146493F" w14:textId="77777777" w:rsidR="007E0898" w:rsidRPr="007E0898" w:rsidRDefault="007E0898" w:rsidP="0040274C">
            <w:pPr>
              <w:ind w:firstLine="0"/>
              <w:rPr>
                <w:sz w:val="24"/>
                <w:szCs w:val="24"/>
              </w:rPr>
            </w:pPr>
            <w:r w:rsidRPr="007E0898">
              <w:rPr>
                <w:sz w:val="24"/>
                <w:szCs w:val="24"/>
              </w:rPr>
              <w:t>pdf</w:t>
            </w:r>
          </w:p>
          <w:p w14:paraId="6074E18F" w14:textId="77777777" w:rsidR="007E0898" w:rsidRPr="007E0898" w:rsidRDefault="007E0898" w:rsidP="0040274C">
            <w:pPr>
              <w:ind w:firstLine="0"/>
              <w:rPr>
                <w:sz w:val="24"/>
                <w:szCs w:val="24"/>
              </w:rPr>
            </w:pPr>
            <w:r w:rsidRPr="007E0898">
              <w:rPr>
                <w:sz w:val="24"/>
                <w:szCs w:val="24"/>
              </w:rPr>
              <w:t>docx</w:t>
            </w:r>
          </w:p>
          <w:p w14:paraId="7EFE0576" w14:textId="77777777" w:rsidR="007E0898" w:rsidRPr="007E0898" w:rsidRDefault="007E0898" w:rsidP="0040274C">
            <w:pPr>
              <w:ind w:firstLine="0"/>
              <w:rPr>
                <w:sz w:val="24"/>
                <w:szCs w:val="24"/>
              </w:rPr>
            </w:pPr>
            <w:r w:rsidRPr="007E0898">
              <w:rPr>
                <w:sz w:val="24"/>
                <w:szCs w:val="24"/>
              </w:rPr>
              <w:t>doc</w:t>
            </w:r>
          </w:p>
          <w:p w14:paraId="722469E3" w14:textId="77777777" w:rsidR="007E0898" w:rsidRPr="007E0898" w:rsidRDefault="007E0898" w:rsidP="0040274C">
            <w:pPr>
              <w:ind w:firstLine="0"/>
              <w:rPr>
                <w:sz w:val="24"/>
                <w:szCs w:val="24"/>
              </w:rPr>
            </w:pPr>
            <w:r w:rsidRPr="007E0898">
              <w:rPr>
                <w:sz w:val="24"/>
                <w:szCs w:val="24"/>
              </w:rPr>
              <w:t>rtf</w:t>
            </w:r>
          </w:p>
          <w:p w14:paraId="79FF2A90" w14:textId="77777777" w:rsidR="007E0898" w:rsidRPr="007E0898" w:rsidRDefault="007E0898" w:rsidP="0040274C">
            <w:pPr>
              <w:ind w:firstLine="0"/>
              <w:rPr>
                <w:sz w:val="24"/>
                <w:szCs w:val="24"/>
              </w:rPr>
            </w:pPr>
            <w:r w:rsidRPr="007E0898">
              <w:rPr>
                <w:sz w:val="24"/>
                <w:szCs w:val="24"/>
              </w:rPr>
              <w:t>xls</w:t>
            </w:r>
          </w:p>
          <w:p w14:paraId="4D10D551" w14:textId="77777777" w:rsidR="007E0898" w:rsidRPr="007E0898" w:rsidRDefault="007E0898" w:rsidP="0040274C">
            <w:pPr>
              <w:ind w:firstLine="0"/>
              <w:rPr>
                <w:sz w:val="24"/>
                <w:szCs w:val="24"/>
              </w:rPr>
            </w:pPr>
            <w:r w:rsidRPr="007E0898">
              <w:rPr>
                <w:sz w:val="24"/>
                <w:szCs w:val="24"/>
              </w:rPr>
              <w:t>xlsx</w:t>
            </w:r>
          </w:p>
          <w:p w14:paraId="19D459C6" w14:textId="77777777" w:rsidR="007E0898" w:rsidRPr="007E0898" w:rsidRDefault="007E0898" w:rsidP="0040274C">
            <w:pPr>
              <w:ind w:firstLine="0"/>
              <w:rPr>
                <w:sz w:val="24"/>
                <w:szCs w:val="24"/>
              </w:rPr>
            </w:pPr>
            <w:r w:rsidRPr="007E0898">
              <w:rPr>
                <w:sz w:val="24"/>
                <w:szCs w:val="24"/>
              </w:rPr>
              <w:t>jpeg</w:t>
            </w:r>
          </w:p>
          <w:p w14:paraId="0284B023" w14:textId="77777777" w:rsidR="007E0898" w:rsidRPr="007E0898" w:rsidRDefault="007E0898" w:rsidP="0040274C">
            <w:pPr>
              <w:ind w:firstLine="0"/>
              <w:rPr>
                <w:sz w:val="24"/>
                <w:szCs w:val="24"/>
              </w:rPr>
            </w:pPr>
            <w:r w:rsidRPr="007E0898">
              <w:rPr>
                <w:sz w:val="24"/>
                <w:szCs w:val="24"/>
              </w:rPr>
              <w:t>jpg</w:t>
            </w:r>
          </w:p>
          <w:p w14:paraId="3765F2D3" w14:textId="77777777" w:rsidR="007E0898" w:rsidRPr="007E0898" w:rsidRDefault="007E0898" w:rsidP="0040274C">
            <w:pPr>
              <w:ind w:firstLine="0"/>
              <w:rPr>
                <w:sz w:val="24"/>
                <w:szCs w:val="24"/>
              </w:rPr>
            </w:pPr>
            <w:r w:rsidRPr="007E0898">
              <w:rPr>
                <w:sz w:val="24"/>
                <w:szCs w:val="24"/>
              </w:rPr>
              <w:t>bmp</w:t>
            </w:r>
          </w:p>
          <w:p w14:paraId="5D2166C3" w14:textId="77777777" w:rsidR="007E0898" w:rsidRPr="007E0898" w:rsidRDefault="007E0898" w:rsidP="0040274C">
            <w:pPr>
              <w:ind w:firstLine="0"/>
              <w:rPr>
                <w:sz w:val="24"/>
                <w:szCs w:val="24"/>
              </w:rPr>
            </w:pPr>
            <w:r w:rsidRPr="007E0898">
              <w:rPr>
                <w:sz w:val="24"/>
                <w:szCs w:val="24"/>
              </w:rPr>
              <w:t>tif</w:t>
            </w:r>
          </w:p>
          <w:p w14:paraId="65703D13" w14:textId="77777777" w:rsidR="007E0898" w:rsidRPr="007E0898" w:rsidRDefault="007E0898" w:rsidP="0040274C">
            <w:pPr>
              <w:ind w:firstLine="0"/>
              <w:rPr>
                <w:sz w:val="24"/>
                <w:szCs w:val="24"/>
                <w:lang w:val="en-US"/>
              </w:rPr>
            </w:pPr>
            <w:r w:rsidRPr="007E0898">
              <w:rPr>
                <w:sz w:val="24"/>
                <w:szCs w:val="24"/>
                <w:lang w:val="en-US"/>
              </w:rPr>
              <w:t>tiff</w:t>
            </w:r>
          </w:p>
          <w:p w14:paraId="1DE3F3DF" w14:textId="77777777" w:rsidR="007E0898" w:rsidRPr="007E0898" w:rsidRDefault="007E0898" w:rsidP="0040274C">
            <w:pPr>
              <w:ind w:firstLine="0"/>
              <w:rPr>
                <w:sz w:val="24"/>
                <w:szCs w:val="24"/>
                <w:lang w:val="en-US"/>
              </w:rPr>
            </w:pPr>
            <w:r w:rsidRPr="007E0898">
              <w:rPr>
                <w:sz w:val="24"/>
                <w:szCs w:val="24"/>
                <w:lang w:val="en-US"/>
              </w:rPr>
              <w:t>txt</w:t>
            </w:r>
          </w:p>
          <w:p w14:paraId="4D0F700D" w14:textId="77777777" w:rsidR="007E0898" w:rsidRPr="007E0898" w:rsidRDefault="007E0898" w:rsidP="0040274C">
            <w:pPr>
              <w:ind w:firstLine="0"/>
              <w:rPr>
                <w:sz w:val="24"/>
                <w:szCs w:val="24"/>
                <w:lang w:val="en-US"/>
              </w:rPr>
            </w:pPr>
            <w:r w:rsidRPr="007E0898">
              <w:rPr>
                <w:sz w:val="24"/>
                <w:szCs w:val="24"/>
                <w:lang w:val="en-US"/>
              </w:rPr>
              <w:t>zip</w:t>
            </w:r>
          </w:p>
          <w:p w14:paraId="644A8BD8" w14:textId="77777777" w:rsidR="007E0898" w:rsidRPr="007E0898" w:rsidRDefault="007E0898" w:rsidP="0040274C">
            <w:pPr>
              <w:ind w:firstLine="0"/>
              <w:rPr>
                <w:sz w:val="24"/>
                <w:szCs w:val="24"/>
                <w:lang w:val="en-US"/>
              </w:rPr>
            </w:pPr>
            <w:r w:rsidRPr="007E0898">
              <w:rPr>
                <w:sz w:val="24"/>
                <w:szCs w:val="24"/>
                <w:lang w:val="en-US"/>
              </w:rPr>
              <w:t>rar</w:t>
            </w:r>
          </w:p>
          <w:p w14:paraId="1AE3D79B" w14:textId="77777777" w:rsidR="007E0898" w:rsidRPr="007E0898" w:rsidRDefault="007E0898" w:rsidP="0040274C">
            <w:pPr>
              <w:ind w:firstLine="0"/>
              <w:rPr>
                <w:sz w:val="24"/>
                <w:szCs w:val="24"/>
                <w:lang w:val="en-US"/>
              </w:rPr>
            </w:pPr>
            <w:r w:rsidRPr="007E0898">
              <w:rPr>
                <w:sz w:val="24"/>
                <w:szCs w:val="24"/>
                <w:lang w:val="en-US"/>
              </w:rPr>
              <w:t>gif</w:t>
            </w:r>
          </w:p>
          <w:p w14:paraId="31D30BA2" w14:textId="77777777" w:rsidR="007E0898" w:rsidRPr="007E0898" w:rsidRDefault="007E0898" w:rsidP="0040274C">
            <w:pPr>
              <w:ind w:firstLine="0"/>
              <w:rPr>
                <w:sz w:val="24"/>
                <w:szCs w:val="24"/>
                <w:lang w:val="en-US"/>
              </w:rPr>
            </w:pPr>
            <w:r w:rsidRPr="007E0898">
              <w:rPr>
                <w:sz w:val="24"/>
                <w:szCs w:val="24"/>
                <w:lang w:val="en-US"/>
              </w:rPr>
              <w:t>csv</w:t>
            </w:r>
          </w:p>
          <w:p w14:paraId="087213C8" w14:textId="77777777" w:rsidR="007E0898" w:rsidRPr="007E0898" w:rsidRDefault="007E0898" w:rsidP="0040274C">
            <w:pPr>
              <w:ind w:firstLine="0"/>
              <w:rPr>
                <w:sz w:val="24"/>
                <w:szCs w:val="24"/>
                <w:lang w:val="en-US"/>
              </w:rPr>
            </w:pPr>
            <w:r w:rsidRPr="007E0898">
              <w:rPr>
                <w:sz w:val="24"/>
                <w:szCs w:val="24"/>
                <w:lang w:val="en-US"/>
              </w:rPr>
              <w:t>odp</w:t>
            </w:r>
          </w:p>
          <w:p w14:paraId="1B6D8F8A" w14:textId="77777777" w:rsidR="007E0898" w:rsidRPr="007E0898" w:rsidRDefault="007E0898" w:rsidP="0040274C">
            <w:pPr>
              <w:ind w:firstLine="0"/>
              <w:rPr>
                <w:sz w:val="24"/>
                <w:szCs w:val="24"/>
                <w:lang w:val="en-US"/>
              </w:rPr>
            </w:pPr>
            <w:r w:rsidRPr="007E0898">
              <w:rPr>
                <w:sz w:val="24"/>
                <w:szCs w:val="24"/>
                <w:lang w:val="en-US"/>
              </w:rPr>
              <w:lastRenderedPageBreak/>
              <w:t>odf</w:t>
            </w:r>
          </w:p>
          <w:p w14:paraId="5528573B" w14:textId="77777777" w:rsidR="007E0898" w:rsidRPr="007E0898" w:rsidRDefault="007E0898" w:rsidP="0040274C">
            <w:pPr>
              <w:ind w:firstLine="0"/>
              <w:rPr>
                <w:sz w:val="24"/>
                <w:szCs w:val="24"/>
                <w:lang w:val="en-US"/>
              </w:rPr>
            </w:pPr>
            <w:r w:rsidRPr="007E0898">
              <w:rPr>
                <w:sz w:val="24"/>
                <w:szCs w:val="24"/>
                <w:lang w:val="en-US"/>
              </w:rPr>
              <w:t>ods</w:t>
            </w:r>
          </w:p>
          <w:p w14:paraId="07A751D2" w14:textId="77777777" w:rsidR="007E0898" w:rsidRPr="007E0898" w:rsidRDefault="007E0898" w:rsidP="0040274C">
            <w:pPr>
              <w:ind w:firstLine="0"/>
              <w:rPr>
                <w:sz w:val="24"/>
                <w:szCs w:val="24"/>
                <w:lang w:val="en-US"/>
              </w:rPr>
            </w:pPr>
            <w:r w:rsidRPr="007E0898">
              <w:rPr>
                <w:sz w:val="24"/>
                <w:szCs w:val="24"/>
                <w:lang w:val="en-US"/>
              </w:rPr>
              <w:t>odt</w:t>
            </w:r>
          </w:p>
          <w:p w14:paraId="38FAA188" w14:textId="77777777" w:rsidR="007E0898" w:rsidRPr="007E0898" w:rsidRDefault="007E0898" w:rsidP="0040274C">
            <w:pPr>
              <w:ind w:firstLine="0"/>
              <w:rPr>
                <w:sz w:val="24"/>
                <w:szCs w:val="24"/>
                <w:lang w:val="en-US"/>
              </w:rPr>
            </w:pPr>
            <w:r w:rsidRPr="007E0898">
              <w:rPr>
                <w:sz w:val="24"/>
                <w:szCs w:val="24"/>
                <w:lang w:val="en-US"/>
              </w:rPr>
              <w:t>sxc</w:t>
            </w:r>
          </w:p>
          <w:p w14:paraId="55FA385B" w14:textId="77777777" w:rsidR="007E0898" w:rsidRDefault="007E0898" w:rsidP="00893949">
            <w:pPr>
              <w:ind w:firstLine="0"/>
              <w:rPr>
                <w:sz w:val="24"/>
                <w:szCs w:val="24"/>
                <w:lang w:val="en-US"/>
              </w:rPr>
            </w:pPr>
            <w:r w:rsidRPr="007E0898">
              <w:rPr>
                <w:sz w:val="24"/>
                <w:szCs w:val="24"/>
                <w:lang w:val="en-US"/>
              </w:rPr>
              <w:t>sxw</w:t>
            </w:r>
          </w:p>
          <w:p w14:paraId="0213B9BF" w14:textId="7B50DF3C" w:rsidR="00893949" w:rsidRPr="007E0898" w:rsidRDefault="00893949" w:rsidP="00893949">
            <w:pPr>
              <w:ind w:firstLine="0"/>
              <w:rPr>
                <w:sz w:val="24"/>
                <w:szCs w:val="24"/>
                <w:lang w:val="en-US"/>
              </w:rPr>
            </w:pPr>
            <w:r>
              <w:rPr>
                <w:sz w:val="24"/>
                <w:szCs w:val="24"/>
                <w:lang w:val="en-US"/>
              </w:rPr>
              <w:t>xml</w:t>
            </w:r>
          </w:p>
        </w:tc>
      </w:tr>
      <w:tr w:rsidR="007E0898" w:rsidRPr="007E0898" w14:paraId="48B1FC47" w14:textId="77777777" w:rsidTr="00561387">
        <w:trPr>
          <w:gridAfter w:val="2"/>
          <w:wAfter w:w="15" w:type="pct"/>
        </w:trPr>
        <w:tc>
          <w:tcPr>
            <w:tcW w:w="605" w:type="pct"/>
            <w:shd w:val="clear" w:color="auto" w:fill="auto"/>
          </w:tcPr>
          <w:p w14:paraId="55D7FF27" w14:textId="77777777" w:rsidR="007E0898" w:rsidRPr="007E0898" w:rsidRDefault="007E0898" w:rsidP="0040274C">
            <w:pPr>
              <w:spacing w:before="60" w:after="60"/>
              <w:ind w:firstLine="0"/>
              <w:rPr>
                <w:sz w:val="24"/>
                <w:szCs w:val="24"/>
                <w:lang w:val="en-US"/>
              </w:rPr>
            </w:pPr>
          </w:p>
        </w:tc>
        <w:tc>
          <w:tcPr>
            <w:tcW w:w="830" w:type="pct"/>
            <w:gridSpan w:val="2"/>
            <w:shd w:val="clear" w:color="auto" w:fill="auto"/>
          </w:tcPr>
          <w:p w14:paraId="5A6467E3"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341" w:type="pct"/>
            <w:gridSpan w:val="4"/>
            <w:shd w:val="clear" w:color="auto" w:fill="auto"/>
            <w:vAlign w:val="center"/>
          </w:tcPr>
          <w:p w14:paraId="645167BC" w14:textId="6DAFFE0E"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813151" w:rsidRPr="00DA36AF" w14:paraId="1D0EF6EC" w14:textId="77777777" w:rsidTr="00561387">
        <w:trPr>
          <w:gridAfter w:val="1"/>
          <w:wAfter w:w="3" w:type="pct"/>
        </w:trPr>
        <w:tc>
          <w:tcPr>
            <w:tcW w:w="4997" w:type="pct"/>
            <w:gridSpan w:val="17"/>
            <w:shd w:val="clear" w:color="auto" w:fill="auto"/>
            <w:hideMark/>
          </w:tcPr>
          <w:p w14:paraId="2A83CAFC" w14:textId="6E16B637" w:rsidR="00813151" w:rsidRPr="00DA36AF" w:rsidRDefault="00DA1168" w:rsidP="00A65E28">
            <w:pPr>
              <w:spacing w:before="60" w:after="60"/>
              <w:ind w:firstLine="0"/>
              <w:jc w:val="center"/>
              <w:rPr>
                <w:sz w:val="24"/>
                <w:szCs w:val="24"/>
              </w:rPr>
            </w:pPr>
            <w:r w:rsidRPr="00DA1168">
              <w:rPr>
                <w:b/>
                <w:bCs/>
                <w:sz w:val="24"/>
                <w:szCs w:val="24"/>
              </w:rPr>
              <w:t>Документы, подтверждающие исполнение, оплату</w:t>
            </w:r>
          </w:p>
        </w:tc>
      </w:tr>
      <w:tr w:rsidR="00813151" w:rsidRPr="00DA36AF" w14:paraId="478F5937" w14:textId="77777777" w:rsidTr="00561387">
        <w:trPr>
          <w:gridAfter w:val="1"/>
          <w:wAfter w:w="3" w:type="pct"/>
        </w:trPr>
        <w:tc>
          <w:tcPr>
            <w:tcW w:w="605" w:type="pct"/>
            <w:shd w:val="clear" w:color="auto" w:fill="auto"/>
            <w:hideMark/>
          </w:tcPr>
          <w:p w14:paraId="62237940" w14:textId="77777777" w:rsidR="00813151" w:rsidRPr="00DA36AF" w:rsidRDefault="00813151" w:rsidP="00A65E28">
            <w:pPr>
              <w:spacing w:before="60" w:after="60"/>
              <w:ind w:firstLine="0"/>
              <w:rPr>
                <w:sz w:val="24"/>
                <w:szCs w:val="24"/>
              </w:rPr>
            </w:pPr>
            <w:r w:rsidRPr="00DA36AF">
              <w:rPr>
                <w:b/>
                <w:bCs/>
                <w:sz w:val="24"/>
                <w:szCs w:val="24"/>
                <w:lang w:val="en-US"/>
              </w:rPr>
              <w:t>paymentDocuments</w:t>
            </w:r>
          </w:p>
        </w:tc>
        <w:tc>
          <w:tcPr>
            <w:tcW w:w="846" w:type="pct"/>
            <w:gridSpan w:val="3"/>
            <w:shd w:val="clear" w:color="auto" w:fill="auto"/>
            <w:hideMark/>
          </w:tcPr>
          <w:p w14:paraId="05EF6AF7"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0AF18F3C"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70109775"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B45353" w14:textId="77777777" w:rsidTr="00561387">
        <w:trPr>
          <w:gridAfter w:val="1"/>
          <w:wAfter w:w="3" w:type="pct"/>
        </w:trPr>
        <w:tc>
          <w:tcPr>
            <w:tcW w:w="605" w:type="pct"/>
            <w:shd w:val="clear" w:color="auto" w:fill="auto"/>
            <w:hideMark/>
          </w:tcPr>
          <w:p w14:paraId="615E7A9B" w14:textId="77777777" w:rsidR="00813151" w:rsidRPr="00DA36AF" w:rsidRDefault="00813151" w:rsidP="00A65E28">
            <w:pPr>
              <w:spacing w:before="60" w:after="60"/>
              <w:ind w:firstLine="0"/>
              <w:rPr>
                <w:sz w:val="24"/>
                <w:szCs w:val="24"/>
              </w:rPr>
            </w:pPr>
          </w:p>
        </w:tc>
        <w:tc>
          <w:tcPr>
            <w:tcW w:w="846" w:type="pct"/>
            <w:gridSpan w:val="3"/>
            <w:shd w:val="clear" w:color="auto" w:fill="auto"/>
            <w:hideMark/>
          </w:tcPr>
          <w:p w14:paraId="00926E2B" w14:textId="77777777" w:rsidR="00813151" w:rsidRPr="00DA36AF" w:rsidRDefault="00813151" w:rsidP="00A65E28">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813151" w:rsidRPr="00DA36AF" w:rsidRDefault="00813151" w:rsidP="00A65E28">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813151" w:rsidRPr="00DA36AF" w:rsidRDefault="00813151" w:rsidP="00A65E28">
            <w:pPr>
              <w:spacing w:before="60" w:after="60"/>
              <w:ind w:firstLine="0"/>
              <w:jc w:val="center"/>
              <w:rPr>
                <w:sz w:val="24"/>
                <w:szCs w:val="24"/>
                <w:lang w:val="en-US"/>
              </w:rPr>
            </w:pPr>
            <w:r w:rsidRPr="00DA36AF">
              <w:rPr>
                <w:sz w:val="24"/>
                <w:szCs w:val="24"/>
              </w:rPr>
              <w:t> S</w:t>
            </w:r>
          </w:p>
        </w:tc>
        <w:tc>
          <w:tcPr>
            <w:tcW w:w="1338" w:type="pct"/>
            <w:gridSpan w:val="4"/>
            <w:shd w:val="clear" w:color="auto" w:fill="auto"/>
            <w:hideMark/>
          </w:tcPr>
          <w:p w14:paraId="130E7B8B" w14:textId="77777777" w:rsidR="00813151" w:rsidRPr="00DA36AF" w:rsidRDefault="00813151" w:rsidP="00A65E28">
            <w:pPr>
              <w:spacing w:before="60" w:after="60"/>
              <w:ind w:firstLine="0"/>
              <w:rPr>
                <w:sz w:val="24"/>
                <w:szCs w:val="24"/>
              </w:rPr>
            </w:pPr>
            <w:r w:rsidRPr="00DA36AF">
              <w:rPr>
                <w:sz w:val="24"/>
                <w:szCs w:val="24"/>
              </w:rPr>
              <w:t> Прикрепленый документ</w:t>
            </w:r>
          </w:p>
        </w:tc>
        <w:tc>
          <w:tcPr>
            <w:tcW w:w="1378" w:type="pct"/>
            <w:gridSpan w:val="3"/>
            <w:shd w:val="clear" w:color="auto" w:fill="auto"/>
            <w:hideMark/>
          </w:tcPr>
          <w:p w14:paraId="2DA63E64" w14:textId="77777777" w:rsidR="00813151" w:rsidRPr="00DA36AF" w:rsidRDefault="00813151" w:rsidP="00A65E28">
            <w:pPr>
              <w:spacing w:before="60" w:after="60"/>
              <w:ind w:firstLine="0"/>
              <w:rPr>
                <w:sz w:val="24"/>
                <w:szCs w:val="24"/>
              </w:rPr>
            </w:pPr>
            <w:r w:rsidRPr="00DA36AF">
              <w:rPr>
                <w:sz w:val="24"/>
                <w:szCs w:val="24"/>
              </w:rPr>
              <w:t>Множественный элемент</w:t>
            </w:r>
          </w:p>
        </w:tc>
      </w:tr>
      <w:tr w:rsidR="00DA1168" w:rsidRPr="00DA36AF" w14:paraId="028B24E7" w14:textId="77777777" w:rsidTr="00AF28AF">
        <w:trPr>
          <w:gridAfter w:val="1"/>
          <w:wAfter w:w="3" w:type="pct"/>
        </w:trPr>
        <w:tc>
          <w:tcPr>
            <w:tcW w:w="4997" w:type="pct"/>
            <w:gridSpan w:val="17"/>
            <w:shd w:val="clear" w:color="auto" w:fill="auto"/>
            <w:hideMark/>
          </w:tcPr>
          <w:p w14:paraId="719BD6C5" w14:textId="77777777" w:rsidR="00DA1168" w:rsidRPr="00DA36AF" w:rsidRDefault="00DA1168" w:rsidP="00DA1168">
            <w:pPr>
              <w:spacing w:before="60" w:after="60"/>
              <w:ind w:firstLine="0"/>
              <w:jc w:val="center"/>
              <w:rPr>
                <w:sz w:val="24"/>
                <w:szCs w:val="24"/>
              </w:rPr>
            </w:pPr>
            <w:r w:rsidRPr="00DA1168">
              <w:rPr>
                <w:b/>
                <w:bCs/>
                <w:sz w:val="24"/>
                <w:szCs w:val="24"/>
              </w:rPr>
              <w:t>Документы, подтверждающие приемку товара</w:t>
            </w:r>
          </w:p>
        </w:tc>
      </w:tr>
      <w:tr w:rsidR="00DA1168" w:rsidRPr="00DA36AF" w14:paraId="198341B0" w14:textId="77777777" w:rsidTr="00AF28AF">
        <w:trPr>
          <w:gridAfter w:val="1"/>
          <w:wAfter w:w="3" w:type="pct"/>
        </w:trPr>
        <w:tc>
          <w:tcPr>
            <w:tcW w:w="605" w:type="pct"/>
            <w:shd w:val="clear" w:color="auto" w:fill="auto"/>
            <w:hideMark/>
          </w:tcPr>
          <w:p w14:paraId="2F136399" w14:textId="77777777" w:rsidR="00DA1168" w:rsidRPr="00DA36AF" w:rsidRDefault="00DA1168" w:rsidP="00DA1168">
            <w:pPr>
              <w:spacing w:before="60" w:after="60"/>
              <w:ind w:firstLine="0"/>
              <w:rPr>
                <w:sz w:val="24"/>
                <w:szCs w:val="24"/>
              </w:rPr>
            </w:pPr>
            <w:r w:rsidRPr="00DA36AF">
              <w:rPr>
                <w:b/>
                <w:bCs/>
                <w:sz w:val="24"/>
                <w:szCs w:val="24"/>
                <w:lang w:val="en-US"/>
              </w:rPr>
              <w:t>receiptDocuments</w:t>
            </w:r>
          </w:p>
        </w:tc>
        <w:tc>
          <w:tcPr>
            <w:tcW w:w="846" w:type="pct"/>
            <w:gridSpan w:val="3"/>
            <w:shd w:val="clear" w:color="auto" w:fill="auto"/>
            <w:hideMark/>
          </w:tcPr>
          <w:p w14:paraId="15E0A879" w14:textId="77777777" w:rsidR="00DA1168" w:rsidRPr="00DA36AF" w:rsidRDefault="00DA1168" w:rsidP="00DA1168">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A1168" w:rsidRPr="00DA36AF" w:rsidRDefault="00DA1168" w:rsidP="00DA1168">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A1168" w:rsidRPr="00DA36AF" w:rsidRDefault="00DA1168" w:rsidP="00DA1168">
            <w:pPr>
              <w:spacing w:before="60" w:after="60"/>
              <w:ind w:firstLine="0"/>
              <w:rPr>
                <w:sz w:val="24"/>
                <w:szCs w:val="24"/>
              </w:rPr>
            </w:pPr>
            <w:r w:rsidRPr="00DA36AF">
              <w:rPr>
                <w:sz w:val="24"/>
                <w:szCs w:val="24"/>
              </w:rPr>
              <w:t> </w:t>
            </w:r>
          </w:p>
        </w:tc>
        <w:tc>
          <w:tcPr>
            <w:tcW w:w="1338" w:type="pct"/>
            <w:gridSpan w:val="4"/>
            <w:shd w:val="clear" w:color="auto" w:fill="auto"/>
            <w:hideMark/>
          </w:tcPr>
          <w:p w14:paraId="537284BB" w14:textId="77777777" w:rsidR="00DA1168" w:rsidRPr="00DA36AF" w:rsidRDefault="00DA1168" w:rsidP="00DA1168">
            <w:pPr>
              <w:spacing w:before="60" w:after="60"/>
              <w:ind w:firstLine="0"/>
              <w:rPr>
                <w:sz w:val="24"/>
                <w:szCs w:val="24"/>
              </w:rPr>
            </w:pPr>
            <w:r w:rsidRPr="00DA36AF">
              <w:rPr>
                <w:sz w:val="24"/>
                <w:szCs w:val="24"/>
              </w:rPr>
              <w:t> </w:t>
            </w:r>
          </w:p>
        </w:tc>
        <w:tc>
          <w:tcPr>
            <w:tcW w:w="1378" w:type="pct"/>
            <w:gridSpan w:val="3"/>
            <w:shd w:val="clear" w:color="auto" w:fill="auto"/>
            <w:hideMark/>
          </w:tcPr>
          <w:p w14:paraId="6B5AE800" w14:textId="77777777" w:rsidR="00DA1168" w:rsidRPr="00DA36AF" w:rsidRDefault="00DA1168" w:rsidP="00DA1168">
            <w:pPr>
              <w:spacing w:before="60" w:after="60"/>
              <w:ind w:firstLine="0"/>
              <w:rPr>
                <w:sz w:val="24"/>
                <w:szCs w:val="24"/>
              </w:rPr>
            </w:pPr>
            <w:r w:rsidRPr="00DA36AF">
              <w:rPr>
                <w:sz w:val="24"/>
                <w:szCs w:val="24"/>
              </w:rPr>
              <w:t xml:space="preserve"> </w:t>
            </w:r>
          </w:p>
        </w:tc>
      </w:tr>
      <w:tr w:rsidR="00DA1168" w:rsidRPr="00DA36AF" w14:paraId="60A9615C" w14:textId="77777777" w:rsidTr="00AF28AF">
        <w:trPr>
          <w:gridAfter w:val="1"/>
          <w:wAfter w:w="3" w:type="pct"/>
        </w:trPr>
        <w:tc>
          <w:tcPr>
            <w:tcW w:w="605" w:type="pct"/>
            <w:shd w:val="clear" w:color="auto" w:fill="auto"/>
            <w:hideMark/>
          </w:tcPr>
          <w:p w14:paraId="5B7BAFD0" w14:textId="77777777" w:rsidR="00DA1168" w:rsidRPr="00DA36AF" w:rsidRDefault="00DA1168" w:rsidP="00DA1168">
            <w:pPr>
              <w:spacing w:before="60" w:after="60"/>
              <w:ind w:firstLine="0"/>
              <w:rPr>
                <w:sz w:val="24"/>
                <w:szCs w:val="24"/>
              </w:rPr>
            </w:pPr>
          </w:p>
        </w:tc>
        <w:tc>
          <w:tcPr>
            <w:tcW w:w="846" w:type="pct"/>
            <w:gridSpan w:val="3"/>
            <w:shd w:val="clear" w:color="auto" w:fill="auto"/>
            <w:hideMark/>
          </w:tcPr>
          <w:p w14:paraId="3314A537" w14:textId="77777777" w:rsidR="00DA1168" w:rsidRPr="00DA36AF" w:rsidRDefault="00DA1168" w:rsidP="00DA1168">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A1168" w:rsidRPr="00DA36AF" w:rsidRDefault="00DA1168" w:rsidP="00DA1168">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A1168" w:rsidRPr="00DA36AF" w:rsidRDefault="00DA1168" w:rsidP="00DA1168">
            <w:pPr>
              <w:spacing w:before="60" w:after="60"/>
              <w:ind w:firstLine="0"/>
              <w:jc w:val="center"/>
              <w:rPr>
                <w:sz w:val="24"/>
                <w:szCs w:val="24"/>
                <w:lang w:val="en-US"/>
              </w:rPr>
            </w:pPr>
            <w:r w:rsidRPr="00DA36AF">
              <w:rPr>
                <w:sz w:val="24"/>
                <w:szCs w:val="24"/>
              </w:rPr>
              <w:t> S</w:t>
            </w:r>
          </w:p>
        </w:tc>
        <w:tc>
          <w:tcPr>
            <w:tcW w:w="1338" w:type="pct"/>
            <w:gridSpan w:val="4"/>
            <w:shd w:val="clear" w:color="auto" w:fill="auto"/>
            <w:hideMark/>
          </w:tcPr>
          <w:p w14:paraId="1183404A" w14:textId="77777777" w:rsidR="00DA1168" w:rsidRPr="00DA36AF" w:rsidRDefault="00DA1168" w:rsidP="00DA1168">
            <w:pPr>
              <w:spacing w:before="60" w:after="60"/>
              <w:ind w:firstLine="0"/>
              <w:rPr>
                <w:sz w:val="24"/>
                <w:szCs w:val="24"/>
              </w:rPr>
            </w:pPr>
            <w:r w:rsidRPr="00DA36AF">
              <w:rPr>
                <w:sz w:val="24"/>
                <w:szCs w:val="24"/>
              </w:rPr>
              <w:t> Прикрепленый документ</w:t>
            </w:r>
          </w:p>
        </w:tc>
        <w:tc>
          <w:tcPr>
            <w:tcW w:w="1378" w:type="pct"/>
            <w:gridSpan w:val="3"/>
            <w:shd w:val="clear" w:color="auto" w:fill="auto"/>
            <w:hideMark/>
          </w:tcPr>
          <w:p w14:paraId="734607E2" w14:textId="77777777" w:rsidR="00DA1168" w:rsidRPr="00DA36AF" w:rsidRDefault="00DA1168" w:rsidP="00DA1168">
            <w:pPr>
              <w:spacing w:before="60" w:after="60"/>
              <w:ind w:firstLine="0"/>
              <w:rPr>
                <w:sz w:val="24"/>
                <w:szCs w:val="24"/>
              </w:rPr>
            </w:pPr>
            <w:r w:rsidRPr="00DA36AF">
              <w:rPr>
                <w:sz w:val="24"/>
                <w:szCs w:val="24"/>
              </w:rPr>
              <w:t>Множественный элемент</w:t>
            </w:r>
          </w:p>
        </w:tc>
      </w:tr>
      <w:tr w:rsidR="00813151" w:rsidRPr="00DA36AF" w14:paraId="571CDA89" w14:textId="77777777" w:rsidTr="00561387">
        <w:trPr>
          <w:gridAfter w:val="1"/>
          <w:wAfter w:w="3" w:type="pct"/>
        </w:trPr>
        <w:tc>
          <w:tcPr>
            <w:tcW w:w="4997" w:type="pct"/>
            <w:gridSpan w:val="17"/>
            <w:shd w:val="clear" w:color="auto" w:fill="auto"/>
            <w:hideMark/>
          </w:tcPr>
          <w:p w14:paraId="69ED7E8D" w14:textId="739D38E0" w:rsidR="00813151" w:rsidRPr="00DA36AF" w:rsidRDefault="00813151" w:rsidP="00DA1168">
            <w:pPr>
              <w:spacing w:before="60" w:after="60"/>
              <w:ind w:firstLine="0"/>
              <w:jc w:val="center"/>
              <w:rPr>
                <w:sz w:val="24"/>
                <w:szCs w:val="24"/>
              </w:rPr>
            </w:pPr>
          </w:p>
        </w:tc>
      </w:tr>
      <w:tr w:rsidR="00813151" w:rsidRPr="00DA36AF" w14:paraId="27B19D93" w14:textId="77777777" w:rsidTr="00561387">
        <w:trPr>
          <w:gridAfter w:val="1"/>
          <w:wAfter w:w="3" w:type="pct"/>
        </w:trPr>
        <w:tc>
          <w:tcPr>
            <w:tcW w:w="605" w:type="pct"/>
            <w:shd w:val="clear" w:color="auto" w:fill="auto"/>
            <w:hideMark/>
          </w:tcPr>
          <w:p w14:paraId="08F8A884" w14:textId="77777777" w:rsidR="00813151" w:rsidRPr="00DA36AF" w:rsidRDefault="00813151" w:rsidP="00DA1168">
            <w:pPr>
              <w:spacing w:before="60" w:after="60"/>
              <w:ind w:firstLine="0"/>
              <w:rPr>
                <w:sz w:val="24"/>
                <w:szCs w:val="24"/>
              </w:rPr>
            </w:pPr>
            <w:r w:rsidRPr="00DA36AF">
              <w:rPr>
                <w:b/>
                <w:bCs/>
                <w:sz w:val="24"/>
                <w:szCs w:val="24"/>
                <w:lang w:val="en-US"/>
              </w:rPr>
              <w:t>receiptDocuments</w:t>
            </w:r>
          </w:p>
        </w:tc>
        <w:tc>
          <w:tcPr>
            <w:tcW w:w="846" w:type="pct"/>
            <w:gridSpan w:val="3"/>
            <w:shd w:val="clear" w:color="auto" w:fill="auto"/>
            <w:hideMark/>
          </w:tcPr>
          <w:p w14:paraId="46659543" w14:textId="77777777" w:rsidR="00813151" w:rsidRPr="00DA36AF" w:rsidRDefault="00813151" w:rsidP="00DA1168">
            <w:pPr>
              <w:spacing w:before="60" w:after="60"/>
              <w:ind w:firstLine="0"/>
              <w:rPr>
                <w:sz w:val="24"/>
                <w:szCs w:val="24"/>
              </w:rPr>
            </w:pPr>
            <w:r w:rsidRPr="00DA36AF">
              <w:rPr>
                <w:sz w:val="24"/>
                <w:szCs w:val="24"/>
              </w:rPr>
              <w:t> </w:t>
            </w:r>
          </w:p>
        </w:tc>
        <w:tc>
          <w:tcPr>
            <w:tcW w:w="292" w:type="pct"/>
            <w:gridSpan w:val="3"/>
            <w:shd w:val="clear" w:color="auto" w:fill="auto"/>
            <w:hideMark/>
          </w:tcPr>
          <w:p w14:paraId="421C05DA" w14:textId="77777777" w:rsidR="00813151" w:rsidRPr="00DA36AF" w:rsidRDefault="00813151" w:rsidP="00DA1168">
            <w:pPr>
              <w:spacing w:before="60" w:after="60"/>
              <w:ind w:firstLine="0"/>
              <w:rPr>
                <w:sz w:val="24"/>
                <w:szCs w:val="24"/>
              </w:rPr>
            </w:pPr>
            <w:r w:rsidRPr="00DA36AF">
              <w:rPr>
                <w:sz w:val="24"/>
                <w:szCs w:val="24"/>
              </w:rPr>
              <w:t> </w:t>
            </w:r>
          </w:p>
        </w:tc>
        <w:tc>
          <w:tcPr>
            <w:tcW w:w="538" w:type="pct"/>
            <w:gridSpan w:val="3"/>
            <w:shd w:val="clear" w:color="auto" w:fill="auto"/>
            <w:hideMark/>
          </w:tcPr>
          <w:p w14:paraId="48196638" w14:textId="77777777" w:rsidR="00813151" w:rsidRPr="00DA36AF" w:rsidRDefault="00813151" w:rsidP="00DA1168">
            <w:pPr>
              <w:spacing w:before="60" w:after="60"/>
              <w:ind w:firstLine="0"/>
              <w:rPr>
                <w:sz w:val="24"/>
                <w:szCs w:val="24"/>
              </w:rPr>
            </w:pPr>
            <w:r w:rsidRPr="00DA36AF">
              <w:rPr>
                <w:sz w:val="24"/>
                <w:szCs w:val="24"/>
              </w:rPr>
              <w:t> </w:t>
            </w:r>
          </w:p>
        </w:tc>
        <w:tc>
          <w:tcPr>
            <w:tcW w:w="1338" w:type="pct"/>
            <w:gridSpan w:val="4"/>
            <w:shd w:val="clear" w:color="auto" w:fill="auto"/>
            <w:hideMark/>
          </w:tcPr>
          <w:p w14:paraId="11734D03" w14:textId="77777777" w:rsidR="00813151" w:rsidRPr="00DA36AF" w:rsidRDefault="00813151" w:rsidP="00DA1168">
            <w:pPr>
              <w:spacing w:before="60" w:after="60"/>
              <w:ind w:firstLine="0"/>
              <w:rPr>
                <w:sz w:val="24"/>
                <w:szCs w:val="24"/>
              </w:rPr>
            </w:pPr>
            <w:r w:rsidRPr="00DA36AF">
              <w:rPr>
                <w:sz w:val="24"/>
                <w:szCs w:val="24"/>
              </w:rPr>
              <w:t> </w:t>
            </w:r>
          </w:p>
        </w:tc>
        <w:tc>
          <w:tcPr>
            <w:tcW w:w="1378" w:type="pct"/>
            <w:gridSpan w:val="3"/>
            <w:shd w:val="clear" w:color="auto" w:fill="auto"/>
            <w:hideMark/>
          </w:tcPr>
          <w:p w14:paraId="0F5E1754" w14:textId="77777777" w:rsidR="00813151" w:rsidRPr="00DA36AF" w:rsidRDefault="00813151" w:rsidP="00DA1168">
            <w:pPr>
              <w:spacing w:before="60" w:after="60"/>
              <w:ind w:firstLine="0"/>
              <w:rPr>
                <w:sz w:val="24"/>
                <w:szCs w:val="24"/>
              </w:rPr>
            </w:pPr>
            <w:r w:rsidRPr="00DA36AF">
              <w:rPr>
                <w:sz w:val="24"/>
                <w:szCs w:val="24"/>
              </w:rPr>
              <w:t xml:space="preserve"> </w:t>
            </w:r>
          </w:p>
        </w:tc>
      </w:tr>
      <w:tr w:rsidR="00813151" w:rsidRPr="00DA36AF" w14:paraId="135D38DC" w14:textId="77777777" w:rsidTr="00561387">
        <w:trPr>
          <w:gridAfter w:val="1"/>
          <w:wAfter w:w="3" w:type="pct"/>
        </w:trPr>
        <w:tc>
          <w:tcPr>
            <w:tcW w:w="605" w:type="pct"/>
            <w:shd w:val="clear" w:color="auto" w:fill="auto"/>
            <w:hideMark/>
          </w:tcPr>
          <w:p w14:paraId="63F6E2BF" w14:textId="77777777" w:rsidR="00813151" w:rsidRPr="00DA36AF" w:rsidRDefault="00813151" w:rsidP="00DA1168">
            <w:pPr>
              <w:spacing w:before="60" w:after="60"/>
              <w:ind w:firstLine="0"/>
              <w:rPr>
                <w:sz w:val="24"/>
                <w:szCs w:val="24"/>
              </w:rPr>
            </w:pPr>
          </w:p>
        </w:tc>
        <w:tc>
          <w:tcPr>
            <w:tcW w:w="846" w:type="pct"/>
            <w:gridSpan w:val="3"/>
            <w:shd w:val="clear" w:color="auto" w:fill="auto"/>
            <w:hideMark/>
          </w:tcPr>
          <w:p w14:paraId="1165AB22" w14:textId="77777777" w:rsidR="00813151" w:rsidRPr="00DA36AF" w:rsidRDefault="00813151" w:rsidP="00DA1168">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462E07E" w14:textId="77777777" w:rsidR="00813151" w:rsidRPr="00DA36AF" w:rsidRDefault="00813151" w:rsidP="00DA1168">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04AEA88" w14:textId="77777777" w:rsidR="00813151" w:rsidRPr="00DA36AF" w:rsidRDefault="00813151" w:rsidP="00DA1168">
            <w:pPr>
              <w:spacing w:before="60" w:after="60"/>
              <w:ind w:firstLine="0"/>
              <w:jc w:val="center"/>
              <w:rPr>
                <w:sz w:val="24"/>
                <w:szCs w:val="24"/>
                <w:lang w:val="en-US"/>
              </w:rPr>
            </w:pPr>
            <w:r w:rsidRPr="00DA36AF">
              <w:rPr>
                <w:sz w:val="24"/>
                <w:szCs w:val="24"/>
              </w:rPr>
              <w:t> S</w:t>
            </w:r>
          </w:p>
        </w:tc>
        <w:tc>
          <w:tcPr>
            <w:tcW w:w="1338" w:type="pct"/>
            <w:gridSpan w:val="4"/>
            <w:shd w:val="clear" w:color="auto" w:fill="auto"/>
            <w:hideMark/>
          </w:tcPr>
          <w:p w14:paraId="35145C6B" w14:textId="77777777" w:rsidR="00813151" w:rsidRPr="00DA36AF" w:rsidRDefault="00813151" w:rsidP="00DA1168">
            <w:pPr>
              <w:spacing w:before="60" w:after="60"/>
              <w:ind w:firstLine="0"/>
              <w:rPr>
                <w:sz w:val="24"/>
                <w:szCs w:val="24"/>
              </w:rPr>
            </w:pPr>
            <w:r w:rsidRPr="00DA36AF">
              <w:rPr>
                <w:sz w:val="24"/>
                <w:szCs w:val="24"/>
              </w:rPr>
              <w:t> Прикрепленый документ</w:t>
            </w:r>
          </w:p>
        </w:tc>
        <w:tc>
          <w:tcPr>
            <w:tcW w:w="1378" w:type="pct"/>
            <w:gridSpan w:val="3"/>
            <w:shd w:val="clear" w:color="auto" w:fill="auto"/>
            <w:hideMark/>
          </w:tcPr>
          <w:p w14:paraId="692A35C2" w14:textId="77777777" w:rsidR="00813151" w:rsidRPr="00DA36AF" w:rsidRDefault="00813151" w:rsidP="00DA1168">
            <w:pPr>
              <w:spacing w:before="60" w:after="60"/>
              <w:ind w:firstLine="0"/>
              <w:rPr>
                <w:sz w:val="24"/>
                <w:szCs w:val="24"/>
              </w:rPr>
            </w:pPr>
            <w:r w:rsidRPr="00DA36AF">
              <w:rPr>
                <w:sz w:val="24"/>
                <w:szCs w:val="24"/>
              </w:rPr>
              <w:t>Множественный элемент</w:t>
            </w:r>
          </w:p>
        </w:tc>
      </w:tr>
      <w:tr w:rsidR="00DA1168" w:rsidRPr="00DA36AF" w14:paraId="0C2B63B5" w14:textId="77777777" w:rsidTr="00AF28AF">
        <w:trPr>
          <w:gridAfter w:val="1"/>
          <w:wAfter w:w="3" w:type="pct"/>
        </w:trPr>
        <w:tc>
          <w:tcPr>
            <w:tcW w:w="4997" w:type="pct"/>
            <w:gridSpan w:val="17"/>
            <w:shd w:val="clear" w:color="auto" w:fill="auto"/>
            <w:hideMark/>
          </w:tcPr>
          <w:p w14:paraId="0911D52A" w14:textId="1AEC091D" w:rsidR="00DA1168" w:rsidRPr="00DA36AF" w:rsidRDefault="00DA1168" w:rsidP="00DA1168">
            <w:pPr>
              <w:spacing w:before="60" w:after="60"/>
              <w:ind w:firstLine="0"/>
              <w:jc w:val="center"/>
              <w:rPr>
                <w:sz w:val="24"/>
                <w:szCs w:val="24"/>
              </w:rPr>
            </w:pPr>
            <w:r w:rsidRPr="00DA1168">
              <w:rPr>
                <w:b/>
                <w:bCs/>
                <w:sz w:val="24"/>
                <w:szCs w:val="24"/>
              </w:rPr>
              <w:t>Информация о стране происхождения товара</w:t>
            </w:r>
          </w:p>
        </w:tc>
      </w:tr>
      <w:tr w:rsidR="00DA1168" w:rsidRPr="00DA36AF" w14:paraId="4048D8C1" w14:textId="77777777" w:rsidTr="00AF28AF">
        <w:trPr>
          <w:gridAfter w:val="1"/>
          <w:wAfter w:w="3" w:type="pct"/>
        </w:trPr>
        <w:tc>
          <w:tcPr>
            <w:tcW w:w="605" w:type="pct"/>
            <w:shd w:val="clear" w:color="auto" w:fill="auto"/>
            <w:hideMark/>
          </w:tcPr>
          <w:p w14:paraId="779CDA1D" w14:textId="17B86E86" w:rsidR="00DA1168" w:rsidRPr="00DA36AF" w:rsidRDefault="00DA1168" w:rsidP="00DA1168">
            <w:pPr>
              <w:spacing w:before="60" w:after="60"/>
              <w:ind w:firstLine="0"/>
              <w:rPr>
                <w:sz w:val="24"/>
                <w:szCs w:val="24"/>
              </w:rPr>
            </w:pPr>
            <w:r w:rsidRPr="00DA1168">
              <w:rPr>
                <w:b/>
                <w:bCs/>
                <w:sz w:val="24"/>
                <w:szCs w:val="24"/>
                <w:lang w:val="en-US"/>
              </w:rPr>
              <w:t>productOriginDocuments</w:t>
            </w:r>
          </w:p>
        </w:tc>
        <w:tc>
          <w:tcPr>
            <w:tcW w:w="846" w:type="pct"/>
            <w:gridSpan w:val="3"/>
            <w:shd w:val="clear" w:color="auto" w:fill="auto"/>
            <w:hideMark/>
          </w:tcPr>
          <w:p w14:paraId="57686FB0" w14:textId="77777777" w:rsidR="00DA1168" w:rsidRPr="00DA36AF" w:rsidRDefault="00DA1168" w:rsidP="00DA1168">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A1168" w:rsidRPr="00DA36AF" w:rsidRDefault="00DA1168" w:rsidP="00DA1168">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A1168" w:rsidRPr="00DA36AF" w:rsidRDefault="00DA1168" w:rsidP="00DA1168">
            <w:pPr>
              <w:spacing w:before="60" w:after="60"/>
              <w:ind w:firstLine="0"/>
              <w:rPr>
                <w:sz w:val="24"/>
                <w:szCs w:val="24"/>
              </w:rPr>
            </w:pPr>
            <w:r w:rsidRPr="00DA36AF">
              <w:rPr>
                <w:sz w:val="24"/>
                <w:szCs w:val="24"/>
              </w:rPr>
              <w:t> </w:t>
            </w:r>
          </w:p>
        </w:tc>
        <w:tc>
          <w:tcPr>
            <w:tcW w:w="1338" w:type="pct"/>
            <w:gridSpan w:val="4"/>
            <w:shd w:val="clear" w:color="auto" w:fill="auto"/>
            <w:hideMark/>
          </w:tcPr>
          <w:p w14:paraId="46C58018" w14:textId="77777777" w:rsidR="00DA1168" w:rsidRPr="00DA36AF" w:rsidRDefault="00DA1168" w:rsidP="00DA1168">
            <w:pPr>
              <w:spacing w:before="60" w:after="60"/>
              <w:ind w:firstLine="0"/>
              <w:rPr>
                <w:sz w:val="24"/>
                <w:szCs w:val="24"/>
              </w:rPr>
            </w:pPr>
            <w:r w:rsidRPr="00DA36AF">
              <w:rPr>
                <w:sz w:val="24"/>
                <w:szCs w:val="24"/>
              </w:rPr>
              <w:t> </w:t>
            </w:r>
          </w:p>
        </w:tc>
        <w:tc>
          <w:tcPr>
            <w:tcW w:w="1378" w:type="pct"/>
            <w:gridSpan w:val="3"/>
            <w:shd w:val="clear" w:color="auto" w:fill="auto"/>
            <w:hideMark/>
          </w:tcPr>
          <w:p w14:paraId="21CFE9CB" w14:textId="77777777" w:rsidR="00DA1168" w:rsidRPr="00DA36AF" w:rsidRDefault="00DA1168" w:rsidP="00DA1168">
            <w:pPr>
              <w:spacing w:before="60" w:after="60"/>
              <w:ind w:firstLine="0"/>
              <w:rPr>
                <w:sz w:val="24"/>
                <w:szCs w:val="24"/>
              </w:rPr>
            </w:pPr>
            <w:r w:rsidRPr="00DA36AF">
              <w:rPr>
                <w:sz w:val="24"/>
                <w:szCs w:val="24"/>
              </w:rPr>
              <w:t xml:space="preserve"> </w:t>
            </w:r>
          </w:p>
        </w:tc>
      </w:tr>
      <w:tr w:rsidR="00DA1168" w:rsidRPr="00DA36AF" w14:paraId="28BCF204" w14:textId="77777777" w:rsidTr="00AF28AF">
        <w:trPr>
          <w:gridAfter w:val="1"/>
          <w:wAfter w:w="3" w:type="pct"/>
        </w:trPr>
        <w:tc>
          <w:tcPr>
            <w:tcW w:w="605" w:type="pct"/>
            <w:shd w:val="clear" w:color="auto" w:fill="auto"/>
            <w:hideMark/>
          </w:tcPr>
          <w:p w14:paraId="45B02CF2" w14:textId="77777777" w:rsidR="00DA1168" w:rsidRPr="00DA36AF" w:rsidRDefault="00DA1168" w:rsidP="00DA1168">
            <w:pPr>
              <w:spacing w:before="60" w:after="60"/>
              <w:ind w:firstLine="0"/>
              <w:rPr>
                <w:sz w:val="24"/>
                <w:szCs w:val="24"/>
              </w:rPr>
            </w:pPr>
          </w:p>
        </w:tc>
        <w:tc>
          <w:tcPr>
            <w:tcW w:w="846" w:type="pct"/>
            <w:gridSpan w:val="3"/>
            <w:shd w:val="clear" w:color="auto" w:fill="auto"/>
            <w:hideMark/>
          </w:tcPr>
          <w:p w14:paraId="12B908AC" w14:textId="77777777" w:rsidR="00DA1168" w:rsidRPr="00DA36AF" w:rsidRDefault="00DA1168" w:rsidP="00DA1168">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A1168" w:rsidRPr="00DA36AF" w:rsidRDefault="00DA1168" w:rsidP="00DA1168">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A1168" w:rsidRPr="00DA36AF" w:rsidRDefault="00DA1168" w:rsidP="00DA1168">
            <w:pPr>
              <w:spacing w:before="60" w:after="60"/>
              <w:ind w:firstLine="0"/>
              <w:jc w:val="center"/>
              <w:rPr>
                <w:sz w:val="24"/>
                <w:szCs w:val="24"/>
                <w:lang w:val="en-US"/>
              </w:rPr>
            </w:pPr>
            <w:r w:rsidRPr="00DA36AF">
              <w:rPr>
                <w:sz w:val="24"/>
                <w:szCs w:val="24"/>
              </w:rPr>
              <w:t> S</w:t>
            </w:r>
          </w:p>
        </w:tc>
        <w:tc>
          <w:tcPr>
            <w:tcW w:w="1338" w:type="pct"/>
            <w:gridSpan w:val="4"/>
            <w:shd w:val="clear" w:color="auto" w:fill="auto"/>
            <w:hideMark/>
          </w:tcPr>
          <w:p w14:paraId="26051624" w14:textId="77777777" w:rsidR="00DA1168" w:rsidRPr="00DA36AF" w:rsidRDefault="00DA1168" w:rsidP="00DA1168">
            <w:pPr>
              <w:spacing w:before="60" w:after="60"/>
              <w:ind w:firstLine="0"/>
              <w:rPr>
                <w:sz w:val="24"/>
                <w:szCs w:val="24"/>
              </w:rPr>
            </w:pPr>
            <w:r w:rsidRPr="00DA36AF">
              <w:rPr>
                <w:sz w:val="24"/>
                <w:szCs w:val="24"/>
              </w:rPr>
              <w:t> Прикрепленый документ</w:t>
            </w:r>
          </w:p>
        </w:tc>
        <w:tc>
          <w:tcPr>
            <w:tcW w:w="1378" w:type="pct"/>
            <w:gridSpan w:val="3"/>
            <w:shd w:val="clear" w:color="auto" w:fill="auto"/>
            <w:hideMark/>
          </w:tcPr>
          <w:p w14:paraId="2C2F2C22" w14:textId="77777777" w:rsidR="00DA1168" w:rsidRPr="00DA36AF" w:rsidRDefault="00DA1168" w:rsidP="00DA1168">
            <w:pPr>
              <w:spacing w:before="60" w:after="60"/>
              <w:ind w:firstLine="0"/>
              <w:rPr>
                <w:sz w:val="24"/>
                <w:szCs w:val="24"/>
              </w:rPr>
            </w:pPr>
            <w:r w:rsidRPr="00DA36AF">
              <w:rPr>
                <w:sz w:val="24"/>
                <w:szCs w:val="24"/>
              </w:rPr>
              <w:t>Множественный элемент</w:t>
            </w:r>
          </w:p>
        </w:tc>
      </w:tr>
      <w:tr w:rsidR="00813151" w:rsidRPr="00DA36AF" w14:paraId="0F3CA1A3" w14:textId="77777777" w:rsidTr="00561387">
        <w:trPr>
          <w:gridAfter w:val="1"/>
          <w:wAfter w:w="3" w:type="pct"/>
        </w:trPr>
        <w:tc>
          <w:tcPr>
            <w:tcW w:w="4997" w:type="pct"/>
            <w:gridSpan w:val="17"/>
            <w:shd w:val="clear" w:color="auto" w:fill="auto"/>
            <w:hideMark/>
          </w:tcPr>
          <w:p w14:paraId="7A5AFA2E" w14:textId="5156C6B4" w:rsidR="00813151" w:rsidRPr="00DA36AF" w:rsidRDefault="00813151" w:rsidP="00DA1168">
            <w:pPr>
              <w:spacing w:before="60" w:after="60"/>
              <w:ind w:firstLine="0"/>
              <w:jc w:val="center"/>
              <w:rPr>
                <w:sz w:val="24"/>
                <w:szCs w:val="24"/>
              </w:rPr>
            </w:pPr>
          </w:p>
        </w:tc>
      </w:tr>
      <w:tr w:rsidR="00813151" w:rsidRPr="00DA36AF" w14:paraId="7B0E4E98" w14:textId="77777777" w:rsidTr="00561387">
        <w:trPr>
          <w:gridAfter w:val="1"/>
          <w:wAfter w:w="3" w:type="pct"/>
        </w:trPr>
        <w:tc>
          <w:tcPr>
            <w:tcW w:w="605" w:type="pct"/>
            <w:shd w:val="clear" w:color="auto" w:fill="auto"/>
            <w:hideMark/>
          </w:tcPr>
          <w:p w14:paraId="2411A57C" w14:textId="77777777" w:rsidR="00813151" w:rsidRPr="00DA36AF" w:rsidRDefault="00813151" w:rsidP="00A65E28">
            <w:pPr>
              <w:spacing w:before="60" w:after="60"/>
              <w:ind w:firstLine="0"/>
              <w:rPr>
                <w:sz w:val="24"/>
                <w:szCs w:val="24"/>
              </w:rPr>
            </w:pPr>
            <w:r w:rsidRPr="00DA36AF">
              <w:rPr>
                <w:b/>
                <w:bCs/>
                <w:sz w:val="24"/>
                <w:szCs w:val="24"/>
                <w:lang w:val="en-US"/>
              </w:rPr>
              <w:t>productOr</w:t>
            </w:r>
            <w:r w:rsidRPr="00DA36AF">
              <w:rPr>
                <w:b/>
                <w:bCs/>
                <w:sz w:val="24"/>
                <w:szCs w:val="24"/>
                <w:lang w:val="en-US"/>
              </w:rPr>
              <w:lastRenderedPageBreak/>
              <w:t>iginDocuments</w:t>
            </w:r>
          </w:p>
        </w:tc>
        <w:tc>
          <w:tcPr>
            <w:tcW w:w="846" w:type="pct"/>
            <w:gridSpan w:val="3"/>
            <w:shd w:val="clear" w:color="auto" w:fill="auto"/>
            <w:hideMark/>
          </w:tcPr>
          <w:p w14:paraId="54065386" w14:textId="77777777" w:rsidR="00813151" w:rsidRPr="00DA36AF" w:rsidRDefault="00813151" w:rsidP="00A65E28">
            <w:pPr>
              <w:spacing w:before="60" w:after="60"/>
              <w:ind w:firstLine="0"/>
              <w:rPr>
                <w:sz w:val="24"/>
                <w:szCs w:val="24"/>
              </w:rPr>
            </w:pPr>
            <w:r w:rsidRPr="00DA36AF">
              <w:rPr>
                <w:sz w:val="24"/>
                <w:szCs w:val="24"/>
              </w:rPr>
              <w:lastRenderedPageBreak/>
              <w:t> </w:t>
            </w:r>
          </w:p>
        </w:tc>
        <w:tc>
          <w:tcPr>
            <w:tcW w:w="292" w:type="pct"/>
            <w:gridSpan w:val="3"/>
            <w:shd w:val="clear" w:color="auto" w:fill="auto"/>
            <w:hideMark/>
          </w:tcPr>
          <w:p w14:paraId="11BF0E7B"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99B2D25"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011FC195"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3A521C2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06E614A9" w14:textId="77777777" w:rsidTr="00561387">
        <w:trPr>
          <w:gridAfter w:val="1"/>
          <w:wAfter w:w="3" w:type="pct"/>
        </w:trPr>
        <w:tc>
          <w:tcPr>
            <w:tcW w:w="605" w:type="pct"/>
            <w:shd w:val="clear" w:color="auto" w:fill="auto"/>
            <w:hideMark/>
          </w:tcPr>
          <w:p w14:paraId="6EEA0764" w14:textId="77777777" w:rsidR="00813151" w:rsidRPr="00DA36AF" w:rsidRDefault="00813151" w:rsidP="00A65E28">
            <w:pPr>
              <w:spacing w:before="60" w:after="60"/>
              <w:ind w:firstLine="0"/>
              <w:rPr>
                <w:sz w:val="24"/>
                <w:szCs w:val="24"/>
              </w:rPr>
            </w:pPr>
          </w:p>
        </w:tc>
        <w:tc>
          <w:tcPr>
            <w:tcW w:w="846" w:type="pct"/>
            <w:gridSpan w:val="3"/>
            <w:shd w:val="clear" w:color="auto" w:fill="auto"/>
            <w:hideMark/>
          </w:tcPr>
          <w:p w14:paraId="232A7001" w14:textId="77777777" w:rsidR="00813151" w:rsidRPr="00DA36AF" w:rsidRDefault="00813151" w:rsidP="00A65E28">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2E17A6C3" w14:textId="77777777" w:rsidR="00813151" w:rsidRPr="00DA36AF" w:rsidRDefault="00813151" w:rsidP="00A65E28">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5C655CDB" w14:textId="77777777" w:rsidR="00813151" w:rsidRPr="00DA36AF" w:rsidRDefault="00813151" w:rsidP="00A65E28">
            <w:pPr>
              <w:spacing w:before="60" w:after="60"/>
              <w:ind w:firstLine="0"/>
              <w:jc w:val="center"/>
              <w:rPr>
                <w:sz w:val="24"/>
                <w:szCs w:val="24"/>
                <w:lang w:val="en-US"/>
              </w:rPr>
            </w:pPr>
            <w:r w:rsidRPr="00DA36AF">
              <w:rPr>
                <w:sz w:val="24"/>
                <w:szCs w:val="24"/>
              </w:rPr>
              <w:t> S</w:t>
            </w:r>
          </w:p>
        </w:tc>
        <w:tc>
          <w:tcPr>
            <w:tcW w:w="1338" w:type="pct"/>
            <w:gridSpan w:val="4"/>
            <w:shd w:val="clear" w:color="auto" w:fill="auto"/>
            <w:hideMark/>
          </w:tcPr>
          <w:p w14:paraId="37A82B7B" w14:textId="77777777" w:rsidR="00813151" w:rsidRPr="00DA36AF" w:rsidRDefault="00813151" w:rsidP="00A65E28">
            <w:pPr>
              <w:spacing w:before="60" w:after="60"/>
              <w:ind w:firstLine="0"/>
              <w:rPr>
                <w:sz w:val="24"/>
                <w:szCs w:val="24"/>
              </w:rPr>
            </w:pPr>
            <w:r w:rsidRPr="00DA36AF">
              <w:rPr>
                <w:sz w:val="24"/>
                <w:szCs w:val="24"/>
              </w:rPr>
              <w:t> Прикрепленый документ</w:t>
            </w:r>
          </w:p>
        </w:tc>
        <w:tc>
          <w:tcPr>
            <w:tcW w:w="1378" w:type="pct"/>
            <w:gridSpan w:val="3"/>
            <w:shd w:val="clear" w:color="auto" w:fill="auto"/>
            <w:hideMark/>
          </w:tcPr>
          <w:p w14:paraId="4998D311" w14:textId="77777777" w:rsidR="00813151" w:rsidRPr="00DA36AF" w:rsidRDefault="00813151" w:rsidP="00A65E28">
            <w:pPr>
              <w:spacing w:before="60" w:after="60"/>
              <w:ind w:firstLine="0"/>
              <w:rPr>
                <w:sz w:val="24"/>
                <w:szCs w:val="24"/>
              </w:rPr>
            </w:pPr>
            <w:r w:rsidRPr="00DA36AF">
              <w:rPr>
                <w:sz w:val="24"/>
                <w:szCs w:val="24"/>
              </w:rPr>
              <w:t>Множественный элемент</w:t>
            </w:r>
          </w:p>
        </w:tc>
      </w:tr>
      <w:tr w:rsidR="00813151" w:rsidRPr="00DA36AF" w14:paraId="521AE9DC" w14:textId="77777777" w:rsidTr="00561387">
        <w:trPr>
          <w:gridAfter w:val="1"/>
          <w:wAfter w:w="3" w:type="pct"/>
        </w:trPr>
        <w:tc>
          <w:tcPr>
            <w:tcW w:w="4997" w:type="pct"/>
            <w:gridSpan w:val="17"/>
            <w:shd w:val="clear" w:color="auto" w:fill="auto"/>
            <w:hideMark/>
          </w:tcPr>
          <w:p w14:paraId="43B356EF" w14:textId="77777777" w:rsidR="00813151" w:rsidRPr="00DA36AF" w:rsidRDefault="00813151" w:rsidP="00A65E28">
            <w:pPr>
              <w:spacing w:before="60" w:after="60"/>
              <w:ind w:firstLine="0"/>
              <w:jc w:val="center"/>
              <w:rPr>
                <w:sz w:val="24"/>
                <w:szCs w:val="24"/>
              </w:rPr>
            </w:pPr>
            <w:r w:rsidRPr="00DA36AF">
              <w:rPr>
                <w:b/>
                <w:bCs/>
                <w:sz w:val="24"/>
                <w:szCs w:val="24"/>
              </w:rPr>
              <w:t>Прикрепленный документ</w:t>
            </w:r>
          </w:p>
        </w:tc>
      </w:tr>
      <w:tr w:rsidR="00813151" w:rsidRPr="00DA36AF" w14:paraId="2DD9AFB2" w14:textId="77777777" w:rsidTr="00561387">
        <w:trPr>
          <w:gridAfter w:val="1"/>
          <w:wAfter w:w="3" w:type="pct"/>
        </w:trPr>
        <w:tc>
          <w:tcPr>
            <w:tcW w:w="605" w:type="pct"/>
            <w:shd w:val="clear" w:color="auto" w:fill="auto"/>
            <w:hideMark/>
          </w:tcPr>
          <w:p w14:paraId="6D8A915C" w14:textId="77777777" w:rsidR="00813151" w:rsidRPr="00DA36AF" w:rsidRDefault="00813151" w:rsidP="00A65E28">
            <w:pPr>
              <w:spacing w:before="60" w:after="60"/>
              <w:ind w:firstLine="0"/>
              <w:rPr>
                <w:sz w:val="24"/>
                <w:szCs w:val="24"/>
              </w:rPr>
            </w:pPr>
            <w:r w:rsidRPr="00DA36AF">
              <w:rPr>
                <w:b/>
                <w:bCs/>
                <w:sz w:val="24"/>
                <w:szCs w:val="24"/>
                <w:lang w:val="en-US"/>
              </w:rPr>
              <w:t>attachment</w:t>
            </w:r>
          </w:p>
        </w:tc>
        <w:tc>
          <w:tcPr>
            <w:tcW w:w="846" w:type="pct"/>
            <w:gridSpan w:val="3"/>
            <w:shd w:val="clear" w:color="auto" w:fill="auto"/>
            <w:hideMark/>
          </w:tcPr>
          <w:p w14:paraId="77F75A99"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655BAAA6"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08AE9D6A" w14:textId="77777777" w:rsidR="00813151" w:rsidRPr="00DA36AF" w:rsidRDefault="00813151" w:rsidP="00A65E28">
            <w:pPr>
              <w:spacing w:before="60" w:after="60"/>
              <w:ind w:firstLine="0"/>
              <w:rPr>
                <w:sz w:val="24"/>
                <w:szCs w:val="24"/>
              </w:rPr>
            </w:pPr>
          </w:p>
        </w:tc>
      </w:tr>
      <w:tr w:rsidR="00813151" w:rsidRPr="00DA36AF" w14:paraId="01819DEF" w14:textId="77777777" w:rsidTr="00561387">
        <w:trPr>
          <w:gridAfter w:val="1"/>
          <w:wAfter w:w="3" w:type="pct"/>
        </w:trPr>
        <w:tc>
          <w:tcPr>
            <w:tcW w:w="605" w:type="pct"/>
            <w:shd w:val="clear" w:color="auto" w:fill="auto"/>
          </w:tcPr>
          <w:p w14:paraId="1335FE62"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196CAA5B" w14:textId="77777777" w:rsidR="00813151" w:rsidRPr="00DA36AF" w:rsidRDefault="00813151" w:rsidP="00A65E28">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813151" w:rsidRPr="00DA36AF" w:rsidRDefault="00813151" w:rsidP="00A65E28">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77777777" w:rsidR="00813151" w:rsidRPr="00DA36AF" w:rsidRDefault="00813151" w:rsidP="00A65E28">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8" w:type="pct"/>
            <w:gridSpan w:val="4"/>
            <w:shd w:val="clear" w:color="auto" w:fill="auto"/>
          </w:tcPr>
          <w:p w14:paraId="3CF17C70" w14:textId="77777777" w:rsidR="00813151" w:rsidRPr="00DA36AF" w:rsidRDefault="00813151" w:rsidP="00A65E28">
            <w:pPr>
              <w:spacing w:before="60" w:after="60"/>
              <w:ind w:firstLine="0"/>
              <w:rPr>
                <w:sz w:val="24"/>
                <w:szCs w:val="24"/>
              </w:rPr>
            </w:pPr>
            <w:r w:rsidRPr="00DA36AF">
              <w:rPr>
                <w:sz w:val="24"/>
                <w:szCs w:val="24"/>
              </w:rPr>
              <w:t>Уникальный идентификатор контента документа на РК РБГ</w:t>
            </w:r>
          </w:p>
        </w:tc>
        <w:tc>
          <w:tcPr>
            <w:tcW w:w="1378" w:type="pct"/>
            <w:gridSpan w:val="3"/>
            <w:shd w:val="clear" w:color="auto" w:fill="auto"/>
          </w:tcPr>
          <w:p w14:paraId="173FB14D" w14:textId="77777777" w:rsidR="00813151" w:rsidRPr="00DA36AF" w:rsidRDefault="00813151" w:rsidP="00A65E28">
            <w:pPr>
              <w:spacing w:before="60" w:after="60"/>
              <w:ind w:firstLine="0"/>
              <w:rPr>
                <w:sz w:val="24"/>
                <w:szCs w:val="24"/>
              </w:rPr>
            </w:pPr>
          </w:p>
        </w:tc>
      </w:tr>
      <w:tr w:rsidR="00813151" w:rsidRPr="00DA36AF" w14:paraId="49D65D4D" w14:textId="77777777" w:rsidTr="00561387">
        <w:trPr>
          <w:gridAfter w:val="1"/>
          <w:wAfter w:w="3" w:type="pct"/>
        </w:trPr>
        <w:tc>
          <w:tcPr>
            <w:tcW w:w="605" w:type="pct"/>
            <w:shd w:val="clear" w:color="auto" w:fill="auto"/>
            <w:hideMark/>
          </w:tcPr>
          <w:p w14:paraId="64948DD3"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211B3BE" w14:textId="77777777" w:rsidR="00813151" w:rsidRPr="00DA36AF" w:rsidRDefault="00813151" w:rsidP="00A65E28">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813151" w:rsidRPr="00DA36AF" w:rsidRDefault="00813151" w:rsidP="00A65E28">
            <w:pPr>
              <w:spacing w:before="60" w:after="60"/>
              <w:ind w:firstLine="0"/>
              <w:jc w:val="center"/>
              <w:rPr>
                <w:sz w:val="24"/>
                <w:szCs w:val="24"/>
              </w:rPr>
            </w:pPr>
            <w:r w:rsidRPr="00DA36AF">
              <w:rPr>
                <w:sz w:val="24"/>
                <w:szCs w:val="24"/>
              </w:rPr>
              <w:t>T(1-1024)</w:t>
            </w:r>
          </w:p>
        </w:tc>
        <w:tc>
          <w:tcPr>
            <w:tcW w:w="1338" w:type="pct"/>
            <w:gridSpan w:val="4"/>
            <w:shd w:val="clear" w:color="auto" w:fill="auto"/>
            <w:hideMark/>
          </w:tcPr>
          <w:p w14:paraId="2110D26B" w14:textId="77777777" w:rsidR="00813151" w:rsidRPr="00DA36AF" w:rsidRDefault="00813151" w:rsidP="00A65E28">
            <w:pPr>
              <w:spacing w:before="60" w:after="60"/>
              <w:ind w:firstLine="0"/>
              <w:rPr>
                <w:sz w:val="24"/>
                <w:szCs w:val="24"/>
              </w:rPr>
            </w:pPr>
            <w:r w:rsidRPr="00DA36AF">
              <w:rPr>
                <w:sz w:val="24"/>
                <w:szCs w:val="24"/>
              </w:rPr>
              <w:t>Имя файла</w:t>
            </w:r>
          </w:p>
        </w:tc>
        <w:tc>
          <w:tcPr>
            <w:tcW w:w="1378" w:type="pct"/>
            <w:gridSpan w:val="3"/>
            <w:shd w:val="clear" w:color="auto" w:fill="auto"/>
            <w:hideMark/>
          </w:tcPr>
          <w:p w14:paraId="1D6514A9"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12F4DC8" w14:textId="77777777" w:rsidTr="00561387">
        <w:trPr>
          <w:gridAfter w:val="1"/>
          <w:wAfter w:w="3" w:type="pct"/>
        </w:trPr>
        <w:tc>
          <w:tcPr>
            <w:tcW w:w="605" w:type="pct"/>
            <w:shd w:val="clear" w:color="auto" w:fill="auto"/>
            <w:hideMark/>
          </w:tcPr>
          <w:p w14:paraId="3FC63EDF"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3366BA11" w14:textId="77777777" w:rsidR="00813151" w:rsidRPr="00DA36AF" w:rsidRDefault="00813151" w:rsidP="00A65E28">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813151" w:rsidRPr="00DA36AF" w:rsidRDefault="00813151" w:rsidP="00A65E28">
            <w:pPr>
              <w:spacing w:before="60" w:after="60"/>
              <w:ind w:firstLine="0"/>
              <w:jc w:val="center"/>
              <w:rPr>
                <w:sz w:val="24"/>
                <w:szCs w:val="24"/>
              </w:rPr>
            </w:pPr>
            <w:r w:rsidRPr="00DA36AF">
              <w:rPr>
                <w:sz w:val="24"/>
                <w:szCs w:val="24"/>
              </w:rPr>
              <w:t>T(1-1024)</w:t>
            </w:r>
          </w:p>
        </w:tc>
        <w:tc>
          <w:tcPr>
            <w:tcW w:w="1338" w:type="pct"/>
            <w:gridSpan w:val="4"/>
            <w:shd w:val="clear" w:color="auto" w:fill="auto"/>
            <w:hideMark/>
          </w:tcPr>
          <w:p w14:paraId="2C915471" w14:textId="77777777" w:rsidR="00813151" w:rsidRPr="00DA36AF" w:rsidRDefault="00813151" w:rsidP="00A65E28">
            <w:pPr>
              <w:spacing w:before="60" w:after="60"/>
              <w:ind w:firstLine="0"/>
              <w:rPr>
                <w:sz w:val="24"/>
                <w:szCs w:val="24"/>
              </w:rPr>
            </w:pPr>
            <w:r w:rsidRPr="00DA36AF">
              <w:rPr>
                <w:sz w:val="24"/>
                <w:szCs w:val="24"/>
              </w:rPr>
              <w:t>Описание прикрепляемого документа</w:t>
            </w:r>
          </w:p>
        </w:tc>
        <w:tc>
          <w:tcPr>
            <w:tcW w:w="1378" w:type="pct"/>
            <w:gridSpan w:val="3"/>
            <w:shd w:val="clear" w:color="auto" w:fill="auto"/>
            <w:hideMark/>
          </w:tcPr>
          <w:p w14:paraId="5E612E05"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072AFB64" w14:textId="77777777" w:rsidTr="00561387">
        <w:trPr>
          <w:gridAfter w:val="1"/>
          <w:wAfter w:w="3" w:type="pct"/>
        </w:trPr>
        <w:tc>
          <w:tcPr>
            <w:tcW w:w="605" w:type="pct"/>
            <w:shd w:val="clear" w:color="auto" w:fill="auto"/>
            <w:hideMark/>
          </w:tcPr>
          <w:p w14:paraId="1EC7D4F0"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7340C883" w14:textId="77777777" w:rsidR="00813151" w:rsidRPr="00DA36AF" w:rsidRDefault="00813151" w:rsidP="00A65E28">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813151" w:rsidRPr="00DA36AF" w:rsidRDefault="00813151"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813151" w:rsidRPr="00DA36AF" w:rsidRDefault="00813151" w:rsidP="00A65E28">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8" w:type="pct"/>
            <w:gridSpan w:val="4"/>
            <w:shd w:val="clear" w:color="auto" w:fill="auto"/>
            <w:hideMark/>
          </w:tcPr>
          <w:p w14:paraId="7EDE6ABE" w14:textId="77777777" w:rsidR="00813151" w:rsidRPr="00DA36AF" w:rsidRDefault="00813151" w:rsidP="00A65E28">
            <w:pPr>
              <w:spacing w:before="60" w:after="60"/>
              <w:ind w:firstLine="0"/>
              <w:rPr>
                <w:sz w:val="24"/>
                <w:szCs w:val="24"/>
              </w:rPr>
            </w:pPr>
            <w:r w:rsidRPr="00B33E30">
              <w:rPr>
                <w:sz w:val="24"/>
                <w:szCs w:val="24"/>
              </w:rPr>
              <w:t>Реестровый номер документа</w:t>
            </w:r>
          </w:p>
        </w:tc>
        <w:tc>
          <w:tcPr>
            <w:tcW w:w="1378" w:type="pct"/>
            <w:gridSpan w:val="3"/>
            <w:shd w:val="clear" w:color="auto" w:fill="auto"/>
            <w:hideMark/>
          </w:tcPr>
          <w:p w14:paraId="35B1F5AF" w14:textId="77777777" w:rsidR="00813151" w:rsidRPr="00DA36AF" w:rsidRDefault="00813151" w:rsidP="00A65E2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813151" w:rsidRPr="00DA36AF" w14:paraId="7C51F3DB" w14:textId="77777777" w:rsidTr="00561387">
        <w:trPr>
          <w:gridAfter w:val="1"/>
          <w:wAfter w:w="3" w:type="pct"/>
        </w:trPr>
        <w:tc>
          <w:tcPr>
            <w:tcW w:w="605" w:type="pct"/>
            <w:vMerge w:val="restart"/>
            <w:shd w:val="clear" w:color="auto" w:fill="auto"/>
            <w:hideMark/>
          </w:tcPr>
          <w:p w14:paraId="16FAE361" w14:textId="77777777" w:rsidR="00813151" w:rsidRPr="00DA36AF" w:rsidRDefault="00813151" w:rsidP="00A65E28">
            <w:pPr>
              <w:spacing w:before="60" w:after="60"/>
              <w:ind w:firstLine="0"/>
              <w:rPr>
                <w:sz w:val="24"/>
                <w:szCs w:val="24"/>
              </w:rPr>
            </w:pPr>
            <w:r w:rsidRPr="00DA36AF">
              <w:rPr>
                <w:sz w:val="24"/>
                <w:szCs w:val="24"/>
              </w:rPr>
              <w:t>Допустимо указание только одного элемента</w:t>
            </w:r>
          </w:p>
        </w:tc>
        <w:tc>
          <w:tcPr>
            <w:tcW w:w="846" w:type="pct"/>
            <w:gridSpan w:val="3"/>
            <w:shd w:val="clear" w:color="auto" w:fill="auto"/>
            <w:hideMark/>
          </w:tcPr>
          <w:p w14:paraId="31F1AE9F" w14:textId="77777777" w:rsidR="00813151" w:rsidRPr="00DA36AF" w:rsidRDefault="00813151" w:rsidP="00A65E28">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813151" w:rsidRPr="00DA36AF" w:rsidRDefault="00813151" w:rsidP="00A65E28">
            <w:pPr>
              <w:spacing w:before="60" w:after="60"/>
              <w:ind w:firstLine="0"/>
              <w:jc w:val="center"/>
              <w:rPr>
                <w:sz w:val="24"/>
                <w:szCs w:val="24"/>
              </w:rPr>
            </w:pPr>
            <w:r w:rsidRPr="00DA36AF">
              <w:rPr>
                <w:sz w:val="24"/>
                <w:szCs w:val="24"/>
              </w:rPr>
              <w:t>T(1-1024)</w:t>
            </w:r>
          </w:p>
        </w:tc>
        <w:tc>
          <w:tcPr>
            <w:tcW w:w="1338" w:type="pct"/>
            <w:gridSpan w:val="4"/>
            <w:shd w:val="clear" w:color="auto" w:fill="auto"/>
            <w:hideMark/>
          </w:tcPr>
          <w:p w14:paraId="77DC6862" w14:textId="77777777" w:rsidR="00813151" w:rsidRPr="00DA36AF" w:rsidRDefault="00813151" w:rsidP="00A65E28">
            <w:pPr>
              <w:spacing w:before="60" w:after="60"/>
              <w:ind w:firstLine="0"/>
              <w:rPr>
                <w:sz w:val="24"/>
                <w:szCs w:val="24"/>
              </w:rPr>
            </w:pPr>
            <w:r w:rsidRPr="00DA36AF">
              <w:rPr>
                <w:sz w:val="24"/>
                <w:szCs w:val="24"/>
              </w:rPr>
              <w:t>Ссылка для скачивания документа</w:t>
            </w:r>
          </w:p>
        </w:tc>
        <w:tc>
          <w:tcPr>
            <w:tcW w:w="1378" w:type="pct"/>
            <w:gridSpan w:val="3"/>
            <w:shd w:val="clear" w:color="auto" w:fill="auto"/>
            <w:hideMark/>
          </w:tcPr>
          <w:p w14:paraId="5D9D730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7E3DFE35" w14:textId="77777777" w:rsidTr="00561387">
        <w:trPr>
          <w:gridAfter w:val="1"/>
          <w:wAfter w:w="3" w:type="pct"/>
        </w:trPr>
        <w:tc>
          <w:tcPr>
            <w:tcW w:w="605" w:type="pct"/>
            <w:vMerge/>
            <w:shd w:val="clear" w:color="auto" w:fill="auto"/>
            <w:hideMark/>
          </w:tcPr>
          <w:p w14:paraId="6F051A7B" w14:textId="77777777" w:rsidR="00813151" w:rsidRPr="00DA36AF" w:rsidRDefault="00813151" w:rsidP="00A65E28">
            <w:pPr>
              <w:spacing w:before="60" w:after="60"/>
              <w:ind w:firstLine="0"/>
              <w:rPr>
                <w:sz w:val="24"/>
                <w:szCs w:val="24"/>
              </w:rPr>
            </w:pPr>
          </w:p>
        </w:tc>
        <w:tc>
          <w:tcPr>
            <w:tcW w:w="846" w:type="pct"/>
            <w:gridSpan w:val="3"/>
            <w:shd w:val="clear" w:color="auto" w:fill="auto"/>
            <w:hideMark/>
          </w:tcPr>
          <w:p w14:paraId="31D5DF8A" w14:textId="77777777" w:rsidR="00813151" w:rsidRPr="00DA36AF" w:rsidRDefault="00813151" w:rsidP="00A65E28">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813151" w:rsidRPr="00DA36AF" w:rsidRDefault="00813151" w:rsidP="00A65E28">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8" w:type="pct"/>
            <w:gridSpan w:val="4"/>
            <w:shd w:val="clear" w:color="auto" w:fill="auto"/>
            <w:hideMark/>
          </w:tcPr>
          <w:p w14:paraId="190DBE47" w14:textId="77777777" w:rsidR="00813151" w:rsidRPr="00DA36AF" w:rsidRDefault="00813151" w:rsidP="00A65E28">
            <w:pPr>
              <w:spacing w:before="60" w:after="60"/>
              <w:ind w:firstLine="0"/>
              <w:rPr>
                <w:sz w:val="24"/>
                <w:szCs w:val="24"/>
              </w:rPr>
            </w:pPr>
            <w:r w:rsidRPr="00DA36AF">
              <w:rPr>
                <w:sz w:val="24"/>
                <w:szCs w:val="24"/>
              </w:rPr>
              <w:t>Уникальный идентификатор документа в РК РБГ</w:t>
            </w:r>
          </w:p>
        </w:tc>
        <w:tc>
          <w:tcPr>
            <w:tcW w:w="1378" w:type="pct"/>
            <w:gridSpan w:val="3"/>
            <w:shd w:val="clear" w:color="auto" w:fill="auto"/>
            <w:hideMark/>
          </w:tcPr>
          <w:p w14:paraId="3F496895" w14:textId="77777777" w:rsidR="00813151" w:rsidRPr="00DA36AF" w:rsidRDefault="00813151" w:rsidP="00A65E28">
            <w:pPr>
              <w:spacing w:before="60" w:after="60"/>
              <w:ind w:firstLine="0"/>
              <w:rPr>
                <w:sz w:val="24"/>
                <w:szCs w:val="24"/>
              </w:rPr>
            </w:pPr>
            <w:r w:rsidRPr="00DA36AF">
              <w:rPr>
                <w:sz w:val="24"/>
                <w:szCs w:val="24"/>
              </w:rPr>
              <w:t>Используется при загрузке в  РК РБГ проектов контрактов.</w:t>
            </w:r>
          </w:p>
        </w:tc>
      </w:tr>
      <w:tr w:rsidR="00813151" w:rsidRPr="00DA36AF" w14:paraId="36F27A21" w14:textId="77777777" w:rsidTr="00561387">
        <w:trPr>
          <w:gridAfter w:val="1"/>
          <w:wAfter w:w="3" w:type="pct"/>
        </w:trPr>
        <w:tc>
          <w:tcPr>
            <w:tcW w:w="605" w:type="pct"/>
            <w:vMerge/>
            <w:shd w:val="clear" w:color="auto" w:fill="auto"/>
          </w:tcPr>
          <w:p w14:paraId="2B4E2E8B" w14:textId="77777777" w:rsidR="00813151" w:rsidRPr="00DA36AF" w:rsidRDefault="00813151" w:rsidP="00A65E28">
            <w:pPr>
              <w:spacing w:before="60" w:after="60"/>
              <w:ind w:firstLine="0"/>
              <w:rPr>
                <w:sz w:val="24"/>
                <w:szCs w:val="24"/>
              </w:rPr>
            </w:pPr>
          </w:p>
        </w:tc>
        <w:tc>
          <w:tcPr>
            <w:tcW w:w="846" w:type="pct"/>
            <w:gridSpan w:val="3"/>
            <w:shd w:val="clear" w:color="auto" w:fill="auto"/>
          </w:tcPr>
          <w:p w14:paraId="715C4490" w14:textId="77777777" w:rsidR="00813151" w:rsidRPr="00DA36AF" w:rsidRDefault="00813151" w:rsidP="00A65E28">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813151" w:rsidRPr="00DA36AF" w:rsidRDefault="00813151" w:rsidP="00A65E28">
            <w:pPr>
              <w:spacing w:before="60" w:after="60"/>
              <w:ind w:firstLine="0"/>
              <w:jc w:val="center"/>
              <w:rPr>
                <w:sz w:val="24"/>
                <w:szCs w:val="24"/>
                <w:lang w:val="en-US"/>
              </w:rPr>
            </w:pPr>
            <w:r w:rsidRPr="00DA36AF">
              <w:rPr>
                <w:sz w:val="24"/>
                <w:szCs w:val="24"/>
              </w:rPr>
              <w:t>T</w:t>
            </w:r>
          </w:p>
        </w:tc>
        <w:tc>
          <w:tcPr>
            <w:tcW w:w="1338" w:type="pct"/>
            <w:gridSpan w:val="4"/>
            <w:shd w:val="clear" w:color="auto" w:fill="auto"/>
          </w:tcPr>
          <w:p w14:paraId="7FDB8B61" w14:textId="77777777" w:rsidR="00813151" w:rsidRPr="00DA36AF" w:rsidRDefault="00813151" w:rsidP="00A65E28">
            <w:pPr>
              <w:spacing w:before="60" w:after="60"/>
              <w:ind w:firstLine="0"/>
              <w:rPr>
                <w:sz w:val="24"/>
                <w:szCs w:val="24"/>
              </w:rPr>
            </w:pPr>
            <w:r w:rsidRPr="00DA36AF">
              <w:rPr>
                <w:sz w:val="24"/>
                <w:szCs w:val="24"/>
              </w:rPr>
              <w:t>Содержимое файла</w:t>
            </w:r>
          </w:p>
        </w:tc>
        <w:tc>
          <w:tcPr>
            <w:tcW w:w="1378" w:type="pct"/>
            <w:gridSpan w:val="3"/>
            <w:shd w:val="clear" w:color="auto" w:fill="auto"/>
          </w:tcPr>
          <w:p w14:paraId="247EFE67" w14:textId="77777777" w:rsidR="00813151" w:rsidRPr="00DA36AF" w:rsidRDefault="00813151" w:rsidP="00A65E28">
            <w:pPr>
              <w:spacing w:before="60" w:after="60"/>
              <w:ind w:firstLine="0"/>
              <w:rPr>
                <w:sz w:val="24"/>
                <w:szCs w:val="24"/>
              </w:rPr>
            </w:pPr>
            <w:r w:rsidRPr="00DA36AF">
              <w:rPr>
                <w:sz w:val="24"/>
                <w:szCs w:val="24"/>
              </w:rPr>
              <w:t>base64Binary</w:t>
            </w:r>
          </w:p>
        </w:tc>
      </w:tr>
      <w:tr w:rsidR="00813151" w:rsidRPr="00DA36AF" w14:paraId="280D4709" w14:textId="77777777" w:rsidTr="00561387">
        <w:trPr>
          <w:gridAfter w:val="1"/>
          <w:wAfter w:w="3" w:type="pct"/>
        </w:trPr>
        <w:tc>
          <w:tcPr>
            <w:tcW w:w="605" w:type="pct"/>
            <w:shd w:val="clear" w:color="auto" w:fill="auto"/>
            <w:hideMark/>
          </w:tcPr>
          <w:p w14:paraId="0F440D1F"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40B81C87" w14:textId="77777777" w:rsidR="00813151" w:rsidRPr="00DA36AF" w:rsidRDefault="00813151" w:rsidP="00A65E28">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3D555991" w14:textId="3BAB3AE4" w:rsidR="00813151" w:rsidRPr="00DA36AF" w:rsidRDefault="00646866" w:rsidP="00A65E28">
            <w:pPr>
              <w:spacing w:before="60" w:after="60"/>
              <w:ind w:firstLine="0"/>
              <w:rPr>
                <w:sz w:val="24"/>
                <w:szCs w:val="24"/>
              </w:rPr>
            </w:pPr>
            <w:r>
              <w:rPr>
                <w:sz w:val="24"/>
                <w:szCs w:val="24"/>
              </w:rPr>
              <w:t>Электронная подпись</w:t>
            </w:r>
            <w:r w:rsidR="00813151" w:rsidRPr="00DA36AF">
              <w:rPr>
                <w:sz w:val="24"/>
                <w:szCs w:val="24"/>
              </w:rPr>
              <w:t xml:space="preserve"> документа</w:t>
            </w:r>
          </w:p>
        </w:tc>
        <w:tc>
          <w:tcPr>
            <w:tcW w:w="1378" w:type="pct"/>
            <w:gridSpan w:val="3"/>
            <w:shd w:val="clear" w:color="auto" w:fill="auto"/>
            <w:hideMark/>
          </w:tcPr>
          <w:p w14:paraId="0E59DA02"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3F84594F" w14:textId="77777777" w:rsidTr="00561387">
        <w:trPr>
          <w:gridAfter w:val="1"/>
          <w:wAfter w:w="3" w:type="pct"/>
        </w:trPr>
        <w:tc>
          <w:tcPr>
            <w:tcW w:w="4997" w:type="pct"/>
            <w:gridSpan w:val="17"/>
            <w:shd w:val="clear" w:color="auto" w:fill="auto"/>
            <w:hideMark/>
          </w:tcPr>
          <w:p w14:paraId="206AE29D" w14:textId="7E325A02" w:rsidR="00813151" w:rsidRPr="00DA36AF" w:rsidRDefault="00646866" w:rsidP="00A65E28">
            <w:pPr>
              <w:spacing w:before="60" w:after="60"/>
              <w:ind w:firstLine="0"/>
              <w:jc w:val="center"/>
              <w:rPr>
                <w:sz w:val="24"/>
                <w:szCs w:val="24"/>
              </w:rPr>
            </w:pPr>
            <w:r>
              <w:rPr>
                <w:b/>
                <w:bCs/>
                <w:sz w:val="24"/>
                <w:szCs w:val="24"/>
              </w:rPr>
              <w:t>Электронная подпись</w:t>
            </w:r>
            <w:r w:rsidR="00813151" w:rsidRPr="00DA36AF">
              <w:rPr>
                <w:b/>
                <w:bCs/>
                <w:sz w:val="24"/>
                <w:szCs w:val="24"/>
              </w:rPr>
              <w:t xml:space="preserve"> документа</w:t>
            </w:r>
          </w:p>
        </w:tc>
      </w:tr>
      <w:tr w:rsidR="00813151" w:rsidRPr="00DA36AF" w14:paraId="664AC43B" w14:textId="77777777" w:rsidTr="00561387">
        <w:trPr>
          <w:gridAfter w:val="1"/>
          <w:wAfter w:w="3" w:type="pct"/>
        </w:trPr>
        <w:tc>
          <w:tcPr>
            <w:tcW w:w="605" w:type="pct"/>
            <w:shd w:val="clear" w:color="auto" w:fill="auto"/>
            <w:hideMark/>
          </w:tcPr>
          <w:p w14:paraId="5362EEFC" w14:textId="77777777" w:rsidR="00813151" w:rsidRPr="00DA36AF" w:rsidRDefault="00813151" w:rsidP="00A65E28">
            <w:pPr>
              <w:spacing w:before="60" w:after="60"/>
              <w:ind w:firstLine="0"/>
              <w:rPr>
                <w:sz w:val="24"/>
                <w:szCs w:val="24"/>
              </w:rPr>
            </w:pPr>
            <w:r w:rsidRPr="00DA36AF">
              <w:rPr>
                <w:b/>
                <w:bCs/>
                <w:sz w:val="24"/>
                <w:szCs w:val="24"/>
              </w:rPr>
              <w:t>cryptoSigns</w:t>
            </w:r>
          </w:p>
        </w:tc>
        <w:tc>
          <w:tcPr>
            <w:tcW w:w="846" w:type="pct"/>
            <w:gridSpan w:val="3"/>
            <w:shd w:val="clear" w:color="auto" w:fill="auto"/>
            <w:hideMark/>
          </w:tcPr>
          <w:p w14:paraId="157717BC"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2689204C"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75A8C2EC"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19C4D52" w14:textId="77777777" w:rsidTr="00561387">
        <w:trPr>
          <w:gridAfter w:val="1"/>
          <w:wAfter w:w="3" w:type="pct"/>
        </w:trPr>
        <w:tc>
          <w:tcPr>
            <w:tcW w:w="605" w:type="pct"/>
            <w:shd w:val="clear" w:color="auto" w:fill="auto"/>
            <w:hideMark/>
          </w:tcPr>
          <w:p w14:paraId="5D56E5DF"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69BD7F11" w14:textId="77777777" w:rsidR="00813151" w:rsidRPr="00DA36AF" w:rsidRDefault="00813151" w:rsidP="00A65E28">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8" w:type="pct"/>
            <w:gridSpan w:val="4"/>
            <w:shd w:val="clear" w:color="auto" w:fill="auto"/>
            <w:hideMark/>
          </w:tcPr>
          <w:p w14:paraId="5B4B61CC" w14:textId="4D4284EC" w:rsidR="00813151" w:rsidRPr="00DA36AF" w:rsidRDefault="00646866" w:rsidP="00A65E28">
            <w:pPr>
              <w:spacing w:before="60" w:after="60"/>
              <w:ind w:firstLine="0"/>
              <w:rPr>
                <w:sz w:val="24"/>
                <w:szCs w:val="24"/>
              </w:rPr>
            </w:pPr>
            <w:r>
              <w:rPr>
                <w:sz w:val="24"/>
                <w:szCs w:val="24"/>
              </w:rPr>
              <w:t>Электронная подпись</w:t>
            </w:r>
          </w:p>
        </w:tc>
        <w:tc>
          <w:tcPr>
            <w:tcW w:w="1378" w:type="pct"/>
            <w:gridSpan w:val="3"/>
            <w:shd w:val="clear" w:color="auto" w:fill="auto"/>
            <w:hideMark/>
          </w:tcPr>
          <w:p w14:paraId="75F3B60F" w14:textId="77777777" w:rsidR="00813151" w:rsidRPr="00DA36AF" w:rsidRDefault="00813151"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813151" w:rsidRPr="00DA36AF" w14:paraId="656413B3" w14:textId="77777777" w:rsidTr="00561387">
        <w:trPr>
          <w:gridAfter w:val="1"/>
          <w:wAfter w:w="3" w:type="pct"/>
        </w:trPr>
        <w:tc>
          <w:tcPr>
            <w:tcW w:w="4997" w:type="pct"/>
            <w:gridSpan w:val="17"/>
            <w:shd w:val="clear" w:color="auto" w:fill="auto"/>
            <w:hideMark/>
          </w:tcPr>
          <w:p w14:paraId="044EFD9D" w14:textId="63D7BF93" w:rsidR="00813151" w:rsidRPr="00DA36AF" w:rsidRDefault="00646866" w:rsidP="00A65E28">
            <w:pPr>
              <w:spacing w:before="60" w:after="60"/>
              <w:ind w:firstLine="0"/>
              <w:jc w:val="center"/>
              <w:rPr>
                <w:sz w:val="24"/>
                <w:szCs w:val="24"/>
              </w:rPr>
            </w:pPr>
            <w:r>
              <w:rPr>
                <w:b/>
                <w:bCs/>
                <w:sz w:val="24"/>
                <w:szCs w:val="24"/>
              </w:rPr>
              <w:t>Электронная подпись</w:t>
            </w:r>
          </w:p>
        </w:tc>
      </w:tr>
      <w:tr w:rsidR="00813151" w:rsidRPr="00DA36AF" w14:paraId="70B0FD60" w14:textId="77777777" w:rsidTr="00561387">
        <w:trPr>
          <w:gridAfter w:val="1"/>
          <w:wAfter w:w="3" w:type="pct"/>
        </w:trPr>
        <w:tc>
          <w:tcPr>
            <w:tcW w:w="605" w:type="pct"/>
            <w:shd w:val="clear" w:color="auto" w:fill="auto"/>
            <w:hideMark/>
          </w:tcPr>
          <w:p w14:paraId="4B54A58D" w14:textId="77777777" w:rsidR="00813151" w:rsidRPr="00DA36AF" w:rsidRDefault="00813151" w:rsidP="00A65E28">
            <w:pPr>
              <w:spacing w:before="60" w:after="60"/>
              <w:ind w:firstLine="0"/>
              <w:rPr>
                <w:sz w:val="24"/>
                <w:szCs w:val="24"/>
              </w:rPr>
            </w:pPr>
            <w:r w:rsidRPr="00DA36AF">
              <w:rPr>
                <w:b/>
                <w:bCs/>
                <w:sz w:val="24"/>
                <w:szCs w:val="24"/>
              </w:rPr>
              <w:lastRenderedPageBreak/>
              <w:t>signature</w:t>
            </w:r>
          </w:p>
        </w:tc>
        <w:tc>
          <w:tcPr>
            <w:tcW w:w="846" w:type="pct"/>
            <w:gridSpan w:val="3"/>
            <w:shd w:val="clear" w:color="auto" w:fill="auto"/>
            <w:hideMark/>
          </w:tcPr>
          <w:p w14:paraId="095FDECE"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813151" w:rsidRPr="00DA36AF" w:rsidRDefault="00813151" w:rsidP="00A65E28">
            <w:pPr>
              <w:spacing w:before="60" w:after="60"/>
              <w:ind w:firstLine="0"/>
              <w:rPr>
                <w:sz w:val="24"/>
                <w:szCs w:val="24"/>
              </w:rPr>
            </w:pPr>
            <w:r w:rsidRPr="00DA36AF">
              <w:rPr>
                <w:sz w:val="24"/>
                <w:szCs w:val="24"/>
              </w:rPr>
              <w:t> </w:t>
            </w:r>
          </w:p>
        </w:tc>
        <w:tc>
          <w:tcPr>
            <w:tcW w:w="1338" w:type="pct"/>
            <w:gridSpan w:val="4"/>
            <w:shd w:val="clear" w:color="auto" w:fill="auto"/>
            <w:hideMark/>
          </w:tcPr>
          <w:p w14:paraId="7EE5E405" w14:textId="77777777" w:rsidR="00813151" w:rsidRPr="00DA36AF" w:rsidRDefault="00813151" w:rsidP="00A65E28">
            <w:pPr>
              <w:spacing w:before="60" w:after="60"/>
              <w:ind w:firstLine="0"/>
              <w:rPr>
                <w:sz w:val="24"/>
                <w:szCs w:val="24"/>
              </w:rPr>
            </w:pPr>
            <w:r w:rsidRPr="00DA36AF">
              <w:rPr>
                <w:sz w:val="24"/>
                <w:szCs w:val="24"/>
              </w:rPr>
              <w:t> </w:t>
            </w:r>
          </w:p>
        </w:tc>
        <w:tc>
          <w:tcPr>
            <w:tcW w:w="1378" w:type="pct"/>
            <w:gridSpan w:val="3"/>
            <w:shd w:val="clear" w:color="auto" w:fill="auto"/>
            <w:hideMark/>
          </w:tcPr>
          <w:p w14:paraId="54698F72" w14:textId="77777777" w:rsidR="00813151" w:rsidRPr="00DA36AF" w:rsidRDefault="00813151" w:rsidP="00A65E28">
            <w:pPr>
              <w:spacing w:before="60" w:after="60"/>
              <w:ind w:firstLine="0"/>
              <w:rPr>
                <w:sz w:val="24"/>
                <w:szCs w:val="24"/>
              </w:rPr>
            </w:pPr>
            <w:r w:rsidRPr="00DA36AF">
              <w:rPr>
                <w:sz w:val="24"/>
                <w:szCs w:val="24"/>
              </w:rPr>
              <w:t xml:space="preserve">base64Binary </w:t>
            </w:r>
          </w:p>
        </w:tc>
      </w:tr>
      <w:tr w:rsidR="00813151" w:rsidRPr="00DA36AF" w14:paraId="4A35BBCB" w14:textId="77777777" w:rsidTr="00561387">
        <w:trPr>
          <w:gridAfter w:val="1"/>
          <w:wAfter w:w="3" w:type="pct"/>
        </w:trPr>
        <w:tc>
          <w:tcPr>
            <w:tcW w:w="605" w:type="pct"/>
            <w:shd w:val="clear" w:color="auto" w:fill="auto"/>
            <w:hideMark/>
          </w:tcPr>
          <w:p w14:paraId="50F53A78" w14:textId="77777777" w:rsidR="00813151" w:rsidRPr="00DA36AF" w:rsidRDefault="00813151" w:rsidP="00A65E28">
            <w:pPr>
              <w:spacing w:before="60" w:after="60"/>
              <w:ind w:firstLine="0"/>
              <w:rPr>
                <w:sz w:val="24"/>
                <w:szCs w:val="24"/>
              </w:rPr>
            </w:pPr>
            <w:r w:rsidRPr="00DA36AF">
              <w:rPr>
                <w:sz w:val="24"/>
                <w:szCs w:val="24"/>
              </w:rPr>
              <w:t> </w:t>
            </w:r>
          </w:p>
        </w:tc>
        <w:tc>
          <w:tcPr>
            <w:tcW w:w="846" w:type="pct"/>
            <w:gridSpan w:val="3"/>
            <w:shd w:val="clear" w:color="auto" w:fill="auto"/>
            <w:hideMark/>
          </w:tcPr>
          <w:p w14:paraId="6AD0EB54" w14:textId="77777777" w:rsidR="00813151" w:rsidRPr="00DA36AF" w:rsidRDefault="00813151" w:rsidP="00A65E28">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813151" w:rsidRPr="00DA36AF" w:rsidRDefault="00813151" w:rsidP="00A65E28">
            <w:pPr>
              <w:spacing w:before="60" w:after="60"/>
              <w:ind w:firstLine="0"/>
              <w:jc w:val="center"/>
              <w:rPr>
                <w:sz w:val="24"/>
                <w:szCs w:val="24"/>
              </w:rPr>
            </w:pPr>
            <w:r w:rsidRPr="00DA36AF">
              <w:rPr>
                <w:sz w:val="24"/>
                <w:szCs w:val="24"/>
              </w:rPr>
              <w:t>T</w:t>
            </w:r>
          </w:p>
        </w:tc>
        <w:tc>
          <w:tcPr>
            <w:tcW w:w="1338" w:type="pct"/>
            <w:gridSpan w:val="4"/>
            <w:shd w:val="clear" w:color="auto" w:fill="auto"/>
            <w:hideMark/>
          </w:tcPr>
          <w:p w14:paraId="410DC363" w14:textId="583B6FDA" w:rsidR="00813151" w:rsidRPr="00646866" w:rsidRDefault="00646866" w:rsidP="00A65E28">
            <w:pPr>
              <w:spacing w:before="60" w:after="60"/>
              <w:ind w:firstLine="0"/>
              <w:rPr>
                <w:sz w:val="24"/>
                <w:szCs w:val="24"/>
              </w:rPr>
            </w:pPr>
            <w:r>
              <w:rPr>
                <w:sz w:val="24"/>
                <w:szCs w:val="24"/>
              </w:rPr>
              <w:t>Тип электронной подписи</w:t>
            </w:r>
            <w:r w:rsidR="00813151" w:rsidRPr="00646866">
              <w:rPr>
                <w:sz w:val="24"/>
                <w:szCs w:val="24"/>
              </w:rPr>
              <w:t>:</w:t>
            </w:r>
            <w:r w:rsidR="00813151" w:rsidRPr="00646866">
              <w:rPr>
                <w:sz w:val="24"/>
                <w:szCs w:val="24"/>
              </w:rPr>
              <w:br/>
            </w:r>
            <w:r w:rsidR="00813151" w:rsidRPr="00DA36AF">
              <w:rPr>
                <w:sz w:val="24"/>
                <w:szCs w:val="24"/>
                <w:lang w:val="en-US"/>
              </w:rPr>
              <w:t>CAdES</w:t>
            </w:r>
            <w:r w:rsidR="00813151" w:rsidRPr="00646866">
              <w:rPr>
                <w:sz w:val="24"/>
                <w:szCs w:val="24"/>
              </w:rPr>
              <w:t>-</w:t>
            </w:r>
            <w:r w:rsidR="00813151" w:rsidRPr="00DA36AF">
              <w:rPr>
                <w:sz w:val="24"/>
                <w:szCs w:val="24"/>
                <w:lang w:val="en-US"/>
              </w:rPr>
              <w:t>BES</w:t>
            </w:r>
            <w:r w:rsidR="00813151" w:rsidRPr="00646866">
              <w:rPr>
                <w:sz w:val="24"/>
                <w:szCs w:val="24"/>
              </w:rPr>
              <w:t>;</w:t>
            </w:r>
            <w:r w:rsidR="00813151" w:rsidRPr="00646866">
              <w:rPr>
                <w:sz w:val="24"/>
                <w:szCs w:val="24"/>
              </w:rPr>
              <w:br/>
            </w:r>
            <w:r w:rsidR="00813151" w:rsidRPr="00DA36AF">
              <w:rPr>
                <w:sz w:val="24"/>
                <w:szCs w:val="24"/>
                <w:lang w:val="en-US"/>
              </w:rPr>
              <w:t>CAdES</w:t>
            </w:r>
            <w:r w:rsidR="00813151" w:rsidRPr="00646866">
              <w:rPr>
                <w:sz w:val="24"/>
                <w:szCs w:val="24"/>
              </w:rPr>
              <w:t>-</w:t>
            </w:r>
            <w:r w:rsidR="00813151" w:rsidRPr="00DA36AF">
              <w:rPr>
                <w:sz w:val="24"/>
                <w:szCs w:val="24"/>
                <w:lang w:val="en-US"/>
              </w:rPr>
              <w:t>A</w:t>
            </w:r>
          </w:p>
        </w:tc>
        <w:tc>
          <w:tcPr>
            <w:tcW w:w="1378" w:type="pct"/>
            <w:gridSpan w:val="3"/>
            <w:shd w:val="clear" w:color="auto" w:fill="auto"/>
            <w:hideMark/>
          </w:tcPr>
          <w:p w14:paraId="480D8861" w14:textId="77777777" w:rsidR="00813151" w:rsidRPr="00DA36AF" w:rsidRDefault="00813151" w:rsidP="00A65E28">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33" w:name="_Toc441065296"/>
      <w:r w:rsidRPr="00CC7A40">
        <w:lastRenderedPageBreak/>
        <w:t>Информация об аннулировании контракта</w:t>
      </w:r>
      <w:r>
        <w:t xml:space="preserve"> с 01.01.2015</w:t>
      </w:r>
      <w:bookmarkEnd w:id="3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0172F66A"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 5.2</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bl>
    <w:p w14:paraId="645C82BD" w14:textId="67FEEC82" w:rsidR="00092538" w:rsidRPr="00CC7A40" w:rsidRDefault="00092538" w:rsidP="00092538">
      <w:pPr>
        <w:pStyle w:val="1"/>
      </w:pPr>
      <w:bookmarkStart w:id="34" w:name="_Toc441065297"/>
      <w:r w:rsidRPr="00CC7A40">
        <w:lastRenderedPageBreak/>
        <w:t>Информация об отмене исполнения (расторжения) контракта</w:t>
      </w:r>
      <w:r>
        <w:t xml:space="preserve"> с 01.01.2015</w:t>
      </w:r>
      <w:bookmarkEnd w:id="34"/>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2ADD8EE6"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 5.2</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lastRenderedPageBreak/>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lastRenderedPageBreak/>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lastRenderedPageBreak/>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lastRenderedPageBreak/>
              <w:t>Печатная форма документа, полученная из внешней системы</w:t>
            </w:r>
          </w:p>
        </w:tc>
      </w:tr>
      <w:tr w:rsidR="007E0898" w:rsidRPr="007E0898" w14:paraId="063808E2" w14:textId="77777777" w:rsidTr="007E0898">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4"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7E0898">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4"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7E0898">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4"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4D7E08D" w14:textId="77777777" w:rsidTr="007E0898">
        <w:tc>
          <w:tcPr>
            <w:tcW w:w="686" w:type="pct"/>
            <w:vMerge/>
            <w:shd w:val="clear" w:color="auto" w:fill="auto"/>
          </w:tcPr>
          <w:p w14:paraId="6872CDB9" w14:textId="77777777" w:rsidR="007E0898" w:rsidRPr="007E0898" w:rsidRDefault="007E0898" w:rsidP="0040274C">
            <w:pPr>
              <w:spacing w:before="60" w:after="60"/>
              <w:ind w:firstLine="0"/>
              <w:rPr>
                <w:sz w:val="24"/>
                <w:szCs w:val="24"/>
              </w:rPr>
            </w:pPr>
          </w:p>
        </w:tc>
        <w:tc>
          <w:tcPr>
            <w:tcW w:w="831" w:type="pct"/>
            <w:shd w:val="clear" w:color="auto" w:fill="auto"/>
          </w:tcPr>
          <w:p w14:paraId="174B1724" w14:textId="77777777" w:rsidR="007E0898" w:rsidRPr="007E0898" w:rsidRDefault="007E0898" w:rsidP="0040274C">
            <w:pPr>
              <w:spacing w:before="60" w:after="60"/>
              <w:ind w:firstLine="0"/>
              <w:rPr>
                <w:sz w:val="24"/>
                <w:szCs w:val="24"/>
              </w:rPr>
            </w:pPr>
            <w:r w:rsidRPr="007E0898">
              <w:rPr>
                <w:sz w:val="24"/>
                <w:szCs w:val="24"/>
              </w:rPr>
              <w:t>signature</w:t>
            </w:r>
          </w:p>
        </w:tc>
        <w:tc>
          <w:tcPr>
            <w:tcW w:w="304" w:type="pct"/>
            <w:shd w:val="clear" w:color="auto" w:fill="auto"/>
            <w:vAlign w:val="center"/>
          </w:tcPr>
          <w:p w14:paraId="36C37DE5"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04C18E6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10813248" w14:textId="52D1C1B6"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4772A95B" w14:textId="77777777" w:rsidR="007E0898" w:rsidRPr="007E0898" w:rsidRDefault="007E0898" w:rsidP="0040274C">
            <w:pPr>
              <w:spacing w:before="60" w:after="60"/>
              <w:ind w:firstLine="0"/>
              <w:rPr>
                <w:sz w:val="24"/>
                <w:szCs w:val="24"/>
              </w:rPr>
            </w:pPr>
          </w:p>
        </w:tc>
      </w:tr>
      <w:tr w:rsidR="007E0898" w:rsidRPr="007E0898" w14:paraId="304186A9" w14:textId="77777777" w:rsidTr="007E0898">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4"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7E0898">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4"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lastRenderedPageBreak/>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1DB77683" w14:textId="056EC166" w:rsidR="00893949" w:rsidRPr="007E0898" w:rsidRDefault="00893949" w:rsidP="00893949">
            <w:pPr>
              <w:ind w:firstLine="0"/>
              <w:rPr>
                <w:sz w:val="24"/>
                <w:szCs w:val="24"/>
                <w:lang w:val="en-US"/>
              </w:rPr>
            </w:pPr>
            <w:r>
              <w:rPr>
                <w:sz w:val="24"/>
                <w:szCs w:val="24"/>
                <w:lang w:val="en-US"/>
              </w:rPr>
              <w:t>xml</w:t>
            </w:r>
          </w:p>
        </w:tc>
      </w:tr>
      <w:tr w:rsidR="007E0898" w:rsidRPr="007E0898" w14:paraId="4AC19CD0" w14:textId="77777777" w:rsidTr="007E0898">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4"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1CE4BC2" w14:textId="5D6FFF93" w:rsidR="00675499" w:rsidRPr="00CC7A40" w:rsidRDefault="00675499" w:rsidP="00F67329">
      <w:pPr>
        <w:pStyle w:val="1"/>
      </w:pPr>
      <w:bookmarkStart w:id="35" w:name="_Toc441065298"/>
      <w:r w:rsidRPr="00CC7A40">
        <w:lastRenderedPageBreak/>
        <w:t>Информация о выданной банковской гарантии (ее изменении)</w:t>
      </w:r>
      <w:bookmarkEnd w:id="35"/>
    </w:p>
    <w:tbl>
      <w:tblPr>
        <w:tblW w:w="499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401"/>
        <w:gridCol w:w="24"/>
        <w:gridCol w:w="1562"/>
        <w:gridCol w:w="568"/>
        <w:gridCol w:w="995"/>
        <w:gridCol w:w="2210"/>
        <w:gridCol w:w="2606"/>
      </w:tblGrid>
      <w:tr w:rsidR="00675499" w:rsidRPr="00942C0C" w14:paraId="16751DA9" w14:textId="77777777" w:rsidTr="00226219">
        <w:trPr>
          <w:tblHeader/>
        </w:trPr>
        <w:tc>
          <w:tcPr>
            <w:tcW w:w="748"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1"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22621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226219">
        <w:tc>
          <w:tcPr>
            <w:tcW w:w="748"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1"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226219">
        <w:tc>
          <w:tcPr>
            <w:tcW w:w="748"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1"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03BBE0D9"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 5.2</w:t>
            </w:r>
          </w:p>
        </w:tc>
      </w:tr>
      <w:tr w:rsidR="00675499" w:rsidRPr="00942C0C" w14:paraId="30F41039" w14:textId="77777777" w:rsidTr="00226219">
        <w:tc>
          <w:tcPr>
            <w:tcW w:w="748"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1"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226219">
        <w:tc>
          <w:tcPr>
            <w:tcW w:w="748"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1"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226219">
        <w:tc>
          <w:tcPr>
            <w:tcW w:w="748"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1"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0828B38" w14:textId="77777777" w:rsidTr="00226219">
        <w:tc>
          <w:tcPr>
            <w:tcW w:w="748"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A09F8B1" w14:textId="77777777" w:rsidR="00675499" w:rsidRPr="00942C0C" w:rsidRDefault="00675499" w:rsidP="00942C0C">
            <w:pPr>
              <w:spacing w:before="60" w:after="60"/>
              <w:ind w:firstLine="0"/>
              <w:jc w:val="center"/>
              <w:rPr>
                <w:sz w:val="24"/>
                <w:szCs w:val="24"/>
              </w:rPr>
            </w:pPr>
            <w:r w:rsidRPr="00942C0C">
              <w:rPr>
                <w:sz w:val="24"/>
                <w:szCs w:val="24"/>
              </w:rPr>
              <w:t>T(1-22)</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1"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7393D">
        <w:tc>
          <w:tcPr>
            <w:tcW w:w="748"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77777777" w:rsidR="00750FE5" w:rsidRPr="00942C0C" w:rsidRDefault="00750FE5" w:rsidP="00D7393D">
            <w:pPr>
              <w:spacing w:before="60" w:after="60"/>
              <w:ind w:firstLine="0"/>
              <w:jc w:val="center"/>
              <w:rPr>
                <w:sz w:val="24"/>
                <w:szCs w:val="24"/>
              </w:rPr>
            </w:pPr>
            <w:r w:rsidRPr="00942C0C">
              <w:rPr>
                <w:sz w:val="24"/>
                <w:szCs w:val="24"/>
              </w:rPr>
              <w:t>O</w:t>
            </w:r>
          </w:p>
        </w:tc>
        <w:tc>
          <w:tcPr>
            <w:tcW w:w="531" w:type="pct"/>
            <w:shd w:val="clear" w:color="auto" w:fill="auto"/>
            <w:hideMark/>
          </w:tcPr>
          <w:p w14:paraId="4BC1EF02" w14:textId="77777777" w:rsidR="00750FE5" w:rsidRPr="00942C0C" w:rsidRDefault="00750FE5" w:rsidP="00D7393D">
            <w:pPr>
              <w:spacing w:before="60" w:after="60"/>
              <w:ind w:firstLine="0"/>
              <w:jc w:val="center"/>
              <w:rPr>
                <w:sz w:val="24"/>
                <w:szCs w:val="24"/>
              </w:rPr>
            </w:pPr>
            <w:r w:rsidRPr="00942C0C">
              <w:rPr>
                <w:sz w:val="24"/>
                <w:szCs w:val="24"/>
              </w:rPr>
              <w:t>T(1-22)</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1"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 xml:space="preserve">22-значный номер последнего документа, сформированного для данной банковской </w:t>
            </w:r>
            <w:r>
              <w:rPr>
                <w:sz w:val="24"/>
                <w:szCs w:val="24"/>
              </w:rPr>
              <w:lastRenderedPageBreak/>
              <w:t>гарантии</w:t>
            </w:r>
          </w:p>
        </w:tc>
      </w:tr>
      <w:tr w:rsidR="00675499" w:rsidRPr="00942C0C" w14:paraId="2374B0FB" w14:textId="77777777" w:rsidTr="00226219">
        <w:tc>
          <w:tcPr>
            <w:tcW w:w="748"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lastRenderedPageBreak/>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1" w:type="pct"/>
            <w:shd w:val="clear" w:color="auto" w:fill="auto"/>
            <w:hideMark/>
          </w:tcPr>
          <w:p w14:paraId="53BD6265"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4994D05D" w14:textId="77777777" w:rsidTr="00226219">
        <w:tc>
          <w:tcPr>
            <w:tcW w:w="748"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06CED6A7" w:rsidR="00675499" w:rsidRPr="00942C0C" w:rsidRDefault="00675499" w:rsidP="00942C0C">
            <w:pPr>
              <w:spacing w:before="60" w:after="60"/>
              <w:ind w:firstLine="0"/>
              <w:rPr>
                <w:sz w:val="24"/>
                <w:szCs w:val="24"/>
              </w:rPr>
            </w:pPr>
            <w:r w:rsidRPr="00942C0C">
              <w:rPr>
                <w:sz w:val="24"/>
                <w:szCs w:val="24"/>
              </w:rPr>
              <w:t>Дата публикации документа</w:t>
            </w:r>
            <w:r w:rsidR="009505D6">
              <w:rPr>
                <w:sz w:val="24"/>
                <w:szCs w:val="24"/>
              </w:rPr>
              <w:t xml:space="preserve"> Фактическая или планируемая</w:t>
            </w:r>
          </w:p>
        </w:tc>
        <w:tc>
          <w:tcPr>
            <w:tcW w:w="1391"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226219">
        <w:tc>
          <w:tcPr>
            <w:tcW w:w="748"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1"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226219">
        <w:tc>
          <w:tcPr>
            <w:tcW w:w="748"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1"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226219">
        <w:tc>
          <w:tcPr>
            <w:tcW w:w="748"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561F39DA"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(устарело)</w:t>
            </w:r>
          </w:p>
        </w:tc>
        <w:tc>
          <w:tcPr>
            <w:tcW w:w="1391"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226219">
        <w:tc>
          <w:tcPr>
            <w:tcW w:w="748"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1"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6753CBFE" w14:textId="5E340C5A" w:rsidR="009505D6" w:rsidRPr="009505D6" w:rsidRDefault="00AE1853" w:rsidP="00AE1853">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942C0C" w14:paraId="6A70D1DF" w14:textId="77777777" w:rsidTr="00226219">
        <w:tc>
          <w:tcPr>
            <w:tcW w:w="748"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lastRenderedPageBreak/>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1"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226219">
        <w:tc>
          <w:tcPr>
            <w:tcW w:w="748"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1"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226219">
        <w:tc>
          <w:tcPr>
            <w:tcW w:w="748"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1"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226219">
        <w:tc>
          <w:tcPr>
            <w:tcW w:w="748"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1"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226219">
        <w:tc>
          <w:tcPr>
            <w:tcW w:w="748"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1"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226219">
        <w:tc>
          <w:tcPr>
            <w:tcW w:w="748"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1"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675499" w:rsidRPr="00942C0C" w14:paraId="472E46F9" w14:textId="77777777" w:rsidTr="0022621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226219">
        <w:tc>
          <w:tcPr>
            <w:tcW w:w="748"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1"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226219">
        <w:tc>
          <w:tcPr>
            <w:tcW w:w="748"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1"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675499" w:rsidRPr="00942C0C" w14:paraId="2485C40A" w14:textId="77777777" w:rsidTr="00226219">
        <w:tc>
          <w:tcPr>
            <w:tcW w:w="748" w:type="pct"/>
            <w:shd w:val="clear" w:color="auto" w:fill="auto"/>
            <w:hideMark/>
          </w:tcPr>
          <w:p w14:paraId="2301FAC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675499" w:rsidRPr="00942C0C" w:rsidRDefault="00675499"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675499" w:rsidRPr="00942C0C" w:rsidRDefault="00675499"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675499" w:rsidRPr="00942C0C" w:rsidRDefault="00675499" w:rsidP="00942C0C">
            <w:pPr>
              <w:spacing w:before="60" w:after="60"/>
              <w:ind w:firstLine="0"/>
              <w:rPr>
                <w:sz w:val="24"/>
                <w:szCs w:val="24"/>
              </w:rPr>
            </w:pPr>
            <w:r w:rsidRPr="00942C0C">
              <w:rPr>
                <w:sz w:val="24"/>
                <w:szCs w:val="24"/>
              </w:rPr>
              <w:t>Полное наименование</w:t>
            </w:r>
          </w:p>
        </w:tc>
        <w:tc>
          <w:tcPr>
            <w:tcW w:w="1391" w:type="pct"/>
            <w:shd w:val="clear" w:color="auto" w:fill="auto"/>
            <w:hideMark/>
          </w:tcPr>
          <w:p w14:paraId="0B38FE70"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264A23" w:rsidRPr="00942C0C" w14:paraId="6B3F5623" w14:textId="77777777" w:rsidTr="00226219">
        <w:tc>
          <w:tcPr>
            <w:tcW w:w="748"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1"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226219">
        <w:tc>
          <w:tcPr>
            <w:tcW w:w="748"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1"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226219">
        <w:tc>
          <w:tcPr>
            <w:tcW w:w="748"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1"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 xml:space="preserve">При приеме </w:t>
            </w:r>
            <w:r w:rsidRPr="00942C0C">
              <w:rPr>
                <w:sz w:val="24"/>
                <w:szCs w:val="24"/>
              </w:rPr>
              <w:lastRenderedPageBreak/>
              <w:t>игнорируется.</w:t>
            </w:r>
          </w:p>
        </w:tc>
      </w:tr>
      <w:tr w:rsidR="0054061F" w:rsidRPr="00942C0C" w14:paraId="28E72B8B" w14:textId="77777777" w:rsidTr="00226219">
        <w:tc>
          <w:tcPr>
            <w:tcW w:w="748"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3ACBC03C"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(1-9)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1" w:type="pct"/>
            <w:shd w:val="clear" w:color="auto" w:fill="auto"/>
          </w:tcPr>
          <w:p w14:paraId="1E610086" w14:textId="77777777" w:rsidR="0054061F" w:rsidRPr="00942C0C" w:rsidRDefault="0054061F" w:rsidP="00942C0C">
            <w:pPr>
              <w:spacing w:before="60" w:after="60"/>
              <w:ind w:firstLine="0"/>
              <w:rPr>
                <w:sz w:val="24"/>
                <w:szCs w:val="24"/>
              </w:rPr>
            </w:pPr>
            <w:r w:rsidRPr="00942C0C">
              <w:rPr>
                <w:sz w:val="24"/>
                <w:szCs w:val="24"/>
              </w:rPr>
              <w:t>Шаблон значения: \d{9}</w:t>
            </w:r>
          </w:p>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226219">
        <w:tc>
          <w:tcPr>
            <w:tcW w:w="748"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1"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226219">
        <w:tc>
          <w:tcPr>
            <w:tcW w:w="748"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1"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226219">
        <w:tc>
          <w:tcPr>
            <w:tcW w:w="748"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1"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226219">
        <w:tc>
          <w:tcPr>
            <w:tcW w:w="748"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1"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226219">
        <w:tc>
          <w:tcPr>
            <w:tcW w:w="748"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1" w:type="pct"/>
            <w:shd w:val="clear" w:color="auto" w:fill="auto"/>
          </w:tcPr>
          <w:p w14:paraId="6C63CCCC" w14:textId="77777777" w:rsidR="00B7758A" w:rsidRDefault="00B7758A" w:rsidP="00B7758A">
            <w:pPr>
              <w:spacing w:before="60" w:after="60"/>
              <w:ind w:firstLine="0"/>
              <w:rPr>
                <w:sz w:val="24"/>
                <w:szCs w:val="24"/>
              </w:rPr>
            </w:pPr>
            <w:r>
              <w:rPr>
                <w:sz w:val="24"/>
                <w:szCs w:val="24"/>
              </w:rPr>
              <w:t xml:space="preserve">Элемент необязателен в схеме для поддержания совместимости с </w:t>
            </w:r>
            <w:r>
              <w:rPr>
                <w:sz w:val="24"/>
                <w:szCs w:val="24"/>
              </w:rPr>
              <w:lastRenderedPageBreak/>
              <w:t>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226219">
        <w:tc>
          <w:tcPr>
            <w:tcW w:w="748"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1"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22621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226219">
        <w:tc>
          <w:tcPr>
            <w:tcW w:w="748"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1"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226219">
        <w:tc>
          <w:tcPr>
            <w:tcW w:w="748"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1"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3B158D" w:rsidRPr="00942C0C" w14:paraId="42BA2794" w14:textId="77777777" w:rsidTr="00226219">
        <w:tc>
          <w:tcPr>
            <w:tcW w:w="748" w:type="pct"/>
            <w:shd w:val="clear" w:color="auto" w:fill="auto"/>
            <w:hideMark/>
          </w:tcPr>
          <w:p w14:paraId="1862A87E"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3B158D" w:rsidRPr="00942C0C" w:rsidRDefault="003B158D"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3B158D" w:rsidRPr="00942C0C" w:rsidRDefault="003B158D" w:rsidP="00942C0C">
            <w:pPr>
              <w:spacing w:before="60" w:after="60"/>
              <w:ind w:firstLine="0"/>
              <w:rPr>
                <w:sz w:val="24"/>
                <w:szCs w:val="24"/>
              </w:rPr>
            </w:pPr>
            <w:r w:rsidRPr="00942C0C">
              <w:rPr>
                <w:sz w:val="24"/>
                <w:szCs w:val="24"/>
              </w:rPr>
              <w:t>Полное наименование</w:t>
            </w:r>
          </w:p>
        </w:tc>
        <w:tc>
          <w:tcPr>
            <w:tcW w:w="1391" w:type="pct"/>
            <w:shd w:val="clear" w:color="auto" w:fill="auto"/>
            <w:hideMark/>
          </w:tcPr>
          <w:p w14:paraId="4C8C7039"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71B97ABA" w14:textId="77777777" w:rsidTr="00226219">
        <w:tc>
          <w:tcPr>
            <w:tcW w:w="748"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1"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226219">
        <w:tc>
          <w:tcPr>
            <w:tcW w:w="748"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1"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226219">
        <w:tc>
          <w:tcPr>
            <w:tcW w:w="748"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1"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226219">
        <w:tc>
          <w:tcPr>
            <w:tcW w:w="748"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1" w:type="pct"/>
            <w:shd w:val="clear" w:color="auto" w:fill="auto"/>
          </w:tcPr>
          <w:p w14:paraId="5110A83B" w14:textId="77777777" w:rsidR="003B158D" w:rsidRPr="00942C0C" w:rsidRDefault="003B158D" w:rsidP="00942C0C">
            <w:pPr>
              <w:spacing w:before="60" w:after="60"/>
              <w:ind w:firstLine="0"/>
              <w:rPr>
                <w:sz w:val="24"/>
                <w:szCs w:val="24"/>
              </w:rPr>
            </w:pPr>
            <w:r w:rsidRPr="00942C0C">
              <w:rPr>
                <w:sz w:val="24"/>
                <w:szCs w:val="24"/>
              </w:rPr>
              <w:t>Шаблон значения: \d{9}</w:t>
            </w:r>
          </w:p>
          <w:p w14:paraId="0712BAB3" w14:textId="77777777" w:rsidR="003B158D" w:rsidRPr="00942C0C" w:rsidRDefault="003B158D" w:rsidP="00942C0C">
            <w:pPr>
              <w:spacing w:before="60" w:after="60"/>
              <w:ind w:firstLine="0"/>
              <w:rPr>
                <w:sz w:val="24"/>
                <w:szCs w:val="24"/>
              </w:rPr>
            </w:pPr>
            <w:r w:rsidRPr="00942C0C">
              <w:rPr>
                <w:sz w:val="24"/>
                <w:szCs w:val="24"/>
              </w:rPr>
              <w:t xml:space="preserve">Узел заполняется только при передаче значений </w:t>
            </w:r>
            <w:r w:rsidRPr="00942C0C">
              <w:rPr>
                <w:sz w:val="24"/>
                <w:szCs w:val="24"/>
              </w:rPr>
              <w:lastRenderedPageBreak/>
              <w:t>во внещние системы. При приеме игнорируется.</w:t>
            </w:r>
          </w:p>
        </w:tc>
      </w:tr>
      <w:tr w:rsidR="003B158D" w:rsidRPr="00942C0C" w14:paraId="66003EF9" w14:textId="77777777" w:rsidTr="00226219">
        <w:tc>
          <w:tcPr>
            <w:tcW w:w="748"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1"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226219">
        <w:tc>
          <w:tcPr>
            <w:tcW w:w="748"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1"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226219">
        <w:tc>
          <w:tcPr>
            <w:tcW w:w="748"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1"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226219">
        <w:tc>
          <w:tcPr>
            <w:tcW w:w="748"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1"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226219">
        <w:tc>
          <w:tcPr>
            <w:tcW w:w="748"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1"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22621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226219">
        <w:tc>
          <w:tcPr>
            <w:tcW w:w="748"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1"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226219">
        <w:tc>
          <w:tcPr>
            <w:tcW w:w="748"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1"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226219">
        <w:tc>
          <w:tcPr>
            <w:tcW w:w="748"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1"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22621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226219">
        <w:tc>
          <w:tcPr>
            <w:tcW w:w="748"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lastRenderedPageBreak/>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1"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226219">
        <w:tc>
          <w:tcPr>
            <w:tcW w:w="748"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1"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226219">
        <w:tc>
          <w:tcPr>
            <w:tcW w:w="748"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1"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22621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226219">
        <w:tc>
          <w:tcPr>
            <w:tcW w:w="748"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1"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226219">
        <w:tc>
          <w:tcPr>
            <w:tcW w:w="748"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1"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226219">
        <w:tc>
          <w:tcPr>
            <w:tcW w:w="748"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1"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22621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226219">
        <w:tc>
          <w:tcPr>
            <w:tcW w:w="748"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1"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965E2B" w:rsidRPr="00942C0C" w14:paraId="2A4FB9F3" w14:textId="77777777" w:rsidTr="00226219">
        <w:tc>
          <w:tcPr>
            <w:tcW w:w="748" w:type="pct"/>
            <w:vMerge w:val="restart"/>
            <w:shd w:val="clear" w:color="auto" w:fill="auto"/>
            <w:vAlign w:val="center"/>
          </w:tcPr>
          <w:p w14:paraId="05956D8E" w14:textId="3802ADCE" w:rsidR="00965E2B" w:rsidRPr="00942C0C" w:rsidRDefault="00965E2B"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965E2B" w:rsidRPr="00942C0C" w:rsidRDefault="00965E2B"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965E2B" w:rsidRPr="00942C0C" w:rsidRDefault="00965E2B"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965E2B" w:rsidRPr="00942C0C" w:rsidRDefault="00965E2B"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965E2B" w:rsidRPr="00942C0C" w:rsidRDefault="00965E2B"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965E2B" w:rsidRPr="00942C0C" w:rsidRDefault="00965E2B" w:rsidP="00E37983">
            <w:pPr>
              <w:spacing w:before="60" w:after="60"/>
              <w:ind w:firstLine="0"/>
              <w:rPr>
                <w:sz w:val="24"/>
                <w:szCs w:val="24"/>
              </w:rPr>
            </w:pPr>
            <w:r w:rsidRPr="00965E2B">
              <w:rPr>
                <w:sz w:val="24"/>
                <w:szCs w:val="24"/>
              </w:rPr>
              <w:t>Юридическое лицо РФ</w:t>
            </w:r>
          </w:p>
        </w:tc>
        <w:tc>
          <w:tcPr>
            <w:tcW w:w="1391" w:type="pct"/>
            <w:shd w:val="clear" w:color="auto" w:fill="auto"/>
          </w:tcPr>
          <w:p w14:paraId="283C3F28" w14:textId="77777777" w:rsidR="00965E2B" w:rsidRPr="00942C0C" w:rsidRDefault="00965E2B" w:rsidP="00E37983">
            <w:pPr>
              <w:spacing w:before="60" w:after="60"/>
              <w:ind w:firstLine="0"/>
              <w:rPr>
                <w:sz w:val="24"/>
                <w:szCs w:val="24"/>
              </w:rPr>
            </w:pPr>
          </w:p>
        </w:tc>
      </w:tr>
      <w:tr w:rsidR="00965E2B" w:rsidRPr="00942C0C" w14:paraId="41A307A9" w14:textId="77777777" w:rsidTr="00226219">
        <w:tc>
          <w:tcPr>
            <w:tcW w:w="748" w:type="pct"/>
            <w:vMerge/>
            <w:shd w:val="clear" w:color="auto" w:fill="auto"/>
            <w:vAlign w:val="center"/>
          </w:tcPr>
          <w:p w14:paraId="4F9D5FA4"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636AF18A" w14:textId="659CF077" w:rsidR="00965E2B" w:rsidRPr="00942C0C" w:rsidRDefault="00965E2B"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965E2B" w:rsidRPr="00942C0C" w:rsidRDefault="00965E2B"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965E2B" w:rsidRPr="00942C0C" w:rsidRDefault="00965E2B"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965E2B" w:rsidRPr="00942C0C" w:rsidRDefault="00965E2B" w:rsidP="00E37983">
            <w:pPr>
              <w:spacing w:before="60" w:after="60"/>
              <w:ind w:firstLine="0"/>
              <w:rPr>
                <w:sz w:val="24"/>
                <w:szCs w:val="24"/>
              </w:rPr>
            </w:pPr>
            <w:r w:rsidRPr="00965E2B">
              <w:rPr>
                <w:sz w:val="24"/>
                <w:szCs w:val="24"/>
              </w:rPr>
              <w:t>Юридическое лицо иностранного государства</w:t>
            </w:r>
          </w:p>
        </w:tc>
        <w:tc>
          <w:tcPr>
            <w:tcW w:w="1391" w:type="pct"/>
            <w:shd w:val="clear" w:color="auto" w:fill="auto"/>
          </w:tcPr>
          <w:p w14:paraId="7FAA4196" w14:textId="77777777" w:rsidR="00965E2B" w:rsidRPr="00942C0C" w:rsidRDefault="00965E2B" w:rsidP="00E37983">
            <w:pPr>
              <w:spacing w:before="60" w:after="60"/>
              <w:ind w:firstLine="0"/>
              <w:rPr>
                <w:sz w:val="24"/>
                <w:szCs w:val="24"/>
              </w:rPr>
            </w:pPr>
          </w:p>
        </w:tc>
      </w:tr>
      <w:tr w:rsidR="00965E2B" w:rsidRPr="00942C0C" w14:paraId="7960F020" w14:textId="77777777" w:rsidTr="00226219">
        <w:tc>
          <w:tcPr>
            <w:tcW w:w="748" w:type="pct"/>
            <w:vMerge/>
            <w:shd w:val="clear" w:color="auto" w:fill="auto"/>
          </w:tcPr>
          <w:p w14:paraId="7F4E4904"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79540E9E" w14:textId="419F3F7B" w:rsidR="00965E2B" w:rsidRPr="00942C0C" w:rsidRDefault="00965E2B"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965E2B" w:rsidRPr="00942C0C" w:rsidRDefault="00965E2B"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965E2B" w:rsidRPr="00942C0C" w:rsidRDefault="00965E2B"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965E2B" w:rsidRPr="00942C0C" w:rsidRDefault="00965E2B" w:rsidP="00E37983">
            <w:pPr>
              <w:spacing w:before="60" w:after="60"/>
              <w:ind w:firstLine="0"/>
              <w:rPr>
                <w:sz w:val="24"/>
                <w:szCs w:val="24"/>
              </w:rPr>
            </w:pPr>
            <w:r w:rsidRPr="00965E2B">
              <w:rPr>
                <w:sz w:val="24"/>
                <w:szCs w:val="24"/>
              </w:rPr>
              <w:t>Физическое лицо РФ</w:t>
            </w:r>
          </w:p>
        </w:tc>
        <w:tc>
          <w:tcPr>
            <w:tcW w:w="1391" w:type="pct"/>
            <w:shd w:val="clear" w:color="auto" w:fill="auto"/>
          </w:tcPr>
          <w:p w14:paraId="56759EFB" w14:textId="77777777" w:rsidR="00965E2B" w:rsidRPr="00942C0C" w:rsidRDefault="00965E2B" w:rsidP="00E37983">
            <w:pPr>
              <w:spacing w:before="60" w:after="60"/>
              <w:ind w:firstLine="0"/>
              <w:rPr>
                <w:sz w:val="24"/>
                <w:szCs w:val="24"/>
              </w:rPr>
            </w:pPr>
          </w:p>
        </w:tc>
      </w:tr>
      <w:tr w:rsidR="00965E2B" w:rsidRPr="00942C0C" w14:paraId="391AAB32" w14:textId="77777777" w:rsidTr="00226219">
        <w:tc>
          <w:tcPr>
            <w:tcW w:w="748" w:type="pct"/>
            <w:vMerge/>
            <w:shd w:val="clear" w:color="auto" w:fill="auto"/>
          </w:tcPr>
          <w:p w14:paraId="16E8FFE0"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03ACFEC8" w14:textId="400D135F" w:rsidR="00965E2B" w:rsidRPr="00942C0C" w:rsidRDefault="00965E2B"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965E2B" w:rsidRPr="00942C0C" w:rsidRDefault="00965E2B"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965E2B" w:rsidRPr="00942C0C" w:rsidRDefault="00965E2B"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965E2B" w:rsidRPr="00942C0C" w:rsidRDefault="00965E2B" w:rsidP="00E37983">
            <w:pPr>
              <w:spacing w:before="60" w:after="60"/>
              <w:ind w:firstLine="0"/>
              <w:rPr>
                <w:sz w:val="24"/>
                <w:szCs w:val="24"/>
              </w:rPr>
            </w:pPr>
            <w:r w:rsidRPr="00965E2B">
              <w:rPr>
                <w:sz w:val="24"/>
                <w:szCs w:val="24"/>
              </w:rPr>
              <w:t>Физическое лицо иностранного государства</w:t>
            </w:r>
          </w:p>
        </w:tc>
        <w:tc>
          <w:tcPr>
            <w:tcW w:w="1391" w:type="pct"/>
            <w:shd w:val="clear" w:color="auto" w:fill="auto"/>
          </w:tcPr>
          <w:p w14:paraId="7647BC96" w14:textId="77777777" w:rsidR="00965E2B" w:rsidRPr="00942C0C" w:rsidRDefault="00965E2B" w:rsidP="00E37983">
            <w:pPr>
              <w:spacing w:before="60" w:after="60"/>
              <w:ind w:firstLine="0"/>
              <w:rPr>
                <w:sz w:val="24"/>
                <w:szCs w:val="24"/>
              </w:rPr>
            </w:pPr>
          </w:p>
        </w:tc>
      </w:tr>
      <w:tr w:rsidR="00965E2B" w:rsidRPr="00965E2B" w14:paraId="60843634" w14:textId="77777777" w:rsidTr="0022621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226219">
        <w:tc>
          <w:tcPr>
            <w:tcW w:w="748"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1"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226219">
        <w:tc>
          <w:tcPr>
            <w:tcW w:w="748"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1"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226219">
        <w:tc>
          <w:tcPr>
            <w:tcW w:w="748"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1"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226219">
        <w:tc>
          <w:tcPr>
            <w:tcW w:w="748"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1"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226219">
        <w:tc>
          <w:tcPr>
            <w:tcW w:w="748"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1"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226219">
        <w:tc>
          <w:tcPr>
            <w:tcW w:w="748"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A83846C"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1" w:type="pct"/>
            <w:shd w:val="clear" w:color="auto" w:fill="auto"/>
          </w:tcPr>
          <w:p w14:paraId="41C8B061" w14:textId="22312FC9" w:rsidR="00F74139" w:rsidRPr="00942C0C" w:rsidRDefault="00F74139" w:rsidP="00F74139">
            <w:pPr>
              <w:spacing w:before="60" w:after="60"/>
              <w:ind w:firstLine="0"/>
              <w:rPr>
                <w:sz w:val="24"/>
                <w:szCs w:val="24"/>
              </w:rPr>
            </w:pPr>
            <w:r w:rsidRPr="002947D3">
              <w:rPr>
                <w:sz w:val="24"/>
                <w:szCs w:val="24"/>
              </w:rPr>
              <w:t xml:space="preserve">Шаблон значения: \d{9} </w:t>
            </w:r>
          </w:p>
        </w:tc>
      </w:tr>
      <w:tr w:rsidR="002808C6" w:rsidRPr="00942C0C" w14:paraId="1663E6F8" w14:textId="77777777" w:rsidTr="00226219">
        <w:tc>
          <w:tcPr>
            <w:tcW w:w="748"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1"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226219">
        <w:tc>
          <w:tcPr>
            <w:tcW w:w="748"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1"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226219">
        <w:tc>
          <w:tcPr>
            <w:tcW w:w="748"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1"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226219">
        <w:tc>
          <w:tcPr>
            <w:tcW w:w="748"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1"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226219">
        <w:tc>
          <w:tcPr>
            <w:tcW w:w="748"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1"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226219">
        <w:tc>
          <w:tcPr>
            <w:tcW w:w="748"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1"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22621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226219">
        <w:tc>
          <w:tcPr>
            <w:tcW w:w="748"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1"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226219">
        <w:tc>
          <w:tcPr>
            <w:tcW w:w="748"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1"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226219">
        <w:tc>
          <w:tcPr>
            <w:tcW w:w="748"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1"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226219">
        <w:tc>
          <w:tcPr>
            <w:tcW w:w="748"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 xml:space="preserve">Код налогоплательщика </w:t>
            </w:r>
            <w:r w:rsidRPr="0005565F">
              <w:rPr>
                <w:sz w:val="24"/>
                <w:szCs w:val="24"/>
              </w:rPr>
              <w:lastRenderedPageBreak/>
              <w:t>в стране регистрации или его аналог</w:t>
            </w:r>
          </w:p>
        </w:tc>
        <w:tc>
          <w:tcPr>
            <w:tcW w:w="1391"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226219">
        <w:tc>
          <w:tcPr>
            <w:tcW w:w="748"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1"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226219">
        <w:tc>
          <w:tcPr>
            <w:tcW w:w="748"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1"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226219">
        <w:tc>
          <w:tcPr>
            <w:tcW w:w="748"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1"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226219">
        <w:tc>
          <w:tcPr>
            <w:tcW w:w="748"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1"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22621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226219">
        <w:tc>
          <w:tcPr>
            <w:tcW w:w="748"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1"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226219">
        <w:tc>
          <w:tcPr>
            <w:tcW w:w="748"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1"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226219">
        <w:tc>
          <w:tcPr>
            <w:tcW w:w="748"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1"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226219">
        <w:tc>
          <w:tcPr>
            <w:tcW w:w="748"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1"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226219">
        <w:tc>
          <w:tcPr>
            <w:tcW w:w="748"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1"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226219">
        <w:tc>
          <w:tcPr>
            <w:tcW w:w="748"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1"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226219">
        <w:tc>
          <w:tcPr>
            <w:tcW w:w="748"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1"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226219">
        <w:tc>
          <w:tcPr>
            <w:tcW w:w="748"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1"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226219">
        <w:tc>
          <w:tcPr>
            <w:tcW w:w="748"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1"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226219">
        <w:tc>
          <w:tcPr>
            <w:tcW w:w="748"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1"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226219">
        <w:tc>
          <w:tcPr>
            <w:tcW w:w="748"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1"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226219">
        <w:tc>
          <w:tcPr>
            <w:tcW w:w="748"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1"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226219">
        <w:tc>
          <w:tcPr>
            <w:tcW w:w="748"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1"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226219">
        <w:tc>
          <w:tcPr>
            <w:tcW w:w="5000" w:type="pct"/>
            <w:gridSpan w:val="7"/>
            <w:shd w:val="clear" w:color="auto" w:fill="auto"/>
            <w:hideMark/>
          </w:tcPr>
          <w:p w14:paraId="1A0A3992" w14:textId="3710021C" w:rsidR="0005565F" w:rsidRPr="00965E2B" w:rsidRDefault="0005565F" w:rsidP="00DF7820">
            <w:pPr>
              <w:spacing w:before="60" w:after="60"/>
              <w:ind w:firstLine="0"/>
              <w:jc w:val="center"/>
              <w:rPr>
                <w:b/>
                <w:sz w:val="24"/>
                <w:szCs w:val="24"/>
              </w:rPr>
            </w:pPr>
          </w:p>
        </w:tc>
      </w:tr>
      <w:tr w:rsidR="0005565F" w:rsidRPr="00942C0C" w14:paraId="0FEFBC5E" w14:textId="77777777" w:rsidTr="00226219">
        <w:tc>
          <w:tcPr>
            <w:tcW w:w="748"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1"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226219">
        <w:tc>
          <w:tcPr>
            <w:tcW w:w="748"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1"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226219">
        <w:tc>
          <w:tcPr>
            <w:tcW w:w="748"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1"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226219">
        <w:tc>
          <w:tcPr>
            <w:tcW w:w="748"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1"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226219">
        <w:tc>
          <w:tcPr>
            <w:tcW w:w="748"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1"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226219">
        <w:tc>
          <w:tcPr>
            <w:tcW w:w="748"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1"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226219">
        <w:tc>
          <w:tcPr>
            <w:tcW w:w="748"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1"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226219">
        <w:tc>
          <w:tcPr>
            <w:tcW w:w="748"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1"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226219">
        <w:tc>
          <w:tcPr>
            <w:tcW w:w="748"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1"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226219">
        <w:tc>
          <w:tcPr>
            <w:tcW w:w="748"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1"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226219">
        <w:tc>
          <w:tcPr>
            <w:tcW w:w="748"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1"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226219">
        <w:tc>
          <w:tcPr>
            <w:tcW w:w="748"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1"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22621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226219">
        <w:tc>
          <w:tcPr>
            <w:tcW w:w="761"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lastRenderedPageBreak/>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1"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226219">
        <w:tc>
          <w:tcPr>
            <w:tcW w:w="761"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1"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226219">
        <w:tc>
          <w:tcPr>
            <w:tcW w:w="761"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1"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22621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226219">
        <w:tc>
          <w:tcPr>
            <w:tcW w:w="748"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1"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226219">
        <w:tc>
          <w:tcPr>
            <w:tcW w:w="748"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1"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226219">
        <w:tc>
          <w:tcPr>
            <w:tcW w:w="748"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1"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22621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226219">
        <w:tc>
          <w:tcPr>
            <w:tcW w:w="748"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1"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226219">
        <w:tc>
          <w:tcPr>
            <w:tcW w:w="748"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1"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226219">
        <w:tc>
          <w:tcPr>
            <w:tcW w:w="748"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1"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22621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226219">
        <w:tc>
          <w:tcPr>
            <w:tcW w:w="748"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1"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226219">
        <w:tc>
          <w:tcPr>
            <w:tcW w:w="748"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1"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226219">
        <w:tc>
          <w:tcPr>
            <w:tcW w:w="748"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1"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22621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226219">
        <w:tc>
          <w:tcPr>
            <w:tcW w:w="748"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1"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226219">
        <w:tc>
          <w:tcPr>
            <w:tcW w:w="748"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1"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226219">
        <w:tc>
          <w:tcPr>
            <w:tcW w:w="748"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1" w:type="pct"/>
            <w:shd w:val="clear" w:color="auto" w:fill="auto"/>
          </w:tcPr>
          <w:p w14:paraId="175AABC7" w14:textId="77777777" w:rsidR="003A4386" w:rsidRPr="00942C0C" w:rsidRDefault="003A4386" w:rsidP="007F0D01">
            <w:pPr>
              <w:spacing w:before="60" w:after="60"/>
              <w:ind w:firstLine="0"/>
              <w:rPr>
                <w:sz w:val="24"/>
                <w:szCs w:val="24"/>
              </w:rPr>
            </w:pPr>
            <w:r w:rsidRPr="002947D3">
              <w:rPr>
                <w:sz w:val="24"/>
                <w:szCs w:val="24"/>
              </w:rPr>
              <w:t xml:space="preserve">Шаблон значения: \d{9} </w:t>
            </w:r>
          </w:p>
        </w:tc>
      </w:tr>
      <w:tr w:rsidR="003A4386" w:rsidRPr="00942C0C" w14:paraId="0ED3D3A7" w14:textId="77777777" w:rsidTr="00226219">
        <w:tc>
          <w:tcPr>
            <w:tcW w:w="748"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1"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22621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226219">
        <w:tc>
          <w:tcPr>
            <w:tcW w:w="761"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1"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226219">
        <w:tc>
          <w:tcPr>
            <w:tcW w:w="761"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1"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226219">
        <w:tc>
          <w:tcPr>
            <w:tcW w:w="761"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1"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22621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226219">
        <w:tc>
          <w:tcPr>
            <w:tcW w:w="748"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1"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226219">
        <w:tc>
          <w:tcPr>
            <w:tcW w:w="748"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1"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226219">
        <w:tc>
          <w:tcPr>
            <w:tcW w:w="748"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1"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226219">
        <w:tc>
          <w:tcPr>
            <w:tcW w:w="748"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1"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226219">
        <w:tc>
          <w:tcPr>
            <w:tcW w:w="748"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1"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22621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226219">
        <w:tc>
          <w:tcPr>
            <w:tcW w:w="748"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05565F" w:rsidRPr="00942C0C" w14:paraId="5AE88526" w14:textId="77777777" w:rsidTr="00226219">
        <w:tc>
          <w:tcPr>
            <w:tcW w:w="748" w:type="pct"/>
            <w:vMerge w:val="restart"/>
            <w:shd w:val="clear" w:color="auto" w:fill="auto"/>
            <w:vAlign w:val="center"/>
          </w:tcPr>
          <w:p w14:paraId="2B370D3E" w14:textId="77777777" w:rsidR="0005565F" w:rsidRPr="00942C0C" w:rsidRDefault="0005565F"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05565F" w:rsidRPr="00942C0C" w:rsidRDefault="0005565F" w:rsidP="00942C0C">
            <w:pPr>
              <w:spacing w:before="60" w:after="60"/>
              <w:ind w:firstLine="0"/>
              <w:rPr>
                <w:sz w:val="24"/>
                <w:szCs w:val="24"/>
              </w:rPr>
            </w:pPr>
            <w:r w:rsidRPr="00942C0C">
              <w:rPr>
                <w:sz w:val="24"/>
                <w:szCs w:val="24"/>
              </w:rPr>
              <w:t> </w:t>
            </w:r>
          </w:p>
          <w:p w14:paraId="7DFA50D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06FD2A72" w14:textId="77777777" w:rsidR="0005565F" w:rsidRPr="00942C0C" w:rsidRDefault="0005565F"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05565F" w:rsidRPr="00942C0C" w:rsidRDefault="0005565F"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05565F" w:rsidRPr="00942C0C" w:rsidRDefault="0005565F" w:rsidP="00942C0C">
            <w:pPr>
              <w:spacing w:before="60" w:after="60"/>
              <w:ind w:firstLine="0"/>
              <w:rPr>
                <w:sz w:val="24"/>
                <w:szCs w:val="24"/>
              </w:rPr>
            </w:pPr>
            <w:r w:rsidRPr="00942C0C">
              <w:rPr>
                <w:sz w:val="24"/>
                <w:szCs w:val="24"/>
              </w:rPr>
              <w:t>Обеспечение заявки в закупкe</w:t>
            </w:r>
          </w:p>
        </w:tc>
        <w:tc>
          <w:tcPr>
            <w:tcW w:w="1391" w:type="pct"/>
            <w:shd w:val="clear" w:color="auto" w:fill="auto"/>
          </w:tcPr>
          <w:p w14:paraId="163A7007" w14:textId="77777777" w:rsidR="0005565F" w:rsidRPr="00942C0C" w:rsidRDefault="0005565F" w:rsidP="00942C0C">
            <w:pPr>
              <w:spacing w:before="60" w:after="60"/>
              <w:ind w:firstLine="0"/>
              <w:rPr>
                <w:sz w:val="24"/>
                <w:szCs w:val="24"/>
              </w:rPr>
            </w:pPr>
          </w:p>
        </w:tc>
      </w:tr>
      <w:tr w:rsidR="0005565F" w:rsidRPr="00942C0C" w14:paraId="0EF0058A" w14:textId="77777777" w:rsidTr="00226219">
        <w:tc>
          <w:tcPr>
            <w:tcW w:w="748" w:type="pct"/>
            <w:vMerge/>
            <w:shd w:val="clear" w:color="auto" w:fill="auto"/>
            <w:vAlign w:val="center"/>
          </w:tcPr>
          <w:p w14:paraId="2548DD05"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753D6F7" w14:textId="77777777" w:rsidR="0005565F" w:rsidRPr="00942C0C" w:rsidRDefault="0005565F"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05565F" w:rsidRPr="00942C0C" w:rsidRDefault="0005565F" w:rsidP="00942C0C">
            <w:pPr>
              <w:spacing w:before="60" w:after="60"/>
              <w:ind w:firstLine="0"/>
              <w:rPr>
                <w:sz w:val="24"/>
                <w:szCs w:val="24"/>
              </w:rPr>
            </w:pPr>
            <w:r w:rsidRPr="00942C0C">
              <w:rPr>
                <w:sz w:val="24"/>
                <w:szCs w:val="24"/>
              </w:rPr>
              <w:t>Обеспечение исполнения контракта</w:t>
            </w:r>
          </w:p>
        </w:tc>
        <w:tc>
          <w:tcPr>
            <w:tcW w:w="1391" w:type="pct"/>
            <w:shd w:val="clear" w:color="auto" w:fill="auto"/>
          </w:tcPr>
          <w:p w14:paraId="078B8813" w14:textId="77777777" w:rsidR="0005565F" w:rsidRPr="00942C0C" w:rsidRDefault="0005565F" w:rsidP="00942C0C">
            <w:pPr>
              <w:spacing w:before="60" w:after="60"/>
              <w:ind w:firstLine="0"/>
              <w:rPr>
                <w:sz w:val="24"/>
                <w:szCs w:val="24"/>
              </w:rPr>
            </w:pPr>
          </w:p>
        </w:tc>
      </w:tr>
      <w:tr w:rsidR="0005565F" w:rsidRPr="00942C0C" w14:paraId="0201500E" w14:textId="77777777" w:rsidTr="00226219">
        <w:tc>
          <w:tcPr>
            <w:tcW w:w="748"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lastRenderedPageBreak/>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1"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77777777" w:rsidTr="00226219">
        <w:tc>
          <w:tcPr>
            <w:tcW w:w="748" w:type="pct"/>
            <w:shd w:val="clear" w:color="auto" w:fill="auto"/>
            <w:hideMark/>
          </w:tcPr>
          <w:p w14:paraId="0768D991"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7777777"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2AA178B1"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77777777" w:rsidR="0005565F" w:rsidRPr="00942C0C" w:rsidRDefault="0005565F" w:rsidP="00942C0C">
            <w:pPr>
              <w:spacing w:before="60" w:after="60"/>
              <w:ind w:firstLine="0"/>
              <w:rPr>
                <w:sz w:val="24"/>
                <w:szCs w:val="24"/>
              </w:rPr>
            </w:pPr>
            <w:r w:rsidRPr="00942C0C">
              <w:rPr>
                <w:sz w:val="24"/>
                <w:szCs w:val="24"/>
              </w:rPr>
              <w:t>Идентификационный код закупки</w:t>
            </w:r>
          </w:p>
        </w:tc>
        <w:tc>
          <w:tcPr>
            <w:tcW w:w="1391" w:type="pct"/>
            <w:shd w:val="clear" w:color="auto" w:fill="auto"/>
            <w:hideMark/>
          </w:tcPr>
          <w:p w14:paraId="0499A99A" w14:textId="0F9FED0E"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600FAEB9" w14:textId="13330005" w:rsidR="0005565F" w:rsidRPr="00942C0C"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87E79BB" w14:textId="77777777" w:rsidTr="00226219">
        <w:tc>
          <w:tcPr>
            <w:tcW w:w="748"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1"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226219">
        <w:tc>
          <w:tcPr>
            <w:tcW w:w="748"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1"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226219">
        <w:tc>
          <w:tcPr>
            <w:tcW w:w="748"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1"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226219">
        <w:tc>
          <w:tcPr>
            <w:tcW w:w="748"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1"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226219">
        <w:tc>
          <w:tcPr>
            <w:tcW w:w="748"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1"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A33959">
        <w:tc>
          <w:tcPr>
            <w:tcW w:w="748"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1"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A33959">
        <w:tc>
          <w:tcPr>
            <w:tcW w:w="748"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1"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226219">
        <w:tc>
          <w:tcPr>
            <w:tcW w:w="748"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1"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 xml:space="preserve">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w:t>
            </w:r>
            <w:r>
              <w:rPr>
                <w:sz w:val="24"/>
                <w:szCs w:val="24"/>
              </w:rPr>
              <w:lastRenderedPageBreak/>
              <w:t>гарантии отлична от рубля</w:t>
            </w:r>
          </w:p>
        </w:tc>
      </w:tr>
      <w:tr w:rsidR="00D4460D" w:rsidRPr="00942C0C" w14:paraId="1655D084" w14:textId="77777777" w:rsidTr="00226219">
        <w:tc>
          <w:tcPr>
            <w:tcW w:w="748"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lastRenderedPageBreak/>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1"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05565F" w:rsidRPr="00942C0C" w14:paraId="3B4C0DBF" w14:textId="77777777" w:rsidTr="0022621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226219">
        <w:tc>
          <w:tcPr>
            <w:tcW w:w="748"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226219">
        <w:tc>
          <w:tcPr>
            <w:tcW w:w="748"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1"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0FABCDC8" w:rsidR="00FD2FDF" w:rsidRPr="00942C0C" w:rsidRDefault="00FD2FDF" w:rsidP="00942C0C">
            <w:pPr>
              <w:spacing w:before="60" w:after="60"/>
              <w:ind w:firstLine="0"/>
              <w:rPr>
                <w:sz w:val="24"/>
                <w:szCs w:val="24"/>
              </w:rPr>
            </w:pPr>
          </w:p>
        </w:tc>
      </w:tr>
      <w:tr w:rsidR="00FD2FDF" w:rsidRPr="00942C0C" w14:paraId="21EBB62B" w14:textId="77777777" w:rsidTr="00226219">
        <w:tc>
          <w:tcPr>
            <w:tcW w:w="748"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1"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495D78AF" w14:textId="14826375" w:rsidR="00FD2FDF" w:rsidRPr="00942C0C" w:rsidRDefault="00FD2FDF" w:rsidP="00226219">
            <w:pPr>
              <w:spacing w:before="60" w:after="60"/>
              <w:ind w:firstLine="0"/>
              <w:rPr>
                <w:sz w:val="24"/>
                <w:szCs w:val="24"/>
              </w:rPr>
            </w:pPr>
          </w:p>
        </w:tc>
      </w:tr>
      <w:tr w:rsidR="0005565F" w:rsidRPr="00942C0C" w14:paraId="6F0BE4A4" w14:textId="77777777" w:rsidTr="00226219">
        <w:tc>
          <w:tcPr>
            <w:tcW w:w="748"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1" w:type="pct"/>
            <w:shd w:val="clear" w:color="auto" w:fill="auto"/>
            <w:hideMark/>
          </w:tcPr>
          <w:p w14:paraId="55A9D2E1" w14:textId="560CFC96"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05565F" w:rsidRPr="00942C0C" w14:paraId="412C6CD4" w14:textId="77777777" w:rsidTr="00226219">
        <w:tc>
          <w:tcPr>
            <w:tcW w:w="748"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1" w:type="pct"/>
            <w:shd w:val="clear" w:color="auto" w:fill="auto"/>
          </w:tcPr>
          <w:p w14:paraId="04BF7D09" w14:textId="2F71FF22" w:rsidR="0005565F" w:rsidRPr="00942C0C"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p>
        </w:tc>
      </w:tr>
      <w:tr w:rsidR="0005565F" w:rsidRPr="00942C0C" w14:paraId="0D9102BF" w14:textId="77777777" w:rsidTr="00226219">
        <w:tc>
          <w:tcPr>
            <w:tcW w:w="748"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1"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22621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lastRenderedPageBreak/>
              <w:t>Обеспечение исполнения контракта</w:t>
            </w:r>
          </w:p>
        </w:tc>
      </w:tr>
      <w:tr w:rsidR="0005565F" w:rsidRPr="00942C0C" w14:paraId="2FDE2848" w14:textId="77777777" w:rsidTr="00226219">
        <w:tc>
          <w:tcPr>
            <w:tcW w:w="748"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226219">
        <w:tc>
          <w:tcPr>
            <w:tcW w:w="748"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1"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226219">
        <w:tc>
          <w:tcPr>
            <w:tcW w:w="748"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1" w:type="pct"/>
            <w:shd w:val="clear" w:color="auto" w:fill="auto"/>
            <w:hideMark/>
          </w:tcPr>
          <w:p w14:paraId="7FCAAB22" w14:textId="77777777" w:rsidR="0005565F" w:rsidRPr="00942C0C" w:rsidRDefault="0005565F" w:rsidP="00942C0C">
            <w:pPr>
              <w:spacing w:before="60" w:after="60"/>
              <w:ind w:firstLine="0"/>
              <w:rPr>
                <w:sz w:val="24"/>
                <w:szCs w:val="24"/>
              </w:rPr>
            </w:pPr>
            <w:r w:rsidRPr="00942C0C">
              <w:rPr>
                <w:sz w:val="24"/>
                <w:szCs w:val="24"/>
              </w:rPr>
              <w:t>В случае если в принимаемом пакете указано поле «Номер реестровый записи сведений о контракте» (regNum), содержимое блока «Сведения о закупке» игнорируется при приеме</w:t>
            </w:r>
          </w:p>
        </w:tc>
      </w:tr>
      <w:tr w:rsidR="0005565F" w:rsidRPr="00942C0C" w14:paraId="77214DBC" w14:textId="77777777" w:rsidTr="00226219">
        <w:tc>
          <w:tcPr>
            <w:tcW w:w="748"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1"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22621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226219">
        <w:tc>
          <w:tcPr>
            <w:tcW w:w="748"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226219">
        <w:tc>
          <w:tcPr>
            <w:tcW w:w="748"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1"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32CD0EFC" w14:textId="630067E1" w:rsidR="00226219" w:rsidRPr="00942C0C" w:rsidRDefault="00226219" w:rsidP="00942C0C">
            <w:pPr>
              <w:spacing w:before="60" w:after="60"/>
              <w:ind w:firstLine="0"/>
              <w:rPr>
                <w:sz w:val="24"/>
                <w:szCs w:val="24"/>
              </w:rPr>
            </w:pPr>
            <w:r w:rsidRPr="00942C0C">
              <w:rPr>
                <w:sz w:val="24"/>
                <w:szCs w:val="24"/>
              </w:rPr>
              <w:t>При приеме на РК РБГ контролируется, что закупка удовлетворяет следующим условиям:</w:t>
            </w:r>
          </w:p>
          <w:p w14:paraId="7FC49EC7" w14:textId="77777777" w:rsidR="00226219" w:rsidRPr="00942C0C" w:rsidRDefault="00226219" w:rsidP="00942C0C">
            <w:pPr>
              <w:spacing w:before="60" w:after="60"/>
              <w:ind w:firstLine="0"/>
              <w:rPr>
                <w:sz w:val="24"/>
                <w:szCs w:val="24"/>
              </w:rPr>
            </w:pPr>
          </w:p>
          <w:p w14:paraId="350C3234" w14:textId="77777777" w:rsidR="00226219" w:rsidRPr="00942C0C" w:rsidRDefault="00226219" w:rsidP="00942C0C">
            <w:pPr>
              <w:spacing w:before="60" w:after="60"/>
              <w:ind w:firstLine="0"/>
              <w:rPr>
                <w:sz w:val="24"/>
                <w:szCs w:val="24"/>
              </w:rPr>
            </w:pPr>
            <w:r w:rsidRPr="00942C0C">
              <w:rPr>
                <w:sz w:val="24"/>
                <w:szCs w:val="24"/>
              </w:rPr>
              <w:t>1) извещение об осуществлении закупки опубликовано и актуально;</w:t>
            </w:r>
          </w:p>
          <w:p w14:paraId="2FEEBCC0" w14:textId="77777777" w:rsidR="00226219" w:rsidRPr="00942C0C" w:rsidRDefault="00226219" w:rsidP="00942C0C">
            <w:pPr>
              <w:spacing w:before="60" w:after="60"/>
              <w:ind w:firstLine="0"/>
              <w:rPr>
                <w:sz w:val="24"/>
                <w:szCs w:val="24"/>
              </w:rPr>
            </w:pPr>
            <w:r w:rsidRPr="00942C0C">
              <w:rPr>
                <w:sz w:val="24"/>
                <w:szCs w:val="24"/>
              </w:rPr>
              <w:t xml:space="preserve">2) отсутствуют действующие опубликованные версии </w:t>
            </w:r>
            <w:r w:rsidRPr="00942C0C">
              <w:rPr>
                <w:sz w:val="24"/>
                <w:szCs w:val="24"/>
              </w:rPr>
              <w:lastRenderedPageBreak/>
              <w:t>извещения об отмене закупки;</w:t>
            </w:r>
          </w:p>
          <w:p w14:paraId="74CBCCA4" w14:textId="77777777" w:rsidR="00226219" w:rsidRPr="00942C0C" w:rsidRDefault="00226219" w:rsidP="00942C0C">
            <w:pPr>
              <w:spacing w:before="60" w:after="60"/>
              <w:ind w:firstLine="0"/>
              <w:rPr>
                <w:sz w:val="24"/>
                <w:szCs w:val="24"/>
              </w:rPr>
            </w:pPr>
            <w:r w:rsidRPr="00942C0C">
              <w:rPr>
                <w:sz w:val="24"/>
                <w:szCs w:val="24"/>
              </w:rPr>
              <w:t>3) отсутствуют действующие опубликованные версии протоколов</w:t>
            </w:r>
          </w:p>
        </w:tc>
      </w:tr>
      <w:tr w:rsidR="00226219" w:rsidRPr="00942C0C" w14:paraId="747F1D25" w14:textId="77777777" w:rsidTr="00FA0089">
        <w:tc>
          <w:tcPr>
            <w:tcW w:w="748"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1"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226219">
        <w:tc>
          <w:tcPr>
            <w:tcW w:w="748"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1" w:type="pct"/>
            <w:shd w:val="clear" w:color="auto" w:fill="auto"/>
          </w:tcPr>
          <w:p w14:paraId="06FA6389" w14:textId="219E1DE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05565F" w:rsidRPr="00942C0C" w14:paraId="73A8491F" w14:textId="77777777" w:rsidTr="0022621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226219">
        <w:tc>
          <w:tcPr>
            <w:tcW w:w="748"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226219">
        <w:tc>
          <w:tcPr>
            <w:tcW w:w="748"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1"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05565F" w:rsidRPr="00942C0C" w14:paraId="78B6D27D" w14:textId="77777777" w:rsidTr="00226219">
        <w:tc>
          <w:tcPr>
            <w:tcW w:w="748" w:type="pct"/>
            <w:shd w:val="clear" w:color="auto" w:fill="auto"/>
            <w:hideMark/>
          </w:tcPr>
          <w:p w14:paraId="709103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05565F" w:rsidRPr="00942C0C" w:rsidRDefault="0005565F"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05565F" w:rsidRPr="00942C0C" w:rsidRDefault="0005565F" w:rsidP="00942C0C">
            <w:pPr>
              <w:spacing w:before="60" w:after="60"/>
              <w:ind w:firstLine="0"/>
              <w:rPr>
                <w:sz w:val="24"/>
                <w:szCs w:val="24"/>
              </w:rPr>
            </w:pPr>
            <w:r w:rsidRPr="00942C0C">
              <w:rPr>
                <w:sz w:val="24"/>
                <w:szCs w:val="24"/>
              </w:rPr>
              <w:t>Полное наименование</w:t>
            </w:r>
          </w:p>
        </w:tc>
        <w:tc>
          <w:tcPr>
            <w:tcW w:w="1391" w:type="pct"/>
            <w:shd w:val="clear" w:color="auto" w:fill="auto"/>
            <w:hideMark/>
          </w:tcPr>
          <w:p w14:paraId="71FFADA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F201A2F" w14:textId="77777777" w:rsidTr="00226219">
        <w:tc>
          <w:tcPr>
            <w:tcW w:w="748"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1"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226219">
        <w:tc>
          <w:tcPr>
            <w:tcW w:w="748"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1"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226219">
        <w:tc>
          <w:tcPr>
            <w:tcW w:w="748"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1"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226219">
        <w:tc>
          <w:tcPr>
            <w:tcW w:w="748"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1"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226219">
        <w:tc>
          <w:tcPr>
            <w:tcW w:w="748"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2A7BD1D5"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1" w:type="pct"/>
            <w:shd w:val="clear" w:color="auto" w:fill="auto"/>
          </w:tcPr>
          <w:p w14:paraId="51B3902E" w14:textId="77777777" w:rsidR="0005565F" w:rsidRPr="00942C0C" w:rsidRDefault="0005565F" w:rsidP="00942C0C">
            <w:pPr>
              <w:spacing w:before="60" w:after="60"/>
              <w:ind w:firstLine="0"/>
              <w:rPr>
                <w:sz w:val="24"/>
                <w:szCs w:val="24"/>
              </w:rPr>
            </w:pPr>
            <w:r w:rsidRPr="00942C0C">
              <w:rPr>
                <w:sz w:val="24"/>
                <w:szCs w:val="24"/>
              </w:rPr>
              <w:t>Шаблон значения: \d{9}</w:t>
            </w:r>
          </w:p>
          <w:p w14:paraId="19FBF7E3" w14:textId="70AF1E95"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51FF4308" w14:textId="77777777" w:rsidTr="00226219">
        <w:tc>
          <w:tcPr>
            <w:tcW w:w="748"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1"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226219">
        <w:tc>
          <w:tcPr>
            <w:tcW w:w="748"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1"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226219">
        <w:tc>
          <w:tcPr>
            <w:tcW w:w="748"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1"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226219">
        <w:tc>
          <w:tcPr>
            <w:tcW w:w="748"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1"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 xml:space="preserve">Контролируется обязательность заполнения элемента </w:t>
            </w:r>
            <w:r>
              <w:rPr>
                <w:sz w:val="24"/>
                <w:szCs w:val="24"/>
              </w:rPr>
              <w:lastRenderedPageBreak/>
              <w:t>при приеме на РК РБГ</w:t>
            </w:r>
          </w:p>
        </w:tc>
      </w:tr>
      <w:tr w:rsidR="0005565F" w:rsidRPr="00942C0C" w14:paraId="7937EEA7" w14:textId="77777777" w:rsidTr="00226219">
        <w:tc>
          <w:tcPr>
            <w:tcW w:w="748"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1"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226219">
        <w:tc>
          <w:tcPr>
            <w:tcW w:w="748"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1"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22621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226219">
        <w:tc>
          <w:tcPr>
            <w:tcW w:w="748"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226219">
        <w:tc>
          <w:tcPr>
            <w:tcW w:w="748"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1"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226219">
        <w:tc>
          <w:tcPr>
            <w:tcW w:w="748"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1"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22621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226219">
        <w:tc>
          <w:tcPr>
            <w:tcW w:w="748"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1"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226219">
        <w:tc>
          <w:tcPr>
            <w:tcW w:w="748"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1"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226219">
        <w:tc>
          <w:tcPr>
            <w:tcW w:w="748"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1"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22621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226219">
        <w:tc>
          <w:tcPr>
            <w:tcW w:w="748"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1"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226219">
        <w:tc>
          <w:tcPr>
            <w:tcW w:w="748"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1"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226219">
        <w:tc>
          <w:tcPr>
            <w:tcW w:w="748"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1"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w:t>
            </w:r>
            <w:r w:rsidRPr="00942C0C">
              <w:rPr>
                <w:sz w:val="24"/>
                <w:szCs w:val="24"/>
              </w:rPr>
              <w:lastRenderedPageBreak/>
              <w:t>игнорируется</w:t>
            </w:r>
          </w:p>
        </w:tc>
      </w:tr>
      <w:tr w:rsidR="0005565F" w:rsidRPr="00942C0C" w14:paraId="594198CC" w14:textId="77777777" w:rsidTr="0022621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lastRenderedPageBreak/>
              <w:t>Валюта</w:t>
            </w:r>
          </w:p>
        </w:tc>
      </w:tr>
      <w:tr w:rsidR="0005565F" w:rsidRPr="00942C0C" w14:paraId="5149738F" w14:textId="77777777" w:rsidTr="00226219">
        <w:tc>
          <w:tcPr>
            <w:tcW w:w="748"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226219">
        <w:tc>
          <w:tcPr>
            <w:tcW w:w="748"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1"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226219">
        <w:tc>
          <w:tcPr>
            <w:tcW w:w="748"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1"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226219">
        <w:tc>
          <w:tcPr>
            <w:tcW w:w="748"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77777777" w:rsidR="0005565F" w:rsidRPr="00942C0C" w:rsidRDefault="0005565F" w:rsidP="00942C0C">
            <w:pPr>
              <w:spacing w:before="60" w:after="60"/>
              <w:ind w:firstLine="0"/>
              <w:jc w:val="center"/>
              <w:rPr>
                <w:sz w:val="24"/>
                <w:szCs w:val="24"/>
              </w:rPr>
            </w:pPr>
            <w:r w:rsidRPr="00942C0C">
              <w:rPr>
                <w:sz w:val="24"/>
                <w:szCs w:val="24"/>
              </w:rPr>
              <w:t>T(1-35)</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1"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22621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226219">
        <w:tc>
          <w:tcPr>
            <w:tcW w:w="748"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226219">
        <w:tc>
          <w:tcPr>
            <w:tcW w:w="748"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1"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226219">
        <w:tc>
          <w:tcPr>
            <w:tcW w:w="748"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1"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226219">
        <w:tc>
          <w:tcPr>
            <w:tcW w:w="748"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226219">
        <w:tc>
          <w:tcPr>
            <w:tcW w:w="748"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1"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22621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226219">
        <w:tc>
          <w:tcPr>
            <w:tcW w:w="748"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226219">
        <w:tc>
          <w:tcPr>
            <w:tcW w:w="748"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22621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226219">
        <w:tc>
          <w:tcPr>
            <w:tcW w:w="748"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1"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226219">
        <w:tc>
          <w:tcPr>
            <w:tcW w:w="748"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w:t>
            </w:r>
            <w:r w:rsidRPr="00942C0C">
              <w:rPr>
                <w:sz w:val="24"/>
                <w:szCs w:val="24"/>
                <w:lang w:val="en-US"/>
              </w:rPr>
              <w:lastRenderedPageBreak/>
              <w:t>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lastRenderedPageBreak/>
              <w:t>H</w:t>
            </w:r>
          </w:p>
        </w:tc>
        <w:tc>
          <w:tcPr>
            <w:tcW w:w="531" w:type="pct"/>
            <w:shd w:val="clear" w:color="auto" w:fill="auto"/>
            <w:vAlign w:val="center"/>
          </w:tcPr>
          <w:p w14:paraId="52123A80" w14:textId="77777777" w:rsidR="005340C4" w:rsidRPr="00942C0C" w:rsidRDefault="005340C4" w:rsidP="006176A7">
            <w:pPr>
              <w:spacing w:before="60" w:after="60"/>
              <w:ind w:firstLine="0"/>
              <w:jc w:val="center"/>
              <w:rPr>
                <w:sz w:val="24"/>
                <w:szCs w:val="24"/>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 xml:space="preserve">Уникальный идентификатор </w:t>
            </w:r>
            <w:r w:rsidRPr="00942C0C">
              <w:rPr>
                <w:sz w:val="24"/>
                <w:szCs w:val="24"/>
              </w:rPr>
              <w:lastRenderedPageBreak/>
              <w:t>контента документа на РК РБГ</w:t>
            </w:r>
          </w:p>
        </w:tc>
        <w:tc>
          <w:tcPr>
            <w:tcW w:w="1391"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226219">
        <w:tc>
          <w:tcPr>
            <w:tcW w:w="748"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lastRenderedPageBreak/>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1"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226219">
        <w:tc>
          <w:tcPr>
            <w:tcW w:w="748"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1"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7393D">
        <w:tc>
          <w:tcPr>
            <w:tcW w:w="748"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F975462" w:rsidR="00750FE5" w:rsidRPr="00942C0C" w:rsidRDefault="00750FE5" w:rsidP="00750FE5">
            <w:pPr>
              <w:spacing w:before="60" w:after="60"/>
              <w:ind w:firstLine="0"/>
              <w:jc w:val="center"/>
              <w:rPr>
                <w:sz w:val="24"/>
                <w:szCs w:val="24"/>
              </w:rPr>
            </w:pPr>
            <w:r w:rsidRPr="00942C0C">
              <w:rPr>
                <w:sz w:val="24"/>
                <w:szCs w:val="24"/>
              </w:rPr>
              <w:t>T(1-</w:t>
            </w:r>
            <w:r>
              <w:rPr>
                <w:sz w:val="24"/>
                <w:szCs w:val="24"/>
              </w:rPr>
              <w:t>22</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1"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226219">
        <w:tc>
          <w:tcPr>
            <w:tcW w:w="748"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1" w:type="pct"/>
            <w:shd w:val="clear" w:color="auto" w:fill="auto"/>
            <w:hideMark/>
          </w:tcPr>
          <w:p w14:paraId="542E6E4E"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C7DF7A3" w14:textId="77777777" w:rsidTr="00226219">
        <w:tc>
          <w:tcPr>
            <w:tcW w:w="748"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1" w:type="pct"/>
            <w:shd w:val="clear" w:color="auto" w:fill="auto"/>
            <w:hideMark/>
          </w:tcPr>
          <w:p w14:paraId="62C862AA" w14:textId="77777777" w:rsidR="005340C4" w:rsidRPr="00942C0C" w:rsidRDefault="005340C4" w:rsidP="006176A7">
            <w:pPr>
              <w:spacing w:before="60" w:after="60"/>
              <w:ind w:firstLine="0"/>
              <w:rPr>
                <w:sz w:val="24"/>
                <w:szCs w:val="24"/>
              </w:rPr>
            </w:pPr>
            <w:r w:rsidRPr="00942C0C">
              <w:rPr>
                <w:sz w:val="24"/>
                <w:szCs w:val="24"/>
              </w:rPr>
              <w:t>Используется при загрузке в РК РБГ проектов контрактов.</w:t>
            </w:r>
          </w:p>
        </w:tc>
      </w:tr>
      <w:tr w:rsidR="005340C4" w:rsidRPr="00942C0C" w14:paraId="444B65A7" w14:textId="77777777" w:rsidTr="00226219">
        <w:tc>
          <w:tcPr>
            <w:tcW w:w="748"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1" w:type="pct"/>
            <w:shd w:val="clear" w:color="auto" w:fill="auto"/>
          </w:tcPr>
          <w:p w14:paraId="2E8520E3" w14:textId="77777777" w:rsidR="005340C4" w:rsidRPr="00942C0C" w:rsidRDefault="005340C4" w:rsidP="006176A7">
            <w:pPr>
              <w:spacing w:before="60" w:after="60"/>
              <w:ind w:firstLine="0"/>
              <w:rPr>
                <w:sz w:val="24"/>
                <w:szCs w:val="24"/>
              </w:rPr>
            </w:pPr>
            <w:r w:rsidRPr="00942C0C">
              <w:rPr>
                <w:sz w:val="24"/>
                <w:szCs w:val="24"/>
              </w:rPr>
              <w:t>base64Binary</w:t>
            </w:r>
          </w:p>
        </w:tc>
      </w:tr>
      <w:tr w:rsidR="005340C4" w:rsidRPr="00942C0C" w14:paraId="6DF93FF9" w14:textId="77777777" w:rsidTr="00226219">
        <w:tc>
          <w:tcPr>
            <w:tcW w:w="748"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1"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22621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226219">
        <w:tc>
          <w:tcPr>
            <w:tcW w:w="748"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1"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226219">
        <w:tc>
          <w:tcPr>
            <w:tcW w:w="748"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1"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22621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226219">
        <w:tc>
          <w:tcPr>
            <w:tcW w:w="748"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1"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226219">
        <w:tc>
          <w:tcPr>
            <w:tcW w:w="748"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1"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22621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226219">
        <w:tc>
          <w:tcPr>
            <w:tcW w:w="748"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EB02EC">
        <w:tc>
          <w:tcPr>
            <w:tcW w:w="748"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1"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226219">
        <w:tc>
          <w:tcPr>
            <w:tcW w:w="748"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lastRenderedPageBreak/>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1"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226219">
        <w:tc>
          <w:tcPr>
            <w:tcW w:w="748"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1"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226219">
        <w:tc>
          <w:tcPr>
            <w:tcW w:w="748"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1"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22621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226219">
        <w:tc>
          <w:tcPr>
            <w:tcW w:w="748"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226219">
        <w:tc>
          <w:tcPr>
            <w:tcW w:w="748"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1"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36" w:name="_Toc441065299"/>
      <w:r w:rsidRPr="00E736D4">
        <w:lastRenderedPageBreak/>
        <w:t>Информация о недействительности сведений о банковской гарантии</w:t>
      </w:r>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049E1E52"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 5.2</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77777777" w:rsidR="00D7450C" w:rsidRPr="004E28C7" w:rsidRDefault="00D7450C" w:rsidP="00B87832">
            <w:pPr>
              <w:spacing w:before="60" w:after="60"/>
              <w:ind w:firstLine="0"/>
              <w:jc w:val="center"/>
              <w:rPr>
                <w:sz w:val="24"/>
                <w:szCs w:val="24"/>
              </w:rPr>
            </w:pPr>
            <w:r w:rsidRPr="004E28C7">
              <w:rPr>
                <w:sz w:val="24"/>
                <w:szCs w:val="24"/>
              </w:rPr>
              <w:t>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77777777" w:rsidR="00D7450C" w:rsidRPr="004E28C7" w:rsidRDefault="00D7450C" w:rsidP="00B87832">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77777777" w:rsidR="00D7450C" w:rsidRPr="004E28C7" w:rsidRDefault="00D7450C" w:rsidP="00B87832">
            <w:pPr>
              <w:spacing w:before="60" w:after="60"/>
              <w:ind w:firstLine="0"/>
              <w:rPr>
                <w:sz w:val="24"/>
                <w:szCs w:val="24"/>
              </w:rPr>
            </w:pPr>
            <w:r w:rsidRPr="004E28C7">
              <w:rPr>
                <w:sz w:val="24"/>
                <w:szCs w:val="24"/>
              </w:rPr>
              <w:t xml:space="preserve">Дата публикации документа </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 xml:space="preserve">Сведения о банковской гарантии (для печатной </w:t>
            </w:r>
            <w:r w:rsidRPr="003A1821">
              <w:rPr>
                <w:sz w:val="24"/>
                <w:szCs w:val="24"/>
              </w:rPr>
              <w:lastRenderedPageBreak/>
              <w:t>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lastRenderedPageBreak/>
              <w:t xml:space="preserve">Содержимое элемента игнорируется при приеме, заполняется при </w:t>
            </w:r>
            <w:r>
              <w:rPr>
                <w:sz w:val="24"/>
                <w:szCs w:val="24"/>
              </w:rPr>
              <w:lastRenderedPageBreak/>
              <w:t xml:space="preserve">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lastRenderedPageBreak/>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lastRenderedPageBreak/>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t xml:space="preserve">CAdES-BES </w:t>
            </w:r>
            <w:r w:rsidRPr="002947D3">
              <w:rPr>
                <w:sz w:val="24"/>
                <w:szCs w:val="24"/>
              </w:rPr>
              <w:br/>
            </w:r>
            <w:r w:rsidRPr="002947D3">
              <w:rPr>
                <w:sz w:val="24"/>
                <w:szCs w:val="24"/>
              </w:rPr>
              <w:lastRenderedPageBreak/>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77777777" w:rsidR="00D7450C" w:rsidRPr="002947D3" w:rsidRDefault="00D7450C" w:rsidP="00B87832">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179" w:type="pct"/>
            <w:gridSpan w:val="2"/>
            <w:shd w:val="clear" w:color="auto" w:fill="auto"/>
          </w:tcPr>
          <w:p w14:paraId="04011D27"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контета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77777777" w:rsidR="00D7450C" w:rsidRPr="002947D3" w:rsidRDefault="00D7450C" w:rsidP="00B87832">
            <w:pPr>
              <w:spacing w:before="60" w:after="60"/>
              <w:ind w:firstLine="0"/>
              <w:rPr>
                <w:sz w:val="24"/>
                <w:szCs w:val="24"/>
              </w:rPr>
            </w:pPr>
            <w:r w:rsidRPr="002947D3">
              <w:rPr>
                <w:sz w:val="24"/>
                <w:szCs w:val="24"/>
              </w:rPr>
              <w:t>Используется при загрузке в РК РБГ проектов контрактов.</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59A8A4F0" w14:textId="77777777" w:rsidR="00D7450C" w:rsidRPr="002947D3" w:rsidRDefault="00D7450C" w:rsidP="00B87832">
            <w:pPr>
              <w:spacing w:before="60" w:after="60"/>
              <w:ind w:firstLine="0"/>
              <w:rPr>
                <w:sz w:val="24"/>
                <w:szCs w:val="24"/>
              </w:rPr>
            </w:pPr>
            <w:r w:rsidRPr="002947D3">
              <w:rPr>
                <w:sz w:val="24"/>
                <w:szCs w:val="24"/>
              </w:rPr>
              <w:t>base64Binary</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lastRenderedPageBreak/>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37" w:name="_Toc441065300"/>
      <w:r w:rsidRPr="00CC7A40">
        <w:lastRenderedPageBreak/>
        <w:t>Сведения об отказе заказчика в принятии банковской гарантии (изменение сведений)</w:t>
      </w:r>
      <w:bookmarkEnd w:id="37"/>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12"/>
        <w:gridCol w:w="22"/>
        <w:gridCol w:w="1377"/>
        <w:gridCol w:w="47"/>
        <w:gridCol w:w="144"/>
        <w:gridCol w:w="15"/>
        <w:gridCol w:w="413"/>
        <w:gridCol w:w="143"/>
        <w:gridCol w:w="15"/>
        <w:gridCol w:w="846"/>
        <w:gridCol w:w="135"/>
        <w:gridCol w:w="13"/>
        <w:gridCol w:w="2204"/>
        <w:gridCol w:w="11"/>
        <w:gridCol w:w="2594"/>
      </w:tblGrid>
      <w:tr w:rsidR="00675499" w:rsidRPr="004E28C7" w14:paraId="38AD16BF" w14:textId="77777777" w:rsidTr="000D1069">
        <w:trPr>
          <w:tblHeader/>
        </w:trPr>
        <w:tc>
          <w:tcPr>
            <w:tcW w:w="686"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31" w:type="pct"/>
            <w:gridSpan w:val="4"/>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89" w:type="pct"/>
            <w:gridSpan w:val="5"/>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3"/>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1"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3" w:type="pct"/>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7E0898">
        <w:tc>
          <w:tcPr>
            <w:tcW w:w="5000" w:type="pct"/>
            <w:gridSpan w:val="16"/>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0D1069">
        <w:tc>
          <w:tcPr>
            <w:tcW w:w="686" w:type="pct"/>
            <w:shd w:val="clear" w:color="auto" w:fill="auto"/>
            <w:hideMark/>
          </w:tcPr>
          <w:p w14:paraId="5B31576A" w14:textId="77777777" w:rsidR="00675499" w:rsidRPr="004E28C7" w:rsidRDefault="00675499" w:rsidP="004E28C7">
            <w:pPr>
              <w:spacing w:before="60" w:after="60"/>
              <w:ind w:firstLine="0"/>
              <w:rPr>
                <w:sz w:val="24"/>
                <w:szCs w:val="24"/>
              </w:rPr>
            </w:pPr>
            <w:r w:rsidRPr="004E28C7">
              <w:rPr>
                <w:b/>
                <w:bCs/>
                <w:sz w:val="24"/>
                <w:szCs w:val="24"/>
              </w:rPr>
              <w:t>bankGuaranteeCustomerRefusal</w:t>
            </w:r>
          </w:p>
        </w:tc>
        <w:tc>
          <w:tcPr>
            <w:tcW w:w="831" w:type="pct"/>
            <w:gridSpan w:val="4"/>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3" w:type="pct"/>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0D1069">
        <w:tc>
          <w:tcPr>
            <w:tcW w:w="686"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89" w:type="pct"/>
            <w:gridSpan w:val="5"/>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1"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3" w:type="pct"/>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5EDC169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 5.2</w:t>
            </w:r>
          </w:p>
        </w:tc>
      </w:tr>
      <w:tr w:rsidR="00675499" w:rsidRPr="004E28C7" w14:paraId="7EA0C9A1" w14:textId="77777777" w:rsidTr="000D1069">
        <w:tc>
          <w:tcPr>
            <w:tcW w:w="686"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89" w:type="pct"/>
            <w:gridSpan w:val="5"/>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1"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3" w:type="pct"/>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0D1069">
        <w:tc>
          <w:tcPr>
            <w:tcW w:w="686"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9" w:type="pct"/>
            <w:gridSpan w:val="5"/>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1"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3" w:type="pct"/>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0D1069">
        <w:tc>
          <w:tcPr>
            <w:tcW w:w="686"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9" w:type="pct"/>
            <w:gridSpan w:val="5"/>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1774698E" w14:textId="77777777" w:rsidR="00675499" w:rsidRPr="004E28C7" w:rsidRDefault="00675499" w:rsidP="004E28C7">
            <w:pPr>
              <w:spacing w:before="60" w:after="60"/>
              <w:ind w:firstLine="0"/>
              <w:jc w:val="center"/>
              <w:rPr>
                <w:sz w:val="24"/>
                <w:szCs w:val="24"/>
              </w:rPr>
            </w:pPr>
            <w:r w:rsidRPr="004E28C7">
              <w:rPr>
                <w:sz w:val="24"/>
                <w:szCs w:val="24"/>
              </w:rPr>
              <w:t>T(20)</w:t>
            </w:r>
          </w:p>
        </w:tc>
        <w:tc>
          <w:tcPr>
            <w:tcW w:w="1181"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3" w:type="pct"/>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0D1069">
        <w:tc>
          <w:tcPr>
            <w:tcW w:w="686"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9" w:type="pct"/>
            <w:gridSpan w:val="5"/>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06889ACA" w14:textId="77777777" w:rsidR="00675499" w:rsidRPr="004E28C7" w:rsidRDefault="00675499" w:rsidP="004E28C7">
            <w:pPr>
              <w:spacing w:before="60" w:after="60"/>
              <w:ind w:firstLine="0"/>
              <w:jc w:val="center"/>
              <w:rPr>
                <w:sz w:val="24"/>
                <w:szCs w:val="24"/>
              </w:rPr>
            </w:pPr>
            <w:r w:rsidRPr="004E28C7">
              <w:rPr>
                <w:sz w:val="24"/>
                <w:szCs w:val="24"/>
              </w:rPr>
              <w:t>T(1-22)</w:t>
            </w:r>
          </w:p>
        </w:tc>
        <w:tc>
          <w:tcPr>
            <w:tcW w:w="1181"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3" w:type="pct"/>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0D1069">
        <w:tc>
          <w:tcPr>
            <w:tcW w:w="686"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89" w:type="pct"/>
            <w:gridSpan w:val="5"/>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3"/>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1"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3" w:type="pct"/>
            <w:shd w:val="clear" w:color="auto" w:fill="auto"/>
            <w:hideMark/>
          </w:tcPr>
          <w:p w14:paraId="1EFB9F6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178ADB04" w14:textId="77777777" w:rsidTr="000D1069">
        <w:tc>
          <w:tcPr>
            <w:tcW w:w="686"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9" w:type="pct"/>
            <w:gridSpan w:val="5"/>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1" w:type="pct"/>
            <w:gridSpan w:val="2"/>
            <w:shd w:val="clear" w:color="auto" w:fill="auto"/>
            <w:hideMark/>
          </w:tcPr>
          <w:p w14:paraId="3E082B40" w14:textId="77777777" w:rsidR="00675499" w:rsidRPr="004E28C7" w:rsidRDefault="00675499" w:rsidP="004E28C7">
            <w:pPr>
              <w:spacing w:before="60" w:after="60"/>
              <w:ind w:firstLine="0"/>
              <w:rPr>
                <w:sz w:val="24"/>
                <w:szCs w:val="24"/>
              </w:rPr>
            </w:pPr>
            <w:r w:rsidRPr="004E28C7">
              <w:rPr>
                <w:sz w:val="24"/>
                <w:szCs w:val="24"/>
              </w:rPr>
              <w:t>Дата публикации документа. Планируемая или фактическая</w:t>
            </w:r>
          </w:p>
        </w:tc>
        <w:tc>
          <w:tcPr>
            <w:tcW w:w="1383" w:type="pct"/>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0D1069">
        <w:tc>
          <w:tcPr>
            <w:tcW w:w="686"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89" w:type="pct"/>
            <w:gridSpan w:val="5"/>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1"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3" w:type="pct"/>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0D1069">
        <w:tc>
          <w:tcPr>
            <w:tcW w:w="686"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lastRenderedPageBreak/>
              <w:t> </w:t>
            </w:r>
          </w:p>
        </w:tc>
        <w:tc>
          <w:tcPr>
            <w:tcW w:w="831" w:type="pct"/>
            <w:gridSpan w:val="4"/>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89" w:type="pct"/>
            <w:gridSpan w:val="5"/>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1"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3" w:type="pct"/>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0D1069">
        <w:tc>
          <w:tcPr>
            <w:tcW w:w="686"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89" w:type="pct"/>
            <w:gridSpan w:val="5"/>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3"/>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1"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3" w:type="pct"/>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0D1069">
        <w:tc>
          <w:tcPr>
            <w:tcW w:w="686"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89" w:type="pct"/>
            <w:gridSpan w:val="5"/>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1"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3" w:type="pct"/>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0D1069">
        <w:tc>
          <w:tcPr>
            <w:tcW w:w="686"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89" w:type="pct"/>
            <w:gridSpan w:val="5"/>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1"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3" w:type="pct"/>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0D1069">
        <w:tc>
          <w:tcPr>
            <w:tcW w:w="686"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4"/>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89" w:type="pct"/>
            <w:gridSpan w:val="5"/>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3"/>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1"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3" w:type="pct"/>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0D1069">
        <w:tc>
          <w:tcPr>
            <w:tcW w:w="686"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89" w:type="pct"/>
            <w:gridSpan w:val="5"/>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1"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3" w:type="pct"/>
            <w:shd w:val="clear" w:color="auto" w:fill="auto"/>
            <w:hideMark/>
          </w:tcPr>
          <w:p w14:paraId="36A05021" w14:textId="77777777" w:rsidR="00675499" w:rsidRPr="004E28C7" w:rsidRDefault="00675499" w:rsidP="004E28C7">
            <w:pPr>
              <w:spacing w:before="60" w:after="60"/>
              <w:ind w:firstLine="0"/>
              <w:rPr>
                <w:sz w:val="24"/>
                <w:szCs w:val="24"/>
              </w:rPr>
            </w:pPr>
          </w:p>
        </w:tc>
      </w:tr>
      <w:tr w:rsidR="00675499" w:rsidRPr="004E28C7" w14:paraId="5F6BB3BC" w14:textId="77777777" w:rsidTr="000D1069">
        <w:tc>
          <w:tcPr>
            <w:tcW w:w="686"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89" w:type="pct"/>
            <w:gridSpan w:val="5"/>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3"/>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1"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3" w:type="pct"/>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7E0898">
        <w:tc>
          <w:tcPr>
            <w:tcW w:w="5000" w:type="pct"/>
            <w:gridSpan w:val="16"/>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0D1069">
        <w:tc>
          <w:tcPr>
            <w:tcW w:w="686"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31" w:type="pct"/>
            <w:gridSpan w:val="4"/>
            <w:shd w:val="clear" w:color="auto" w:fill="auto"/>
            <w:hideMark/>
          </w:tcPr>
          <w:p w14:paraId="4DFAEE68" w14:textId="77777777" w:rsidR="00675499" w:rsidRPr="004E28C7" w:rsidRDefault="00675499" w:rsidP="004E28C7">
            <w:pPr>
              <w:spacing w:before="60" w:after="60"/>
              <w:ind w:firstLine="0"/>
              <w:rPr>
                <w:sz w:val="24"/>
                <w:szCs w:val="24"/>
              </w:rPr>
            </w:pPr>
          </w:p>
        </w:tc>
        <w:tc>
          <w:tcPr>
            <w:tcW w:w="389" w:type="pct"/>
            <w:gridSpan w:val="5"/>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3" w:type="pct"/>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0D1069">
        <w:tc>
          <w:tcPr>
            <w:tcW w:w="686"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89" w:type="pct"/>
            <w:gridSpan w:val="5"/>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1"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3" w:type="pct"/>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675499" w:rsidRPr="004E28C7" w14:paraId="55C65E5F" w14:textId="77777777" w:rsidTr="000D1069">
        <w:tc>
          <w:tcPr>
            <w:tcW w:w="686" w:type="pct"/>
            <w:shd w:val="clear" w:color="auto" w:fill="auto"/>
            <w:hideMark/>
          </w:tcPr>
          <w:p w14:paraId="75CE4FEC" w14:textId="77777777" w:rsidR="00675499" w:rsidRPr="004E28C7" w:rsidRDefault="00675499"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06DD01CF" w14:textId="77777777" w:rsidR="00675499" w:rsidRPr="004E28C7" w:rsidRDefault="00675499" w:rsidP="004E28C7">
            <w:pPr>
              <w:spacing w:before="60" w:after="60"/>
              <w:ind w:firstLine="0"/>
              <w:rPr>
                <w:sz w:val="24"/>
                <w:szCs w:val="24"/>
              </w:rPr>
            </w:pPr>
            <w:r w:rsidRPr="004E28C7">
              <w:rPr>
                <w:sz w:val="24"/>
                <w:szCs w:val="24"/>
              </w:rPr>
              <w:t xml:space="preserve">fullName </w:t>
            </w:r>
          </w:p>
        </w:tc>
        <w:tc>
          <w:tcPr>
            <w:tcW w:w="389" w:type="pct"/>
            <w:gridSpan w:val="5"/>
            <w:shd w:val="clear" w:color="auto" w:fill="auto"/>
            <w:hideMark/>
          </w:tcPr>
          <w:p w14:paraId="679B09FC"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3"/>
            <w:shd w:val="clear" w:color="auto" w:fill="auto"/>
            <w:hideMark/>
          </w:tcPr>
          <w:p w14:paraId="41DAF3B2" w14:textId="77777777" w:rsidR="00675499" w:rsidRPr="004E28C7" w:rsidRDefault="00675499" w:rsidP="004E28C7">
            <w:pPr>
              <w:spacing w:before="60" w:after="60"/>
              <w:ind w:firstLine="0"/>
              <w:jc w:val="center"/>
              <w:rPr>
                <w:sz w:val="24"/>
                <w:szCs w:val="24"/>
              </w:rPr>
            </w:pPr>
            <w:r w:rsidRPr="004E28C7">
              <w:rPr>
                <w:sz w:val="24"/>
                <w:szCs w:val="24"/>
              </w:rPr>
              <w:t>T(1-2000)</w:t>
            </w:r>
          </w:p>
        </w:tc>
        <w:tc>
          <w:tcPr>
            <w:tcW w:w="1181" w:type="pct"/>
            <w:gridSpan w:val="2"/>
            <w:shd w:val="clear" w:color="auto" w:fill="auto"/>
            <w:hideMark/>
          </w:tcPr>
          <w:p w14:paraId="07C3C3C4" w14:textId="77777777" w:rsidR="00675499" w:rsidRPr="004E28C7" w:rsidRDefault="00675499" w:rsidP="004E28C7">
            <w:pPr>
              <w:spacing w:before="60" w:after="60"/>
              <w:ind w:firstLine="0"/>
              <w:rPr>
                <w:sz w:val="24"/>
                <w:szCs w:val="24"/>
              </w:rPr>
            </w:pPr>
            <w:r w:rsidRPr="004E28C7">
              <w:rPr>
                <w:sz w:val="24"/>
                <w:szCs w:val="24"/>
              </w:rPr>
              <w:t>Полное наименование</w:t>
            </w:r>
          </w:p>
        </w:tc>
        <w:tc>
          <w:tcPr>
            <w:tcW w:w="1383" w:type="pct"/>
            <w:shd w:val="clear" w:color="auto" w:fill="auto"/>
            <w:hideMark/>
          </w:tcPr>
          <w:p w14:paraId="7C39F058"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8C4BE1" w:rsidRPr="004E28C7" w14:paraId="2C4976C2" w14:textId="77777777" w:rsidTr="000D1069">
        <w:tc>
          <w:tcPr>
            <w:tcW w:w="686" w:type="pct"/>
            <w:shd w:val="clear" w:color="auto" w:fill="auto"/>
          </w:tcPr>
          <w:p w14:paraId="6A9467E3" w14:textId="77777777" w:rsidR="008C4BE1" w:rsidRPr="004E28C7" w:rsidRDefault="008C4BE1" w:rsidP="004E28C7">
            <w:pPr>
              <w:spacing w:before="60" w:after="60"/>
              <w:ind w:firstLine="0"/>
              <w:rPr>
                <w:sz w:val="24"/>
                <w:szCs w:val="24"/>
              </w:rPr>
            </w:pPr>
          </w:p>
        </w:tc>
        <w:tc>
          <w:tcPr>
            <w:tcW w:w="831" w:type="pct"/>
            <w:gridSpan w:val="4"/>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89" w:type="pct"/>
            <w:gridSpan w:val="5"/>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1"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3" w:type="pct"/>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0D1069">
        <w:tc>
          <w:tcPr>
            <w:tcW w:w="686" w:type="pct"/>
            <w:shd w:val="clear" w:color="auto" w:fill="auto"/>
          </w:tcPr>
          <w:p w14:paraId="462A5072" w14:textId="77777777" w:rsidR="008C4BE1" w:rsidRPr="004E28C7" w:rsidRDefault="008C4BE1" w:rsidP="004E28C7">
            <w:pPr>
              <w:spacing w:before="60" w:after="60"/>
              <w:ind w:firstLine="0"/>
              <w:rPr>
                <w:sz w:val="24"/>
                <w:szCs w:val="24"/>
              </w:rPr>
            </w:pPr>
          </w:p>
        </w:tc>
        <w:tc>
          <w:tcPr>
            <w:tcW w:w="831" w:type="pct"/>
            <w:gridSpan w:val="4"/>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89" w:type="pct"/>
            <w:gridSpan w:val="5"/>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1"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3" w:type="pct"/>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0D1069">
        <w:tc>
          <w:tcPr>
            <w:tcW w:w="686" w:type="pct"/>
            <w:shd w:val="clear" w:color="auto" w:fill="auto"/>
          </w:tcPr>
          <w:p w14:paraId="2990797E" w14:textId="77777777" w:rsidR="008C4BE1" w:rsidRPr="004E28C7" w:rsidRDefault="008C4BE1" w:rsidP="004E28C7">
            <w:pPr>
              <w:spacing w:before="60" w:after="60"/>
              <w:ind w:firstLine="0"/>
              <w:rPr>
                <w:sz w:val="24"/>
                <w:szCs w:val="24"/>
              </w:rPr>
            </w:pPr>
          </w:p>
        </w:tc>
        <w:tc>
          <w:tcPr>
            <w:tcW w:w="831" w:type="pct"/>
            <w:gridSpan w:val="4"/>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89" w:type="pct"/>
            <w:gridSpan w:val="5"/>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1"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3" w:type="pct"/>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0D1069">
        <w:tc>
          <w:tcPr>
            <w:tcW w:w="686" w:type="pct"/>
            <w:shd w:val="clear" w:color="auto" w:fill="auto"/>
          </w:tcPr>
          <w:p w14:paraId="0CECBD07" w14:textId="77777777" w:rsidR="008C4BE1" w:rsidRPr="004E28C7" w:rsidRDefault="008C4BE1" w:rsidP="004E28C7">
            <w:pPr>
              <w:spacing w:before="60" w:after="60"/>
              <w:ind w:firstLine="0"/>
              <w:rPr>
                <w:sz w:val="24"/>
                <w:szCs w:val="24"/>
              </w:rPr>
            </w:pPr>
          </w:p>
        </w:tc>
        <w:tc>
          <w:tcPr>
            <w:tcW w:w="831" w:type="pct"/>
            <w:gridSpan w:val="4"/>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89" w:type="pct"/>
            <w:gridSpan w:val="5"/>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1FB6EF66" w14:textId="1C3347B6" w:rsidR="008C4BE1" w:rsidRPr="004E28C7" w:rsidRDefault="008C4BE1" w:rsidP="004E28C7">
            <w:pPr>
              <w:spacing w:before="60" w:after="60"/>
              <w:ind w:firstLine="0"/>
              <w:jc w:val="center"/>
              <w:rPr>
                <w:sz w:val="24"/>
                <w:szCs w:val="24"/>
              </w:rPr>
            </w:pPr>
            <w:r w:rsidRPr="004E28C7">
              <w:rPr>
                <w:sz w:val="24"/>
                <w:szCs w:val="24"/>
                <w:lang w:val="en-US"/>
              </w:rPr>
              <w:t>T</w:t>
            </w:r>
          </w:p>
        </w:tc>
        <w:tc>
          <w:tcPr>
            <w:tcW w:w="1181"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3" w:type="pct"/>
            <w:shd w:val="clear" w:color="auto" w:fill="auto"/>
          </w:tcPr>
          <w:p w14:paraId="652C54C3" w14:textId="77777777" w:rsidR="008C4BE1" w:rsidRPr="004E28C7" w:rsidRDefault="008C4BE1" w:rsidP="004E28C7">
            <w:pPr>
              <w:spacing w:before="60" w:after="60"/>
              <w:ind w:firstLine="0"/>
              <w:rPr>
                <w:sz w:val="24"/>
                <w:szCs w:val="24"/>
              </w:rPr>
            </w:pPr>
            <w:r w:rsidRPr="004E28C7">
              <w:rPr>
                <w:sz w:val="24"/>
                <w:szCs w:val="24"/>
              </w:rPr>
              <w:t>Шаблон значения: \d{9}</w:t>
            </w:r>
          </w:p>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0D1069">
        <w:tc>
          <w:tcPr>
            <w:tcW w:w="686" w:type="pct"/>
            <w:shd w:val="clear" w:color="auto" w:fill="auto"/>
          </w:tcPr>
          <w:p w14:paraId="5BB32FFE" w14:textId="77777777" w:rsidR="008C4BE1" w:rsidRPr="004E28C7" w:rsidRDefault="008C4BE1" w:rsidP="004E28C7">
            <w:pPr>
              <w:spacing w:before="60" w:after="60"/>
              <w:ind w:firstLine="0"/>
              <w:rPr>
                <w:sz w:val="24"/>
                <w:szCs w:val="24"/>
              </w:rPr>
            </w:pPr>
          </w:p>
        </w:tc>
        <w:tc>
          <w:tcPr>
            <w:tcW w:w="831" w:type="pct"/>
            <w:gridSpan w:val="4"/>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89" w:type="pct"/>
            <w:gridSpan w:val="5"/>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3"/>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1"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3" w:type="pct"/>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0D1069">
        <w:tc>
          <w:tcPr>
            <w:tcW w:w="686"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31" w:type="pct"/>
            <w:gridSpan w:val="4"/>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89" w:type="pct"/>
            <w:gridSpan w:val="5"/>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3" w:type="pct"/>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0D1069">
        <w:tc>
          <w:tcPr>
            <w:tcW w:w="686" w:type="pct"/>
            <w:shd w:val="clear" w:color="auto" w:fill="auto"/>
          </w:tcPr>
          <w:p w14:paraId="71CB62CB" w14:textId="77777777" w:rsidR="00B7758A" w:rsidRPr="00942C0C" w:rsidRDefault="00B7758A" w:rsidP="007158E6">
            <w:pPr>
              <w:spacing w:before="60" w:after="60"/>
              <w:ind w:firstLine="0"/>
              <w:rPr>
                <w:sz w:val="24"/>
                <w:szCs w:val="24"/>
              </w:rPr>
            </w:pPr>
          </w:p>
        </w:tc>
        <w:tc>
          <w:tcPr>
            <w:tcW w:w="831" w:type="pct"/>
            <w:gridSpan w:val="4"/>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89" w:type="pct"/>
            <w:gridSpan w:val="5"/>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3"/>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3" w:type="pct"/>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0D1069">
        <w:tc>
          <w:tcPr>
            <w:tcW w:w="686" w:type="pct"/>
            <w:shd w:val="clear" w:color="auto" w:fill="auto"/>
          </w:tcPr>
          <w:p w14:paraId="5BD62E85" w14:textId="77777777" w:rsidR="00B7758A" w:rsidRPr="00942C0C" w:rsidRDefault="00B7758A" w:rsidP="007158E6">
            <w:pPr>
              <w:spacing w:before="60" w:after="60"/>
              <w:ind w:firstLine="0"/>
              <w:rPr>
                <w:sz w:val="24"/>
                <w:szCs w:val="24"/>
              </w:rPr>
            </w:pPr>
          </w:p>
        </w:tc>
        <w:tc>
          <w:tcPr>
            <w:tcW w:w="831" w:type="pct"/>
            <w:gridSpan w:val="4"/>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89" w:type="pct"/>
            <w:gridSpan w:val="5"/>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3"/>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3" w:type="pct"/>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0D1069">
        <w:tc>
          <w:tcPr>
            <w:tcW w:w="686" w:type="pct"/>
            <w:shd w:val="clear" w:color="auto" w:fill="auto"/>
          </w:tcPr>
          <w:p w14:paraId="724E5E2A" w14:textId="77777777" w:rsidR="00B7758A" w:rsidRPr="00942C0C" w:rsidRDefault="00B7758A" w:rsidP="007158E6">
            <w:pPr>
              <w:spacing w:before="60" w:after="60"/>
              <w:ind w:firstLine="0"/>
              <w:rPr>
                <w:sz w:val="24"/>
                <w:szCs w:val="24"/>
              </w:rPr>
            </w:pPr>
          </w:p>
        </w:tc>
        <w:tc>
          <w:tcPr>
            <w:tcW w:w="831" w:type="pct"/>
            <w:gridSpan w:val="4"/>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89" w:type="pct"/>
            <w:gridSpan w:val="5"/>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3"/>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1"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3" w:type="pct"/>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7E0898">
        <w:tc>
          <w:tcPr>
            <w:tcW w:w="686" w:type="pct"/>
            <w:shd w:val="clear" w:color="auto" w:fill="auto"/>
          </w:tcPr>
          <w:p w14:paraId="053FF03E" w14:textId="77777777" w:rsidR="00573D71" w:rsidRPr="00942C0C" w:rsidRDefault="00573D71" w:rsidP="000553E6">
            <w:pPr>
              <w:spacing w:before="60" w:after="60"/>
              <w:ind w:firstLine="0"/>
              <w:rPr>
                <w:sz w:val="24"/>
                <w:szCs w:val="24"/>
              </w:rPr>
            </w:pPr>
          </w:p>
        </w:tc>
        <w:tc>
          <w:tcPr>
            <w:tcW w:w="831" w:type="pct"/>
            <w:gridSpan w:val="4"/>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81" w:type="pct"/>
            <w:gridSpan w:val="4"/>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3"/>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2"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2"/>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7E0898">
        <w:tc>
          <w:tcPr>
            <w:tcW w:w="5000" w:type="pct"/>
            <w:gridSpan w:val="16"/>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0D1069">
        <w:tc>
          <w:tcPr>
            <w:tcW w:w="686"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31" w:type="pct"/>
            <w:gridSpan w:val="4"/>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3" w:type="pct"/>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0D1069">
        <w:tc>
          <w:tcPr>
            <w:tcW w:w="686"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89" w:type="pct"/>
            <w:gridSpan w:val="5"/>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1"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3" w:type="pct"/>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0D1069">
        <w:tc>
          <w:tcPr>
            <w:tcW w:w="686"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89" w:type="pct"/>
            <w:gridSpan w:val="5"/>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1"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3" w:type="pct"/>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7E0898">
        <w:tc>
          <w:tcPr>
            <w:tcW w:w="5000" w:type="pct"/>
            <w:gridSpan w:val="16"/>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0D1069">
        <w:tc>
          <w:tcPr>
            <w:tcW w:w="746"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55" w:type="pct"/>
            <w:gridSpan w:val="5"/>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04" w:type="pct"/>
            <w:gridSpan w:val="3"/>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3"/>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1"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3" w:type="pct"/>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0D1069">
        <w:tc>
          <w:tcPr>
            <w:tcW w:w="746"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55" w:type="pct"/>
            <w:gridSpan w:val="5"/>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1"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3" w:type="pct"/>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0D1069">
        <w:tc>
          <w:tcPr>
            <w:tcW w:w="746"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55" w:type="pct"/>
            <w:gridSpan w:val="5"/>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1"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3" w:type="pct"/>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7E0898">
        <w:tc>
          <w:tcPr>
            <w:tcW w:w="5000" w:type="pct"/>
            <w:gridSpan w:val="16"/>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0D1069">
        <w:tc>
          <w:tcPr>
            <w:tcW w:w="746"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55" w:type="pct"/>
            <w:gridSpan w:val="5"/>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04" w:type="pct"/>
            <w:gridSpan w:val="3"/>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3"/>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1"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3" w:type="pct"/>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0D1069">
        <w:tc>
          <w:tcPr>
            <w:tcW w:w="746"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55" w:type="pct"/>
            <w:gridSpan w:val="5"/>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1"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3" w:type="pct"/>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0D1069">
        <w:tc>
          <w:tcPr>
            <w:tcW w:w="746"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55" w:type="pct"/>
            <w:gridSpan w:val="5"/>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1"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3" w:type="pct"/>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7E0898">
        <w:tc>
          <w:tcPr>
            <w:tcW w:w="5000" w:type="pct"/>
            <w:gridSpan w:val="16"/>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0D1069">
        <w:tc>
          <w:tcPr>
            <w:tcW w:w="746"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55" w:type="pct"/>
            <w:gridSpan w:val="5"/>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0D1069">
        <w:tc>
          <w:tcPr>
            <w:tcW w:w="746"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 xml:space="preserve">Допустимо </w:t>
            </w:r>
            <w:r w:rsidRPr="00942C0C">
              <w:rPr>
                <w:sz w:val="24"/>
                <w:szCs w:val="24"/>
              </w:rPr>
              <w:lastRenderedPageBreak/>
              <w:t>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lastRenderedPageBreak/>
              <w:t>legalEntityRF</w:t>
            </w:r>
          </w:p>
        </w:tc>
        <w:tc>
          <w:tcPr>
            <w:tcW w:w="304" w:type="pct"/>
            <w:gridSpan w:val="3"/>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3"/>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1"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 xml:space="preserve">Юридическое лицо </w:t>
            </w:r>
            <w:r w:rsidRPr="00965E2B">
              <w:rPr>
                <w:sz w:val="24"/>
                <w:szCs w:val="24"/>
              </w:rPr>
              <w:lastRenderedPageBreak/>
              <w:t>РФ</w:t>
            </w:r>
          </w:p>
        </w:tc>
        <w:tc>
          <w:tcPr>
            <w:tcW w:w="1383" w:type="pct"/>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0D1069">
        <w:tc>
          <w:tcPr>
            <w:tcW w:w="746"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04" w:type="pct"/>
            <w:gridSpan w:val="3"/>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3"/>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1"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3" w:type="pct"/>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0D1069">
        <w:tc>
          <w:tcPr>
            <w:tcW w:w="746"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04" w:type="pct"/>
            <w:gridSpan w:val="3"/>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3"/>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1"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3" w:type="pct"/>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0D1069">
        <w:tc>
          <w:tcPr>
            <w:tcW w:w="746"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04" w:type="pct"/>
            <w:gridSpan w:val="3"/>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3"/>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1"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3" w:type="pct"/>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7E0898">
        <w:tc>
          <w:tcPr>
            <w:tcW w:w="5000" w:type="pct"/>
            <w:gridSpan w:val="16"/>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0D1069">
        <w:tc>
          <w:tcPr>
            <w:tcW w:w="746"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55" w:type="pct"/>
            <w:gridSpan w:val="5"/>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0D1069">
        <w:tc>
          <w:tcPr>
            <w:tcW w:w="746"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4" w:type="pct"/>
            <w:gridSpan w:val="3"/>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1"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3" w:type="pct"/>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0D1069">
        <w:tc>
          <w:tcPr>
            <w:tcW w:w="746"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04" w:type="pct"/>
            <w:gridSpan w:val="3"/>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1"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3" w:type="pct"/>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0D1069">
        <w:tc>
          <w:tcPr>
            <w:tcW w:w="746"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04" w:type="pct"/>
            <w:gridSpan w:val="3"/>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1"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3" w:type="pct"/>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0D1069">
        <w:tc>
          <w:tcPr>
            <w:tcW w:w="746"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1"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3" w:type="pct"/>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0D1069">
        <w:tc>
          <w:tcPr>
            <w:tcW w:w="746"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04" w:type="pct"/>
            <w:gridSpan w:val="3"/>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56CE66A4"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1"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3" w:type="pct"/>
            <w:shd w:val="clear" w:color="auto" w:fill="auto"/>
          </w:tcPr>
          <w:p w14:paraId="2BCC0C30" w14:textId="77777777" w:rsidR="007F0D01" w:rsidRPr="00942C0C" w:rsidRDefault="007F0D01" w:rsidP="007F0D01">
            <w:pPr>
              <w:spacing w:before="60" w:after="60"/>
              <w:ind w:firstLine="0"/>
              <w:rPr>
                <w:sz w:val="24"/>
                <w:szCs w:val="24"/>
              </w:rPr>
            </w:pPr>
            <w:r w:rsidRPr="002947D3">
              <w:rPr>
                <w:sz w:val="24"/>
                <w:szCs w:val="24"/>
              </w:rPr>
              <w:t xml:space="preserve">Шаблон значения: \d{9} </w:t>
            </w:r>
          </w:p>
        </w:tc>
      </w:tr>
      <w:tr w:rsidR="007F0D01" w:rsidRPr="00942C0C" w14:paraId="20956FD8" w14:textId="77777777" w:rsidTr="000D1069">
        <w:tc>
          <w:tcPr>
            <w:tcW w:w="746"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04" w:type="pct"/>
            <w:gridSpan w:val="3"/>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3"/>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1"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3" w:type="pct"/>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0D1069">
        <w:tc>
          <w:tcPr>
            <w:tcW w:w="746"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04" w:type="pct"/>
            <w:gridSpan w:val="3"/>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1"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3" w:type="pct"/>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0D1069">
        <w:tc>
          <w:tcPr>
            <w:tcW w:w="746"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04" w:type="pct"/>
            <w:gridSpan w:val="3"/>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3" w:type="pct"/>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0D1069">
        <w:tc>
          <w:tcPr>
            <w:tcW w:w="746"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04" w:type="pct"/>
            <w:gridSpan w:val="3"/>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3" w:type="pct"/>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0D1069">
        <w:tc>
          <w:tcPr>
            <w:tcW w:w="746"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04" w:type="pct"/>
            <w:gridSpan w:val="3"/>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w:t>
            </w:r>
            <w:r>
              <w:rPr>
                <w:sz w:val="24"/>
                <w:szCs w:val="24"/>
              </w:rPr>
              <w:lastRenderedPageBreak/>
              <w:t xml:space="preserve">справочник </w:t>
            </w:r>
            <w:r>
              <w:rPr>
                <w:sz w:val="24"/>
                <w:szCs w:val="24"/>
                <w:lang w:val="en-US"/>
              </w:rPr>
              <w:t>OKTMO</w:t>
            </w:r>
          </w:p>
        </w:tc>
        <w:tc>
          <w:tcPr>
            <w:tcW w:w="1383" w:type="pct"/>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0D1069">
        <w:tc>
          <w:tcPr>
            <w:tcW w:w="746"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04" w:type="pct"/>
            <w:gridSpan w:val="3"/>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1"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3" w:type="pct"/>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7E0898">
        <w:tc>
          <w:tcPr>
            <w:tcW w:w="5000" w:type="pct"/>
            <w:gridSpan w:val="16"/>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0D1069">
        <w:tc>
          <w:tcPr>
            <w:tcW w:w="746"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55" w:type="pct"/>
            <w:gridSpan w:val="5"/>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0D1069">
        <w:tc>
          <w:tcPr>
            <w:tcW w:w="746"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04" w:type="pct"/>
            <w:gridSpan w:val="3"/>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1"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3" w:type="pct"/>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0D1069">
        <w:tc>
          <w:tcPr>
            <w:tcW w:w="746"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04" w:type="pct"/>
            <w:gridSpan w:val="3"/>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1"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3" w:type="pct"/>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0D1069">
        <w:tc>
          <w:tcPr>
            <w:tcW w:w="746"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04" w:type="pct"/>
            <w:gridSpan w:val="3"/>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1"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3" w:type="pct"/>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0D1069">
        <w:tc>
          <w:tcPr>
            <w:tcW w:w="746"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04" w:type="pct"/>
            <w:gridSpan w:val="3"/>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3" w:type="pct"/>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0D1069">
        <w:tc>
          <w:tcPr>
            <w:tcW w:w="746"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04" w:type="pct"/>
            <w:gridSpan w:val="3"/>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3"/>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3" w:type="pct"/>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0D1069">
        <w:tc>
          <w:tcPr>
            <w:tcW w:w="746"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04" w:type="pct"/>
            <w:gridSpan w:val="3"/>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1"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3" w:type="pct"/>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0D1069">
        <w:tc>
          <w:tcPr>
            <w:tcW w:w="746"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04" w:type="pct"/>
            <w:gridSpan w:val="3"/>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3"/>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3" w:type="pct"/>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7E0898">
        <w:tc>
          <w:tcPr>
            <w:tcW w:w="5000" w:type="pct"/>
            <w:gridSpan w:val="16"/>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0D1069">
        <w:tc>
          <w:tcPr>
            <w:tcW w:w="746"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55" w:type="pct"/>
            <w:gridSpan w:val="5"/>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0D1069">
        <w:tc>
          <w:tcPr>
            <w:tcW w:w="746"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04" w:type="pct"/>
            <w:gridSpan w:val="3"/>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3" w:type="pct"/>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0D1069">
        <w:tc>
          <w:tcPr>
            <w:tcW w:w="746"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04" w:type="pct"/>
            <w:gridSpan w:val="3"/>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3" w:type="pct"/>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0D1069">
        <w:tc>
          <w:tcPr>
            <w:tcW w:w="746"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04" w:type="pct"/>
            <w:gridSpan w:val="3"/>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3"/>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3" w:type="pct"/>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0D1069">
        <w:tc>
          <w:tcPr>
            <w:tcW w:w="746"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1"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3" w:type="pct"/>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0D1069">
        <w:tc>
          <w:tcPr>
            <w:tcW w:w="746"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04" w:type="pct"/>
            <w:gridSpan w:val="3"/>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3"/>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1"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3" w:type="pct"/>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0D1069">
        <w:tc>
          <w:tcPr>
            <w:tcW w:w="746"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04" w:type="pct"/>
            <w:gridSpan w:val="3"/>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1"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3" w:type="pct"/>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0D1069">
        <w:tc>
          <w:tcPr>
            <w:tcW w:w="746"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04" w:type="pct"/>
            <w:gridSpan w:val="3"/>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3" w:type="pct"/>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0D1069">
        <w:tc>
          <w:tcPr>
            <w:tcW w:w="746"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04" w:type="pct"/>
            <w:gridSpan w:val="3"/>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3" w:type="pct"/>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0D1069">
        <w:tc>
          <w:tcPr>
            <w:tcW w:w="746"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04" w:type="pct"/>
            <w:gridSpan w:val="3"/>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3" w:type="pct"/>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0D1069">
        <w:tc>
          <w:tcPr>
            <w:tcW w:w="746"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04" w:type="pct"/>
            <w:gridSpan w:val="3"/>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1"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3" w:type="pct"/>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7E0898">
        <w:tc>
          <w:tcPr>
            <w:tcW w:w="5000" w:type="pct"/>
            <w:gridSpan w:val="16"/>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0D1069">
        <w:tc>
          <w:tcPr>
            <w:tcW w:w="686"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6" w:type="pct"/>
            <w:gridSpan w:val="6"/>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0D1069">
        <w:tc>
          <w:tcPr>
            <w:tcW w:w="686" w:type="pct"/>
            <w:shd w:val="clear" w:color="auto" w:fill="auto"/>
          </w:tcPr>
          <w:p w14:paraId="3A5F2876"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04" w:type="pct"/>
            <w:gridSpan w:val="3"/>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3" w:type="pct"/>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0D1069">
        <w:tc>
          <w:tcPr>
            <w:tcW w:w="686" w:type="pct"/>
            <w:shd w:val="clear" w:color="auto" w:fill="auto"/>
          </w:tcPr>
          <w:p w14:paraId="28A4B86D"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04" w:type="pct"/>
            <w:gridSpan w:val="3"/>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3" w:type="pct"/>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0D1069">
        <w:tc>
          <w:tcPr>
            <w:tcW w:w="686" w:type="pct"/>
            <w:shd w:val="clear" w:color="auto" w:fill="auto"/>
          </w:tcPr>
          <w:p w14:paraId="425B44A1"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04" w:type="pct"/>
            <w:gridSpan w:val="3"/>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3"/>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3" w:type="pct"/>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0D1069">
        <w:tc>
          <w:tcPr>
            <w:tcW w:w="686" w:type="pct"/>
            <w:shd w:val="clear" w:color="auto" w:fill="auto"/>
          </w:tcPr>
          <w:p w14:paraId="37509C81"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4" w:type="pct"/>
            <w:gridSpan w:val="3"/>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3"/>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3" w:type="pct"/>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0D1069">
        <w:tc>
          <w:tcPr>
            <w:tcW w:w="686" w:type="pct"/>
            <w:shd w:val="clear" w:color="auto" w:fill="auto"/>
          </w:tcPr>
          <w:p w14:paraId="2912AB3D"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04" w:type="pct"/>
            <w:gridSpan w:val="3"/>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3"/>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3" w:type="pct"/>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0D1069">
        <w:tc>
          <w:tcPr>
            <w:tcW w:w="686" w:type="pct"/>
            <w:shd w:val="clear" w:color="auto" w:fill="auto"/>
          </w:tcPr>
          <w:p w14:paraId="72988FCE"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04" w:type="pct"/>
            <w:gridSpan w:val="3"/>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3"/>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1"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3" w:type="pct"/>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0D1069">
        <w:tc>
          <w:tcPr>
            <w:tcW w:w="686" w:type="pct"/>
            <w:shd w:val="clear" w:color="auto" w:fill="auto"/>
          </w:tcPr>
          <w:p w14:paraId="1CF95DC2"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1"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3" w:type="pct"/>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0D1069">
        <w:tc>
          <w:tcPr>
            <w:tcW w:w="686" w:type="pct"/>
            <w:shd w:val="clear" w:color="auto" w:fill="auto"/>
          </w:tcPr>
          <w:p w14:paraId="5A4DBAC2"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04" w:type="pct"/>
            <w:gridSpan w:val="3"/>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3"/>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1"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 xml:space="preserve">Код налогоплательщика </w:t>
            </w:r>
            <w:r w:rsidRPr="008722F4">
              <w:rPr>
                <w:sz w:val="24"/>
                <w:szCs w:val="24"/>
              </w:rPr>
              <w:lastRenderedPageBreak/>
              <w:t>в стране регистрации или его аналог</w:t>
            </w:r>
          </w:p>
        </w:tc>
        <w:tc>
          <w:tcPr>
            <w:tcW w:w="1383" w:type="pct"/>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0D1069">
        <w:tc>
          <w:tcPr>
            <w:tcW w:w="686" w:type="pct"/>
            <w:shd w:val="clear" w:color="auto" w:fill="auto"/>
          </w:tcPr>
          <w:p w14:paraId="5FEFDC2F"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04" w:type="pct"/>
            <w:gridSpan w:val="3"/>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3"/>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3" w:type="pct"/>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0D1069">
        <w:tc>
          <w:tcPr>
            <w:tcW w:w="686" w:type="pct"/>
            <w:shd w:val="clear" w:color="auto" w:fill="auto"/>
          </w:tcPr>
          <w:p w14:paraId="7061D5BC" w14:textId="77777777" w:rsidR="007F0D01" w:rsidRPr="00942C0C" w:rsidRDefault="007F0D01" w:rsidP="007F0D01">
            <w:pPr>
              <w:spacing w:before="60" w:after="60"/>
              <w:ind w:firstLine="0"/>
              <w:rPr>
                <w:sz w:val="24"/>
                <w:szCs w:val="24"/>
              </w:rPr>
            </w:pPr>
          </w:p>
        </w:tc>
        <w:tc>
          <w:tcPr>
            <w:tcW w:w="916" w:type="pct"/>
            <w:gridSpan w:val="6"/>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04" w:type="pct"/>
            <w:gridSpan w:val="3"/>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1"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3" w:type="pct"/>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7E0898">
        <w:tc>
          <w:tcPr>
            <w:tcW w:w="5000" w:type="pct"/>
            <w:gridSpan w:val="16"/>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0D1069">
        <w:tc>
          <w:tcPr>
            <w:tcW w:w="758"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43" w:type="pct"/>
            <w:gridSpan w:val="4"/>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04" w:type="pct"/>
            <w:gridSpan w:val="3"/>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3"/>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1"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3" w:type="pct"/>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0D1069">
        <w:tc>
          <w:tcPr>
            <w:tcW w:w="758"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43" w:type="pct"/>
            <w:gridSpan w:val="4"/>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04" w:type="pct"/>
            <w:gridSpan w:val="3"/>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3"/>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1"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3" w:type="pct"/>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0D1069">
        <w:tc>
          <w:tcPr>
            <w:tcW w:w="758"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43" w:type="pct"/>
            <w:gridSpan w:val="4"/>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04" w:type="pct"/>
            <w:gridSpan w:val="3"/>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3"/>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1"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3" w:type="pct"/>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7E0898">
        <w:tc>
          <w:tcPr>
            <w:tcW w:w="5000" w:type="pct"/>
            <w:gridSpan w:val="16"/>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0D1069">
        <w:tc>
          <w:tcPr>
            <w:tcW w:w="746"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55" w:type="pct"/>
            <w:gridSpan w:val="5"/>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0D1069">
        <w:tc>
          <w:tcPr>
            <w:tcW w:w="746"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1"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3" w:type="pct"/>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0D1069">
        <w:tc>
          <w:tcPr>
            <w:tcW w:w="746"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1"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3" w:type="pct"/>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7E0898">
        <w:tc>
          <w:tcPr>
            <w:tcW w:w="5000" w:type="pct"/>
            <w:gridSpan w:val="16"/>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0D1069">
        <w:tc>
          <w:tcPr>
            <w:tcW w:w="746"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55" w:type="pct"/>
            <w:gridSpan w:val="5"/>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0D1069">
        <w:tc>
          <w:tcPr>
            <w:tcW w:w="746"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1"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3" w:type="pct"/>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0D1069">
        <w:tc>
          <w:tcPr>
            <w:tcW w:w="746"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1"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3" w:type="pct"/>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7E0898">
        <w:tc>
          <w:tcPr>
            <w:tcW w:w="5000" w:type="pct"/>
            <w:gridSpan w:val="16"/>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0D1069">
        <w:tc>
          <w:tcPr>
            <w:tcW w:w="746"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55" w:type="pct"/>
            <w:gridSpan w:val="5"/>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0D1069">
        <w:tc>
          <w:tcPr>
            <w:tcW w:w="746"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1"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3" w:type="pct"/>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0D1069">
        <w:tc>
          <w:tcPr>
            <w:tcW w:w="746"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55" w:type="pct"/>
            <w:gridSpan w:val="5"/>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1"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3" w:type="pct"/>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w:t>
            </w:r>
            <w:r w:rsidRPr="00942C0C">
              <w:rPr>
                <w:sz w:val="24"/>
                <w:szCs w:val="24"/>
              </w:rPr>
              <w:lastRenderedPageBreak/>
              <w:t>игнорируется</w:t>
            </w:r>
          </w:p>
        </w:tc>
      </w:tr>
      <w:tr w:rsidR="007F0D01" w:rsidRPr="00965E2B" w14:paraId="5B91F1BE" w14:textId="77777777" w:rsidTr="007E0898">
        <w:tc>
          <w:tcPr>
            <w:tcW w:w="5000" w:type="pct"/>
            <w:gridSpan w:val="16"/>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lastRenderedPageBreak/>
              <w:t>Поставщик состоит на учете в налоговых органах на территории РФ</w:t>
            </w:r>
          </w:p>
        </w:tc>
      </w:tr>
      <w:tr w:rsidR="007F0D01" w:rsidRPr="00942C0C" w14:paraId="7A4F6A1D" w14:textId="77777777" w:rsidTr="000D1069">
        <w:tc>
          <w:tcPr>
            <w:tcW w:w="746"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55" w:type="pct"/>
            <w:gridSpan w:val="5"/>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0D1069">
        <w:tc>
          <w:tcPr>
            <w:tcW w:w="746"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1"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3" w:type="pct"/>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0D1069">
        <w:tc>
          <w:tcPr>
            <w:tcW w:w="746"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04" w:type="pct"/>
            <w:gridSpan w:val="3"/>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64A34A4B"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1"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3" w:type="pct"/>
            <w:shd w:val="clear" w:color="auto" w:fill="auto"/>
          </w:tcPr>
          <w:p w14:paraId="529ADE6A" w14:textId="77777777" w:rsidR="007F0D01" w:rsidRPr="00942C0C" w:rsidRDefault="007F0D01" w:rsidP="007F0D01">
            <w:pPr>
              <w:spacing w:before="60" w:after="60"/>
              <w:ind w:firstLine="0"/>
              <w:rPr>
                <w:sz w:val="24"/>
                <w:szCs w:val="24"/>
              </w:rPr>
            </w:pPr>
            <w:r w:rsidRPr="002947D3">
              <w:rPr>
                <w:sz w:val="24"/>
                <w:szCs w:val="24"/>
              </w:rPr>
              <w:t xml:space="preserve">Шаблон значения: \d{9} </w:t>
            </w:r>
          </w:p>
        </w:tc>
      </w:tr>
      <w:tr w:rsidR="007F0D01" w:rsidRPr="00942C0C" w14:paraId="381EB47C" w14:textId="77777777" w:rsidTr="000D1069">
        <w:tc>
          <w:tcPr>
            <w:tcW w:w="746"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04" w:type="pct"/>
            <w:gridSpan w:val="3"/>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3"/>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1"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3" w:type="pct"/>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7E0898">
        <w:tc>
          <w:tcPr>
            <w:tcW w:w="5000" w:type="pct"/>
            <w:gridSpan w:val="16"/>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0D1069">
        <w:tc>
          <w:tcPr>
            <w:tcW w:w="758"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43" w:type="pct"/>
            <w:gridSpan w:val="4"/>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04" w:type="pct"/>
            <w:gridSpan w:val="3"/>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3"/>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1"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3" w:type="pct"/>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0D1069">
        <w:tc>
          <w:tcPr>
            <w:tcW w:w="758"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43" w:type="pct"/>
            <w:gridSpan w:val="4"/>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04" w:type="pct"/>
            <w:gridSpan w:val="3"/>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3"/>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1"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3" w:type="pct"/>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0D1069">
        <w:tc>
          <w:tcPr>
            <w:tcW w:w="758"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43" w:type="pct"/>
            <w:gridSpan w:val="4"/>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04" w:type="pct"/>
            <w:gridSpan w:val="3"/>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3"/>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1"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3" w:type="pct"/>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7E0898">
        <w:tc>
          <w:tcPr>
            <w:tcW w:w="5000" w:type="pct"/>
            <w:gridSpan w:val="16"/>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0D1069">
        <w:tc>
          <w:tcPr>
            <w:tcW w:w="746"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55" w:type="pct"/>
            <w:gridSpan w:val="5"/>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04" w:type="pct"/>
            <w:gridSpan w:val="3"/>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3"/>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1"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3" w:type="pct"/>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0D1069">
        <w:tc>
          <w:tcPr>
            <w:tcW w:w="746"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04" w:type="pct"/>
            <w:gridSpan w:val="3"/>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3" w:type="pct"/>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0D1069">
        <w:tc>
          <w:tcPr>
            <w:tcW w:w="746"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04" w:type="pct"/>
            <w:gridSpan w:val="3"/>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3" w:type="pct"/>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0D1069">
        <w:tc>
          <w:tcPr>
            <w:tcW w:w="746"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04" w:type="pct"/>
            <w:gridSpan w:val="3"/>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3"/>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1"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3" w:type="pct"/>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0D1069">
        <w:tc>
          <w:tcPr>
            <w:tcW w:w="746"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55" w:type="pct"/>
            <w:gridSpan w:val="5"/>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04" w:type="pct"/>
            <w:gridSpan w:val="3"/>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3"/>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1"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3" w:type="pct"/>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7E0898">
        <w:tc>
          <w:tcPr>
            <w:tcW w:w="5000" w:type="pct"/>
            <w:gridSpan w:val="16"/>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0D1069">
        <w:tc>
          <w:tcPr>
            <w:tcW w:w="686"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31" w:type="pct"/>
            <w:gridSpan w:val="4"/>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3" w:type="pct"/>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0D1069">
        <w:tc>
          <w:tcPr>
            <w:tcW w:w="686"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lastRenderedPageBreak/>
              <w:t>Допустимо указание только одного элемента</w:t>
            </w:r>
          </w:p>
        </w:tc>
        <w:tc>
          <w:tcPr>
            <w:tcW w:w="831" w:type="pct"/>
            <w:gridSpan w:val="4"/>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89" w:type="pct"/>
            <w:gridSpan w:val="5"/>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3"/>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3" w:type="pct"/>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0D1069">
        <w:tc>
          <w:tcPr>
            <w:tcW w:w="686"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31" w:type="pct"/>
            <w:gridSpan w:val="4"/>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89" w:type="pct"/>
            <w:gridSpan w:val="5"/>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3"/>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3" w:type="pct"/>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0D1069">
        <w:tc>
          <w:tcPr>
            <w:tcW w:w="686"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89" w:type="pct"/>
            <w:gridSpan w:val="5"/>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3" w:type="pct"/>
            <w:shd w:val="clear" w:color="auto" w:fill="auto"/>
            <w:hideMark/>
          </w:tcPr>
          <w:p w14:paraId="7639645B" w14:textId="77777777" w:rsidR="008C4BE1" w:rsidRPr="004E28C7" w:rsidRDefault="008C4BE1" w:rsidP="004E28C7">
            <w:pPr>
              <w:spacing w:before="60" w:after="60"/>
              <w:ind w:firstLine="0"/>
              <w:rPr>
                <w:sz w:val="24"/>
                <w:szCs w:val="24"/>
              </w:rPr>
            </w:pPr>
          </w:p>
        </w:tc>
      </w:tr>
      <w:tr w:rsidR="008C4BE1" w:rsidRPr="004E28C7" w14:paraId="3D815707" w14:textId="77777777" w:rsidTr="000D1069">
        <w:tc>
          <w:tcPr>
            <w:tcW w:w="686"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89" w:type="pct"/>
            <w:gridSpan w:val="5"/>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3" w:type="pct"/>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0D1069">
        <w:tc>
          <w:tcPr>
            <w:tcW w:w="686"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89" w:type="pct"/>
            <w:gridSpan w:val="5"/>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3" w:type="pct"/>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0D1069">
        <w:tc>
          <w:tcPr>
            <w:tcW w:w="686"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31" w:type="pct"/>
            <w:gridSpan w:val="4"/>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89" w:type="pct"/>
            <w:gridSpan w:val="5"/>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3"/>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0465FA82" w14:textId="75E3E827" w:rsidR="000D1069" w:rsidRPr="004E28C7" w:rsidRDefault="000D1069" w:rsidP="0063131D">
            <w:pPr>
              <w:spacing w:before="60" w:after="60"/>
              <w:ind w:firstLine="0"/>
              <w:rPr>
                <w:sz w:val="24"/>
                <w:szCs w:val="24"/>
              </w:rPr>
            </w:pPr>
            <w:r w:rsidRPr="000D1069">
              <w:rPr>
                <w:sz w:val="24"/>
                <w:szCs w:val="24"/>
              </w:rPr>
              <w:t>Дата публикации банковской гарантии</w:t>
            </w:r>
          </w:p>
        </w:tc>
        <w:tc>
          <w:tcPr>
            <w:tcW w:w="1383" w:type="pct"/>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0D1069">
        <w:tc>
          <w:tcPr>
            <w:tcW w:w="686"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89" w:type="pct"/>
            <w:gridSpan w:val="5"/>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3"/>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1"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3" w:type="pct"/>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8C4BE1" w:rsidRPr="004E28C7" w14:paraId="4DD6EB26" w14:textId="77777777" w:rsidTr="000D1069">
        <w:tc>
          <w:tcPr>
            <w:tcW w:w="686"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89" w:type="pct"/>
            <w:gridSpan w:val="5"/>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3" w:type="pct"/>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0D1069">
        <w:tc>
          <w:tcPr>
            <w:tcW w:w="686"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31" w:type="pct"/>
            <w:gridSpan w:val="4"/>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89" w:type="pct"/>
            <w:gridSpan w:val="5"/>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3"/>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1"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3" w:type="pct"/>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0D1069">
        <w:tc>
          <w:tcPr>
            <w:tcW w:w="686"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31" w:type="pct"/>
            <w:gridSpan w:val="4"/>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89" w:type="pct"/>
            <w:gridSpan w:val="5"/>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3"/>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1"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3" w:type="pct"/>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0D1069">
        <w:tc>
          <w:tcPr>
            <w:tcW w:w="686" w:type="pct"/>
            <w:shd w:val="clear" w:color="auto" w:fill="auto"/>
          </w:tcPr>
          <w:p w14:paraId="19A9B70F" w14:textId="77777777" w:rsidR="00A33959" w:rsidRPr="004E28C7" w:rsidRDefault="00A33959" w:rsidP="00D7393D">
            <w:pPr>
              <w:spacing w:before="60" w:after="60"/>
              <w:ind w:firstLine="0"/>
              <w:rPr>
                <w:sz w:val="24"/>
                <w:szCs w:val="24"/>
              </w:rPr>
            </w:pPr>
          </w:p>
        </w:tc>
        <w:tc>
          <w:tcPr>
            <w:tcW w:w="831" w:type="pct"/>
            <w:gridSpan w:val="4"/>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89" w:type="pct"/>
            <w:gridSpan w:val="5"/>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3"/>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1"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3" w:type="pct"/>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0D1069">
        <w:tc>
          <w:tcPr>
            <w:tcW w:w="686" w:type="pct"/>
            <w:shd w:val="clear" w:color="auto" w:fill="auto"/>
          </w:tcPr>
          <w:p w14:paraId="093E54DD" w14:textId="77777777" w:rsidR="00A33959" w:rsidRPr="004E28C7" w:rsidRDefault="00A33959" w:rsidP="00D7393D">
            <w:pPr>
              <w:spacing w:before="60" w:after="60"/>
              <w:ind w:firstLine="0"/>
              <w:rPr>
                <w:sz w:val="24"/>
                <w:szCs w:val="24"/>
              </w:rPr>
            </w:pPr>
          </w:p>
        </w:tc>
        <w:tc>
          <w:tcPr>
            <w:tcW w:w="831" w:type="pct"/>
            <w:gridSpan w:val="4"/>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89" w:type="pct"/>
            <w:gridSpan w:val="5"/>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3"/>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1"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3" w:type="pct"/>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0D1069">
        <w:tc>
          <w:tcPr>
            <w:tcW w:w="686" w:type="pct"/>
            <w:shd w:val="clear" w:color="auto" w:fill="auto"/>
          </w:tcPr>
          <w:p w14:paraId="7C17FDC6" w14:textId="4BB5C9B2" w:rsidR="00C96A66" w:rsidRPr="004E28C7" w:rsidRDefault="00C96A66" w:rsidP="000553E6">
            <w:pPr>
              <w:spacing w:before="60" w:after="60"/>
              <w:ind w:firstLine="0"/>
              <w:rPr>
                <w:sz w:val="24"/>
                <w:szCs w:val="24"/>
              </w:rPr>
            </w:pPr>
          </w:p>
        </w:tc>
        <w:tc>
          <w:tcPr>
            <w:tcW w:w="831" w:type="pct"/>
            <w:gridSpan w:val="4"/>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89" w:type="pct"/>
            <w:gridSpan w:val="5"/>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3"/>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1"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3" w:type="pct"/>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0D1069">
        <w:tc>
          <w:tcPr>
            <w:tcW w:w="686" w:type="pct"/>
            <w:shd w:val="clear" w:color="auto" w:fill="auto"/>
          </w:tcPr>
          <w:p w14:paraId="62680C2B" w14:textId="146657E0" w:rsidR="00C96A66" w:rsidRPr="004E28C7" w:rsidRDefault="00C96A66" w:rsidP="000553E6">
            <w:pPr>
              <w:spacing w:before="60" w:after="60"/>
              <w:ind w:firstLine="0"/>
              <w:rPr>
                <w:sz w:val="24"/>
                <w:szCs w:val="24"/>
              </w:rPr>
            </w:pPr>
          </w:p>
        </w:tc>
        <w:tc>
          <w:tcPr>
            <w:tcW w:w="831" w:type="pct"/>
            <w:gridSpan w:val="4"/>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89" w:type="pct"/>
            <w:gridSpan w:val="5"/>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3"/>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1"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3" w:type="pct"/>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7E0898">
        <w:tc>
          <w:tcPr>
            <w:tcW w:w="5000" w:type="pct"/>
            <w:gridSpan w:val="16"/>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7E0898">
        <w:tc>
          <w:tcPr>
            <w:tcW w:w="686"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lastRenderedPageBreak/>
              <w:t>purchaseRequestEnsure</w:t>
            </w:r>
          </w:p>
        </w:tc>
        <w:tc>
          <w:tcPr>
            <w:tcW w:w="908" w:type="pct"/>
            <w:gridSpan w:val="5"/>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04" w:type="pct"/>
            <w:gridSpan w:val="3"/>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3"/>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2"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2"/>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7E0898">
        <w:tc>
          <w:tcPr>
            <w:tcW w:w="686"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8" w:type="pct"/>
            <w:gridSpan w:val="5"/>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4" w:type="pct"/>
            <w:gridSpan w:val="3"/>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3"/>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2"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2"/>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7E0898">
        <w:tc>
          <w:tcPr>
            <w:tcW w:w="686"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8" w:type="pct"/>
            <w:gridSpan w:val="5"/>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04" w:type="pct"/>
            <w:gridSpan w:val="3"/>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3"/>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2"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2"/>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7E0898">
        <w:tc>
          <w:tcPr>
            <w:tcW w:w="686"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8" w:type="pct"/>
            <w:gridSpan w:val="5"/>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04" w:type="pct"/>
            <w:gridSpan w:val="3"/>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3"/>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2"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2"/>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7E0898">
        <w:tc>
          <w:tcPr>
            <w:tcW w:w="686" w:type="pct"/>
            <w:shd w:val="clear" w:color="auto" w:fill="auto"/>
          </w:tcPr>
          <w:p w14:paraId="25AFF95C" w14:textId="77777777" w:rsidR="00B54E77" w:rsidRPr="00942C0C" w:rsidRDefault="00B54E77" w:rsidP="00B87832">
            <w:pPr>
              <w:spacing w:before="60" w:after="60"/>
              <w:ind w:firstLine="0"/>
              <w:rPr>
                <w:sz w:val="24"/>
                <w:szCs w:val="24"/>
              </w:rPr>
            </w:pPr>
          </w:p>
        </w:tc>
        <w:tc>
          <w:tcPr>
            <w:tcW w:w="908" w:type="pct"/>
            <w:gridSpan w:val="5"/>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04" w:type="pct"/>
            <w:gridSpan w:val="3"/>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3"/>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2"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2"/>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7E0898">
        <w:tc>
          <w:tcPr>
            <w:tcW w:w="686" w:type="pct"/>
            <w:shd w:val="clear" w:color="auto" w:fill="auto"/>
          </w:tcPr>
          <w:p w14:paraId="55B11FD9" w14:textId="77777777" w:rsidR="00B54E77" w:rsidRPr="00942C0C" w:rsidRDefault="00B54E77" w:rsidP="00B87832">
            <w:pPr>
              <w:spacing w:before="60" w:after="60"/>
              <w:ind w:firstLine="0"/>
              <w:rPr>
                <w:sz w:val="24"/>
                <w:szCs w:val="24"/>
              </w:rPr>
            </w:pPr>
          </w:p>
        </w:tc>
        <w:tc>
          <w:tcPr>
            <w:tcW w:w="908" w:type="pct"/>
            <w:gridSpan w:val="5"/>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04" w:type="pct"/>
            <w:gridSpan w:val="3"/>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3"/>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2"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2"/>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7E0898">
        <w:tc>
          <w:tcPr>
            <w:tcW w:w="5000" w:type="pct"/>
            <w:gridSpan w:val="16"/>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0D1069">
        <w:tc>
          <w:tcPr>
            <w:tcW w:w="686"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31" w:type="pct"/>
            <w:gridSpan w:val="4"/>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3" w:type="pct"/>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0D1069">
        <w:tc>
          <w:tcPr>
            <w:tcW w:w="686"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89" w:type="pct"/>
            <w:gridSpan w:val="5"/>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3"/>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1"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3" w:type="pct"/>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0D1069">
        <w:tc>
          <w:tcPr>
            <w:tcW w:w="686"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89" w:type="pct"/>
            <w:gridSpan w:val="5"/>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1"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3" w:type="pct"/>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lastRenderedPageBreak/>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0D1069">
        <w:tc>
          <w:tcPr>
            <w:tcW w:w="686"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89" w:type="pct"/>
            <w:gridSpan w:val="5"/>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1"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3" w:type="pct"/>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0D1069">
        <w:tc>
          <w:tcPr>
            <w:tcW w:w="686" w:type="pct"/>
            <w:shd w:val="clear" w:color="auto" w:fill="auto"/>
          </w:tcPr>
          <w:p w14:paraId="3505B54D" w14:textId="77777777" w:rsidR="008C4BE1" w:rsidRPr="004E28C7" w:rsidRDefault="008C4BE1" w:rsidP="004E28C7">
            <w:pPr>
              <w:spacing w:before="60" w:after="60"/>
              <w:ind w:firstLine="0"/>
              <w:rPr>
                <w:sz w:val="24"/>
                <w:szCs w:val="24"/>
              </w:rPr>
            </w:pPr>
          </w:p>
        </w:tc>
        <w:tc>
          <w:tcPr>
            <w:tcW w:w="831" w:type="pct"/>
            <w:gridSpan w:val="4"/>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89" w:type="pct"/>
            <w:gridSpan w:val="5"/>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3"/>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1"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3" w:type="pct"/>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7E0898">
        <w:tc>
          <w:tcPr>
            <w:tcW w:w="5000" w:type="pct"/>
            <w:gridSpan w:val="16"/>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0D1069">
        <w:tc>
          <w:tcPr>
            <w:tcW w:w="686"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31" w:type="pct"/>
            <w:gridSpan w:val="4"/>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3" w:type="pct"/>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 xml:space="preserve">Заполняется на </w:t>
            </w:r>
            <w:r w:rsidRPr="004E28C7">
              <w:rPr>
                <w:sz w:val="24"/>
                <w:szCs w:val="24"/>
              </w:rPr>
              <w:lastRenderedPageBreak/>
              <w:t>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0D1069">
        <w:tc>
          <w:tcPr>
            <w:tcW w:w="686"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89" w:type="pct"/>
            <w:gridSpan w:val="5"/>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1"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3" w:type="pct"/>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8C4BE1" w:rsidRPr="004E28C7" w14:paraId="552A468F" w14:textId="77777777" w:rsidTr="000D1069">
        <w:tc>
          <w:tcPr>
            <w:tcW w:w="686" w:type="pct"/>
            <w:shd w:val="clear" w:color="auto" w:fill="auto"/>
            <w:hideMark/>
          </w:tcPr>
          <w:p w14:paraId="1E571C03" w14:textId="77777777" w:rsidR="008C4BE1" w:rsidRPr="004E28C7" w:rsidRDefault="008C4BE1"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0EDA60BB" w14:textId="77777777" w:rsidR="008C4BE1" w:rsidRPr="004E28C7" w:rsidRDefault="008C4BE1" w:rsidP="004E28C7">
            <w:pPr>
              <w:spacing w:before="60" w:after="60"/>
              <w:ind w:firstLine="0"/>
              <w:rPr>
                <w:sz w:val="24"/>
                <w:szCs w:val="24"/>
              </w:rPr>
            </w:pPr>
            <w:r w:rsidRPr="004E28C7">
              <w:rPr>
                <w:sz w:val="24"/>
                <w:szCs w:val="24"/>
              </w:rPr>
              <w:t xml:space="preserve">fullName </w:t>
            </w:r>
          </w:p>
        </w:tc>
        <w:tc>
          <w:tcPr>
            <w:tcW w:w="389" w:type="pct"/>
            <w:gridSpan w:val="5"/>
            <w:shd w:val="clear" w:color="auto" w:fill="auto"/>
            <w:hideMark/>
          </w:tcPr>
          <w:p w14:paraId="6ABD9DE7"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3"/>
            <w:shd w:val="clear" w:color="auto" w:fill="auto"/>
            <w:hideMark/>
          </w:tcPr>
          <w:p w14:paraId="075F9B10" w14:textId="77777777" w:rsidR="008C4BE1" w:rsidRPr="004E28C7" w:rsidRDefault="008C4BE1" w:rsidP="004E28C7">
            <w:pPr>
              <w:spacing w:before="60" w:after="60"/>
              <w:ind w:firstLine="0"/>
              <w:jc w:val="center"/>
              <w:rPr>
                <w:sz w:val="24"/>
                <w:szCs w:val="24"/>
              </w:rPr>
            </w:pPr>
            <w:r w:rsidRPr="004E28C7">
              <w:rPr>
                <w:sz w:val="24"/>
                <w:szCs w:val="24"/>
              </w:rPr>
              <w:t>T(1-2000)</w:t>
            </w:r>
          </w:p>
        </w:tc>
        <w:tc>
          <w:tcPr>
            <w:tcW w:w="1181" w:type="pct"/>
            <w:gridSpan w:val="2"/>
            <w:shd w:val="clear" w:color="auto" w:fill="auto"/>
            <w:hideMark/>
          </w:tcPr>
          <w:p w14:paraId="79CC56C0" w14:textId="77777777" w:rsidR="008C4BE1" w:rsidRPr="004E28C7" w:rsidRDefault="008C4BE1" w:rsidP="004E28C7">
            <w:pPr>
              <w:spacing w:before="60" w:after="60"/>
              <w:ind w:firstLine="0"/>
              <w:rPr>
                <w:sz w:val="24"/>
                <w:szCs w:val="24"/>
              </w:rPr>
            </w:pPr>
            <w:r w:rsidRPr="004E28C7">
              <w:rPr>
                <w:sz w:val="24"/>
                <w:szCs w:val="24"/>
              </w:rPr>
              <w:t>Полное наименование</w:t>
            </w:r>
          </w:p>
        </w:tc>
        <w:tc>
          <w:tcPr>
            <w:tcW w:w="1383" w:type="pct"/>
            <w:shd w:val="clear" w:color="auto" w:fill="auto"/>
            <w:hideMark/>
          </w:tcPr>
          <w:p w14:paraId="2F290ED1"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E4255" w:rsidRPr="004E28C7" w14:paraId="73F691A1" w14:textId="77777777" w:rsidTr="000D1069">
        <w:tc>
          <w:tcPr>
            <w:tcW w:w="686" w:type="pct"/>
            <w:shd w:val="clear" w:color="auto" w:fill="auto"/>
          </w:tcPr>
          <w:p w14:paraId="2F80DFB9"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89" w:type="pct"/>
            <w:gridSpan w:val="5"/>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1"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3" w:type="pct"/>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0D1069">
        <w:tc>
          <w:tcPr>
            <w:tcW w:w="686" w:type="pct"/>
            <w:shd w:val="clear" w:color="auto" w:fill="auto"/>
          </w:tcPr>
          <w:p w14:paraId="5E3CD4A0"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89" w:type="pct"/>
            <w:gridSpan w:val="5"/>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1"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3" w:type="pct"/>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0D1069">
        <w:tc>
          <w:tcPr>
            <w:tcW w:w="686" w:type="pct"/>
            <w:shd w:val="clear" w:color="auto" w:fill="auto"/>
          </w:tcPr>
          <w:p w14:paraId="39C5BF5D"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89" w:type="pct"/>
            <w:gridSpan w:val="5"/>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1"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3" w:type="pct"/>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0D1069">
        <w:tc>
          <w:tcPr>
            <w:tcW w:w="686" w:type="pct"/>
            <w:shd w:val="clear" w:color="auto" w:fill="auto"/>
          </w:tcPr>
          <w:p w14:paraId="4BAB979F"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89" w:type="pct"/>
            <w:gridSpan w:val="5"/>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3"/>
            <w:shd w:val="clear" w:color="auto" w:fill="auto"/>
          </w:tcPr>
          <w:p w14:paraId="07EFD966" w14:textId="4ADFC37D" w:rsidR="000E4255" w:rsidRPr="004E28C7" w:rsidRDefault="000E4255" w:rsidP="004E28C7">
            <w:pPr>
              <w:spacing w:before="60" w:after="60"/>
              <w:ind w:firstLine="0"/>
              <w:jc w:val="center"/>
              <w:rPr>
                <w:sz w:val="24"/>
                <w:szCs w:val="24"/>
              </w:rPr>
            </w:pPr>
            <w:r w:rsidRPr="004E28C7">
              <w:rPr>
                <w:sz w:val="24"/>
                <w:szCs w:val="24"/>
                <w:lang w:val="en-US"/>
              </w:rPr>
              <w:t>T</w:t>
            </w:r>
          </w:p>
        </w:tc>
        <w:tc>
          <w:tcPr>
            <w:tcW w:w="1181"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3" w:type="pct"/>
            <w:shd w:val="clear" w:color="auto" w:fill="auto"/>
          </w:tcPr>
          <w:p w14:paraId="22234498" w14:textId="77777777" w:rsidR="000E4255" w:rsidRPr="004E28C7" w:rsidRDefault="000E4255" w:rsidP="004E28C7">
            <w:pPr>
              <w:spacing w:before="60" w:after="60"/>
              <w:ind w:firstLine="0"/>
              <w:rPr>
                <w:sz w:val="24"/>
                <w:szCs w:val="24"/>
              </w:rPr>
            </w:pPr>
            <w:r w:rsidRPr="004E28C7">
              <w:rPr>
                <w:sz w:val="24"/>
                <w:szCs w:val="24"/>
              </w:rPr>
              <w:t>Шаблон значения: \d{9}</w:t>
            </w:r>
          </w:p>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0D1069">
        <w:tc>
          <w:tcPr>
            <w:tcW w:w="686" w:type="pct"/>
            <w:shd w:val="clear" w:color="auto" w:fill="auto"/>
          </w:tcPr>
          <w:p w14:paraId="024A12CB"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89" w:type="pct"/>
            <w:gridSpan w:val="5"/>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3"/>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1"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3" w:type="pct"/>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0D1069">
        <w:tc>
          <w:tcPr>
            <w:tcW w:w="686"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31" w:type="pct"/>
            <w:gridSpan w:val="4"/>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89" w:type="pct"/>
            <w:gridSpan w:val="5"/>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3" w:type="pct"/>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0D1069">
        <w:tc>
          <w:tcPr>
            <w:tcW w:w="686" w:type="pct"/>
            <w:shd w:val="clear" w:color="auto" w:fill="auto"/>
          </w:tcPr>
          <w:p w14:paraId="433E3A1D" w14:textId="77777777" w:rsidR="00B7758A" w:rsidRPr="00942C0C" w:rsidRDefault="00B7758A" w:rsidP="007158E6">
            <w:pPr>
              <w:spacing w:before="60" w:after="60"/>
              <w:ind w:firstLine="0"/>
              <w:rPr>
                <w:sz w:val="24"/>
                <w:szCs w:val="24"/>
              </w:rPr>
            </w:pPr>
          </w:p>
        </w:tc>
        <w:tc>
          <w:tcPr>
            <w:tcW w:w="831" w:type="pct"/>
            <w:gridSpan w:val="4"/>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89" w:type="pct"/>
            <w:gridSpan w:val="5"/>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3"/>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3" w:type="pct"/>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0D1069">
        <w:tc>
          <w:tcPr>
            <w:tcW w:w="686" w:type="pct"/>
            <w:shd w:val="clear" w:color="auto" w:fill="auto"/>
          </w:tcPr>
          <w:p w14:paraId="27BF5458" w14:textId="77777777" w:rsidR="00B7758A" w:rsidRPr="00942C0C" w:rsidRDefault="00B7758A" w:rsidP="007158E6">
            <w:pPr>
              <w:spacing w:before="60" w:after="60"/>
              <w:ind w:firstLine="0"/>
              <w:rPr>
                <w:sz w:val="24"/>
                <w:szCs w:val="24"/>
              </w:rPr>
            </w:pPr>
          </w:p>
        </w:tc>
        <w:tc>
          <w:tcPr>
            <w:tcW w:w="831" w:type="pct"/>
            <w:gridSpan w:val="4"/>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89" w:type="pct"/>
            <w:gridSpan w:val="5"/>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3"/>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1"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3" w:type="pct"/>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 xml:space="preserve">Узел заполняется только </w:t>
            </w:r>
            <w:r w:rsidRPr="00942C0C">
              <w:rPr>
                <w:sz w:val="24"/>
                <w:szCs w:val="24"/>
              </w:rPr>
              <w:lastRenderedPageBreak/>
              <w:t>при передаче значений во внещние системы. При приеме игнорируется.</w:t>
            </w:r>
          </w:p>
        </w:tc>
      </w:tr>
      <w:tr w:rsidR="00B7758A" w:rsidRPr="00942C0C" w14:paraId="6602FD6B" w14:textId="77777777" w:rsidTr="000D1069">
        <w:tc>
          <w:tcPr>
            <w:tcW w:w="686" w:type="pct"/>
            <w:shd w:val="clear" w:color="auto" w:fill="auto"/>
          </w:tcPr>
          <w:p w14:paraId="1D9C48C7" w14:textId="77777777" w:rsidR="00B7758A" w:rsidRPr="00942C0C" w:rsidRDefault="00B7758A" w:rsidP="007158E6">
            <w:pPr>
              <w:spacing w:before="60" w:after="60"/>
              <w:ind w:firstLine="0"/>
              <w:rPr>
                <w:sz w:val="24"/>
                <w:szCs w:val="24"/>
              </w:rPr>
            </w:pPr>
          </w:p>
        </w:tc>
        <w:tc>
          <w:tcPr>
            <w:tcW w:w="831" w:type="pct"/>
            <w:gridSpan w:val="4"/>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89" w:type="pct"/>
            <w:gridSpan w:val="5"/>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3"/>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1"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3" w:type="pct"/>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7E0898">
        <w:tc>
          <w:tcPr>
            <w:tcW w:w="686" w:type="pct"/>
            <w:shd w:val="clear" w:color="auto" w:fill="auto"/>
          </w:tcPr>
          <w:p w14:paraId="5175E9DA" w14:textId="77777777" w:rsidR="00573D71" w:rsidRPr="00942C0C" w:rsidRDefault="00573D71" w:rsidP="000553E6">
            <w:pPr>
              <w:spacing w:before="60" w:after="60"/>
              <w:ind w:firstLine="0"/>
              <w:rPr>
                <w:sz w:val="24"/>
                <w:szCs w:val="24"/>
              </w:rPr>
            </w:pPr>
          </w:p>
        </w:tc>
        <w:tc>
          <w:tcPr>
            <w:tcW w:w="831" w:type="pct"/>
            <w:gridSpan w:val="4"/>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81" w:type="pct"/>
            <w:gridSpan w:val="4"/>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3"/>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2"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2"/>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7E0898">
        <w:tc>
          <w:tcPr>
            <w:tcW w:w="5000" w:type="pct"/>
            <w:gridSpan w:val="16"/>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0D1069">
        <w:tc>
          <w:tcPr>
            <w:tcW w:w="686"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31" w:type="pct"/>
            <w:gridSpan w:val="4"/>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89" w:type="pct"/>
            <w:gridSpan w:val="5"/>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3" w:type="pct"/>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0D1069">
        <w:tc>
          <w:tcPr>
            <w:tcW w:w="686" w:type="pct"/>
            <w:shd w:val="clear" w:color="auto" w:fill="auto"/>
          </w:tcPr>
          <w:p w14:paraId="5C9B909E"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89" w:type="pct"/>
            <w:gridSpan w:val="5"/>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3"/>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1"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3" w:type="pct"/>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0D1069">
        <w:tc>
          <w:tcPr>
            <w:tcW w:w="686" w:type="pct"/>
            <w:shd w:val="clear" w:color="auto" w:fill="auto"/>
          </w:tcPr>
          <w:p w14:paraId="58579A85" w14:textId="77777777" w:rsidR="000E4255" w:rsidRPr="004E28C7" w:rsidRDefault="000E4255" w:rsidP="004E28C7">
            <w:pPr>
              <w:spacing w:before="60" w:after="60"/>
              <w:ind w:firstLine="0"/>
              <w:rPr>
                <w:sz w:val="24"/>
                <w:szCs w:val="24"/>
              </w:rPr>
            </w:pPr>
          </w:p>
        </w:tc>
        <w:tc>
          <w:tcPr>
            <w:tcW w:w="831" w:type="pct"/>
            <w:gridSpan w:val="4"/>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89" w:type="pct"/>
            <w:gridSpan w:val="5"/>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3"/>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1"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3" w:type="pct"/>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0D1069">
        <w:tc>
          <w:tcPr>
            <w:tcW w:w="686"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31" w:type="pct"/>
            <w:gridSpan w:val="4"/>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3" w:type="pct"/>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0D1069">
        <w:tc>
          <w:tcPr>
            <w:tcW w:w="686"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89" w:type="pct"/>
            <w:gridSpan w:val="5"/>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3"/>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1"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3" w:type="pct"/>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0D1069">
        <w:tc>
          <w:tcPr>
            <w:tcW w:w="5000" w:type="pct"/>
            <w:gridSpan w:val="16"/>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7E0898">
        <w:tc>
          <w:tcPr>
            <w:tcW w:w="686"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4"/>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3"/>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0" w:type="pct"/>
            <w:gridSpan w:val="4"/>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3" w:type="pct"/>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7E0898">
        <w:tc>
          <w:tcPr>
            <w:tcW w:w="686"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4"/>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3"/>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0" w:type="pct"/>
            <w:gridSpan w:val="4"/>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3" w:type="pct"/>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7E0898">
        <w:tc>
          <w:tcPr>
            <w:tcW w:w="686"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4"/>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3"/>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w:t>
            </w:r>
            <w:r w:rsidRPr="007E0898">
              <w:rPr>
                <w:sz w:val="24"/>
                <w:szCs w:val="24"/>
              </w:rPr>
              <w:lastRenderedPageBreak/>
              <w:t>1024)</w:t>
            </w:r>
          </w:p>
        </w:tc>
        <w:tc>
          <w:tcPr>
            <w:tcW w:w="1260" w:type="pct"/>
            <w:gridSpan w:val="4"/>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lastRenderedPageBreak/>
              <w:t xml:space="preserve">Ссылка для </w:t>
            </w:r>
            <w:r w:rsidRPr="007E0898">
              <w:rPr>
                <w:sz w:val="24"/>
                <w:szCs w:val="24"/>
              </w:rPr>
              <w:lastRenderedPageBreak/>
              <w:t>скачивания документа</w:t>
            </w:r>
          </w:p>
        </w:tc>
        <w:tc>
          <w:tcPr>
            <w:tcW w:w="1383" w:type="pct"/>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lastRenderedPageBreak/>
              <w:t xml:space="preserve">Заполняется при </w:t>
            </w:r>
            <w:r w:rsidRPr="007E0898">
              <w:rPr>
                <w:sz w:val="24"/>
                <w:szCs w:val="24"/>
              </w:rPr>
              <w:lastRenderedPageBreak/>
              <w:t>передаче от ЕИС  документа</w:t>
            </w:r>
          </w:p>
        </w:tc>
      </w:tr>
      <w:tr w:rsidR="007E0898" w:rsidRPr="007E0898" w14:paraId="104B07E7" w14:textId="77777777" w:rsidTr="007E0898">
        <w:tc>
          <w:tcPr>
            <w:tcW w:w="686" w:type="pct"/>
            <w:vMerge/>
            <w:shd w:val="clear" w:color="auto" w:fill="auto"/>
          </w:tcPr>
          <w:p w14:paraId="7B388A60"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4321703F"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4"/>
            <w:shd w:val="clear" w:color="auto" w:fill="auto"/>
            <w:vAlign w:val="center"/>
          </w:tcPr>
          <w:p w14:paraId="74DC05F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3"/>
            <w:shd w:val="clear" w:color="auto" w:fill="auto"/>
            <w:vAlign w:val="center"/>
          </w:tcPr>
          <w:p w14:paraId="37DDAFD8"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4EAFC683" w14:textId="77796E04"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shd w:val="clear" w:color="auto" w:fill="auto"/>
            <w:vAlign w:val="center"/>
          </w:tcPr>
          <w:p w14:paraId="485F6FA6" w14:textId="77777777" w:rsidR="007E0898" w:rsidRPr="007E0898" w:rsidRDefault="007E0898" w:rsidP="0040274C">
            <w:pPr>
              <w:spacing w:before="60" w:after="60"/>
              <w:ind w:firstLine="0"/>
              <w:rPr>
                <w:sz w:val="24"/>
                <w:szCs w:val="24"/>
              </w:rPr>
            </w:pPr>
          </w:p>
        </w:tc>
      </w:tr>
      <w:tr w:rsidR="007E0898" w:rsidRPr="007E0898" w14:paraId="40A6AD96" w14:textId="77777777" w:rsidTr="007E0898">
        <w:tc>
          <w:tcPr>
            <w:tcW w:w="686" w:type="pct"/>
            <w:shd w:val="clear" w:color="auto" w:fill="auto"/>
          </w:tcPr>
          <w:p w14:paraId="297ADF2B"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4"/>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3"/>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7E0898">
        <w:tc>
          <w:tcPr>
            <w:tcW w:w="686" w:type="pct"/>
            <w:shd w:val="clear" w:color="auto" w:fill="auto"/>
          </w:tcPr>
          <w:p w14:paraId="555E24F0"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4"/>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3"/>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0" w:type="pct"/>
            <w:gridSpan w:val="4"/>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3" w:type="pct"/>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93949" w:rsidRDefault="007E0898" w:rsidP="00893949">
            <w:pPr>
              <w:ind w:firstLine="0"/>
              <w:rPr>
                <w:sz w:val="24"/>
                <w:szCs w:val="24"/>
              </w:rPr>
            </w:pPr>
            <w:r w:rsidRPr="00893949">
              <w:rPr>
                <w:sz w:val="24"/>
                <w:szCs w:val="24"/>
                <w:lang w:val="en-US"/>
              </w:rPr>
              <w:t>jpg</w:t>
            </w:r>
          </w:p>
          <w:p w14:paraId="165E8843" w14:textId="77777777" w:rsidR="007E0898" w:rsidRPr="00893949" w:rsidRDefault="007E0898" w:rsidP="00893949">
            <w:pPr>
              <w:ind w:firstLine="0"/>
              <w:rPr>
                <w:sz w:val="24"/>
                <w:szCs w:val="24"/>
              </w:rPr>
            </w:pPr>
            <w:r w:rsidRPr="00893949">
              <w:rPr>
                <w:sz w:val="24"/>
                <w:szCs w:val="24"/>
                <w:lang w:val="en-US"/>
              </w:rPr>
              <w:t>bmp</w:t>
            </w:r>
          </w:p>
          <w:p w14:paraId="439E2B6F" w14:textId="77777777" w:rsidR="007E0898" w:rsidRPr="00893949"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1674DCF1" w14:textId="32D8E961" w:rsidR="00893949" w:rsidRPr="007E0898" w:rsidRDefault="00893949" w:rsidP="00893949">
            <w:pPr>
              <w:ind w:firstLine="0"/>
              <w:rPr>
                <w:sz w:val="24"/>
                <w:szCs w:val="24"/>
                <w:lang w:val="en-US"/>
              </w:rPr>
            </w:pPr>
            <w:r>
              <w:rPr>
                <w:sz w:val="24"/>
                <w:szCs w:val="24"/>
                <w:lang w:val="en-US"/>
              </w:rPr>
              <w:t>xml</w:t>
            </w:r>
          </w:p>
        </w:tc>
      </w:tr>
      <w:tr w:rsidR="007E0898" w:rsidRPr="007E0898" w14:paraId="222B19D5" w14:textId="77777777" w:rsidTr="007E0898">
        <w:tc>
          <w:tcPr>
            <w:tcW w:w="686"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80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4"/>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3"/>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3" w:type="pct"/>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7E0898">
        <w:tc>
          <w:tcPr>
            <w:tcW w:w="5000" w:type="pct"/>
            <w:gridSpan w:val="16"/>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0D1069">
        <w:tc>
          <w:tcPr>
            <w:tcW w:w="686"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31" w:type="pct"/>
            <w:gridSpan w:val="4"/>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3" w:type="pct"/>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0D1069">
        <w:tc>
          <w:tcPr>
            <w:tcW w:w="686"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89" w:type="pct"/>
            <w:gridSpan w:val="5"/>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3" w:type="pct"/>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0D1069">
        <w:tc>
          <w:tcPr>
            <w:tcW w:w="686"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89" w:type="pct"/>
            <w:gridSpan w:val="5"/>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3"/>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1"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3" w:type="pct"/>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0D1069">
        <w:tc>
          <w:tcPr>
            <w:tcW w:w="686"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31" w:type="pct"/>
            <w:gridSpan w:val="4"/>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89" w:type="pct"/>
            <w:gridSpan w:val="5"/>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3"/>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1"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3" w:type="pct"/>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0D1069">
        <w:tc>
          <w:tcPr>
            <w:tcW w:w="686"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31" w:type="pct"/>
            <w:gridSpan w:val="4"/>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89" w:type="pct"/>
            <w:gridSpan w:val="5"/>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hideMark/>
          </w:tcPr>
          <w:p w14:paraId="4FECC175" w14:textId="77777777" w:rsidR="000E4255" w:rsidRPr="004E28C7" w:rsidRDefault="000E4255" w:rsidP="004E28C7">
            <w:pPr>
              <w:spacing w:before="60" w:after="60"/>
              <w:ind w:firstLine="0"/>
              <w:rPr>
                <w:sz w:val="24"/>
                <w:szCs w:val="24"/>
              </w:rPr>
            </w:pPr>
            <w:r w:rsidRPr="004E28C7">
              <w:rPr>
                <w:sz w:val="24"/>
                <w:szCs w:val="24"/>
              </w:rPr>
              <w:t>Причина отказа в принятии банковской гарантии</w:t>
            </w:r>
          </w:p>
        </w:tc>
        <w:tc>
          <w:tcPr>
            <w:tcW w:w="1383" w:type="pct"/>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7E0898">
        <w:tc>
          <w:tcPr>
            <w:tcW w:w="5000" w:type="pct"/>
            <w:gridSpan w:val="16"/>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0D1069">
        <w:tc>
          <w:tcPr>
            <w:tcW w:w="686"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31" w:type="pct"/>
            <w:gridSpan w:val="4"/>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89" w:type="pct"/>
            <w:gridSpan w:val="5"/>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3"/>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1"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3" w:type="pct"/>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DFD129" w14:textId="77777777" w:rsidTr="000D1069">
        <w:tc>
          <w:tcPr>
            <w:tcW w:w="686" w:type="pct"/>
            <w:shd w:val="clear" w:color="auto" w:fill="auto"/>
          </w:tcPr>
          <w:p w14:paraId="2462F376" w14:textId="42B8CDF1" w:rsidR="000E4255" w:rsidRPr="004E28C7" w:rsidRDefault="000E4255" w:rsidP="004E28C7">
            <w:pPr>
              <w:spacing w:before="60" w:after="60"/>
              <w:ind w:firstLine="0"/>
              <w:rPr>
                <w:b/>
                <w:bCs/>
                <w:sz w:val="24"/>
                <w:szCs w:val="24"/>
              </w:rPr>
            </w:pPr>
          </w:p>
        </w:tc>
        <w:tc>
          <w:tcPr>
            <w:tcW w:w="831" w:type="pct"/>
            <w:gridSpan w:val="4"/>
            <w:shd w:val="clear" w:color="auto" w:fill="auto"/>
          </w:tcPr>
          <w:p w14:paraId="0322C392" w14:textId="04860F13" w:rsidR="000E4255" w:rsidRPr="004E28C7" w:rsidRDefault="000E4255" w:rsidP="004E28C7">
            <w:pPr>
              <w:spacing w:before="60" w:after="60"/>
              <w:ind w:firstLine="0"/>
              <w:rPr>
                <w:sz w:val="24"/>
                <w:szCs w:val="24"/>
              </w:rPr>
            </w:pPr>
            <w:r w:rsidRPr="004E28C7">
              <w:rPr>
                <w:b/>
                <w:bCs/>
                <w:sz w:val="24"/>
                <w:szCs w:val="24"/>
              </w:rPr>
              <w:t>refusalReason</w:t>
            </w:r>
          </w:p>
        </w:tc>
        <w:tc>
          <w:tcPr>
            <w:tcW w:w="389" w:type="pct"/>
            <w:gridSpan w:val="5"/>
            <w:shd w:val="clear" w:color="auto" w:fill="auto"/>
          </w:tcPr>
          <w:p w14:paraId="67B57960" w14:textId="7586435A"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3"/>
            <w:shd w:val="clear" w:color="auto" w:fill="auto"/>
          </w:tcPr>
          <w:p w14:paraId="37FE40B4" w14:textId="4420BB6C"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1" w:type="pct"/>
            <w:gridSpan w:val="2"/>
            <w:shd w:val="clear" w:color="auto" w:fill="auto"/>
          </w:tcPr>
          <w:p w14:paraId="3005084B" w14:textId="67DC056E" w:rsidR="000E4255" w:rsidRPr="004E28C7" w:rsidRDefault="000E4255" w:rsidP="004E28C7">
            <w:pPr>
              <w:spacing w:before="60" w:after="60"/>
              <w:ind w:firstLine="0"/>
              <w:rPr>
                <w:sz w:val="24"/>
                <w:szCs w:val="24"/>
              </w:rPr>
            </w:pPr>
            <w:r w:rsidRPr="004E28C7">
              <w:rPr>
                <w:b/>
                <w:bCs/>
                <w:sz w:val="24"/>
                <w:szCs w:val="24"/>
              </w:rPr>
              <w:t>Причина отказа в принятии банковской гарантии</w:t>
            </w:r>
          </w:p>
        </w:tc>
        <w:tc>
          <w:tcPr>
            <w:tcW w:w="1383" w:type="pct"/>
            <w:shd w:val="clear" w:color="auto" w:fill="auto"/>
          </w:tcPr>
          <w:p w14:paraId="307049DF" w14:textId="77777777" w:rsidR="000E4255" w:rsidRPr="004E28C7" w:rsidRDefault="000E4255" w:rsidP="004E28C7">
            <w:pPr>
              <w:spacing w:before="60" w:after="60"/>
              <w:ind w:firstLine="0"/>
              <w:rPr>
                <w:sz w:val="24"/>
                <w:szCs w:val="24"/>
              </w:rPr>
            </w:pPr>
            <w:r w:rsidRPr="004E28C7">
              <w:rPr>
                <w:sz w:val="24"/>
                <w:szCs w:val="24"/>
              </w:rPr>
              <w:t xml:space="preserve"> Множественный элемент</w:t>
            </w:r>
          </w:p>
          <w:p w14:paraId="4C1BE2FD" w14:textId="49B16185" w:rsidR="000E4255" w:rsidRPr="004E28C7" w:rsidRDefault="000E4255" w:rsidP="004E28C7">
            <w:pPr>
              <w:spacing w:before="60" w:after="60"/>
              <w:ind w:firstLine="0"/>
              <w:rPr>
                <w:sz w:val="24"/>
                <w:szCs w:val="24"/>
              </w:rPr>
            </w:pPr>
          </w:p>
        </w:tc>
      </w:tr>
      <w:tr w:rsidR="000E4255" w:rsidRPr="004E28C7" w14:paraId="5488B7A9" w14:textId="77777777" w:rsidTr="000D1069">
        <w:tc>
          <w:tcPr>
            <w:tcW w:w="686"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31" w:type="pct"/>
            <w:gridSpan w:val="4"/>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89" w:type="pct"/>
            <w:gridSpan w:val="5"/>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3"/>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1"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3" w:type="pct"/>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0D1069">
        <w:tc>
          <w:tcPr>
            <w:tcW w:w="686"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89" w:type="pct"/>
            <w:gridSpan w:val="5"/>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3"/>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1"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3" w:type="pct"/>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0D1069">
        <w:tc>
          <w:tcPr>
            <w:tcW w:w="686"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31" w:type="pct"/>
            <w:gridSpan w:val="4"/>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89" w:type="pct"/>
            <w:gridSpan w:val="5"/>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3"/>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1"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3" w:type="pct"/>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CB3A37" w:rsidRPr="00942C0C" w14:paraId="40158C9C" w14:textId="77777777" w:rsidTr="007E0898">
        <w:tc>
          <w:tcPr>
            <w:tcW w:w="5000" w:type="pct"/>
            <w:gridSpan w:val="16"/>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0D1069">
        <w:tc>
          <w:tcPr>
            <w:tcW w:w="686"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6" w:type="pct"/>
            <w:gridSpan w:val="6"/>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04" w:type="pct"/>
            <w:gridSpan w:val="3"/>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3"/>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1"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3" w:type="pct"/>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0D1069">
        <w:tc>
          <w:tcPr>
            <w:tcW w:w="686"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6" w:type="pct"/>
            <w:gridSpan w:val="6"/>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1"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3" w:type="pct"/>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0D1069">
        <w:tc>
          <w:tcPr>
            <w:tcW w:w="686"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6" w:type="pct"/>
            <w:gridSpan w:val="6"/>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04" w:type="pct"/>
            <w:gridSpan w:val="3"/>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1"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3" w:type="pct"/>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7E0898">
        <w:tc>
          <w:tcPr>
            <w:tcW w:w="5000" w:type="pct"/>
            <w:gridSpan w:val="16"/>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0D1069">
        <w:tc>
          <w:tcPr>
            <w:tcW w:w="686"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6" w:type="pct"/>
            <w:gridSpan w:val="6"/>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04" w:type="pct"/>
            <w:gridSpan w:val="3"/>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3"/>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1"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3" w:type="pct"/>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0D1069">
        <w:tc>
          <w:tcPr>
            <w:tcW w:w="686"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lastRenderedPageBreak/>
              <w:t> </w:t>
            </w:r>
          </w:p>
        </w:tc>
        <w:tc>
          <w:tcPr>
            <w:tcW w:w="916" w:type="pct"/>
            <w:gridSpan w:val="6"/>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1"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3" w:type="pct"/>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0D1069">
        <w:tc>
          <w:tcPr>
            <w:tcW w:w="686"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6" w:type="pct"/>
            <w:gridSpan w:val="6"/>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1"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3" w:type="pct"/>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7E0898">
        <w:tc>
          <w:tcPr>
            <w:tcW w:w="5000" w:type="pct"/>
            <w:gridSpan w:val="16"/>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0D1069">
        <w:tc>
          <w:tcPr>
            <w:tcW w:w="686"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31" w:type="pct"/>
            <w:gridSpan w:val="4"/>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89" w:type="pct"/>
            <w:gridSpan w:val="5"/>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3"/>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1"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3" w:type="pct"/>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0D1069">
        <w:tc>
          <w:tcPr>
            <w:tcW w:w="686"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31" w:type="pct"/>
            <w:gridSpan w:val="4"/>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89" w:type="pct"/>
            <w:gridSpan w:val="5"/>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3"/>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1"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3" w:type="pct"/>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0D1069">
        <w:tc>
          <w:tcPr>
            <w:tcW w:w="686"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31" w:type="pct"/>
            <w:gridSpan w:val="4"/>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89" w:type="pct"/>
            <w:gridSpan w:val="5"/>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3"/>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1"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3" w:type="pct"/>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38" w:name="_Toc441065301"/>
      <w:bookmarkStart w:id="39" w:name="_Ref380504287"/>
      <w:bookmarkStart w:id="40" w:name="_Ref380504294"/>
      <w:r w:rsidRPr="00D7450C">
        <w:lastRenderedPageBreak/>
        <w:t>Сведения о недействительности отказа заказчика в принятии банковской гарантии</w:t>
      </w:r>
      <w:bookmarkEnd w:id="38"/>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7E089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6"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7E089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6"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7E089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6" w:type="pct"/>
            <w:shd w:val="clear" w:color="auto" w:fill="auto"/>
            <w:hideMark/>
          </w:tcPr>
          <w:p w14:paraId="0A5B251A" w14:textId="15A37E91"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 5.2</w:t>
            </w:r>
          </w:p>
        </w:tc>
      </w:tr>
      <w:tr w:rsidR="00D7450C" w:rsidRPr="004E28C7" w14:paraId="5F274A51" w14:textId="77777777" w:rsidTr="007E089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6"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7E089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6"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7E089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27208199" w:rsidR="00D7450C" w:rsidRPr="004E28C7" w:rsidRDefault="00D7450C" w:rsidP="00D7450C">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6"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7E089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77777777" w:rsidR="00D7450C" w:rsidRPr="004E28C7" w:rsidRDefault="00D7450C" w:rsidP="00B87832">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6"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7E089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4BB6F088" w14:textId="77777777" w:rsidR="00D7450C" w:rsidRPr="004E28C7" w:rsidRDefault="00D7450C" w:rsidP="00B87832">
            <w:pPr>
              <w:spacing w:before="60" w:after="60"/>
              <w:ind w:firstLine="0"/>
              <w:rPr>
                <w:sz w:val="24"/>
                <w:szCs w:val="24"/>
              </w:rPr>
            </w:pPr>
            <w:r w:rsidRPr="004E28C7">
              <w:rPr>
                <w:sz w:val="24"/>
                <w:szCs w:val="24"/>
              </w:rPr>
              <w:t xml:space="preserve">Дата публикации документа </w:t>
            </w:r>
          </w:p>
        </w:tc>
        <w:tc>
          <w:tcPr>
            <w:tcW w:w="1386"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7E089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6"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7E089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lastRenderedPageBreak/>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6"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7E089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6"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F4090B">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7E089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6"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7E089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6"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7E089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6"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7E089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6"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7E089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6"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7E089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6"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7E089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6"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w:t>
            </w:r>
            <w:r w:rsidRPr="002947D3">
              <w:rPr>
                <w:sz w:val="24"/>
                <w:szCs w:val="24"/>
              </w:rPr>
              <w:lastRenderedPageBreak/>
              <w:t>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lastRenderedPageBreak/>
              <w:t xml:space="preserve">Ссылка для </w:t>
            </w:r>
            <w:r w:rsidRPr="002947D3">
              <w:rPr>
                <w:sz w:val="24"/>
                <w:szCs w:val="24"/>
              </w:rPr>
              <w:lastRenderedPageBreak/>
              <w:t>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lastRenderedPageBreak/>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7E089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6"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7E0898">
        <w:tc>
          <w:tcPr>
            <w:tcW w:w="4999"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7E0898">
        <w:tc>
          <w:tcPr>
            <w:tcW w:w="686"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60"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3"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7E0898">
        <w:tc>
          <w:tcPr>
            <w:tcW w:w="686"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0"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3"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7E0898">
        <w:tc>
          <w:tcPr>
            <w:tcW w:w="686"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0"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3"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88D056A" w14:textId="77777777" w:rsidTr="007E0898">
        <w:tc>
          <w:tcPr>
            <w:tcW w:w="686" w:type="pct"/>
            <w:vMerge/>
            <w:shd w:val="clear" w:color="auto" w:fill="auto"/>
          </w:tcPr>
          <w:p w14:paraId="2844C0FA" w14:textId="77777777" w:rsidR="007E0898" w:rsidRPr="007E0898" w:rsidRDefault="007E0898" w:rsidP="0040274C">
            <w:pPr>
              <w:spacing w:before="60" w:after="60"/>
              <w:ind w:firstLine="0"/>
              <w:rPr>
                <w:sz w:val="24"/>
                <w:szCs w:val="24"/>
              </w:rPr>
            </w:pPr>
          </w:p>
        </w:tc>
        <w:tc>
          <w:tcPr>
            <w:tcW w:w="806" w:type="pct"/>
            <w:shd w:val="clear" w:color="auto" w:fill="auto"/>
          </w:tcPr>
          <w:p w14:paraId="70AC033F"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12056C38"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75155C3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4F7F627A" w14:textId="2E723143"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shd w:val="clear" w:color="auto" w:fill="auto"/>
            <w:vAlign w:val="center"/>
          </w:tcPr>
          <w:p w14:paraId="64F1BA82" w14:textId="77777777" w:rsidR="007E0898" w:rsidRPr="007E0898" w:rsidRDefault="007E0898" w:rsidP="0040274C">
            <w:pPr>
              <w:spacing w:before="60" w:after="60"/>
              <w:ind w:firstLine="0"/>
              <w:rPr>
                <w:sz w:val="24"/>
                <w:szCs w:val="24"/>
              </w:rPr>
            </w:pPr>
          </w:p>
        </w:tc>
      </w:tr>
      <w:tr w:rsidR="007E0898" w:rsidRPr="007E0898" w14:paraId="2A1CD288" w14:textId="77777777" w:rsidTr="007E0898">
        <w:tc>
          <w:tcPr>
            <w:tcW w:w="686"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7E0898">
        <w:tc>
          <w:tcPr>
            <w:tcW w:w="686"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0"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3"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7E0898" w:rsidRDefault="007E0898" w:rsidP="0040274C">
            <w:pPr>
              <w:ind w:firstLine="0"/>
              <w:rPr>
                <w:sz w:val="24"/>
                <w:szCs w:val="24"/>
              </w:rPr>
            </w:pPr>
            <w:r w:rsidRPr="007E0898">
              <w:rPr>
                <w:sz w:val="24"/>
                <w:szCs w:val="24"/>
              </w:rPr>
              <w:t>jpg</w:t>
            </w:r>
          </w:p>
          <w:p w14:paraId="61FA6A8B" w14:textId="77777777" w:rsidR="007E0898" w:rsidRPr="007E0898" w:rsidRDefault="007E0898" w:rsidP="0040274C">
            <w:pPr>
              <w:ind w:firstLine="0"/>
              <w:rPr>
                <w:sz w:val="24"/>
                <w:szCs w:val="24"/>
              </w:rPr>
            </w:pPr>
            <w:r w:rsidRPr="007E0898">
              <w:rPr>
                <w:sz w:val="24"/>
                <w:szCs w:val="24"/>
              </w:rPr>
              <w:t>bmp</w:t>
            </w:r>
          </w:p>
          <w:p w14:paraId="5ED63EB8" w14:textId="77777777" w:rsidR="007E0898" w:rsidRPr="007E0898" w:rsidRDefault="007E0898" w:rsidP="0040274C">
            <w:pPr>
              <w:ind w:firstLine="0"/>
              <w:rPr>
                <w:sz w:val="24"/>
                <w:szCs w:val="24"/>
              </w:rPr>
            </w:pPr>
            <w:r w:rsidRPr="007E0898">
              <w:rPr>
                <w:sz w:val="24"/>
                <w:szCs w:val="24"/>
              </w:rPr>
              <w:lastRenderedPageBreak/>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1EE1A51B" w14:textId="1799127B" w:rsidR="00893949" w:rsidRPr="007E0898" w:rsidRDefault="00893949" w:rsidP="00893949">
            <w:pPr>
              <w:ind w:firstLine="0"/>
              <w:rPr>
                <w:sz w:val="24"/>
                <w:szCs w:val="24"/>
                <w:lang w:val="en-US"/>
              </w:rPr>
            </w:pPr>
            <w:r>
              <w:rPr>
                <w:sz w:val="24"/>
                <w:szCs w:val="24"/>
                <w:lang w:val="en-US"/>
              </w:rPr>
              <w:t>xml</w:t>
            </w:r>
          </w:p>
        </w:tc>
      </w:tr>
      <w:tr w:rsidR="007E0898" w:rsidRPr="007E0898" w14:paraId="6B0DB92B" w14:textId="77777777" w:rsidTr="007E0898">
        <w:tc>
          <w:tcPr>
            <w:tcW w:w="686"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3"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7E089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6"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7E089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6"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7E089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6"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7E089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77777777" w:rsidR="00D7450C" w:rsidRPr="002947D3" w:rsidRDefault="00D7450C" w:rsidP="00B87832">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179" w:type="pct"/>
            <w:gridSpan w:val="2"/>
            <w:shd w:val="clear" w:color="auto" w:fill="auto"/>
          </w:tcPr>
          <w:p w14:paraId="6170DD34"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контета документа на РК РБГ</w:t>
            </w:r>
          </w:p>
        </w:tc>
        <w:tc>
          <w:tcPr>
            <w:tcW w:w="1386"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7E089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6"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7E089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6"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7E089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 xml:space="preserve">Допустимо указание </w:t>
            </w:r>
            <w:r w:rsidRPr="002947D3">
              <w:rPr>
                <w:sz w:val="24"/>
                <w:szCs w:val="24"/>
              </w:rPr>
              <w:lastRenderedPageBreak/>
              <w:t>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lastRenderedPageBreak/>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 xml:space="preserve">Ссылка для скачивания </w:t>
            </w:r>
            <w:r w:rsidRPr="002947D3">
              <w:rPr>
                <w:sz w:val="24"/>
                <w:szCs w:val="24"/>
              </w:rPr>
              <w:lastRenderedPageBreak/>
              <w:t>документа</w:t>
            </w:r>
          </w:p>
        </w:tc>
        <w:tc>
          <w:tcPr>
            <w:tcW w:w="1386" w:type="pct"/>
            <w:shd w:val="clear" w:color="auto" w:fill="auto"/>
            <w:hideMark/>
          </w:tcPr>
          <w:p w14:paraId="0D2B8C2A" w14:textId="77777777" w:rsidR="00D7450C" w:rsidRPr="002947D3" w:rsidRDefault="00D7450C" w:rsidP="00B87832">
            <w:pPr>
              <w:spacing w:before="60" w:after="60"/>
              <w:ind w:firstLine="0"/>
              <w:rPr>
                <w:sz w:val="24"/>
                <w:szCs w:val="24"/>
              </w:rPr>
            </w:pPr>
            <w:r w:rsidRPr="002947D3">
              <w:rPr>
                <w:sz w:val="24"/>
                <w:szCs w:val="24"/>
              </w:rPr>
              <w:lastRenderedPageBreak/>
              <w:t xml:space="preserve"> </w:t>
            </w:r>
          </w:p>
        </w:tc>
      </w:tr>
      <w:tr w:rsidR="00D7450C" w:rsidRPr="002947D3" w14:paraId="3CC2E05E" w14:textId="77777777" w:rsidTr="007E089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6" w:type="pct"/>
            <w:shd w:val="clear" w:color="auto" w:fill="auto"/>
            <w:hideMark/>
          </w:tcPr>
          <w:p w14:paraId="4EE83194" w14:textId="77777777" w:rsidR="00D7450C" w:rsidRPr="002947D3" w:rsidRDefault="00D7450C" w:rsidP="00B87832">
            <w:pPr>
              <w:spacing w:before="60" w:after="60"/>
              <w:ind w:firstLine="0"/>
              <w:rPr>
                <w:sz w:val="24"/>
                <w:szCs w:val="24"/>
              </w:rPr>
            </w:pPr>
            <w:r w:rsidRPr="002947D3">
              <w:rPr>
                <w:sz w:val="24"/>
                <w:szCs w:val="24"/>
              </w:rPr>
              <w:t>Используется при загрузке в РК РБГ проектов контрактов.</w:t>
            </w:r>
          </w:p>
        </w:tc>
      </w:tr>
      <w:tr w:rsidR="00D7450C" w:rsidRPr="002947D3" w14:paraId="1EA4800D" w14:textId="77777777" w:rsidTr="007E089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6" w:type="pct"/>
            <w:shd w:val="clear" w:color="auto" w:fill="auto"/>
          </w:tcPr>
          <w:p w14:paraId="5BD893A1" w14:textId="77777777" w:rsidR="00D7450C" w:rsidRPr="002947D3" w:rsidRDefault="00D7450C" w:rsidP="00B87832">
            <w:pPr>
              <w:spacing w:before="60" w:after="60"/>
              <w:ind w:firstLine="0"/>
              <w:rPr>
                <w:sz w:val="24"/>
                <w:szCs w:val="24"/>
              </w:rPr>
            </w:pPr>
            <w:r w:rsidRPr="002947D3">
              <w:rPr>
                <w:sz w:val="24"/>
                <w:szCs w:val="24"/>
              </w:rPr>
              <w:t>base64Binary</w:t>
            </w:r>
          </w:p>
        </w:tc>
      </w:tr>
      <w:tr w:rsidR="00D7450C" w:rsidRPr="002947D3" w14:paraId="6C9007C4" w14:textId="77777777" w:rsidTr="007E089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6"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7E089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6"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7E089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6"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7E089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6"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7E089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6"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1" w:name="_Toc441065302"/>
      <w:r w:rsidRPr="009537C1">
        <w:lastRenderedPageBreak/>
        <w:t>Информация о прекращении обязательств поставщика по банковской гарантии (</w:t>
      </w:r>
      <w:r>
        <w:t>Изменение сведений</w:t>
      </w:r>
      <w:r w:rsidRPr="009537C1">
        <w:t>)</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12"/>
        <w:gridCol w:w="22"/>
        <w:gridCol w:w="1376"/>
        <w:gridCol w:w="47"/>
        <w:gridCol w:w="6"/>
        <w:gridCol w:w="139"/>
        <w:gridCol w:w="17"/>
        <w:gridCol w:w="413"/>
        <w:gridCol w:w="143"/>
        <w:gridCol w:w="15"/>
        <w:gridCol w:w="846"/>
        <w:gridCol w:w="135"/>
        <w:gridCol w:w="15"/>
        <w:gridCol w:w="2196"/>
        <w:gridCol w:w="19"/>
        <w:gridCol w:w="2590"/>
      </w:tblGrid>
      <w:tr w:rsidR="009537C1" w:rsidRPr="004E28C7" w14:paraId="35A865A5" w14:textId="77777777" w:rsidTr="000D1069">
        <w:trPr>
          <w:tblHeader/>
        </w:trPr>
        <w:tc>
          <w:tcPr>
            <w:tcW w:w="686"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31"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0"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83"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7E0898">
        <w:tc>
          <w:tcPr>
            <w:tcW w:w="5000" w:type="pct"/>
            <w:gridSpan w:val="17"/>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0D1069">
        <w:tc>
          <w:tcPr>
            <w:tcW w:w="686"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31"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0D1069">
        <w:tc>
          <w:tcPr>
            <w:tcW w:w="686"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0"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83"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0F7FED6"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 5.2</w:t>
            </w:r>
          </w:p>
        </w:tc>
      </w:tr>
      <w:tr w:rsidR="009537C1" w:rsidRPr="004E28C7" w14:paraId="664159E1" w14:textId="77777777" w:rsidTr="000D1069">
        <w:tc>
          <w:tcPr>
            <w:tcW w:w="686"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0"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83"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0D1069">
        <w:tc>
          <w:tcPr>
            <w:tcW w:w="686"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0"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83"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0D1069">
        <w:tc>
          <w:tcPr>
            <w:tcW w:w="686"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0"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166514BE" w14:textId="77777777" w:rsidR="009537C1" w:rsidRPr="004E28C7" w:rsidRDefault="009537C1" w:rsidP="002771CA">
            <w:pPr>
              <w:spacing w:before="60" w:after="60"/>
              <w:ind w:firstLine="0"/>
              <w:jc w:val="center"/>
              <w:rPr>
                <w:sz w:val="24"/>
                <w:szCs w:val="24"/>
              </w:rPr>
            </w:pPr>
            <w:r w:rsidRPr="004E28C7">
              <w:rPr>
                <w:sz w:val="24"/>
                <w:szCs w:val="24"/>
              </w:rPr>
              <w:t>T(20)</w:t>
            </w:r>
          </w:p>
        </w:tc>
        <w:tc>
          <w:tcPr>
            <w:tcW w:w="1179"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83"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0D1069">
        <w:tc>
          <w:tcPr>
            <w:tcW w:w="686"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0"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1F562F61" w14:textId="77777777" w:rsidR="009537C1" w:rsidRPr="004E28C7" w:rsidRDefault="009537C1" w:rsidP="002771CA">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83"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0D1069">
        <w:tc>
          <w:tcPr>
            <w:tcW w:w="686"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0"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79"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83" w:type="pct"/>
            <w:shd w:val="clear" w:color="auto" w:fill="auto"/>
            <w:hideMark/>
          </w:tcPr>
          <w:p w14:paraId="400B13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5C28BD5F" w14:textId="77777777" w:rsidTr="000D1069">
        <w:tc>
          <w:tcPr>
            <w:tcW w:w="686"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0"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AB8734" w14:textId="77777777" w:rsidR="009537C1" w:rsidRPr="004E28C7" w:rsidRDefault="009537C1" w:rsidP="002771CA">
            <w:pPr>
              <w:spacing w:before="60" w:after="60"/>
              <w:ind w:firstLine="0"/>
              <w:rPr>
                <w:sz w:val="24"/>
                <w:szCs w:val="24"/>
              </w:rPr>
            </w:pPr>
            <w:r w:rsidRPr="004E28C7">
              <w:rPr>
                <w:sz w:val="24"/>
                <w:szCs w:val="24"/>
              </w:rPr>
              <w:t>Дата публикации документа. Планируемая или фактическая</w:t>
            </w:r>
          </w:p>
        </w:tc>
        <w:tc>
          <w:tcPr>
            <w:tcW w:w="1383"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0D1069">
        <w:tc>
          <w:tcPr>
            <w:tcW w:w="686"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0"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83"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0D1069">
        <w:tc>
          <w:tcPr>
            <w:tcW w:w="686"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31"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0"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79"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83"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0D1069">
        <w:tc>
          <w:tcPr>
            <w:tcW w:w="686"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0"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3"/>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83"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0D1069">
        <w:tc>
          <w:tcPr>
            <w:tcW w:w="686"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0" w:type="pct"/>
            <w:gridSpan w:val="6"/>
            <w:shd w:val="clear" w:color="auto" w:fill="auto"/>
            <w:hideMark/>
          </w:tcPr>
          <w:p w14:paraId="57DB30EB" w14:textId="61A84B64" w:rsidR="00285EAD" w:rsidRPr="00285EAD" w:rsidRDefault="00285EAD" w:rsidP="002771CA">
            <w:pPr>
              <w:spacing w:before="60" w:after="60"/>
              <w:ind w:firstLine="0"/>
              <w:jc w:val="center"/>
              <w:rPr>
                <w:sz w:val="24"/>
                <w:szCs w:val="24"/>
              </w:rPr>
            </w:pPr>
            <w:r>
              <w:rPr>
                <w:sz w:val="24"/>
                <w:szCs w:val="24"/>
              </w:rPr>
              <w:t>О</w:t>
            </w:r>
          </w:p>
        </w:tc>
        <w:tc>
          <w:tcPr>
            <w:tcW w:w="531" w:type="pct"/>
            <w:gridSpan w:val="3"/>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79"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83" w:type="pct"/>
            <w:shd w:val="clear" w:color="auto" w:fill="auto"/>
            <w:hideMark/>
          </w:tcPr>
          <w:p w14:paraId="779A5E3E" w14:textId="4860EEAB" w:rsidR="00285EAD" w:rsidRPr="004E28C7" w:rsidRDefault="00285EAD" w:rsidP="002771CA">
            <w:pPr>
              <w:spacing w:before="60" w:after="60"/>
              <w:ind w:firstLine="0"/>
              <w:rPr>
                <w:sz w:val="24"/>
                <w:szCs w:val="24"/>
              </w:rPr>
            </w:pPr>
          </w:p>
        </w:tc>
      </w:tr>
      <w:tr w:rsidR="00285EAD" w:rsidRPr="004E28C7" w14:paraId="683F24DC" w14:textId="77777777" w:rsidTr="000D1069">
        <w:tc>
          <w:tcPr>
            <w:tcW w:w="686"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0"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3"/>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83"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9537C1" w:rsidRPr="004E28C7" w14:paraId="7341835A" w14:textId="77777777" w:rsidTr="000D1069">
        <w:tc>
          <w:tcPr>
            <w:tcW w:w="686"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0"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83"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0D1069">
        <w:tc>
          <w:tcPr>
            <w:tcW w:w="686"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0"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83"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0D1069">
        <w:tc>
          <w:tcPr>
            <w:tcW w:w="686"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87"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3"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0D1069">
        <w:tc>
          <w:tcPr>
            <w:tcW w:w="686"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0"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 xml:space="preserve">Основание отказа заказчика в </w:t>
            </w:r>
            <w:r w:rsidRPr="004E28C7">
              <w:rPr>
                <w:sz w:val="24"/>
                <w:szCs w:val="24"/>
              </w:rPr>
              <w:lastRenderedPageBreak/>
              <w:t>принятии банковской гарантии</w:t>
            </w:r>
          </w:p>
        </w:tc>
        <w:tc>
          <w:tcPr>
            <w:tcW w:w="1383"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0D1069">
        <w:tc>
          <w:tcPr>
            <w:tcW w:w="686"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0"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79"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83"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7E0898">
        <w:tc>
          <w:tcPr>
            <w:tcW w:w="5000" w:type="pct"/>
            <w:gridSpan w:val="17"/>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0D1069">
        <w:tc>
          <w:tcPr>
            <w:tcW w:w="686"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31"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0"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0D1069">
        <w:tc>
          <w:tcPr>
            <w:tcW w:w="686"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0"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79"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83"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537C1" w:rsidRPr="004E28C7" w14:paraId="4A105E8B" w14:textId="77777777" w:rsidTr="000D1069">
        <w:tc>
          <w:tcPr>
            <w:tcW w:w="686" w:type="pct"/>
            <w:shd w:val="clear" w:color="auto" w:fill="auto"/>
            <w:hideMark/>
          </w:tcPr>
          <w:p w14:paraId="29A4D060"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32DAC96B" w14:textId="77777777" w:rsidR="009537C1" w:rsidRPr="004E28C7" w:rsidRDefault="009537C1" w:rsidP="002771CA">
            <w:pPr>
              <w:spacing w:before="60" w:after="60"/>
              <w:ind w:firstLine="0"/>
              <w:rPr>
                <w:sz w:val="24"/>
                <w:szCs w:val="24"/>
              </w:rPr>
            </w:pPr>
            <w:r w:rsidRPr="004E28C7">
              <w:rPr>
                <w:sz w:val="24"/>
                <w:szCs w:val="24"/>
              </w:rPr>
              <w:t xml:space="preserve">fullName </w:t>
            </w:r>
          </w:p>
        </w:tc>
        <w:tc>
          <w:tcPr>
            <w:tcW w:w="390" w:type="pct"/>
            <w:gridSpan w:val="6"/>
            <w:shd w:val="clear" w:color="auto" w:fill="auto"/>
            <w:hideMark/>
          </w:tcPr>
          <w:p w14:paraId="0E6DDFD9"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hideMark/>
          </w:tcPr>
          <w:p w14:paraId="2831305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79" w:type="pct"/>
            <w:gridSpan w:val="2"/>
            <w:shd w:val="clear" w:color="auto" w:fill="auto"/>
            <w:hideMark/>
          </w:tcPr>
          <w:p w14:paraId="02196A42" w14:textId="77777777" w:rsidR="009537C1" w:rsidRPr="004E28C7" w:rsidRDefault="009537C1" w:rsidP="002771CA">
            <w:pPr>
              <w:spacing w:before="60" w:after="60"/>
              <w:ind w:firstLine="0"/>
              <w:rPr>
                <w:sz w:val="24"/>
                <w:szCs w:val="24"/>
              </w:rPr>
            </w:pPr>
            <w:r w:rsidRPr="004E28C7">
              <w:rPr>
                <w:sz w:val="24"/>
                <w:szCs w:val="24"/>
              </w:rPr>
              <w:t>Полное наименование</w:t>
            </w:r>
          </w:p>
        </w:tc>
        <w:tc>
          <w:tcPr>
            <w:tcW w:w="1383" w:type="pct"/>
            <w:shd w:val="clear" w:color="auto" w:fill="auto"/>
            <w:hideMark/>
          </w:tcPr>
          <w:p w14:paraId="240E0CD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9431F22" w14:textId="77777777" w:rsidTr="000D1069">
        <w:tc>
          <w:tcPr>
            <w:tcW w:w="686" w:type="pct"/>
            <w:shd w:val="clear" w:color="auto" w:fill="auto"/>
          </w:tcPr>
          <w:p w14:paraId="7107C652"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0"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79"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83"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0D1069">
        <w:tc>
          <w:tcPr>
            <w:tcW w:w="686" w:type="pct"/>
            <w:shd w:val="clear" w:color="auto" w:fill="auto"/>
          </w:tcPr>
          <w:p w14:paraId="6F0E14BE"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0"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79"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83"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0D1069">
        <w:tc>
          <w:tcPr>
            <w:tcW w:w="686" w:type="pct"/>
            <w:shd w:val="clear" w:color="auto" w:fill="auto"/>
          </w:tcPr>
          <w:p w14:paraId="1CE770A1"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0"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79"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83"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0D1069">
        <w:tc>
          <w:tcPr>
            <w:tcW w:w="686" w:type="pct"/>
            <w:shd w:val="clear" w:color="auto" w:fill="auto"/>
          </w:tcPr>
          <w:p w14:paraId="286A6AEA"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0"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18675D9D"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79"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83" w:type="pct"/>
            <w:shd w:val="clear" w:color="auto" w:fill="auto"/>
          </w:tcPr>
          <w:p w14:paraId="3354CEA9" w14:textId="77777777" w:rsidR="009537C1" w:rsidRPr="004E28C7" w:rsidRDefault="009537C1" w:rsidP="002771CA">
            <w:pPr>
              <w:spacing w:before="60" w:after="60"/>
              <w:ind w:firstLine="0"/>
              <w:rPr>
                <w:sz w:val="24"/>
                <w:szCs w:val="24"/>
              </w:rPr>
            </w:pPr>
            <w:r w:rsidRPr="004E28C7">
              <w:rPr>
                <w:sz w:val="24"/>
                <w:szCs w:val="24"/>
              </w:rPr>
              <w:t>Шаблон значения: \d{9}</w:t>
            </w:r>
          </w:p>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0D1069">
        <w:tc>
          <w:tcPr>
            <w:tcW w:w="686" w:type="pct"/>
            <w:shd w:val="clear" w:color="auto" w:fill="auto"/>
          </w:tcPr>
          <w:p w14:paraId="0AF3471B"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0"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79"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83"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0D1069">
        <w:tc>
          <w:tcPr>
            <w:tcW w:w="686"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31"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0"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79"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 xml:space="preserve">Организационно-правовая форма организации в Общероссийском классификаторе организационно-правовых форм </w:t>
            </w:r>
            <w:r w:rsidRPr="004E28C7">
              <w:rPr>
                <w:sz w:val="24"/>
                <w:szCs w:val="24"/>
              </w:rPr>
              <w:lastRenderedPageBreak/>
              <w:t>(ОКОПФ)</w:t>
            </w:r>
          </w:p>
        </w:tc>
        <w:tc>
          <w:tcPr>
            <w:tcW w:w="1383"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lastRenderedPageBreak/>
              <w:t>Узел заполняется только при передаче значений во внещние системы. При приеме игнорируется.</w:t>
            </w:r>
          </w:p>
        </w:tc>
      </w:tr>
      <w:tr w:rsidR="009537C1" w:rsidRPr="00942C0C" w14:paraId="726F8A30" w14:textId="77777777" w:rsidTr="000D1069">
        <w:tc>
          <w:tcPr>
            <w:tcW w:w="686" w:type="pct"/>
            <w:shd w:val="clear" w:color="auto" w:fill="auto"/>
          </w:tcPr>
          <w:p w14:paraId="2B95409B"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0"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83"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0D1069">
        <w:tc>
          <w:tcPr>
            <w:tcW w:w="686" w:type="pct"/>
            <w:shd w:val="clear" w:color="auto" w:fill="auto"/>
          </w:tcPr>
          <w:p w14:paraId="3C153778"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0"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83"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0D1069">
        <w:tc>
          <w:tcPr>
            <w:tcW w:w="686" w:type="pct"/>
            <w:shd w:val="clear" w:color="auto" w:fill="auto"/>
          </w:tcPr>
          <w:p w14:paraId="2E8E6AEE"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0"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79"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83"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0D1069">
        <w:tc>
          <w:tcPr>
            <w:tcW w:w="686" w:type="pct"/>
            <w:shd w:val="clear" w:color="auto" w:fill="auto"/>
          </w:tcPr>
          <w:p w14:paraId="0123B64A"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82"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79" w:type="pct"/>
            <w:gridSpan w:val="2"/>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91"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7E0898">
        <w:tc>
          <w:tcPr>
            <w:tcW w:w="5000" w:type="pct"/>
            <w:gridSpan w:val="17"/>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0D1069">
        <w:tc>
          <w:tcPr>
            <w:tcW w:w="686"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31"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0D1069">
        <w:tc>
          <w:tcPr>
            <w:tcW w:w="686"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0"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79"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83"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0D1069">
        <w:tc>
          <w:tcPr>
            <w:tcW w:w="686"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0"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79"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83"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7E0898">
        <w:tc>
          <w:tcPr>
            <w:tcW w:w="5000" w:type="pct"/>
            <w:gridSpan w:val="17"/>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0D1069">
        <w:tc>
          <w:tcPr>
            <w:tcW w:w="746"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57"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0D1069">
        <w:tc>
          <w:tcPr>
            <w:tcW w:w="746"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3"/>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79"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83"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0D1069">
        <w:tc>
          <w:tcPr>
            <w:tcW w:w="746"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3"/>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79"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83"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7E0898">
        <w:tc>
          <w:tcPr>
            <w:tcW w:w="5000" w:type="pct"/>
            <w:gridSpan w:val="17"/>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0D1069">
        <w:tc>
          <w:tcPr>
            <w:tcW w:w="746"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lastRenderedPageBreak/>
              <w:t>OKTMO</w:t>
            </w:r>
          </w:p>
        </w:tc>
        <w:tc>
          <w:tcPr>
            <w:tcW w:w="857"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0D1069">
        <w:tc>
          <w:tcPr>
            <w:tcW w:w="746"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3"/>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79"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83"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0D1069">
        <w:tc>
          <w:tcPr>
            <w:tcW w:w="746"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3"/>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79"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83"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7E0898">
        <w:tc>
          <w:tcPr>
            <w:tcW w:w="5000" w:type="pct"/>
            <w:gridSpan w:val="17"/>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0D1069">
        <w:tc>
          <w:tcPr>
            <w:tcW w:w="746"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57"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0D1069">
        <w:tc>
          <w:tcPr>
            <w:tcW w:w="746"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4"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3"/>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79"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83"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0D1069">
        <w:tc>
          <w:tcPr>
            <w:tcW w:w="746"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4"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3"/>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79"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83"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0D1069">
        <w:tc>
          <w:tcPr>
            <w:tcW w:w="746"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4"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3"/>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79"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83"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0D1069">
        <w:tc>
          <w:tcPr>
            <w:tcW w:w="746"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4"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3"/>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79"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83"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7E0898">
        <w:tc>
          <w:tcPr>
            <w:tcW w:w="5000" w:type="pct"/>
            <w:gridSpan w:val="17"/>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0D1069">
        <w:tc>
          <w:tcPr>
            <w:tcW w:w="746"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57"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0D1069">
        <w:tc>
          <w:tcPr>
            <w:tcW w:w="746"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4"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79"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83"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0D1069">
        <w:tc>
          <w:tcPr>
            <w:tcW w:w="746"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4"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79"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83"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0D1069">
        <w:tc>
          <w:tcPr>
            <w:tcW w:w="746"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4"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79"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83"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0D1069">
        <w:tc>
          <w:tcPr>
            <w:tcW w:w="746"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79"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83"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0D1069">
        <w:tc>
          <w:tcPr>
            <w:tcW w:w="746"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4"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41F80168"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79"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83" w:type="pct"/>
            <w:shd w:val="clear" w:color="auto" w:fill="auto"/>
          </w:tcPr>
          <w:p w14:paraId="5200EF12"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\d{9} </w:t>
            </w:r>
          </w:p>
        </w:tc>
      </w:tr>
      <w:tr w:rsidR="009537C1" w:rsidRPr="00942C0C" w14:paraId="2AF311D3" w14:textId="77777777" w:rsidTr="000D1069">
        <w:tc>
          <w:tcPr>
            <w:tcW w:w="746"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4"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79"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83"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w:t>
            </w:r>
            <w:r w:rsidRPr="002947D3">
              <w:rPr>
                <w:sz w:val="24"/>
                <w:szCs w:val="24"/>
              </w:rPr>
              <w:lastRenderedPageBreak/>
              <w:t>\d{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0D1069">
        <w:tc>
          <w:tcPr>
            <w:tcW w:w="746"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4"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79"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83"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0D1069">
        <w:tc>
          <w:tcPr>
            <w:tcW w:w="746"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4"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83"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0D1069">
        <w:tc>
          <w:tcPr>
            <w:tcW w:w="746"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4"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83"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0D1069">
        <w:tc>
          <w:tcPr>
            <w:tcW w:w="746"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4"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3"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0D1069">
        <w:tc>
          <w:tcPr>
            <w:tcW w:w="746"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4"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79"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83"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7E0898">
        <w:tc>
          <w:tcPr>
            <w:tcW w:w="5000" w:type="pct"/>
            <w:gridSpan w:val="17"/>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0D1069">
        <w:tc>
          <w:tcPr>
            <w:tcW w:w="746"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57"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0D1069">
        <w:tc>
          <w:tcPr>
            <w:tcW w:w="746"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4"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79"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83"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0D1069">
        <w:tc>
          <w:tcPr>
            <w:tcW w:w="746"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4"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79"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3"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0D1069">
        <w:tc>
          <w:tcPr>
            <w:tcW w:w="746"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4"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79"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3"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0D1069">
        <w:tc>
          <w:tcPr>
            <w:tcW w:w="746"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4"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3"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0D1069">
        <w:tc>
          <w:tcPr>
            <w:tcW w:w="746"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4"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3"/>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83"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0D1069">
        <w:tc>
          <w:tcPr>
            <w:tcW w:w="746"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4"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79"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83"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0D1069">
        <w:tc>
          <w:tcPr>
            <w:tcW w:w="746"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w:t>
            </w:r>
            <w:r w:rsidRPr="0005565F">
              <w:rPr>
                <w:sz w:val="24"/>
                <w:szCs w:val="24"/>
                <w:lang w:val="en-US"/>
              </w:rPr>
              <w:lastRenderedPageBreak/>
              <w:t>F</w:t>
            </w:r>
          </w:p>
        </w:tc>
        <w:tc>
          <w:tcPr>
            <w:tcW w:w="304"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lastRenderedPageBreak/>
              <w:t>О</w:t>
            </w:r>
          </w:p>
        </w:tc>
        <w:tc>
          <w:tcPr>
            <w:tcW w:w="531" w:type="pct"/>
            <w:gridSpan w:val="3"/>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 xml:space="preserve">Наличие у </w:t>
            </w:r>
            <w:r w:rsidRPr="0005565F">
              <w:rPr>
                <w:sz w:val="24"/>
                <w:szCs w:val="24"/>
              </w:rPr>
              <w:lastRenderedPageBreak/>
              <w:t>поставщика места пребывания на территории РФ</w:t>
            </w:r>
          </w:p>
        </w:tc>
        <w:tc>
          <w:tcPr>
            <w:tcW w:w="1383"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7E0898">
        <w:tc>
          <w:tcPr>
            <w:tcW w:w="5000" w:type="pct"/>
            <w:gridSpan w:val="17"/>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lastRenderedPageBreak/>
              <w:t xml:space="preserve">Физическое </w:t>
            </w:r>
            <w:r w:rsidRPr="00965E2B">
              <w:rPr>
                <w:b/>
                <w:sz w:val="24"/>
                <w:szCs w:val="24"/>
              </w:rPr>
              <w:t>лицо РФ</w:t>
            </w:r>
          </w:p>
        </w:tc>
      </w:tr>
      <w:tr w:rsidR="009537C1" w:rsidRPr="00942C0C" w14:paraId="530D32C1" w14:textId="77777777" w:rsidTr="000D1069">
        <w:tc>
          <w:tcPr>
            <w:tcW w:w="746"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57"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0D1069">
        <w:tc>
          <w:tcPr>
            <w:tcW w:w="746"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4"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83"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0D1069">
        <w:tc>
          <w:tcPr>
            <w:tcW w:w="746"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4"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83"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0D1069">
        <w:tc>
          <w:tcPr>
            <w:tcW w:w="746"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4"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3"/>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83"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0D1069">
        <w:tc>
          <w:tcPr>
            <w:tcW w:w="746"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79"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83"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0D1069">
        <w:tc>
          <w:tcPr>
            <w:tcW w:w="746"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4"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79"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3"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0D1069">
        <w:tc>
          <w:tcPr>
            <w:tcW w:w="746"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4"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79"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83"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0D1069">
        <w:tc>
          <w:tcPr>
            <w:tcW w:w="746"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4"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83"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0D1069">
        <w:tc>
          <w:tcPr>
            <w:tcW w:w="746"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4"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83"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0D1069">
        <w:tc>
          <w:tcPr>
            <w:tcW w:w="746"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4"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3"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0D1069">
        <w:tc>
          <w:tcPr>
            <w:tcW w:w="746"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4"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79"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83"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7E0898">
        <w:tc>
          <w:tcPr>
            <w:tcW w:w="5000" w:type="pct"/>
            <w:gridSpan w:val="17"/>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7E0898">
        <w:tc>
          <w:tcPr>
            <w:tcW w:w="686"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7"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7E0898">
        <w:tc>
          <w:tcPr>
            <w:tcW w:w="686" w:type="pct"/>
            <w:shd w:val="clear" w:color="auto" w:fill="auto"/>
          </w:tcPr>
          <w:p w14:paraId="7E0B3D99"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4"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83"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7E0898">
        <w:tc>
          <w:tcPr>
            <w:tcW w:w="686" w:type="pct"/>
            <w:shd w:val="clear" w:color="auto" w:fill="auto"/>
          </w:tcPr>
          <w:p w14:paraId="01D4E752"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4"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83"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7E0898">
        <w:tc>
          <w:tcPr>
            <w:tcW w:w="686" w:type="pct"/>
            <w:shd w:val="clear" w:color="auto" w:fill="auto"/>
          </w:tcPr>
          <w:p w14:paraId="5708AFE2"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4"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3"/>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83"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7E0898">
        <w:tc>
          <w:tcPr>
            <w:tcW w:w="686" w:type="pct"/>
            <w:shd w:val="clear" w:color="auto" w:fill="auto"/>
          </w:tcPr>
          <w:p w14:paraId="5398FB03"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4"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lang w:val="en-US"/>
              </w:rPr>
              <w:lastRenderedPageBreak/>
              <w:t>(</w:t>
            </w:r>
            <w:r>
              <w:rPr>
                <w:sz w:val="24"/>
                <w:szCs w:val="24"/>
              </w:rPr>
              <w:t>латинскими буквами</w:t>
            </w:r>
            <w:r>
              <w:rPr>
                <w:sz w:val="24"/>
                <w:szCs w:val="24"/>
                <w:lang w:val="en-US"/>
              </w:rPr>
              <w:t>)</w:t>
            </w:r>
          </w:p>
        </w:tc>
        <w:tc>
          <w:tcPr>
            <w:tcW w:w="1383"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7E0898">
        <w:tc>
          <w:tcPr>
            <w:tcW w:w="686" w:type="pct"/>
            <w:shd w:val="clear" w:color="auto" w:fill="auto"/>
          </w:tcPr>
          <w:p w14:paraId="05B6CCD7"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4"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3"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7E0898">
        <w:tc>
          <w:tcPr>
            <w:tcW w:w="686" w:type="pct"/>
            <w:shd w:val="clear" w:color="auto" w:fill="auto"/>
          </w:tcPr>
          <w:p w14:paraId="4084DE72"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4"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3"/>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79"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3"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7E0898">
        <w:tc>
          <w:tcPr>
            <w:tcW w:w="686" w:type="pct"/>
            <w:shd w:val="clear" w:color="auto" w:fill="auto"/>
          </w:tcPr>
          <w:p w14:paraId="682B81DD"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79"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83"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7E0898">
        <w:tc>
          <w:tcPr>
            <w:tcW w:w="686" w:type="pct"/>
            <w:shd w:val="clear" w:color="auto" w:fill="auto"/>
          </w:tcPr>
          <w:p w14:paraId="3BCEC0CD"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4"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3"/>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79"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3"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7E0898">
        <w:tc>
          <w:tcPr>
            <w:tcW w:w="686" w:type="pct"/>
            <w:shd w:val="clear" w:color="auto" w:fill="auto"/>
          </w:tcPr>
          <w:p w14:paraId="5F3758B3"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4"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3"/>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83"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7E0898">
        <w:tc>
          <w:tcPr>
            <w:tcW w:w="686" w:type="pct"/>
            <w:shd w:val="clear" w:color="auto" w:fill="auto"/>
          </w:tcPr>
          <w:p w14:paraId="304831FB" w14:textId="77777777" w:rsidR="009537C1" w:rsidRPr="00942C0C" w:rsidRDefault="009537C1" w:rsidP="002771CA">
            <w:pPr>
              <w:spacing w:before="60" w:after="60"/>
              <w:ind w:firstLine="0"/>
              <w:rPr>
                <w:sz w:val="24"/>
                <w:szCs w:val="24"/>
              </w:rPr>
            </w:pPr>
          </w:p>
        </w:tc>
        <w:tc>
          <w:tcPr>
            <w:tcW w:w="917"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4"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79"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83"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7E0898">
        <w:tc>
          <w:tcPr>
            <w:tcW w:w="5000" w:type="pct"/>
            <w:gridSpan w:val="17"/>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0D1069">
        <w:tc>
          <w:tcPr>
            <w:tcW w:w="758"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5"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4"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3"/>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79"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83"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0D1069">
        <w:tc>
          <w:tcPr>
            <w:tcW w:w="758"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5"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4"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79"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83"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0D1069">
        <w:tc>
          <w:tcPr>
            <w:tcW w:w="758"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5"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4"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79"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83"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7E0898">
        <w:tc>
          <w:tcPr>
            <w:tcW w:w="5000" w:type="pct"/>
            <w:gridSpan w:val="17"/>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0D1069">
        <w:tc>
          <w:tcPr>
            <w:tcW w:w="746"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57"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0D1069">
        <w:tc>
          <w:tcPr>
            <w:tcW w:w="746"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3"/>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79"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83"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0D1069">
        <w:tc>
          <w:tcPr>
            <w:tcW w:w="746"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3"/>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79"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83"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7E0898">
        <w:tc>
          <w:tcPr>
            <w:tcW w:w="5000" w:type="pct"/>
            <w:gridSpan w:val="17"/>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0D1069">
        <w:tc>
          <w:tcPr>
            <w:tcW w:w="746"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57"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0D1069">
        <w:tc>
          <w:tcPr>
            <w:tcW w:w="746"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3"/>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79"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83"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0D1069">
        <w:tc>
          <w:tcPr>
            <w:tcW w:w="746"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3"/>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79"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83"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w:t>
            </w:r>
            <w:r w:rsidRPr="00942C0C">
              <w:rPr>
                <w:sz w:val="24"/>
                <w:szCs w:val="24"/>
              </w:rPr>
              <w:lastRenderedPageBreak/>
              <w:t>значений во внещние системы. При приеме игнорируется</w:t>
            </w:r>
          </w:p>
        </w:tc>
      </w:tr>
      <w:tr w:rsidR="009537C1" w:rsidRPr="00942C0C" w14:paraId="0807102F" w14:textId="77777777" w:rsidTr="007E0898">
        <w:tc>
          <w:tcPr>
            <w:tcW w:w="5000" w:type="pct"/>
            <w:gridSpan w:val="17"/>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lastRenderedPageBreak/>
              <w:t>Ссылка  справочник ОКТМО</w:t>
            </w:r>
          </w:p>
        </w:tc>
      </w:tr>
      <w:tr w:rsidR="009537C1" w:rsidRPr="00942C0C" w14:paraId="666C9550" w14:textId="77777777" w:rsidTr="000D1069">
        <w:tc>
          <w:tcPr>
            <w:tcW w:w="746"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57"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0D1069">
        <w:tc>
          <w:tcPr>
            <w:tcW w:w="746"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4"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3"/>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79"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83"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0D1069">
        <w:tc>
          <w:tcPr>
            <w:tcW w:w="746"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57"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4"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3"/>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79"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83"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7E0898">
        <w:tc>
          <w:tcPr>
            <w:tcW w:w="5000" w:type="pct"/>
            <w:gridSpan w:val="17"/>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0D1069">
        <w:tc>
          <w:tcPr>
            <w:tcW w:w="746"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57"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0D1069">
        <w:tc>
          <w:tcPr>
            <w:tcW w:w="746"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4"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79"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83"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0D1069">
        <w:tc>
          <w:tcPr>
            <w:tcW w:w="746"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4"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5C66AF8A"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79"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83" w:type="pct"/>
            <w:shd w:val="clear" w:color="auto" w:fill="auto"/>
          </w:tcPr>
          <w:p w14:paraId="5D6A920F"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\d{9} </w:t>
            </w:r>
          </w:p>
        </w:tc>
      </w:tr>
      <w:tr w:rsidR="009537C1" w:rsidRPr="00942C0C" w14:paraId="1DA41FDE" w14:textId="77777777" w:rsidTr="000D1069">
        <w:tc>
          <w:tcPr>
            <w:tcW w:w="746"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4"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3"/>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79"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83"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7E0898">
        <w:tc>
          <w:tcPr>
            <w:tcW w:w="5000" w:type="pct"/>
            <w:gridSpan w:val="17"/>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0D1069">
        <w:tc>
          <w:tcPr>
            <w:tcW w:w="758"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5"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4"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3"/>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79"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83"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0D1069">
        <w:tc>
          <w:tcPr>
            <w:tcW w:w="758"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5"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4"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79"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83"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0D1069">
        <w:tc>
          <w:tcPr>
            <w:tcW w:w="758"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5"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4"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79"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83"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7E0898">
        <w:tc>
          <w:tcPr>
            <w:tcW w:w="5000" w:type="pct"/>
            <w:gridSpan w:val="17"/>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0D1069">
        <w:tc>
          <w:tcPr>
            <w:tcW w:w="746"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57"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4"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83"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0D1069">
        <w:tc>
          <w:tcPr>
            <w:tcW w:w="746"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4"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rPr>
              <w:lastRenderedPageBreak/>
              <w:t>«Субъекты РФ»</w:t>
            </w:r>
          </w:p>
        </w:tc>
        <w:tc>
          <w:tcPr>
            <w:tcW w:w="1383"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0D1069">
        <w:tc>
          <w:tcPr>
            <w:tcW w:w="746"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4"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83"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0D1069">
        <w:tc>
          <w:tcPr>
            <w:tcW w:w="746"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4"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79"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3"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0D1069">
        <w:tc>
          <w:tcPr>
            <w:tcW w:w="746"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57"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4"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3"/>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79"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83"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7E0898">
        <w:tc>
          <w:tcPr>
            <w:tcW w:w="5000" w:type="pct"/>
            <w:gridSpan w:val="17"/>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0D1069">
        <w:tc>
          <w:tcPr>
            <w:tcW w:w="686"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31"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0D1069">
        <w:tc>
          <w:tcPr>
            <w:tcW w:w="686"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31"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0"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3"/>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79"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83"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0D1069">
        <w:tc>
          <w:tcPr>
            <w:tcW w:w="686"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0"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3"/>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79"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83"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0D1069">
        <w:tc>
          <w:tcPr>
            <w:tcW w:w="686"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0"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79"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83"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9537C1" w:rsidRPr="004E28C7" w14:paraId="0522C144" w14:textId="77777777" w:rsidTr="000D1069">
        <w:tc>
          <w:tcPr>
            <w:tcW w:w="686"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0"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79"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83"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0D1069">
        <w:tc>
          <w:tcPr>
            <w:tcW w:w="686"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0"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79"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83"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63131D">
        <w:tc>
          <w:tcPr>
            <w:tcW w:w="686"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31"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89"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0" w:type="pct"/>
            <w:gridSpan w:val="3"/>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38C8E655" w14:textId="77777777" w:rsidR="000D1069" w:rsidRPr="004E28C7" w:rsidRDefault="000D1069" w:rsidP="0063131D">
            <w:pPr>
              <w:spacing w:before="60" w:after="60"/>
              <w:ind w:firstLine="0"/>
              <w:rPr>
                <w:sz w:val="24"/>
                <w:szCs w:val="24"/>
              </w:rPr>
            </w:pPr>
            <w:r w:rsidRPr="000D1069">
              <w:rPr>
                <w:sz w:val="24"/>
                <w:szCs w:val="24"/>
              </w:rPr>
              <w:t>Дата публикации банковской гарантии</w:t>
            </w:r>
          </w:p>
        </w:tc>
        <w:tc>
          <w:tcPr>
            <w:tcW w:w="1383"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0D1069">
        <w:tc>
          <w:tcPr>
            <w:tcW w:w="686"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0"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3"/>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79"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83"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9537C1" w:rsidRPr="004E28C7" w14:paraId="2DC167B7" w14:textId="77777777" w:rsidTr="000D1069">
        <w:tc>
          <w:tcPr>
            <w:tcW w:w="686"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0"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79"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83"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0D1069">
        <w:tc>
          <w:tcPr>
            <w:tcW w:w="686"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0"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3"/>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79"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83"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0D1069">
        <w:tc>
          <w:tcPr>
            <w:tcW w:w="686"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0"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3"/>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79"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83"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0D1069">
        <w:tc>
          <w:tcPr>
            <w:tcW w:w="686" w:type="pct"/>
            <w:shd w:val="clear" w:color="auto" w:fill="auto"/>
          </w:tcPr>
          <w:p w14:paraId="7DFB3A9C"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0"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79"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 xml:space="preserve">Дата вступления в силу банковской </w:t>
            </w:r>
            <w:r w:rsidRPr="00D4460D">
              <w:rPr>
                <w:sz w:val="24"/>
                <w:szCs w:val="24"/>
              </w:rPr>
              <w:lastRenderedPageBreak/>
              <w:t>гарантии</w:t>
            </w:r>
          </w:p>
        </w:tc>
        <w:tc>
          <w:tcPr>
            <w:tcW w:w="1383"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0D1069">
        <w:tc>
          <w:tcPr>
            <w:tcW w:w="686" w:type="pct"/>
            <w:shd w:val="clear" w:color="auto" w:fill="auto"/>
          </w:tcPr>
          <w:p w14:paraId="32286423"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0"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79"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83"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0D1069">
        <w:tc>
          <w:tcPr>
            <w:tcW w:w="686" w:type="pct"/>
            <w:shd w:val="clear" w:color="auto" w:fill="auto"/>
          </w:tcPr>
          <w:p w14:paraId="67A0BB25"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0"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79"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83"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0D1069">
        <w:tc>
          <w:tcPr>
            <w:tcW w:w="686" w:type="pct"/>
            <w:shd w:val="clear" w:color="auto" w:fill="auto"/>
          </w:tcPr>
          <w:p w14:paraId="5FEAC303"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0"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79"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83"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7E0898">
        <w:tc>
          <w:tcPr>
            <w:tcW w:w="5000" w:type="pct"/>
            <w:gridSpan w:val="17"/>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0D1069">
        <w:tc>
          <w:tcPr>
            <w:tcW w:w="746"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05"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79" w:type="pct"/>
            <w:gridSpan w:val="2"/>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91"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0D1069">
        <w:tc>
          <w:tcPr>
            <w:tcW w:w="746"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5"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1"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79" w:type="pct"/>
            <w:gridSpan w:val="2"/>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1"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0D1069">
        <w:tc>
          <w:tcPr>
            <w:tcW w:w="746"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05"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1"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79" w:type="pct"/>
            <w:gridSpan w:val="2"/>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91"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0D1069">
        <w:tc>
          <w:tcPr>
            <w:tcW w:w="746"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05"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1"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79" w:type="pct"/>
            <w:gridSpan w:val="2"/>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91"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0D1069">
        <w:tc>
          <w:tcPr>
            <w:tcW w:w="746"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05"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1"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79" w:type="pct"/>
            <w:gridSpan w:val="2"/>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91"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0D1069">
        <w:tc>
          <w:tcPr>
            <w:tcW w:w="746"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05"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1"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79" w:type="pct"/>
            <w:gridSpan w:val="2"/>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1"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7E0898">
        <w:tc>
          <w:tcPr>
            <w:tcW w:w="5000" w:type="pct"/>
            <w:gridSpan w:val="17"/>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lastRenderedPageBreak/>
              <w:t>Обеспечение исполнения контракта</w:t>
            </w:r>
          </w:p>
        </w:tc>
      </w:tr>
      <w:tr w:rsidR="009537C1" w:rsidRPr="004E28C7" w14:paraId="59816C78" w14:textId="77777777" w:rsidTr="000D1069">
        <w:tc>
          <w:tcPr>
            <w:tcW w:w="686"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31"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0D1069">
        <w:tc>
          <w:tcPr>
            <w:tcW w:w="686"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0"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79"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83"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0D1069">
        <w:tc>
          <w:tcPr>
            <w:tcW w:w="686"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0"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79"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83"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0D1069">
        <w:tc>
          <w:tcPr>
            <w:tcW w:w="686"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0"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83"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 xml:space="preserve">При приеме на РК РБГ контролируется, что лот с указанным номером должен присутствовать в закупке с номером, </w:t>
            </w:r>
            <w:r w:rsidRPr="004E28C7">
              <w:rPr>
                <w:sz w:val="24"/>
                <w:szCs w:val="24"/>
              </w:rPr>
              <w:lastRenderedPageBreak/>
              <w:t>указанным в поле «Номер закупки»</w:t>
            </w:r>
          </w:p>
        </w:tc>
      </w:tr>
      <w:tr w:rsidR="009537C1" w:rsidRPr="004E28C7" w14:paraId="00CC1A41" w14:textId="77777777" w:rsidTr="000D1069">
        <w:tc>
          <w:tcPr>
            <w:tcW w:w="686" w:type="pct"/>
            <w:shd w:val="clear" w:color="auto" w:fill="auto"/>
          </w:tcPr>
          <w:p w14:paraId="0FFC3380"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0"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3"/>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79"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83"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7E0898">
        <w:tc>
          <w:tcPr>
            <w:tcW w:w="5000" w:type="pct"/>
            <w:gridSpan w:val="17"/>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0D1069">
        <w:tc>
          <w:tcPr>
            <w:tcW w:w="686"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31"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0D1069">
        <w:tc>
          <w:tcPr>
            <w:tcW w:w="686"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0"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79"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83"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537C1" w:rsidRPr="004E28C7" w14:paraId="0A91FD00" w14:textId="77777777" w:rsidTr="000D1069">
        <w:tc>
          <w:tcPr>
            <w:tcW w:w="686" w:type="pct"/>
            <w:shd w:val="clear" w:color="auto" w:fill="auto"/>
            <w:hideMark/>
          </w:tcPr>
          <w:p w14:paraId="3A5A9ACB"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40F130FE" w14:textId="77777777" w:rsidR="009537C1" w:rsidRPr="004E28C7" w:rsidRDefault="009537C1" w:rsidP="002771CA">
            <w:pPr>
              <w:spacing w:before="60" w:after="60"/>
              <w:ind w:firstLine="0"/>
              <w:rPr>
                <w:sz w:val="24"/>
                <w:szCs w:val="24"/>
              </w:rPr>
            </w:pPr>
            <w:r w:rsidRPr="004E28C7">
              <w:rPr>
                <w:sz w:val="24"/>
                <w:szCs w:val="24"/>
              </w:rPr>
              <w:t xml:space="preserve">fullName </w:t>
            </w:r>
          </w:p>
        </w:tc>
        <w:tc>
          <w:tcPr>
            <w:tcW w:w="390" w:type="pct"/>
            <w:gridSpan w:val="6"/>
            <w:shd w:val="clear" w:color="auto" w:fill="auto"/>
            <w:hideMark/>
          </w:tcPr>
          <w:p w14:paraId="7FF1528B"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hideMark/>
          </w:tcPr>
          <w:p w14:paraId="67F8894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79" w:type="pct"/>
            <w:gridSpan w:val="2"/>
            <w:shd w:val="clear" w:color="auto" w:fill="auto"/>
            <w:hideMark/>
          </w:tcPr>
          <w:p w14:paraId="44B6EFC3" w14:textId="77777777" w:rsidR="009537C1" w:rsidRPr="004E28C7" w:rsidRDefault="009537C1" w:rsidP="002771CA">
            <w:pPr>
              <w:spacing w:before="60" w:after="60"/>
              <w:ind w:firstLine="0"/>
              <w:rPr>
                <w:sz w:val="24"/>
                <w:szCs w:val="24"/>
              </w:rPr>
            </w:pPr>
            <w:r w:rsidRPr="004E28C7">
              <w:rPr>
                <w:sz w:val="24"/>
                <w:szCs w:val="24"/>
              </w:rPr>
              <w:t>Полное наименование</w:t>
            </w:r>
          </w:p>
        </w:tc>
        <w:tc>
          <w:tcPr>
            <w:tcW w:w="1383" w:type="pct"/>
            <w:shd w:val="clear" w:color="auto" w:fill="auto"/>
            <w:hideMark/>
          </w:tcPr>
          <w:p w14:paraId="3918E18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806A7FA" w14:textId="77777777" w:rsidTr="000D1069">
        <w:tc>
          <w:tcPr>
            <w:tcW w:w="686" w:type="pct"/>
            <w:shd w:val="clear" w:color="auto" w:fill="auto"/>
          </w:tcPr>
          <w:p w14:paraId="1DA39882"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0"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79"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83"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0D1069">
        <w:tc>
          <w:tcPr>
            <w:tcW w:w="686" w:type="pct"/>
            <w:shd w:val="clear" w:color="auto" w:fill="auto"/>
          </w:tcPr>
          <w:p w14:paraId="0266DC7E"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0"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79"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83"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0D1069">
        <w:tc>
          <w:tcPr>
            <w:tcW w:w="686" w:type="pct"/>
            <w:shd w:val="clear" w:color="auto" w:fill="auto"/>
          </w:tcPr>
          <w:p w14:paraId="32F53F8A"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0"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79"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83"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0D1069">
        <w:tc>
          <w:tcPr>
            <w:tcW w:w="686" w:type="pct"/>
            <w:shd w:val="clear" w:color="auto" w:fill="auto"/>
          </w:tcPr>
          <w:p w14:paraId="506BA373"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0"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3"/>
            <w:shd w:val="clear" w:color="auto" w:fill="auto"/>
          </w:tcPr>
          <w:p w14:paraId="4ABDE68E"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79"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83" w:type="pct"/>
            <w:shd w:val="clear" w:color="auto" w:fill="auto"/>
          </w:tcPr>
          <w:p w14:paraId="03D21474" w14:textId="77777777" w:rsidR="009537C1" w:rsidRPr="004E28C7" w:rsidRDefault="009537C1" w:rsidP="002771CA">
            <w:pPr>
              <w:spacing w:before="60" w:after="60"/>
              <w:ind w:firstLine="0"/>
              <w:rPr>
                <w:sz w:val="24"/>
                <w:szCs w:val="24"/>
              </w:rPr>
            </w:pPr>
            <w:r w:rsidRPr="004E28C7">
              <w:rPr>
                <w:sz w:val="24"/>
                <w:szCs w:val="24"/>
              </w:rPr>
              <w:t>Шаблон значения: \d{9}</w:t>
            </w:r>
          </w:p>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0D1069">
        <w:tc>
          <w:tcPr>
            <w:tcW w:w="686" w:type="pct"/>
            <w:shd w:val="clear" w:color="auto" w:fill="auto"/>
          </w:tcPr>
          <w:p w14:paraId="3206A72F"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0"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3"/>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79"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83"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0D1069">
        <w:tc>
          <w:tcPr>
            <w:tcW w:w="686"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31"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0"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79"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w:t>
            </w:r>
            <w:r w:rsidRPr="004E28C7">
              <w:rPr>
                <w:sz w:val="24"/>
                <w:szCs w:val="24"/>
              </w:rPr>
              <w:lastRenderedPageBreak/>
              <w:t>правовых форм (ОКОПФ)</w:t>
            </w:r>
          </w:p>
        </w:tc>
        <w:tc>
          <w:tcPr>
            <w:tcW w:w="1383"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lastRenderedPageBreak/>
              <w:t>Узел заполняется только при передаче значений во внещние системы. При приеме игнорируется.</w:t>
            </w:r>
          </w:p>
        </w:tc>
      </w:tr>
      <w:tr w:rsidR="009537C1" w:rsidRPr="00942C0C" w14:paraId="1D6980A8" w14:textId="77777777" w:rsidTr="000D1069">
        <w:tc>
          <w:tcPr>
            <w:tcW w:w="686" w:type="pct"/>
            <w:shd w:val="clear" w:color="auto" w:fill="auto"/>
          </w:tcPr>
          <w:p w14:paraId="619BB8A0"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0"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83"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0D1069">
        <w:tc>
          <w:tcPr>
            <w:tcW w:w="686" w:type="pct"/>
            <w:shd w:val="clear" w:color="auto" w:fill="auto"/>
          </w:tcPr>
          <w:p w14:paraId="73797DE0"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0"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83"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0D1069">
        <w:tc>
          <w:tcPr>
            <w:tcW w:w="686" w:type="pct"/>
            <w:shd w:val="clear" w:color="auto" w:fill="auto"/>
          </w:tcPr>
          <w:p w14:paraId="091EFC5D"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0"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79"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83"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0D1069">
        <w:tc>
          <w:tcPr>
            <w:tcW w:w="686" w:type="pct"/>
            <w:shd w:val="clear" w:color="auto" w:fill="auto"/>
          </w:tcPr>
          <w:p w14:paraId="769861FD" w14:textId="77777777" w:rsidR="009537C1" w:rsidRPr="00942C0C" w:rsidRDefault="009537C1" w:rsidP="002771CA">
            <w:pPr>
              <w:spacing w:before="60" w:after="60"/>
              <w:ind w:firstLine="0"/>
              <w:rPr>
                <w:sz w:val="24"/>
                <w:szCs w:val="24"/>
              </w:rPr>
            </w:pPr>
          </w:p>
        </w:tc>
        <w:tc>
          <w:tcPr>
            <w:tcW w:w="831"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82"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79" w:type="pct"/>
            <w:gridSpan w:val="2"/>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91"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7E0898">
        <w:tc>
          <w:tcPr>
            <w:tcW w:w="5000" w:type="pct"/>
            <w:gridSpan w:val="17"/>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0D1069">
        <w:tc>
          <w:tcPr>
            <w:tcW w:w="686"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31"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0"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0D1069">
        <w:tc>
          <w:tcPr>
            <w:tcW w:w="686" w:type="pct"/>
            <w:shd w:val="clear" w:color="auto" w:fill="auto"/>
          </w:tcPr>
          <w:p w14:paraId="60240D34"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0"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3"/>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79"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83"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0D1069">
        <w:tc>
          <w:tcPr>
            <w:tcW w:w="686" w:type="pct"/>
            <w:shd w:val="clear" w:color="auto" w:fill="auto"/>
          </w:tcPr>
          <w:p w14:paraId="06DB6CF3" w14:textId="77777777" w:rsidR="009537C1" w:rsidRPr="004E28C7" w:rsidRDefault="009537C1" w:rsidP="002771CA">
            <w:pPr>
              <w:spacing w:before="60" w:after="60"/>
              <w:ind w:firstLine="0"/>
              <w:rPr>
                <w:sz w:val="24"/>
                <w:szCs w:val="24"/>
              </w:rPr>
            </w:pPr>
          </w:p>
        </w:tc>
        <w:tc>
          <w:tcPr>
            <w:tcW w:w="831"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0"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3"/>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79"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83"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0D1069">
        <w:tc>
          <w:tcPr>
            <w:tcW w:w="686"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31"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0D1069">
        <w:tc>
          <w:tcPr>
            <w:tcW w:w="686"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31"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0"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79"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83"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0D1069">
        <w:tc>
          <w:tcPr>
            <w:tcW w:w="5000" w:type="pct"/>
            <w:gridSpan w:val="17"/>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0D1069">
        <w:tc>
          <w:tcPr>
            <w:tcW w:w="686"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w:t>
            </w:r>
            <w:r w:rsidRPr="007E0898">
              <w:rPr>
                <w:b/>
                <w:sz w:val="24"/>
                <w:szCs w:val="24"/>
                <w:lang w:val="en-US"/>
              </w:rPr>
              <w:lastRenderedPageBreak/>
              <w:t>m</w:t>
            </w:r>
          </w:p>
        </w:tc>
        <w:tc>
          <w:tcPr>
            <w:tcW w:w="806"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lastRenderedPageBreak/>
              <w:t> </w:t>
            </w:r>
          </w:p>
        </w:tc>
        <w:tc>
          <w:tcPr>
            <w:tcW w:w="331"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0" w:type="pct"/>
            <w:gridSpan w:val="4"/>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83"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0D1069">
        <w:tc>
          <w:tcPr>
            <w:tcW w:w="686"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lastRenderedPageBreak/>
              <w:t>Допустимо указание только одного элемента</w:t>
            </w:r>
          </w:p>
        </w:tc>
        <w:tc>
          <w:tcPr>
            <w:tcW w:w="806"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1"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0" w:type="pct"/>
            <w:gridSpan w:val="4"/>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3"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0D1069">
        <w:tc>
          <w:tcPr>
            <w:tcW w:w="686"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1"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0" w:type="pct"/>
            <w:gridSpan w:val="4"/>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3"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92DA863" w14:textId="77777777" w:rsidTr="000D1069">
        <w:tc>
          <w:tcPr>
            <w:tcW w:w="686" w:type="pct"/>
            <w:vMerge/>
            <w:shd w:val="clear" w:color="auto" w:fill="auto"/>
          </w:tcPr>
          <w:p w14:paraId="61EA3E4F"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7265563B" w14:textId="77777777" w:rsidR="007E0898" w:rsidRPr="007E0898" w:rsidRDefault="007E0898" w:rsidP="0040274C">
            <w:pPr>
              <w:spacing w:before="60" w:after="60"/>
              <w:ind w:firstLine="0"/>
              <w:rPr>
                <w:sz w:val="24"/>
                <w:szCs w:val="24"/>
              </w:rPr>
            </w:pPr>
            <w:r w:rsidRPr="007E0898">
              <w:rPr>
                <w:sz w:val="24"/>
                <w:szCs w:val="24"/>
              </w:rPr>
              <w:t>signature</w:t>
            </w:r>
          </w:p>
        </w:tc>
        <w:tc>
          <w:tcPr>
            <w:tcW w:w="331" w:type="pct"/>
            <w:gridSpan w:val="5"/>
            <w:shd w:val="clear" w:color="auto" w:fill="auto"/>
            <w:vAlign w:val="center"/>
          </w:tcPr>
          <w:p w14:paraId="34AA071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3"/>
            <w:shd w:val="clear" w:color="auto" w:fill="auto"/>
            <w:vAlign w:val="center"/>
          </w:tcPr>
          <w:p w14:paraId="79DF390C"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039C81F1" w14:textId="62AE605B"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shd w:val="clear" w:color="auto" w:fill="auto"/>
            <w:vAlign w:val="center"/>
          </w:tcPr>
          <w:p w14:paraId="2631A257" w14:textId="77777777" w:rsidR="007E0898" w:rsidRPr="007E0898" w:rsidRDefault="007E0898" w:rsidP="0040274C">
            <w:pPr>
              <w:spacing w:before="60" w:after="60"/>
              <w:ind w:firstLine="0"/>
              <w:rPr>
                <w:sz w:val="24"/>
                <w:szCs w:val="24"/>
              </w:rPr>
            </w:pPr>
          </w:p>
        </w:tc>
      </w:tr>
      <w:tr w:rsidR="007E0898" w:rsidRPr="007E0898" w14:paraId="5EF2165D" w14:textId="77777777" w:rsidTr="000D1069">
        <w:tc>
          <w:tcPr>
            <w:tcW w:w="686" w:type="pct"/>
            <w:shd w:val="clear" w:color="auto" w:fill="auto"/>
          </w:tcPr>
          <w:p w14:paraId="47A1D46D"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1"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3"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0D1069">
        <w:tc>
          <w:tcPr>
            <w:tcW w:w="686" w:type="pct"/>
            <w:shd w:val="clear" w:color="auto" w:fill="auto"/>
          </w:tcPr>
          <w:p w14:paraId="0850DBEF" w14:textId="77777777" w:rsidR="007E0898" w:rsidRPr="007E0898" w:rsidRDefault="007E0898" w:rsidP="0040274C">
            <w:pPr>
              <w:spacing w:before="60" w:after="60"/>
              <w:ind w:firstLine="0"/>
              <w:rPr>
                <w:sz w:val="24"/>
                <w:szCs w:val="24"/>
              </w:rPr>
            </w:pPr>
          </w:p>
        </w:tc>
        <w:tc>
          <w:tcPr>
            <w:tcW w:w="806"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1"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0" w:type="pct"/>
            <w:gridSpan w:val="4"/>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3"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7E0898" w:rsidRDefault="007E0898" w:rsidP="0040274C">
            <w:pPr>
              <w:ind w:firstLine="0"/>
              <w:rPr>
                <w:sz w:val="24"/>
                <w:szCs w:val="24"/>
              </w:rPr>
            </w:pPr>
            <w:r w:rsidRPr="007E0898">
              <w:rPr>
                <w:sz w:val="24"/>
                <w:szCs w:val="24"/>
              </w:rPr>
              <w:t>bmp</w:t>
            </w:r>
          </w:p>
          <w:p w14:paraId="2F53FA58" w14:textId="77777777" w:rsidR="007E0898" w:rsidRPr="007E0898" w:rsidRDefault="007E0898" w:rsidP="0040274C">
            <w:pPr>
              <w:ind w:firstLine="0"/>
              <w:rPr>
                <w:sz w:val="24"/>
                <w:szCs w:val="24"/>
              </w:rPr>
            </w:pPr>
            <w:r w:rsidRPr="007E0898">
              <w:rPr>
                <w:sz w:val="24"/>
                <w:szCs w:val="24"/>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6A234274" w14:textId="662777F5" w:rsidR="00893949" w:rsidRPr="007E0898" w:rsidRDefault="00893949" w:rsidP="00893949">
            <w:pPr>
              <w:ind w:firstLine="0"/>
              <w:rPr>
                <w:sz w:val="24"/>
                <w:szCs w:val="24"/>
                <w:lang w:val="en-US"/>
              </w:rPr>
            </w:pPr>
            <w:r>
              <w:rPr>
                <w:sz w:val="24"/>
                <w:szCs w:val="24"/>
                <w:lang w:val="en-US"/>
              </w:rPr>
              <w:t>xml</w:t>
            </w:r>
          </w:p>
        </w:tc>
      </w:tr>
      <w:tr w:rsidR="007E0898" w:rsidRPr="007E0898" w14:paraId="455A86C6" w14:textId="77777777" w:rsidTr="000D1069">
        <w:tc>
          <w:tcPr>
            <w:tcW w:w="686"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6"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w:t>
            </w:r>
            <w:r w:rsidRPr="007E0898">
              <w:rPr>
                <w:sz w:val="24"/>
                <w:szCs w:val="24"/>
              </w:rPr>
              <w:lastRenderedPageBreak/>
              <w:t>lSignature</w:t>
            </w:r>
          </w:p>
        </w:tc>
        <w:tc>
          <w:tcPr>
            <w:tcW w:w="331"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lastRenderedPageBreak/>
              <w:t>Н</w:t>
            </w:r>
          </w:p>
        </w:tc>
        <w:tc>
          <w:tcPr>
            <w:tcW w:w="535"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0" w:type="pct"/>
            <w:gridSpan w:val="4"/>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w:t>
            </w:r>
            <w:r w:rsidR="007E0898" w:rsidRPr="007E0898">
              <w:rPr>
                <w:sz w:val="24"/>
                <w:szCs w:val="24"/>
              </w:rPr>
              <w:lastRenderedPageBreak/>
              <w:t>печатной формы лица, уполномоченного на проведение контроля в соответствии с ч.5 ст.99 закона №44-ФЗ</w:t>
            </w:r>
          </w:p>
        </w:tc>
        <w:tc>
          <w:tcPr>
            <w:tcW w:w="1383"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lastRenderedPageBreak/>
              <w:t xml:space="preserve">Заполняется в случае, </w:t>
            </w:r>
            <w:r w:rsidRPr="007E0898">
              <w:rPr>
                <w:sz w:val="24"/>
                <w:szCs w:val="24"/>
              </w:rPr>
              <w:lastRenderedPageBreak/>
              <w:t>если на стороне внешней системы пройден контроль ст.99 закона №44-ФЗ</w:t>
            </w:r>
          </w:p>
        </w:tc>
      </w:tr>
      <w:tr w:rsidR="009537C1" w:rsidRPr="004E28C7" w14:paraId="367B5B8D" w14:textId="77777777" w:rsidTr="007E0898">
        <w:tc>
          <w:tcPr>
            <w:tcW w:w="5000" w:type="pct"/>
            <w:gridSpan w:val="17"/>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lastRenderedPageBreak/>
              <w:t>Информация о прекращении обязательств поставщика, обеспеченных банковской гарантией</w:t>
            </w:r>
          </w:p>
        </w:tc>
      </w:tr>
      <w:tr w:rsidR="009537C1" w:rsidRPr="004E28C7" w14:paraId="6B9E05A9" w14:textId="77777777" w:rsidTr="000D1069">
        <w:tc>
          <w:tcPr>
            <w:tcW w:w="686"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31"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0"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3"/>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79"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83"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0D1069">
        <w:tc>
          <w:tcPr>
            <w:tcW w:w="686" w:type="pct"/>
            <w:shd w:val="clear" w:color="auto" w:fill="auto"/>
          </w:tcPr>
          <w:p w14:paraId="029BD921" w14:textId="77777777" w:rsidR="00285EAD" w:rsidRPr="004E28C7" w:rsidRDefault="00285EAD" w:rsidP="002771CA">
            <w:pPr>
              <w:spacing w:before="60" w:after="60"/>
              <w:ind w:firstLine="0"/>
              <w:rPr>
                <w:sz w:val="24"/>
                <w:szCs w:val="24"/>
              </w:rPr>
            </w:pPr>
          </w:p>
        </w:tc>
        <w:tc>
          <w:tcPr>
            <w:tcW w:w="831"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0"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3"/>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79"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83" w:type="pct"/>
            <w:shd w:val="clear" w:color="auto" w:fill="auto"/>
          </w:tcPr>
          <w:p w14:paraId="71301656" w14:textId="77777777" w:rsidR="00285EAD" w:rsidRPr="004E28C7" w:rsidRDefault="00285EAD" w:rsidP="002771CA">
            <w:pPr>
              <w:spacing w:before="60" w:after="60"/>
              <w:ind w:firstLine="0"/>
              <w:rPr>
                <w:sz w:val="24"/>
                <w:szCs w:val="24"/>
              </w:rPr>
            </w:pPr>
          </w:p>
        </w:tc>
      </w:tr>
      <w:tr w:rsidR="00285EAD" w:rsidRPr="004E28C7" w14:paraId="2566B14D" w14:textId="77777777" w:rsidTr="000D1069">
        <w:tc>
          <w:tcPr>
            <w:tcW w:w="686" w:type="pct"/>
            <w:shd w:val="clear" w:color="auto" w:fill="auto"/>
          </w:tcPr>
          <w:p w14:paraId="152DD90B" w14:textId="77777777" w:rsidR="00285EAD" w:rsidRPr="004E28C7" w:rsidRDefault="00285EAD" w:rsidP="002771CA">
            <w:pPr>
              <w:spacing w:before="60" w:after="60"/>
              <w:ind w:firstLine="0"/>
              <w:rPr>
                <w:sz w:val="24"/>
                <w:szCs w:val="24"/>
              </w:rPr>
            </w:pPr>
          </w:p>
        </w:tc>
        <w:tc>
          <w:tcPr>
            <w:tcW w:w="831"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0"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3"/>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79"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83"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0D1069">
        <w:tc>
          <w:tcPr>
            <w:tcW w:w="686" w:type="pct"/>
            <w:shd w:val="clear" w:color="auto" w:fill="auto"/>
          </w:tcPr>
          <w:p w14:paraId="284C0BCC" w14:textId="65ABF816" w:rsidR="009537C1" w:rsidRPr="004E28C7" w:rsidRDefault="009537C1" w:rsidP="002771CA">
            <w:pPr>
              <w:spacing w:before="60" w:after="60"/>
              <w:ind w:firstLine="0"/>
              <w:rPr>
                <w:sz w:val="24"/>
                <w:szCs w:val="24"/>
              </w:rPr>
            </w:pPr>
          </w:p>
        </w:tc>
        <w:tc>
          <w:tcPr>
            <w:tcW w:w="831"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0"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3"/>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79"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83"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2" w:name="_Toc441065303"/>
      <w:r w:rsidRPr="002771CA">
        <w:lastRenderedPageBreak/>
        <w:t>Сведения о недействительности информации о прекращении обязательств поставщика по банковской гарантии</w:t>
      </w:r>
      <w:bookmarkEnd w:id="4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19"/>
        <w:gridCol w:w="2586"/>
      </w:tblGrid>
      <w:tr w:rsidR="002771CA" w:rsidRPr="004E28C7" w14:paraId="688F225E" w14:textId="77777777" w:rsidTr="007E0898">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4"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80"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7E0898">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4"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80"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7E0898">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4"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80" w:type="pct"/>
            <w:shd w:val="clear" w:color="auto" w:fill="auto"/>
            <w:hideMark/>
          </w:tcPr>
          <w:p w14:paraId="2AC72452" w14:textId="77777777"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 5.2</w:t>
            </w:r>
          </w:p>
        </w:tc>
      </w:tr>
      <w:tr w:rsidR="002771CA" w:rsidRPr="004E28C7" w14:paraId="2FD49F44" w14:textId="77777777" w:rsidTr="007E0898">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4"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80"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7E0898">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4"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80"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7E0898">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4"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80"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7E0898">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4"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80"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7E0898">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4" w:type="pct"/>
            <w:gridSpan w:val="2"/>
            <w:shd w:val="clear" w:color="auto" w:fill="auto"/>
            <w:hideMark/>
          </w:tcPr>
          <w:p w14:paraId="654D60A8" w14:textId="77777777" w:rsidR="002771CA" w:rsidRPr="004E28C7" w:rsidRDefault="002771CA" w:rsidP="002771CA">
            <w:pPr>
              <w:spacing w:before="60" w:after="60"/>
              <w:ind w:firstLine="0"/>
              <w:rPr>
                <w:sz w:val="24"/>
                <w:szCs w:val="24"/>
              </w:rPr>
            </w:pPr>
            <w:r w:rsidRPr="004E28C7">
              <w:rPr>
                <w:sz w:val="24"/>
                <w:szCs w:val="24"/>
              </w:rPr>
              <w:t xml:space="preserve">Дата публикации документа </w:t>
            </w:r>
          </w:p>
        </w:tc>
        <w:tc>
          <w:tcPr>
            <w:tcW w:w="1380"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7E0898">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w:t>
            </w:r>
            <w:r w:rsidRPr="00E34420">
              <w:rPr>
                <w:sz w:val="24"/>
                <w:szCs w:val="24"/>
                <w:lang w:val="en-US"/>
              </w:rPr>
              <w:lastRenderedPageBreak/>
              <w:t>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lastRenderedPageBreak/>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4"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 xml:space="preserve">Информация о </w:t>
            </w:r>
            <w:r w:rsidRPr="00E34420">
              <w:rPr>
                <w:sz w:val="24"/>
                <w:szCs w:val="24"/>
              </w:rPr>
              <w:lastRenderedPageBreak/>
              <w:t>прекращении обязательств поставщика по банковской гарантии (для печатной формы)</w:t>
            </w:r>
          </w:p>
        </w:tc>
        <w:tc>
          <w:tcPr>
            <w:tcW w:w="1380"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lastRenderedPageBreak/>
              <w:t xml:space="preserve">Содержимое элемента </w:t>
            </w:r>
            <w:r>
              <w:rPr>
                <w:sz w:val="24"/>
                <w:szCs w:val="24"/>
              </w:rPr>
              <w:lastRenderedPageBreak/>
              <w:t xml:space="preserve">игнорируется при приеме, заполняется при выгрузке </w:t>
            </w:r>
            <w:r w:rsidRPr="004E28C7">
              <w:rPr>
                <w:sz w:val="24"/>
                <w:szCs w:val="24"/>
              </w:rPr>
              <w:t>из РК РБГ</w:t>
            </w:r>
          </w:p>
        </w:tc>
      </w:tr>
      <w:tr w:rsidR="002771CA" w:rsidRPr="004E28C7" w14:paraId="2B9561C6" w14:textId="77777777" w:rsidTr="007E0898">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lastRenderedPageBreak/>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4"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80"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7E0898">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4"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80"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7E0898">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4"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0"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7E0898">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4"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80"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7E0898">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4"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80"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7E0898">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4"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80"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7E0898">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4"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0"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7E0898">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4"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0"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7E0898">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4"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80"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7E0898">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4"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 xml:space="preserve">Информация о прекращении </w:t>
            </w:r>
            <w:r w:rsidRPr="00E34420">
              <w:rPr>
                <w:sz w:val="24"/>
                <w:szCs w:val="24"/>
              </w:rPr>
              <w:lastRenderedPageBreak/>
              <w:t>обязательств поставщика, обеспеченных банковской гарантией</w:t>
            </w:r>
          </w:p>
        </w:tc>
        <w:tc>
          <w:tcPr>
            <w:tcW w:w="1380"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lastRenderedPageBreak/>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7E0898">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4"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80"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7E0898">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6"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80"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7E0898">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6"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0"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7E0898">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6"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0"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0485627A" w14:textId="77777777" w:rsidTr="007E0898">
        <w:tc>
          <w:tcPr>
            <w:tcW w:w="687" w:type="pct"/>
            <w:vMerge/>
            <w:shd w:val="clear" w:color="auto" w:fill="auto"/>
          </w:tcPr>
          <w:p w14:paraId="6AD05E1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56B57BAE"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B56A365"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15C723B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6" w:type="pct"/>
            <w:gridSpan w:val="4"/>
            <w:shd w:val="clear" w:color="auto" w:fill="auto"/>
            <w:vAlign w:val="center"/>
          </w:tcPr>
          <w:p w14:paraId="13B2355E" w14:textId="1ADEF3D1"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0" w:type="pct"/>
            <w:shd w:val="clear" w:color="auto" w:fill="auto"/>
            <w:vAlign w:val="center"/>
          </w:tcPr>
          <w:p w14:paraId="36B623BA" w14:textId="77777777" w:rsidR="007E0898" w:rsidRPr="007E0898" w:rsidRDefault="007E0898" w:rsidP="0040274C">
            <w:pPr>
              <w:spacing w:before="60" w:after="60"/>
              <w:ind w:firstLine="0"/>
              <w:rPr>
                <w:sz w:val="24"/>
                <w:szCs w:val="24"/>
              </w:rPr>
            </w:pPr>
          </w:p>
        </w:tc>
      </w:tr>
      <w:tr w:rsidR="007E0898" w:rsidRPr="007E0898" w14:paraId="62AF2952" w14:textId="77777777" w:rsidTr="007E0898">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6"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0"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7E0898">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6"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 xml:space="preserve">Тип файла печатной </w:t>
            </w:r>
            <w:r w:rsidRPr="007E0898">
              <w:rPr>
                <w:sz w:val="24"/>
                <w:szCs w:val="24"/>
              </w:rPr>
              <w:lastRenderedPageBreak/>
              <w:t>формы</w:t>
            </w:r>
          </w:p>
        </w:tc>
        <w:tc>
          <w:tcPr>
            <w:tcW w:w="1380" w:type="pct"/>
            <w:shd w:val="clear" w:color="auto" w:fill="auto"/>
          </w:tcPr>
          <w:p w14:paraId="72908E9A" w14:textId="77777777" w:rsidR="007E0898" w:rsidRPr="007E0898" w:rsidRDefault="007E0898" w:rsidP="0040274C">
            <w:pPr>
              <w:ind w:firstLine="0"/>
              <w:rPr>
                <w:sz w:val="24"/>
                <w:szCs w:val="24"/>
              </w:rPr>
            </w:pPr>
            <w:r w:rsidRPr="007E0898">
              <w:rPr>
                <w:sz w:val="24"/>
                <w:szCs w:val="24"/>
              </w:rPr>
              <w:lastRenderedPageBreak/>
              <w:t>Допустимые значения:</w:t>
            </w:r>
          </w:p>
          <w:p w14:paraId="2EBBA8F3" w14:textId="77777777" w:rsidR="007E0898" w:rsidRPr="007E0898" w:rsidRDefault="007E0898" w:rsidP="0040274C">
            <w:pPr>
              <w:ind w:firstLine="0"/>
              <w:rPr>
                <w:sz w:val="24"/>
                <w:szCs w:val="24"/>
              </w:rPr>
            </w:pPr>
            <w:r w:rsidRPr="007E0898">
              <w:rPr>
                <w:sz w:val="24"/>
                <w:szCs w:val="24"/>
              </w:rPr>
              <w:lastRenderedPageBreak/>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176153D8" w14:textId="5A9176C2" w:rsidR="00893949" w:rsidRPr="007E0898" w:rsidRDefault="00893949" w:rsidP="00893949">
            <w:pPr>
              <w:ind w:firstLine="0"/>
              <w:rPr>
                <w:sz w:val="24"/>
                <w:szCs w:val="24"/>
                <w:lang w:val="en-US"/>
              </w:rPr>
            </w:pPr>
            <w:r>
              <w:rPr>
                <w:sz w:val="24"/>
                <w:szCs w:val="24"/>
                <w:lang w:val="en-US"/>
              </w:rPr>
              <w:t>xml</w:t>
            </w:r>
          </w:p>
        </w:tc>
      </w:tr>
      <w:tr w:rsidR="007E0898" w:rsidRPr="007E0898" w14:paraId="50C2C87E" w14:textId="77777777" w:rsidTr="007E0898">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6"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7E0898">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4"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80"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7E0898">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4"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80"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7E0898">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4"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80"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7E0898">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7777777" w:rsidR="002771CA" w:rsidRPr="002947D3" w:rsidRDefault="002771CA" w:rsidP="002771CA">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184" w:type="pct"/>
            <w:gridSpan w:val="2"/>
            <w:shd w:val="clear" w:color="auto" w:fill="auto"/>
          </w:tcPr>
          <w:p w14:paraId="0E4D79CA" w14:textId="77777777"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Pr="002947D3">
              <w:rPr>
                <w:sz w:val="24"/>
                <w:szCs w:val="24"/>
              </w:rPr>
              <w:lastRenderedPageBreak/>
              <w:t>контета документа на РК РБГ</w:t>
            </w:r>
          </w:p>
        </w:tc>
        <w:tc>
          <w:tcPr>
            <w:tcW w:w="1380"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7E0898">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lastRenderedPageBreak/>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4"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80"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7E0898">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4"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80"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7E0898">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4"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0"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7E0898">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4"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80" w:type="pct"/>
            <w:shd w:val="clear" w:color="auto" w:fill="auto"/>
            <w:hideMark/>
          </w:tcPr>
          <w:p w14:paraId="12A3CDF3" w14:textId="77777777" w:rsidR="002771CA" w:rsidRPr="002947D3" w:rsidRDefault="002771CA" w:rsidP="002771CA">
            <w:pPr>
              <w:spacing w:before="60" w:after="60"/>
              <w:ind w:firstLine="0"/>
              <w:rPr>
                <w:sz w:val="24"/>
                <w:szCs w:val="24"/>
              </w:rPr>
            </w:pPr>
            <w:r w:rsidRPr="002947D3">
              <w:rPr>
                <w:sz w:val="24"/>
                <w:szCs w:val="24"/>
              </w:rPr>
              <w:t>Используется при загрузке в РК РБГ проектов контрактов.</w:t>
            </w:r>
          </w:p>
        </w:tc>
      </w:tr>
      <w:tr w:rsidR="002771CA" w:rsidRPr="002947D3" w14:paraId="681FFFC8" w14:textId="77777777" w:rsidTr="007E0898">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4"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80" w:type="pct"/>
            <w:shd w:val="clear" w:color="auto" w:fill="auto"/>
          </w:tcPr>
          <w:p w14:paraId="3445782C" w14:textId="77777777" w:rsidR="002771CA" w:rsidRPr="002947D3" w:rsidRDefault="002771CA" w:rsidP="002771CA">
            <w:pPr>
              <w:spacing w:before="60" w:after="60"/>
              <w:ind w:firstLine="0"/>
              <w:rPr>
                <w:sz w:val="24"/>
                <w:szCs w:val="24"/>
              </w:rPr>
            </w:pPr>
            <w:r w:rsidRPr="002947D3">
              <w:rPr>
                <w:sz w:val="24"/>
                <w:szCs w:val="24"/>
              </w:rPr>
              <w:t>base64Binary</w:t>
            </w:r>
          </w:p>
        </w:tc>
      </w:tr>
      <w:tr w:rsidR="002771CA" w:rsidRPr="002947D3" w14:paraId="31E49505" w14:textId="77777777" w:rsidTr="007E0898">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4"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80"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7E0898">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09"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4"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80"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7E0898">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4"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80"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7E0898">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7"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4"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80"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7E0898">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4"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0"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43" w:name="_Toc441065304"/>
      <w:r w:rsidRPr="005E295E">
        <w:lastRenderedPageBreak/>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43"/>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12"/>
        <w:gridCol w:w="22"/>
        <w:gridCol w:w="1376"/>
        <w:gridCol w:w="46"/>
        <w:gridCol w:w="6"/>
        <w:gridCol w:w="137"/>
        <w:gridCol w:w="19"/>
        <w:gridCol w:w="413"/>
        <w:gridCol w:w="143"/>
        <w:gridCol w:w="17"/>
        <w:gridCol w:w="844"/>
        <w:gridCol w:w="129"/>
        <w:gridCol w:w="8"/>
        <w:gridCol w:w="17"/>
        <w:gridCol w:w="2194"/>
        <w:gridCol w:w="21"/>
        <w:gridCol w:w="8"/>
        <w:gridCol w:w="2579"/>
      </w:tblGrid>
      <w:tr w:rsidR="005E295E" w:rsidRPr="004E28C7" w14:paraId="0CF95A0F" w14:textId="77777777" w:rsidTr="000D1069">
        <w:trPr>
          <w:tblHeader/>
        </w:trPr>
        <w:tc>
          <w:tcPr>
            <w:tcW w:w="686"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1" w:type="pct"/>
            <w:gridSpan w:val="4"/>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9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85" w:type="pct"/>
            <w:gridSpan w:val="3"/>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7E0898">
        <w:tc>
          <w:tcPr>
            <w:tcW w:w="5000" w:type="pct"/>
            <w:gridSpan w:val="19"/>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0D1069">
        <w:tc>
          <w:tcPr>
            <w:tcW w:w="686"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31" w:type="pct"/>
            <w:gridSpan w:val="4"/>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0D1069">
        <w:tc>
          <w:tcPr>
            <w:tcW w:w="686"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9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85" w:type="pct"/>
            <w:gridSpan w:val="3"/>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77777777"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 5.2</w:t>
            </w:r>
          </w:p>
        </w:tc>
      </w:tr>
      <w:tr w:rsidR="005E295E" w:rsidRPr="004E28C7" w14:paraId="1397940C" w14:textId="77777777" w:rsidTr="000D1069">
        <w:tc>
          <w:tcPr>
            <w:tcW w:w="686"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9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85" w:type="pct"/>
            <w:gridSpan w:val="3"/>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0D1069">
        <w:tc>
          <w:tcPr>
            <w:tcW w:w="686"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85" w:type="pct"/>
            <w:gridSpan w:val="3"/>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0D1069">
        <w:tc>
          <w:tcPr>
            <w:tcW w:w="686"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34163C2D" w14:textId="77777777" w:rsidR="005E295E" w:rsidRPr="004E28C7" w:rsidRDefault="005E295E" w:rsidP="00A858B1">
            <w:pPr>
              <w:spacing w:before="60" w:after="60"/>
              <w:ind w:firstLine="0"/>
              <w:jc w:val="center"/>
              <w:rPr>
                <w:sz w:val="24"/>
                <w:szCs w:val="24"/>
              </w:rPr>
            </w:pPr>
            <w:r w:rsidRPr="004E28C7">
              <w:rPr>
                <w:sz w:val="24"/>
                <w:szCs w:val="24"/>
              </w:rPr>
              <w:t>T(20)</w:t>
            </w:r>
          </w:p>
        </w:tc>
        <w:tc>
          <w:tcPr>
            <w:tcW w:w="1185" w:type="pct"/>
            <w:gridSpan w:val="3"/>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0D1069">
        <w:tc>
          <w:tcPr>
            <w:tcW w:w="686"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4"/>
            <w:shd w:val="clear" w:color="auto" w:fill="auto"/>
            <w:hideMark/>
          </w:tcPr>
          <w:p w14:paraId="2A518C7D" w14:textId="77777777" w:rsidR="005E295E" w:rsidRPr="004E28C7" w:rsidRDefault="005E295E" w:rsidP="00A858B1">
            <w:pPr>
              <w:spacing w:before="60" w:after="60"/>
              <w:ind w:firstLine="0"/>
              <w:jc w:val="center"/>
              <w:rPr>
                <w:sz w:val="24"/>
                <w:szCs w:val="24"/>
              </w:rPr>
            </w:pPr>
            <w:r w:rsidRPr="004E28C7">
              <w:rPr>
                <w:sz w:val="24"/>
                <w:szCs w:val="24"/>
              </w:rPr>
              <w:t>T(1-22)</w:t>
            </w:r>
          </w:p>
        </w:tc>
        <w:tc>
          <w:tcPr>
            <w:tcW w:w="1185" w:type="pct"/>
            <w:gridSpan w:val="3"/>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76"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0D1069">
        <w:tc>
          <w:tcPr>
            <w:tcW w:w="686"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85" w:type="pct"/>
            <w:gridSpan w:val="3"/>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76" w:type="pct"/>
            <w:shd w:val="clear" w:color="auto" w:fill="auto"/>
            <w:hideMark/>
          </w:tcPr>
          <w:p w14:paraId="5999C727"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344D7A7" w14:textId="77777777" w:rsidTr="000D1069">
        <w:tc>
          <w:tcPr>
            <w:tcW w:w="686"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85" w:type="pct"/>
            <w:gridSpan w:val="3"/>
            <w:shd w:val="clear" w:color="auto" w:fill="auto"/>
            <w:hideMark/>
          </w:tcPr>
          <w:p w14:paraId="037E89FB" w14:textId="77777777" w:rsidR="005E295E" w:rsidRPr="004E28C7" w:rsidRDefault="005E295E" w:rsidP="00A858B1">
            <w:pPr>
              <w:spacing w:before="60" w:after="60"/>
              <w:ind w:firstLine="0"/>
              <w:rPr>
                <w:sz w:val="24"/>
                <w:szCs w:val="24"/>
              </w:rPr>
            </w:pPr>
            <w:r w:rsidRPr="004E28C7">
              <w:rPr>
                <w:sz w:val="24"/>
                <w:szCs w:val="24"/>
              </w:rPr>
              <w:t xml:space="preserve">Дата публикации документа. Планируемая или </w:t>
            </w:r>
            <w:r w:rsidRPr="004E28C7">
              <w:rPr>
                <w:sz w:val="24"/>
                <w:szCs w:val="24"/>
              </w:rPr>
              <w:lastRenderedPageBreak/>
              <w:t>фактическая</w:t>
            </w:r>
          </w:p>
        </w:tc>
        <w:tc>
          <w:tcPr>
            <w:tcW w:w="1376"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0D1069">
        <w:tc>
          <w:tcPr>
            <w:tcW w:w="686"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39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85" w:type="pct"/>
            <w:gridSpan w:val="3"/>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0D1069">
        <w:tc>
          <w:tcPr>
            <w:tcW w:w="686"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31" w:type="pct"/>
            <w:gridSpan w:val="4"/>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85" w:type="pct"/>
            <w:gridSpan w:val="3"/>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0D1069">
        <w:tc>
          <w:tcPr>
            <w:tcW w:w="686"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2"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85" w:type="pct"/>
            <w:gridSpan w:val="3"/>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0D1069">
        <w:tc>
          <w:tcPr>
            <w:tcW w:w="686"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390" w:type="pct"/>
            <w:gridSpan w:val="6"/>
            <w:shd w:val="clear" w:color="auto" w:fill="auto"/>
            <w:hideMark/>
          </w:tcPr>
          <w:p w14:paraId="7D84B3C6" w14:textId="77777777" w:rsidR="005E295E" w:rsidRPr="00285EAD" w:rsidRDefault="005E295E" w:rsidP="00A858B1">
            <w:pPr>
              <w:spacing w:before="60" w:after="60"/>
              <w:ind w:firstLine="0"/>
              <w:jc w:val="center"/>
              <w:rPr>
                <w:sz w:val="24"/>
                <w:szCs w:val="24"/>
              </w:rPr>
            </w:pPr>
            <w:r>
              <w:rPr>
                <w:sz w:val="24"/>
                <w:szCs w:val="24"/>
              </w:rPr>
              <w:t>О</w:t>
            </w:r>
          </w:p>
        </w:tc>
        <w:tc>
          <w:tcPr>
            <w:tcW w:w="532"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85" w:type="pct"/>
            <w:gridSpan w:val="3"/>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36F6E5B" w14:textId="77777777" w:rsidR="005E295E" w:rsidRPr="004E28C7" w:rsidRDefault="005E295E" w:rsidP="00A858B1">
            <w:pPr>
              <w:spacing w:before="60" w:after="60"/>
              <w:ind w:firstLine="0"/>
              <w:rPr>
                <w:sz w:val="24"/>
                <w:szCs w:val="24"/>
              </w:rPr>
            </w:pPr>
          </w:p>
        </w:tc>
      </w:tr>
      <w:tr w:rsidR="005E295E" w:rsidRPr="004E28C7" w14:paraId="70C5DBD2" w14:textId="77777777" w:rsidTr="000D1069">
        <w:tc>
          <w:tcPr>
            <w:tcW w:w="686"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39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2"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76"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5E295E" w:rsidRPr="004E28C7" w14:paraId="411DE330" w14:textId="77777777" w:rsidTr="000D1069">
        <w:tc>
          <w:tcPr>
            <w:tcW w:w="686"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9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85" w:type="pct"/>
            <w:gridSpan w:val="3"/>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0D1069">
        <w:tc>
          <w:tcPr>
            <w:tcW w:w="686"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39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85" w:type="pct"/>
            <w:gridSpan w:val="3"/>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0D1069">
        <w:tc>
          <w:tcPr>
            <w:tcW w:w="686"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5"/>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87"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5" w:type="pct"/>
            <w:gridSpan w:val="3"/>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0D1069">
        <w:tc>
          <w:tcPr>
            <w:tcW w:w="686"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39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85" w:type="pct"/>
            <w:gridSpan w:val="3"/>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 xml:space="preserve">Основание отказа </w:t>
            </w:r>
            <w:r w:rsidRPr="004E28C7">
              <w:rPr>
                <w:sz w:val="24"/>
                <w:szCs w:val="24"/>
              </w:rPr>
              <w:lastRenderedPageBreak/>
              <w:t>заказчика в принятии банковской гарантии</w:t>
            </w:r>
          </w:p>
        </w:tc>
        <w:tc>
          <w:tcPr>
            <w:tcW w:w="1376"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0D1069">
        <w:tc>
          <w:tcPr>
            <w:tcW w:w="686"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lastRenderedPageBreak/>
              <w:t> </w:t>
            </w:r>
          </w:p>
        </w:tc>
        <w:tc>
          <w:tcPr>
            <w:tcW w:w="831" w:type="pct"/>
            <w:gridSpan w:val="4"/>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39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85" w:type="pct"/>
            <w:gridSpan w:val="3"/>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7E0898">
        <w:tc>
          <w:tcPr>
            <w:tcW w:w="5000" w:type="pct"/>
            <w:gridSpan w:val="19"/>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0D1069">
        <w:tc>
          <w:tcPr>
            <w:tcW w:w="686"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31" w:type="pct"/>
            <w:gridSpan w:val="4"/>
            <w:shd w:val="clear" w:color="auto" w:fill="auto"/>
            <w:hideMark/>
          </w:tcPr>
          <w:p w14:paraId="5EE9C576" w14:textId="77777777" w:rsidR="005E295E" w:rsidRPr="004E28C7" w:rsidRDefault="005E295E" w:rsidP="00A858B1">
            <w:pPr>
              <w:spacing w:before="60" w:after="60"/>
              <w:ind w:firstLine="0"/>
              <w:rPr>
                <w:sz w:val="24"/>
                <w:szCs w:val="24"/>
              </w:rPr>
            </w:pPr>
          </w:p>
        </w:tc>
        <w:tc>
          <w:tcPr>
            <w:tcW w:w="39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0D1069">
        <w:tc>
          <w:tcPr>
            <w:tcW w:w="686"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39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85" w:type="pct"/>
            <w:gridSpan w:val="3"/>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76"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5E295E" w:rsidRPr="004E28C7" w14:paraId="4B714505" w14:textId="77777777" w:rsidTr="000D1069">
        <w:tc>
          <w:tcPr>
            <w:tcW w:w="686" w:type="pct"/>
            <w:shd w:val="clear" w:color="auto" w:fill="auto"/>
            <w:hideMark/>
          </w:tcPr>
          <w:p w14:paraId="3452270B"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4EB0AA03" w14:textId="77777777" w:rsidR="005E295E" w:rsidRPr="004E28C7" w:rsidRDefault="005E295E" w:rsidP="00A858B1">
            <w:pPr>
              <w:spacing w:before="60" w:after="60"/>
              <w:ind w:firstLine="0"/>
              <w:rPr>
                <w:sz w:val="24"/>
                <w:szCs w:val="24"/>
              </w:rPr>
            </w:pPr>
            <w:r w:rsidRPr="004E28C7">
              <w:rPr>
                <w:sz w:val="24"/>
                <w:szCs w:val="24"/>
              </w:rPr>
              <w:t xml:space="preserve">fullName </w:t>
            </w:r>
          </w:p>
        </w:tc>
        <w:tc>
          <w:tcPr>
            <w:tcW w:w="390" w:type="pct"/>
            <w:gridSpan w:val="6"/>
            <w:shd w:val="clear" w:color="auto" w:fill="auto"/>
            <w:hideMark/>
          </w:tcPr>
          <w:p w14:paraId="6A7706D6"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hideMark/>
          </w:tcPr>
          <w:p w14:paraId="734E2019"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85" w:type="pct"/>
            <w:gridSpan w:val="3"/>
            <w:shd w:val="clear" w:color="auto" w:fill="auto"/>
            <w:hideMark/>
          </w:tcPr>
          <w:p w14:paraId="17324F8D" w14:textId="77777777" w:rsidR="005E295E" w:rsidRPr="004E28C7" w:rsidRDefault="005E295E" w:rsidP="00A858B1">
            <w:pPr>
              <w:spacing w:before="60" w:after="60"/>
              <w:ind w:firstLine="0"/>
              <w:rPr>
                <w:sz w:val="24"/>
                <w:szCs w:val="24"/>
              </w:rPr>
            </w:pPr>
            <w:r w:rsidRPr="004E28C7">
              <w:rPr>
                <w:sz w:val="24"/>
                <w:szCs w:val="24"/>
              </w:rPr>
              <w:t>Полное наименование</w:t>
            </w:r>
          </w:p>
        </w:tc>
        <w:tc>
          <w:tcPr>
            <w:tcW w:w="1376" w:type="pct"/>
            <w:shd w:val="clear" w:color="auto" w:fill="auto"/>
            <w:hideMark/>
          </w:tcPr>
          <w:p w14:paraId="0022A06E"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4EE8B52" w14:textId="77777777" w:rsidTr="000D1069">
        <w:tc>
          <w:tcPr>
            <w:tcW w:w="686" w:type="pct"/>
            <w:shd w:val="clear" w:color="auto" w:fill="auto"/>
          </w:tcPr>
          <w:p w14:paraId="5371BF56"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39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85" w:type="pct"/>
            <w:gridSpan w:val="3"/>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0D1069">
        <w:tc>
          <w:tcPr>
            <w:tcW w:w="686" w:type="pct"/>
            <w:shd w:val="clear" w:color="auto" w:fill="auto"/>
          </w:tcPr>
          <w:p w14:paraId="3E63919F"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39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85" w:type="pct"/>
            <w:gridSpan w:val="3"/>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0D1069">
        <w:tc>
          <w:tcPr>
            <w:tcW w:w="686" w:type="pct"/>
            <w:shd w:val="clear" w:color="auto" w:fill="auto"/>
          </w:tcPr>
          <w:p w14:paraId="41E5F511"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39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85" w:type="pct"/>
            <w:gridSpan w:val="3"/>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76"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0D1069">
        <w:tc>
          <w:tcPr>
            <w:tcW w:w="686" w:type="pct"/>
            <w:shd w:val="clear" w:color="auto" w:fill="auto"/>
          </w:tcPr>
          <w:p w14:paraId="425987D0"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39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65E48DB5"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85" w:type="pct"/>
            <w:gridSpan w:val="3"/>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76" w:type="pct"/>
            <w:shd w:val="clear" w:color="auto" w:fill="auto"/>
          </w:tcPr>
          <w:p w14:paraId="5C550766" w14:textId="77777777" w:rsidR="005E295E" w:rsidRPr="004E28C7" w:rsidRDefault="005E295E" w:rsidP="00A858B1">
            <w:pPr>
              <w:spacing w:before="60" w:after="60"/>
              <w:ind w:firstLine="0"/>
              <w:rPr>
                <w:sz w:val="24"/>
                <w:szCs w:val="24"/>
              </w:rPr>
            </w:pPr>
            <w:r w:rsidRPr="004E28C7">
              <w:rPr>
                <w:sz w:val="24"/>
                <w:szCs w:val="24"/>
              </w:rPr>
              <w:t>Шаблон значения: \d{9}</w:t>
            </w:r>
          </w:p>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0D1069">
        <w:tc>
          <w:tcPr>
            <w:tcW w:w="686" w:type="pct"/>
            <w:shd w:val="clear" w:color="auto" w:fill="auto"/>
          </w:tcPr>
          <w:p w14:paraId="0B88C288"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39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85" w:type="pct"/>
            <w:gridSpan w:val="3"/>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0D1069">
        <w:tc>
          <w:tcPr>
            <w:tcW w:w="686"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31" w:type="pct"/>
            <w:gridSpan w:val="4"/>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85" w:type="pct"/>
            <w:gridSpan w:val="3"/>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 xml:space="preserve">Организационно-правовая форма организации в Общероссийском классификаторе организационно-правовых форм </w:t>
            </w:r>
            <w:r w:rsidRPr="004E28C7">
              <w:rPr>
                <w:sz w:val="24"/>
                <w:szCs w:val="24"/>
              </w:rPr>
              <w:lastRenderedPageBreak/>
              <w:t>(ОКОПФ)</w:t>
            </w:r>
          </w:p>
        </w:tc>
        <w:tc>
          <w:tcPr>
            <w:tcW w:w="1376"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lastRenderedPageBreak/>
              <w:t>Узел заполняется только при передаче значений во внещние системы. При приеме игнорируется.</w:t>
            </w:r>
          </w:p>
        </w:tc>
      </w:tr>
      <w:tr w:rsidR="005E295E" w:rsidRPr="00942C0C" w14:paraId="25F348BE" w14:textId="77777777" w:rsidTr="000D1069">
        <w:tc>
          <w:tcPr>
            <w:tcW w:w="686" w:type="pct"/>
            <w:shd w:val="clear" w:color="auto" w:fill="auto"/>
          </w:tcPr>
          <w:p w14:paraId="0AC08538"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39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76"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0D1069">
        <w:tc>
          <w:tcPr>
            <w:tcW w:w="686" w:type="pct"/>
            <w:shd w:val="clear" w:color="auto" w:fill="auto"/>
          </w:tcPr>
          <w:p w14:paraId="013A6C7B"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39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76"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0D1069">
        <w:tc>
          <w:tcPr>
            <w:tcW w:w="686" w:type="pct"/>
            <w:shd w:val="clear" w:color="auto" w:fill="auto"/>
          </w:tcPr>
          <w:p w14:paraId="7D857AC0"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39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85" w:type="pct"/>
            <w:gridSpan w:val="3"/>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0D1069">
        <w:tc>
          <w:tcPr>
            <w:tcW w:w="686" w:type="pct"/>
            <w:shd w:val="clear" w:color="auto" w:fill="auto"/>
          </w:tcPr>
          <w:p w14:paraId="352079CC"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2" w:type="pct"/>
            <w:gridSpan w:val="5"/>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9" w:type="pct"/>
            <w:gridSpan w:val="2"/>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90" w:type="pct"/>
            <w:gridSpan w:val="3"/>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7E0898">
        <w:tc>
          <w:tcPr>
            <w:tcW w:w="5000" w:type="pct"/>
            <w:gridSpan w:val="19"/>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0D1069">
        <w:tc>
          <w:tcPr>
            <w:tcW w:w="686"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31" w:type="pct"/>
            <w:gridSpan w:val="4"/>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0D1069">
        <w:tc>
          <w:tcPr>
            <w:tcW w:w="686"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39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85" w:type="pct"/>
            <w:gridSpan w:val="3"/>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76"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0D1069">
        <w:tc>
          <w:tcPr>
            <w:tcW w:w="686"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39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5" w:type="pct"/>
            <w:gridSpan w:val="3"/>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7E0898">
        <w:tc>
          <w:tcPr>
            <w:tcW w:w="5000" w:type="pct"/>
            <w:gridSpan w:val="19"/>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0D1069">
        <w:tc>
          <w:tcPr>
            <w:tcW w:w="746"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56" w:type="pct"/>
            <w:gridSpan w:val="6"/>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0D1069">
        <w:tc>
          <w:tcPr>
            <w:tcW w:w="746"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05"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2"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5" w:type="pct"/>
            <w:gridSpan w:val="3"/>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0D1069">
        <w:tc>
          <w:tcPr>
            <w:tcW w:w="746"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05"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2"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5" w:type="pct"/>
            <w:gridSpan w:val="3"/>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76"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7E0898">
        <w:tc>
          <w:tcPr>
            <w:tcW w:w="5000" w:type="pct"/>
            <w:gridSpan w:val="19"/>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0D1069">
        <w:tc>
          <w:tcPr>
            <w:tcW w:w="746"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lastRenderedPageBreak/>
              <w:t>OKTMO</w:t>
            </w:r>
          </w:p>
        </w:tc>
        <w:tc>
          <w:tcPr>
            <w:tcW w:w="856" w:type="pct"/>
            <w:gridSpan w:val="6"/>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0D1069">
        <w:tc>
          <w:tcPr>
            <w:tcW w:w="746"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05"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2"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5" w:type="pct"/>
            <w:gridSpan w:val="3"/>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0D1069">
        <w:tc>
          <w:tcPr>
            <w:tcW w:w="746"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05"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2"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5" w:type="pct"/>
            <w:gridSpan w:val="3"/>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76"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7E0898">
        <w:tc>
          <w:tcPr>
            <w:tcW w:w="5000" w:type="pct"/>
            <w:gridSpan w:val="19"/>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0D1069">
        <w:tc>
          <w:tcPr>
            <w:tcW w:w="746"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56" w:type="pct"/>
            <w:gridSpan w:val="6"/>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0D1069">
        <w:tc>
          <w:tcPr>
            <w:tcW w:w="746"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05"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2"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85" w:type="pct"/>
            <w:gridSpan w:val="3"/>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0D1069">
        <w:tc>
          <w:tcPr>
            <w:tcW w:w="746"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05"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2"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85" w:type="pct"/>
            <w:gridSpan w:val="3"/>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0D1069">
        <w:tc>
          <w:tcPr>
            <w:tcW w:w="746"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05"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2"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85" w:type="pct"/>
            <w:gridSpan w:val="3"/>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76"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0D1069">
        <w:tc>
          <w:tcPr>
            <w:tcW w:w="746"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05"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2"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85" w:type="pct"/>
            <w:gridSpan w:val="3"/>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7E0898">
        <w:tc>
          <w:tcPr>
            <w:tcW w:w="5000" w:type="pct"/>
            <w:gridSpan w:val="19"/>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0D1069">
        <w:tc>
          <w:tcPr>
            <w:tcW w:w="746"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56" w:type="pct"/>
            <w:gridSpan w:val="6"/>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0D1069">
        <w:tc>
          <w:tcPr>
            <w:tcW w:w="746"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5"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85" w:type="pct"/>
            <w:gridSpan w:val="3"/>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0D1069">
        <w:tc>
          <w:tcPr>
            <w:tcW w:w="746"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05"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85" w:type="pct"/>
            <w:gridSpan w:val="3"/>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76"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0D1069">
        <w:tc>
          <w:tcPr>
            <w:tcW w:w="746"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05"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85" w:type="pct"/>
            <w:gridSpan w:val="3"/>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76"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0D1069">
        <w:tc>
          <w:tcPr>
            <w:tcW w:w="746"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05"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85" w:type="pct"/>
            <w:gridSpan w:val="3"/>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76"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0D1069">
        <w:tc>
          <w:tcPr>
            <w:tcW w:w="746"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05"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220E3AF2"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85" w:type="pct"/>
            <w:gridSpan w:val="3"/>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76" w:type="pct"/>
            <w:shd w:val="clear" w:color="auto" w:fill="auto"/>
          </w:tcPr>
          <w:p w14:paraId="498F1952"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\d{9} </w:t>
            </w:r>
          </w:p>
        </w:tc>
      </w:tr>
      <w:tr w:rsidR="005E295E" w:rsidRPr="00942C0C" w14:paraId="5A088689" w14:textId="77777777" w:rsidTr="000D1069">
        <w:tc>
          <w:tcPr>
            <w:tcW w:w="746"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05"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85" w:type="pct"/>
            <w:gridSpan w:val="3"/>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76"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w:t>
            </w:r>
            <w:r w:rsidRPr="002947D3">
              <w:rPr>
                <w:sz w:val="24"/>
                <w:szCs w:val="24"/>
              </w:rPr>
              <w:lastRenderedPageBreak/>
              <w:t>\d{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0D1069">
        <w:tc>
          <w:tcPr>
            <w:tcW w:w="746"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05"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85" w:type="pct"/>
            <w:gridSpan w:val="3"/>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0D1069">
        <w:tc>
          <w:tcPr>
            <w:tcW w:w="746"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05"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0D1069">
        <w:tc>
          <w:tcPr>
            <w:tcW w:w="746"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05"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76"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0D1069">
        <w:tc>
          <w:tcPr>
            <w:tcW w:w="746"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05"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0D1069">
        <w:tc>
          <w:tcPr>
            <w:tcW w:w="746"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05"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85" w:type="pct"/>
            <w:gridSpan w:val="3"/>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76"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7E0898">
        <w:tc>
          <w:tcPr>
            <w:tcW w:w="5000" w:type="pct"/>
            <w:gridSpan w:val="19"/>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0D1069">
        <w:tc>
          <w:tcPr>
            <w:tcW w:w="746"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56" w:type="pct"/>
            <w:gridSpan w:val="6"/>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0D1069">
        <w:tc>
          <w:tcPr>
            <w:tcW w:w="746"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05"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85" w:type="pct"/>
            <w:gridSpan w:val="3"/>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76"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0D1069">
        <w:tc>
          <w:tcPr>
            <w:tcW w:w="746"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05"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85" w:type="pct"/>
            <w:gridSpan w:val="3"/>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0D1069">
        <w:tc>
          <w:tcPr>
            <w:tcW w:w="746"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05"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5" w:type="pct"/>
            <w:gridSpan w:val="3"/>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0D1069">
        <w:tc>
          <w:tcPr>
            <w:tcW w:w="746"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05"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0D1069">
        <w:tc>
          <w:tcPr>
            <w:tcW w:w="746"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05"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2"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76"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0D1069">
        <w:tc>
          <w:tcPr>
            <w:tcW w:w="746"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05"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5" w:type="pct"/>
            <w:gridSpan w:val="3"/>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0D1069">
        <w:tc>
          <w:tcPr>
            <w:tcW w:w="746"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w:t>
            </w:r>
            <w:r w:rsidRPr="0005565F">
              <w:rPr>
                <w:sz w:val="24"/>
                <w:szCs w:val="24"/>
                <w:lang w:val="en-US"/>
              </w:rPr>
              <w:lastRenderedPageBreak/>
              <w:t>F</w:t>
            </w:r>
          </w:p>
        </w:tc>
        <w:tc>
          <w:tcPr>
            <w:tcW w:w="305"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lastRenderedPageBreak/>
              <w:t>О</w:t>
            </w:r>
          </w:p>
        </w:tc>
        <w:tc>
          <w:tcPr>
            <w:tcW w:w="532"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 xml:space="preserve">Наличие у </w:t>
            </w:r>
            <w:r w:rsidRPr="0005565F">
              <w:rPr>
                <w:sz w:val="24"/>
                <w:szCs w:val="24"/>
              </w:rPr>
              <w:lastRenderedPageBreak/>
              <w:t>поставщика места пребывания на территории РФ</w:t>
            </w:r>
          </w:p>
        </w:tc>
        <w:tc>
          <w:tcPr>
            <w:tcW w:w="1376"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7E0898">
        <w:tc>
          <w:tcPr>
            <w:tcW w:w="5000" w:type="pct"/>
            <w:gridSpan w:val="19"/>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lastRenderedPageBreak/>
              <w:t xml:space="preserve">Физическое </w:t>
            </w:r>
            <w:r w:rsidRPr="00965E2B">
              <w:rPr>
                <w:b/>
                <w:sz w:val="24"/>
                <w:szCs w:val="24"/>
              </w:rPr>
              <w:t>лицо РФ</w:t>
            </w:r>
          </w:p>
        </w:tc>
      </w:tr>
      <w:tr w:rsidR="005E295E" w:rsidRPr="00942C0C" w14:paraId="73222831" w14:textId="77777777" w:rsidTr="000D1069">
        <w:tc>
          <w:tcPr>
            <w:tcW w:w="686"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31" w:type="pct"/>
            <w:gridSpan w:val="4"/>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39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0D1069">
        <w:tc>
          <w:tcPr>
            <w:tcW w:w="686" w:type="pct"/>
            <w:shd w:val="clear" w:color="auto" w:fill="auto"/>
          </w:tcPr>
          <w:p w14:paraId="006CE494"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9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76"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0D1069">
        <w:tc>
          <w:tcPr>
            <w:tcW w:w="686" w:type="pct"/>
            <w:shd w:val="clear" w:color="auto" w:fill="auto"/>
          </w:tcPr>
          <w:p w14:paraId="0848EFD4"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9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76"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0D1069">
        <w:tc>
          <w:tcPr>
            <w:tcW w:w="686" w:type="pct"/>
            <w:shd w:val="clear" w:color="auto" w:fill="auto"/>
          </w:tcPr>
          <w:p w14:paraId="0949DC8F"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9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2"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76"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0D1069">
        <w:tc>
          <w:tcPr>
            <w:tcW w:w="686" w:type="pct"/>
            <w:shd w:val="clear" w:color="auto" w:fill="auto"/>
          </w:tcPr>
          <w:p w14:paraId="2FC82BD5"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9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85" w:type="pct"/>
            <w:gridSpan w:val="3"/>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76"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0D1069">
        <w:tc>
          <w:tcPr>
            <w:tcW w:w="686" w:type="pct"/>
            <w:shd w:val="clear" w:color="auto" w:fill="auto"/>
          </w:tcPr>
          <w:p w14:paraId="08A78535"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39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85" w:type="pct"/>
            <w:gridSpan w:val="3"/>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0D1069">
        <w:tc>
          <w:tcPr>
            <w:tcW w:w="686" w:type="pct"/>
            <w:shd w:val="clear" w:color="auto" w:fill="auto"/>
          </w:tcPr>
          <w:p w14:paraId="353DFA99"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39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85" w:type="pct"/>
            <w:gridSpan w:val="3"/>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0D1069">
        <w:tc>
          <w:tcPr>
            <w:tcW w:w="686" w:type="pct"/>
            <w:shd w:val="clear" w:color="auto" w:fill="auto"/>
          </w:tcPr>
          <w:p w14:paraId="2F7A6AB1"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39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0D1069">
        <w:tc>
          <w:tcPr>
            <w:tcW w:w="686" w:type="pct"/>
            <w:shd w:val="clear" w:color="auto" w:fill="auto"/>
          </w:tcPr>
          <w:p w14:paraId="0652927D"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39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76"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0D1069">
        <w:tc>
          <w:tcPr>
            <w:tcW w:w="686" w:type="pct"/>
            <w:shd w:val="clear" w:color="auto" w:fill="auto"/>
          </w:tcPr>
          <w:p w14:paraId="30901D8C"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39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0D1069">
        <w:tc>
          <w:tcPr>
            <w:tcW w:w="686" w:type="pct"/>
            <w:shd w:val="clear" w:color="auto" w:fill="auto"/>
          </w:tcPr>
          <w:p w14:paraId="6C8EB669"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39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85" w:type="pct"/>
            <w:gridSpan w:val="3"/>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76"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7E0898">
        <w:tc>
          <w:tcPr>
            <w:tcW w:w="5000" w:type="pct"/>
            <w:gridSpan w:val="19"/>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0D1069">
        <w:tc>
          <w:tcPr>
            <w:tcW w:w="686"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6" w:type="pct"/>
            <w:gridSpan w:val="7"/>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0D1069">
        <w:tc>
          <w:tcPr>
            <w:tcW w:w="686" w:type="pct"/>
            <w:shd w:val="clear" w:color="auto" w:fill="auto"/>
          </w:tcPr>
          <w:p w14:paraId="239F8D1B"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05"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76"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0D1069">
        <w:tc>
          <w:tcPr>
            <w:tcW w:w="686" w:type="pct"/>
            <w:shd w:val="clear" w:color="auto" w:fill="auto"/>
          </w:tcPr>
          <w:p w14:paraId="35301AC6"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05"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76"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0D1069">
        <w:tc>
          <w:tcPr>
            <w:tcW w:w="686" w:type="pct"/>
            <w:shd w:val="clear" w:color="auto" w:fill="auto"/>
          </w:tcPr>
          <w:p w14:paraId="632C77CB"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05"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2"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76"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0D1069">
        <w:tc>
          <w:tcPr>
            <w:tcW w:w="686" w:type="pct"/>
            <w:shd w:val="clear" w:color="auto" w:fill="auto"/>
          </w:tcPr>
          <w:p w14:paraId="1A6F7647"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5"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lang w:val="en-US"/>
              </w:rPr>
              <w:lastRenderedPageBreak/>
              <w:t>(</w:t>
            </w:r>
            <w:r>
              <w:rPr>
                <w:sz w:val="24"/>
                <w:szCs w:val="24"/>
              </w:rPr>
              <w:t>латинскими буквами</w:t>
            </w:r>
            <w:r>
              <w:rPr>
                <w:sz w:val="24"/>
                <w:szCs w:val="24"/>
                <w:lang w:val="en-US"/>
              </w:rPr>
              <w:t>)</w:t>
            </w:r>
          </w:p>
        </w:tc>
        <w:tc>
          <w:tcPr>
            <w:tcW w:w="1376"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0D1069">
        <w:tc>
          <w:tcPr>
            <w:tcW w:w="686" w:type="pct"/>
            <w:shd w:val="clear" w:color="auto" w:fill="auto"/>
          </w:tcPr>
          <w:p w14:paraId="4D1311D6"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05"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0D1069">
        <w:tc>
          <w:tcPr>
            <w:tcW w:w="686" w:type="pct"/>
            <w:shd w:val="clear" w:color="auto" w:fill="auto"/>
          </w:tcPr>
          <w:p w14:paraId="37CCB7F6"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05"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2"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5" w:type="pct"/>
            <w:gridSpan w:val="3"/>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0D1069">
        <w:tc>
          <w:tcPr>
            <w:tcW w:w="686" w:type="pct"/>
            <w:shd w:val="clear" w:color="auto" w:fill="auto"/>
          </w:tcPr>
          <w:p w14:paraId="4F8D7C06"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05"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85" w:type="pct"/>
            <w:gridSpan w:val="3"/>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76"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0D1069">
        <w:tc>
          <w:tcPr>
            <w:tcW w:w="686" w:type="pct"/>
            <w:shd w:val="clear" w:color="auto" w:fill="auto"/>
          </w:tcPr>
          <w:p w14:paraId="46776FBD"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05"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2"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5" w:type="pct"/>
            <w:gridSpan w:val="3"/>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0D1069">
        <w:tc>
          <w:tcPr>
            <w:tcW w:w="686" w:type="pct"/>
            <w:shd w:val="clear" w:color="auto" w:fill="auto"/>
          </w:tcPr>
          <w:p w14:paraId="6D64AC4A"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05"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2"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76"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0D1069">
        <w:tc>
          <w:tcPr>
            <w:tcW w:w="686" w:type="pct"/>
            <w:shd w:val="clear" w:color="auto" w:fill="auto"/>
          </w:tcPr>
          <w:p w14:paraId="35A14884" w14:textId="77777777" w:rsidR="005E295E" w:rsidRPr="00942C0C" w:rsidRDefault="005E295E" w:rsidP="00A858B1">
            <w:pPr>
              <w:spacing w:before="60" w:after="60"/>
              <w:ind w:firstLine="0"/>
              <w:rPr>
                <w:sz w:val="24"/>
                <w:szCs w:val="24"/>
              </w:rPr>
            </w:pPr>
          </w:p>
        </w:tc>
        <w:tc>
          <w:tcPr>
            <w:tcW w:w="916" w:type="pct"/>
            <w:gridSpan w:val="7"/>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05"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5" w:type="pct"/>
            <w:gridSpan w:val="3"/>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76"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7E0898">
        <w:tc>
          <w:tcPr>
            <w:tcW w:w="5000" w:type="pct"/>
            <w:gridSpan w:val="19"/>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0D1069">
        <w:tc>
          <w:tcPr>
            <w:tcW w:w="758"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5" w:type="pct"/>
            <w:gridSpan w:val="5"/>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05"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85" w:type="pct"/>
            <w:gridSpan w:val="3"/>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76"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0D1069">
        <w:tc>
          <w:tcPr>
            <w:tcW w:w="758"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5" w:type="pct"/>
            <w:gridSpan w:val="5"/>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05"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85" w:type="pct"/>
            <w:gridSpan w:val="3"/>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76"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0D1069">
        <w:tc>
          <w:tcPr>
            <w:tcW w:w="758"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5" w:type="pct"/>
            <w:gridSpan w:val="5"/>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05"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5" w:type="pct"/>
            <w:gridSpan w:val="3"/>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7E0898">
        <w:tc>
          <w:tcPr>
            <w:tcW w:w="5000" w:type="pct"/>
            <w:gridSpan w:val="19"/>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0D1069">
        <w:tc>
          <w:tcPr>
            <w:tcW w:w="746"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56" w:type="pct"/>
            <w:gridSpan w:val="6"/>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0D1069">
        <w:tc>
          <w:tcPr>
            <w:tcW w:w="746"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05"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2"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5" w:type="pct"/>
            <w:gridSpan w:val="3"/>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0D1069">
        <w:tc>
          <w:tcPr>
            <w:tcW w:w="746"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05"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2"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5" w:type="pct"/>
            <w:gridSpan w:val="3"/>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76"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7E0898">
        <w:tc>
          <w:tcPr>
            <w:tcW w:w="5000" w:type="pct"/>
            <w:gridSpan w:val="19"/>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0D1069">
        <w:tc>
          <w:tcPr>
            <w:tcW w:w="746"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56" w:type="pct"/>
            <w:gridSpan w:val="6"/>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0D1069">
        <w:tc>
          <w:tcPr>
            <w:tcW w:w="746"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05"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2"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5" w:type="pct"/>
            <w:gridSpan w:val="3"/>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0D1069">
        <w:tc>
          <w:tcPr>
            <w:tcW w:w="746"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05"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2"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5" w:type="pct"/>
            <w:gridSpan w:val="3"/>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76"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w:t>
            </w:r>
            <w:r w:rsidRPr="00942C0C">
              <w:rPr>
                <w:sz w:val="24"/>
                <w:szCs w:val="24"/>
              </w:rPr>
              <w:lastRenderedPageBreak/>
              <w:t>значений во внещние системы. При приеме игнорируется</w:t>
            </w:r>
          </w:p>
        </w:tc>
      </w:tr>
      <w:tr w:rsidR="005E295E" w:rsidRPr="00942C0C" w14:paraId="58686E40" w14:textId="77777777" w:rsidTr="007E0898">
        <w:tc>
          <w:tcPr>
            <w:tcW w:w="5000" w:type="pct"/>
            <w:gridSpan w:val="19"/>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lastRenderedPageBreak/>
              <w:t>Ссылка  справочник ОКТМО</w:t>
            </w:r>
          </w:p>
        </w:tc>
      </w:tr>
      <w:tr w:rsidR="005E295E" w:rsidRPr="00942C0C" w14:paraId="1C28A155" w14:textId="77777777" w:rsidTr="000D1069">
        <w:tc>
          <w:tcPr>
            <w:tcW w:w="746"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56" w:type="pct"/>
            <w:gridSpan w:val="6"/>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0D1069">
        <w:tc>
          <w:tcPr>
            <w:tcW w:w="746"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05"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2"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5" w:type="pct"/>
            <w:gridSpan w:val="3"/>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0D1069">
        <w:tc>
          <w:tcPr>
            <w:tcW w:w="746"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56" w:type="pct"/>
            <w:gridSpan w:val="6"/>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05"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2"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5" w:type="pct"/>
            <w:gridSpan w:val="3"/>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76"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7E0898">
        <w:tc>
          <w:tcPr>
            <w:tcW w:w="5000" w:type="pct"/>
            <w:gridSpan w:val="19"/>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0D1069">
        <w:tc>
          <w:tcPr>
            <w:tcW w:w="746"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56" w:type="pct"/>
            <w:gridSpan w:val="6"/>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0D1069">
        <w:tc>
          <w:tcPr>
            <w:tcW w:w="746"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05"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85" w:type="pct"/>
            <w:gridSpan w:val="3"/>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76"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0D1069">
        <w:tc>
          <w:tcPr>
            <w:tcW w:w="746"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05"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1DF4B48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85" w:type="pct"/>
            <w:gridSpan w:val="3"/>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76" w:type="pct"/>
            <w:shd w:val="clear" w:color="auto" w:fill="auto"/>
          </w:tcPr>
          <w:p w14:paraId="3F2C136C"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\d{9} </w:t>
            </w:r>
          </w:p>
        </w:tc>
      </w:tr>
      <w:tr w:rsidR="005E295E" w:rsidRPr="00942C0C" w14:paraId="56C1E180" w14:textId="77777777" w:rsidTr="000D1069">
        <w:tc>
          <w:tcPr>
            <w:tcW w:w="746"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05"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2"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85" w:type="pct"/>
            <w:gridSpan w:val="3"/>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7E0898">
        <w:tc>
          <w:tcPr>
            <w:tcW w:w="5000" w:type="pct"/>
            <w:gridSpan w:val="19"/>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0D1069">
        <w:tc>
          <w:tcPr>
            <w:tcW w:w="758"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5" w:type="pct"/>
            <w:gridSpan w:val="5"/>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05"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85" w:type="pct"/>
            <w:gridSpan w:val="3"/>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76"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0D1069">
        <w:tc>
          <w:tcPr>
            <w:tcW w:w="758"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5" w:type="pct"/>
            <w:gridSpan w:val="5"/>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05"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85" w:type="pct"/>
            <w:gridSpan w:val="3"/>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0D1069">
        <w:tc>
          <w:tcPr>
            <w:tcW w:w="758"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5" w:type="pct"/>
            <w:gridSpan w:val="5"/>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05"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85" w:type="pct"/>
            <w:gridSpan w:val="3"/>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7E0898">
        <w:tc>
          <w:tcPr>
            <w:tcW w:w="5000" w:type="pct"/>
            <w:gridSpan w:val="19"/>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0D1069">
        <w:tc>
          <w:tcPr>
            <w:tcW w:w="746"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56" w:type="pct"/>
            <w:gridSpan w:val="6"/>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05"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85" w:type="pct"/>
            <w:gridSpan w:val="3"/>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76"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0D1069">
        <w:tc>
          <w:tcPr>
            <w:tcW w:w="746"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05"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0E0C0C4E"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rPr>
              <w:lastRenderedPageBreak/>
              <w:t>«Субъекты РФ»</w:t>
            </w:r>
          </w:p>
        </w:tc>
        <w:tc>
          <w:tcPr>
            <w:tcW w:w="1376"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0D1069">
        <w:tc>
          <w:tcPr>
            <w:tcW w:w="746"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05"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76"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0D1069">
        <w:tc>
          <w:tcPr>
            <w:tcW w:w="746"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05"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85" w:type="pct"/>
            <w:gridSpan w:val="3"/>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0D1069">
        <w:tc>
          <w:tcPr>
            <w:tcW w:w="746"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56" w:type="pct"/>
            <w:gridSpan w:val="6"/>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05"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2"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85" w:type="pct"/>
            <w:gridSpan w:val="3"/>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76"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7E0898">
        <w:tc>
          <w:tcPr>
            <w:tcW w:w="5000" w:type="pct"/>
            <w:gridSpan w:val="19"/>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0D1069">
        <w:tc>
          <w:tcPr>
            <w:tcW w:w="686"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31" w:type="pct"/>
            <w:gridSpan w:val="4"/>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0D1069">
        <w:tc>
          <w:tcPr>
            <w:tcW w:w="686"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31" w:type="pct"/>
            <w:gridSpan w:val="4"/>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39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2"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85" w:type="pct"/>
            <w:gridSpan w:val="3"/>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0D1069">
        <w:tc>
          <w:tcPr>
            <w:tcW w:w="686"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39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2"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85" w:type="pct"/>
            <w:gridSpan w:val="3"/>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0D1069">
        <w:tc>
          <w:tcPr>
            <w:tcW w:w="686"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85" w:type="pct"/>
            <w:gridSpan w:val="3"/>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5E295E" w:rsidRPr="004E28C7" w14:paraId="6FEBDAB5" w14:textId="77777777" w:rsidTr="000D1069">
        <w:tc>
          <w:tcPr>
            <w:tcW w:w="686"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39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85" w:type="pct"/>
            <w:gridSpan w:val="3"/>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0D1069">
        <w:tc>
          <w:tcPr>
            <w:tcW w:w="686"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39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85" w:type="pct"/>
            <w:gridSpan w:val="3"/>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63131D">
        <w:tc>
          <w:tcPr>
            <w:tcW w:w="686"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31" w:type="pct"/>
            <w:gridSpan w:val="4"/>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89"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1" w:type="pct"/>
            <w:gridSpan w:val="2"/>
            <w:shd w:val="clear" w:color="auto" w:fill="auto"/>
            <w:hideMark/>
          </w:tcPr>
          <w:p w14:paraId="11CE8A48" w14:textId="77777777" w:rsidR="000D1069" w:rsidRPr="004E28C7" w:rsidRDefault="000D1069" w:rsidP="0063131D">
            <w:pPr>
              <w:spacing w:before="60" w:after="60"/>
              <w:ind w:firstLine="0"/>
              <w:rPr>
                <w:sz w:val="24"/>
                <w:szCs w:val="24"/>
              </w:rPr>
            </w:pPr>
            <w:r w:rsidRPr="000D1069">
              <w:rPr>
                <w:sz w:val="24"/>
                <w:szCs w:val="24"/>
              </w:rPr>
              <w:t>Дата публикации банковской гарантии</w:t>
            </w:r>
          </w:p>
        </w:tc>
        <w:tc>
          <w:tcPr>
            <w:tcW w:w="1383"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0D1069">
        <w:tc>
          <w:tcPr>
            <w:tcW w:w="686"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39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85" w:type="pct"/>
            <w:gridSpan w:val="3"/>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5E295E" w:rsidRPr="004E28C7" w14:paraId="15E95390" w14:textId="77777777" w:rsidTr="000D1069">
        <w:tc>
          <w:tcPr>
            <w:tcW w:w="686"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39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85" w:type="pct"/>
            <w:gridSpan w:val="3"/>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0D1069">
        <w:tc>
          <w:tcPr>
            <w:tcW w:w="686"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39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2"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85" w:type="pct"/>
            <w:gridSpan w:val="3"/>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76"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0D1069">
        <w:tc>
          <w:tcPr>
            <w:tcW w:w="686"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2"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85" w:type="pct"/>
            <w:gridSpan w:val="3"/>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76"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0D1069">
        <w:tc>
          <w:tcPr>
            <w:tcW w:w="686" w:type="pct"/>
            <w:shd w:val="clear" w:color="auto" w:fill="auto"/>
          </w:tcPr>
          <w:p w14:paraId="02211544"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39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85" w:type="pct"/>
            <w:gridSpan w:val="3"/>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 xml:space="preserve">Дата вступления в силу банковской </w:t>
            </w:r>
            <w:r w:rsidRPr="00D4460D">
              <w:rPr>
                <w:sz w:val="24"/>
                <w:szCs w:val="24"/>
              </w:rPr>
              <w:lastRenderedPageBreak/>
              <w:t>гарантии</w:t>
            </w:r>
          </w:p>
        </w:tc>
        <w:tc>
          <w:tcPr>
            <w:tcW w:w="1376"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0D1069">
        <w:tc>
          <w:tcPr>
            <w:tcW w:w="686" w:type="pct"/>
            <w:shd w:val="clear" w:color="auto" w:fill="auto"/>
          </w:tcPr>
          <w:p w14:paraId="43A806C2"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39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85" w:type="pct"/>
            <w:gridSpan w:val="3"/>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0D1069">
        <w:tc>
          <w:tcPr>
            <w:tcW w:w="686" w:type="pct"/>
            <w:shd w:val="clear" w:color="auto" w:fill="auto"/>
          </w:tcPr>
          <w:p w14:paraId="2A2F21AA"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39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85" w:type="pct"/>
            <w:gridSpan w:val="3"/>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0D1069">
        <w:tc>
          <w:tcPr>
            <w:tcW w:w="686" w:type="pct"/>
            <w:shd w:val="clear" w:color="auto" w:fill="auto"/>
          </w:tcPr>
          <w:p w14:paraId="3343BE76"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39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85" w:type="pct"/>
            <w:gridSpan w:val="3"/>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7E0898">
        <w:tc>
          <w:tcPr>
            <w:tcW w:w="5000" w:type="pct"/>
            <w:gridSpan w:val="19"/>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0D1069">
        <w:tc>
          <w:tcPr>
            <w:tcW w:w="746"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5"/>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6" w:type="pct"/>
            <w:gridSpan w:val="3"/>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2"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9" w:type="pct"/>
            <w:gridSpan w:val="2"/>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90" w:type="pct"/>
            <w:gridSpan w:val="3"/>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0D1069">
        <w:tc>
          <w:tcPr>
            <w:tcW w:w="746"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5"/>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6" w:type="pct"/>
            <w:gridSpan w:val="3"/>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2"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9" w:type="pct"/>
            <w:gridSpan w:val="2"/>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0" w:type="pct"/>
            <w:gridSpan w:val="3"/>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0D1069">
        <w:tc>
          <w:tcPr>
            <w:tcW w:w="746"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5"/>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6" w:type="pct"/>
            <w:gridSpan w:val="3"/>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2"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9" w:type="pct"/>
            <w:gridSpan w:val="2"/>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90" w:type="pct"/>
            <w:gridSpan w:val="3"/>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0D1069">
        <w:tc>
          <w:tcPr>
            <w:tcW w:w="746"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5"/>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6" w:type="pct"/>
            <w:gridSpan w:val="3"/>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2"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9" w:type="pct"/>
            <w:gridSpan w:val="2"/>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90" w:type="pct"/>
            <w:gridSpan w:val="3"/>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0D1069">
        <w:tc>
          <w:tcPr>
            <w:tcW w:w="746"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5"/>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6" w:type="pct"/>
            <w:gridSpan w:val="3"/>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2"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9" w:type="pct"/>
            <w:gridSpan w:val="2"/>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90" w:type="pct"/>
            <w:gridSpan w:val="3"/>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0D1069">
        <w:tc>
          <w:tcPr>
            <w:tcW w:w="746"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5"/>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6" w:type="pct"/>
            <w:gridSpan w:val="3"/>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2"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9" w:type="pct"/>
            <w:gridSpan w:val="2"/>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0" w:type="pct"/>
            <w:gridSpan w:val="3"/>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7E0898">
        <w:tc>
          <w:tcPr>
            <w:tcW w:w="5000" w:type="pct"/>
            <w:gridSpan w:val="19"/>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lastRenderedPageBreak/>
              <w:t>Обеспечение исполнения контракта</w:t>
            </w:r>
          </w:p>
        </w:tc>
      </w:tr>
      <w:tr w:rsidR="005E295E" w:rsidRPr="004E28C7" w14:paraId="013CFC78" w14:textId="77777777" w:rsidTr="000D1069">
        <w:tc>
          <w:tcPr>
            <w:tcW w:w="686"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31" w:type="pct"/>
            <w:gridSpan w:val="4"/>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0D1069">
        <w:tc>
          <w:tcPr>
            <w:tcW w:w="686"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39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85" w:type="pct"/>
            <w:gridSpan w:val="3"/>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0D1069">
        <w:tc>
          <w:tcPr>
            <w:tcW w:w="686"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85" w:type="pct"/>
            <w:gridSpan w:val="3"/>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76"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0D1069">
        <w:tc>
          <w:tcPr>
            <w:tcW w:w="686"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39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85" w:type="pct"/>
            <w:gridSpan w:val="3"/>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 xml:space="preserve">При приеме на РК РБГ контролируется, что лот с указанным номером должен присутствовать </w:t>
            </w:r>
            <w:r w:rsidRPr="004E28C7">
              <w:rPr>
                <w:sz w:val="24"/>
                <w:szCs w:val="24"/>
              </w:rPr>
              <w:lastRenderedPageBreak/>
              <w:t>в закупке с номером, указанным в поле «Номер закупки»</w:t>
            </w:r>
          </w:p>
        </w:tc>
      </w:tr>
      <w:tr w:rsidR="005E295E" w:rsidRPr="004E28C7" w14:paraId="0B768A28" w14:textId="77777777" w:rsidTr="000D1069">
        <w:tc>
          <w:tcPr>
            <w:tcW w:w="686" w:type="pct"/>
            <w:shd w:val="clear" w:color="auto" w:fill="auto"/>
          </w:tcPr>
          <w:p w14:paraId="2312E83F"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39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2"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85" w:type="pct"/>
            <w:gridSpan w:val="3"/>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76"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7E0898">
        <w:tc>
          <w:tcPr>
            <w:tcW w:w="5000" w:type="pct"/>
            <w:gridSpan w:val="19"/>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0D1069">
        <w:tc>
          <w:tcPr>
            <w:tcW w:w="686"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31" w:type="pct"/>
            <w:gridSpan w:val="4"/>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0D1069">
        <w:tc>
          <w:tcPr>
            <w:tcW w:w="686"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39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85" w:type="pct"/>
            <w:gridSpan w:val="3"/>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76"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5E295E" w:rsidRPr="004E28C7" w14:paraId="32ED8003" w14:textId="77777777" w:rsidTr="000D1069">
        <w:tc>
          <w:tcPr>
            <w:tcW w:w="686" w:type="pct"/>
            <w:shd w:val="clear" w:color="auto" w:fill="auto"/>
            <w:hideMark/>
          </w:tcPr>
          <w:p w14:paraId="7FC410D4"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1FC68E2D" w14:textId="77777777" w:rsidR="005E295E" w:rsidRPr="004E28C7" w:rsidRDefault="005E295E" w:rsidP="00A858B1">
            <w:pPr>
              <w:spacing w:before="60" w:after="60"/>
              <w:ind w:firstLine="0"/>
              <w:rPr>
                <w:sz w:val="24"/>
                <w:szCs w:val="24"/>
              </w:rPr>
            </w:pPr>
            <w:r w:rsidRPr="004E28C7">
              <w:rPr>
                <w:sz w:val="24"/>
                <w:szCs w:val="24"/>
              </w:rPr>
              <w:t xml:space="preserve">fullName </w:t>
            </w:r>
          </w:p>
        </w:tc>
        <w:tc>
          <w:tcPr>
            <w:tcW w:w="390" w:type="pct"/>
            <w:gridSpan w:val="6"/>
            <w:shd w:val="clear" w:color="auto" w:fill="auto"/>
            <w:hideMark/>
          </w:tcPr>
          <w:p w14:paraId="1F492340"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hideMark/>
          </w:tcPr>
          <w:p w14:paraId="53DA0BFD"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85" w:type="pct"/>
            <w:gridSpan w:val="3"/>
            <w:shd w:val="clear" w:color="auto" w:fill="auto"/>
            <w:hideMark/>
          </w:tcPr>
          <w:p w14:paraId="6F0ADC86" w14:textId="77777777" w:rsidR="005E295E" w:rsidRPr="004E28C7" w:rsidRDefault="005E295E" w:rsidP="00A858B1">
            <w:pPr>
              <w:spacing w:before="60" w:after="60"/>
              <w:ind w:firstLine="0"/>
              <w:rPr>
                <w:sz w:val="24"/>
                <w:szCs w:val="24"/>
              </w:rPr>
            </w:pPr>
            <w:r w:rsidRPr="004E28C7">
              <w:rPr>
                <w:sz w:val="24"/>
                <w:szCs w:val="24"/>
              </w:rPr>
              <w:t>Полное наименование</w:t>
            </w:r>
          </w:p>
        </w:tc>
        <w:tc>
          <w:tcPr>
            <w:tcW w:w="1376" w:type="pct"/>
            <w:shd w:val="clear" w:color="auto" w:fill="auto"/>
            <w:hideMark/>
          </w:tcPr>
          <w:p w14:paraId="0EBAE4F0"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15E299DC" w14:textId="77777777" w:rsidTr="000D1069">
        <w:tc>
          <w:tcPr>
            <w:tcW w:w="686" w:type="pct"/>
            <w:shd w:val="clear" w:color="auto" w:fill="auto"/>
          </w:tcPr>
          <w:p w14:paraId="5C54CF1A"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39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85" w:type="pct"/>
            <w:gridSpan w:val="3"/>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0D1069">
        <w:tc>
          <w:tcPr>
            <w:tcW w:w="686" w:type="pct"/>
            <w:shd w:val="clear" w:color="auto" w:fill="auto"/>
          </w:tcPr>
          <w:p w14:paraId="313555E7"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39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85" w:type="pct"/>
            <w:gridSpan w:val="3"/>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0D1069">
        <w:tc>
          <w:tcPr>
            <w:tcW w:w="686" w:type="pct"/>
            <w:shd w:val="clear" w:color="auto" w:fill="auto"/>
          </w:tcPr>
          <w:p w14:paraId="735666AA"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39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85" w:type="pct"/>
            <w:gridSpan w:val="3"/>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76"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0D1069">
        <w:tc>
          <w:tcPr>
            <w:tcW w:w="686" w:type="pct"/>
            <w:shd w:val="clear" w:color="auto" w:fill="auto"/>
          </w:tcPr>
          <w:p w14:paraId="18EABEF2"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39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2" w:type="pct"/>
            <w:gridSpan w:val="4"/>
            <w:shd w:val="clear" w:color="auto" w:fill="auto"/>
          </w:tcPr>
          <w:p w14:paraId="07A81336"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85" w:type="pct"/>
            <w:gridSpan w:val="3"/>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76" w:type="pct"/>
            <w:shd w:val="clear" w:color="auto" w:fill="auto"/>
          </w:tcPr>
          <w:p w14:paraId="4CAFE08C" w14:textId="77777777" w:rsidR="005E295E" w:rsidRPr="004E28C7" w:rsidRDefault="005E295E" w:rsidP="00A858B1">
            <w:pPr>
              <w:spacing w:before="60" w:after="60"/>
              <w:ind w:firstLine="0"/>
              <w:rPr>
                <w:sz w:val="24"/>
                <w:szCs w:val="24"/>
              </w:rPr>
            </w:pPr>
            <w:r w:rsidRPr="004E28C7">
              <w:rPr>
                <w:sz w:val="24"/>
                <w:szCs w:val="24"/>
              </w:rPr>
              <w:t>Шаблон значения: \d{9}</w:t>
            </w:r>
          </w:p>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0D1069">
        <w:tc>
          <w:tcPr>
            <w:tcW w:w="686" w:type="pct"/>
            <w:shd w:val="clear" w:color="auto" w:fill="auto"/>
          </w:tcPr>
          <w:p w14:paraId="4883479B"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39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2"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85" w:type="pct"/>
            <w:gridSpan w:val="3"/>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0D1069">
        <w:tc>
          <w:tcPr>
            <w:tcW w:w="686"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31" w:type="pct"/>
            <w:gridSpan w:val="4"/>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85" w:type="pct"/>
            <w:gridSpan w:val="3"/>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 xml:space="preserve">Организационно-правовая форма организации в Общероссийском классификаторе </w:t>
            </w:r>
            <w:r w:rsidRPr="004E28C7">
              <w:rPr>
                <w:sz w:val="24"/>
                <w:szCs w:val="24"/>
              </w:rPr>
              <w:lastRenderedPageBreak/>
              <w:t>организационно-правовых форм (ОКОПФ)</w:t>
            </w:r>
          </w:p>
        </w:tc>
        <w:tc>
          <w:tcPr>
            <w:tcW w:w="1376"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lastRenderedPageBreak/>
              <w:t>Узел заполняется только при передаче значений во внещние системы. При приеме игнорируется.</w:t>
            </w:r>
          </w:p>
        </w:tc>
      </w:tr>
      <w:tr w:rsidR="005E295E" w:rsidRPr="00942C0C" w14:paraId="2B99481A" w14:textId="77777777" w:rsidTr="000D1069">
        <w:tc>
          <w:tcPr>
            <w:tcW w:w="686" w:type="pct"/>
            <w:shd w:val="clear" w:color="auto" w:fill="auto"/>
          </w:tcPr>
          <w:p w14:paraId="6F6B03A3"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39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76"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0D1069">
        <w:tc>
          <w:tcPr>
            <w:tcW w:w="686" w:type="pct"/>
            <w:shd w:val="clear" w:color="auto" w:fill="auto"/>
          </w:tcPr>
          <w:p w14:paraId="326FE5C9"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39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76"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0D1069">
        <w:tc>
          <w:tcPr>
            <w:tcW w:w="686" w:type="pct"/>
            <w:shd w:val="clear" w:color="auto" w:fill="auto"/>
          </w:tcPr>
          <w:p w14:paraId="7DC42AEE"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39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85" w:type="pct"/>
            <w:gridSpan w:val="3"/>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0D1069">
        <w:tc>
          <w:tcPr>
            <w:tcW w:w="686" w:type="pct"/>
            <w:shd w:val="clear" w:color="auto" w:fill="auto"/>
          </w:tcPr>
          <w:p w14:paraId="0E7A683F" w14:textId="77777777" w:rsidR="005E295E" w:rsidRPr="00942C0C" w:rsidRDefault="005E295E" w:rsidP="00A858B1">
            <w:pPr>
              <w:spacing w:before="60" w:after="60"/>
              <w:ind w:firstLine="0"/>
              <w:rPr>
                <w:sz w:val="24"/>
                <w:szCs w:val="24"/>
              </w:rPr>
            </w:pPr>
          </w:p>
        </w:tc>
        <w:tc>
          <w:tcPr>
            <w:tcW w:w="831" w:type="pct"/>
            <w:gridSpan w:val="4"/>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2" w:type="pct"/>
            <w:gridSpan w:val="5"/>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9" w:type="pct"/>
            <w:gridSpan w:val="2"/>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90" w:type="pct"/>
            <w:gridSpan w:val="3"/>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7E0898">
        <w:tc>
          <w:tcPr>
            <w:tcW w:w="5000" w:type="pct"/>
            <w:gridSpan w:val="19"/>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0D1069">
        <w:tc>
          <w:tcPr>
            <w:tcW w:w="686"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31" w:type="pct"/>
            <w:gridSpan w:val="4"/>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39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0D1069">
        <w:tc>
          <w:tcPr>
            <w:tcW w:w="686" w:type="pct"/>
            <w:shd w:val="clear" w:color="auto" w:fill="auto"/>
          </w:tcPr>
          <w:p w14:paraId="169CD48E"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39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85" w:type="pct"/>
            <w:gridSpan w:val="3"/>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0D1069">
        <w:tc>
          <w:tcPr>
            <w:tcW w:w="686" w:type="pct"/>
            <w:shd w:val="clear" w:color="auto" w:fill="auto"/>
          </w:tcPr>
          <w:p w14:paraId="2CDCFE67" w14:textId="77777777" w:rsidR="005E295E" w:rsidRPr="004E28C7" w:rsidRDefault="005E295E" w:rsidP="00A858B1">
            <w:pPr>
              <w:spacing w:before="60" w:after="60"/>
              <w:ind w:firstLine="0"/>
              <w:rPr>
                <w:sz w:val="24"/>
                <w:szCs w:val="24"/>
              </w:rPr>
            </w:pPr>
          </w:p>
        </w:tc>
        <w:tc>
          <w:tcPr>
            <w:tcW w:w="831" w:type="pct"/>
            <w:gridSpan w:val="4"/>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39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2"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85" w:type="pct"/>
            <w:gridSpan w:val="3"/>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76"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0D1069">
        <w:tc>
          <w:tcPr>
            <w:tcW w:w="686"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31" w:type="pct"/>
            <w:gridSpan w:val="4"/>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0D1069">
        <w:tc>
          <w:tcPr>
            <w:tcW w:w="686"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31" w:type="pct"/>
            <w:gridSpan w:val="4"/>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39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85" w:type="pct"/>
            <w:gridSpan w:val="3"/>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76"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40274C">
        <w:tc>
          <w:tcPr>
            <w:tcW w:w="5000" w:type="pct"/>
            <w:gridSpan w:val="19"/>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0D1069">
        <w:tc>
          <w:tcPr>
            <w:tcW w:w="686"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lastRenderedPageBreak/>
              <w:t>extPrintForm</w:t>
            </w:r>
          </w:p>
        </w:tc>
        <w:tc>
          <w:tcPr>
            <w:tcW w:w="831" w:type="pct"/>
            <w:gridSpan w:val="4"/>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2" w:type="pct"/>
            <w:gridSpan w:val="5"/>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27" w:type="pct"/>
            <w:gridSpan w:val="3"/>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197" w:type="pct"/>
            <w:gridSpan w:val="5"/>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0D1069">
        <w:tc>
          <w:tcPr>
            <w:tcW w:w="686"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4"/>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2" w:type="pct"/>
            <w:gridSpan w:val="5"/>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7" w:type="pct"/>
            <w:gridSpan w:val="3"/>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7" w:type="pct"/>
            <w:gridSpan w:val="5"/>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0D1069">
        <w:tc>
          <w:tcPr>
            <w:tcW w:w="686"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31" w:type="pct"/>
            <w:gridSpan w:val="4"/>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2" w:type="pct"/>
            <w:gridSpan w:val="5"/>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7" w:type="pct"/>
            <w:gridSpan w:val="3"/>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7" w:type="pct"/>
            <w:gridSpan w:val="5"/>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6014A21" w14:textId="77777777" w:rsidTr="000D1069">
        <w:tc>
          <w:tcPr>
            <w:tcW w:w="686" w:type="pct"/>
            <w:vMerge/>
            <w:shd w:val="clear" w:color="auto" w:fill="auto"/>
          </w:tcPr>
          <w:p w14:paraId="2D1FD21C" w14:textId="77777777" w:rsidR="007E0898" w:rsidRPr="007E0898" w:rsidRDefault="007E0898" w:rsidP="0040274C">
            <w:pPr>
              <w:spacing w:before="60" w:after="60"/>
              <w:ind w:firstLine="0"/>
              <w:rPr>
                <w:sz w:val="24"/>
                <w:szCs w:val="24"/>
              </w:rPr>
            </w:pPr>
          </w:p>
        </w:tc>
        <w:tc>
          <w:tcPr>
            <w:tcW w:w="831" w:type="pct"/>
            <w:gridSpan w:val="4"/>
            <w:shd w:val="clear" w:color="auto" w:fill="auto"/>
          </w:tcPr>
          <w:p w14:paraId="38CC4C1F" w14:textId="77777777" w:rsidR="007E0898" w:rsidRPr="007E0898" w:rsidRDefault="007E0898" w:rsidP="0040274C">
            <w:pPr>
              <w:spacing w:before="60" w:after="60"/>
              <w:ind w:firstLine="0"/>
              <w:rPr>
                <w:sz w:val="24"/>
                <w:szCs w:val="24"/>
              </w:rPr>
            </w:pPr>
            <w:r w:rsidRPr="007E0898">
              <w:rPr>
                <w:sz w:val="24"/>
                <w:szCs w:val="24"/>
              </w:rPr>
              <w:t>signature</w:t>
            </w:r>
          </w:p>
        </w:tc>
        <w:tc>
          <w:tcPr>
            <w:tcW w:w="382" w:type="pct"/>
            <w:gridSpan w:val="5"/>
            <w:shd w:val="clear" w:color="auto" w:fill="auto"/>
            <w:vAlign w:val="center"/>
          </w:tcPr>
          <w:p w14:paraId="109113D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7" w:type="pct"/>
            <w:gridSpan w:val="3"/>
            <w:shd w:val="clear" w:color="auto" w:fill="auto"/>
            <w:vAlign w:val="center"/>
          </w:tcPr>
          <w:p w14:paraId="28B2B2A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7" w:type="pct"/>
            <w:gridSpan w:val="5"/>
            <w:shd w:val="clear" w:color="auto" w:fill="auto"/>
            <w:vAlign w:val="center"/>
          </w:tcPr>
          <w:p w14:paraId="6A7CE6E4" w14:textId="16F93D09"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54B2AF70" w14:textId="77777777" w:rsidR="007E0898" w:rsidRPr="007E0898" w:rsidRDefault="007E0898" w:rsidP="0040274C">
            <w:pPr>
              <w:spacing w:before="60" w:after="60"/>
              <w:ind w:firstLine="0"/>
              <w:rPr>
                <w:sz w:val="24"/>
                <w:szCs w:val="24"/>
              </w:rPr>
            </w:pPr>
          </w:p>
        </w:tc>
      </w:tr>
      <w:tr w:rsidR="007E0898" w:rsidRPr="007E0898" w14:paraId="1BE4FC56" w14:textId="77777777" w:rsidTr="000D1069">
        <w:tc>
          <w:tcPr>
            <w:tcW w:w="686" w:type="pct"/>
            <w:shd w:val="clear" w:color="auto" w:fill="auto"/>
          </w:tcPr>
          <w:p w14:paraId="5A85CA26" w14:textId="77777777" w:rsidR="007E0898" w:rsidRPr="007E0898" w:rsidRDefault="007E0898" w:rsidP="0040274C">
            <w:pPr>
              <w:spacing w:before="60" w:after="60"/>
              <w:ind w:firstLine="0"/>
              <w:rPr>
                <w:sz w:val="24"/>
                <w:szCs w:val="24"/>
              </w:rPr>
            </w:pPr>
          </w:p>
        </w:tc>
        <w:tc>
          <w:tcPr>
            <w:tcW w:w="831" w:type="pct"/>
            <w:gridSpan w:val="4"/>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2" w:type="pct"/>
            <w:gridSpan w:val="5"/>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7" w:type="pct"/>
            <w:gridSpan w:val="3"/>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7" w:type="pct"/>
            <w:gridSpan w:val="5"/>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0D1069">
        <w:tc>
          <w:tcPr>
            <w:tcW w:w="686" w:type="pct"/>
            <w:shd w:val="clear" w:color="auto" w:fill="auto"/>
          </w:tcPr>
          <w:p w14:paraId="3AB130BB" w14:textId="77777777" w:rsidR="007E0898" w:rsidRPr="007E0898" w:rsidRDefault="007E0898" w:rsidP="0040274C">
            <w:pPr>
              <w:spacing w:before="60" w:after="60"/>
              <w:ind w:firstLine="0"/>
              <w:rPr>
                <w:sz w:val="24"/>
                <w:szCs w:val="24"/>
              </w:rPr>
            </w:pPr>
          </w:p>
        </w:tc>
        <w:tc>
          <w:tcPr>
            <w:tcW w:w="831" w:type="pct"/>
            <w:gridSpan w:val="4"/>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2" w:type="pct"/>
            <w:gridSpan w:val="5"/>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7" w:type="pct"/>
            <w:gridSpan w:val="3"/>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7" w:type="pct"/>
            <w:gridSpan w:val="5"/>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72F5DC68" w14:textId="4AD276E7" w:rsidR="00893949" w:rsidRPr="007E0898" w:rsidRDefault="00893949" w:rsidP="00893949">
            <w:pPr>
              <w:ind w:firstLine="0"/>
              <w:rPr>
                <w:sz w:val="24"/>
                <w:szCs w:val="24"/>
                <w:lang w:val="en-US"/>
              </w:rPr>
            </w:pPr>
            <w:r>
              <w:rPr>
                <w:sz w:val="24"/>
                <w:szCs w:val="24"/>
                <w:lang w:val="en-US"/>
              </w:rPr>
              <w:t>xml</w:t>
            </w:r>
          </w:p>
        </w:tc>
      </w:tr>
      <w:tr w:rsidR="007E0898" w:rsidRPr="007E0898" w14:paraId="6796F5C7" w14:textId="77777777" w:rsidTr="000D1069">
        <w:tc>
          <w:tcPr>
            <w:tcW w:w="686"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31" w:type="pct"/>
            <w:gridSpan w:val="4"/>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2" w:type="pct"/>
            <w:gridSpan w:val="5"/>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7" w:type="pct"/>
            <w:gridSpan w:val="3"/>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7" w:type="pct"/>
            <w:gridSpan w:val="5"/>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7E0898">
        <w:tc>
          <w:tcPr>
            <w:tcW w:w="5000" w:type="pct"/>
            <w:gridSpan w:val="19"/>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0D1069">
        <w:tc>
          <w:tcPr>
            <w:tcW w:w="686" w:type="pct"/>
            <w:shd w:val="clear" w:color="auto" w:fill="auto"/>
            <w:hideMark/>
          </w:tcPr>
          <w:p w14:paraId="56EE4FD5" w14:textId="04440153" w:rsidR="005E295E" w:rsidRPr="004E28C7" w:rsidRDefault="00DB7328" w:rsidP="00A858B1">
            <w:pPr>
              <w:spacing w:before="60" w:after="60"/>
              <w:ind w:firstLine="0"/>
              <w:rPr>
                <w:sz w:val="24"/>
                <w:szCs w:val="24"/>
              </w:rPr>
            </w:pPr>
            <w:r w:rsidRPr="00DB7328">
              <w:rPr>
                <w:b/>
                <w:bCs/>
                <w:sz w:val="24"/>
                <w:szCs w:val="24"/>
              </w:rPr>
              <w:t>guaranteeReturns</w:t>
            </w:r>
            <w:r>
              <w:t xml:space="preserve"> </w:t>
            </w:r>
            <w:r w:rsidRPr="00DB7328">
              <w:rPr>
                <w:b/>
                <w:bCs/>
                <w:sz w:val="24"/>
                <w:szCs w:val="24"/>
              </w:rPr>
              <w:t>guaranteeReturn</w:t>
            </w:r>
          </w:p>
        </w:tc>
        <w:tc>
          <w:tcPr>
            <w:tcW w:w="831" w:type="pct"/>
            <w:gridSpan w:val="4"/>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39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85" w:type="pct"/>
            <w:gridSpan w:val="3"/>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76"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0D1069">
        <w:tc>
          <w:tcPr>
            <w:tcW w:w="686"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31" w:type="pct"/>
            <w:gridSpan w:val="4"/>
            <w:shd w:val="clear" w:color="auto" w:fill="auto"/>
          </w:tcPr>
          <w:p w14:paraId="41F0BE4F" w14:textId="0DF86EE0" w:rsidR="005E295E" w:rsidRPr="004E28C7" w:rsidRDefault="005E295E" w:rsidP="00A858B1">
            <w:pPr>
              <w:spacing w:before="60" w:after="60"/>
              <w:ind w:firstLine="0"/>
              <w:rPr>
                <w:sz w:val="24"/>
                <w:szCs w:val="24"/>
                <w:lang w:val="en-US"/>
              </w:rPr>
            </w:pPr>
          </w:p>
        </w:tc>
        <w:tc>
          <w:tcPr>
            <w:tcW w:w="39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2"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85" w:type="pct"/>
            <w:gridSpan w:val="3"/>
            <w:shd w:val="clear" w:color="auto" w:fill="auto"/>
          </w:tcPr>
          <w:p w14:paraId="4573721A" w14:textId="255A0413" w:rsidR="005E295E" w:rsidRPr="004E28C7" w:rsidRDefault="005E295E" w:rsidP="00A858B1">
            <w:pPr>
              <w:spacing w:before="60" w:after="60"/>
              <w:ind w:firstLine="0"/>
              <w:rPr>
                <w:sz w:val="24"/>
                <w:szCs w:val="24"/>
              </w:rPr>
            </w:pPr>
          </w:p>
        </w:tc>
        <w:tc>
          <w:tcPr>
            <w:tcW w:w="1376"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0D1069">
        <w:tc>
          <w:tcPr>
            <w:tcW w:w="686"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31" w:type="pct"/>
            <w:gridSpan w:val="4"/>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39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2"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76"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0D1069">
        <w:tc>
          <w:tcPr>
            <w:tcW w:w="686"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31" w:type="pct"/>
            <w:gridSpan w:val="4"/>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39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2"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85" w:type="pct"/>
            <w:gridSpan w:val="3"/>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76"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7E0898">
        <w:tc>
          <w:tcPr>
            <w:tcW w:w="5000" w:type="pct"/>
            <w:gridSpan w:val="19"/>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0D1069">
        <w:tc>
          <w:tcPr>
            <w:tcW w:w="686"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6"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331" w:type="pct"/>
            <w:gridSpan w:val="5"/>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604"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197" w:type="pct"/>
            <w:gridSpan w:val="5"/>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76"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0D1069">
        <w:tc>
          <w:tcPr>
            <w:tcW w:w="686" w:type="pct"/>
            <w:shd w:val="clear" w:color="auto" w:fill="auto"/>
          </w:tcPr>
          <w:p w14:paraId="5964A5FF"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331" w:type="pct"/>
            <w:gridSpan w:val="5"/>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604"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197" w:type="pct"/>
            <w:gridSpan w:val="5"/>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76" w:type="pct"/>
            <w:shd w:val="clear" w:color="auto" w:fill="auto"/>
          </w:tcPr>
          <w:p w14:paraId="2C8AF008" w14:textId="77777777" w:rsidR="00DB7328" w:rsidRPr="00AB22C0" w:rsidRDefault="00DB7328" w:rsidP="00A858B1">
            <w:pPr>
              <w:spacing w:before="60" w:after="60"/>
              <w:ind w:firstLine="0"/>
              <w:rPr>
                <w:sz w:val="24"/>
                <w:szCs w:val="24"/>
              </w:rPr>
            </w:pPr>
          </w:p>
        </w:tc>
      </w:tr>
      <w:tr w:rsidR="00DB7328" w:rsidRPr="002947D3" w14:paraId="20F94675" w14:textId="77777777" w:rsidTr="000D1069">
        <w:tc>
          <w:tcPr>
            <w:tcW w:w="686" w:type="pct"/>
            <w:shd w:val="clear" w:color="auto" w:fill="auto"/>
          </w:tcPr>
          <w:p w14:paraId="20B1444E"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331" w:type="pct"/>
            <w:gridSpan w:val="5"/>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604"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197" w:type="pct"/>
            <w:gridSpan w:val="5"/>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76"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0D1069">
        <w:tc>
          <w:tcPr>
            <w:tcW w:w="686" w:type="pct"/>
            <w:shd w:val="clear" w:color="auto" w:fill="auto"/>
          </w:tcPr>
          <w:p w14:paraId="1610BBBE"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331" w:type="pct"/>
            <w:gridSpan w:val="5"/>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604"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197" w:type="pct"/>
            <w:gridSpan w:val="5"/>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76" w:type="pct"/>
            <w:shd w:val="clear" w:color="auto" w:fill="auto"/>
          </w:tcPr>
          <w:p w14:paraId="51E39734" w14:textId="77777777" w:rsidR="00DB7328" w:rsidRPr="00AB22C0" w:rsidRDefault="00DB7328" w:rsidP="00A858B1">
            <w:pPr>
              <w:spacing w:before="60" w:after="60"/>
              <w:ind w:firstLine="0"/>
              <w:rPr>
                <w:sz w:val="24"/>
                <w:szCs w:val="24"/>
              </w:rPr>
            </w:pPr>
          </w:p>
        </w:tc>
      </w:tr>
      <w:tr w:rsidR="00DB7328" w:rsidRPr="00097204" w14:paraId="6935315D" w14:textId="77777777" w:rsidTr="007E0898">
        <w:tc>
          <w:tcPr>
            <w:tcW w:w="5000" w:type="pct"/>
            <w:gridSpan w:val="19"/>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lastRenderedPageBreak/>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0D1069">
        <w:tc>
          <w:tcPr>
            <w:tcW w:w="686"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6"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331" w:type="pct"/>
            <w:gridSpan w:val="5"/>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35"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65" w:type="pct"/>
            <w:gridSpan w:val="6"/>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76"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0D1069">
        <w:tc>
          <w:tcPr>
            <w:tcW w:w="686" w:type="pct"/>
            <w:shd w:val="clear" w:color="auto" w:fill="auto"/>
          </w:tcPr>
          <w:p w14:paraId="6717B9C4"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331" w:type="pct"/>
            <w:gridSpan w:val="5"/>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35"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65" w:type="pct"/>
            <w:gridSpan w:val="6"/>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76" w:type="pct"/>
            <w:shd w:val="clear" w:color="auto" w:fill="auto"/>
          </w:tcPr>
          <w:p w14:paraId="42FC6B48" w14:textId="77777777" w:rsidR="00DB7328" w:rsidRPr="00AB22C0" w:rsidRDefault="00DB7328" w:rsidP="00A858B1">
            <w:pPr>
              <w:spacing w:before="60" w:after="60"/>
              <w:ind w:firstLine="0"/>
              <w:rPr>
                <w:sz w:val="24"/>
                <w:szCs w:val="24"/>
              </w:rPr>
            </w:pPr>
          </w:p>
        </w:tc>
      </w:tr>
      <w:tr w:rsidR="00DB7328" w:rsidRPr="002947D3" w14:paraId="514237C9" w14:textId="77777777" w:rsidTr="000D1069">
        <w:tc>
          <w:tcPr>
            <w:tcW w:w="686" w:type="pct"/>
            <w:shd w:val="clear" w:color="auto" w:fill="auto"/>
          </w:tcPr>
          <w:p w14:paraId="3CA8E821"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331" w:type="pct"/>
            <w:gridSpan w:val="5"/>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35"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65" w:type="pct"/>
            <w:gridSpan w:val="6"/>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76" w:type="pct"/>
            <w:shd w:val="clear" w:color="auto" w:fill="auto"/>
          </w:tcPr>
          <w:p w14:paraId="2EF03C33" w14:textId="77777777" w:rsidR="00DB7328" w:rsidRPr="00AB22C0" w:rsidRDefault="00DB7328" w:rsidP="00A858B1">
            <w:pPr>
              <w:spacing w:before="60" w:after="60"/>
              <w:ind w:firstLine="0"/>
              <w:rPr>
                <w:sz w:val="24"/>
                <w:szCs w:val="24"/>
              </w:rPr>
            </w:pPr>
          </w:p>
        </w:tc>
      </w:tr>
      <w:tr w:rsidR="00DB7328" w:rsidRPr="002947D3" w14:paraId="05C4B27D" w14:textId="77777777" w:rsidTr="000D1069">
        <w:tc>
          <w:tcPr>
            <w:tcW w:w="686" w:type="pct"/>
            <w:shd w:val="clear" w:color="auto" w:fill="auto"/>
          </w:tcPr>
          <w:p w14:paraId="7462E9E4"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331" w:type="pct"/>
            <w:gridSpan w:val="5"/>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35"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65" w:type="pct"/>
            <w:gridSpan w:val="6"/>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76"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0D1069">
        <w:tc>
          <w:tcPr>
            <w:tcW w:w="686" w:type="pct"/>
            <w:shd w:val="clear" w:color="auto" w:fill="auto"/>
          </w:tcPr>
          <w:p w14:paraId="66001703" w14:textId="77777777" w:rsidR="00DB7328" w:rsidRPr="002947D3" w:rsidRDefault="00DB7328" w:rsidP="00A858B1">
            <w:pPr>
              <w:spacing w:before="60" w:after="60"/>
              <w:ind w:firstLine="0"/>
              <w:rPr>
                <w:sz w:val="24"/>
                <w:szCs w:val="24"/>
              </w:rPr>
            </w:pPr>
          </w:p>
        </w:tc>
        <w:tc>
          <w:tcPr>
            <w:tcW w:w="806"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331" w:type="pct"/>
            <w:gridSpan w:val="5"/>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35"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65" w:type="pct"/>
            <w:gridSpan w:val="6"/>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76" w:type="pct"/>
            <w:shd w:val="clear" w:color="auto" w:fill="auto"/>
          </w:tcPr>
          <w:p w14:paraId="59072A7F" w14:textId="77777777" w:rsidR="00DB7328" w:rsidRPr="00AB22C0" w:rsidRDefault="00DB7328" w:rsidP="00A858B1">
            <w:pPr>
              <w:spacing w:before="60" w:after="60"/>
              <w:ind w:firstLine="0"/>
              <w:rPr>
                <w:sz w:val="24"/>
                <w:szCs w:val="24"/>
              </w:rPr>
            </w:pPr>
          </w:p>
        </w:tc>
      </w:tr>
    </w:tbl>
    <w:p w14:paraId="6295622D" w14:textId="652DFE85" w:rsidR="005E295E" w:rsidRPr="00CC7A40" w:rsidRDefault="00DB7328" w:rsidP="00DB7328">
      <w:pPr>
        <w:pStyle w:val="1"/>
      </w:pPr>
      <w:bookmarkStart w:id="44" w:name="_Toc441065305"/>
      <w:r w:rsidRPr="00DB7328">
        <w:lastRenderedPageBreak/>
        <w:t>Сведения о недействительности информации о возвращении банковской гарантии или об освобождении от обязательств по банковской гарантии</w:t>
      </w:r>
      <w:bookmarkEnd w:id="44"/>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7"/>
        <w:gridCol w:w="30"/>
        <w:gridCol w:w="6"/>
        <w:gridCol w:w="572"/>
        <w:gridCol w:w="137"/>
        <w:gridCol w:w="9"/>
        <w:gridCol w:w="977"/>
        <w:gridCol w:w="8"/>
        <w:gridCol w:w="13"/>
        <w:gridCol w:w="2204"/>
        <w:gridCol w:w="8"/>
        <w:gridCol w:w="19"/>
        <w:gridCol w:w="2581"/>
      </w:tblGrid>
      <w:tr w:rsidR="005E295E" w:rsidRPr="004E28C7" w14:paraId="78ED153C" w14:textId="77777777" w:rsidTr="00981901">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5"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981901">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4"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3"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5"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981901">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5" w:type="pct"/>
            <w:gridSpan w:val="2"/>
            <w:shd w:val="clear" w:color="auto" w:fill="auto"/>
            <w:hideMark/>
          </w:tcPr>
          <w:p w14:paraId="5A2C8AE0" w14:textId="77777777"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 5.2</w:t>
            </w:r>
          </w:p>
        </w:tc>
      </w:tr>
      <w:tr w:rsidR="005E295E" w:rsidRPr="004E28C7" w14:paraId="1CB6A7D8" w14:textId="77777777" w:rsidTr="00981901">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5"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981901">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5"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981901">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3"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5"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981901">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5"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981901">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77777777" w:rsidR="005E295E" w:rsidRPr="004E28C7" w:rsidRDefault="005E295E" w:rsidP="00A858B1">
            <w:pPr>
              <w:spacing w:before="60" w:after="60"/>
              <w:ind w:firstLine="0"/>
              <w:rPr>
                <w:sz w:val="24"/>
                <w:szCs w:val="24"/>
              </w:rPr>
            </w:pPr>
            <w:r w:rsidRPr="004E28C7">
              <w:rPr>
                <w:sz w:val="24"/>
                <w:szCs w:val="24"/>
              </w:rPr>
              <w:t xml:space="preserve">Дата публикации </w:t>
            </w:r>
            <w:r w:rsidRPr="004E28C7">
              <w:rPr>
                <w:sz w:val="24"/>
                <w:szCs w:val="24"/>
              </w:rPr>
              <w:lastRenderedPageBreak/>
              <w:t xml:space="preserve">документа </w:t>
            </w:r>
          </w:p>
        </w:tc>
        <w:tc>
          <w:tcPr>
            <w:tcW w:w="1385"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lastRenderedPageBreak/>
              <w:t xml:space="preserve">Элемент обязателен для </w:t>
            </w:r>
            <w:r w:rsidRPr="004E28C7">
              <w:rPr>
                <w:sz w:val="24"/>
                <w:szCs w:val="24"/>
              </w:rPr>
              <w:lastRenderedPageBreak/>
              <w:t>заполнения при выгрузке из РК РБГ</w:t>
            </w:r>
          </w:p>
        </w:tc>
      </w:tr>
      <w:tr w:rsidR="005E295E" w:rsidRPr="004E28C7" w14:paraId="76CE3465" w14:textId="77777777" w:rsidTr="00981901">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lastRenderedPageBreak/>
              <w:t> </w:t>
            </w:r>
          </w:p>
        </w:tc>
        <w:tc>
          <w:tcPr>
            <w:tcW w:w="834"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3"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5"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981901">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5"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981901">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4"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3"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5"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981901">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5"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981901">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4"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5"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981901">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4"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5"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981901">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3"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5"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981901">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4"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5"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981901">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4"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3"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5"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981901">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4"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3"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5"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981901">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4"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3"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5" w:type="pct"/>
            <w:gridSpan w:val="2"/>
            <w:shd w:val="clear" w:color="auto" w:fill="auto"/>
          </w:tcPr>
          <w:p w14:paraId="65CC108F" w14:textId="77777777" w:rsidR="005E295E" w:rsidRPr="004E28C7" w:rsidRDefault="005E295E" w:rsidP="00A858B1">
            <w:pPr>
              <w:spacing w:before="60" w:after="60"/>
              <w:ind w:firstLine="0"/>
              <w:rPr>
                <w:sz w:val="24"/>
                <w:szCs w:val="24"/>
              </w:rPr>
            </w:pP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981901">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7582F4E3" w14:textId="77777777" w:rsidR="005E295E" w:rsidRPr="002947D3" w:rsidRDefault="005E295E" w:rsidP="00A858B1">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0"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981901">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4" w:type="pct"/>
            <w:gridSpan w:val="3"/>
            <w:shd w:val="clear" w:color="auto" w:fill="auto"/>
          </w:tcPr>
          <w:p w14:paraId="71C9BFB1" w14:textId="77777777" w:rsidR="005E295E" w:rsidRPr="002947D3" w:rsidRDefault="005E295E" w:rsidP="00A858B1">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2947D3" w:rsidRDefault="005E295E" w:rsidP="00A858B1">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0"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981901">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4"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39A6470F" w14:textId="77777777" w:rsidR="005E295E" w:rsidRPr="002947D3" w:rsidRDefault="005E295E" w:rsidP="00A858B1">
            <w:pPr>
              <w:spacing w:before="60" w:after="60"/>
              <w:ind w:firstLine="0"/>
              <w:jc w:val="center"/>
              <w:rPr>
                <w:sz w:val="24"/>
                <w:szCs w:val="24"/>
                <w:lang w:val="en-US"/>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0"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981901">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3"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0"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981901">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4"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0"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981901">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0"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981901">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0"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40274C">
            <w:pPr>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981901">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0"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025406BC" w14:textId="77777777" w:rsidTr="00981901">
        <w:tc>
          <w:tcPr>
            <w:tcW w:w="686" w:type="pct"/>
            <w:vMerge/>
            <w:shd w:val="clear" w:color="auto" w:fill="auto"/>
          </w:tcPr>
          <w:p w14:paraId="23CC3045"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6B648B53"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B41DB34"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78830A8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0" w:type="pct"/>
            <w:gridSpan w:val="5"/>
            <w:shd w:val="clear" w:color="auto" w:fill="auto"/>
            <w:vAlign w:val="center"/>
          </w:tcPr>
          <w:p w14:paraId="563765BC" w14:textId="3A58CBD6"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2646B9D6" w14:textId="77777777" w:rsidR="007E0898" w:rsidRPr="007E0898" w:rsidRDefault="007E0898" w:rsidP="0040274C">
            <w:pPr>
              <w:spacing w:before="60" w:after="60"/>
              <w:ind w:firstLine="0"/>
              <w:rPr>
                <w:sz w:val="24"/>
                <w:szCs w:val="24"/>
              </w:rPr>
            </w:pPr>
          </w:p>
        </w:tc>
      </w:tr>
      <w:tr w:rsidR="007E0898" w:rsidRPr="007E0898" w14:paraId="6EAE203D" w14:textId="77777777" w:rsidTr="00981901">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0"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981901">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0"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5877A9A" w14:textId="24ED36C0" w:rsidR="00893949" w:rsidRPr="007E0898" w:rsidRDefault="00893949" w:rsidP="00893949">
            <w:pPr>
              <w:ind w:firstLine="0"/>
              <w:rPr>
                <w:sz w:val="24"/>
                <w:szCs w:val="24"/>
                <w:lang w:val="en-US"/>
              </w:rPr>
            </w:pPr>
            <w:r>
              <w:rPr>
                <w:sz w:val="24"/>
                <w:szCs w:val="24"/>
                <w:lang w:val="en-US"/>
              </w:rPr>
              <w:t>xml</w:t>
            </w:r>
          </w:p>
        </w:tc>
      </w:tr>
      <w:tr w:rsidR="007E0898" w:rsidRPr="007E0898" w14:paraId="211AF746" w14:textId="77777777" w:rsidTr="00981901">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0"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981901">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5"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981901">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5"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5"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981901">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lastRenderedPageBreak/>
              <w:t>attachment</w:t>
            </w:r>
          </w:p>
        </w:tc>
        <w:tc>
          <w:tcPr>
            <w:tcW w:w="815"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5"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981901">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5"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77777777" w:rsidR="005E295E" w:rsidRPr="002947D3" w:rsidRDefault="005E295E" w:rsidP="00A858B1">
            <w:pPr>
              <w:spacing w:before="60" w:after="60"/>
              <w:ind w:firstLine="0"/>
              <w:jc w:val="center"/>
              <w:rPr>
                <w:sz w:val="24"/>
                <w:szCs w:val="24"/>
                <w:lang w:val="en-US"/>
              </w:rPr>
            </w:pPr>
            <w:r w:rsidRPr="002947D3">
              <w:rPr>
                <w:sz w:val="24"/>
                <w:szCs w:val="24"/>
              </w:rPr>
              <w:t>T(</w:t>
            </w:r>
            <w:r w:rsidRPr="002947D3">
              <w:rPr>
                <w:sz w:val="24"/>
                <w:szCs w:val="24"/>
                <w:lang w:val="en-US"/>
              </w:rPr>
              <w:t>32</w:t>
            </w:r>
            <w:r w:rsidRPr="002947D3">
              <w:rPr>
                <w:sz w:val="24"/>
                <w:szCs w:val="24"/>
              </w:rPr>
              <w:t>)</w:t>
            </w:r>
          </w:p>
        </w:tc>
        <w:tc>
          <w:tcPr>
            <w:tcW w:w="1179" w:type="pct"/>
            <w:gridSpan w:val="2"/>
            <w:shd w:val="clear" w:color="auto" w:fill="auto"/>
          </w:tcPr>
          <w:p w14:paraId="19B51989"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контета документа на РК РБГ</w:t>
            </w:r>
          </w:p>
        </w:tc>
        <w:tc>
          <w:tcPr>
            <w:tcW w:w="1385"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981901">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5"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5"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981901">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5"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5"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981901">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5"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981901">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5"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5" w:type="pct"/>
            <w:gridSpan w:val="2"/>
            <w:shd w:val="clear" w:color="auto" w:fill="auto"/>
            <w:hideMark/>
          </w:tcPr>
          <w:p w14:paraId="6820B659" w14:textId="77777777" w:rsidR="005E295E" w:rsidRPr="002947D3" w:rsidRDefault="005E295E" w:rsidP="00A858B1">
            <w:pPr>
              <w:spacing w:before="60" w:after="60"/>
              <w:ind w:firstLine="0"/>
              <w:rPr>
                <w:sz w:val="24"/>
                <w:szCs w:val="24"/>
              </w:rPr>
            </w:pPr>
            <w:r w:rsidRPr="002947D3">
              <w:rPr>
                <w:sz w:val="24"/>
                <w:szCs w:val="24"/>
              </w:rPr>
              <w:t>Используется при загрузке в РК РБГ проектов контрактов.</w:t>
            </w:r>
          </w:p>
        </w:tc>
      </w:tr>
      <w:tr w:rsidR="005E295E" w:rsidRPr="002947D3" w14:paraId="2F79CEB7" w14:textId="77777777" w:rsidTr="00981901">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5"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5" w:type="pct"/>
            <w:gridSpan w:val="2"/>
            <w:shd w:val="clear" w:color="auto" w:fill="auto"/>
          </w:tcPr>
          <w:p w14:paraId="3F4E0746" w14:textId="77777777" w:rsidR="005E295E" w:rsidRPr="002947D3" w:rsidRDefault="005E295E" w:rsidP="00A858B1">
            <w:pPr>
              <w:spacing w:before="60" w:after="60"/>
              <w:ind w:firstLine="0"/>
              <w:rPr>
                <w:sz w:val="24"/>
                <w:szCs w:val="24"/>
              </w:rPr>
            </w:pPr>
            <w:r w:rsidRPr="002947D3">
              <w:rPr>
                <w:sz w:val="24"/>
                <w:szCs w:val="24"/>
              </w:rPr>
              <w:t>base64Binary</w:t>
            </w:r>
          </w:p>
        </w:tc>
      </w:tr>
      <w:tr w:rsidR="005E295E" w:rsidRPr="002947D3" w14:paraId="1A4F6A24" w14:textId="77777777" w:rsidTr="00981901">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5"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5"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981901">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5"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10"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5"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981901">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5"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5"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981901">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5"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981901">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4"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5"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45" w:name="_Toc441065306"/>
      <w:r w:rsidRPr="00CC7A40">
        <w:lastRenderedPageBreak/>
        <w:t>Справочная информация</w:t>
      </w:r>
      <w:bookmarkEnd w:id="45"/>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3"/>
        <w:gridCol w:w="39"/>
        <w:gridCol w:w="1386"/>
        <w:gridCol w:w="317"/>
        <w:gridCol w:w="285"/>
        <w:gridCol w:w="287"/>
        <w:gridCol w:w="709"/>
        <w:gridCol w:w="283"/>
        <w:gridCol w:w="2023"/>
        <w:gridCol w:w="39"/>
        <w:gridCol w:w="62"/>
        <w:gridCol w:w="2556"/>
      </w:tblGrid>
      <w:tr w:rsidR="00862772" w:rsidRPr="00862772" w14:paraId="1864F559" w14:textId="77777777" w:rsidTr="00B028F1">
        <w:trPr>
          <w:tblHeader/>
        </w:trPr>
        <w:tc>
          <w:tcPr>
            <w:tcW w:w="741" w:type="pct"/>
            <w:gridSpan w:val="2"/>
            <w:shd w:val="clear" w:color="auto" w:fill="E0E0E0"/>
            <w:hideMark/>
          </w:tcPr>
          <w:bookmarkEnd w:id="39"/>
          <w:bookmarkEnd w:id="40"/>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7"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862772">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B028F1">
        <w:tc>
          <w:tcPr>
            <w:tcW w:w="741"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B028F1">
        <w:tc>
          <w:tcPr>
            <w:tcW w:w="741"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7"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B028F1">
        <w:trPr>
          <w:trHeight w:val="64"/>
        </w:trPr>
        <w:tc>
          <w:tcPr>
            <w:tcW w:w="741"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7"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B028F1">
        <w:tc>
          <w:tcPr>
            <w:tcW w:w="741"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7"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B028F1">
        <w:tc>
          <w:tcPr>
            <w:tcW w:w="741"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7"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B028F1">
        <w:tc>
          <w:tcPr>
            <w:tcW w:w="741"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7"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B028F1">
        <w:tc>
          <w:tcPr>
            <w:tcW w:w="741"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7"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B028F1">
        <w:tc>
          <w:tcPr>
            <w:tcW w:w="741"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7"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B028F1">
        <w:tc>
          <w:tcPr>
            <w:tcW w:w="741"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7"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B028F1">
        <w:tc>
          <w:tcPr>
            <w:tcW w:w="741"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7"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B028F1">
        <w:tc>
          <w:tcPr>
            <w:tcW w:w="741"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7"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B028F1">
        <w:tc>
          <w:tcPr>
            <w:tcW w:w="741"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7"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B028F1">
        <w:tc>
          <w:tcPr>
            <w:tcW w:w="741"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7"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B028F1">
        <w:tc>
          <w:tcPr>
            <w:tcW w:w="741"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7"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B028F1">
        <w:tc>
          <w:tcPr>
            <w:tcW w:w="741"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7"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B028F1">
        <w:tc>
          <w:tcPr>
            <w:tcW w:w="741"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7"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B028F1">
        <w:tc>
          <w:tcPr>
            <w:tcW w:w="741"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7"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B028F1">
        <w:tc>
          <w:tcPr>
            <w:tcW w:w="741"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 xml:space="preserve">Общероссийский </w:t>
            </w:r>
            <w:r w:rsidRPr="00862772">
              <w:rPr>
                <w:sz w:val="24"/>
                <w:szCs w:val="24"/>
              </w:rPr>
              <w:lastRenderedPageBreak/>
              <w:t>классификатор продукции по видам экономической деятельности (ОКПД)</w:t>
            </w:r>
          </w:p>
        </w:tc>
        <w:tc>
          <w:tcPr>
            <w:tcW w:w="1417"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lastRenderedPageBreak/>
              <w:t xml:space="preserve">Множественный элемент </w:t>
            </w:r>
            <w:r w:rsidRPr="00862772">
              <w:rPr>
                <w:sz w:val="24"/>
                <w:szCs w:val="24"/>
              </w:rPr>
              <w:br/>
            </w:r>
            <w:r w:rsidRPr="00862772">
              <w:rPr>
                <w:sz w:val="24"/>
                <w:szCs w:val="24"/>
              </w:rPr>
              <w:lastRenderedPageBreak/>
              <w:t xml:space="preserve"> </w:t>
            </w:r>
          </w:p>
        </w:tc>
      </w:tr>
      <w:tr w:rsidR="008102A4" w:rsidRPr="00862772" w14:paraId="470174B2" w14:textId="77777777" w:rsidTr="00B028F1">
        <w:tc>
          <w:tcPr>
            <w:tcW w:w="741"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7"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B028F1">
        <w:tc>
          <w:tcPr>
            <w:tcW w:w="741"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7"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B028F1">
        <w:tc>
          <w:tcPr>
            <w:tcW w:w="741"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7"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B028F1">
        <w:tc>
          <w:tcPr>
            <w:tcW w:w="741"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7"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B028F1">
        <w:tc>
          <w:tcPr>
            <w:tcW w:w="741"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7"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862772">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B028F1">
        <w:tc>
          <w:tcPr>
            <w:tcW w:w="741"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B028F1">
        <w:tc>
          <w:tcPr>
            <w:tcW w:w="741"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7"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B028F1">
        <w:tc>
          <w:tcPr>
            <w:tcW w:w="741"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7"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B028F1">
        <w:tc>
          <w:tcPr>
            <w:tcW w:w="741"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3415BD" w:rsidRPr="00862772" w14:paraId="3A876747" w14:textId="77777777" w:rsidTr="00862772">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B028F1">
        <w:tc>
          <w:tcPr>
            <w:tcW w:w="741"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B028F1">
        <w:tc>
          <w:tcPr>
            <w:tcW w:w="741"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7"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B028F1">
        <w:tc>
          <w:tcPr>
            <w:tcW w:w="741"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B028F1">
        <w:tc>
          <w:tcPr>
            <w:tcW w:w="741"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862772">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lastRenderedPageBreak/>
              <w:t>Обоснования изменения цены контракта</w:t>
            </w:r>
          </w:p>
        </w:tc>
      </w:tr>
      <w:tr w:rsidR="005712A3" w:rsidRPr="00862772" w14:paraId="20E28491" w14:textId="77777777" w:rsidTr="00B028F1">
        <w:tc>
          <w:tcPr>
            <w:tcW w:w="741"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7"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B028F1">
        <w:tc>
          <w:tcPr>
            <w:tcW w:w="741"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7"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B028F1">
        <w:tc>
          <w:tcPr>
            <w:tcW w:w="741"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7"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B028F1">
        <w:tc>
          <w:tcPr>
            <w:tcW w:w="741"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7"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B028F1">
        <w:tc>
          <w:tcPr>
            <w:tcW w:w="741"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862772">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B028F1">
        <w:tc>
          <w:tcPr>
            <w:tcW w:w="741"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7"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B028F1">
        <w:tc>
          <w:tcPr>
            <w:tcW w:w="741"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7"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B028F1">
        <w:tc>
          <w:tcPr>
            <w:tcW w:w="741"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7"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B028F1">
        <w:tc>
          <w:tcPr>
            <w:tcW w:w="741"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862772">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B028F1">
        <w:tc>
          <w:tcPr>
            <w:tcW w:w="741"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7"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B028F1">
        <w:tc>
          <w:tcPr>
            <w:tcW w:w="741"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7"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B028F1">
        <w:tc>
          <w:tcPr>
            <w:tcW w:w="741"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7"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B028F1">
        <w:tc>
          <w:tcPr>
            <w:tcW w:w="741"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7"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B028F1">
        <w:tc>
          <w:tcPr>
            <w:tcW w:w="741"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7"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B028F1">
        <w:tc>
          <w:tcPr>
            <w:tcW w:w="741"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7"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B028F1">
        <w:tc>
          <w:tcPr>
            <w:tcW w:w="741"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B028F1">
        <w:tc>
          <w:tcPr>
            <w:tcW w:w="741"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7"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01692">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B028F1">
        <w:tc>
          <w:tcPr>
            <w:tcW w:w="741"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7"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B028F1">
        <w:tc>
          <w:tcPr>
            <w:tcW w:w="741"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7"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B028F1">
        <w:tc>
          <w:tcPr>
            <w:tcW w:w="741"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B028F1">
        <w:tc>
          <w:tcPr>
            <w:tcW w:w="741"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7"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B028F1">
        <w:tc>
          <w:tcPr>
            <w:tcW w:w="741"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862772">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B028F1">
        <w:tc>
          <w:tcPr>
            <w:tcW w:w="741"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B028F1">
        <w:tc>
          <w:tcPr>
            <w:tcW w:w="741"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7"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B028F1">
        <w:tc>
          <w:tcPr>
            <w:tcW w:w="741"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7"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B028F1">
        <w:tc>
          <w:tcPr>
            <w:tcW w:w="741"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7"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B028F1">
        <w:tc>
          <w:tcPr>
            <w:tcW w:w="741"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7"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B028F1">
        <w:tc>
          <w:tcPr>
            <w:tcW w:w="741"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B028F1">
        <w:tc>
          <w:tcPr>
            <w:tcW w:w="741"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7"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FA0089">
        <w:tc>
          <w:tcPr>
            <w:tcW w:w="741"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7"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01692">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B028F1">
        <w:tc>
          <w:tcPr>
            <w:tcW w:w="741"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7"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FA0089">
        <w:tc>
          <w:tcPr>
            <w:tcW w:w="741"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7"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B028F1">
        <w:tc>
          <w:tcPr>
            <w:tcW w:w="741"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B028F1">
        <w:tc>
          <w:tcPr>
            <w:tcW w:w="741"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7"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B028F1">
        <w:tc>
          <w:tcPr>
            <w:tcW w:w="741"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FA008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FA0089">
        <w:tc>
          <w:tcPr>
            <w:tcW w:w="741"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7"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FA0089">
        <w:tc>
          <w:tcPr>
            <w:tcW w:w="741"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7"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FA0089">
        <w:tc>
          <w:tcPr>
            <w:tcW w:w="741"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FA0089">
        <w:tc>
          <w:tcPr>
            <w:tcW w:w="741"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7"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FA0089">
        <w:tc>
          <w:tcPr>
            <w:tcW w:w="741"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58142E">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B028F1">
        <w:tc>
          <w:tcPr>
            <w:tcW w:w="741"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7"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B028F1">
        <w:tc>
          <w:tcPr>
            <w:tcW w:w="741"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7"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B028F1">
        <w:tc>
          <w:tcPr>
            <w:tcW w:w="741"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7"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B028F1">
        <w:tc>
          <w:tcPr>
            <w:tcW w:w="741"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B028F1">
        <w:tc>
          <w:tcPr>
            <w:tcW w:w="741"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7"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58142E">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B028F1">
        <w:tc>
          <w:tcPr>
            <w:tcW w:w="741"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7"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FA0089">
        <w:tc>
          <w:tcPr>
            <w:tcW w:w="741"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7"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B028F1">
        <w:tc>
          <w:tcPr>
            <w:tcW w:w="741"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B028F1">
        <w:tc>
          <w:tcPr>
            <w:tcW w:w="741"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7"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B028F1">
        <w:tc>
          <w:tcPr>
            <w:tcW w:w="741"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58142E">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B028F1">
        <w:tc>
          <w:tcPr>
            <w:tcW w:w="741"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7"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B028F1">
        <w:tc>
          <w:tcPr>
            <w:tcW w:w="741"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B028F1">
        <w:tc>
          <w:tcPr>
            <w:tcW w:w="741"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lastRenderedPageBreak/>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lastRenderedPageBreak/>
              <w:t xml:space="preserve">Наименование </w:t>
            </w:r>
            <w:r>
              <w:rPr>
                <w:sz w:val="24"/>
                <w:szCs w:val="24"/>
              </w:rPr>
              <w:lastRenderedPageBreak/>
              <w:t>типа</w:t>
            </w:r>
          </w:p>
        </w:tc>
        <w:tc>
          <w:tcPr>
            <w:tcW w:w="1417"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lastRenderedPageBreak/>
              <w:t xml:space="preserve"> </w:t>
            </w:r>
          </w:p>
        </w:tc>
      </w:tr>
      <w:tr w:rsidR="00406A4A" w:rsidRPr="00862772" w14:paraId="1A67CAD1" w14:textId="77777777" w:rsidTr="00B028F1">
        <w:tc>
          <w:tcPr>
            <w:tcW w:w="741"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58142E">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B028F1">
        <w:tc>
          <w:tcPr>
            <w:tcW w:w="741"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7"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B028F1">
        <w:tc>
          <w:tcPr>
            <w:tcW w:w="741"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B028F1">
        <w:tc>
          <w:tcPr>
            <w:tcW w:w="741"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7"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B028F1">
        <w:tc>
          <w:tcPr>
            <w:tcW w:w="741"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58142E">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B028F1">
        <w:tc>
          <w:tcPr>
            <w:tcW w:w="741"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7"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B028F1">
        <w:tc>
          <w:tcPr>
            <w:tcW w:w="741"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7"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B028F1">
        <w:tc>
          <w:tcPr>
            <w:tcW w:w="741"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7"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B028F1">
        <w:tc>
          <w:tcPr>
            <w:tcW w:w="741"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7"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B028F1">
        <w:tc>
          <w:tcPr>
            <w:tcW w:w="741"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58142E">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B028F1">
        <w:tc>
          <w:tcPr>
            <w:tcW w:w="741"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7"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B028F1">
        <w:tc>
          <w:tcPr>
            <w:tcW w:w="741"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7"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B028F1">
        <w:tc>
          <w:tcPr>
            <w:tcW w:w="741"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7"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B028F1">
        <w:tc>
          <w:tcPr>
            <w:tcW w:w="741"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7"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B028F1">
        <w:tc>
          <w:tcPr>
            <w:tcW w:w="741"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58142E">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0F7625">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1"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6"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0F7625">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1"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6"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0F7625">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1"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6"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58142E">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0F7625">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1"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6"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0F7625">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1"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6"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0F7625">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1"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6"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58142E">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0F7625">
        <w:tc>
          <w:tcPr>
            <w:tcW w:w="686" w:type="pct"/>
            <w:shd w:val="clear" w:color="auto" w:fill="auto"/>
            <w:hideMark/>
          </w:tcPr>
          <w:p w14:paraId="4264115D" w14:textId="77777777" w:rsidR="005E36EC" w:rsidRPr="00377019" w:rsidRDefault="005E36EC"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1"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6"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0F7625">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1"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6"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0F7625">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1"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6"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58142E">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B028F1">
        <w:tc>
          <w:tcPr>
            <w:tcW w:w="741"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7"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B028F1">
        <w:tc>
          <w:tcPr>
            <w:tcW w:w="741"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7"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B028F1">
        <w:tc>
          <w:tcPr>
            <w:tcW w:w="741"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58142E">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B028F1">
        <w:tc>
          <w:tcPr>
            <w:tcW w:w="762"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8"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3"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B028F1">
        <w:tc>
          <w:tcPr>
            <w:tcW w:w="762"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8"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3"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B028F1">
        <w:tc>
          <w:tcPr>
            <w:tcW w:w="762"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8"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3"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862772">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B028F1">
        <w:tc>
          <w:tcPr>
            <w:tcW w:w="762"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8"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3"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B028F1">
        <w:tc>
          <w:tcPr>
            <w:tcW w:w="762"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8"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3"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B028F1">
        <w:tc>
          <w:tcPr>
            <w:tcW w:w="762"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8"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3"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B028F1">
        <w:tc>
          <w:tcPr>
            <w:tcW w:w="762"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8"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3"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B028F1">
        <w:tc>
          <w:tcPr>
            <w:tcW w:w="762"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8"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3"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862772">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B028F1">
        <w:tc>
          <w:tcPr>
            <w:tcW w:w="741"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B028F1">
        <w:tc>
          <w:tcPr>
            <w:tcW w:w="741"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7"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B028F1">
        <w:tc>
          <w:tcPr>
            <w:tcW w:w="741"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7"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B028F1">
        <w:tc>
          <w:tcPr>
            <w:tcW w:w="741"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862772">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B028F1">
        <w:tc>
          <w:tcPr>
            <w:tcW w:w="741"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B028F1">
        <w:tc>
          <w:tcPr>
            <w:tcW w:w="741"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7"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B028F1">
        <w:tc>
          <w:tcPr>
            <w:tcW w:w="741"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B028F1">
        <w:tc>
          <w:tcPr>
            <w:tcW w:w="741"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7"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B028F1">
        <w:tc>
          <w:tcPr>
            <w:tcW w:w="741"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862772">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B028F1">
        <w:tc>
          <w:tcPr>
            <w:tcW w:w="741"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B028F1">
        <w:tc>
          <w:tcPr>
            <w:tcW w:w="741"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7"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B028F1">
        <w:tc>
          <w:tcPr>
            <w:tcW w:w="741"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B028F1">
        <w:tc>
          <w:tcPr>
            <w:tcW w:w="741"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7"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B028F1">
        <w:tc>
          <w:tcPr>
            <w:tcW w:w="741"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862772">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B028F1">
        <w:tc>
          <w:tcPr>
            <w:tcW w:w="741"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B028F1">
        <w:tc>
          <w:tcPr>
            <w:tcW w:w="741"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7"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B028F1">
        <w:tc>
          <w:tcPr>
            <w:tcW w:w="741"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B028F1">
        <w:tc>
          <w:tcPr>
            <w:tcW w:w="741"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7"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B028F1">
        <w:tc>
          <w:tcPr>
            <w:tcW w:w="741"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7"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B028F1">
        <w:tc>
          <w:tcPr>
            <w:tcW w:w="741"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7"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B028F1">
        <w:tc>
          <w:tcPr>
            <w:tcW w:w="741"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7"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B028F1">
        <w:tc>
          <w:tcPr>
            <w:tcW w:w="741"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7"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B028F1">
        <w:tc>
          <w:tcPr>
            <w:tcW w:w="741"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 xml:space="preserve">Международное условное </w:t>
            </w:r>
            <w:r w:rsidRPr="00862772">
              <w:rPr>
                <w:sz w:val="24"/>
                <w:szCs w:val="24"/>
              </w:rPr>
              <w:lastRenderedPageBreak/>
              <w:t>обозначение</w:t>
            </w:r>
          </w:p>
        </w:tc>
        <w:tc>
          <w:tcPr>
            <w:tcW w:w="1417"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lastRenderedPageBreak/>
              <w:t xml:space="preserve"> </w:t>
            </w:r>
          </w:p>
        </w:tc>
      </w:tr>
      <w:tr w:rsidR="00E557C9" w:rsidRPr="00862772" w14:paraId="6E27C4AB" w14:textId="77777777" w:rsidTr="00B028F1">
        <w:tc>
          <w:tcPr>
            <w:tcW w:w="741"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862772">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B028F1">
        <w:tc>
          <w:tcPr>
            <w:tcW w:w="741"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B028F1">
        <w:tc>
          <w:tcPr>
            <w:tcW w:w="741"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7"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B028F1">
        <w:tc>
          <w:tcPr>
            <w:tcW w:w="741"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862772">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B028F1">
        <w:tc>
          <w:tcPr>
            <w:tcW w:w="741"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B028F1">
        <w:tc>
          <w:tcPr>
            <w:tcW w:w="741"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7"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B028F1">
        <w:tc>
          <w:tcPr>
            <w:tcW w:w="741"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862772">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B028F1">
        <w:tc>
          <w:tcPr>
            <w:tcW w:w="741"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B028F1">
        <w:tc>
          <w:tcPr>
            <w:tcW w:w="741"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7"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B028F1">
        <w:tc>
          <w:tcPr>
            <w:tcW w:w="741"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7"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B028F1">
        <w:tc>
          <w:tcPr>
            <w:tcW w:w="741"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B028F1">
        <w:tc>
          <w:tcPr>
            <w:tcW w:w="741"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7"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B028F1">
        <w:tc>
          <w:tcPr>
            <w:tcW w:w="741"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B028F1">
        <w:tc>
          <w:tcPr>
            <w:tcW w:w="741"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7"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862772">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B028F1">
        <w:tc>
          <w:tcPr>
            <w:tcW w:w="741"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B028F1">
        <w:tc>
          <w:tcPr>
            <w:tcW w:w="741"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7"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B028F1">
        <w:tc>
          <w:tcPr>
            <w:tcW w:w="741"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 xml:space="preserve">Код узла предка в </w:t>
            </w:r>
            <w:r w:rsidRPr="00862772">
              <w:rPr>
                <w:sz w:val="24"/>
                <w:szCs w:val="24"/>
              </w:rPr>
              <w:lastRenderedPageBreak/>
              <w:t>иерархии</w:t>
            </w:r>
          </w:p>
        </w:tc>
        <w:tc>
          <w:tcPr>
            <w:tcW w:w="1417"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lastRenderedPageBreak/>
              <w:t xml:space="preserve"> </w:t>
            </w:r>
          </w:p>
        </w:tc>
      </w:tr>
      <w:tr w:rsidR="00E557C9" w:rsidRPr="00862772" w14:paraId="4A804E61" w14:textId="77777777" w:rsidTr="00B028F1">
        <w:tc>
          <w:tcPr>
            <w:tcW w:w="741"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7"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B028F1">
        <w:tc>
          <w:tcPr>
            <w:tcW w:w="741"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7"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B028F1">
        <w:tc>
          <w:tcPr>
            <w:tcW w:w="741"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862772">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B028F1">
        <w:tc>
          <w:tcPr>
            <w:tcW w:w="741"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B028F1">
        <w:tc>
          <w:tcPr>
            <w:tcW w:w="741"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7"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B028F1">
        <w:tc>
          <w:tcPr>
            <w:tcW w:w="741"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7"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B028F1">
        <w:tc>
          <w:tcPr>
            <w:tcW w:w="741"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862772">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B028F1">
        <w:tc>
          <w:tcPr>
            <w:tcW w:w="741"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B028F1">
        <w:tc>
          <w:tcPr>
            <w:tcW w:w="741"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7"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B028F1">
        <w:tc>
          <w:tcPr>
            <w:tcW w:w="741"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7"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B028F1">
        <w:tc>
          <w:tcPr>
            <w:tcW w:w="741"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7"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B028F1">
        <w:tc>
          <w:tcPr>
            <w:tcW w:w="741"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7"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B028F1">
        <w:tc>
          <w:tcPr>
            <w:tcW w:w="741"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7"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B028F1">
        <w:tc>
          <w:tcPr>
            <w:tcW w:w="741"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B028F1">
        <w:tc>
          <w:tcPr>
            <w:tcW w:w="741"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862772">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B028F1">
        <w:tc>
          <w:tcPr>
            <w:tcW w:w="741"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B028F1">
        <w:tc>
          <w:tcPr>
            <w:tcW w:w="741"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7"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E557C9" w:rsidRPr="00862772" w14:paraId="4257E3DC" w14:textId="77777777" w:rsidTr="00B028F1">
        <w:tc>
          <w:tcPr>
            <w:tcW w:w="741" w:type="pct"/>
            <w:gridSpan w:val="2"/>
            <w:shd w:val="clear" w:color="auto" w:fill="auto"/>
            <w:hideMark/>
          </w:tcPr>
          <w:p w14:paraId="03D1A33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E557C9" w:rsidRPr="00862772" w:rsidRDefault="00E557C9"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23816FBA" w:rsidR="00E557C9" w:rsidRPr="006C0D6B" w:rsidRDefault="00E557C9" w:rsidP="00862772">
            <w:pPr>
              <w:spacing w:before="60" w:after="60"/>
              <w:ind w:firstLine="0"/>
              <w:jc w:val="center"/>
              <w:rPr>
                <w:sz w:val="24"/>
                <w:szCs w:val="24"/>
              </w:rPr>
            </w:pPr>
            <w:del w:id="46" w:author="Автор">
              <w:r w:rsidRPr="00862772" w:rsidDel="006C0D6B">
                <w:rPr>
                  <w:sz w:val="24"/>
                  <w:szCs w:val="24"/>
                </w:rPr>
                <w:delText>O</w:delText>
              </w:r>
            </w:del>
            <w:ins w:id="47" w:author="Автор">
              <w:r w:rsidR="006C0D6B">
                <w:rPr>
                  <w:sz w:val="24"/>
                  <w:szCs w:val="24"/>
                </w:rPr>
                <w:t>Н</w:t>
              </w:r>
            </w:ins>
            <w:bookmarkStart w:id="48" w:name="_GoBack"/>
            <w:bookmarkEnd w:id="48"/>
          </w:p>
        </w:tc>
        <w:tc>
          <w:tcPr>
            <w:tcW w:w="529" w:type="pct"/>
            <w:gridSpan w:val="2"/>
            <w:shd w:val="clear" w:color="auto" w:fill="auto"/>
            <w:hideMark/>
          </w:tcPr>
          <w:p w14:paraId="6D596CD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E557C9" w:rsidRPr="00862772" w:rsidRDefault="00E557C9" w:rsidP="00862772">
            <w:pPr>
              <w:spacing w:before="60" w:after="60"/>
              <w:ind w:firstLine="0"/>
              <w:rPr>
                <w:sz w:val="24"/>
                <w:szCs w:val="24"/>
              </w:rPr>
            </w:pPr>
            <w:r w:rsidRPr="00862772">
              <w:rPr>
                <w:sz w:val="24"/>
                <w:szCs w:val="24"/>
              </w:rPr>
              <w:t>Сокращенное наименование</w:t>
            </w:r>
          </w:p>
        </w:tc>
        <w:tc>
          <w:tcPr>
            <w:tcW w:w="1417" w:type="pct"/>
            <w:gridSpan w:val="3"/>
            <w:shd w:val="clear" w:color="auto" w:fill="auto"/>
            <w:hideMark/>
          </w:tcPr>
          <w:p w14:paraId="07CF9A1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AC327E" w14:textId="77777777" w:rsidTr="00B028F1">
        <w:tc>
          <w:tcPr>
            <w:tcW w:w="741" w:type="pct"/>
            <w:gridSpan w:val="2"/>
            <w:shd w:val="clear" w:color="auto" w:fill="auto"/>
            <w:hideMark/>
          </w:tcPr>
          <w:p w14:paraId="40CD57E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351250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6834D3" w:rsidRPr="00862772" w14:paraId="680F0114" w14:textId="77777777" w:rsidTr="00B028F1">
        <w:tc>
          <w:tcPr>
            <w:tcW w:w="741"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7"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B028F1">
        <w:tc>
          <w:tcPr>
            <w:tcW w:w="741"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7"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B028F1">
        <w:tc>
          <w:tcPr>
            <w:tcW w:w="741"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 xml:space="preserve">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w:t>
            </w:r>
            <w:r w:rsidRPr="00862772">
              <w:rPr>
                <w:sz w:val="24"/>
                <w:szCs w:val="24"/>
              </w:rPr>
              <w:lastRenderedPageBreak/>
              <w:t>Указывается в случае если  у организации есть полномочие "Банк"</w:t>
            </w:r>
          </w:p>
        </w:tc>
        <w:tc>
          <w:tcPr>
            <w:tcW w:w="1417"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lastRenderedPageBreak/>
              <w:t xml:space="preserve"> </w:t>
            </w:r>
          </w:p>
        </w:tc>
      </w:tr>
      <w:tr w:rsidR="00E557C9" w:rsidRPr="00862772" w14:paraId="20DFC0E3" w14:textId="77777777" w:rsidTr="00B028F1">
        <w:tc>
          <w:tcPr>
            <w:tcW w:w="741"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7"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B028F1">
        <w:tc>
          <w:tcPr>
            <w:tcW w:w="741"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7"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B028F1">
        <w:tc>
          <w:tcPr>
            <w:tcW w:w="741"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7"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B028F1">
        <w:tc>
          <w:tcPr>
            <w:tcW w:w="741"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7"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B028F1">
        <w:tc>
          <w:tcPr>
            <w:tcW w:w="741"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7"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B028F1">
        <w:tc>
          <w:tcPr>
            <w:tcW w:w="741"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7"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B028F1">
        <w:tc>
          <w:tcPr>
            <w:tcW w:w="741"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7"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B028F1">
        <w:tc>
          <w:tcPr>
            <w:tcW w:w="741"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7"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B028F1">
        <w:tc>
          <w:tcPr>
            <w:tcW w:w="741"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7"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B028F1">
        <w:tc>
          <w:tcPr>
            <w:tcW w:w="741"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 xml:space="preserve">Вышестоящая организация в части подтверждения полномочия в сфере размещения </w:t>
            </w:r>
            <w:r w:rsidRPr="00862772">
              <w:rPr>
                <w:sz w:val="24"/>
                <w:szCs w:val="24"/>
              </w:rPr>
              <w:lastRenderedPageBreak/>
              <w:t>заказа</w:t>
            </w:r>
          </w:p>
        </w:tc>
        <w:tc>
          <w:tcPr>
            <w:tcW w:w="1417"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lastRenderedPageBreak/>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B028F1">
        <w:tc>
          <w:tcPr>
            <w:tcW w:w="741"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7"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B028F1">
        <w:tc>
          <w:tcPr>
            <w:tcW w:w="741"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7" w:type="pct"/>
            <w:gridSpan w:val="3"/>
            <w:shd w:val="clear" w:color="auto" w:fill="auto"/>
            <w:hideMark/>
          </w:tcPr>
          <w:p w14:paraId="084B3871"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6834D3" w:rsidRPr="00862772" w14:paraId="252BC105" w14:textId="77777777" w:rsidTr="00B028F1">
        <w:tc>
          <w:tcPr>
            <w:tcW w:w="741"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7"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B028F1">
        <w:tc>
          <w:tcPr>
            <w:tcW w:w="741"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7"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B028F1">
        <w:tc>
          <w:tcPr>
            <w:tcW w:w="741"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7"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B028F1">
        <w:tc>
          <w:tcPr>
            <w:tcW w:w="741"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7"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B028F1">
        <w:tc>
          <w:tcPr>
            <w:tcW w:w="741"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7"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B028F1">
        <w:tc>
          <w:tcPr>
            <w:tcW w:w="741"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7"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AF28AF" w14:paraId="60DFDF10" w14:textId="77777777" w:rsidTr="00B028F1">
        <w:tc>
          <w:tcPr>
            <w:tcW w:w="741"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lastRenderedPageBreak/>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 xml:space="preserve">OA - Организация, осуществляющая полномочия заказчика на осуществление закупок на основании договора (соглашения) в </w:t>
            </w:r>
            <w:r w:rsidRPr="00862772">
              <w:rPr>
                <w:sz w:val="24"/>
                <w:szCs w:val="24"/>
              </w:rPr>
              <w:lastRenderedPageBreak/>
              <w:t>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7"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lastRenderedPageBreak/>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lastRenderedPageBreak/>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B028F1">
        <w:tc>
          <w:tcPr>
            <w:tcW w:w="741"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lastRenderedPageBreak/>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7"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B028F1">
        <w:tc>
          <w:tcPr>
            <w:tcW w:w="741"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7"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B028F1">
        <w:tc>
          <w:tcPr>
            <w:tcW w:w="741"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7"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B028F1">
        <w:tc>
          <w:tcPr>
            <w:tcW w:w="741"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 xml:space="preserve">Указывается смещение от Московского </w:t>
            </w:r>
            <w:r w:rsidRPr="00862772">
              <w:rPr>
                <w:sz w:val="24"/>
                <w:szCs w:val="24"/>
              </w:rPr>
              <w:lastRenderedPageBreak/>
              <w:t>времени (MSK)</w:t>
            </w:r>
          </w:p>
        </w:tc>
        <w:tc>
          <w:tcPr>
            <w:tcW w:w="1417"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lastRenderedPageBreak/>
              <w:t xml:space="preserve"> </w:t>
            </w:r>
          </w:p>
        </w:tc>
      </w:tr>
      <w:tr w:rsidR="00E557C9" w:rsidRPr="00862772" w14:paraId="3DDE2B59" w14:textId="77777777" w:rsidTr="00B028F1">
        <w:tc>
          <w:tcPr>
            <w:tcW w:w="741"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7"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B028F1">
        <w:tc>
          <w:tcPr>
            <w:tcW w:w="741"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7"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B028F1">
        <w:tc>
          <w:tcPr>
            <w:tcW w:w="741"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B028F1">
        <w:tc>
          <w:tcPr>
            <w:tcW w:w="741"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7"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862772">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B028F1">
        <w:tc>
          <w:tcPr>
            <w:tcW w:w="741"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B028F1">
        <w:tc>
          <w:tcPr>
            <w:tcW w:w="741"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7"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B028F1">
        <w:tc>
          <w:tcPr>
            <w:tcW w:w="741"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7"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B028F1">
        <w:tc>
          <w:tcPr>
            <w:tcW w:w="741"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7"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B028F1">
        <w:tc>
          <w:tcPr>
            <w:tcW w:w="741"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7"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B028F1">
        <w:tc>
          <w:tcPr>
            <w:tcW w:w="741"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7"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B028F1">
        <w:tc>
          <w:tcPr>
            <w:tcW w:w="741"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 xml:space="preserve">Признак, </w:t>
            </w:r>
            <w:r w:rsidRPr="00862772">
              <w:rPr>
                <w:sz w:val="24"/>
                <w:szCs w:val="24"/>
              </w:rPr>
              <w:lastRenderedPageBreak/>
              <w:t>указывающий что улица заполнена вручную</w:t>
            </w:r>
          </w:p>
        </w:tc>
        <w:tc>
          <w:tcPr>
            <w:tcW w:w="1417"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lastRenderedPageBreak/>
              <w:t xml:space="preserve"> </w:t>
            </w:r>
          </w:p>
        </w:tc>
      </w:tr>
      <w:tr w:rsidR="00E557C9" w:rsidRPr="00862772" w14:paraId="12D2E1BE" w14:textId="77777777" w:rsidTr="00B028F1">
        <w:tc>
          <w:tcPr>
            <w:tcW w:w="741"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7"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B028F1">
        <w:tc>
          <w:tcPr>
            <w:tcW w:w="741"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7"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B028F1">
        <w:tc>
          <w:tcPr>
            <w:tcW w:w="741"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7"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B028F1">
        <w:tc>
          <w:tcPr>
            <w:tcW w:w="741"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7"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B028F1">
        <w:tc>
          <w:tcPr>
            <w:tcW w:w="741"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7"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B028F1">
        <w:tc>
          <w:tcPr>
            <w:tcW w:w="741"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7"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B028F1">
        <w:tc>
          <w:tcPr>
            <w:tcW w:w="741"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7"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862772">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B028F1">
        <w:tc>
          <w:tcPr>
            <w:tcW w:w="741"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B028F1">
        <w:tc>
          <w:tcPr>
            <w:tcW w:w="741"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7"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B028F1">
        <w:tc>
          <w:tcPr>
            <w:tcW w:w="741"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7"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B028F1">
        <w:tc>
          <w:tcPr>
            <w:tcW w:w="741"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862772">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B028F1">
        <w:tc>
          <w:tcPr>
            <w:tcW w:w="741"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B028F1">
        <w:tc>
          <w:tcPr>
            <w:tcW w:w="741"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7"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B028F1">
        <w:tc>
          <w:tcPr>
            <w:tcW w:w="741"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 xml:space="preserve">Полное наименование </w:t>
            </w:r>
            <w:r w:rsidRPr="00862772">
              <w:rPr>
                <w:sz w:val="24"/>
                <w:szCs w:val="24"/>
              </w:rPr>
              <w:lastRenderedPageBreak/>
              <w:t>страны</w:t>
            </w:r>
          </w:p>
        </w:tc>
        <w:tc>
          <w:tcPr>
            <w:tcW w:w="1417"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lastRenderedPageBreak/>
              <w:t xml:space="preserve"> </w:t>
            </w:r>
          </w:p>
        </w:tc>
      </w:tr>
      <w:tr w:rsidR="00E557C9" w:rsidRPr="00862772" w14:paraId="3E633293" w14:textId="77777777" w:rsidTr="00862772">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lastRenderedPageBreak/>
              <w:t>Регион в классификаторе КЛАДР</w:t>
            </w:r>
          </w:p>
        </w:tc>
      </w:tr>
      <w:tr w:rsidR="00E557C9" w:rsidRPr="00862772" w14:paraId="3DA4E827" w14:textId="77777777" w:rsidTr="00B028F1">
        <w:tc>
          <w:tcPr>
            <w:tcW w:w="741"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B028F1">
        <w:tc>
          <w:tcPr>
            <w:tcW w:w="741"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7"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B028F1">
        <w:tc>
          <w:tcPr>
            <w:tcW w:w="741"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7"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B028F1">
        <w:tc>
          <w:tcPr>
            <w:tcW w:w="741"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862772">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B028F1">
        <w:tc>
          <w:tcPr>
            <w:tcW w:w="741"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B028F1">
        <w:tc>
          <w:tcPr>
            <w:tcW w:w="741"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7"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B028F1">
        <w:tc>
          <w:tcPr>
            <w:tcW w:w="741"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7"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B028F1">
        <w:tc>
          <w:tcPr>
            <w:tcW w:w="741"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862772">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B028F1">
        <w:tc>
          <w:tcPr>
            <w:tcW w:w="741"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B028F1">
        <w:tc>
          <w:tcPr>
            <w:tcW w:w="741"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7"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B028F1">
        <w:tc>
          <w:tcPr>
            <w:tcW w:w="741"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7"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B028F1">
        <w:tc>
          <w:tcPr>
            <w:tcW w:w="741"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862772">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B028F1">
        <w:tc>
          <w:tcPr>
            <w:tcW w:w="741"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B028F1">
        <w:tc>
          <w:tcPr>
            <w:tcW w:w="741"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7"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 xml:space="preserve">Справочное поле, определяющее тип элемента КЛАДР: </w:t>
            </w:r>
            <w:r w:rsidRPr="00862772">
              <w:rPr>
                <w:sz w:val="24"/>
                <w:szCs w:val="24"/>
              </w:rPr>
              <w:lastRenderedPageBreak/>
              <w:t>страна, город и т.п.</w:t>
            </w:r>
          </w:p>
        </w:tc>
      </w:tr>
      <w:tr w:rsidR="00E557C9" w:rsidRPr="00862772" w14:paraId="114D4ED1" w14:textId="77777777" w:rsidTr="00B028F1">
        <w:tc>
          <w:tcPr>
            <w:tcW w:w="741"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7"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B028F1">
        <w:tc>
          <w:tcPr>
            <w:tcW w:w="741"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862772">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B028F1">
        <w:tc>
          <w:tcPr>
            <w:tcW w:w="741"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B028F1">
        <w:tc>
          <w:tcPr>
            <w:tcW w:w="741"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7"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B028F1">
        <w:tc>
          <w:tcPr>
            <w:tcW w:w="741"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7"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B028F1">
        <w:tc>
          <w:tcPr>
            <w:tcW w:w="741"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7"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862772">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B028F1">
        <w:tc>
          <w:tcPr>
            <w:tcW w:w="741"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B028F1">
        <w:tc>
          <w:tcPr>
            <w:tcW w:w="741"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B028F1">
        <w:tc>
          <w:tcPr>
            <w:tcW w:w="741"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7"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B028F1">
        <w:tc>
          <w:tcPr>
            <w:tcW w:w="741"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7"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B028F1">
        <w:tc>
          <w:tcPr>
            <w:tcW w:w="741"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7"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B028F1">
        <w:tc>
          <w:tcPr>
            <w:tcW w:w="741"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7"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B028F1">
        <w:tc>
          <w:tcPr>
            <w:tcW w:w="741"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7"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B028F1">
        <w:tc>
          <w:tcPr>
            <w:tcW w:w="741"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7"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862772">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B028F1">
        <w:tc>
          <w:tcPr>
            <w:tcW w:w="741"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B028F1">
        <w:tc>
          <w:tcPr>
            <w:tcW w:w="741"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B028F1">
        <w:tc>
          <w:tcPr>
            <w:tcW w:w="741"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7"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B028F1">
        <w:tc>
          <w:tcPr>
            <w:tcW w:w="741"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7"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862772">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B028F1">
        <w:tc>
          <w:tcPr>
            <w:tcW w:w="741"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B028F1">
        <w:tc>
          <w:tcPr>
            <w:tcW w:w="741"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lastRenderedPageBreak/>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7"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E557C9" w:rsidRPr="00862772" w14:paraId="214BECA7" w14:textId="77777777" w:rsidTr="00B028F1">
        <w:tc>
          <w:tcPr>
            <w:tcW w:w="741" w:type="pct"/>
            <w:gridSpan w:val="2"/>
            <w:shd w:val="clear" w:color="auto" w:fill="auto"/>
            <w:hideMark/>
          </w:tcPr>
          <w:p w14:paraId="65C35E0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7D04194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AB65305" w14:textId="77777777" w:rsidTr="00862772">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B028F1">
        <w:tc>
          <w:tcPr>
            <w:tcW w:w="741"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B028F1">
        <w:tc>
          <w:tcPr>
            <w:tcW w:w="741"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7"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E557C9" w:rsidRPr="00862772" w14:paraId="1556C98D" w14:textId="77777777" w:rsidTr="00B028F1">
        <w:tc>
          <w:tcPr>
            <w:tcW w:w="741" w:type="pct"/>
            <w:gridSpan w:val="2"/>
            <w:shd w:val="clear" w:color="auto" w:fill="auto"/>
            <w:hideMark/>
          </w:tcPr>
          <w:p w14:paraId="367C24B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08C1FE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C7FDDA" w14:textId="77777777" w:rsidTr="00862772">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B028F1">
        <w:tc>
          <w:tcPr>
            <w:tcW w:w="741"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B028F1">
        <w:tc>
          <w:tcPr>
            <w:tcW w:w="741"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7"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B028F1">
        <w:tc>
          <w:tcPr>
            <w:tcW w:w="741"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7"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862772">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B028F1">
        <w:tc>
          <w:tcPr>
            <w:tcW w:w="741"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B028F1">
        <w:tc>
          <w:tcPr>
            <w:tcW w:w="741"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7"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B028F1">
        <w:tc>
          <w:tcPr>
            <w:tcW w:w="741"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7"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B028F1">
        <w:tc>
          <w:tcPr>
            <w:tcW w:w="741"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7"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862772">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B028F1">
        <w:tc>
          <w:tcPr>
            <w:tcW w:w="741"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B028F1">
        <w:tc>
          <w:tcPr>
            <w:tcW w:w="741"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7"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B028F1">
        <w:tc>
          <w:tcPr>
            <w:tcW w:w="741"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7"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862772">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lastRenderedPageBreak/>
              <w:t>Уровень организации</w:t>
            </w:r>
          </w:p>
        </w:tc>
      </w:tr>
      <w:tr w:rsidR="00E557C9" w:rsidRPr="00862772" w14:paraId="4AF3B865" w14:textId="77777777" w:rsidTr="00B028F1">
        <w:tc>
          <w:tcPr>
            <w:tcW w:w="741"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B028F1">
        <w:tc>
          <w:tcPr>
            <w:tcW w:w="741"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7"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B028F1">
        <w:tc>
          <w:tcPr>
            <w:tcW w:w="741"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7"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862772">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B028F1">
        <w:tc>
          <w:tcPr>
            <w:tcW w:w="741"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B028F1">
        <w:tc>
          <w:tcPr>
            <w:tcW w:w="741"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7"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B028F1">
        <w:tc>
          <w:tcPr>
            <w:tcW w:w="741"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7"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B028F1">
        <w:tc>
          <w:tcPr>
            <w:tcW w:w="741"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7"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862772">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B028F1">
        <w:tc>
          <w:tcPr>
            <w:tcW w:w="741"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7"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B028F1">
        <w:tc>
          <w:tcPr>
            <w:tcW w:w="741"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7"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B028F1">
        <w:tc>
          <w:tcPr>
            <w:tcW w:w="741"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7"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B028F1">
        <w:tc>
          <w:tcPr>
            <w:tcW w:w="741"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7"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B028F1">
        <w:tc>
          <w:tcPr>
            <w:tcW w:w="741"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7"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49" w:name="_Toc441065307"/>
      <w:r w:rsidRPr="00CC7A40">
        <w:lastRenderedPageBreak/>
        <w:t>Состав XML-файла, содержащего выгрузку опубликованных документов</w:t>
      </w:r>
      <w:bookmarkEnd w:id="49"/>
    </w:p>
    <w:p w14:paraId="3AA48160" w14:textId="77777777" w:rsidR="00675499" w:rsidRPr="00CC7A40" w:rsidRDefault="00675499" w:rsidP="00675499">
      <w:pPr>
        <w:ind w:firstLine="567"/>
        <w:jc w:val="both"/>
      </w:pPr>
    </w:p>
    <w:p w14:paraId="54040E66" w14:textId="58A0CDCC" w:rsidR="00675499" w:rsidRPr="00CC7A40" w:rsidRDefault="00675499" w:rsidP="00862772">
      <w:pPr>
        <w:ind w:firstLine="709"/>
        <w:jc w:val="both"/>
      </w:pPr>
      <w:r w:rsidRPr="00CC7A40">
        <w:t xml:space="preserve">Один архив выгрузки на ftp-сервер </w:t>
      </w:r>
      <w:r w:rsidR="003A23D2">
        <w:t>ПУ</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w:t>
            </w:r>
            <w:r w:rsidRPr="00981901">
              <w:rPr>
                <w:sz w:val="24"/>
                <w:szCs w:val="24"/>
              </w:rPr>
              <w:lastRenderedPageBreak/>
              <w:t>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lastRenderedPageBreak/>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 xml:space="preserve">Информация о возвращении </w:t>
            </w:r>
            <w:r w:rsidRPr="00981901">
              <w:rPr>
                <w:sz w:val="24"/>
                <w:szCs w:val="24"/>
              </w:rPr>
              <w:lastRenderedPageBreak/>
              <w:t>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 xml:space="preserve">Общероссийский </w:t>
            </w:r>
            <w:r w:rsidRPr="00862772">
              <w:rPr>
                <w:sz w:val="24"/>
                <w:szCs w:val="24"/>
              </w:rPr>
              <w:lastRenderedPageBreak/>
              <w:t>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77777777" w:rsidR="00675499" w:rsidRPr="00CC7A40" w:rsidRDefault="00675499"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lastRenderedPageBreak/>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b"/>
      </w:pPr>
      <w:bookmarkStart w:id="50" w:name="лист_регистрации_изменений"/>
      <w:bookmarkStart w:id="51" w:name="_Toc150758024"/>
      <w:bookmarkStart w:id="52" w:name="_Toc301953806"/>
      <w:bookmarkStart w:id="53" w:name="_Toc301953874"/>
      <w:bookmarkStart w:id="54" w:name="_Toc301953929"/>
      <w:bookmarkStart w:id="55" w:name="_Toc306371225"/>
      <w:bookmarkStart w:id="56" w:name="_Toc336520587"/>
      <w:bookmarkStart w:id="57" w:name="_Toc441065308"/>
      <w:bookmarkEnd w:id="50"/>
      <w:r w:rsidRPr="00432DBD">
        <w:lastRenderedPageBreak/>
        <w:t>ЛИСТ РЕГИСТРАЦИИ ИЗМЕНЕНИЙ</w:t>
      </w:r>
      <w:bookmarkEnd w:id="51"/>
      <w:bookmarkEnd w:id="52"/>
      <w:bookmarkEnd w:id="53"/>
      <w:bookmarkEnd w:id="54"/>
      <w:bookmarkEnd w:id="55"/>
      <w:bookmarkEnd w:id="56"/>
      <w:bookmarkEnd w:id="5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5"/>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85C5C" w14:textId="77777777" w:rsidR="006916CC" w:rsidRDefault="006916CC">
      <w:pPr>
        <w:rPr>
          <w:rFonts w:ascii="MS Sans Serif" w:hAnsi="MS Sans Serif"/>
          <w:sz w:val="20"/>
        </w:rPr>
      </w:pPr>
      <w:r>
        <w:rPr>
          <w:rFonts w:ascii="MS Sans Serif" w:hAnsi="MS Sans Serif"/>
          <w:sz w:val="20"/>
        </w:rPr>
        <w:separator/>
      </w:r>
    </w:p>
    <w:p w14:paraId="2E6C023A" w14:textId="77777777" w:rsidR="006916CC" w:rsidRDefault="006916CC"/>
  </w:endnote>
  <w:endnote w:type="continuationSeparator" w:id="0">
    <w:p w14:paraId="4E120681" w14:textId="77777777" w:rsidR="006916CC" w:rsidRDefault="006916CC">
      <w:pPr>
        <w:rPr>
          <w:rFonts w:ascii="MS Sans Serif" w:hAnsi="MS Sans Serif"/>
          <w:sz w:val="20"/>
        </w:rPr>
      </w:pPr>
      <w:r>
        <w:rPr>
          <w:rFonts w:ascii="MS Sans Serif" w:hAnsi="MS Sans Serif"/>
          <w:sz w:val="20"/>
        </w:rPr>
        <w:continuationSeparator/>
      </w:r>
    </w:p>
    <w:p w14:paraId="24905CA1" w14:textId="77777777" w:rsidR="006916CC" w:rsidRDefault="00691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2987" w14:textId="77777777" w:rsidR="00AF28AF" w:rsidRPr="006E58E0" w:rsidRDefault="00AF28AF" w:rsidP="00A27144">
    <w:pPr>
      <w:pStyle w:val="af9"/>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083D9A8B" w:rsidR="00AF28AF" w:rsidRPr="00497FB1" w:rsidRDefault="00AF28AF" w:rsidP="00A27144">
    <w:pPr>
      <w:pStyle w:val="af9"/>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D9A73" w14:textId="77777777" w:rsidR="006916CC" w:rsidRDefault="006916CC">
      <w:pPr>
        <w:rPr>
          <w:rFonts w:ascii="MS Sans Serif" w:hAnsi="MS Sans Serif"/>
          <w:sz w:val="20"/>
        </w:rPr>
      </w:pPr>
      <w:r>
        <w:rPr>
          <w:rFonts w:ascii="MS Sans Serif" w:hAnsi="MS Sans Serif"/>
          <w:sz w:val="20"/>
        </w:rPr>
        <w:separator/>
      </w:r>
    </w:p>
    <w:p w14:paraId="7C6AF5EE" w14:textId="77777777" w:rsidR="006916CC" w:rsidRDefault="006916CC"/>
  </w:footnote>
  <w:footnote w:type="continuationSeparator" w:id="0">
    <w:p w14:paraId="26758FBC" w14:textId="77777777" w:rsidR="006916CC" w:rsidRDefault="006916CC">
      <w:pPr>
        <w:rPr>
          <w:rFonts w:ascii="MS Sans Serif" w:hAnsi="MS Sans Serif"/>
          <w:sz w:val="20"/>
        </w:rPr>
      </w:pPr>
      <w:r>
        <w:rPr>
          <w:rFonts w:ascii="MS Sans Serif" w:hAnsi="MS Sans Serif"/>
          <w:sz w:val="20"/>
        </w:rPr>
        <w:continuationSeparator/>
      </w:r>
    </w:p>
    <w:p w14:paraId="0717E1D6" w14:textId="77777777" w:rsidR="006916CC" w:rsidRDefault="006916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93F7" w14:textId="77777777" w:rsidR="00AF28AF" w:rsidRPr="006E58E0" w:rsidRDefault="00AF28AF" w:rsidP="00562A57">
    <w:pPr>
      <w:pStyle w:val="af7"/>
      <w:ind w:right="360"/>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37ED" w14:textId="77777777" w:rsidR="00AF28AF" w:rsidRDefault="00AF28AF">
    <w:pPr>
      <w:pStyle w:val="af7"/>
      <w:rPr>
        <w:lang w:val="en-US"/>
      </w:rPr>
    </w:pPr>
    <w:r>
      <w:rPr>
        <w:snapToGrid w:val="0"/>
        <w:lang w:val="en-US"/>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AF28AF"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AF28AF" w:rsidRPr="00A102FE" w:rsidRDefault="00AF28AF"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77777777" w:rsidR="00AF28AF" w:rsidRPr="00A102FE" w:rsidRDefault="00AF28AF"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 РК\РБГ</w:t>
          </w:r>
          <w:r w:rsidRPr="00A102FE">
            <w:rPr>
              <w:rFonts w:ascii="Times New Roman" w:hAnsi="Times New Roman" w:cs="Times New Roman"/>
              <w:sz w:val="28"/>
              <w:szCs w:val="28"/>
            </w:rPr>
            <w:fldChar w:fldCharType="end"/>
          </w:r>
        </w:p>
      </w:tc>
    </w:tr>
    <w:tr w:rsidR="00AF28AF"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AF28AF" w:rsidRPr="00A102FE" w:rsidRDefault="00AF28AF"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AF28AF" w:rsidRPr="00A102FE" w:rsidRDefault="00AF28AF"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77777777" w:rsidR="00AF28AF" w:rsidRPr="00A102FE" w:rsidRDefault="00AF28AF"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6C0D6B">
            <w:rPr>
              <w:b/>
              <w:bCs/>
              <w:noProof/>
              <w:szCs w:val="28"/>
            </w:rPr>
            <w:t>215</w:t>
          </w:r>
          <w:r w:rsidRPr="00A102FE">
            <w:rPr>
              <w:b/>
              <w:bCs/>
              <w:szCs w:val="28"/>
            </w:rPr>
            <w:fldChar w:fldCharType="end"/>
          </w:r>
        </w:p>
      </w:tc>
    </w:tr>
  </w:tbl>
  <w:p w14:paraId="55B01957" w14:textId="77777777" w:rsidR="00AF28AF" w:rsidRPr="006E58E0" w:rsidRDefault="00AF28AF" w:rsidP="00562A57">
    <w:pPr>
      <w:pStyle w:val="af7"/>
      <w:ind w:right="36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nsid w:val="FFFFFF7E"/>
    <w:multiLevelType w:val="singleLevel"/>
    <w:tmpl w:val="9B3E0A22"/>
    <w:lvl w:ilvl="0">
      <w:start w:val="1"/>
      <w:numFmt w:val="decimal"/>
      <w:pStyle w:val="3"/>
      <w:lvlText w:val="%1."/>
      <w:lvlJc w:val="left"/>
      <w:pPr>
        <w:tabs>
          <w:tab w:val="num" w:pos="926"/>
        </w:tabs>
        <w:ind w:left="926" w:hanging="360"/>
      </w:pPr>
    </w:lvl>
  </w:abstractNum>
  <w:abstractNum w:abstractNumId="3">
    <w:nsid w:val="FFFFFF7F"/>
    <w:multiLevelType w:val="singleLevel"/>
    <w:tmpl w:val="1882AA56"/>
    <w:lvl w:ilvl="0">
      <w:start w:val="1"/>
      <w:numFmt w:val="decimal"/>
      <w:pStyle w:val="2"/>
      <w:lvlText w:val="%1."/>
      <w:lvlJc w:val="left"/>
      <w:pPr>
        <w:tabs>
          <w:tab w:val="num" w:pos="643"/>
        </w:tabs>
        <w:ind w:left="643" w:hanging="360"/>
      </w:pPr>
    </w:lvl>
  </w:abstractNum>
  <w:abstractNum w:abstractNumId="4">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8"/>
    <w:multiLevelType w:val="singleLevel"/>
    <w:tmpl w:val="DA048328"/>
    <w:lvl w:ilvl="0">
      <w:start w:val="1"/>
      <w:numFmt w:val="decimal"/>
      <w:pStyle w:val="a"/>
      <w:lvlText w:val="%1."/>
      <w:lvlJc w:val="left"/>
      <w:pPr>
        <w:tabs>
          <w:tab w:val="num" w:pos="360"/>
        </w:tabs>
        <w:ind w:left="360" w:hanging="360"/>
      </w:pPr>
    </w:lvl>
  </w:abstractNum>
  <w:abstractNum w:abstractNumId="7">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nsid w:val="06B74E88"/>
    <w:multiLevelType w:val="multilevel"/>
    <w:tmpl w:val="54D86318"/>
    <w:numStyleLink w:val="20"/>
  </w:abstractNum>
  <w:abstractNum w:abstractNumId="9">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2">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3">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4">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8">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9">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7"/>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8"/>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1">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nsid w:val="3CBB23F2"/>
    <w:multiLevelType w:val="multilevel"/>
    <w:tmpl w:val="E5D6E094"/>
    <w:styleLink w:val="a9"/>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nsid w:val="3F113757"/>
    <w:multiLevelType w:val="multilevel"/>
    <w:tmpl w:val="67743928"/>
    <w:lvl w:ilvl="0">
      <w:start w:val="1"/>
      <w:numFmt w:val="bullet"/>
      <w:pStyle w:val="aa"/>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3FE2055D"/>
    <w:multiLevelType w:val="hybridMultilevel"/>
    <w:tmpl w:val="6F6AA768"/>
    <w:lvl w:ilvl="0" w:tplc="E048B986">
      <w:start w:val="1"/>
      <w:numFmt w:val="decimal"/>
      <w:pStyle w:val="ab"/>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nsid w:val="44A703C7"/>
    <w:multiLevelType w:val="hybridMultilevel"/>
    <w:tmpl w:val="41A81F22"/>
    <w:lvl w:ilvl="0" w:tplc="4E5C907C">
      <w:start w:val="1"/>
      <w:numFmt w:val="bullet"/>
      <w:pStyle w:val="ac"/>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nsid w:val="44A81857"/>
    <w:multiLevelType w:val="hybridMultilevel"/>
    <w:tmpl w:val="085E3CB6"/>
    <w:lvl w:ilvl="0" w:tplc="CFF467F8">
      <w:start w:val="1"/>
      <w:numFmt w:val="decimal"/>
      <w:pStyle w:val="ad"/>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nsid w:val="4A962FCA"/>
    <w:multiLevelType w:val="multilevel"/>
    <w:tmpl w:val="54D86318"/>
    <w:numStyleLink w:val="ae"/>
  </w:abstractNum>
  <w:abstractNum w:abstractNumId="39">
    <w:nsid w:val="4B891833"/>
    <w:multiLevelType w:val="multilevel"/>
    <w:tmpl w:val="BBD68BF4"/>
    <w:styleLink w:val="af"/>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0">
    <w:nsid w:val="4DA337F7"/>
    <w:multiLevelType w:val="multilevel"/>
    <w:tmpl w:val="54D86318"/>
    <w:styleLink w:val="ae"/>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pStyle w:val="41"/>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1">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2">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55F97A5F"/>
    <w:multiLevelType w:val="multilevel"/>
    <w:tmpl w:val="D8B8919E"/>
    <w:lvl w:ilvl="0">
      <w:start w:val="1"/>
      <w:numFmt w:val="russianLower"/>
      <w:pStyle w:val="af0"/>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4">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5">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6">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8">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1">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3">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4">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5">
    <w:nsid w:val="73555EE3"/>
    <w:multiLevelType w:val="hybridMultilevel"/>
    <w:tmpl w:val="32346C8A"/>
    <w:lvl w:ilvl="0" w:tplc="BEA45216">
      <w:start w:val="1"/>
      <w:numFmt w:val="bullet"/>
      <w:pStyle w:val="af1"/>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6">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27"/>
  </w:num>
  <w:num w:numId="3">
    <w:abstractNumId w:val="18"/>
  </w:num>
  <w:num w:numId="4">
    <w:abstractNumId w:val="50"/>
  </w:num>
  <w:num w:numId="5">
    <w:abstractNumId w:val="45"/>
  </w:num>
  <w:num w:numId="6">
    <w:abstractNumId w:val="11"/>
  </w:num>
  <w:num w:numId="7">
    <w:abstractNumId w:val="9"/>
  </w:num>
  <w:num w:numId="8">
    <w:abstractNumId w:val="6"/>
  </w:num>
  <w:num w:numId="9">
    <w:abstractNumId w:val="5"/>
  </w:num>
  <w:num w:numId="10">
    <w:abstractNumId w:val="4"/>
  </w:num>
  <w:num w:numId="11">
    <w:abstractNumId w:val="2"/>
  </w:num>
  <w:num w:numId="12">
    <w:abstractNumId w:val="1"/>
  </w:num>
  <w:num w:numId="13">
    <w:abstractNumId w:val="0"/>
  </w:num>
  <w:num w:numId="14">
    <w:abstractNumId w:val="20"/>
  </w:num>
  <w:num w:numId="15">
    <w:abstractNumId w:val="29"/>
  </w:num>
  <w:num w:numId="16">
    <w:abstractNumId w:val="3"/>
  </w:num>
  <w:num w:numId="17">
    <w:abstractNumId w:val="33"/>
  </w:num>
  <w:num w:numId="18">
    <w:abstractNumId w:val="48"/>
  </w:num>
  <w:num w:numId="19">
    <w:abstractNumId w:val="49"/>
  </w:num>
  <w:num w:numId="20">
    <w:abstractNumId w:val="56"/>
  </w:num>
  <w:num w:numId="21">
    <w:abstractNumId w:val="41"/>
  </w:num>
  <w:num w:numId="22">
    <w:abstractNumId w:val="15"/>
  </w:num>
  <w:num w:numId="23">
    <w:abstractNumId w:val="42"/>
  </w:num>
  <w:num w:numId="24">
    <w:abstractNumId w:val="51"/>
  </w:num>
  <w:num w:numId="25">
    <w:abstractNumId w:val="12"/>
  </w:num>
  <w:num w:numId="26">
    <w:abstractNumId w:val="37"/>
  </w:num>
  <w:num w:numId="27">
    <w:abstractNumId w:val="7"/>
  </w:num>
  <w:num w:numId="28">
    <w:abstractNumId w:val="16"/>
  </w:num>
  <w:num w:numId="29">
    <w:abstractNumId w:val="34"/>
  </w:num>
  <w:num w:numId="30">
    <w:abstractNumId w:val="55"/>
  </w:num>
  <w:num w:numId="31">
    <w:abstractNumId w:val="22"/>
  </w:num>
  <w:num w:numId="32">
    <w:abstractNumId w:val="28"/>
  </w:num>
  <w:num w:numId="33">
    <w:abstractNumId w:val="52"/>
  </w:num>
  <w:num w:numId="34">
    <w:abstractNumId w:val="53"/>
  </w:num>
  <w:num w:numId="35">
    <w:abstractNumId w:val="23"/>
  </w:num>
  <w:num w:numId="36">
    <w:abstractNumId w:val="19"/>
  </w:num>
  <w:num w:numId="37">
    <w:abstractNumId w:val="32"/>
  </w:num>
  <w:num w:numId="38">
    <w:abstractNumId w:val="39"/>
  </w:num>
  <w:num w:numId="39">
    <w:abstractNumId w:val="43"/>
  </w:num>
  <w:num w:numId="40">
    <w:abstractNumId w:val="35"/>
  </w:num>
  <w:num w:numId="41">
    <w:abstractNumId w:val="36"/>
  </w:num>
  <w:num w:numId="42">
    <w:abstractNumId w:val="21"/>
  </w:num>
  <w:num w:numId="43">
    <w:abstractNumId w:val="17"/>
  </w:num>
  <w:num w:numId="44">
    <w:abstractNumId w:val="13"/>
  </w:num>
  <w:num w:numId="45">
    <w:abstractNumId w:val="54"/>
  </w:num>
  <w:num w:numId="46">
    <w:abstractNumId w:val="44"/>
  </w:num>
  <w:num w:numId="47">
    <w:abstractNumId w:val="47"/>
  </w:num>
  <w:num w:numId="48">
    <w:abstractNumId w:val="10"/>
  </w:num>
  <w:num w:numId="49">
    <w:abstractNumId w:val="31"/>
  </w:num>
  <w:num w:numId="50">
    <w:abstractNumId w:val="24"/>
  </w:num>
  <w:num w:numId="51">
    <w:abstractNumId w:val="46"/>
  </w:num>
  <w:num w:numId="52">
    <w:abstractNumId w:val="25"/>
  </w:num>
  <w:num w:numId="53">
    <w:abstractNumId w:val="40"/>
  </w:num>
  <w:num w:numId="54">
    <w:abstractNumId w:val="8"/>
  </w:num>
  <w:num w:numId="55">
    <w:abstractNumId w:val="30"/>
  </w:num>
  <w:num w:numId="56">
    <w:abstractNumId w:val="30"/>
  </w:num>
  <w:num w:numId="57">
    <w:abstractNumId w:val="38"/>
  </w:num>
  <w:num w:numId="58">
    <w:abstractNumId w:val="26"/>
  </w:num>
  <w:num w:numId="59">
    <w:abstractNumId w:val="26"/>
  </w:num>
  <w:num w:numId="60">
    <w:abstractNumId w:val="26"/>
  </w:num>
  <w:num w:numId="61">
    <w:abstractNumId w:val="26"/>
  </w:num>
  <w:num w:numId="62">
    <w:abstractNumId w:val="26"/>
  </w:num>
  <w:num w:numId="63">
    <w:abstractNumId w:val="14"/>
  </w:num>
  <w:num w:numId="64">
    <w:abstractNumId w:val="3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removePersonalInformation/>
  <w:removeDateAndTime/>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8D9"/>
    <w:rsid w:val="00001A3B"/>
    <w:rsid w:val="00002A35"/>
    <w:rsid w:val="00003049"/>
    <w:rsid w:val="00003C98"/>
    <w:rsid w:val="00003CE2"/>
    <w:rsid w:val="00003F63"/>
    <w:rsid w:val="000045F0"/>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A8"/>
    <w:rsid w:val="00022D30"/>
    <w:rsid w:val="000241E4"/>
    <w:rsid w:val="00024623"/>
    <w:rsid w:val="0002478A"/>
    <w:rsid w:val="000248EE"/>
    <w:rsid w:val="000251E7"/>
    <w:rsid w:val="000272B2"/>
    <w:rsid w:val="0002758A"/>
    <w:rsid w:val="00027DAB"/>
    <w:rsid w:val="0003074F"/>
    <w:rsid w:val="0003098D"/>
    <w:rsid w:val="00030ED4"/>
    <w:rsid w:val="00032B22"/>
    <w:rsid w:val="00034354"/>
    <w:rsid w:val="000345B0"/>
    <w:rsid w:val="000347D0"/>
    <w:rsid w:val="00035073"/>
    <w:rsid w:val="00035108"/>
    <w:rsid w:val="00035A66"/>
    <w:rsid w:val="000412CE"/>
    <w:rsid w:val="000416F5"/>
    <w:rsid w:val="000428E9"/>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72A"/>
    <w:rsid w:val="000617C4"/>
    <w:rsid w:val="00061C78"/>
    <w:rsid w:val="000620BA"/>
    <w:rsid w:val="0006236F"/>
    <w:rsid w:val="000628E2"/>
    <w:rsid w:val="00062923"/>
    <w:rsid w:val="00062FCA"/>
    <w:rsid w:val="00063831"/>
    <w:rsid w:val="000651BA"/>
    <w:rsid w:val="00065B8D"/>
    <w:rsid w:val="00066705"/>
    <w:rsid w:val="0006702A"/>
    <w:rsid w:val="00067F72"/>
    <w:rsid w:val="00070848"/>
    <w:rsid w:val="00071A57"/>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38DF"/>
    <w:rsid w:val="000A3C91"/>
    <w:rsid w:val="000A3E7B"/>
    <w:rsid w:val="000A5A94"/>
    <w:rsid w:val="000A66B1"/>
    <w:rsid w:val="000A771E"/>
    <w:rsid w:val="000B20B0"/>
    <w:rsid w:val="000B2398"/>
    <w:rsid w:val="000B3876"/>
    <w:rsid w:val="000B39D4"/>
    <w:rsid w:val="000B3EA5"/>
    <w:rsid w:val="000B4107"/>
    <w:rsid w:val="000B49FF"/>
    <w:rsid w:val="000B4D1B"/>
    <w:rsid w:val="000B5844"/>
    <w:rsid w:val="000B6793"/>
    <w:rsid w:val="000B6E82"/>
    <w:rsid w:val="000C0BEC"/>
    <w:rsid w:val="000C1EB5"/>
    <w:rsid w:val="000C26A4"/>
    <w:rsid w:val="000C2EE9"/>
    <w:rsid w:val="000C3B74"/>
    <w:rsid w:val="000C438A"/>
    <w:rsid w:val="000C4A7F"/>
    <w:rsid w:val="000C5C26"/>
    <w:rsid w:val="000C5DAD"/>
    <w:rsid w:val="000C6CFE"/>
    <w:rsid w:val="000C72AA"/>
    <w:rsid w:val="000D1069"/>
    <w:rsid w:val="000D188F"/>
    <w:rsid w:val="000D25C0"/>
    <w:rsid w:val="000D4A13"/>
    <w:rsid w:val="000D5595"/>
    <w:rsid w:val="000D6245"/>
    <w:rsid w:val="000E0FF7"/>
    <w:rsid w:val="000E19C7"/>
    <w:rsid w:val="000E1A91"/>
    <w:rsid w:val="000E1DE0"/>
    <w:rsid w:val="000E1DE9"/>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97E"/>
    <w:rsid w:val="000F3BB9"/>
    <w:rsid w:val="000F44D0"/>
    <w:rsid w:val="000F5034"/>
    <w:rsid w:val="000F5708"/>
    <w:rsid w:val="000F65FE"/>
    <w:rsid w:val="000F7538"/>
    <w:rsid w:val="000F7625"/>
    <w:rsid w:val="000F79F9"/>
    <w:rsid w:val="000F7D50"/>
    <w:rsid w:val="00100ED8"/>
    <w:rsid w:val="001011C7"/>
    <w:rsid w:val="001014FA"/>
    <w:rsid w:val="00101AC2"/>
    <w:rsid w:val="00101B7E"/>
    <w:rsid w:val="0010290D"/>
    <w:rsid w:val="00103BDD"/>
    <w:rsid w:val="00103DF6"/>
    <w:rsid w:val="001042CB"/>
    <w:rsid w:val="00104B12"/>
    <w:rsid w:val="00104D52"/>
    <w:rsid w:val="0011062B"/>
    <w:rsid w:val="0011087D"/>
    <w:rsid w:val="00111120"/>
    <w:rsid w:val="00111611"/>
    <w:rsid w:val="00111ECD"/>
    <w:rsid w:val="00112F33"/>
    <w:rsid w:val="001137AB"/>
    <w:rsid w:val="0011502F"/>
    <w:rsid w:val="001164DE"/>
    <w:rsid w:val="001168A2"/>
    <w:rsid w:val="00117782"/>
    <w:rsid w:val="00117807"/>
    <w:rsid w:val="00117E6C"/>
    <w:rsid w:val="0012020B"/>
    <w:rsid w:val="0012038F"/>
    <w:rsid w:val="00121DCA"/>
    <w:rsid w:val="00122D85"/>
    <w:rsid w:val="00123584"/>
    <w:rsid w:val="00124656"/>
    <w:rsid w:val="00125A3B"/>
    <w:rsid w:val="00126B8B"/>
    <w:rsid w:val="00127152"/>
    <w:rsid w:val="00130BAB"/>
    <w:rsid w:val="001317B3"/>
    <w:rsid w:val="00131A31"/>
    <w:rsid w:val="00132991"/>
    <w:rsid w:val="00132A88"/>
    <w:rsid w:val="0013373E"/>
    <w:rsid w:val="00133933"/>
    <w:rsid w:val="00133AF6"/>
    <w:rsid w:val="001354A4"/>
    <w:rsid w:val="00137454"/>
    <w:rsid w:val="00137C77"/>
    <w:rsid w:val="00137D81"/>
    <w:rsid w:val="00140209"/>
    <w:rsid w:val="001408BE"/>
    <w:rsid w:val="00140BB3"/>
    <w:rsid w:val="00142109"/>
    <w:rsid w:val="00142C22"/>
    <w:rsid w:val="00143824"/>
    <w:rsid w:val="00143886"/>
    <w:rsid w:val="00144DA2"/>
    <w:rsid w:val="0014650A"/>
    <w:rsid w:val="00146804"/>
    <w:rsid w:val="0014731B"/>
    <w:rsid w:val="0015040D"/>
    <w:rsid w:val="00150F8B"/>
    <w:rsid w:val="0015113B"/>
    <w:rsid w:val="00152500"/>
    <w:rsid w:val="00152D04"/>
    <w:rsid w:val="001536C6"/>
    <w:rsid w:val="001542C8"/>
    <w:rsid w:val="00154776"/>
    <w:rsid w:val="00156683"/>
    <w:rsid w:val="00156DF6"/>
    <w:rsid w:val="0016066F"/>
    <w:rsid w:val="00160B93"/>
    <w:rsid w:val="00161CFD"/>
    <w:rsid w:val="00161D92"/>
    <w:rsid w:val="0016287A"/>
    <w:rsid w:val="00162E8C"/>
    <w:rsid w:val="00164F04"/>
    <w:rsid w:val="0016550B"/>
    <w:rsid w:val="001656AC"/>
    <w:rsid w:val="00165B0C"/>
    <w:rsid w:val="001663BA"/>
    <w:rsid w:val="00166B70"/>
    <w:rsid w:val="00166CD9"/>
    <w:rsid w:val="00166FE8"/>
    <w:rsid w:val="00170980"/>
    <w:rsid w:val="00171460"/>
    <w:rsid w:val="001719C4"/>
    <w:rsid w:val="001723A0"/>
    <w:rsid w:val="00172C85"/>
    <w:rsid w:val="001736D6"/>
    <w:rsid w:val="00174460"/>
    <w:rsid w:val="00175B82"/>
    <w:rsid w:val="00177007"/>
    <w:rsid w:val="0017700D"/>
    <w:rsid w:val="0017748A"/>
    <w:rsid w:val="00180083"/>
    <w:rsid w:val="001812A9"/>
    <w:rsid w:val="0018138E"/>
    <w:rsid w:val="00181874"/>
    <w:rsid w:val="00181F14"/>
    <w:rsid w:val="0018206D"/>
    <w:rsid w:val="001823E0"/>
    <w:rsid w:val="00182EA9"/>
    <w:rsid w:val="001835A6"/>
    <w:rsid w:val="0018368A"/>
    <w:rsid w:val="00183DBF"/>
    <w:rsid w:val="00184039"/>
    <w:rsid w:val="00185033"/>
    <w:rsid w:val="0018528F"/>
    <w:rsid w:val="00186292"/>
    <w:rsid w:val="00186B33"/>
    <w:rsid w:val="00186B3D"/>
    <w:rsid w:val="0018703A"/>
    <w:rsid w:val="001870B4"/>
    <w:rsid w:val="00187475"/>
    <w:rsid w:val="001903C7"/>
    <w:rsid w:val="00191F69"/>
    <w:rsid w:val="001923E1"/>
    <w:rsid w:val="00192E80"/>
    <w:rsid w:val="00192EBC"/>
    <w:rsid w:val="0019424E"/>
    <w:rsid w:val="00196670"/>
    <w:rsid w:val="00196839"/>
    <w:rsid w:val="00196EAE"/>
    <w:rsid w:val="00197F09"/>
    <w:rsid w:val="001A0243"/>
    <w:rsid w:val="001A0E96"/>
    <w:rsid w:val="001A13B0"/>
    <w:rsid w:val="001A1B22"/>
    <w:rsid w:val="001A1B77"/>
    <w:rsid w:val="001A1C0C"/>
    <w:rsid w:val="001A1D8F"/>
    <w:rsid w:val="001A1EB1"/>
    <w:rsid w:val="001A20E9"/>
    <w:rsid w:val="001A2728"/>
    <w:rsid w:val="001A3189"/>
    <w:rsid w:val="001A3CC4"/>
    <w:rsid w:val="001A3E8B"/>
    <w:rsid w:val="001A4780"/>
    <w:rsid w:val="001A60FE"/>
    <w:rsid w:val="001A6E38"/>
    <w:rsid w:val="001A7838"/>
    <w:rsid w:val="001B15CB"/>
    <w:rsid w:val="001B1F23"/>
    <w:rsid w:val="001B1F2C"/>
    <w:rsid w:val="001B2AC8"/>
    <w:rsid w:val="001B2C84"/>
    <w:rsid w:val="001B34A2"/>
    <w:rsid w:val="001B3C27"/>
    <w:rsid w:val="001B3DF5"/>
    <w:rsid w:val="001B41FA"/>
    <w:rsid w:val="001B47B0"/>
    <w:rsid w:val="001B532D"/>
    <w:rsid w:val="001C1102"/>
    <w:rsid w:val="001C1F80"/>
    <w:rsid w:val="001C208C"/>
    <w:rsid w:val="001C2C4D"/>
    <w:rsid w:val="001C304E"/>
    <w:rsid w:val="001C4F6B"/>
    <w:rsid w:val="001C4FD6"/>
    <w:rsid w:val="001C6428"/>
    <w:rsid w:val="001C794E"/>
    <w:rsid w:val="001D28A2"/>
    <w:rsid w:val="001D3FC7"/>
    <w:rsid w:val="001D411A"/>
    <w:rsid w:val="001D4A5F"/>
    <w:rsid w:val="001D4B23"/>
    <w:rsid w:val="001D762C"/>
    <w:rsid w:val="001E0D66"/>
    <w:rsid w:val="001E21AF"/>
    <w:rsid w:val="001E275A"/>
    <w:rsid w:val="001E2834"/>
    <w:rsid w:val="001E393E"/>
    <w:rsid w:val="001E561A"/>
    <w:rsid w:val="001E5704"/>
    <w:rsid w:val="001E5A85"/>
    <w:rsid w:val="001E5EF7"/>
    <w:rsid w:val="001E7BDC"/>
    <w:rsid w:val="001F08EE"/>
    <w:rsid w:val="001F24B8"/>
    <w:rsid w:val="001F37CA"/>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23AC"/>
    <w:rsid w:val="002124E9"/>
    <w:rsid w:val="00212D8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3780"/>
    <w:rsid w:val="00223803"/>
    <w:rsid w:val="0022474B"/>
    <w:rsid w:val="0022484F"/>
    <w:rsid w:val="00224F06"/>
    <w:rsid w:val="002258AB"/>
    <w:rsid w:val="00226219"/>
    <w:rsid w:val="002279A8"/>
    <w:rsid w:val="00230058"/>
    <w:rsid w:val="002316B5"/>
    <w:rsid w:val="00231769"/>
    <w:rsid w:val="002333D5"/>
    <w:rsid w:val="002346C4"/>
    <w:rsid w:val="00234758"/>
    <w:rsid w:val="00234AAD"/>
    <w:rsid w:val="002357EA"/>
    <w:rsid w:val="0023667D"/>
    <w:rsid w:val="00236F55"/>
    <w:rsid w:val="002370B8"/>
    <w:rsid w:val="0024033C"/>
    <w:rsid w:val="002408CD"/>
    <w:rsid w:val="002408DD"/>
    <w:rsid w:val="00241790"/>
    <w:rsid w:val="00241795"/>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7197"/>
    <w:rsid w:val="002678B6"/>
    <w:rsid w:val="00267BFC"/>
    <w:rsid w:val="00272432"/>
    <w:rsid w:val="002729CF"/>
    <w:rsid w:val="00272F5B"/>
    <w:rsid w:val="00272FD7"/>
    <w:rsid w:val="0027314B"/>
    <w:rsid w:val="00273DD4"/>
    <w:rsid w:val="00276F8A"/>
    <w:rsid w:val="002771CA"/>
    <w:rsid w:val="002808C6"/>
    <w:rsid w:val="00280943"/>
    <w:rsid w:val="0028098C"/>
    <w:rsid w:val="00281826"/>
    <w:rsid w:val="00283DEB"/>
    <w:rsid w:val="00284320"/>
    <w:rsid w:val="00285EAD"/>
    <w:rsid w:val="002868DF"/>
    <w:rsid w:val="00286E12"/>
    <w:rsid w:val="00287E67"/>
    <w:rsid w:val="00290DF8"/>
    <w:rsid w:val="00290EC6"/>
    <w:rsid w:val="002911B5"/>
    <w:rsid w:val="00291375"/>
    <w:rsid w:val="00291BFA"/>
    <w:rsid w:val="00291CC2"/>
    <w:rsid w:val="002928FB"/>
    <w:rsid w:val="00293920"/>
    <w:rsid w:val="002947D3"/>
    <w:rsid w:val="00295022"/>
    <w:rsid w:val="00295B67"/>
    <w:rsid w:val="00295C32"/>
    <w:rsid w:val="00297E08"/>
    <w:rsid w:val="002A10C0"/>
    <w:rsid w:val="002A12BD"/>
    <w:rsid w:val="002A1E3D"/>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6745"/>
    <w:rsid w:val="002D68E3"/>
    <w:rsid w:val="002D7903"/>
    <w:rsid w:val="002D7CA8"/>
    <w:rsid w:val="002D7E23"/>
    <w:rsid w:val="002D7E48"/>
    <w:rsid w:val="002E1061"/>
    <w:rsid w:val="002E168C"/>
    <w:rsid w:val="002E1F84"/>
    <w:rsid w:val="002E2962"/>
    <w:rsid w:val="002E3339"/>
    <w:rsid w:val="002E3373"/>
    <w:rsid w:val="002E34B2"/>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5665"/>
    <w:rsid w:val="00310DC8"/>
    <w:rsid w:val="00311370"/>
    <w:rsid w:val="003122C9"/>
    <w:rsid w:val="0031245C"/>
    <w:rsid w:val="00312D9D"/>
    <w:rsid w:val="003135D1"/>
    <w:rsid w:val="003136EC"/>
    <w:rsid w:val="00314664"/>
    <w:rsid w:val="00315DEC"/>
    <w:rsid w:val="00316163"/>
    <w:rsid w:val="00316397"/>
    <w:rsid w:val="003171B7"/>
    <w:rsid w:val="00320671"/>
    <w:rsid w:val="003213B5"/>
    <w:rsid w:val="0032141E"/>
    <w:rsid w:val="00322445"/>
    <w:rsid w:val="00322EA0"/>
    <w:rsid w:val="003230A9"/>
    <w:rsid w:val="00324145"/>
    <w:rsid w:val="0032475B"/>
    <w:rsid w:val="003269AC"/>
    <w:rsid w:val="0032789E"/>
    <w:rsid w:val="00327E5E"/>
    <w:rsid w:val="00330782"/>
    <w:rsid w:val="003310DA"/>
    <w:rsid w:val="003337B7"/>
    <w:rsid w:val="003340F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47E5"/>
    <w:rsid w:val="00344D97"/>
    <w:rsid w:val="00345094"/>
    <w:rsid w:val="00345DD8"/>
    <w:rsid w:val="003467A3"/>
    <w:rsid w:val="0034753F"/>
    <w:rsid w:val="00351964"/>
    <w:rsid w:val="00351BAE"/>
    <w:rsid w:val="00351BEA"/>
    <w:rsid w:val="00351CF2"/>
    <w:rsid w:val="00352A3C"/>
    <w:rsid w:val="00352FE7"/>
    <w:rsid w:val="003532C2"/>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AA2"/>
    <w:rsid w:val="00366D57"/>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D59"/>
    <w:rsid w:val="00387248"/>
    <w:rsid w:val="00387454"/>
    <w:rsid w:val="00390509"/>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371E"/>
    <w:rsid w:val="003A379D"/>
    <w:rsid w:val="003A3807"/>
    <w:rsid w:val="003A3E71"/>
    <w:rsid w:val="003A4386"/>
    <w:rsid w:val="003A4611"/>
    <w:rsid w:val="003A4818"/>
    <w:rsid w:val="003A496B"/>
    <w:rsid w:val="003A4D73"/>
    <w:rsid w:val="003A5100"/>
    <w:rsid w:val="003A557F"/>
    <w:rsid w:val="003A5AFB"/>
    <w:rsid w:val="003A5F7F"/>
    <w:rsid w:val="003A73E0"/>
    <w:rsid w:val="003B056E"/>
    <w:rsid w:val="003B158D"/>
    <w:rsid w:val="003B1713"/>
    <w:rsid w:val="003B21C8"/>
    <w:rsid w:val="003B279B"/>
    <w:rsid w:val="003B2852"/>
    <w:rsid w:val="003B29BD"/>
    <w:rsid w:val="003B570A"/>
    <w:rsid w:val="003B7244"/>
    <w:rsid w:val="003C00F8"/>
    <w:rsid w:val="003C0C7C"/>
    <w:rsid w:val="003C2C21"/>
    <w:rsid w:val="003C2DF7"/>
    <w:rsid w:val="003C3387"/>
    <w:rsid w:val="003C4AEB"/>
    <w:rsid w:val="003C50C4"/>
    <w:rsid w:val="003C5171"/>
    <w:rsid w:val="003C5324"/>
    <w:rsid w:val="003C72E6"/>
    <w:rsid w:val="003D10B2"/>
    <w:rsid w:val="003D1725"/>
    <w:rsid w:val="003D183C"/>
    <w:rsid w:val="003D1ACE"/>
    <w:rsid w:val="003D220F"/>
    <w:rsid w:val="003D2770"/>
    <w:rsid w:val="003D2EBE"/>
    <w:rsid w:val="003D2EE7"/>
    <w:rsid w:val="003D367E"/>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C04"/>
    <w:rsid w:val="003E7DD7"/>
    <w:rsid w:val="003F057D"/>
    <w:rsid w:val="003F1FF3"/>
    <w:rsid w:val="003F20C8"/>
    <w:rsid w:val="003F222E"/>
    <w:rsid w:val="003F2506"/>
    <w:rsid w:val="003F2611"/>
    <w:rsid w:val="003F3009"/>
    <w:rsid w:val="003F3076"/>
    <w:rsid w:val="003F4A7A"/>
    <w:rsid w:val="003F5593"/>
    <w:rsid w:val="003F6826"/>
    <w:rsid w:val="003F72FB"/>
    <w:rsid w:val="003F7C32"/>
    <w:rsid w:val="003F7F6F"/>
    <w:rsid w:val="00400118"/>
    <w:rsid w:val="00401029"/>
    <w:rsid w:val="004011CF"/>
    <w:rsid w:val="00401841"/>
    <w:rsid w:val="0040274C"/>
    <w:rsid w:val="00402907"/>
    <w:rsid w:val="004029B8"/>
    <w:rsid w:val="00402D45"/>
    <w:rsid w:val="004037CB"/>
    <w:rsid w:val="004038B7"/>
    <w:rsid w:val="00403A6C"/>
    <w:rsid w:val="00404180"/>
    <w:rsid w:val="0040456E"/>
    <w:rsid w:val="00404C72"/>
    <w:rsid w:val="00404E95"/>
    <w:rsid w:val="0040650C"/>
    <w:rsid w:val="00406A4A"/>
    <w:rsid w:val="00407E99"/>
    <w:rsid w:val="004100F5"/>
    <w:rsid w:val="00410672"/>
    <w:rsid w:val="00411210"/>
    <w:rsid w:val="00411969"/>
    <w:rsid w:val="00412231"/>
    <w:rsid w:val="00414E5B"/>
    <w:rsid w:val="00415058"/>
    <w:rsid w:val="00415CE3"/>
    <w:rsid w:val="0041601B"/>
    <w:rsid w:val="00417DFC"/>
    <w:rsid w:val="00420E2E"/>
    <w:rsid w:val="004210F8"/>
    <w:rsid w:val="0042508F"/>
    <w:rsid w:val="004252E1"/>
    <w:rsid w:val="00425CF2"/>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71AA"/>
    <w:rsid w:val="004376E9"/>
    <w:rsid w:val="00440193"/>
    <w:rsid w:val="00440A5E"/>
    <w:rsid w:val="004410F6"/>
    <w:rsid w:val="00441279"/>
    <w:rsid w:val="004412F8"/>
    <w:rsid w:val="00442F63"/>
    <w:rsid w:val="004430EC"/>
    <w:rsid w:val="00444327"/>
    <w:rsid w:val="00444C32"/>
    <w:rsid w:val="00445173"/>
    <w:rsid w:val="00447C4D"/>
    <w:rsid w:val="00450578"/>
    <w:rsid w:val="004510F2"/>
    <w:rsid w:val="00451D50"/>
    <w:rsid w:val="00452D5D"/>
    <w:rsid w:val="00452F36"/>
    <w:rsid w:val="004535FB"/>
    <w:rsid w:val="00453EAF"/>
    <w:rsid w:val="00454C99"/>
    <w:rsid w:val="004558D9"/>
    <w:rsid w:val="00455BBB"/>
    <w:rsid w:val="00456D43"/>
    <w:rsid w:val="00456E69"/>
    <w:rsid w:val="00456E8F"/>
    <w:rsid w:val="0045748A"/>
    <w:rsid w:val="00457714"/>
    <w:rsid w:val="00457B89"/>
    <w:rsid w:val="004603D1"/>
    <w:rsid w:val="0046052B"/>
    <w:rsid w:val="00461951"/>
    <w:rsid w:val="00461D1C"/>
    <w:rsid w:val="004626CD"/>
    <w:rsid w:val="00462C9B"/>
    <w:rsid w:val="00463DBD"/>
    <w:rsid w:val="00463F38"/>
    <w:rsid w:val="004641AA"/>
    <w:rsid w:val="00464920"/>
    <w:rsid w:val="00464AB1"/>
    <w:rsid w:val="00465B05"/>
    <w:rsid w:val="00466781"/>
    <w:rsid w:val="004706EB"/>
    <w:rsid w:val="00472F77"/>
    <w:rsid w:val="004733DE"/>
    <w:rsid w:val="0047423E"/>
    <w:rsid w:val="004746DD"/>
    <w:rsid w:val="00476F62"/>
    <w:rsid w:val="0047760B"/>
    <w:rsid w:val="00477B0F"/>
    <w:rsid w:val="00480EC7"/>
    <w:rsid w:val="004813A1"/>
    <w:rsid w:val="00481580"/>
    <w:rsid w:val="00482F08"/>
    <w:rsid w:val="004834DD"/>
    <w:rsid w:val="00483E7A"/>
    <w:rsid w:val="00483FD5"/>
    <w:rsid w:val="00484FF1"/>
    <w:rsid w:val="00484FFD"/>
    <w:rsid w:val="004850A9"/>
    <w:rsid w:val="00485470"/>
    <w:rsid w:val="00485C9F"/>
    <w:rsid w:val="00486D62"/>
    <w:rsid w:val="0049067C"/>
    <w:rsid w:val="00492D0C"/>
    <w:rsid w:val="004930A9"/>
    <w:rsid w:val="00493293"/>
    <w:rsid w:val="00493381"/>
    <w:rsid w:val="00494DD5"/>
    <w:rsid w:val="00495025"/>
    <w:rsid w:val="004950AA"/>
    <w:rsid w:val="00495E28"/>
    <w:rsid w:val="004964F7"/>
    <w:rsid w:val="004971D0"/>
    <w:rsid w:val="00497FB1"/>
    <w:rsid w:val="004A0263"/>
    <w:rsid w:val="004A04EF"/>
    <w:rsid w:val="004A0805"/>
    <w:rsid w:val="004A22B3"/>
    <w:rsid w:val="004A2601"/>
    <w:rsid w:val="004A2730"/>
    <w:rsid w:val="004A2D73"/>
    <w:rsid w:val="004A43D1"/>
    <w:rsid w:val="004A7870"/>
    <w:rsid w:val="004B1DB3"/>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C0A"/>
    <w:rsid w:val="004C1E22"/>
    <w:rsid w:val="004C282B"/>
    <w:rsid w:val="004C483B"/>
    <w:rsid w:val="004C49D9"/>
    <w:rsid w:val="004C536D"/>
    <w:rsid w:val="004C5628"/>
    <w:rsid w:val="004C5912"/>
    <w:rsid w:val="004C5B7B"/>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6B1"/>
    <w:rsid w:val="004E57BC"/>
    <w:rsid w:val="004E5970"/>
    <w:rsid w:val="004E5DD6"/>
    <w:rsid w:val="004F0043"/>
    <w:rsid w:val="004F0EE9"/>
    <w:rsid w:val="004F25D4"/>
    <w:rsid w:val="004F2614"/>
    <w:rsid w:val="004F2885"/>
    <w:rsid w:val="004F2AE5"/>
    <w:rsid w:val="004F2BAC"/>
    <w:rsid w:val="004F2F87"/>
    <w:rsid w:val="004F3C82"/>
    <w:rsid w:val="004F4258"/>
    <w:rsid w:val="004F4458"/>
    <w:rsid w:val="004F51F1"/>
    <w:rsid w:val="004F5283"/>
    <w:rsid w:val="004F55AF"/>
    <w:rsid w:val="004F5914"/>
    <w:rsid w:val="004F59AE"/>
    <w:rsid w:val="004F7D9F"/>
    <w:rsid w:val="00500733"/>
    <w:rsid w:val="00501A4C"/>
    <w:rsid w:val="005023BB"/>
    <w:rsid w:val="005028A6"/>
    <w:rsid w:val="00503246"/>
    <w:rsid w:val="00503B65"/>
    <w:rsid w:val="00504C3D"/>
    <w:rsid w:val="005053B8"/>
    <w:rsid w:val="005055F9"/>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539C"/>
    <w:rsid w:val="0052551E"/>
    <w:rsid w:val="00525769"/>
    <w:rsid w:val="0052635E"/>
    <w:rsid w:val="0052673C"/>
    <w:rsid w:val="00526805"/>
    <w:rsid w:val="00526885"/>
    <w:rsid w:val="00527045"/>
    <w:rsid w:val="005304A4"/>
    <w:rsid w:val="00530747"/>
    <w:rsid w:val="005308A8"/>
    <w:rsid w:val="0053186C"/>
    <w:rsid w:val="005340C4"/>
    <w:rsid w:val="0053459D"/>
    <w:rsid w:val="0053526E"/>
    <w:rsid w:val="00536C78"/>
    <w:rsid w:val="0054061F"/>
    <w:rsid w:val="00543B1C"/>
    <w:rsid w:val="00543B4F"/>
    <w:rsid w:val="00544D67"/>
    <w:rsid w:val="00544FEF"/>
    <w:rsid w:val="005451E5"/>
    <w:rsid w:val="00547556"/>
    <w:rsid w:val="00547833"/>
    <w:rsid w:val="00547BE4"/>
    <w:rsid w:val="00550623"/>
    <w:rsid w:val="00550FCE"/>
    <w:rsid w:val="00551076"/>
    <w:rsid w:val="005512CA"/>
    <w:rsid w:val="00551BEE"/>
    <w:rsid w:val="00551D9C"/>
    <w:rsid w:val="00553C16"/>
    <w:rsid w:val="00553DDF"/>
    <w:rsid w:val="00555890"/>
    <w:rsid w:val="005566AC"/>
    <w:rsid w:val="00556E4C"/>
    <w:rsid w:val="005573AC"/>
    <w:rsid w:val="005602A4"/>
    <w:rsid w:val="005609B3"/>
    <w:rsid w:val="00560FE1"/>
    <w:rsid w:val="00561012"/>
    <w:rsid w:val="00561387"/>
    <w:rsid w:val="005613C6"/>
    <w:rsid w:val="005629FC"/>
    <w:rsid w:val="00562A57"/>
    <w:rsid w:val="00562E0C"/>
    <w:rsid w:val="00562EAC"/>
    <w:rsid w:val="005641E2"/>
    <w:rsid w:val="0056468E"/>
    <w:rsid w:val="00564DBE"/>
    <w:rsid w:val="005654C9"/>
    <w:rsid w:val="005660C0"/>
    <w:rsid w:val="00566A54"/>
    <w:rsid w:val="005700E5"/>
    <w:rsid w:val="005712A3"/>
    <w:rsid w:val="0057133F"/>
    <w:rsid w:val="0057148C"/>
    <w:rsid w:val="00571ADA"/>
    <w:rsid w:val="00571B61"/>
    <w:rsid w:val="005724AA"/>
    <w:rsid w:val="00573D71"/>
    <w:rsid w:val="00575CBB"/>
    <w:rsid w:val="00575DCB"/>
    <w:rsid w:val="00575F5E"/>
    <w:rsid w:val="005770A5"/>
    <w:rsid w:val="0058142E"/>
    <w:rsid w:val="0058165B"/>
    <w:rsid w:val="005821F6"/>
    <w:rsid w:val="00585C6F"/>
    <w:rsid w:val="0058614A"/>
    <w:rsid w:val="0058705D"/>
    <w:rsid w:val="00590746"/>
    <w:rsid w:val="00591F3E"/>
    <w:rsid w:val="00592722"/>
    <w:rsid w:val="0059339A"/>
    <w:rsid w:val="005935E8"/>
    <w:rsid w:val="005941F0"/>
    <w:rsid w:val="00594378"/>
    <w:rsid w:val="005946B5"/>
    <w:rsid w:val="00595CE7"/>
    <w:rsid w:val="00596CFB"/>
    <w:rsid w:val="005972D3"/>
    <w:rsid w:val="00597BF6"/>
    <w:rsid w:val="005A0156"/>
    <w:rsid w:val="005A170D"/>
    <w:rsid w:val="005A1928"/>
    <w:rsid w:val="005A1C68"/>
    <w:rsid w:val="005A2031"/>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C3"/>
    <w:rsid w:val="005B310E"/>
    <w:rsid w:val="005B345B"/>
    <w:rsid w:val="005B47CF"/>
    <w:rsid w:val="005B6998"/>
    <w:rsid w:val="005B6EA5"/>
    <w:rsid w:val="005B70FC"/>
    <w:rsid w:val="005C1DEA"/>
    <w:rsid w:val="005C2079"/>
    <w:rsid w:val="005C25E1"/>
    <w:rsid w:val="005C2B69"/>
    <w:rsid w:val="005C2BC0"/>
    <w:rsid w:val="005C6F36"/>
    <w:rsid w:val="005D0ECE"/>
    <w:rsid w:val="005D1A5D"/>
    <w:rsid w:val="005D22E4"/>
    <w:rsid w:val="005D3342"/>
    <w:rsid w:val="005D4257"/>
    <w:rsid w:val="005D5B55"/>
    <w:rsid w:val="005D686C"/>
    <w:rsid w:val="005D7481"/>
    <w:rsid w:val="005D7A1C"/>
    <w:rsid w:val="005E0A0A"/>
    <w:rsid w:val="005E13C5"/>
    <w:rsid w:val="005E1E9F"/>
    <w:rsid w:val="005E295E"/>
    <w:rsid w:val="005E2A87"/>
    <w:rsid w:val="005E36EC"/>
    <w:rsid w:val="005E3B0E"/>
    <w:rsid w:val="005E4312"/>
    <w:rsid w:val="005E6403"/>
    <w:rsid w:val="005E64C5"/>
    <w:rsid w:val="005E7F63"/>
    <w:rsid w:val="005F1063"/>
    <w:rsid w:val="005F16ED"/>
    <w:rsid w:val="005F173F"/>
    <w:rsid w:val="005F25BE"/>
    <w:rsid w:val="005F2F2A"/>
    <w:rsid w:val="005F38A0"/>
    <w:rsid w:val="005F43F5"/>
    <w:rsid w:val="005F4DF4"/>
    <w:rsid w:val="005F51D7"/>
    <w:rsid w:val="005F7E55"/>
    <w:rsid w:val="0060039E"/>
    <w:rsid w:val="00600607"/>
    <w:rsid w:val="0060082A"/>
    <w:rsid w:val="00600A08"/>
    <w:rsid w:val="00600D44"/>
    <w:rsid w:val="0060106D"/>
    <w:rsid w:val="006015AE"/>
    <w:rsid w:val="00602D8D"/>
    <w:rsid w:val="00602DA7"/>
    <w:rsid w:val="0060365A"/>
    <w:rsid w:val="00603803"/>
    <w:rsid w:val="00605750"/>
    <w:rsid w:val="00605BF1"/>
    <w:rsid w:val="00606462"/>
    <w:rsid w:val="00606ECB"/>
    <w:rsid w:val="006079C1"/>
    <w:rsid w:val="006114DD"/>
    <w:rsid w:val="00613073"/>
    <w:rsid w:val="0061317D"/>
    <w:rsid w:val="0061351F"/>
    <w:rsid w:val="006136D6"/>
    <w:rsid w:val="00613BB2"/>
    <w:rsid w:val="00617086"/>
    <w:rsid w:val="006172DD"/>
    <w:rsid w:val="006176A7"/>
    <w:rsid w:val="006179F3"/>
    <w:rsid w:val="0062063A"/>
    <w:rsid w:val="00620DCC"/>
    <w:rsid w:val="0062156B"/>
    <w:rsid w:val="0062176E"/>
    <w:rsid w:val="00622BA3"/>
    <w:rsid w:val="0062349C"/>
    <w:rsid w:val="006237BE"/>
    <w:rsid w:val="006238ED"/>
    <w:rsid w:val="00624076"/>
    <w:rsid w:val="00624B13"/>
    <w:rsid w:val="00625254"/>
    <w:rsid w:val="006252ED"/>
    <w:rsid w:val="00625C5F"/>
    <w:rsid w:val="006261C8"/>
    <w:rsid w:val="00627FF6"/>
    <w:rsid w:val="00630311"/>
    <w:rsid w:val="00630353"/>
    <w:rsid w:val="0063131D"/>
    <w:rsid w:val="0063198D"/>
    <w:rsid w:val="00632159"/>
    <w:rsid w:val="006322F3"/>
    <w:rsid w:val="00632956"/>
    <w:rsid w:val="00633809"/>
    <w:rsid w:val="0063392B"/>
    <w:rsid w:val="006339B2"/>
    <w:rsid w:val="00633B1C"/>
    <w:rsid w:val="00634545"/>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5773"/>
    <w:rsid w:val="00646866"/>
    <w:rsid w:val="00646F8E"/>
    <w:rsid w:val="006476C3"/>
    <w:rsid w:val="0065017F"/>
    <w:rsid w:val="0065073E"/>
    <w:rsid w:val="00651B2A"/>
    <w:rsid w:val="00654069"/>
    <w:rsid w:val="0065472E"/>
    <w:rsid w:val="0065577D"/>
    <w:rsid w:val="00655FB3"/>
    <w:rsid w:val="006569A6"/>
    <w:rsid w:val="00657AF6"/>
    <w:rsid w:val="00660A8E"/>
    <w:rsid w:val="00660B94"/>
    <w:rsid w:val="006622DF"/>
    <w:rsid w:val="006626C4"/>
    <w:rsid w:val="00662EA2"/>
    <w:rsid w:val="00663F03"/>
    <w:rsid w:val="00664155"/>
    <w:rsid w:val="00664810"/>
    <w:rsid w:val="006648B4"/>
    <w:rsid w:val="00664D15"/>
    <w:rsid w:val="006657FE"/>
    <w:rsid w:val="00666210"/>
    <w:rsid w:val="00666A68"/>
    <w:rsid w:val="00666F58"/>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E73"/>
    <w:rsid w:val="00683454"/>
    <w:rsid w:val="006834D3"/>
    <w:rsid w:val="00686D52"/>
    <w:rsid w:val="00687408"/>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21EA"/>
    <w:rsid w:val="006A22EF"/>
    <w:rsid w:val="006A2513"/>
    <w:rsid w:val="006A2A5C"/>
    <w:rsid w:val="006A57F1"/>
    <w:rsid w:val="006A5AD6"/>
    <w:rsid w:val="006A5B40"/>
    <w:rsid w:val="006A7289"/>
    <w:rsid w:val="006A7CC2"/>
    <w:rsid w:val="006A7D47"/>
    <w:rsid w:val="006B0C42"/>
    <w:rsid w:val="006B0D94"/>
    <w:rsid w:val="006B2193"/>
    <w:rsid w:val="006B3405"/>
    <w:rsid w:val="006B4357"/>
    <w:rsid w:val="006B52C5"/>
    <w:rsid w:val="006B571B"/>
    <w:rsid w:val="006B5D6E"/>
    <w:rsid w:val="006B6708"/>
    <w:rsid w:val="006B6AB2"/>
    <w:rsid w:val="006C06EC"/>
    <w:rsid w:val="006C0D6B"/>
    <w:rsid w:val="006C1106"/>
    <w:rsid w:val="006C2F71"/>
    <w:rsid w:val="006C3757"/>
    <w:rsid w:val="006C3E6B"/>
    <w:rsid w:val="006C49C0"/>
    <w:rsid w:val="006C4BBF"/>
    <w:rsid w:val="006C5E82"/>
    <w:rsid w:val="006C6041"/>
    <w:rsid w:val="006C6181"/>
    <w:rsid w:val="006C6D44"/>
    <w:rsid w:val="006D01A5"/>
    <w:rsid w:val="006D062D"/>
    <w:rsid w:val="006D0779"/>
    <w:rsid w:val="006D1D67"/>
    <w:rsid w:val="006D1E99"/>
    <w:rsid w:val="006D3C6A"/>
    <w:rsid w:val="006D4742"/>
    <w:rsid w:val="006D4848"/>
    <w:rsid w:val="006D560E"/>
    <w:rsid w:val="006D59D8"/>
    <w:rsid w:val="006D5C9C"/>
    <w:rsid w:val="006D649D"/>
    <w:rsid w:val="006D7247"/>
    <w:rsid w:val="006D7645"/>
    <w:rsid w:val="006E0A00"/>
    <w:rsid w:val="006E0B13"/>
    <w:rsid w:val="006E182A"/>
    <w:rsid w:val="006E2F3F"/>
    <w:rsid w:val="006E3039"/>
    <w:rsid w:val="006E4AF9"/>
    <w:rsid w:val="006E50FF"/>
    <w:rsid w:val="006E58E0"/>
    <w:rsid w:val="006E63C7"/>
    <w:rsid w:val="006E6428"/>
    <w:rsid w:val="006E642D"/>
    <w:rsid w:val="006E6853"/>
    <w:rsid w:val="006E77AB"/>
    <w:rsid w:val="006E7E1E"/>
    <w:rsid w:val="006F0B27"/>
    <w:rsid w:val="006F0DD2"/>
    <w:rsid w:val="006F16F6"/>
    <w:rsid w:val="006F17BC"/>
    <w:rsid w:val="006F21F7"/>
    <w:rsid w:val="006F350D"/>
    <w:rsid w:val="006F52F2"/>
    <w:rsid w:val="006F5DCB"/>
    <w:rsid w:val="006F5F85"/>
    <w:rsid w:val="006F65FF"/>
    <w:rsid w:val="006F67DD"/>
    <w:rsid w:val="006F705F"/>
    <w:rsid w:val="006F76A8"/>
    <w:rsid w:val="006F7769"/>
    <w:rsid w:val="006F7ABA"/>
    <w:rsid w:val="00700A08"/>
    <w:rsid w:val="0070180A"/>
    <w:rsid w:val="00701D28"/>
    <w:rsid w:val="007034D2"/>
    <w:rsid w:val="00703AE1"/>
    <w:rsid w:val="00703D84"/>
    <w:rsid w:val="007049DD"/>
    <w:rsid w:val="00704F2F"/>
    <w:rsid w:val="007053AE"/>
    <w:rsid w:val="00705D52"/>
    <w:rsid w:val="007065D8"/>
    <w:rsid w:val="0070747C"/>
    <w:rsid w:val="00707CFF"/>
    <w:rsid w:val="007100BD"/>
    <w:rsid w:val="00710940"/>
    <w:rsid w:val="00710949"/>
    <w:rsid w:val="00711BB3"/>
    <w:rsid w:val="007130E9"/>
    <w:rsid w:val="007138DE"/>
    <w:rsid w:val="00713BA4"/>
    <w:rsid w:val="007146CC"/>
    <w:rsid w:val="00714FCE"/>
    <w:rsid w:val="007151B3"/>
    <w:rsid w:val="007158E6"/>
    <w:rsid w:val="00715D1E"/>
    <w:rsid w:val="00715F08"/>
    <w:rsid w:val="007169F7"/>
    <w:rsid w:val="00716E01"/>
    <w:rsid w:val="00716EC5"/>
    <w:rsid w:val="0071746A"/>
    <w:rsid w:val="0071796D"/>
    <w:rsid w:val="00717C1E"/>
    <w:rsid w:val="00721849"/>
    <w:rsid w:val="00723666"/>
    <w:rsid w:val="007236C9"/>
    <w:rsid w:val="0072406A"/>
    <w:rsid w:val="00724833"/>
    <w:rsid w:val="00725761"/>
    <w:rsid w:val="00726BA7"/>
    <w:rsid w:val="00726C9F"/>
    <w:rsid w:val="007275EE"/>
    <w:rsid w:val="00727603"/>
    <w:rsid w:val="00727A08"/>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985"/>
    <w:rsid w:val="00744FAE"/>
    <w:rsid w:val="0074565F"/>
    <w:rsid w:val="00745E43"/>
    <w:rsid w:val="00746424"/>
    <w:rsid w:val="0074655A"/>
    <w:rsid w:val="00746D78"/>
    <w:rsid w:val="007502C3"/>
    <w:rsid w:val="00750E21"/>
    <w:rsid w:val="00750FE5"/>
    <w:rsid w:val="00751969"/>
    <w:rsid w:val="00751DA2"/>
    <w:rsid w:val="00754027"/>
    <w:rsid w:val="00754609"/>
    <w:rsid w:val="007556D9"/>
    <w:rsid w:val="007559A6"/>
    <w:rsid w:val="00755B7E"/>
    <w:rsid w:val="00757CED"/>
    <w:rsid w:val="007602A5"/>
    <w:rsid w:val="00761826"/>
    <w:rsid w:val="0076207D"/>
    <w:rsid w:val="00763592"/>
    <w:rsid w:val="007636D5"/>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6E6A"/>
    <w:rsid w:val="00777E62"/>
    <w:rsid w:val="00780083"/>
    <w:rsid w:val="007816C4"/>
    <w:rsid w:val="00781BC1"/>
    <w:rsid w:val="0078278E"/>
    <w:rsid w:val="007847C1"/>
    <w:rsid w:val="00784A8A"/>
    <w:rsid w:val="00784B0F"/>
    <w:rsid w:val="007868E8"/>
    <w:rsid w:val="007910EF"/>
    <w:rsid w:val="00793086"/>
    <w:rsid w:val="007932D4"/>
    <w:rsid w:val="00794656"/>
    <w:rsid w:val="00795CDA"/>
    <w:rsid w:val="0079704E"/>
    <w:rsid w:val="00797390"/>
    <w:rsid w:val="00797432"/>
    <w:rsid w:val="007A033D"/>
    <w:rsid w:val="007A0620"/>
    <w:rsid w:val="007A12E4"/>
    <w:rsid w:val="007A1588"/>
    <w:rsid w:val="007A1D53"/>
    <w:rsid w:val="007A4FA4"/>
    <w:rsid w:val="007A64B6"/>
    <w:rsid w:val="007A72C6"/>
    <w:rsid w:val="007B037E"/>
    <w:rsid w:val="007B1117"/>
    <w:rsid w:val="007B2774"/>
    <w:rsid w:val="007B2F80"/>
    <w:rsid w:val="007B30D2"/>
    <w:rsid w:val="007B357D"/>
    <w:rsid w:val="007B35EA"/>
    <w:rsid w:val="007B3662"/>
    <w:rsid w:val="007B4EF8"/>
    <w:rsid w:val="007B70F4"/>
    <w:rsid w:val="007C0183"/>
    <w:rsid w:val="007C02AC"/>
    <w:rsid w:val="007C0572"/>
    <w:rsid w:val="007C1F18"/>
    <w:rsid w:val="007C270B"/>
    <w:rsid w:val="007C3733"/>
    <w:rsid w:val="007C3D8D"/>
    <w:rsid w:val="007C6BCC"/>
    <w:rsid w:val="007D1942"/>
    <w:rsid w:val="007D1B1B"/>
    <w:rsid w:val="007D2D02"/>
    <w:rsid w:val="007D3043"/>
    <w:rsid w:val="007D3DA1"/>
    <w:rsid w:val="007D45B2"/>
    <w:rsid w:val="007D4611"/>
    <w:rsid w:val="007D4B03"/>
    <w:rsid w:val="007D4F18"/>
    <w:rsid w:val="007D5502"/>
    <w:rsid w:val="007D59A9"/>
    <w:rsid w:val="007D60B5"/>
    <w:rsid w:val="007D7AD1"/>
    <w:rsid w:val="007D7BA6"/>
    <w:rsid w:val="007E0898"/>
    <w:rsid w:val="007E10F4"/>
    <w:rsid w:val="007E1A63"/>
    <w:rsid w:val="007E2390"/>
    <w:rsid w:val="007E250E"/>
    <w:rsid w:val="007E347E"/>
    <w:rsid w:val="007E3580"/>
    <w:rsid w:val="007E366C"/>
    <w:rsid w:val="007E4150"/>
    <w:rsid w:val="007E55FA"/>
    <w:rsid w:val="007E61CD"/>
    <w:rsid w:val="007E7672"/>
    <w:rsid w:val="007E7C02"/>
    <w:rsid w:val="007E7C77"/>
    <w:rsid w:val="007F0D01"/>
    <w:rsid w:val="007F2C5E"/>
    <w:rsid w:val="007F6032"/>
    <w:rsid w:val="007F6EFB"/>
    <w:rsid w:val="00803246"/>
    <w:rsid w:val="0080331E"/>
    <w:rsid w:val="0080338A"/>
    <w:rsid w:val="0080548E"/>
    <w:rsid w:val="00805881"/>
    <w:rsid w:val="00805FFE"/>
    <w:rsid w:val="008063D8"/>
    <w:rsid w:val="00806ADC"/>
    <w:rsid w:val="0080769D"/>
    <w:rsid w:val="00807A4A"/>
    <w:rsid w:val="00807FB9"/>
    <w:rsid w:val="008102A4"/>
    <w:rsid w:val="008108DA"/>
    <w:rsid w:val="00810E1A"/>
    <w:rsid w:val="00811DF6"/>
    <w:rsid w:val="00813151"/>
    <w:rsid w:val="00813A9F"/>
    <w:rsid w:val="00813B90"/>
    <w:rsid w:val="00814C2C"/>
    <w:rsid w:val="008162A8"/>
    <w:rsid w:val="008173F6"/>
    <w:rsid w:val="00817D42"/>
    <w:rsid w:val="00820F91"/>
    <w:rsid w:val="00822559"/>
    <w:rsid w:val="00823537"/>
    <w:rsid w:val="0082441C"/>
    <w:rsid w:val="008249E7"/>
    <w:rsid w:val="00824F46"/>
    <w:rsid w:val="0082544D"/>
    <w:rsid w:val="008265E5"/>
    <w:rsid w:val="00826935"/>
    <w:rsid w:val="008271DF"/>
    <w:rsid w:val="00830451"/>
    <w:rsid w:val="00832358"/>
    <w:rsid w:val="00832F5B"/>
    <w:rsid w:val="00834AC3"/>
    <w:rsid w:val="00834D7F"/>
    <w:rsid w:val="00835391"/>
    <w:rsid w:val="00835484"/>
    <w:rsid w:val="00835A2B"/>
    <w:rsid w:val="00835C3F"/>
    <w:rsid w:val="00837933"/>
    <w:rsid w:val="00837BD1"/>
    <w:rsid w:val="0084021B"/>
    <w:rsid w:val="0084084F"/>
    <w:rsid w:val="008416A4"/>
    <w:rsid w:val="00842FD6"/>
    <w:rsid w:val="0084480F"/>
    <w:rsid w:val="00846053"/>
    <w:rsid w:val="008468DB"/>
    <w:rsid w:val="00846C50"/>
    <w:rsid w:val="00847C67"/>
    <w:rsid w:val="008501B8"/>
    <w:rsid w:val="00850E33"/>
    <w:rsid w:val="00850E82"/>
    <w:rsid w:val="008515A6"/>
    <w:rsid w:val="008519B9"/>
    <w:rsid w:val="00852E60"/>
    <w:rsid w:val="00853A1E"/>
    <w:rsid w:val="00853F37"/>
    <w:rsid w:val="008543B1"/>
    <w:rsid w:val="008544F4"/>
    <w:rsid w:val="00854C68"/>
    <w:rsid w:val="0085515C"/>
    <w:rsid w:val="0085528B"/>
    <w:rsid w:val="00855483"/>
    <w:rsid w:val="008560DF"/>
    <w:rsid w:val="00857925"/>
    <w:rsid w:val="00857C9C"/>
    <w:rsid w:val="0086072A"/>
    <w:rsid w:val="0086088D"/>
    <w:rsid w:val="00862672"/>
    <w:rsid w:val="00862772"/>
    <w:rsid w:val="00862CCC"/>
    <w:rsid w:val="00863373"/>
    <w:rsid w:val="0086504B"/>
    <w:rsid w:val="0086525D"/>
    <w:rsid w:val="00865D37"/>
    <w:rsid w:val="00866A11"/>
    <w:rsid w:val="00870C3B"/>
    <w:rsid w:val="008715F3"/>
    <w:rsid w:val="008717B2"/>
    <w:rsid w:val="00871C7B"/>
    <w:rsid w:val="008722F4"/>
    <w:rsid w:val="00872B87"/>
    <w:rsid w:val="008730F5"/>
    <w:rsid w:val="008732F7"/>
    <w:rsid w:val="008742C7"/>
    <w:rsid w:val="00875510"/>
    <w:rsid w:val="00875B1D"/>
    <w:rsid w:val="0087617C"/>
    <w:rsid w:val="008777D1"/>
    <w:rsid w:val="00877BBC"/>
    <w:rsid w:val="0088164B"/>
    <w:rsid w:val="00883D70"/>
    <w:rsid w:val="008847B4"/>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5C10"/>
    <w:rsid w:val="008963B5"/>
    <w:rsid w:val="008964A2"/>
    <w:rsid w:val="00896670"/>
    <w:rsid w:val="00896BFE"/>
    <w:rsid w:val="00896EB1"/>
    <w:rsid w:val="008974BA"/>
    <w:rsid w:val="008A01EC"/>
    <w:rsid w:val="008A2D71"/>
    <w:rsid w:val="008A2E55"/>
    <w:rsid w:val="008A3AF0"/>
    <w:rsid w:val="008A4856"/>
    <w:rsid w:val="008A4FBD"/>
    <w:rsid w:val="008A5ACF"/>
    <w:rsid w:val="008A7768"/>
    <w:rsid w:val="008B15AF"/>
    <w:rsid w:val="008B1D33"/>
    <w:rsid w:val="008B3FF1"/>
    <w:rsid w:val="008B41CC"/>
    <w:rsid w:val="008B5BC9"/>
    <w:rsid w:val="008B6FD4"/>
    <w:rsid w:val="008C04EA"/>
    <w:rsid w:val="008C2B08"/>
    <w:rsid w:val="008C3276"/>
    <w:rsid w:val="008C3322"/>
    <w:rsid w:val="008C3664"/>
    <w:rsid w:val="008C382D"/>
    <w:rsid w:val="008C431F"/>
    <w:rsid w:val="008C4386"/>
    <w:rsid w:val="008C456B"/>
    <w:rsid w:val="008C4BE1"/>
    <w:rsid w:val="008C56AC"/>
    <w:rsid w:val="008C5857"/>
    <w:rsid w:val="008C7398"/>
    <w:rsid w:val="008C7A82"/>
    <w:rsid w:val="008D0109"/>
    <w:rsid w:val="008D0CAC"/>
    <w:rsid w:val="008D100A"/>
    <w:rsid w:val="008D2B5B"/>
    <w:rsid w:val="008D3BDE"/>
    <w:rsid w:val="008D3CC8"/>
    <w:rsid w:val="008D4D0E"/>
    <w:rsid w:val="008D5709"/>
    <w:rsid w:val="008D684A"/>
    <w:rsid w:val="008D69B9"/>
    <w:rsid w:val="008D7523"/>
    <w:rsid w:val="008D7ADB"/>
    <w:rsid w:val="008D7B49"/>
    <w:rsid w:val="008D7CB8"/>
    <w:rsid w:val="008E0248"/>
    <w:rsid w:val="008E0F49"/>
    <w:rsid w:val="008E30C0"/>
    <w:rsid w:val="008E3774"/>
    <w:rsid w:val="008E3C9A"/>
    <w:rsid w:val="008E3DBC"/>
    <w:rsid w:val="008E4A0F"/>
    <w:rsid w:val="008E54EC"/>
    <w:rsid w:val="008E56DE"/>
    <w:rsid w:val="008E5DC9"/>
    <w:rsid w:val="008E69F5"/>
    <w:rsid w:val="008E794D"/>
    <w:rsid w:val="008E7F2E"/>
    <w:rsid w:val="008F013B"/>
    <w:rsid w:val="008F1183"/>
    <w:rsid w:val="008F1202"/>
    <w:rsid w:val="008F1454"/>
    <w:rsid w:val="008F1D4B"/>
    <w:rsid w:val="008F2C02"/>
    <w:rsid w:val="008F4668"/>
    <w:rsid w:val="008F504A"/>
    <w:rsid w:val="008F5587"/>
    <w:rsid w:val="008F64D5"/>
    <w:rsid w:val="008F754C"/>
    <w:rsid w:val="009004FE"/>
    <w:rsid w:val="00901DAA"/>
    <w:rsid w:val="00903D38"/>
    <w:rsid w:val="00905598"/>
    <w:rsid w:val="009059AD"/>
    <w:rsid w:val="009072A8"/>
    <w:rsid w:val="00907409"/>
    <w:rsid w:val="0090772F"/>
    <w:rsid w:val="00907838"/>
    <w:rsid w:val="00910738"/>
    <w:rsid w:val="00910F98"/>
    <w:rsid w:val="00912591"/>
    <w:rsid w:val="00912D03"/>
    <w:rsid w:val="00912DBE"/>
    <w:rsid w:val="009130B2"/>
    <w:rsid w:val="00913EF2"/>
    <w:rsid w:val="00914068"/>
    <w:rsid w:val="00915191"/>
    <w:rsid w:val="00915678"/>
    <w:rsid w:val="0091570E"/>
    <w:rsid w:val="009168E7"/>
    <w:rsid w:val="00916DAA"/>
    <w:rsid w:val="009171F2"/>
    <w:rsid w:val="00917CA9"/>
    <w:rsid w:val="00920135"/>
    <w:rsid w:val="00920484"/>
    <w:rsid w:val="0092145B"/>
    <w:rsid w:val="00921D5C"/>
    <w:rsid w:val="00921E2F"/>
    <w:rsid w:val="00922833"/>
    <w:rsid w:val="00922E5A"/>
    <w:rsid w:val="009241B8"/>
    <w:rsid w:val="009245AA"/>
    <w:rsid w:val="0092552F"/>
    <w:rsid w:val="00925E2D"/>
    <w:rsid w:val="00926BC1"/>
    <w:rsid w:val="0092752F"/>
    <w:rsid w:val="009276F8"/>
    <w:rsid w:val="009323DF"/>
    <w:rsid w:val="0093373F"/>
    <w:rsid w:val="009339DC"/>
    <w:rsid w:val="00933B37"/>
    <w:rsid w:val="0093429A"/>
    <w:rsid w:val="00934F36"/>
    <w:rsid w:val="009368A5"/>
    <w:rsid w:val="00936A84"/>
    <w:rsid w:val="00937956"/>
    <w:rsid w:val="00937B6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490B"/>
    <w:rsid w:val="00954D08"/>
    <w:rsid w:val="00955AF5"/>
    <w:rsid w:val="00955C84"/>
    <w:rsid w:val="00955CB4"/>
    <w:rsid w:val="00957429"/>
    <w:rsid w:val="00957AAD"/>
    <w:rsid w:val="00957AE4"/>
    <w:rsid w:val="00960007"/>
    <w:rsid w:val="00961181"/>
    <w:rsid w:val="00961C7C"/>
    <w:rsid w:val="009652A4"/>
    <w:rsid w:val="009655F9"/>
    <w:rsid w:val="009657F5"/>
    <w:rsid w:val="00965E2B"/>
    <w:rsid w:val="009664E2"/>
    <w:rsid w:val="00967488"/>
    <w:rsid w:val="00970632"/>
    <w:rsid w:val="00972A24"/>
    <w:rsid w:val="00973B36"/>
    <w:rsid w:val="00974860"/>
    <w:rsid w:val="009750D6"/>
    <w:rsid w:val="00976A38"/>
    <w:rsid w:val="00976A7B"/>
    <w:rsid w:val="00980355"/>
    <w:rsid w:val="009807A8"/>
    <w:rsid w:val="009809D6"/>
    <w:rsid w:val="00980BB1"/>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E45"/>
    <w:rsid w:val="009A01C1"/>
    <w:rsid w:val="009A14A0"/>
    <w:rsid w:val="009A1B8C"/>
    <w:rsid w:val="009A3562"/>
    <w:rsid w:val="009A3647"/>
    <w:rsid w:val="009A4C4F"/>
    <w:rsid w:val="009A63E2"/>
    <w:rsid w:val="009A71FB"/>
    <w:rsid w:val="009A7A50"/>
    <w:rsid w:val="009A7F22"/>
    <w:rsid w:val="009B0A15"/>
    <w:rsid w:val="009B2339"/>
    <w:rsid w:val="009B3413"/>
    <w:rsid w:val="009B362C"/>
    <w:rsid w:val="009B3686"/>
    <w:rsid w:val="009B42E2"/>
    <w:rsid w:val="009B4637"/>
    <w:rsid w:val="009B48DA"/>
    <w:rsid w:val="009B5F22"/>
    <w:rsid w:val="009B5FC2"/>
    <w:rsid w:val="009C0F37"/>
    <w:rsid w:val="009C14BD"/>
    <w:rsid w:val="009C16F4"/>
    <w:rsid w:val="009C1A6B"/>
    <w:rsid w:val="009C3756"/>
    <w:rsid w:val="009C3919"/>
    <w:rsid w:val="009C3A21"/>
    <w:rsid w:val="009C5083"/>
    <w:rsid w:val="009C5A6A"/>
    <w:rsid w:val="009C7CDB"/>
    <w:rsid w:val="009D08C8"/>
    <w:rsid w:val="009D0DBB"/>
    <w:rsid w:val="009D25C6"/>
    <w:rsid w:val="009D3461"/>
    <w:rsid w:val="009D40B7"/>
    <w:rsid w:val="009D509A"/>
    <w:rsid w:val="009D5E8F"/>
    <w:rsid w:val="009D60EA"/>
    <w:rsid w:val="009D6B66"/>
    <w:rsid w:val="009E0219"/>
    <w:rsid w:val="009E1676"/>
    <w:rsid w:val="009E25F6"/>
    <w:rsid w:val="009E26AC"/>
    <w:rsid w:val="009E2A7F"/>
    <w:rsid w:val="009E2B40"/>
    <w:rsid w:val="009E39BB"/>
    <w:rsid w:val="009E5403"/>
    <w:rsid w:val="009E54E3"/>
    <w:rsid w:val="009E5C13"/>
    <w:rsid w:val="009E7CF1"/>
    <w:rsid w:val="009F025F"/>
    <w:rsid w:val="009F07AF"/>
    <w:rsid w:val="009F0923"/>
    <w:rsid w:val="009F0C05"/>
    <w:rsid w:val="009F118B"/>
    <w:rsid w:val="009F213B"/>
    <w:rsid w:val="009F329D"/>
    <w:rsid w:val="009F4451"/>
    <w:rsid w:val="009F4CE4"/>
    <w:rsid w:val="009F52EB"/>
    <w:rsid w:val="009F6744"/>
    <w:rsid w:val="00A0072D"/>
    <w:rsid w:val="00A01C92"/>
    <w:rsid w:val="00A01F5B"/>
    <w:rsid w:val="00A031DF"/>
    <w:rsid w:val="00A03E3C"/>
    <w:rsid w:val="00A0404F"/>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D8D"/>
    <w:rsid w:val="00A4304D"/>
    <w:rsid w:val="00A442B1"/>
    <w:rsid w:val="00A449A2"/>
    <w:rsid w:val="00A46099"/>
    <w:rsid w:val="00A46EF2"/>
    <w:rsid w:val="00A47101"/>
    <w:rsid w:val="00A5057D"/>
    <w:rsid w:val="00A515B4"/>
    <w:rsid w:val="00A51815"/>
    <w:rsid w:val="00A52A53"/>
    <w:rsid w:val="00A52C68"/>
    <w:rsid w:val="00A52D0A"/>
    <w:rsid w:val="00A53311"/>
    <w:rsid w:val="00A534FC"/>
    <w:rsid w:val="00A53A98"/>
    <w:rsid w:val="00A540C0"/>
    <w:rsid w:val="00A54C41"/>
    <w:rsid w:val="00A54CB5"/>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3433"/>
    <w:rsid w:val="00A83C09"/>
    <w:rsid w:val="00A84D1A"/>
    <w:rsid w:val="00A85176"/>
    <w:rsid w:val="00A858B1"/>
    <w:rsid w:val="00A86DF7"/>
    <w:rsid w:val="00A87444"/>
    <w:rsid w:val="00A90776"/>
    <w:rsid w:val="00A917EA"/>
    <w:rsid w:val="00A91E35"/>
    <w:rsid w:val="00A925B3"/>
    <w:rsid w:val="00A92BC1"/>
    <w:rsid w:val="00A93B1B"/>
    <w:rsid w:val="00A93D33"/>
    <w:rsid w:val="00A941D7"/>
    <w:rsid w:val="00A94F6F"/>
    <w:rsid w:val="00A969F9"/>
    <w:rsid w:val="00A96E60"/>
    <w:rsid w:val="00A97FFA"/>
    <w:rsid w:val="00AA1423"/>
    <w:rsid w:val="00AA14C9"/>
    <w:rsid w:val="00AA2A21"/>
    <w:rsid w:val="00AA3D36"/>
    <w:rsid w:val="00AA55C4"/>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7B5F"/>
    <w:rsid w:val="00AC072C"/>
    <w:rsid w:val="00AC0FA1"/>
    <w:rsid w:val="00AC107C"/>
    <w:rsid w:val="00AC3198"/>
    <w:rsid w:val="00AC34CF"/>
    <w:rsid w:val="00AC3879"/>
    <w:rsid w:val="00AC4318"/>
    <w:rsid w:val="00AC5B6F"/>
    <w:rsid w:val="00AC5D46"/>
    <w:rsid w:val="00AC73C7"/>
    <w:rsid w:val="00AC75DB"/>
    <w:rsid w:val="00AC7733"/>
    <w:rsid w:val="00AD0207"/>
    <w:rsid w:val="00AD05F5"/>
    <w:rsid w:val="00AD07D0"/>
    <w:rsid w:val="00AD0DA4"/>
    <w:rsid w:val="00AD14D5"/>
    <w:rsid w:val="00AD1648"/>
    <w:rsid w:val="00AD308D"/>
    <w:rsid w:val="00AD385B"/>
    <w:rsid w:val="00AD7391"/>
    <w:rsid w:val="00AE00A6"/>
    <w:rsid w:val="00AE0410"/>
    <w:rsid w:val="00AE1853"/>
    <w:rsid w:val="00AE235C"/>
    <w:rsid w:val="00AE2D31"/>
    <w:rsid w:val="00AE303B"/>
    <w:rsid w:val="00AE3A48"/>
    <w:rsid w:val="00AE420E"/>
    <w:rsid w:val="00AE4523"/>
    <w:rsid w:val="00AE4C06"/>
    <w:rsid w:val="00AE4F26"/>
    <w:rsid w:val="00AE707C"/>
    <w:rsid w:val="00AF0F55"/>
    <w:rsid w:val="00AF1C61"/>
    <w:rsid w:val="00AF249C"/>
    <w:rsid w:val="00AF28AF"/>
    <w:rsid w:val="00AF2DE1"/>
    <w:rsid w:val="00AF3BFF"/>
    <w:rsid w:val="00AF3E68"/>
    <w:rsid w:val="00AF4153"/>
    <w:rsid w:val="00AF56A9"/>
    <w:rsid w:val="00AF6F5F"/>
    <w:rsid w:val="00AF705C"/>
    <w:rsid w:val="00AF70EB"/>
    <w:rsid w:val="00AF7BF8"/>
    <w:rsid w:val="00B004E8"/>
    <w:rsid w:val="00B028F1"/>
    <w:rsid w:val="00B0298D"/>
    <w:rsid w:val="00B03096"/>
    <w:rsid w:val="00B03766"/>
    <w:rsid w:val="00B0520E"/>
    <w:rsid w:val="00B05B64"/>
    <w:rsid w:val="00B05CA5"/>
    <w:rsid w:val="00B05F30"/>
    <w:rsid w:val="00B06891"/>
    <w:rsid w:val="00B0735F"/>
    <w:rsid w:val="00B07DCD"/>
    <w:rsid w:val="00B1022A"/>
    <w:rsid w:val="00B1059E"/>
    <w:rsid w:val="00B1060B"/>
    <w:rsid w:val="00B119F2"/>
    <w:rsid w:val="00B11E55"/>
    <w:rsid w:val="00B11EDF"/>
    <w:rsid w:val="00B127EA"/>
    <w:rsid w:val="00B14719"/>
    <w:rsid w:val="00B14C60"/>
    <w:rsid w:val="00B15092"/>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20B0"/>
    <w:rsid w:val="00B3256F"/>
    <w:rsid w:val="00B327C3"/>
    <w:rsid w:val="00B330AC"/>
    <w:rsid w:val="00B33A53"/>
    <w:rsid w:val="00B33E30"/>
    <w:rsid w:val="00B34477"/>
    <w:rsid w:val="00B34498"/>
    <w:rsid w:val="00B36F15"/>
    <w:rsid w:val="00B37638"/>
    <w:rsid w:val="00B404AD"/>
    <w:rsid w:val="00B4104D"/>
    <w:rsid w:val="00B41E65"/>
    <w:rsid w:val="00B421CF"/>
    <w:rsid w:val="00B4266E"/>
    <w:rsid w:val="00B42A38"/>
    <w:rsid w:val="00B445C0"/>
    <w:rsid w:val="00B45009"/>
    <w:rsid w:val="00B4612D"/>
    <w:rsid w:val="00B4678A"/>
    <w:rsid w:val="00B46D2D"/>
    <w:rsid w:val="00B46EFC"/>
    <w:rsid w:val="00B4709A"/>
    <w:rsid w:val="00B50721"/>
    <w:rsid w:val="00B51841"/>
    <w:rsid w:val="00B51A09"/>
    <w:rsid w:val="00B53172"/>
    <w:rsid w:val="00B540E0"/>
    <w:rsid w:val="00B54648"/>
    <w:rsid w:val="00B54980"/>
    <w:rsid w:val="00B54E77"/>
    <w:rsid w:val="00B55842"/>
    <w:rsid w:val="00B61FAC"/>
    <w:rsid w:val="00B63A1F"/>
    <w:rsid w:val="00B65646"/>
    <w:rsid w:val="00B65FC4"/>
    <w:rsid w:val="00B66744"/>
    <w:rsid w:val="00B67176"/>
    <w:rsid w:val="00B6742F"/>
    <w:rsid w:val="00B674C0"/>
    <w:rsid w:val="00B67539"/>
    <w:rsid w:val="00B70688"/>
    <w:rsid w:val="00B70BCD"/>
    <w:rsid w:val="00B72826"/>
    <w:rsid w:val="00B748C4"/>
    <w:rsid w:val="00B74CD1"/>
    <w:rsid w:val="00B76C49"/>
    <w:rsid w:val="00B76E0D"/>
    <w:rsid w:val="00B7758A"/>
    <w:rsid w:val="00B77DE2"/>
    <w:rsid w:val="00B77DF6"/>
    <w:rsid w:val="00B80BB7"/>
    <w:rsid w:val="00B81D8A"/>
    <w:rsid w:val="00B8416B"/>
    <w:rsid w:val="00B851C4"/>
    <w:rsid w:val="00B85291"/>
    <w:rsid w:val="00B85F18"/>
    <w:rsid w:val="00B8632E"/>
    <w:rsid w:val="00B8670C"/>
    <w:rsid w:val="00B87832"/>
    <w:rsid w:val="00B87D30"/>
    <w:rsid w:val="00B903F3"/>
    <w:rsid w:val="00B905A4"/>
    <w:rsid w:val="00B906C3"/>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65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556B"/>
    <w:rsid w:val="00BC69C8"/>
    <w:rsid w:val="00BC6FF6"/>
    <w:rsid w:val="00BC7686"/>
    <w:rsid w:val="00BC7F41"/>
    <w:rsid w:val="00BD39E5"/>
    <w:rsid w:val="00BD4224"/>
    <w:rsid w:val="00BD45F1"/>
    <w:rsid w:val="00BD49E7"/>
    <w:rsid w:val="00BD52D5"/>
    <w:rsid w:val="00BD5C7A"/>
    <w:rsid w:val="00BD5EED"/>
    <w:rsid w:val="00BD65B2"/>
    <w:rsid w:val="00BD6A9E"/>
    <w:rsid w:val="00BD6C3F"/>
    <w:rsid w:val="00BD6E8A"/>
    <w:rsid w:val="00BD7879"/>
    <w:rsid w:val="00BD7E3A"/>
    <w:rsid w:val="00BE06BC"/>
    <w:rsid w:val="00BE0744"/>
    <w:rsid w:val="00BE1AA6"/>
    <w:rsid w:val="00BE1B7E"/>
    <w:rsid w:val="00BE1DED"/>
    <w:rsid w:val="00BE306A"/>
    <w:rsid w:val="00BE3498"/>
    <w:rsid w:val="00BE35EF"/>
    <w:rsid w:val="00BE39EB"/>
    <w:rsid w:val="00BE3E03"/>
    <w:rsid w:val="00BE5CFE"/>
    <w:rsid w:val="00BE60C5"/>
    <w:rsid w:val="00BE7763"/>
    <w:rsid w:val="00BF0664"/>
    <w:rsid w:val="00BF0DB9"/>
    <w:rsid w:val="00BF0F79"/>
    <w:rsid w:val="00BF183A"/>
    <w:rsid w:val="00BF2B4A"/>
    <w:rsid w:val="00BF2EEA"/>
    <w:rsid w:val="00BF33B9"/>
    <w:rsid w:val="00BF41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3142"/>
    <w:rsid w:val="00C13872"/>
    <w:rsid w:val="00C139C4"/>
    <w:rsid w:val="00C1647C"/>
    <w:rsid w:val="00C1648F"/>
    <w:rsid w:val="00C169C1"/>
    <w:rsid w:val="00C177AF"/>
    <w:rsid w:val="00C17A89"/>
    <w:rsid w:val="00C2022E"/>
    <w:rsid w:val="00C203B5"/>
    <w:rsid w:val="00C208C6"/>
    <w:rsid w:val="00C20F74"/>
    <w:rsid w:val="00C20F75"/>
    <w:rsid w:val="00C213F0"/>
    <w:rsid w:val="00C214A9"/>
    <w:rsid w:val="00C21941"/>
    <w:rsid w:val="00C21C2E"/>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A8E"/>
    <w:rsid w:val="00C538F4"/>
    <w:rsid w:val="00C53F7B"/>
    <w:rsid w:val="00C54888"/>
    <w:rsid w:val="00C54C93"/>
    <w:rsid w:val="00C5543C"/>
    <w:rsid w:val="00C55636"/>
    <w:rsid w:val="00C55E71"/>
    <w:rsid w:val="00C562E8"/>
    <w:rsid w:val="00C60B99"/>
    <w:rsid w:val="00C625E7"/>
    <w:rsid w:val="00C629E7"/>
    <w:rsid w:val="00C63595"/>
    <w:rsid w:val="00C63826"/>
    <w:rsid w:val="00C657AB"/>
    <w:rsid w:val="00C663B6"/>
    <w:rsid w:val="00C66562"/>
    <w:rsid w:val="00C66CAC"/>
    <w:rsid w:val="00C67065"/>
    <w:rsid w:val="00C673E9"/>
    <w:rsid w:val="00C67CB0"/>
    <w:rsid w:val="00C67DCB"/>
    <w:rsid w:val="00C7151B"/>
    <w:rsid w:val="00C71719"/>
    <w:rsid w:val="00C71C2E"/>
    <w:rsid w:val="00C73A98"/>
    <w:rsid w:val="00C747DD"/>
    <w:rsid w:val="00C74C54"/>
    <w:rsid w:val="00C76A09"/>
    <w:rsid w:val="00C7786E"/>
    <w:rsid w:val="00C77D1A"/>
    <w:rsid w:val="00C809BB"/>
    <w:rsid w:val="00C809FD"/>
    <w:rsid w:val="00C81B88"/>
    <w:rsid w:val="00C825DF"/>
    <w:rsid w:val="00C8473C"/>
    <w:rsid w:val="00C868FC"/>
    <w:rsid w:val="00C86C55"/>
    <w:rsid w:val="00C90B6E"/>
    <w:rsid w:val="00C9180A"/>
    <w:rsid w:val="00C91C64"/>
    <w:rsid w:val="00C91CAF"/>
    <w:rsid w:val="00C92D70"/>
    <w:rsid w:val="00C92E93"/>
    <w:rsid w:val="00C9399B"/>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7347"/>
    <w:rsid w:val="00CB18D6"/>
    <w:rsid w:val="00CB1DEF"/>
    <w:rsid w:val="00CB3A37"/>
    <w:rsid w:val="00CB403B"/>
    <w:rsid w:val="00CB4E9F"/>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E0A31"/>
    <w:rsid w:val="00CE0E1D"/>
    <w:rsid w:val="00CE1801"/>
    <w:rsid w:val="00CE1A14"/>
    <w:rsid w:val="00CE247E"/>
    <w:rsid w:val="00CE357C"/>
    <w:rsid w:val="00CE4FCB"/>
    <w:rsid w:val="00CE5840"/>
    <w:rsid w:val="00CE6049"/>
    <w:rsid w:val="00CE64F2"/>
    <w:rsid w:val="00CE6995"/>
    <w:rsid w:val="00CF0110"/>
    <w:rsid w:val="00CF0674"/>
    <w:rsid w:val="00CF0F28"/>
    <w:rsid w:val="00CF1C08"/>
    <w:rsid w:val="00CF1C2E"/>
    <w:rsid w:val="00CF1F4C"/>
    <w:rsid w:val="00CF20AF"/>
    <w:rsid w:val="00CF2824"/>
    <w:rsid w:val="00CF2C4A"/>
    <w:rsid w:val="00CF2E7D"/>
    <w:rsid w:val="00CF2FDB"/>
    <w:rsid w:val="00CF412B"/>
    <w:rsid w:val="00CF443D"/>
    <w:rsid w:val="00CF4A5D"/>
    <w:rsid w:val="00CF4BCC"/>
    <w:rsid w:val="00CF6F4D"/>
    <w:rsid w:val="00D00907"/>
    <w:rsid w:val="00D015C3"/>
    <w:rsid w:val="00D01692"/>
    <w:rsid w:val="00D01CBF"/>
    <w:rsid w:val="00D02005"/>
    <w:rsid w:val="00D028C1"/>
    <w:rsid w:val="00D02BB1"/>
    <w:rsid w:val="00D02F2B"/>
    <w:rsid w:val="00D033D2"/>
    <w:rsid w:val="00D03592"/>
    <w:rsid w:val="00D03824"/>
    <w:rsid w:val="00D044C5"/>
    <w:rsid w:val="00D06F43"/>
    <w:rsid w:val="00D117C3"/>
    <w:rsid w:val="00D1197A"/>
    <w:rsid w:val="00D12961"/>
    <w:rsid w:val="00D12E80"/>
    <w:rsid w:val="00D13AEB"/>
    <w:rsid w:val="00D14B04"/>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60D"/>
    <w:rsid w:val="00D447E9"/>
    <w:rsid w:val="00D450BA"/>
    <w:rsid w:val="00D4524E"/>
    <w:rsid w:val="00D45253"/>
    <w:rsid w:val="00D472DF"/>
    <w:rsid w:val="00D47357"/>
    <w:rsid w:val="00D479D4"/>
    <w:rsid w:val="00D5016A"/>
    <w:rsid w:val="00D502DD"/>
    <w:rsid w:val="00D50A58"/>
    <w:rsid w:val="00D50F3B"/>
    <w:rsid w:val="00D51219"/>
    <w:rsid w:val="00D51EAD"/>
    <w:rsid w:val="00D525AA"/>
    <w:rsid w:val="00D5295D"/>
    <w:rsid w:val="00D52E97"/>
    <w:rsid w:val="00D530F9"/>
    <w:rsid w:val="00D54097"/>
    <w:rsid w:val="00D5516D"/>
    <w:rsid w:val="00D555BD"/>
    <w:rsid w:val="00D56F2C"/>
    <w:rsid w:val="00D572F9"/>
    <w:rsid w:val="00D57681"/>
    <w:rsid w:val="00D57C4A"/>
    <w:rsid w:val="00D57E49"/>
    <w:rsid w:val="00D61C83"/>
    <w:rsid w:val="00D63259"/>
    <w:rsid w:val="00D637CC"/>
    <w:rsid w:val="00D64C34"/>
    <w:rsid w:val="00D65926"/>
    <w:rsid w:val="00D65C59"/>
    <w:rsid w:val="00D65E6D"/>
    <w:rsid w:val="00D678A3"/>
    <w:rsid w:val="00D67AA6"/>
    <w:rsid w:val="00D70936"/>
    <w:rsid w:val="00D7113D"/>
    <w:rsid w:val="00D716D3"/>
    <w:rsid w:val="00D7393D"/>
    <w:rsid w:val="00D7450C"/>
    <w:rsid w:val="00D754A0"/>
    <w:rsid w:val="00D755FA"/>
    <w:rsid w:val="00D77DE2"/>
    <w:rsid w:val="00D8089D"/>
    <w:rsid w:val="00D80B76"/>
    <w:rsid w:val="00D81CFD"/>
    <w:rsid w:val="00D8213D"/>
    <w:rsid w:val="00D829DD"/>
    <w:rsid w:val="00D82B2F"/>
    <w:rsid w:val="00D83CAF"/>
    <w:rsid w:val="00D843FE"/>
    <w:rsid w:val="00D84574"/>
    <w:rsid w:val="00D85D31"/>
    <w:rsid w:val="00D86046"/>
    <w:rsid w:val="00D90236"/>
    <w:rsid w:val="00D90C98"/>
    <w:rsid w:val="00D91203"/>
    <w:rsid w:val="00D91A6E"/>
    <w:rsid w:val="00D91BC5"/>
    <w:rsid w:val="00D9244B"/>
    <w:rsid w:val="00D93AC0"/>
    <w:rsid w:val="00D93ED7"/>
    <w:rsid w:val="00D95C21"/>
    <w:rsid w:val="00D96ED5"/>
    <w:rsid w:val="00DA02AC"/>
    <w:rsid w:val="00DA1056"/>
    <w:rsid w:val="00DA1168"/>
    <w:rsid w:val="00DA16EA"/>
    <w:rsid w:val="00DA210F"/>
    <w:rsid w:val="00DA2307"/>
    <w:rsid w:val="00DA23D8"/>
    <w:rsid w:val="00DA2F8A"/>
    <w:rsid w:val="00DA33F6"/>
    <w:rsid w:val="00DA35A1"/>
    <w:rsid w:val="00DA36AF"/>
    <w:rsid w:val="00DA38A0"/>
    <w:rsid w:val="00DA5B01"/>
    <w:rsid w:val="00DA6924"/>
    <w:rsid w:val="00DA6A14"/>
    <w:rsid w:val="00DA7560"/>
    <w:rsid w:val="00DA7E7A"/>
    <w:rsid w:val="00DB448A"/>
    <w:rsid w:val="00DB5781"/>
    <w:rsid w:val="00DB5AFF"/>
    <w:rsid w:val="00DB6785"/>
    <w:rsid w:val="00DB7328"/>
    <w:rsid w:val="00DC09C5"/>
    <w:rsid w:val="00DC0A5F"/>
    <w:rsid w:val="00DC1121"/>
    <w:rsid w:val="00DC1D86"/>
    <w:rsid w:val="00DC219D"/>
    <w:rsid w:val="00DC3140"/>
    <w:rsid w:val="00DC4650"/>
    <w:rsid w:val="00DC5BDB"/>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311A"/>
    <w:rsid w:val="00DE31D3"/>
    <w:rsid w:val="00DE40A0"/>
    <w:rsid w:val="00DE4F8F"/>
    <w:rsid w:val="00DE5030"/>
    <w:rsid w:val="00DE5890"/>
    <w:rsid w:val="00DF01B7"/>
    <w:rsid w:val="00DF02D5"/>
    <w:rsid w:val="00DF0BD1"/>
    <w:rsid w:val="00DF31F4"/>
    <w:rsid w:val="00DF34F0"/>
    <w:rsid w:val="00DF3FA2"/>
    <w:rsid w:val="00DF4546"/>
    <w:rsid w:val="00DF4E55"/>
    <w:rsid w:val="00DF4E87"/>
    <w:rsid w:val="00DF64C1"/>
    <w:rsid w:val="00DF715F"/>
    <w:rsid w:val="00DF7252"/>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AFA"/>
    <w:rsid w:val="00E164AD"/>
    <w:rsid w:val="00E16846"/>
    <w:rsid w:val="00E16EA7"/>
    <w:rsid w:val="00E170DD"/>
    <w:rsid w:val="00E17F78"/>
    <w:rsid w:val="00E20626"/>
    <w:rsid w:val="00E20B75"/>
    <w:rsid w:val="00E216E7"/>
    <w:rsid w:val="00E220A5"/>
    <w:rsid w:val="00E226F0"/>
    <w:rsid w:val="00E22BA7"/>
    <w:rsid w:val="00E22FE6"/>
    <w:rsid w:val="00E232BB"/>
    <w:rsid w:val="00E2334B"/>
    <w:rsid w:val="00E23AB2"/>
    <w:rsid w:val="00E23B10"/>
    <w:rsid w:val="00E23EB3"/>
    <w:rsid w:val="00E244BA"/>
    <w:rsid w:val="00E259C8"/>
    <w:rsid w:val="00E25A17"/>
    <w:rsid w:val="00E26324"/>
    <w:rsid w:val="00E2732C"/>
    <w:rsid w:val="00E30C7F"/>
    <w:rsid w:val="00E311A3"/>
    <w:rsid w:val="00E3124F"/>
    <w:rsid w:val="00E323D0"/>
    <w:rsid w:val="00E33BC3"/>
    <w:rsid w:val="00E34420"/>
    <w:rsid w:val="00E349CA"/>
    <w:rsid w:val="00E363EB"/>
    <w:rsid w:val="00E3762E"/>
    <w:rsid w:val="00E37909"/>
    <w:rsid w:val="00E37954"/>
    <w:rsid w:val="00E37983"/>
    <w:rsid w:val="00E37EC0"/>
    <w:rsid w:val="00E37EC7"/>
    <w:rsid w:val="00E40688"/>
    <w:rsid w:val="00E40FBB"/>
    <w:rsid w:val="00E412DC"/>
    <w:rsid w:val="00E4213E"/>
    <w:rsid w:val="00E42407"/>
    <w:rsid w:val="00E44188"/>
    <w:rsid w:val="00E452C3"/>
    <w:rsid w:val="00E45768"/>
    <w:rsid w:val="00E457CC"/>
    <w:rsid w:val="00E45DBF"/>
    <w:rsid w:val="00E50589"/>
    <w:rsid w:val="00E50907"/>
    <w:rsid w:val="00E51055"/>
    <w:rsid w:val="00E522B6"/>
    <w:rsid w:val="00E5293A"/>
    <w:rsid w:val="00E53671"/>
    <w:rsid w:val="00E53935"/>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1E40"/>
    <w:rsid w:val="00E72469"/>
    <w:rsid w:val="00E72EEA"/>
    <w:rsid w:val="00E7362D"/>
    <w:rsid w:val="00E736D4"/>
    <w:rsid w:val="00E74C14"/>
    <w:rsid w:val="00E74DF5"/>
    <w:rsid w:val="00E75D9F"/>
    <w:rsid w:val="00E76370"/>
    <w:rsid w:val="00E76666"/>
    <w:rsid w:val="00E77984"/>
    <w:rsid w:val="00E77BE8"/>
    <w:rsid w:val="00E77CE7"/>
    <w:rsid w:val="00E77F0E"/>
    <w:rsid w:val="00E81DCF"/>
    <w:rsid w:val="00E83346"/>
    <w:rsid w:val="00E834E7"/>
    <w:rsid w:val="00E83E2C"/>
    <w:rsid w:val="00E83E5E"/>
    <w:rsid w:val="00E850EC"/>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DF3"/>
    <w:rsid w:val="00EB02EC"/>
    <w:rsid w:val="00EB0300"/>
    <w:rsid w:val="00EB13B1"/>
    <w:rsid w:val="00EB3392"/>
    <w:rsid w:val="00EB3DBF"/>
    <w:rsid w:val="00EB47D6"/>
    <w:rsid w:val="00EB5859"/>
    <w:rsid w:val="00EB6333"/>
    <w:rsid w:val="00EB6A8D"/>
    <w:rsid w:val="00EB770A"/>
    <w:rsid w:val="00EC1785"/>
    <w:rsid w:val="00EC2952"/>
    <w:rsid w:val="00EC4D28"/>
    <w:rsid w:val="00EC5A8F"/>
    <w:rsid w:val="00EC6035"/>
    <w:rsid w:val="00EC67C9"/>
    <w:rsid w:val="00EC6F94"/>
    <w:rsid w:val="00EC7D5C"/>
    <w:rsid w:val="00ED072F"/>
    <w:rsid w:val="00ED0749"/>
    <w:rsid w:val="00ED105D"/>
    <w:rsid w:val="00ED1644"/>
    <w:rsid w:val="00ED1959"/>
    <w:rsid w:val="00ED1D32"/>
    <w:rsid w:val="00ED43B5"/>
    <w:rsid w:val="00ED73B8"/>
    <w:rsid w:val="00ED7907"/>
    <w:rsid w:val="00EE0247"/>
    <w:rsid w:val="00EE208F"/>
    <w:rsid w:val="00EE218E"/>
    <w:rsid w:val="00EE3392"/>
    <w:rsid w:val="00EE36E1"/>
    <w:rsid w:val="00EE3A6F"/>
    <w:rsid w:val="00EE44AF"/>
    <w:rsid w:val="00EE49FA"/>
    <w:rsid w:val="00EE4AD0"/>
    <w:rsid w:val="00EE4DD4"/>
    <w:rsid w:val="00EE4E63"/>
    <w:rsid w:val="00EE58FA"/>
    <w:rsid w:val="00EE5EBC"/>
    <w:rsid w:val="00EE6A1A"/>
    <w:rsid w:val="00EE70A9"/>
    <w:rsid w:val="00EE76D9"/>
    <w:rsid w:val="00EE7F6B"/>
    <w:rsid w:val="00EF0059"/>
    <w:rsid w:val="00EF037C"/>
    <w:rsid w:val="00EF0795"/>
    <w:rsid w:val="00EF2A7A"/>
    <w:rsid w:val="00EF2C24"/>
    <w:rsid w:val="00EF319A"/>
    <w:rsid w:val="00EF3DBE"/>
    <w:rsid w:val="00EF73D9"/>
    <w:rsid w:val="00EF73DC"/>
    <w:rsid w:val="00F00560"/>
    <w:rsid w:val="00F0266B"/>
    <w:rsid w:val="00F02855"/>
    <w:rsid w:val="00F029FA"/>
    <w:rsid w:val="00F02CF6"/>
    <w:rsid w:val="00F02D36"/>
    <w:rsid w:val="00F03144"/>
    <w:rsid w:val="00F0428C"/>
    <w:rsid w:val="00F043D6"/>
    <w:rsid w:val="00F0697E"/>
    <w:rsid w:val="00F07455"/>
    <w:rsid w:val="00F10512"/>
    <w:rsid w:val="00F10AB7"/>
    <w:rsid w:val="00F11139"/>
    <w:rsid w:val="00F115B0"/>
    <w:rsid w:val="00F1206E"/>
    <w:rsid w:val="00F12C7F"/>
    <w:rsid w:val="00F14182"/>
    <w:rsid w:val="00F14C33"/>
    <w:rsid w:val="00F1671D"/>
    <w:rsid w:val="00F17C6D"/>
    <w:rsid w:val="00F20071"/>
    <w:rsid w:val="00F21A39"/>
    <w:rsid w:val="00F21CA9"/>
    <w:rsid w:val="00F22CDD"/>
    <w:rsid w:val="00F22CFC"/>
    <w:rsid w:val="00F22F50"/>
    <w:rsid w:val="00F232D8"/>
    <w:rsid w:val="00F241B3"/>
    <w:rsid w:val="00F242A9"/>
    <w:rsid w:val="00F24804"/>
    <w:rsid w:val="00F24A4F"/>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7DE4"/>
    <w:rsid w:val="00F4090B"/>
    <w:rsid w:val="00F420D3"/>
    <w:rsid w:val="00F423E6"/>
    <w:rsid w:val="00F42934"/>
    <w:rsid w:val="00F42DB7"/>
    <w:rsid w:val="00F44630"/>
    <w:rsid w:val="00F44BB6"/>
    <w:rsid w:val="00F45FC4"/>
    <w:rsid w:val="00F46A4D"/>
    <w:rsid w:val="00F475A4"/>
    <w:rsid w:val="00F4770F"/>
    <w:rsid w:val="00F5158F"/>
    <w:rsid w:val="00F532E3"/>
    <w:rsid w:val="00F53ECD"/>
    <w:rsid w:val="00F55065"/>
    <w:rsid w:val="00F55094"/>
    <w:rsid w:val="00F55878"/>
    <w:rsid w:val="00F559C9"/>
    <w:rsid w:val="00F56627"/>
    <w:rsid w:val="00F569CC"/>
    <w:rsid w:val="00F6172C"/>
    <w:rsid w:val="00F61E8F"/>
    <w:rsid w:val="00F61EFB"/>
    <w:rsid w:val="00F621A3"/>
    <w:rsid w:val="00F633FA"/>
    <w:rsid w:val="00F645C5"/>
    <w:rsid w:val="00F650E9"/>
    <w:rsid w:val="00F66560"/>
    <w:rsid w:val="00F66706"/>
    <w:rsid w:val="00F66B4F"/>
    <w:rsid w:val="00F670C0"/>
    <w:rsid w:val="00F67329"/>
    <w:rsid w:val="00F67A3C"/>
    <w:rsid w:val="00F70653"/>
    <w:rsid w:val="00F7168F"/>
    <w:rsid w:val="00F71C18"/>
    <w:rsid w:val="00F71F49"/>
    <w:rsid w:val="00F73621"/>
    <w:rsid w:val="00F74139"/>
    <w:rsid w:val="00F74525"/>
    <w:rsid w:val="00F76A3E"/>
    <w:rsid w:val="00F76C80"/>
    <w:rsid w:val="00F77141"/>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65C4"/>
    <w:rsid w:val="00F86BA3"/>
    <w:rsid w:val="00F87FB3"/>
    <w:rsid w:val="00F92C49"/>
    <w:rsid w:val="00F94028"/>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3126"/>
    <w:rsid w:val="00FA37CF"/>
    <w:rsid w:val="00FA4B59"/>
    <w:rsid w:val="00FA4F55"/>
    <w:rsid w:val="00FA52F4"/>
    <w:rsid w:val="00FA59CD"/>
    <w:rsid w:val="00FA5DE2"/>
    <w:rsid w:val="00FA6356"/>
    <w:rsid w:val="00FA63D1"/>
    <w:rsid w:val="00FA72D8"/>
    <w:rsid w:val="00FA7631"/>
    <w:rsid w:val="00FB04CD"/>
    <w:rsid w:val="00FB1998"/>
    <w:rsid w:val="00FB1B0E"/>
    <w:rsid w:val="00FB1F45"/>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9A4"/>
    <w:rsid w:val="00FC50AC"/>
    <w:rsid w:val="00FC521B"/>
    <w:rsid w:val="00FC5761"/>
    <w:rsid w:val="00FC6BB3"/>
    <w:rsid w:val="00FC6E4B"/>
    <w:rsid w:val="00FD0432"/>
    <w:rsid w:val="00FD1A14"/>
    <w:rsid w:val="00FD1B04"/>
    <w:rsid w:val="00FD2FB3"/>
    <w:rsid w:val="00FD2FDF"/>
    <w:rsid w:val="00FD33EA"/>
    <w:rsid w:val="00FD3831"/>
    <w:rsid w:val="00FD38D4"/>
    <w:rsid w:val="00FD3F4D"/>
    <w:rsid w:val="00FD4BCC"/>
    <w:rsid w:val="00FD4D15"/>
    <w:rsid w:val="00FD6574"/>
    <w:rsid w:val="00FD6B61"/>
    <w:rsid w:val="00FD7B34"/>
    <w:rsid w:val="00FE1064"/>
    <w:rsid w:val="00FE25F4"/>
    <w:rsid w:val="00FE26DA"/>
    <w:rsid w:val="00FE2987"/>
    <w:rsid w:val="00FE4017"/>
    <w:rsid w:val="00FE4280"/>
    <w:rsid w:val="00FE51A5"/>
    <w:rsid w:val="00FE5796"/>
    <w:rsid w:val="00FE6B1E"/>
    <w:rsid w:val="00FE7792"/>
    <w:rsid w:val="00FE7ADF"/>
    <w:rsid w:val="00FF25EF"/>
    <w:rsid w:val="00FF2E6F"/>
    <w:rsid w:val="00FF31A0"/>
    <w:rsid w:val="00FF3AB0"/>
    <w:rsid w:val="00FF4FC6"/>
    <w:rsid w:val="00FF53A5"/>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2">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2"/>
    <w:next w:val="af2"/>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2"/>
    <w:link w:val="22"/>
    <w:qFormat/>
    <w:rsid w:val="00B155C1"/>
    <w:pPr>
      <w:pageBreakBefore w:val="0"/>
      <w:numPr>
        <w:ilvl w:val="1"/>
      </w:numPr>
      <w:tabs>
        <w:tab w:val="num" w:pos="709"/>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2"/>
    <w:link w:val="31"/>
    <w:qFormat/>
    <w:rsid w:val="00BF78D5"/>
    <w:pPr>
      <w:numPr>
        <w:ilvl w:val="2"/>
      </w:numPr>
      <w:tabs>
        <w:tab w:val="num" w:pos="709"/>
        <w:tab w:val="num" w:pos="1134"/>
      </w:tabs>
      <w:spacing w:after="240"/>
      <w:ind w:left="709"/>
      <w:outlineLvl w:val="2"/>
    </w:pPr>
  </w:style>
  <w:style w:type="paragraph" w:styleId="41">
    <w:name w:val="heading 4"/>
    <w:aliases w:val="H4,Заголовок 4 (Приложение)"/>
    <w:basedOn w:val="30"/>
    <w:next w:val="af2"/>
    <w:link w:val="42"/>
    <w:qFormat/>
    <w:rsid w:val="00F2745E"/>
    <w:pPr>
      <w:numPr>
        <w:ilvl w:val="3"/>
      </w:numPr>
      <w:tabs>
        <w:tab w:val="num" w:pos="1134"/>
        <w:tab w:val="left" w:pos="1560"/>
      </w:tabs>
      <w:outlineLvl w:val="3"/>
    </w:pPr>
  </w:style>
  <w:style w:type="paragraph" w:styleId="51">
    <w:name w:val="heading 5"/>
    <w:basedOn w:val="41"/>
    <w:next w:val="af2"/>
    <w:link w:val="52"/>
    <w:qFormat/>
    <w:rsid w:val="007B70F4"/>
    <w:pPr>
      <w:numPr>
        <w:ilvl w:val="4"/>
      </w:numPr>
      <w:tabs>
        <w:tab w:val="clear" w:pos="1560"/>
        <w:tab w:val="num" w:pos="709"/>
        <w:tab w:val="num" w:pos="1134"/>
        <w:tab w:val="num" w:pos="1418"/>
        <w:tab w:val="left" w:pos="1701"/>
      </w:tabs>
      <w:ind w:left="709" w:hanging="709"/>
      <w:outlineLvl w:val="4"/>
    </w:pPr>
  </w:style>
  <w:style w:type="paragraph" w:styleId="6">
    <w:name w:val="heading 6"/>
    <w:basedOn w:val="af2"/>
    <w:next w:val="af2"/>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2"/>
    <w:next w:val="af2"/>
    <w:link w:val="70"/>
    <w:qFormat/>
    <w:rsid w:val="00A2539A"/>
    <w:pPr>
      <w:keepNext/>
      <w:tabs>
        <w:tab w:val="num" w:pos="1296"/>
      </w:tabs>
      <w:ind w:left="1296" w:right="-654" w:hanging="1296"/>
      <w:jc w:val="center"/>
      <w:outlineLvl w:val="6"/>
    </w:pPr>
    <w:rPr>
      <w:b/>
      <w:sz w:val="22"/>
    </w:rPr>
  </w:style>
  <w:style w:type="paragraph" w:styleId="8">
    <w:name w:val="heading 8"/>
    <w:basedOn w:val="af2"/>
    <w:next w:val="af2"/>
    <w:link w:val="80"/>
    <w:qFormat/>
    <w:rsid w:val="00A2539A"/>
    <w:pPr>
      <w:keepNext/>
      <w:tabs>
        <w:tab w:val="num" w:pos="1440"/>
      </w:tabs>
      <w:ind w:left="1440" w:hanging="1440"/>
      <w:jc w:val="both"/>
      <w:outlineLvl w:val="7"/>
    </w:pPr>
  </w:style>
  <w:style w:type="paragraph" w:styleId="9">
    <w:name w:val="heading 9"/>
    <w:basedOn w:val="af2"/>
    <w:next w:val="af2"/>
    <w:link w:val="90"/>
    <w:qFormat/>
    <w:rsid w:val="00A2539A"/>
    <w:pPr>
      <w:keepNext/>
      <w:tabs>
        <w:tab w:val="num" w:pos="1584"/>
      </w:tabs>
      <w:ind w:left="1584" w:hanging="1584"/>
      <w:outlineLvl w:val="8"/>
    </w:pPr>
    <w:rPr>
      <w:rFonts w:ascii="MS Sans Serif" w:hAnsi="MS Sans Serif"/>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customStyle="1" w:styleId="12">
    <w:name w:val="Основной текст с отступом1"/>
    <w:basedOn w:val="af2"/>
    <w:rsid w:val="00A2539A"/>
    <w:rPr>
      <w:rFonts w:ascii="Courier New" w:hAnsi="Courier New"/>
      <w:sz w:val="20"/>
    </w:rPr>
  </w:style>
  <w:style w:type="paragraph" w:styleId="af6">
    <w:name w:val="Block Text"/>
    <w:basedOn w:val="af2"/>
    <w:rsid w:val="00A2539A"/>
    <w:pPr>
      <w:ind w:left="720" w:right="1035"/>
    </w:pPr>
    <w:rPr>
      <w:rFonts w:ascii="Arial" w:hAnsi="Arial"/>
      <w:b/>
    </w:rPr>
  </w:style>
  <w:style w:type="paragraph" w:styleId="af7">
    <w:name w:val="header"/>
    <w:basedOn w:val="af2"/>
    <w:link w:val="af8"/>
    <w:uiPriority w:val="99"/>
    <w:rsid w:val="00A2539A"/>
    <w:pPr>
      <w:tabs>
        <w:tab w:val="center" w:pos="4153"/>
        <w:tab w:val="right" w:pos="8306"/>
      </w:tabs>
    </w:pPr>
    <w:rPr>
      <w:rFonts w:ascii="MS Sans Serif" w:hAnsi="MS Sans Serif"/>
      <w:sz w:val="20"/>
    </w:rPr>
  </w:style>
  <w:style w:type="paragraph" w:styleId="af9">
    <w:name w:val="footer"/>
    <w:basedOn w:val="af2"/>
    <w:link w:val="afa"/>
    <w:uiPriority w:val="99"/>
    <w:rsid w:val="00A2539A"/>
    <w:pPr>
      <w:tabs>
        <w:tab w:val="center" w:pos="4153"/>
        <w:tab w:val="right" w:pos="8306"/>
      </w:tabs>
    </w:pPr>
    <w:rPr>
      <w:rFonts w:ascii="MS Sans Serif" w:hAnsi="MS Sans Serif"/>
      <w:sz w:val="20"/>
    </w:rPr>
  </w:style>
  <w:style w:type="character" w:styleId="afb">
    <w:name w:val="page number"/>
    <w:basedOn w:val="af3"/>
    <w:rsid w:val="00A2539A"/>
  </w:style>
  <w:style w:type="paragraph" w:styleId="13">
    <w:name w:val="toc 1"/>
    <w:basedOn w:val="af2"/>
    <w:next w:val="af2"/>
    <w:autoRedefine/>
    <w:uiPriority w:val="39"/>
    <w:rsid w:val="006E58E0"/>
    <w:pPr>
      <w:tabs>
        <w:tab w:val="left" w:pos="720"/>
        <w:tab w:val="right" w:leader="dot" w:pos="9356"/>
      </w:tabs>
      <w:ind w:left="720" w:right="283" w:hanging="720"/>
    </w:pPr>
    <w:rPr>
      <w:b/>
      <w:sz w:val="32"/>
      <w:szCs w:val="24"/>
    </w:rPr>
  </w:style>
  <w:style w:type="paragraph" w:styleId="23">
    <w:name w:val="toc 2"/>
    <w:basedOn w:val="af2"/>
    <w:next w:val="af2"/>
    <w:autoRedefine/>
    <w:uiPriority w:val="39"/>
    <w:rsid w:val="006E58E0"/>
    <w:pPr>
      <w:tabs>
        <w:tab w:val="left" w:pos="900"/>
        <w:tab w:val="right" w:leader="dot" w:pos="9356"/>
      </w:tabs>
      <w:ind w:left="1260" w:right="283" w:hanging="1020"/>
    </w:pPr>
    <w:rPr>
      <w:b/>
      <w:sz w:val="32"/>
      <w:szCs w:val="24"/>
    </w:rPr>
  </w:style>
  <w:style w:type="paragraph" w:styleId="32">
    <w:name w:val="toc 3"/>
    <w:basedOn w:val="af2"/>
    <w:next w:val="af2"/>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2"/>
    <w:next w:val="af2"/>
    <w:autoRedefine/>
    <w:uiPriority w:val="39"/>
    <w:rsid w:val="00A2539A"/>
    <w:pPr>
      <w:ind w:left="600"/>
    </w:pPr>
    <w:rPr>
      <w:sz w:val="18"/>
    </w:rPr>
  </w:style>
  <w:style w:type="paragraph" w:styleId="53">
    <w:name w:val="toc 5"/>
    <w:basedOn w:val="af2"/>
    <w:next w:val="af2"/>
    <w:autoRedefine/>
    <w:uiPriority w:val="39"/>
    <w:rsid w:val="00A2539A"/>
    <w:pPr>
      <w:ind w:left="800"/>
    </w:pPr>
    <w:rPr>
      <w:sz w:val="18"/>
    </w:rPr>
  </w:style>
  <w:style w:type="paragraph" w:styleId="61">
    <w:name w:val="toc 6"/>
    <w:basedOn w:val="af2"/>
    <w:next w:val="af2"/>
    <w:autoRedefine/>
    <w:uiPriority w:val="39"/>
    <w:rsid w:val="00A2539A"/>
    <w:pPr>
      <w:ind w:left="1000"/>
    </w:pPr>
    <w:rPr>
      <w:sz w:val="18"/>
    </w:rPr>
  </w:style>
  <w:style w:type="paragraph" w:styleId="71">
    <w:name w:val="toc 7"/>
    <w:basedOn w:val="af2"/>
    <w:next w:val="af2"/>
    <w:autoRedefine/>
    <w:uiPriority w:val="39"/>
    <w:rsid w:val="00A2539A"/>
    <w:pPr>
      <w:ind w:left="1200"/>
    </w:pPr>
    <w:rPr>
      <w:sz w:val="18"/>
    </w:rPr>
  </w:style>
  <w:style w:type="paragraph" w:styleId="81">
    <w:name w:val="toc 8"/>
    <w:basedOn w:val="af2"/>
    <w:next w:val="af2"/>
    <w:autoRedefine/>
    <w:uiPriority w:val="39"/>
    <w:rsid w:val="00A2539A"/>
    <w:pPr>
      <w:ind w:left="1400"/>
    </w:pPr>
    <w:rPr>
      <w:sz w:val="18"/>
    </w:rPr>
  </w:style>
  <w:style w:type="paragraph" w:styleId="91">
    <w:name w:val="toc 9"/>
    <w:basedOn w:val="af2"/>
    <w:next w:val="af2"/>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c">
    <w:name w:val="Plain Text"/>
    <w:basedOn w:val="af2"/>
    <w:link w:val="afd"/>
    <w:rsid w:val="00A2539A"/>
    <w:rPr>
      <w:rFonts w:ascii="Courier New" w:hAnsi="Courier New"/>
      <w:sz w:val="20"/>
    </w:rPr>
  </w:style>
  <w:style w:type="paragraph" w:styleId="24">
    <w:name w:val="Body Text Indent 2"/>
    <w:basedOn w:val="af2"/>
    <w:link w:val="25"/>
    <w:rsid w:val="00A2539A"/>
    <w:pPr>
      <w:ind w:firstLine="426"/>
      <w:jc w:val="both"/>
    </w:pPr>
  </w:style>
  <w:style w:type="paragraph" w:customStyle="1" w:styleId="26">
    <w:name w:val="Стиль2"/>
    <w:basedOn w:val="af2"/>
    <w:rsid w:val="00A2539A"/>
  </w:style>
  <w:style w:type="paragraph" w:styleId="33">
    <w:name w:val="Body Text Indent 3"/>
    <w:basedOn w:val="af2"/>
    <w:link w:val="34"/>
    <w:rsid w:val="00A2539A"/>
    <w:pPr>
      <w:jc w:val="both"/>
    </w:pPr>
  </w:style>
  <w:style w:type="paragraph" w:styleId="afe">
    <w:name w:val="Body Text"/>
    <w:basedOn w:val="af2"/>
    <w:link w:val="aff"/>
    <w:rsid w:val="00A2539A"/>
    <w:pPr>
      <w:jc w:val="center"/>
    </w:pPr>
    <w:rPr>
      <w:sz w:val="20"/>
    </w:rPr>
  </w:style>
  <w:style w:type="paragraph" w:styleId="aff0">
    <w:name w:val="Body Text Indent"/>
    <w:basedOn w:val="af2"/>
    <w:link w:val="aff1"/>
    <w:rsid w:val="00A2539A"/>
  </w:style>
  <w:style w:type="paragraph" w:styleId="aff2">
    <w:name w:val="List"/>
    <w:basedOn w:val="af2"/>
    <w:rsid w:val="00A2539A"/>
    <w:pPr>
      <w:ind w:left="283" w:hanging="283"/>
    </w:pPr>
    <w:rPr>
      <w:rFonts w:ascii="MS Sans Serif" w:hAnsi="MS Sans Serif"/>
      <w:sz w:val="20"/>
    </w:rPr>
  </w:style>
  <w:style w:type="paragraph" w:styleId="27">
    <w:name w:val="List 2"/>
    <w:basedOn w:val="af2"/>
    <w:rsid w:val="00A2539A"/>
    <w:pPr>
      <w:ind w:left="566" w:hanging="283"/>
    </w:pPr>
    <w:rPr>
      <w:rFonts w:ascii="MS Sans Serif" w:hAnsi="MS Sans Serif"/>
      <w:sz w:val="20"/>
    </w:rPr>
  </w:style>
  <w:style w:type="paragraph" w:styleId="aff3">
    <w:name w:val="List Bullet"/>
    <w:aliases w:val="НОВ_Маркированный список,List Bullet 1,UL,Маркированный список 1"/>
    <w:basedOn w:val="af2"/>
    <w:autoRedefine/>
    <w:qFormat/>
    <w:rsid w:val="00A2539A"/>
    <w:pPr>
      <w:tabs>
        <w:tab w:val="num" w:pos="360"/>
      </w:tabs>
      <w:ind w:left="360" w:hanging="360"/>
    </w:pPr>
    <w:rPr>
      <w:rFonts w:ascii="MS Sans Serif" w:hAnsi="MS Sans Serif"/>
      <w:sz w:val="20"/>
    </w:rPr>
  </w:style>
  <w:style w:type="paragraph" w:styleId="28">
    <w:name w:val="List Bullet 2"/>
    <w:basedOn w:val="af2"/>
    <w:autoRedefine/>
    <w:rsid w:val="00A2539A"/>
    <w:pPr>
      <w:tabs>
        <w:tab w:val="num" w:pos="643"/>
      </w:tabs>
      <w:ind w:left="643" w:hanging="360"/>
    </w:pPr>
    <w:rPr>
      <w:rFonts w:ascii="MS Sans Serif" w:hAnsi="MS Sans Serif"/>
      <w:sz w:val="20"/>
    </w:rPr>
  </w:style>
  <w:style w:type="paragraph" w:styleId="35">
    <w:name w:val="List Bullet 3"/>
    <w:basedOn w:val="af2"/>
    <w:autoRedefine/>
    <w:rsid w:val="00A2539A"/>
    <w:pPr>
      <w:tabs>
        <w:tab w:val="num" w:pos="926"/>
      </w:tabs>
      <w:ind w:left="926" w:hanging="360"/>
    </w:pPr>
    <w:rPr>
      <w:rFonts w:ascii="MS Sans Serif" w:hAnsi="MS Sans Serif"/>
      <w:sz w:val="20"/>
    </w:rPr>
  </w:style>
  <w:style w:type="paragraph" w:styleId="aff4">
    <w:name w:val="Title"/>
    <w:basedOn w:val="af2"/>
    <w:link w:val="aff5"/>
    <w:qFormat/>
    <w:rsid w:val="00A2539A"/>
    <w:pPr>
      <w:spacing w:before="240" w:after="60"/>
      <w:jc w:val="center"/>
      <w:outlineLvl w:val="0"/>
    </w:pPr>
    <w:rPr>
      <w:rFonts w:ascii="Arial" w:hAnsi="Arial"/>
      <w:b/>
      <w:kern w:val="28"/>
      <w:sz w:val="32"/>
    </w:rPr>
  </w:style>
  <w:style w:type="paragraph" w:styleId="aff6">
    <w:name w:val="Subtitle"/>
    <w:basedOn w:val="af2"/>
    <w:link w:val="aff7"/>
    <w:qFormat/>
    <w:rsid w:val="00A2539A"/>
    <w:pPr>
      <w:spacing w:after="60"/>
      <w:jc w:val="center"/>
      <w:outlineLvl w:val="1"/>
    </w:pPr>
    <w:rPr>
      <w:rFonts w:ascii="Arial" w:hAnsi="Arial"/>
    </w:rPr>
  </w:style>
  <w:style w:type="paragraph" w:styleId="aff8">
    <w:name w:val="Document Map"/>
    <w:basedOn w:val="af2"/>
    <w:link w:val="aff9"/>
    <w:semiHidden/>
    <w:rsid w:val="00A2539A"/>
    <w:pPr>
      <w:shd w:val="clear" w:color="auto" w:fill="000080"/>
    </w:pPr>
    <w:rPr>
      <w:rFonts w:ascii="Tahoma" w:hAnsi="Tahoma"/>
      <w:sz w:val="20"/>
    </w:rPr>
  </w:style>
  <w:style w:type="paragraph" w:styleId="15">
    <w:name w:val="index 1"/>
    <w:basedOn w:val="af2"/>
    <w:next w:val="af2"/>
    <w:autoRedefine/>
    <w:semiHidden/>
    <w:rsid w:val="00A2539A"/>
    <w:pPr>
      <w:ind w:left="200" w:hanging="200"/>
    </w:pPr>
    <w:rPr>
      <w:rFonts w:ascii="MS Sans Serif" w:hAnsi="MS Sans Serif"/>
      <w:sz w:val="20"/>
    </w:rPr>
  </w:style>
  <w:style w:type="paragraph" w:styleId="29">
    <w:name w:val="index 2"/>
    <w:basedOn w:val="af2"/>
    <w:next w:val="af2"/>
    <w:autoRedefine/>
    <w:semiHidden/>
    <w:rsid w:val="00A2539A"/>
    <w:pPr>
      <w:ind w:left="400" w:hanging="200"/>
    </w:pPr>
    <w:rPr>
      <w:rFonts w:ascii="MS Sans Serif" w:hAnsi="MS Sans Serif"/>
      <w:sz w:val="20"/>
    </w:rPr>
  </w:style>
  <w:style w:type="paragraph" w:styleId="36">
    <w:name w:val="index 3"/>
    <w:basedOn w:val="af2"/>
    <w:next w:val="af2"/>
    <w:autoRedefine/>
    <w:semiHidden/>
    <w:rsid w:val="00A2539A"/>
    <w:pPr>
      <w:ind w:left="600" w:hanging="200"/>
    </w:pPr>
    <w:rPr>
      <w:rFonts w:ascii="MS Sans Serif" w:hAnsi="MS Sans Serif"/>
      <w:sz w:val="20"/>
    </w:rPr>
  </w:style>
  <w:style w:type="paragraph" w:styleId="44">
    <w:name w:val="index 4"/>
    <w:basedOn w:val="af2"/>
    <w:next w:val="af2"/>
    <w:autoRedefine/>
    <w:semiHidden/>
    <w:rsid w:val="00A2539A"/>
    <w:pPr>
      <w:ind w:left="800" w:hanging="200"/>
    </w:pPr>
    <w:rPr>
      <w:rFonts w:ascii="MS Sans Serif" w:hAnsi="MS Sans Serif"/>
      <w:sz w:val="20"/>
    </w:rPr>
  </w:style>
  <w:style w:type="paragraph" w:styleId="54">
    <w:name w:val="index 5"/>
    <w:basedOn w:val="af2"/>
    <w:next w:val="af2"/>
    <w:autoRedefine/>
    <w:semiHidden/>
    <w:rsid w:val="00A2539A"/>
    <w:pPr>
      <w:ind w:left="1000" w:hanging="200"/>
    </w:pPr>
    <w:rPr>
      <w:rFonts w:ascii="MS Sans Serif" w:hAnsi="MS Sans Serif"/>
      <w:sz w:val="20"/>
    </w:rPr>
  </w:style>
  <w:style w:type="paragraph" w:styleId="62">
    <w:name w:val="index 6"/>
    <w:basedOn w:val="af2"/>
    <w:next w:val="af2"/>
    <w:autoRedefine/>
    <w:semiHidden/>
    <w:rsid w:val="00A2539A"/>
    <w:pPr>
      <w:ind w:left="1200" w:hanging="200"/>
    </w:pPr>
    <w:rPr>
      <w:rFonts w:ascii="MS Sans Serif" w:hAnsi="MS Sans Serif"/>
      <w:sz w:val="20"/>
    </w:rPr>
  </w:style>
  <w:style w:type="paragraph" w:styleId="72">
    <w:name w:val="index 7"/>
    <w:basedOn w:val="af2"/>
    <w:next w:val="af2"/>
    <w:autoRedefine/>
    <w:semiHidden/>
    <w:rsid w:val="00A2539A"/>
    <w:pPr>
      <w:ind w:left="1400" w:hanging="200"/>
    </w:pPr>
    <w:rPr>
      <w:rFonts w:ascii="MS Sans Serif" w:hAnsi="MS Sans Serif"/>
      <w:sz w:val="20"/>
    </w:rPr>
  </w:style>
  <w:style w:type="paragraph" w:styleId="82">
    <w:name w:val="index 8"/>
    <w:basedOn w:val="af2"/>
    <w:next w:val="af2"/>
    <w:autoRedefine/>
    <w:semiHidden/>
    <w:rsid w:val="00A2539A"/>
    <w:pPr>
      <w:ind w:left="1600" w:hanging="200"/>
    </w:pPr>
    <w:rPr>
      <w:rFonts w:ascii="MS Sans Serif" w:hAnsi="MS Sans Serif"/>
      <w:sz w:val="20"/>
    </w:rPr>
  </w:style>
  <w:style w:type="paragraph" w:styleId="92">
    <w:name w:val="index 9"/>
    <w:basedOn w:val="af2"/>
    <w:next w:val="af2"/>
    <w:autoRedefine/>
    <w:semiHidden/>
    <w:rsid w:val="00A2539A"/>
    <w:pPr>
      <w:ind w:left="1800" w:hanging="200"/>
    </w:pPr>
    <w:rPr>
      <w:rFonts w:ascii="MS Sans Serif" w:hAnsi="MS Sans Serif"/>
      <w:sz w:val="20"/>
    </w:rPr>
  </w:style>
  <w:style w:type="paragraph" w:styleId="affa">
    <w:name w:val="index heading"/>
    <w:basedOn w:val="af2"/>
    <w:next w:val="15"/>
    <w:semiHidden/>
    <w:rsid w:val="00A2539A"/>
    <w:rPr>
      <w:rFonts w:ascii="MS Sans Serif" w:hAnsi="MS Sans Serif"/>
      <w:sz w:val="20"/>
    </w:rPr>
  </w:style>
  <w:style w:type="paragraph" w:styleId="37">
    <w:name w:val="Body Text 3"/>
    <w:basedOn w:val="af2"/>
    <w:link w:val="38"/>
    <w:rsid w:val="00A2539A"/>
    <w:pPr>
      <w:jc w:val="both"/>
    </w:pPr>
  </w:style>
  <w:style w:type="paragraph" w:customStyle="1" w:styleId="affb">
    <w:name w:val="Стиль"/>
    <w:rsid w:val="00A2539A"/>
    <w:pPr>
      <w:ind w:firstLine="720"/>
      <w:jc w:val="both"/>
    </w:pPr>
    <w:rPr>
      <w:rFonts w:ascii="Arial" w:hAnsi="Arial"/>
    </w:rPr>
  </w:style>
  <w:style w:type="character" w:customStyle="1" w:styleId="affc">
    <w:name w:val="Цветовое выделение"/>
    <w:rsid w:val="00A2539A"/>
    <w:rPr>
      <w:b/>
      <w:color w:val="000080"/>
      <w:sz w:val="20"/>
    </w:rPr>
  </w:style>
  <w:style w:type="character" w:customStyle="1" w:styleId="affd">
    <w:name w:val="Гипертекстовая ссылка"/>
    <w:rsid w:val="00A2539A"/>
    <w:rPr>
      <w:b/>
      <w:color w:val="008000"/>
      <w:sz w:val="20"/>
      <w:u w:val="single"/>
    </w:rPr>
  </w:style>
  <w:style w:type="paragraph" w:customStyle="1" w:styleId="affe">
    <w:name w:val="Заголовок статьи"/>
    <w:basedOn w:val="affb"/>
    <w:next w:val="affb"/>
    <w:rsid w:val="00A2539A"/>
    <w:pPr>
      <w:ind w:left="1612" w:hanging="892"/>
    </w:pPr>
  </w:style>
  <w:style w:type="paragraph" w:customStyle="1" w:styleId="afff">
    <w:name w:val="Комментарий"/>
    <w:basedOn w:val="affb"/>
    <w:next w:val="affb"/>
    <w:rsid w:val="00A2539A"/>
    <w:pPr>
      <w:ind w:left="170" w:firstLine="0"/>
    </w:pPr>
    <w:rPr>
      <w:i/>
      <w:color w:val="800080"/>
    </w:rPr>
  </w:style>
  <w:style w:type="paragraph" w:customStyle="1" w:styleId="16">
    <w:name w:val="заголовок 1"/>
    <w:basedOn w:val="af2"/>
    <w:next w:val="af2"/>
    <w:rsid w:val="00A2539A"/>
    <w:pPr>
      <w:keepNext/>
      <w:widowControl w:val="0"/>
    </w:pPr>
  </w:style>
  <w:style w:type="character" w:styleId="afff0">
    <w:name w:val="Hyperlink"/>
    <w:uiPriority w:val="99"/>
    <w:rsid w:val="00A2539A"/>
    <w:rPr>
      <w:color w:val="0000FF"/>
      <w:u w:val="single"/>
    </w:rPr>
  </w:style>
  <w:style w:type="paragraph" w:customStyle="1" w:styleId="127">
    <w:name w:val="Стиль Основной текст с отступом + Первая строка:  1.27 см"/>
    <w:basedOn w:val="af2"/>
    <w:rsid w:val="00A2539A"/>
    <w:pPr>
      <w:spacing w:before="60" w:after="60"/>
      <w:jc w:val="both"/>
    </w:pPr>
  </w:style>
  <w:style w:type="paragraph" w:customStyle="1" w:styleId="afff1">
    <w:name w:val="Маркированный список Тире"/>
    <w:basedOn w:val="af2"/>
    <w:rsid w:val="00A2539A"/>
    <w:pPr>
      <w:tabs>
        <w:tab w:val="num" w:pos="360"/>
        <w:tab w:val="num" w:pos="1418"/>
      </w:tabs>
      <w:spacing w:before="20"/>
      <w:ind w:left="1418" w:hanging="425"/>
      <w:jc w:val="both"/>
    </w:pPr>
    <w:rPr>
      <w:rFonts w:ascii="Arial" w:hAnsi="Arial"/>
      <w:sz w:val="20"/>
    </w:rPr>
  </w:style>
  <w:style w:type="paragraph" w:styleId="afff2">
    <w:name w:val="annotation text"/>
    <w:basedOn w:val="af2"/>
    <w:link w:val="afff3"/>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2"/>
    <w:rsid w:val="00A2539A"/>
    <w:rPr>
      <w:rFonts w:ascii="Tahoma" w:hAnsi="Tahoma"/>
      <w:sz w:val="16"/>
    </w:rPr>
  </w:style>
  <w:style w:type="paragraph" w:customStyle="1" w:styleId="tx">
    <w:name w:val="tx"/>
    <w:basedOn w:val="af2"/>
    <w:rsid w:val="00A2539A"/>
    <w:rPr>
      <w:b/>
    </w:rPr>
  </w:style>
  <w:style w:type="paragraph" w:styleId="afff4">
    <w:name w:val="annotation subject"/>
    <w:basedOn w:val="afff2"/>
    <w:next w:val="afff2"/>
    <w:link w:val="afff5"/>
    <w:rsid w:val="00103DF6"/>
    <w:pPr>
      <w:ind w:firstLine="567"/>
      <w:jc w:val="both"/>
    </w:pPr>
    <w:rPr>
      <w:b/>
      <w:bCs/>
      <w:lang w:eastAsia="en-US" w:bidi="en-US"/>
    </w:rPr>
  </w:style>
  <w:style w:type="character" w:customStyle="1" w:styleId="afff3">
    <w:name w:val="Текст примечания Знак"/>
    <w:basedOn w:val="af3"/>
    <w:link w:val="afff2"/>
    <w:rsid w:val="00103DF6"/>
  </w:style>
  <w:style w:type="character" w:customStyle="1" w:styleId="afff5">
    <w:name w:val="Тема примечания Знак"/>
    <w:link w:val="afff4"/>
    <w:rsid w:val="00103DF6"/>
    <w:rPr>
      <w:b/>
      <w:bCs/>
      <w:lang w:eastAsia="en-US" w:bidi="en-US"/>
    </w:rPr>
  </w:style>
  <w:style w:type="paragraph" w:customStyle="1" w:styleId="BulletList">
    <w:name w:val="Bullet List"/>
    <w:basedOn w:val="af2"/>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6">
    <w:name w:val="annotation reference"/>
    <w:rsid w:val="006E63C7"/>
    <w:rPr>
      <w:sz w:val="16"/>
      <w:szCs w:val="16"/>
    </w:rPr>
  </w:style>
  <w:style w:type="paragraph" w:styleId="afff7">
    <w:name w:val="Balloon Text"/>
    <w:basedOn w:val="af2"/>
    <w:link w:val="afff8"/>
    <w:rsid w:val="006E63C7"/>
    <w:rPr>
      <w:rFonts w:ascii="Tahoma" w:hAnsi="Tahoma" w:cs="Tahoma"/>
      <w:sz w:val="16"/>
      <w:szCs w:val="16"/>
    </w:rPr>
  </w:style>
  <w:style w:type="paragraph" w:customStyle="1" w:styleId="OTRTITULnew">
    <w:name w:val="OTR_TITUL_new"/>
    <w:basedOn w:val="af2"/>
    <w:semiHidden/>
    <w:rsid w:val="00051F36"/>
    <w:pPr>
      <w:spacing w:line="360" w:lineRule="auto"/>
      <w:jc w:val="center"/>
    </w:pPr>
    <w:rPr>
      <w:szCs w:val="28"/>
    </w:rPr>
  </w:style>
  <w:style w:type="paragraph" w:customStyle="1" w:styleId="OTRTITULNAME">
    <w:name w:val="OTR_TITUL_NAME"/>
    <w:basedOn w:val="af2"/>
    <w:semiHidden/>
    <w:rsid w:val="00051F36"/>
    <w:pPr>
      <w:spacing w:before="400" w:after="200"/>
      <w:contextualSpacing/>
      <w:jc w:val="center"/>
    </w:pPr>
    <w:rPr>
      <w:b/>
      <w:sz w:val="32"/>
      <w:szCs w:val="28"/>
    </w:rPr>
  </w:style>
  <w:style w:type="paragraph" w:customStyle="1" w:styleId="OTRTitulnamedoc">
    <w:name w:val="OTR_Titul_name_doc"/>
    <w:basedOn w:val="af2"/>
    <w:semiHidden/>
    <w:rsid w:val="00051F36"/>
    <w:pPr>
      <w:spacing w:before="200" w:after="400"/>
      <w:contextualSpacing/>
      <w:jc w:val="center"/>
    </w:pPr>
    <w:rPr>
      <w:b/>
      <w:sz w:val="32"/>
      <w:szCs w:val="28"/>
    </w:rPr>
  </w:style>
  <w:style w:type="character" w:customStyle="1" w:styleId="afa">
    <w:name w:val="Нижний колонтитул Знак"/>
    <w:link w:val="af9"/>
    <w:uiPriority w:val="99"/>
    <w:rsid w:val="00562A57"/>
    <w:rPr>
      <w:rFonts w:ascii="MS Sans Serif" w:hAnsi="MS Sans Serif"/>
    </w:rPr>
  </w:style>
  <w:style w:type="paragraph" w:styleId="afff9">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2"/>
    <w:next w:val="af2"/>
    <w:link w:val="18"/>
    <w:unhideWhenUsed/>
    <w:qFormat/>
    <w:rsid w:val="00180083"/>
    <w:pPr>
      <w:jc w:val="center"/>
    </w:pPr>
    <w:rPr>
      <w:b/>
      <w:bCs/>
      <w:szCs w:val="24"/>
    </w:rPr>
  </w:style>
  <w:style w:type="paragraph" w:customStyle="1" w:styleId="XML">
    <w:name w:val="XML"/>
    <w:basedOn w:val="af2"/>
    <w:link w:val="XML0"/>
    <w:qFormat/>
    <w:rsid w:val="00DF4E55"/>
    <w:pPr>
      <w:autoSpaceDE w:val="0"/>
      <w:autoSpaceDN w:val="0"/>
      <w:adjustRightInd w:val="0"/>
    </w:pPr>
    <w:rPr>
      <w:noProof/>
      <w:color w:val="008080"/>
      <w:sz w:val="18"/>
      <w:szCs w:val="18"/>
      <w:lang w:val="en-US"/>
    </w:rPr>
  </w:style>
  <w:style w:type="paragraph" w:styleId="afffa">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b">
    <w:name w:val="FollowedHyperlink"/>
    <w:rsid w:val="00716E01"/>
    <w:rPr>
      <w:color w:val="800080"/>
      <w:u w:val="single"/>
    </w:rPr>
  </w:style>
  <w:style w:type="paragraph" w:styleId="afffc">
    <w:name w:val="TOC Heading"/>
    <w:basedOn w:val="10"/>
    <w:next w:val="af2"/>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2"/>
    <w:rsid w:val="005C25E1"/>
    <w:pPr>
      <w:pBdr>
        <w:right w:val="single" w:sz="8" w:space="0" w:color="000000"/>
      </w:pBdr>
      <w:spacing w:beforeAutospacing="1" w:afterAutospacing="1"/>
    </w:pPr>
    <w:rPr>
      <w:szCs w:val="24"/>
    </w:rPr>
  </w:style>
  <w:style w:type="paragraph" w:customStyle="1" w:styleId="bottom">
    <w:name w:val="bottom"/>
    <w:basedOn w:val="af2"/>
    <w:rsid w:val="005C25E1"/>
    <w:pPr>
      <w:pBdr>
        <w:bottom w:val="single" w:sz="8" w:space="0" w:color="000000"/>
      </w:pBdr>
      <w:spacing w:beforeAutospacing="1" w:afterAutospacing="1"/>
    </w:pPr>
    <w:rPr>
      <w:szCs w:val="24"/>
    </w:rPr>
  </w:style>
  <w:style w:type="table" w:styleId="afffd">
    <w:name w:val="Table Grid"/>
    <w:basedOn w:val="af4"/>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5"/>
    <w:uiPriority w:val="99"/>
    <w:semiHidden/>
    <w:unhideWhenUsed/>
    <w:rsid w:val="004100F5"/>
  </w:style>
  <w:style w:type="numbering" w:customStyle="1" w:styleId="2a">
    <w:name w:val="Нет списка2"/>
    <w:next w:val="af5"/>
    <w:uiPriority w:val="99"/>
    <w:semiHidden/>
    <w:unhideWhenUsed/>
    <w:rsid w:val="00BF684A"/>
  </w:style>
  <w:style w:type="numbering" w:customStyle="1" w:styleId="39">
    <w:name w:val="Нет списка3"/>
    <w:next w:val="af5"/>
    <w:uiPriority w:val="99"/>
    <w:semiHidden/>
    <w:unhideWhenUsed/>
    <w:rsid w:val="00BF684A"/>
  </w:style>
  <w:style w:type="numbering" w:customStyle="1" w:styleId="45">
    <w:name w:val="Нет списка4"/>
    <w:next w:val="af5"/>
    <w:uiPriority w:val="99"/>
    <w:semiHidden/>
    <w:unhideWhenUsed/>
    <w:rsid w:val="00BF684A"/>
  </w:style>
  <w:style w:type="numbering" w:customStyle="1" w:styleId="55">
    <w:name w:val="Нет списка5"/>
    <w:next w:val="af5"/>
    <w:uiPriority w:val="99"/>
    <w:semiHidden/>
    <w:unhideWhenUsed/>
    <w:rsid w:val="00BF684A"/>
  </w:style>
  <w:style w:type="numbering" w:customStyle="1" w:styleId="63">
    <w:name w:val="Нет списка6"/>
    <w:next w:val="af5"/>
    <w:uiPriority w:val="99"/>
    <w:semiHidden/>
    <w:unhideWhenUsed/>
    <w:rsid w:val="00BF684A"/>
  </w:style>
  <w:style w:type="numbering" w:customStyle="1" w:styleId="73">
    <w:name w:val="Нет списка7"/>
    <w:next w:val="af5"/>
    <w:uiPriority w:val="99"/>
    <w:semiHidden/>
    <w:unhideWhenUsed/>
    <w:rsid w:val="00BF684A"/>
  </w:style>
  <w:style w:type="numbering" w:customStyle="1" w:styleId="83">
    <w:name w:val="Нет списка8"/>
    <w:next w:val="af5"/>
    <w:uiPriority w:val="99"/>
    <w:semiHidden/>
    <w:unhideWhenUsed/>
    <w:rsid w:val="00BF684A"/>
  </w:style>
  <w:style w:type="numbering" w:customStyle="1" w:styleId="93">
    <w:name w:val="Нет списка9"/>
    <w:next w:val="af5"/>
    <w:uiPriority w:val="99"/>
    <w:semiHidden/>
    <w:unhideWhenUsed/>
    <w:rsid w:val="00BF684A"/>
  </w:style>
  <w:style w:type="numbering" w:customStyle="1" w:styleId="100">
    <w:name w:val="Нет списка10"/>
    <w:next w:val="af5"/>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8">
    <w:name w:val="Верхний колонтитул Знак"/>
    <w:link w:val="af7"/>
    <w:uiPriority w:val="99"/>
    <w:rsid w:val="00597BF6"/>
    <w:rPr>
      <w:rFonts w:ascii="MS Sans Serif" w:hAnsi="MS Sans Serif"/>
    </w:rPr>
  </w:style>
  <w:style w:type="character" w:customStyle="1" w:styleId="afd">
    <w:name w:val="Текст Знак"/>
    <w:link w:val="afc"/>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
    <w:name w:val="Основной текст Знак"/>
    <w:link w:val="afe"/>
    <w:rsid w:val="00597BF6"/>
  </w:style>
  <w:style w:type="character" w:customStyle="1" w:styleId="aff1">
    <w:name w:val="Основной текст с отступом Знак"/>
    <w:link w:val="aff0"/>
    <w:rsid w:val="00597BF6"/>
    <w:rPr>
      <w:sz w:val="24"/>
    </w:rPr>
  </w:style>
  <w:style w:type="character" w:customStyle="1" w:styleId="aff5">
    <w:name w:val="Название Знак"/>
    <w:link w:val="aff4"/>
    <w:rsid w:val="00597BF6"/>
    <w:rPr>
      <w:rFonts w:ascii="Arial" w:hAnsi="Arial"/>
      <w:b/>
      <w:kern w:val="28"/>
      <w:sz w:val="32"/>
    </w:rPr>
  </w:style>
  <w:style w:type="character" w:customStyle="1" w:styleId="aff7">
    <w:name w:val="Подзаголовок Знак"/>
    <w:link w:val="aff6"/>
    <w:rsid w:val="00597BF6"/>
    <w:rPr>
      <w:rFonts w:ascii="Arial" w:hAnsi="Arial"/>
      <w:sz w:val="24"/>
    </w:rPr>
  </w:style>
  <w:style w:type="character" w:customStyle="1" w:styleId="aff9">
    <w:name w:val="Схема документа Знак"/>
    <w:link w:val="aff8"/>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8">
    <w:name w:val="Текст выноски Знак"/>
    <w:link w:val="afff7"/>
    <w:rsid w:val="00597BF6"/>
    <w:rPr>
      <w:rFonts w:ascii="Tahoma" w:hAnsi="Tahoma" w:cs="Tahoma"/>
      <w:sz w:val="16"/>
      <w:szCs w:val="16"/>
    </w:rPr>
  </w:style>
  <w:style w:type="numbering" w:customStyle="1" w:styleId="110">
    <w:name w:val="Нет списка11"/>
    <w:next w:val="af5"/>
    <w:uiPriority w:val="99"/>
    <w:semiHidden/>
    <w:unhideWhenUsed/>
    <w:rsid w:val="0092552F"/>
  </w:style>
  <w:style w:type="numbering" w:customStyle="1" w:styleId="120">
    <w:name w:val="Нет списка12"/>
    <w:next w:val="af5"/>
    <w:uiPriority w:val="99"/>
    <w:semiHidden/>
    <w:unhideWhenUsed/>
    <w:rsid w:val="00FB1B0E"/>
  </w:style>
  <w:style w:type="numbering" w:customStyle="1" w:styleId="130">
    <w:name w:val="Нет списка13"/>
    <w:next w:val="af5"/>
    <w:uiPriority w:val="99"/>
    <w:semiHidden/>
    <w:unhideWhenUsed/>
    <w:rsid w:val="00461D1C"/>
  </w:style>
  <w:style w:type="numbering" w:customStyle="1" w:styleId="140">
    <w:name w:val="Нет списка14"/>
    <w:next w:val="af5"/>
    <w:uiPriority w:val="99"/>
    <w:semiHidden/>
    <w:unhideWhenUsed/>
    <w:rsid w:val="00664155"/>
  </w:style>
  <w:style w:type="numbering" w:customStyle="1" w:styleId="150">
    <w:name w:val="Нет списка15"/>
    <w:next w:val="af5"/>
    <w:uiPriority w:val="99"/>
    <w:semiHidden/>
    <w:unhideWhenUsed/>
    <w:rsid w:val="000542FA"/>
  </w:style>
  <w:style w:type="numbering" w:customStyle="1" w:styleId="160">
    <w:name w:val="Нет списка16"/>
    <w:next w:val="af5"/>
    <w:uiPriority w:val="99"/>
    <w:semiHidden/>
    <w:unhideWhenUsed/>
    <w:rsid w:val="00D40DE5"/>
  </w:style>
  <w:style w:type="numbering" w:customStyle="1" w:styleId="170">
    <w:name w:val="Нет списка17"/>
    <w:next w:val="af5"/>
    <w:uiPriority w:val="99"/>
    <w:semiHidden/>
    <w:unhideWhenUsed/>
    <w:rsid w:val="00B674C0"/>
  </w:style>
  <w:style w:type="paragraph" w:customStyle="1" w:styleId="1400">
    <w:name w:val="Стиль 14 пт полужирный все прописные По центру Перед:  0 пт По..."/>
    <w:basedOn w:val="af2"/>
    <w:rsid w:val="00B155C1"/>
    <w:pPr>
      <w:pageBreakBefore/>
      <w:jc w:val="center"/>
    </w:pPr>
    <w:rPr>
      <w:b/>
      <w:bCs/>
      <w:caps/>
    </w:rPr>
  </w:style>
  <w:style w:type="paragraph" w:styleId="afffe">
    <w:name w:val="List Paragraph"/>
    <w:basedOn w:val="af2"/>
    <w:link w:val="affff"/>
    <w:uiPriority w:val="34"/>
    <w:qFormat/>
    <w:rsid w:val="00202B2E"/>
    <w:pPr>
      <w:spacing w:after="200"/>
      <w:ind w:left="720"/>
      <w:contextualSpacing/>
      <w:jc w:val="both"/>
    </w:pPr>
    <w:rPr>
      <w:rFonts w:eastAsia="Calibri"/>
      <w:szCs w:val="22"/>
      <w:lang w:eastAsia="en-US"/>
    </w:rPr>
  </w:style>
  <w:style w:type="paragraph" w:styleId="HTML">
    <w:name w:val="HTML Preformatted"/>
    <w:basedOn w:val="af2"/>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e"/>
    <w:next w:val="afe"/>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0">
    <w:name w:val="Основной"/>
    <w:basedOn w:val="af2"/>
    <w:semiHidden/>
    <w:rsid w:val="002060A7"/>
    <w:pPr>
      <w:ind w:firstLine="567"/>
      <w:jc w:val="both"/>
    </w:pPr>
  </w:style>
  <w:style w:type="paragraph" w:styleId="2b">
    <w:name w:val="Body Text 2"/>
    <w:basedOn w:val="af2"/>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1">
    <w:name w:val="Emphasis"/>
    <w:qFormat/>
    <w:rsid w:val="002060A7"/>
    <w:rPr>
      <w:i/>
      <w:iCs/>
    </w:rPr>
  </w:style>
  <w:style w:type="paragraph" w:styleId="a">
    <w:name w:val="List Number"/>
    <w:basedOn w:val="af2"/>
    <w:rsid w:val="002060A7"/>
    <w:pPr>
      <w:numPr>
        <w:numId w:val="8"/>
      </w:numPr>
      <w:jc w:val="both"/>
    </w:pPr>
  </w:style>
  <w:style w:type="paragraph" w:styleId="2">
    <w:name w:val="List Number 2"/>
    <w:basedOn w:val="af2"/>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a">
    <w:name w:val="Список маркированный"/>
    <w:basedOn w:val="af2"/>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2">
    <w:name w:val="Надпись"/>
    <w:semiHidden/>
    <w:rsid w:val="002060A7"/>
    <w:rPr>
      <w:noProof/>
      <w:sz w:val="16"/>
    </w:rPr>
  </w:style>
  <w:style w:type="paragraph" w:customStyle="1" w:styleId="OTRHeaderRight">
    <w:name w:val="OTR_Header_Right"/>
    <w:basedOn w:val="af2"/>
    <w:semiHidden/>
    <w:rsid w:val="002060A7"/>
    <w:pPr>
      <w:jc w:val="both"/>
    </w:pPr>
    <w:rPr>
      <w:rFonts w:ascii="Arial" w:hAnsi="Arial"/>
      <w:b/>
      <w:sz w:val="20"/>
    </w:rPr>
  </w:style>
  <w:style w:type="paragraph" w:styleId="HTML1">
    <w:name w:val="HTML Address"/>
    <w:basedOn w:val="af2"/>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3">
    <w:name w:val="envelope address"/>
    <w:basedOn w:val="af2"/>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4"/>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4"/>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4"/>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4">
    <w:name w:val="Date"/>
    <w:basedOn w:val="af2"/>
    <w:next w:val="af2"/>
    <w:link w:val="affff5"/>
    <w:rsid w:val="002060A7"/>
    <w:pPr>
      <w:jc w:val="both"/>
    </w:pPr>
  </w:style>
  <w:style w:type="character" w:customStyle="1" w:styleId="affff5">
    <w:name w:val="Дата Знак"/>
    <w:link w:val="affff4"/>
    <w:rsid w:val="002060A7"/>
    <w:rPr>
      <w:sz w:val="24"/>
    </w:rPr>
  </w:style>
  <w:style w:type="paragraph" w:styleId="affff6">
    <w:name w:val="Note Heading"/>
    <w:basedOn w:val="af2"/>
    <w:next w:val="af2"/>
    <w:link w:val="affff7"/>
    <w:rsid w:val="002060A7"/>
    <w:pPr>
      <w:jc w:val="both"/>
    </w:pPr>
  </w:style>
  <w:style w:type="character" w:customStyle="1" w:styleId="affff7">
    <w:name w:val="Заголовок записки Знак"/>
    <w:link w:val="affff6"/>
    <w:rsid w:val="002060A7"/>
    <w:rPr>
      <w:sz w:val="24"/>
    </w:rPr>
  </w:style>
  <w:style w:type="table" w:styleId="affff8">
    <w:name w:val="Table Elegant"/>
    <w:basedOn w:val="af4"/>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4"/>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4"/>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4"/>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4"/>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4"/>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4"/>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9">
    <w:name w:val="Body Text First Indent"/>
    <w:basedOn w:val="afe"/>
    <w:link w:val="affffa"/>
    <w:rsid w:val="002060A7"/>
    <w:pPr>
      <w:spacing w:after="120"/>
      <w:ind w:firstLine="210"/>
      <w:jc w:val="left"/>
    </w:pPr>
    <w:rPr>
      <w:sz w:val="24"/>
    </w:rPr>
  </w:style>
  <w:style w:type="character" w:customStyle="1" w:styleId="affffa">
    <w:name w:val="Красная строка Знак"/>
    <w:link w:val="affff9"/>
    <w:rsid w:val="002060A7"/>
    <w:rPr>
      <w:sz w:val="24"/>
    </w:rPr>
  </w:style>
  <w:style w:type="paragraph" w:styleId="2f">
    <w:name w:val="Body Text First Indent 2"/>
    <w:basedOn w:val="aff0"/>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2"/>
    <w:rsid w:val="002060A7"/>
    <w:pPr>
      <w:numPr>
        <w:numId w:val="9"/>
      </w:numPr>
      <w:jc w:val="both"/>
    </w:pPr>
  </w:style>
  <w:style w:type="paragraph" w:styleId="50">
    <w:name w:val="List Bullet 5"/>
    <w:basedOn w:val="af2"/>
    <w:rsid w:val="002060A7"/>
    <w:pPr>
      <w:numPr>
        <w:numId w:val="10"/>
      </w:numPr>
      <w:jc w:val="both"/>
    </w:pPr>
  </w:style>
  <w:style w:type="character" w:styleId="affffb">
    <w:name w:val="line number"/>
    <w:rsid w:val="002060A7"/>
  </w:style>
  <w:style w:type="paragraph" w:styleId="3">
    <w:name w:val="List Number 3"/>
    <w:basedOn w:val="af2"/>
    <w:rsid w:val="002060A7"/>
    <w:pPr>
      <w:numPr>
        <w:numId w:val="11"/>
      </w:numPr>
      <w:jc w:val="both"/>
    </w:pPr>
  </w:style>
  <w:style w:type="paragraph" w:styleId="4">
    <w:name w:val="List Number 4"/>
    <w:basedOn w:val="af2"/>
    <w:rsid w:val="002060A7"/>
    <w:pPr>
      <w:numPr>
        <w:numId w:val="12"/>
      </w:numPr>
      <w:jc w:val="both"/>
    </w:pPr>
  </w:style>
  <w:style w:type="paragraph" w:styleId="5">
    <w:name w:val="List Number 5"/>
    <w:basedOn w:val="af2"/>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2"/>
    <w:rsid w:val="002060A7"/>
    <w:pPr>
      <w:jc w:val="both"/>
    </w:pPr>
    <w:rPr>
      <w:rFonts w:ascii="Arial" w:hAnsi="Arial" w:cs="Arial"/>
      <w:sz w:val="20"/>
    </w:rPr>
  </w:style>
  <w:style w:type="table" w:styleId="1c">
    <w:name w:val="Table 3D effects 1"/>
    <w:basedOn w:val="af4"/>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4"/>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4"/>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c">
    <w:name w:val="Normal (Web)"/>
    <w:basedOn w:val="af2"/>
    <w:uiPriority w:val="99"/>
    <w:rsid w:val="002060A7"/>
    <w:pPr>
      <w:jc w:val="both"/>
    </w:pPr>
  </w:style>
  <w:style w:type="paragraph" w:styleId="affffd">
    <w:name w:val="Normal Indent"/>
    <w:basedOn w:val="af2"/>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e">
    <w:name w:val="Salutation"/>
    <w:basedOn w:val="af2"/>
    <w:next w:val="af2"/>
    <w:link w:val="afffff"/>
    <w:rsid w:val="002060A7"/>
    <w:pPr>
      <w:jc w:val="both"/>
    </w:pPr>
  </w:style>
  <w:style w:type="character" w:customStyle="1" w:styleId="afffff">
    <w:name w:val="Приветствие Знак"/>
    <w:link w:val="affffe"/>
    <w:rsid w:val="002060A7"/>
    <w:rPr>
      <w:sz w:val="24"/>
    </w:rPr>
  </w:style>
  <w:style w:type="paragraph" w:styleId="afffff0">
    <w:name w:val="List Continue"/>
    <w:basedOn w:val="af2"/>
    <w:rsid w:val="002060A7"/>
    <w:pPr>
      <w:spacing w:after="120"/>
      <w:ind w:left="283"/>
      <w:jc w:val="both"/>
    </w:pPr>
  </w:style>
  <w:style w:type="paragraph" w:styleId="2f3">
    <w:name w:val="List Continue 2"/>
    <w:basedOn w:val="af2"/>
    <w:rsid w:val="002060A7"/>
    <w:pPr>
      <w:spacing w:after="120"/>
      <w:ind w:left="566"/>
      <w:jc w:val="both"/>
    </w:pPr>
  </w:style>
  <w:style w:type="paragraph" w:styleId="3c">
    <w:name w:val="List Continue 3"/>
    <w:basedOn w:val="af2"/>
    <w:rsid w:val="002060A7"/>
    <w:pPr>
      <w:spacing w:after="120"/>
      <w:ind w:left="849"/>
      <w:jc w:val="both"/>
    </w:pPr>
  </w:style>
  <w:style w:type="paragraph" w:styleId="47">
    <w:name w:val="List Continue 4"/>
    <w:basedOn w:val="af2"/>
    <w:rsid w:val="002060A7"/>
    <w:pPr>
      <w:spacing w:after="120"/>
      <w:ind w:left="1132"/>
      <w:jc w:val="both"/>
    </w:pPr>
  </w:style>
  <w:style w:type="paragraph" w:styleId="56">
    <w:name w:val="List Continue 5"/>
    <w:basedOn w:val="af2"/>
    <w:rsid w:val="002060A7"/>
    <w:pPr>
      <w:spacing w:after="120"/>
      <w:ind w:left="1415"/>
      <w:jc w:val="both"/>
    </w:pPr>
  </w:style>
  <w:style w:type="table" w:styleId="1d">
    <w:name w:val="Table Simple 1"/>
    <w:basedOn w:val="af4"/>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4"/>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4"/>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1">
    <w:name w:val="Closing"/>
    <w:basedOn w:val="af2"/>
    <w:link w:val="afffff2"/>
    <w:rsid w:val="002060A7"/>
    <w:pPr>
      <w:ind w:left="4252"/>
      <w:jc w:val="both"/>
    </w:pPr>
  </w:style>
  <w:style w:type="character" w:customStyle="1" w:styleId="afffff2">
    <w:name w:val="Прощание Знак"/>
    <w:link w:val="afffff1"/>
    <w:rsid w:val="002060A7"/>
    <w:rPr>
      <w:sz w:val="24"/>
    </w:rPr>
  </w:style>
  <w:style w:type="table" w:styleId="1e">
    <w:name w:val="Table Grid 1"/>
    <w:basedOn w:val="af4"/>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4"/>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4"/>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4"/>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4"/>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4"/>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4"/>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4"/>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3">
    <w:name w:val="Table Contemporary"/>
    <w:basedOn w:val="af4"/>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2"/>
    <w:rsid w:val="002060A7"/>
    <w:pPr>
      <w:ind w:left="849" w:hanging="283"/>
      <w:jc w:val="both"/>
    </w:pPr>
  </w:style>
  <w:style w:type="paragraph" w:styleId="49">
    <w:name w:val="List 4"/>
    <w:basedOn w:val="af2"/>
    <w:rsid w:val="002060A7"/>
    <w:pPr>
      <w:ind w:left="1132" w:hanging="283"/>
      <w:jc w:val="both"/>
    </w:pPr>
  </w:style>
  <w:style w:type="paragraph" w:styleId="58">
    <w:name w:val="List 5"/>
    <w:basedOn w:val="af2"/>
    <w:rsid w:val="002060A7"/>
    <w:pPr>
      <w:ind w:left="1415" w:hanging="283"/>
      <w:jc w:val="both"/>
    </w:pPr>
  </w:style>
  <w:style w:type="table" w:styleId="afffff4">
    <w:name w:val="Table Professional"/>
    <w:basedOn w:val="af4"/>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5"/>
    <w:rsid w:val="002060A7"/>
    <w:pPr>
      <w:numPr>
        <w:numId w:val="14"/>
      </w:numPr>
    </w:pPr>
  </w:style>
  <w:style w:type="table" w:styleId="1f">
    <w:name w:val="Table Columns 1"/>
    <w:basedOn w:val="af4"/>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4"/>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4"/>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4"/>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4"/>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5">
    <w:name w:val="Strong"/>
    <w:qFormat/>
    <w:rsid w:val="002060A7"/>
    <w:rPr>
      <w:b/>
      <w:bCs/>
    </w:rPr>
  </w:style>
  <w:style w:type="table" w:styleId="-10">
    <w:name w:val="Table List 1"/>
    <w:basedOn w:val="af4"/>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4"/>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4"/>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4"/>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4"/>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4"/>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4"/>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4"/>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6">
    <w:name w:val="Table Theme"/>
    <w:basedOn w:val="af4"/>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4"/>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4"/>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4"/>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7">
    <w:name w:val="Message Header"/>
    <w:basedOn w:val="af2"/>
    <w:link w:val="afffff8"/>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8">
    <w:name w:val="Шапка Знак"/>
    <w:link w:val="afffff7"/>
    <w:rsid w:val="002060A7"/>
    <w:rPr>
      <w:rFonts w:ascii="Arial" w:hAnsi="Arial" w:cs="Arial"/>
      <w:sz w:val="24"/>
      <w:shd w:val="pct20" w:color="auto" w:fill="auto"/>
    </w:rPr>
  </w:style>
  <w:style w:type="paragraph" w:styleId="afffff9">
    <w:name w:val="E-mail Signature"/>
    <w:basedOn w:val="af2"/>
    <w:link w:val="afffffa"/>
    <w:rsid w:val="002060A7"/>
    <w:pPr>
      <w:jc w:val="both"/>
    </w:pPr>
  </w:style>
  <w:style w:type="character" w:customStyle="1" w:styleId="afffffa">
    <w:name w:val="Электронная подпись Знак"/>
    <w:link w:val="afffff9"/>
    <w:rsid w:val="002060A7"/>
    <w:rPr>
      <w:sz w:val="24"/>
    </w:rPr>
  </w:style>
  <w:style w:type="paragraph" w:styleId="afffffb">
    <w:name w:val="Signature"/>
    <w:basedOn w:val="af2"/>
    <w:link w:val="afffffc"/>
    <w:rsid w:val="002060A7"/>
    <w:pPr>
      <w:ind w:left="4252"/>
      <w:jc w:val="both"/>
    </w:pPr>
  </w:style>
  <w:style w:type="character" w:customStyle="1" w:styleId="afffffc">
    <w:name w:val="Подпись Знак"/>
    <w:link w:val="afffffb"/>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2"/>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2"/>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2"/>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2"/>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2"/>
    <w:semiHidden/>
    <w:rsid w:val="002060A7"/>
    <w:pPr>
      <w:spacing w:before="240" w:after="240"/>
      <w:contextualSpacing/>
      <w:jc w:val="center"/>
    </w:pPr>
    <w:rPr>
      <w:sz w:val="32"/>
      <w:szCs w:val="28"/>
    </w:rPr>
  </w:style>
  <w:style w:type="paragraph" w:customStyle="1" w:styleId="OTRTitulLU">
    <w:name w:val="OTR_Titul_LU"/>
    <w:basedOn w:val="af2"/>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numPr>
        <w:numId w:val="27"/>
      </w:numPr>
      <w:tabs>
        <w:tab w:val="num" w:pos="1134"/>
      </w:tabs>
      <w:spacing w:before="60"/>
      <w:jc w:val="both"/>
    </w:pPr>
    <w:rPr>
      <w:rFonts w:cs="Arial"/>
      <w:b w:val="0"/>
      <w:bCs/>
      <w:iCs/>
      <w:kern w:val="0"/>
      <w:sz w:val="24"/>
      <w:szCs w:val="28"/>
    </w:rPr>
  </w:style>
  <w:style w:type="paragraph" w:customStyle="1" w:styleId="OTRnum3">
    <w:name w:val="OTR_num_3"/>
    <w:basedOn w:val="30"/>
    <w:rsid w:val="002060A7"/>
    <w:pPr>
      <w:keepNext w:val="0"/>
      <w:numPr>
        <w:numId w:val="27"/>
      </w:numPr>
      <w:tabs>
        <w:tab w:val="num" w:pos="1134"/>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num" w:pos="1134"/>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2"/>
    <w:semiHidden/>
    <w:rsid w:val="002060A7"/>
    <w:pPr>
      <w:spacing w:before="120" w:after="240"/>
      <w:jc w:val="center"/>
    </w:pPr>
    <w:rPr>
      <w:b/>
      <w:bCs/>
      <w:sz w:val="20"/>
    </w:rPr>
  </w:style>
  <w:style w:type="paragraph" w:customStyle="1" w:styleId="OTRTitleDocName">
    <w:name w:val="OTR_Title_DocName"/>
    <w:basedOn w:val="af2"/>
    <w:semiHidden/>
    <w:rsid w:val="002060A7"/>
    <w:pPr>
      <w:spacing w:before="2880"/>
      <w:jc w:val="center"/>
    </w:pPr>
    <w:rPr>
      <w:b/>
      <w:bCs/>
      <w:caps/>
      <w:sz w:val="32"/>
    </w:rPr>
  </w:style>
  <w:style w:type="paragraph" w:customStyle="1" w:styleId="OTRTitleDate">
    <w:name w:val="OTR_Title_Date"/>
    <w:basedOn w:val="af2"/>
    <w:semiHidden/>
    <w:rsid w:val="002060A7"/>
    <w:pPr>
      <w:jc w:val="center"/>
    </w:pPr>
    <w:rPr>
      <w:sz w:val="16"/>
    </w:rPr>
  </w:style>
  <w:style w:type="paragraph" w:customStyle="1" w:styleId="OTRTitleStamp">
    <w:name w:val="OTR_Title_Stamp"/>
    <w:basedOn w:val="af2"/>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2"/>
    <w:semiHidden/>
    <w:rsid w:val="002060A7"/>
    <w:pPr>
      <w:keepNext/>
      <w:spacing w:before="160" w:after="2040"/>
      <w:jc w:val="center"/>
    </w:pPr>
    <w:rPr>
      <w:b/>
      <w:bCs/>
    </w:rPr>
  </w:style>
  <w:style w:type="numbering" w:styleId="1ai">
    <w:name w:val="Outline List 1"/>
    <w:basedOn w:val="af5"/>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2"/>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d">
    <w:name w:val="Знак"/>
    <w:basedOn w:val="af2"/>
    <w:next w:val="af2"/>
    <w:semiHidden/>
    <w:rsid w:val="002060A7"/>
    <w:pPr>
      <w:spacing w:after="160" w:line="240" w:lineRule="exact"/>
    </w:pPr>
    <w:rPr>
      <w:rFonts w:ascii="Arial" w:hAnsi="Arial" w:cs="Arial"/>
      <w:sz w:val="20"/>
      <w:lang w:val="en-US" w:eastAsia="en-US"/>
    </w:rPr>
  </w:style>
  <w:style w:type="paragraph" w:customStyle="1" w:styleId="afffffe">
    <w:name w:val="Знак Знак Знак Знак Знак Знак Знак Знак Знак Знак"/>
    <w:basedOn w:val="af2"/>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2"/>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4"/>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9"/>
    <w:rsid w:val="002060A7"/>
    <w:rPr>
      <w:b/>
      <w:bCs/>
      <w:sz w:val="24"/>
      <w:szCs w:val="24"/>
    </w:rPr>
  </w:style>
  <w:style w:type="character" w:customStyle="1" w:styleId="affffff">
    <w:name w:val="Текст сноски Знак"/>
    <w:link w:val="affffff0"/>
    <w:rsid w:val="002060A7"/>
  </w:style>
  <w:style w:type="paragraph" w:customStyle="1" w:styleId="1f1">
    <w:name w:val="Абзац списка1"/>
    <w:basedOn w:val="af2"/>
    <w:rsid w:val="002060A7"/>
    <w:pPr>
      <w:ind w:left="720"/>
      <w:contextualSpacing/>
      <w:jc w:val="both"/>
    </w:pPr>
    <w:rPr>
      <w:rFonts w:eastAsia="Calibri"/>
      <w:szCs w:val="24"/>
      <w:lang w:val="en-US" w:eastAsia="en-US"/>
    </w:rPr>
  </w:style>
  <w:style w:type="paragraph" w:customStyle="1" w:styleId="ab">
    <w:name w:val="СценарийНью"/>
    <w:basedOn w:val="af2"/>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1">
    <w:name w:val="макрированный"/>
    <w:basedOn w:val="af2"/>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1"/>
    <w:rsid w:val="002060A7"/>
    <w:pPr>
      <w:numPr>
        <w:ilvl w:val="1"/>
      </w:numPr>
      <w:tabs>
        <w:tab w:val="num" w:pos="1296"/>
        <w:tab w:val="num" w:pos="1581"/>
      </w:tabs>
      <w:ind w:left="1429" w:hanging="576"/>
    </w:pPr>
  </w:style>
  <w:style w:type="paragraph" w:customStyle="1" w:styleId="1-">
    <w:name w:val="Перечисление 1-го уровня"/>
    <w:basedOn w:val="af2"/>
    <w:autoRedefine/>
    <w:qFormat/>
    <w:rsid w:val="002060A7"/>
    <w:pPr>
      <w:numPr>
        <w:numId w:val="31"/>
      </w:numPr>
      <w:spacing w:line="360" w:lineRule="auto"/>
      <w:jc w:val="both"/>
    </w:pPr>
    <w:rPr>
      <w:szCs w:val="24"/>
    </w:rPr>
  </w:style>
  <w:style w:type="paragraph" w:customStyle="1" w:styleId="affffff1">
    <w:name w:val="Маркир список"/>
    <w:basedOn w:val="af2"/>
    <w:semiHidden/>
    <w:rsid w:val="002060A7"/>
    <w:pPr>
      <w:tabs>
        <w:tab w:val="num" w:pos="1080"/>
        <w:tab w:val="left" w:pos="1191"/>
      </w:tabs>
      <w:spacing w:line="360" w:lineRule="auto"/>
      <w:ind w:left="1080" w:hanging="360"/>
      <w:jc w:val="both"/>
    </w:pPr>
    <w:rPr>
      <w:snapToGrid w:val="0"/>
    </w:rPr>
  </w:style>
  <w:style w:type="paragraph" w:customStyle="1" w:styleId="a5">
    <w:name w:val="Перечисление второго уровня"/>
    <w:basedOn w:val="af2"/>
    <w:qFormat/>
    <w:rsid w:val="002060A7"/>
    <w:pPr>
      <w:numPr>
        <w:ilvl w:val="1"/>
        <w:numId w:val="31"/>
      </w:numPr>
      <w:spacing w:line="360" w:lineRule="auto"/>
      <w:jc w:val="both"/>
    </w:pPr>
    <w:rPr>
      <w:szCs w:val="24"/>
    </w:rPr>
  </w:style>
  <w:style w:type="paragraph" w:customStyle="1" w:styleId="affffff2">
    <w:name w:val="Примечание"/>
    <w:basedOn w:val="af2"/>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5"/>
    <w:semiHidden/>
    <w:rsid w:val="002060A7"/>
    <w:pPr>
      <w:numPr>
        <w:numId w:val="15"/>
      </w:numPr>
    </w:pPr>
  </w:style>
  <w:style w:type="paragraph" w:customStyle="1" w:styleId="affffff3">
    <w:name w:val="Номер года"/>
    <w:basedOn w:val="af2"/>
    <w:semiHidden/>
    <w:rsid w:val="002060A7"/>
    <w:pPr>
      <w:autoSpaceDE w:val="0"/>
      <w:autoSpaceDN w:val="0"/>
      <w:adjustRightInd w:val="0"/>
      <w:spacing w:before="120" w:line="360" w:lineRule="auto"/>
      <w:jc w:val="center"/>
      <w:textAlignment w:val="baseline"/>
    </w:pPr>
  </w:style>
  <w:style w:type="paragraph" w:customStyle="1" w:styleId="affffff4">
    <w:name w:val="Титульный лист"/>
    <w:basedOn w:val="af2"/>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5">
    <w:name w:val="Абзац Обычный"/>
    <w:basedOn w:val="af2"/>
    <w:autoRedefine/>
    <w:semiHidden/>
    <w:rsid w:val="002060A7"/>
    <w:pPr>
      <w:spacing w:line="360" w:lineRule="auto"/>
      <w:ind w:firstLine="567"/>
      <w:jc w:val="both"/>
    </w:pPr>
  </w:style>
  <w:style w:type="paragraph" w:customStyle="1" w:styleId="Web">
    <w:name w:val="Обычный (Web)"/>
    <w:basedOn w:val="af2"/>
    <w:semiHidden/>
    <w:rsid w:val="002060A7"/>
    <w:pPr>
      <w:jc w:val="both"/>
    </w:pPr>
    <w:rPr>
      <w:rFonts w:ascii="Arial Unicode MS" w:eastAsia="Arial Unicode MS" w:hAnsi="Arial Unicode MS"/>
    </w:rPr>
  </w:style>
  <w:style w:type="paragraph" w:styleId="affffff0">
    <w:name w:val="footnote text"/>
    <w:basedOn w:val="af2"/>
    <w:link w:val="affffff"/>
    <w:rsid w:val="002060A7"/>
    <w:pPr>
      <w:spacing w:line="360" w:lineRule="auto"/>
      <w:jc w:val="both"/>
    </w:pPr>
    <w:rPr>
      <w:sz w:val="20"/>
    </w:rPr>
  </w:style>
  <w:style w:type="character" w:customStyle="1" w:styleId="1f2">
    <w:name w:val="Текст сноски Знак1"/>
    <w:basedOn w:val="af3"/>
    <w:rsid w:val="002060A7"/>
  </w:style>
  <w:style w:type="character" w:styleId="affffff6">
    <w:name w:val="footnote reference"/>
    <w:rsid w:val="002060A7"/>
    <w:rPr>
      <w:vertAlign w:val="superscript"/>
    </w:rPr>
  </w:style>
  <w:style w:type="paragraph" w:customStyle="1" w:styleId="75">
    <w:name w:val="Абзац Обычный7"/>
    <w:basedOn w:val="af2"/>
    <w:autoRedefine/>
    <w:semiHidden/>
    <w:rsid w:val="002060A7"/>
    <w:pPr>
      <w:widowControl w:val="0"/>
      <w:spacing w:line="360" w:lineRule="auto"/>
      <w:ind w:firstLine="709"/>
      <w:jc w:val="both"/>
    </w:pPr>
  </w:style>
  <w:style w:type="paragraph" w:customStyle="1" w:styleId="85">
    <w:name w:val="Абзац Обычный8"/>
    <w:basedOn w:val="af2"/>
    <w:autoRedefine/>
    <w:semiHidden/>
    <w:rsid w:val="002060A7"/>
    <w:pPr>
      <w:widowControl w:val="0"/>
      <w:tabs>
        <w:tab w:val="left" w:pos="1985"/>
        <w:tab w:val="left" w:pos="2127"/>
      </w:tabs>
      <w:spacing w:line="360" w:lineRule="auto"/>
      <w:ind w:firstLine="709"/>
      <w:jc w:val="both"/>
    </w:pPr>
    <w:rPr>
      <w:bCs/>
    </w:rPr>
  </w:style>
  <w:style w:type="paragraph" w:customStyle="1" w:styleId="affffff7">
    <w:name w:val="Вариант мышь"/>
    <w:basedOn w:val="af2"/>
    <w:next w:val="af2"/>
    <w:semiHidden/>
    <w:rsid w:val="002060A7"/>
    <w:pPr>
      <w:keepNext/>
      <w:tabs>
        <w:tab w:val="num" w:pos="720"/>
        <w:tab w:val="left" w:pos="1134"/>
        <w:tab w:val="left" w:pos="1418"/>
      </w:tabs>
      <w:spacing w:before="60" w:after="60"/>
      <w:ind w:left="720" w:hanging="360"/>
      <w:jc w:val="both"/>
    </w:pPr>
    <w:rPr>
      <w:kern w:val="2"/>
    </w:rPr>
  </w:style>
  <w:style w:type="paragraph" w:customStyle="1" w:styleId="affffff8">
    <w:name w:val="Вариант клавиатура"/>
    <w:basedOn w:val="af2"/>
    <w:semiHidden/>
    <w:rsid w:val="002060A7"/>
    <w:pPr>
      <w:tabs>
        <w:tab w:val="num" w:pos="972"/>
        <w:tab w:val="left" w:pos="1134"/>
        <w:tab w:val="left" w:pos="1418"/>
      </w:tabs>
      <w:ind w:left="1134"/>
      <w:jc w:val="both"/>
    </w:pPr>
  </w:style>
  <w:style w:type="paragraph" w:customStyle="1" w:styleId="1f3">
    <w:name w:val="Абзац Обычный1"/>
    <w:basedOn w:val="af2"/>
    <w:autoRedefine/>
    <w:semiHidden/>
    <w:rsid w:val="002060A7"/>
    <w:pPr>
      <w:widowControl w:val="0"/>
      <w:spacing w:line="360" w:lineRule="auto"/>
      <w:ind w:firstLine="709"/>
      <w:jc w:val="both"/>
    </w:pPr>
  </w:style>
  <w:style w:type="paragraph" w:customStyle="1" w:styleId="5a">
    <w:name w:val="Абзац Обычный5"/>
    <w:basedOn w:val="af2"/>
    <w:autoRedefine/>
    <w:semiHidden/>
    <w:rsid w:val="002060A7"/>
    <w:pPr>
      <w:widowControl w:val="0"/>
      <w:spacing w:line="360" w:lineRule="auto"/>
      <w:ind w:firstLine="709"/>
      <w:jc w:val="both"/>
    </w:pPr>
  </w:style>
  <w:style w:type="paragraph" w:customStyle="1" w:styleId="2f8">
    <w:name w:val="Абзац Обычный2"/>
    <w:basedOn w:val="af2"/>
    <w:autoRedefine/>
    <w:semiHidden/>
    <w:rsid w:val="002060A7"/>
    <w:pPr>
      <w:widowControl w:val="0"/>
      <w:spacing w:line="360" w:lineRule="auto"/>
      <w:ind w:firstLine="709"/>
      <w:jc w:val="both"/>
    </w:pPr>
  </w:style>
  <w:style w:type="paragraph" w:customStyle="1" w:styleId="3f2">
    <w:name w:val="Абзац Обычный3"/>
    <w:basedOn w:val="af2"/>
    <w:autoRedefine/>
    <w:semiHidden/>
    <w:rsid w:val="002060A7"/>
    <w:pPr>
      <w:widowControl w:val="0"/>
      <w:spacing w:line="360" w:lineRule="auto"/>
      <w:ind w:firstLine="709"/>
      <w:jc w:val="both"/>
    </w:pPr>
  </w:style>
  <w:style w:type="paragraph" w:customStyle="1" w:styleId="4b">
    <w:name w:val="Абзац Обычный4"/>
    <w:basedOn w:val="af2"/>
    <w:autoRedefine/>
    <w:semiHidden/>
    <w:rsid w:val="002060A7"/>
    <w:pPr>
      <w:widowControl w:val="0"/>
      <w:spacing w:line="360" w:lineRule="auto"/>
      <w:ind w:firstLine="709"/>
      <w:jc w:val="both"/>
    </w:pPr>
  </w:style>
  <w:style w:type="paragraph" w:customStyle="1" w:styleId="65">
    <w:name w:val="Абзац Обычный6"/>
    <w:basedOn w:val="af2"/>
    <w:autoRedefine/>
    <w:semiHidden/>
    <w:rsid w:val="002060A7"/>
    <w:pPr>
      <w:widowControl w:val="0"/>
      <w:spacing w:line="360" w:lineRule="auto"/>
      <w:ind w:firstLine="709"/>
      <w:jc w:val="both"/>
    </w:pPr>
  </w:style>
  <w:style w:type="paragraph" w:customStyle="1" w:styleId="94">
    <w:name w:val="Абзац Обычный9"/>
    <w:basedOn w:val="af2"/>
    <w:autoRedefine/>
    <w:semiHidden/>
    <w:rsid w:val="002060A7"/>
    <w:pPr>
      <w:widowControl w:val="0"/>
      <w:spacing w:line="360" w:lineRule="auto"/>
      <w:ind w:firstLine="709"/>
      <w:jc w:val="both"/>
    </w:pPr>
  </w:style>
  <w:style w:type="paragraph" w:customStyle="1" w:styleId="affffff9">
    <w:name w:val="Таблица"/>
    <w:basedOn w:val="af2"/>
    <w:semiHidden/>
    <w:rsid w:val="002060A7"/>
    <w:pPr>
      <w:widowControl w:val="0"/>
      <w:suppressLineNumbers/>
      <w:suppressAutoHyphens/>
      <w:spacing w:before="80" w:after="40"/>
      <w:jc w:val="both"/>
    </w:pPr>
    <w:rPr>
      <w:sz w:val="22"/>
      <w:lang w:eastAsia="en-US"/>
    </w:rPr>
  </w:style>
  <w:style w:type="paragraph" w:customStyle="1" w:styleId="affffffa">
    <w:name w:val="Столбец"/>
    <w:basedOn w:val="af2"/>
    <w:semiHidden/>
    <w:rsid w:val="002060A7"/>
    <w:pPr>
      <w:widowControl w:val="0"/>
      <w:suppressLineNumbers/>
      <w:suppressAutoHyphens/>
      <w:spacing w:after="40"/>
      <w:jc w:val="center"/>
    </w:pPr>
    <w:rPr>
      <w:b/>
      <w:sz w:val="22"/>
      <w:lang w:eastAsia="en-US"/>
    </w:rPr>
  </w:style>
  <w:style w:type="paragraph" w:customStyle="1" w:styleId="affffffb">
    <w:name w:val="Обычный текст"/>
    <w:basedOn w:val="af2"/>
    <w:rsid w:val="002060A7"/>
    <w:pPr>
      <w:spacing w:after="120" w:line="360" w:lineRule="auto"/>
      <w:ind w:firstLine="709"/>
      <w:jc w:val="both"/>
    </w:pPr>
  </w:style>
  <w:style w:type="paragraph" w:styleId="affffffc">
    <w:name w:val="No Spacing"/>
    <w:uiPriority w:val="1"/>
    <w:qFormat/>
    <w:rsid w:val="00EB13B1"/>
    <w:rPr>
      <w:rFonts w:asciiTheme="minorHAnsi" w:eastAsiaTheme="minorHAnsi" w:hAnsiTheme="minorHAnsi" w:cstheme="minorBidi"/>
      <w:sz w:val="22"/>
      <w:szCs w:val="22"/>
      <w:lang w:eastAsia="en-US"/>
    </w:rPr>
  </w:style>
  <w:style w:type="paragraph" w:customStyle="1" w:styleId="affffffd">
    <w:name w:val="Текст в таблице + курсив"/>
    <w:basedOn w:val="affffffe"/>
    <w:rsid w:val="00DE4F8F"/>
    <w:rPr>
      <w:i/>
      <w:iCs/>
    </w:rPr>
  </w:style>
  <w:style w:type="paragraph" w:customStyle="1" w:styleId="afffffff">
    <w:name w:val="УТВЕРЖДАЮ"/>
    <w:qFormat/>
    <w:rsid w:val="00DE4F8F"/>
    <w:pPr>
      <w:spacing w:line="360" w:lineRule="auto"/>
      <w:jc w:val="center"/>
    </w:pPr>
    <w:rPr>
      <w:b/>
      <w:bCs/>
      <w:caps/>
      <w:sz w:val="28"/>
      <w:szCs w:val="24"/>
      <w:lang w:eastAsia="en-US"/>
    </w:rPr>
  </w:style>
  <w:style w:type="paragraph" w:customStyle="1" w:styleId="afffffff0">
    <w:name w:val="Заголовок информационного элемента"/>
    <w:basedOn w:val="af2"/>
    <w:qFormat/>
    <w:rsid w:val="00DE4F8F"/>
    <w:pPr>
      <w:keepNext/>
      <w:pageBreakBefore/>
      <w:spacing w:line="288" w:lineRule="auto"/>
      <w:jc w:val="center"/>
    </w:pPr>
    <w:rPr>
      <w:b/>
      <w:sz w:val="32"/>
      <w:szCs w:val="24"/>
    </w:rPr>
  </w:style>
  <w:style w:type="paragraph" w:customStyle="1" w:styleId="afffffff1">
    <w:name w:val="Согласующая подпись"/>
    <w:basedOn w:val="af2"/>
    <w:qFormat/>
    <w:rsid w:val="00DE4F8F"/>
    <w:pPr>
      <w:widowControl w:val="0"/>
      <w:spacing w:line="288" w:lineRule="auto"/>
      <w:jc w:val="center"/>
    </w:pPr>
    <w:rPr>
      <w:rFonts w:eastAsia="Batang"/>
      <w:szCs w:val="24"/>
      <w:lang w:eastAsia="en-US"/>
    </w:rPr>
  </w:style>
  <w:style w:type="paragraph" w:customStyle="1" w:styleId="affffffe">
    <w:name w:val="Текст в таблице"/>
    <w:basedOn w:val="af2"/>
    <w:link w:val="afffffff2"/>
    <w:qFormat/>
    <w:rsid w:val="00DE4F8F"/>
    <w:pPr>
      <w:jc w:val="both"/>
    </w:pPr>
    <w:rPr>
      <w:szCs w:val="24"/>
    </w:rPr>
  </w:style>
  <w:style w:type="paragraph" w:customStyle="1" w:styleId="afffffff3">
    <w:name w:val="Название колонки в таблице"/>
    <w:basedOn w:val="af2"/>
    <w:qFormat/>
    <w:rsid w:val="00DE4F8F"/>
    <w:pPr>
      <w:keepNext/>
      <w:spacing w:line="288" w:lineRule="auto"/>
      <w:jc w:val="center"/>
    </w:pPr>
    <w:rPr>
      <w:b/>
      <w:szCs w:val="24"/>
    </w:rPr>
  </w:style>
  <w:style w:type="paragraph" w:customStyle="1" w:styleId="141">
    <w:name w:val="По центру 14 Ж"/>
    <w:basedOn w:val="af2"/>
    <w:qFormat/>
    <w:rsid w:val="00DE4F8F"/>
    <w:pPr>
      <w:spacing w:line="288" w:lineRule="auto"/>
      <w:jc w:val="center"/>
    </w:pPr>
    <w:rPr>
      <w:b/>
      <w:szCs w:val="24"/>
    </w:rPr>
  </w:style>
  <w:style w:type="paragraph" w:customStyle="1" w:styleId="af0">
    <w:name w:val="Перечисление а)"/>
    <w:basedOn w:val="af2"/>
    <w:qFormat/>
    <w:rsid w:val="00DE4F8F"/>
    <w:pPr>
      <w:numPr>
        <w:numId w:val="39"/>
      </w:numPr>
      <w:spacing w:line="288" w:lineRule="auto"/>
      <w:jc w:val="both"/>
    </w:pPr>
    <w:rPr>
      <w:szCs w:val="24"/>
    </w:rPr>
  </w:style>
  <w:style w:type="paragraph" w:customStyle="1" w:styleId="afffffff4">
    <w:name w:val="Рисунок"/>
    <w:basedOn w:val="af2"/>
    <w:qFormat/>
    <w:rsid w:val="00DE4F8F"/>
    <w:pPr>
      <w:keepNext/>
      <w:spacing w:line="288" w:lineRule="auto"/>
      <w:jc w:val="center"/>
    </w:pPr>
    <w:rPr>
      <w:szCs w:val="24"/>
    </w:rPr>
  </w:style>
  <w:style w:type="paragraph" w:customStyle="1" w:styleId="afffffff5">
    <w:name w:val="Подпись к рисунку"/>
    <w:basedOn w:val="af2"/>
    <w:qFormat/>
    <w:rsid w:val="00DE4F8F"/>
    <w:pPr>
      <w:spacing w:line="288" w:lineRule="auto"/>
      <w:jc w:val="center"/>
    </w:pPr>
    <w:rPr>
      <w:szCs w:val="24"/>
    </w:rPr>
  </w:style>
  <w:style w:type="paragraph" w:customStyle="1" w:styleId="afffffff6">
    <w:name w:val="Подпись к таблице"/>
    <w:basedOn w:val="af2"/>
    <w:qFormat/>
    <w:rsid w:val="00DE4F8F"/>
    <w:pPr>
      <w:keepNext/>
      <w:spacing w:after="120" w:line="288" w:lineRule="auto"/>
    </w:pPr>
    <w:rPr>
      <w:szCs w:val="24"/>
    </w:rPr>
  </w:style>
  <w:style w:type="paragraph" w:customStyle="1" w:styleId="a0">
    <w:name w:val="Приложение"/>
    <w:basedOn w:val="af2"/>
    <w:autoRedefine/>
    <w:qFormat/>
    <w:rsid w:val="00DE4F8F"/>
    <w:pPr>
      <w:keepNext/>
      <w:pageBreakBefore/>
      <w:numPr>
        <w:numId w:val="36"/>
      </w:numPr>
      <w:spacing w:before="120" w:after="240" w:line="288" w:lineRule="auto"/>
      <w:jc w:val="center"/>
      <w:outlineLvl w:val="0"/>
    </w:pPr>
    <w:rPr>
      <w:szCs w:val="24"/>
    </w:rPr>
  </w:style>
  <w:style w:type="paragraph" w:customStyle="1" w:styleId="a1">
    <w:name w:val="Заголовок Приложения"/>
    <w:basedOn w:val="af2"/>
    <w:autoRedefine/>
    <w:qFormat/>
    <w:rsid w:val="00DE4F8F"/>
    <w:pPr>
      <w:keepNext/>
      <w:numPr>
        <w:ilvl w:val="1"/>
        <w:numId w:val="36"/>
      </w:numPr>
      <w:spacing w:line="288" w:lineRule="auto"/>
      <w:jc w:val="both"/>
      <w:outlineLvl w:val="0"/>
    </w:pPr>
    <w:rPr>
      <w:b/>
      <w:szCs w:val="24"/>
    </w:rPr>
  </w:style>
  <w:style w:type="paragraph" w:customStyle="1" w:styleId="a2">
    <w:name w:val="подпись Рисунок приложения"/>
    <w:basedOn w:val="af2"/>
    <w:qFormat/>
    <w:rsid w:val="00DE4F8F"/>
    <w:pPr>
      <w:numPr>
        <w:ilvl w:val="2"/>
        <w:numId w:val="36"/>
      </w:numPr>
      <w:spacing w:line="288" w:lineRule="auto"/>
      <w:jc w:val="center"/>
    </w:pPr>
    <w:rPr>
      <w:szCs w:val="24"/>
    </w:rPr>
  </w:style>
  <w:style w:type="paragraph" w:customStyle="1" w:styleId="a3">
    <w:name w:val="Таблица приложения"/>
    <w:basedOn w:val="afffffff6"/>
    <w:qFormat/>
    <w:rsid w:val="00DE4F8F"/>
    <w:pPr>
      <w:numPr>
        <w:ilvl w:val="3"/>
        <w:numId w:val="36"/>
      </w:numPr>
    </w:pPr>
    <w:rPr>
      <w:lang w:val="en-US"/>
    </w:rPr>
  </w:style>
  <w:style w:type="paragraph" w:customStyle="1" w:styleId="afffffff7">
    <w:name w:val="Текст в таблице полужирный"/>
    <w:basedOn w:val="affffffe"/>
    <w:qFormat/>
    <w:rsid w:val="00DE4F8F"/>
    <w:rPr>
      <w:b/>
    </w:rPr>
  </w:style>
  <w:style w:type="paragraph" w:customStyle="1" w:styleId="afffffff8">
    <w:name w:val="Обычный курсив"/>
    <w:basedOn w:val="af2"/>
    <w:qFormat/>
    <w:rsid w:val="00DE4F8F"/>
    <w:pPr>
      <w:spacing w:line="288" w:lineRule="auto"/>
      <w:ind w:firstLine="709"/>
      <w:jc w:val="both"/>
    </w:pPr>
    <w:rPr>
      <w:i/>
      <w:szCs w:val="24"/>
    </w:rPr>
  </w:style>
  <w:style w:type="paragraph" w:customStyle="1" w:styleId="afffffff9">
    <w:name w:val="Обычный по центру"/>
    <w:basedOn w:val="af2"/>
    <w:qFormat/>
    <w:rsid w:val="00DE4F8F"/>
    <w:pPr>
      <w:spacing w:line="360" w:lineRule="auto"/>
      <w:jc w:val="center"/>
    </w:pPr>
    <w:rPr>
      <w:szCs w:val="24"/>
    </w:rPr>
  </w:style>
  <w:style w:type="numbering" w:customStyle="1" w:styleId="a9">
    <w:name w:val="Списки в документе"/>
    <w:rsid w:val="00DE4F8F"/>
    <w:pPr>
      <w:numPr>
        <w:numId w:val="37"/>
      </w:numPr>
    </w:pPr>
  </w:style>
  <w:style w:type="numbering" w:customStyle="1" w:styleId="af">
    <w:name w:val="Буквенный стиль"/>
    <w:rsid w:val="00DE4F8F"/>
    <w:pPr>
      <w:numPr>
        <w:numId w:val="38"/>
      </w:numPr>
    </w:pPr>
  </w:style>
  <w:style w:type="paragraph" w:customStyle="1" w:styleId="ac">
    <w:name w:val="Перечисление в таблице"/>
    <w:basedOn w:val="affffffe"/>
    <w:qFormat/>
    <w:rsid w:val="00DE4F8F"/>
    <w:pPr>
      <w:numPr>
        <w:numId w:val="40"/>
      </w:numPr>
      <w:ind w:left="284" w:hanging="284"/>
    </w:pPr>
  </w:style>
  <w:style w:type="paragraph" w:customStyle="1" w:styleId="ad">
    <w:name w:val="Нумерованное перечисление в таблице"/>
    <w:basedOn w:val="ac"/>
    <w:qFormat/>
    <w:rsid w:val="00DE4F8F"/>
    <w:pPr>
      <w:numPr>
        <w:numId w:val="41"/>
      </w:numPr>
      <w:ind w:left="284" w:hanging="284"/>
    </w:pPr>
    <w:rPr>
      <w:lang w:val="en-US"/>
    </w:rPr>
  </w:style>
  <w:style w:type="paragraph" w:customStyle="1" w:styleId="03">
    <w:name w:val="Стиль Первая строка:  0 см Перед:  3 пт"/>
    <w:basedOn w:val="af2"/>
    <w:rsid w:val="00DE4F8F"/>
    <w:pPr>
      <w:suppressAutoHyphens/>
      <w:spacing w:before="60" w:after="60" w:line="360" w:lineRule="auto"/>
      <w:jc w:val="both"/>
    </w:pPr>
  </w:style>
  <w:style w:type="character" w:customStyle="1" w:styleId="affff">
    <w:name w:val="Абзац списка Знак"/>
    <w:link w:val="afffe"/>
    <w:uiPriority w:val="34"/>
    <w:rsid w:val="00DE4F8F"/>
    <w:rPr>
      <w:rFonts w:eastAsia="Calibri"/>
      <w:sz w:val="28"/>
      <w:szCs w:val="22"/>
      <w:lang w:eastAsia="en-US"/>
    </w:rPr>
  </w:style>
  <w:style w:type="character" w:customStyle="1" w:styleId="iceouttxt5">
    <w:name w:val="iceouttxt5"/>
    <w:basedOn w:val="af3"/>
    <w:rsid w:val="00DE4F8F"/>
    <w:rPr>
      <w:rFonts w:ascii="Arial" w:hAnsi="Arial" w:cs="Arial" w:hint="default"/>
      <w:color w:val="666666"/>
      <w:sz w:val="17"/>
      <w:szCs w:val="17"/>
    </w:rPr>
  </w:style>
  <w:style w:type="paragraph" w:styleId="afffffffa">
    <w:name w:val="table of figures"/>
    <w:basedOn w:val="af2"/>
    <w:next w:val="af2"/>
    <w:rsid w:val="00DE4F8F"/>
    <w:pPr>
      <w:spacing w:line="288" w:lineRule="auto"/>
      <w:ind w:firstLine="709"/>
      <w:jc w:val="both"/>
    </w:pPr>
    <w:rPr>
      <w:szCs w:val="24"/>
    </w:rPr>
  </w:style>
  <w:style w:type="character" w:customStyle="1" w:styleId="sectionheadertext">
    <w:name w:val="sectionheadertext"/>
    <w:basedOn w:val="af3"/>
    <w:rsid w:val="00DE4F8F"/>
  </w:style>
  <w:style w:type="paragraph" w:customStyle="1" w:styleId="NormalList">
    <w:name w:val="Normal List"/>
    <w:basedOn w:val="af2"/>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2"/>
    <w:rsid w:val="006E58E0"/>
    <w:pPr>
      <w:keepLines/>
      <w:spacing w:line="288" w:lineRule="auto"/>
      <w:ind w:firstLine="567"/>
      <w:jc w:val="both"/>
    </w:pPr>
  </w:style>
  <w:style w:type="numbering" w:customStyle="1" w:styleId="ae">
    <w:name w:val="Мн_фк"/>
    <w:basedOn w:val="af5"/>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2">
    <w:name w:val="Текст в таблице Знак"/>
    <w:link w:val="affffffe"/>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b">
    <w:name w:val="З_без_н"/>
    <w:basedOn w:val="af2"/>
    <w:link w:val="afffffffc"/>
    <w:qFormat/>
    <w:rsid w:val="00934F36"/>
    <w:pPr>
      <w:pageBreakBefore/>
      <w:spacing w:after="120" w:line="240" w:lineRule="auto"/>
      <w:jc w:val="center"/>
      <w:outlineLvl w:val="0"/>
    </w:pPr>
    <w:rPr>
      <w:b/>
      <w:szCs w:val="28"/>
      <w:lang w:val="x-none" w:eastAsia="x-none"/>
    </w:rPr>
  </w:style>
  <w:style w:type="character" w:customStyle="1" w:styleId="afffffffc">
    <w:name w:val="З_без_н Знак"/>
    <w:basedOn w:val="af3"/>
    <w:link w:val="afffffffb"/>
    <w:rsid w:val="00934F36"/>
    <w:rPr>
      <w:b/>
      <w:sz w:val="28"/>
      <w:szCs w:val="28"/>
      <w:lang w:val="x-none" w:eastAsia="x-none"/>
    </w:rPr>
  </w:style>
  <w:style w:type="paragraph" w:customStyle="1" w:styleId="a7">
    <w:name w:val="__"/>
    <w:basedOn w:val="21"/>
    <w:link w:val="afffffffd"/>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d">
    <w:name w:val="__ Знак"/>
    <w:link w:val="a7"/>
    <w:rsid w:val="00F67329"/>
    <w:rPr>
      <w:b/>
      <w:bCs/>
      <w:color w:val="000000"/>
      <w:kern w:val="32"/>
      <w:sz w:val="28"/>
      <w:szCs w:val="28"/>
      <w:lang w:eastAsia="en-US"/>
    </w:rPr>
  </w:style>
  <w:style w:type="paragraph" w:customStyle="1" w:styleId="a8">
    <w:name w:val="___"/>
    <w:basedOn w:val="41"/>
    <w:link w:val="afffffffe"/>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e">
    <w:name w:val="___ Знак"/>
    <w:basedOn w:val="42"/>
    <w:link w:val="a8"/>
    <w:rsid w:val="00F67329"/>
    <w:rPr>
      <w:b/>
      <w:bCs/>
      <w:color w:val="000000"/>
      <w:kern w:val="32"/>
      <w:sz w:val="28"/>
      <w:szCs w:val="28"/>
      <w:lang w:eastAsia="en-US"/>
    </w:rPr>
  </w:style>
  <w:style w:type="numbering" w:customStyle="1" w:styleId="20">
    <w:name w:val="Мн_фк_2"/>
    <w:basedOn w:val="af5"/>
    <w:uiPriority w:val="99"/>
    <w:rsid w:val="00F67329"/>
    <w:pPr>
      <w:numPr>
        <w:numId w:val="5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2">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2"/>
    <w:next w:val="af2"/>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2"/>
    <w:link w:val="22"/>
    <w:qFormat/>
    <w:rsid w:val="00B155C1"/>
    <w:pPr>
      <w:pageBreakBefore w:val="0"/>
      <w:numPr>
        <w:ilvl w:val="1"/>
      </w:numPr>
      <w:tabs>
        <w:tab w:val="num" w:pos="709"/>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2"/>
    <w:link w:val="31"/>
    <w:qFormat/>
    <w:rsid w:val="00BF78D5"/>
    <w:pPr>
      <w:numPr>
        <w:ilvl w:val="2"/>
      </w:numPr>
      <w:tabs>
        <w:tab w:val="num" w:pos="709"/>
        <w:tab w:val="num" w:pos="1134"/>
      </w:tabs>
      <w:spacing w:after="240"/>
      <w:ind w:left="709"/>
      <w:outlineLvl w:val="2"/>
    </w:pPr>
  </w:style>
  <w:style w:type="paragraph" w:styleId="41">
    <w:name w:val="heading 4"/>
    <w:aliases w:val="H4,Заголовок 4 (Приложение)"/>
    <w:basedOn w:val="30"/>
    <w:next w:val="af2"/>
    <w:link w:val="42"/>
    <w:qFormat/>
    <w:rsid w:val="00F2745E"/>
    <w:pPr>
      <w:numPr>
        <w:ilvl w:val="3"/>
      </w:numPr>
      <w:tabs>
        <w:tab w:val="num" w:pos="1134"/>
        <w:tab w:val="left" w:pos="1560"/>
      </w:tabs>
      <w:outlineLvl w:val="3"/>
    </w:pPr>
  </w:style>
  <w:style w:type="paragraph" w:styleId="51">
    <w:name w:val="heading 5"/>
    <w:basedOn w:val="41"/>
    <w:next w:val="af2"/>
    <w:link w:val="52"/>
    <w:qFormat/>
    <w:rsid w:val="007B70F4"/>
    <w:pPr>
      <w:numPr>
        <w:ilvl w:val="4"/>
      </w:numPr>
      <w:tabs>
        <w:tab w:val="clear" w:pos="1560"/>
        <w:tab w:val="num" w:pos="709"/>
        <w:tab w:val="num" w:pos="1134"/>
        <w:tab w:val="num" w:pos="1418"/>
        <w:tab w:val="left" w:pos="1701"/>
      </w:tabs>
      <w:ind w:left="709" w:hanging="709"/>
      <w:outlineLvl w:val="4"/>
    </w:pPr>
  </w:style>
  <w:style w:type="paragraph" w:styleId="6">
    <w:name w:val="heading 6"/>
    <w:basedOn w:val="af2"/>
    <w:next w:val="af2"/>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2"/>
    <w:next w:val="af2"/>
    <w:link w:val="70"/>
    <w:qFormat/>
    <w:rsid w:val="00A2539A"/>
    <w:pPr>
      <w:keepNext/>
      <w:tabs>
        <w:tab w:val="num" w:pos="1296"/>
      </w:tabs>
      <w:ind w:left="1296" w:right="-654" w:hanging="1296"/>
      <w:jc w:val="center"/>
      <w:outlineLvl w:val="6"/>
    </w:pPr>
    <w:rPr>
      <w:b/>
      <w:sz w:val="22"/>
    </w:rPr>
  </w:style>
  <w:style w:type="paragraph" w:styleId="8">
    <w:name w:val="heading 8"/>
    <w:basedOn w:val="af2"/>
    <w:next w:val="af2"/>
    <w:link w:val="80"/>
    <w:qFormat/>
    <w:rsid w:val="00A2539A"/>
    <w:pPr>
      <w:keepNext/>
      <w:tabs>
        <w:tab w:val="num" w:pos="1440"/>
      </w:tabs>
      <w:ind w:left="1440" w:hanging="1440"/>
      <w:jc w:val="both"/>
      <w:outlineLvl w:val="7"/>
    </w:pPr>
  </w:style>
  <w:style w:type="paragraph" w:styleId="9">
    <w:name w:val="heading 9"/>
    <w:basedOn w:val="af2"/>
    <w:next w:val="af2"/>
    <w:link w:val="90"/>
    <w:qFormat/>
    <w:rsid w:val="00A2539A"/>
    <w:pPr>
      <w:keepNext/>
      <w:tabs>
        <w:tab w:val="num" w:pos="1584"/>
      </w:tabs>
      <w:ind w:left="1584" w:hanging="1584"/>
      <w:outlineLvl w:val="8"/>
    </w:pPr>
    <w:rPr>
      <w:rFonts w:ascii="MS Sans Serif" w:hAnsi="MS Sans Serif"/>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customStyle="1" w:styleId="12">
    <w:name w:val="Основной текст с отступом1"/>
    <w:basedOn w:val="af2"/>
    <w:rsid w:val="00A2539A"/>
    <w:rPr>
      <w:rFonts w:ascii="Courier New" w:hAnsi="Courier New"/>
      <w:sz w:val="20"/>
    </w:rPr>
  </w:style>
  <w:style w:type="paragraph" w:styleId="af6">
    <w:name w:val="Block Text"/>
    <w:basedOn w:val="af2"/>
    <w:rsid w:val="00A2539A"/>
    <w:pPr>
      <w:ind w:left="720" w:right="1035"/>
    </w:pPr>
    <w:rPr>
      <w:rFonts w:ascii="Arial" w:hAnsi="Arial"/>
      <w:b/>
    </w:rPr>
  </w:style>
  <w:style w:type="paragraph" w:styleId="af7">
    <w:name w:val="header"/>
    <w:basedOn w:val="af2"/>
    <w:link w:val="af8"/>
    <w:uiPriority w:val="99"/>
    <w:rsid w:val="00A2539A"/>
    <w:pPr>
      <w:tabs>
        <w:tab w:val="center" w:pos="4153"/>
        <w:tab w:val="right" w:pos="8306"/>
      </w:tabs>
    </w:pPr>
    <w:rPr>
      <w:rFonts w:ascii="MS Sans Serif" w:hAnsi="MS Sans Serif"/>
      <w:sz w:val="20"/>
    </w:rPr>
  </w:style>
  <w:style w:type="paragraph" w:styleId="af9">
    <w:name w:val="footer"/>
    <w:basedOn w:val="af2"/>
    <w:link w:val="afa"/>
    <w:uiPriority w:val="99"/>
    <w:rsid w:val="00A2539A"/>
    <w:pPr>
      <w:tabs>
        <w:tab w:val="center" w:pos="4153"/>
        <w:tab w:val="right" w:pos="8306"/>
      </w:tabs>
    </w:pPr>
    <w:rPr>
      <w:rFonts w:ascii="MS Sans Serif" w:hAnsi="MS Sans Serif"/>
      <w:sz w:val="20"/>
    </w:rPr>
  </w:style>
  <w:style w:type="character" w:styleId="afb">
    <w:name w:val="page number"/>
    <w:basedOn w:val="af3"/>
    <w:rsid w:val="00A2539A"/>
  </w:style>
  <w:style w:type="paragraph" w:styleId="13">
    <w:name w:val="toc 1"/>
    <w:basedOn w:val="af2"/>
    <w:next w:val="af2"/>
    <w:autoRedefine/>
    <w:uiPriority w:val="39"/>
    <w:rsid w:val="006E58E0"/>
    <w:pPr>
      <w:tabs>
        <w:tab w:val="left" w:pos="720"/>
        <w:tab w:val="right" w:leader="dot" w:pos="9356"/>
      </w:tabs>
      <w:ind w:left="720" w:right="283" w:hanging="720"/>
    </w:pPr>
    <w:rPr>
      <w:b/>
      <w:sz w:val="32"/>
      <w:szCs w:val="24"/>
    </w:rPr>
  </w:style>
  <w:style w:type="paragraph" w:styleId="23">
    <w:name w:val="toc 2"/>
    <w:basedOn w:val="af2"/>
    <w:next w:val="af2"/>
    <w:autoRedefine/>
    <w:uiPriority w:val="39"/>
    <w:rsid w:val="006E58E0"/>
    <w:pPr>
      <w:tabs>
        <w:tab w:val="left" w:pos="900"/>
        <w:tab w:val="right" w:leader="dot" w:pos="9356"/>
      </w:tabs>
      <w:ind w:left="1260" w:right="283" w:hanging="1020"/>
    </w:pPr>
    <w:rPr>
      <w:b/>
      <w:sz w:val="32"/>
      <w:szCs w:val="24"/>
    </w:rPr>
  </w:style>
  <w:style w:type="paragraph" w:styleId="32">
    <w:name w:val="toc 3"/>
    <w:basedOn w:val="af2"/>
    <w:next w:val="af2"/>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2"/>
    <w:next w:val="af2"/>
    <w:autoRedefine/>
    <w:uiPriority w:val="39"/>
    <w:rsid w:val="00A2539A"/>
    <w:pPr>
      <w:ind w:left="600"/>
    </w:pPr>
    <w:rPr>
      <w:sz w:val="18"/>
    </w:rPr>
  </w:style>
  <w:style w:type="paragraph" w:styleId="53">
    <w:name w:val="toc 5"/>
    <w:basedOn w:val="af2"/>
    <w:next w:val="af2"/>
    <w:autoRedefine/>
    <w:uiPriority w:val="39"/>
    <w:rsid w:val="00A2539A"/>
    <w:pPr>
      <w:ind w:left="800"/>
    </w:pPr>
    <w:rPr>
      <w:sz w:val="18"/>
    </w:rPr>
  </w:style>
  <w:style w:type="paragraph" w:styleId="61">
    <w:name w:val="toc 6"/>
    <w:basedOn w:val="af2"/>
    <w:next w:val="af2"/>
    <w:autoRedefine/>
    <w:uiPriority w:val="39"/>
    <w:rsid w:val="00A2539A"/>
    <w:pPr>
      <w:ind w:left="1000"/>
    </w:pPr>
    <w:rPr>
      <w:sz w:val="18"/>
    </w:rPr>
  </w:style>
  <w:style w:type="paragraph" w:styleId="71">
    <w:name w:val="toc 7"/>
    <w:basedOn w:val="af2"/>
    <w:next w:val="af2"/>
    <w:autoRedefine/>
    <w:uiPriority w:val="39"/>
    <w:rsid w:val="00A2539A"/>
    <w:pPr>
      <w:ind w:left="1200"/>
    </w:pPr>
    <w:rPr>
      <w:sz w:val="18"/>
    </w:rPr>
  </w:style>
  <w:style w:type="paragraph" w:styleId="81">
    <w:name w:val="toc 8"/>
    <w:basedOn w:val="af2"/>
    <w:next w:val="af2"/>
    <w:autoRedefine/>
    <w:uiPriority w:val="39"/>
    <w:rsid w:val="00A2539A"/>
    <w:pPr>
      <w:ind w:left="1400"/>
    </w:pPr>
    <w:rPr>
      <w:sz w:val="18"/>
    </w:rPr>
  </w:style>
  <w:style w:type="paragraph" w:styleId="91">
    <w:name w:val="toc 9"/>
    <w:basedOn w:val="af2"/>
    <w:next w:val="af2"/>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c">
    <w:name w:val="Plain Text"/>
    <w:basedOn w:val="af2"/>
    <w:link w:val="afd"/>
    <w:rsid w:val="00A2539A"/>
    <w:rPr>
      <w:rFonts w:ascii="Courier New" w:hAnsi="Courier New"/>
      <w:sz w:val="20"/>
    </w:rPr>
  </w:style>
  <w:style w:type="paragraph" w:styleId="24">
    <w:name w:val="Body Text Indent 2"/>
    <w:basedOn w:val="af2"/>
    <w:link w:val="25"/>
    <w:rsid w:val="00A2539A"/>
    <w:pPr>
      <w:ind w:firstLine="426"/>
      <w:jc w:val="both"/>
    </w:pPr>
  </w:style>
  <w:style w:type="paragraph" w:customStyle="1" w:styleId="26">
    <w:name w:val="Стиль2"/>
    <w:basedOn w:val="af2"/>
    <w:rsid w:val="00A2539A"/>
  </w:style>
  <w:style w:type="paragraph" w:styleId="33">
    <w:name w:val="Body Text Indent 3"/>
    <w:basedOn w:val="af2"/>
    <w:link w:val="34"/>
    <w:rsid w:val="00A2539A"/>
    <w:pPr>
      <w:jc w:val="both"/>
    </w:pPr>
  </w:style>
  <w:style w:type="paragraph" w:styleId="afe">
    <w:name w:val="Body Text"/>
    <w:basedOn w:val="af2"/>
    <w:link w:val="aff"/>
    <w:rsid w:val="00A2539A"/>
    <w:pPr>
      <w:jc w:val="center"/>
    </w:pPr>
    <w:rPr>
      <w:sz w:val="20"/>
    </w:rPr>
  </w:style>
  <w:style w:type="paragraph" w:styleId="aff0">
    <w:name w:val="Body Text Indent"/>
    <w:basedOn w:val="af2"/>
    <w:link w:val="aff1"/>
    <w:rsid w:val="00A2539A"/>
  </w:style>
  <w:style w:type="paragraph" w:styleId="aff2">
    <w:name w:val="List"/>
    <w:basedOn w:val="af2"/>
    <w:rsid w:val="00A2539A"/>
    <w:pPr>
      <w:ind w:left="283" w:hanging="283"/>
    </w:pPr>
    <w:rPr>
      <w:rFonts w:ascii="MS Sans Serif" w:hAnsi="MS Sans Serif"/>
      <w:sz w:val="20"/>
    </w:rPr>
  </w:style>
  <w:style w:type="paragraph" w:styleId="27">
    <w:name w:val="List 2"/>
    <w:basedOn w:val="af2"/>
    <w:rsid w:val="00A2539A"/>
    <w:pPr>
      <w:ind w:left="566" w:hanging="283"/>
    </w:pPr>
    <w:rPr>
      <w:rFonts w:ascii="MS Sans Serif" w:hAnsi="MS Sans Serif"/>
      <w:sz w:val="20"/>
    </w:rPr>
  </w:style>
  <w:style w:type="paragraph" w:styleId="aff3">
    <w:name w:val="List Bullet"/>
    <w:aliases w:val="НОВ_Маркированный список,List Bullet 1,UL,Маркированный список 1"/>
    <w:basedOn w:val="af2"/>
    <w:autoRedefine/>
    <w:qFormat/>
    <w:rsid w:val="00A2539A"/>
    <w:pPr>
      <w:tabs>
        <w:tab w:val="num" w:pos="360"/>
      </w:tabs>
      <w:ind w:left="360" w:hanging="360"/>
    </w:pPr>
    <w:rPr>
      <w:rFonts w:ascii="MS Sans Serif" w:hAnsi="MS Sans Serif"/>
      <w:sz w:val="20"/>
    </w:rPr>
  </w:style>
  <w:style w:type="paragraph" w:styleId="28">
    <w:name w:val="List Bullet 2"/>
    <w:basedOn w:val="af2"/>
    <w:autoRedefine/>
    <w:rsid w:val="00A2539A"/>
    <w:pPr>
      <w:tabs>
        <w:tab w:val="num" w:pos="643"/>
      </w:tabs>
      <w:ind w:left="643" w:hanging="360"/>
    </w:pPr>
    <w:rPr>
      <w:rFonts w:ascii="MS Sans Serif" w:hAnsi="MS Sans Serif"/>
      <w:sz w:val="20"/>
    </w:rPr>
  </w:style>
  <w:style w:type="paragraph" w:styleId="35">
    <w:name w:val="List Bullet 3"/>
    <w:basedOn w:val="af2"/>
    <w:autoRedefine/>
    <w:rsid w:val="00A2539A"/>
    <w:pPr>
      <w:tabs>
        <w:tab w:val="num" w:pos="926"/>
      </w:tabs>
      <w:ind w:left="926" w:hanging="360"/>
    </w:pPr>
    <w:rPr>
      <w:rFonts w:ascii="MS Sans Serif" w:hAnsi="MS Sans Serif"/>
      <w:sz w:val="20"/>
    </w:rPr>
  </w:style>
  <w:style w:type="paragraph" w:styleId="aff4">
    <w:name w:val="Title"/>
    <w:basedOn w:val="af2"/>
    <w:link w:val="aff5"/>
    <w:qFormat/>
    <w:rsid w:val="00A2539A"/>
    <w:pPr>
      <w:spacing w:before="240" w:after="60"/>
      <w:jc w:val="center"/>
      <w:outlineLvl w:val="0"/>
    </w:pPr>
    <w:rPr>
      <w:rFonts w:ascii="Arial" w:hAnsi="Arial"/>
      <w:b/>
      <w:kern w:val="28"/>
      <w:sz w:val="32"/>
    </w:rPr>
  </w:style>
  <w:style w:type="paragraph" w:styleId="aff6">
    <w:name w:val="Subtitle"/>
    <w:basedOn w:val="af2"/>
    <w:link w:val="aff7"/>
    <w:qFormat/>
    <w:rsid w:val="00A2539A"/>
    <w:pPr>
      <w:spacing w:after="60"/>
      <w:jc w:val="center"/>
      <w:outlineLvl w:val="1"/>
    </w:pPr>
    <w:rPr>
      <w:rFonts w:ascii="Arial" w:hAnsi="Arial"/>
    </w:rPr>
  </w:style>
  <w:style w:type="paragraph" w:styleId="aff8">
    <w:name w:val="Document Map"/>
    <w:basedOn w:val="af2"/>
    <w:link w:val="aff9"/>
    <w:semiHidden/>
    <w:rsid w:val="00A2539A"/>
    <w:pPr>
      <w:shd w:val="clear" w:color="auto" w:fill="000080"/>
    </w:pPr>
    <w:rPr>
      <w:rFonts w:ascii="Tahoma" w:hAnsi="Tahoma"/>
      <w:sz w:val="20"/>
    </w:rPr>
  </w:style>
  <w:style w:type="paragraph" w:styleId="15">
    <w:name w:val="index 1"/>
    <w:basedOn w:val="af2"/>
    <w:next w:val="af2"/>
    <w:autoRedefine/>
    <w:semiHidden/>
    <w:rsid w:val="00A2539A"/>
    <w:pPr>
      <w:ind w:left="200" w:hanging="200"/>
    </w:pPr>
    <w:rPr>
      <w:rFonts w:ascii="MS Sans Serif" w:hAnsi="MS Sans Serif"/>
      <w:sz w:val="20"/>
    </w:rPr>
  </w:style>
  <w:style w:type="paragraph" w:styleId="29">
    <w:name w:val="index 2"/>
    <w:basedOn w:val="af2"/>
    <w:next w:val="af2"/>
    <w:autoRedefine/>
    <w:semiHidden/>
    <w:rsid w:val="00A2539A"/>
    <w:pPr>
      <w:ind w:left="400" w:hanging="200"/>
    </w:pPr>
    <w:rPr>
      <w:rFonts w:ascii="MS Sans Serif" w:hAnsi="MS Sans Serif"/>
      <w:sz w:val="20"/>
    </w:rPr>
  </w:style>
  <w:style w:type="paragraph" w:styleId="36">
    <w:name w:val="index 3"/>
    <w:basedOn w:val="af2"/>
    <w:next w:val="af2"/>
    <w:autoRedefine/>
    <w:semiHidden/>
    <w:rsid w:val="00A2539A"/>
    <w:pPr>
      <w:ind w:left="600" w:hanging="200"/>
    </w:pPr>
    <w:rPr>
      <w:rFonts w:ascii="MS Sans Serif" w:hAnsi="MS Sans Serif"/>
      <w:sz w:val="20"/>
    </w:rPr>
  </w:style>
  <w:style w:type="paragraph" w:styleId="44">
    <w:name w:val="index 4"/>
    <w:basedOn w:val="af2"/>
    <w:next w:val="af2"/>
    <w:autoRedefine/>
    <w:semiHidden/>
    <w:rsid w:val="00A2539A"/>
    <w:pPr>
      <w:ind w:left="800" w:hanging="200"/>
    </w:pPr>
    <w:rPr>
      <w:rFonts w:ascii="MS Sans Serif" w:hAnsi="MS Sans Serif"/>
      <w:sz w:val="20"/>
    </w:rPr>
  </w:style>
  <w:style w:type="paragraph" w:styleId="54">
    <w:name w:val="index 5"/>
    <w:basedOn w:val="af2"/>
    <w:next w:val="af2"/>
    <w:autoRedefine/>
    <w:semiHidden/>
    <w:rsid w:val="00A2539A"/>
    <w:pPr>
      <w:ind w:left="1000" w:hanging="200"/>
    </w:pPr>
    <w:rPr>
      <w:rFonts w:ascii="MS Sans Serif" w:hAnsi="MS Sans Serif"/>
      <w:sz w:val="20"/>
    </w:rPr>
  </w:style>
  <w:style w:type="paragraph" w:styleId="62">
    <w:name w:val="index 6"/>
    <w:basedOn w:val="af2"/>
    <w:next w:val="af2"/>
    <w:autoRedefine/>
    <w:semiHidden/>
    <w:rsid w:val="00A2539A"/>
    <w:pPr>
      <w:ind w:left="1200" w:hanging="200"/>
    </w:pPr>
    <w:rPr>
      <w:rFonts w:ascii="MS Sans Serif" w:hAnsi="MS Sans Serif"/>
      <w:sz w:val="20"/>
    </w:rPr>
  </w:style>
  <w:style w:type="paragraph" w:styleId="72">
    <w:name w:val="index 7"/>
    <w:basedOn w:val="af2"/>
    <w:next w:val="af2"/>
    <w:autoRedefine/>
    <w:semiHidden/>
    <w:rsid w:val="00A2539A"/>
    <w:pPr>
      <w:ind w:left="1400" w:hanging="200"/>
    </w:pPr>
    <w:rPr>
      <w:rFonts w:ascii="MS Sans Serif" w:hAnsi="MS Sans Serif"/>
      <w:sz w:val="20"/>
    </w:rPr>
  </w:style>
  <w:style w:type="paragraph" w:styleId="82">
    <w:name w:val="index 8"/>
    <w:basedOn w:val="af2"/>
    <w:next w:val="af2"/>
    <w:autoRedefine/>
    <w:semiHidden/>
    <w:rsid w:val="00A2539A"/>
    <w:pPr>
      <w:ind w:left="1600" w:hanging="200"/>
    </w:pPr>
    <w:rPr>
      <w:rFonts w:ascii="MS Sans Serif" w:hAnsi="MS Sans Serif"/>
      <w:sz w:val="20"/>
    </w:rPr>
  </w:style>
  <w:style w:type="paragraph" w:styleId="92">
    <w:name w:val="index 9"/>
    <w:basedOn w:val="af2"/>
    <w:next w:val="af2"/>
    <w:autoRedefine/>
    <w:semiHidden/>
    <w:rsid w:val="00A2539A"/>
    <w:pPr>
      <w:ind w:left="1800" w:hanging="200"/>
    </w:pPr>
    <w:rPr>
      <w:rFonts w:ascii="MS Sans Serif" w:hAnsi="MS Sans Serif"/>
      <w:sz w:val="20"/>
    </w:rPr>
  </w:style>
  <w:style w:type="paragraph" w:styleId="affa">
    <w:name w:val="index heading"/>
    <w:basedOn w:val="af2"/>
    <w:next w:val="15"/>
    <w:semiHidden/>
    <w:rsid w:val="00A2539A"/>
    <w:rPr>
      <w:rFonts w:ascii="MS Sans Serif" w:hAnsi="MS Sans Serif"/>
      <w:sz w:val="20"/>
    </w:rPr>
  </w:style>
  <w:style w:type="paragraph" w:styleId="37">
    <w:name w:val="Body Text 3"/>
    <w:basedOn w:val="af2"/>
    <w:link w:val="38"/>
    <w:rsid w:val="00A2539A"/>
    <w:pPr>
      <w:jc w:val="both"/>
    </w:pPr>
  </w:style>
  <w:style w:type="paragraph" w:customStyle="1" w:styleId="affb">
    <w:name w:val="Стиль"/>
    <w:rsid w:val="00A2539A"/>
    <w:pPr>
      <w:ind w:firstLine="720"/>
      <w:jc w:val="both"/>
    </w:pPr>
    <w:rPr>
      <w:rFonts w:ascii="Arial" w:hAnsi="Arial"/>
    </w:rPr>
  </w:style>
  <w:style w:type="character" w:customStyle="1" w:styleId="affc">
    <w:name w:val="Цветовое выделение"/>
    <w:rsid w:val="00A2539A"/>
    <w:rPr>
      <w:b/>
      <w:color w:val="000080"/>
      <w:sz w:val="20"/>
    </w:rPr>
  </w:style>
  <w:style w:type="character" w:customStyle="1" w:styleId="affd">
    <w:name w:val="Гипертекстовая ссылка"/>
    <w:rsid w:val="00A2539A"/>
    <w:rPr>
      <w:b/>
      <w:color w:val="008000"/>
      <w:sz w:val="20"/>
      <w:u w:val="single"/>
    </w:rPr>
  </w:style>
  <w:style w:type="paragraph" w:customStyle="1" w:styleId="affe">
    <w:name w:val="Заголовок статьи"/>
    <w:basedOn w:val="affb"/>
    <w:next w:val="affb"/>
    <w:rsid w:val="00A2539A"/>
    <w:pPr>
      <w:ind w:left="1612" w:hanging="892"/>
    </w:pPr>
  </w:style>
  <w:style w:type="paragraph" w:customStyle="1" w:styleId="afff">
    <w:name w:val="Комментарий"/>
    <w:basedOn w:val="affb"/>
    <w:next w:val="affb"/>
    <w:rsid w:val="00A2539A"/>
    <w:pPr>
      <w:ind w:left="170" w:firstLine="0"/>
    </w:pPr>
    <w:rPr>
      <w:i/>
      <w:color w:val="800080"/>
    </w:rPr>
  </w:style>
  <w:style w:type="paragraph" w:customStyle="1" w:styleId="16">
    <w:name w:val="заголовок 1"/>
    <w:basedOn w:val="af2"/>
    <w:next w:val="af2"/>
    <w:rsid w:val="00A2539A"/>
    <w:pPr>
      <w:keepNext/>
      <w:widowControl w:val="0"/>
    </w:pPr>
  </w:style>
  <w:style w:type="character" w:styleId="afff0">
    <w:name w:val="Hyperlink"/>
    <w:uiPriority w:val="99"/>
    <w:rsid w:val="00A2539A"/>
    <w:rPr>
      <w:color w:val="0000FF"/>
      <w:u w:val="single"/>
    </w:rPr>
  </w:style>
  <w:style w:type="paragraph" w:customStyle="1" w:styleId="127">
    <w:name w:val="Стиль Основной текст с отступом + Первая строка:  1.27 см"/>
    <w:basedOn w:val="af2"/>
    <w:rsid w:val="00A2539A"/>
    <w:pPr>
      <w:spacing w:before="60" w:after="60"/>
      <w:jc w:val="both"/>
    </w:pPr>
  </w:style>
  <w:style w:type="paragraph" w:customStyle="1" w:styleId="afff1">
    <w:name w:val="Маркированный список Тире"/>
    <w:basedOn w:val="af2"/>
    <w:rsid w:val="00A2539A"/>
    <w:pPr>
      <w:tabs>
        <w:tab w:val="num" w:pos="360"/>
        <w:tab w:val="num" w:pos="1418"/>
      </w:tabs>
      <w:spacing w:before="20"/>
      <w:ind w:left="1418" w:hanging="425"/>
      <w:jc w:val="both"/>
    </w:pPr>
    <w:rPr>
      <w:rFonts w:ascii="Arial" w:hAnsi="Arial"/>
      <w:sz w:val="20"/>
    </w:rPr>
  </w:style>
  <w:style w:type="paragraph" w:styleId="afff2">
    <w:name w:val="annotation text"/>
    <w:basedOn w:val="af2"/>
    <w:link w:val="afff3"/>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2"/>
    <w:rsid w:val="00A2539A"/>
    <w:rPr>
      <w:rFonts w:ascii="Tahoma" w:hAnsi="Tahoma"/>
      <w:sz w:val="16"/>
    </w:rPr>
  </w:style>
  <w:style w:type="paragraph" w:customStyle="1" w:styleId="tx">
    <w:name w:val="tx"/>
    <w:basedOn w:val="af2"/>
    <w:rsid w:val="00A2539A"/>
    <w:rPr>
      <w:b/>
    </w:rPr>
  </w:style>
  <w:style w:type="paragraph" w:styleId="afff4">
    <w:name w:val="annotation subject"/>
    <w:basedOn w:val="afff2"/>
    <w:next w:val="afff2"/>
    <w:link w:val="afff5"/>
    <w:rsid w:val="00103DF6"/>
    <w:pPr>
      <w:ind w:firstLine="567"/>
      <w:jc w:val="both"/>
    </w:pPr>
    <w:rPr>
      <w:b/>
      <w:bCs/>
      <w:lang w:eastAsia="en-US" w:bidi="en-US"/>
    </w:rPr>
  </w:style>
  <w:style w:type="character" w:customStyle="1" w:styleId="afff3">
    <w:name w:val="Текст примечания Знак"/>
    <w:basedOn w:val="af3"/>
    <w:link w:val="afff2"/>
    <w:rsid w:val="00103DF6"/>
  </w:style>
  <w:style w:type="character" w:customStyle="1" w:styleId="afff5">
    <w:name w:val="Тема примечания Знак"/>
    <w:link w:val="afff4"/>
    <w:rsid w:val="00103DF6"/>
    <w:rPr>
      <w:b/>
      <w:bCs/>
      <w:lang w:eastAsia="en-US" w:bidi="en-US"/>
    </w:rPr>
  </w:style>
  <w:style w:type="paragraph" w:customStyle="1" w:styleId="BulletList">
    <w:name w:val="Bullet List"/>
    <w:basedOn w:val="af2"/>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6">
    <w:name w:val="annotation reference"/>
    <w:rsid w:val="006E63C7"/>
    <w:rPr>
      <w:sz w:val="16"/>
      <w:szCs w:val="16"/>
    </w:rPr>
  </w:style>
  <w:style w:type="paragraph" w:styleId="afff7">
    <w:name w:val="Balloon Text"/>
    <w:basedOn w:val="af2"/>
    <w:link w:val="afff8"/>
    <w:rsid w:val="006E63C7"/>
    <w:rPr>
      <w:rFonts w:ascii="Tahoma" w:hAnsi="Tahoma" w:cs="Tahoma"/>
      <w:sz w:val="16"/>
      <w:szCs w:val="16"/>
    </w:rPr>
  </w:style>
  <w:style w:type="paragraph" w:customStyle="1" w:styleId="OTRTITULnew">
    <w:name w:val="OTR_TITUL_new"/>
    <w:basedOn w:val="af2"/>
    <w:semiHidden/>
    <w:rsid w:val="00051F36"/>
    <w:pPr>
      <w:spacing w:line="360" w:lineRule="auto"/>
      <w:jc w:val="center"/>
    </w:pPr>
    <w:rPr>
      <w:szCs w:val="28"/>
    </w:rPr>
  </w:style>
  <w:style w:type="paragraph" w:customStyle="1" w:styleId="OTRTITULNAME">
    <w:name w:val="OTR_TITUL_NAME"/>
    <w:basedOn w:val="af2"/>
    <w:semiHidden/>
    <w:rsid w:val="00051F36"/>
    <w:pPr>
      <w:spacing w:before="400" w:after="200"/>
      <w:contextualSpacing/>
      <w:jc w:val="center"/>
    </w:pPr>
    <w:rPr>
      <w:b/>
      <w:sz w:val="32"/>
      <w:szCs w:val="28"/>
    </w:rPr>
  </w:style>
  <w:style w:type="paragraph" w:customStyle="1" w:styleId="OTRTitulnamedoc">
    <w:name w:val="OTR_Titul_name_doc"/>
    <w:basedOn w:val="af2"/>
    <w:semiHidden/>
    <w:rsid w:val="00051F36"/>
    <w:pPr>
      <w:spacing w:before="200" w:after="400"/>
      <w:contextualSpacing/>
      <w:jc w:val="center"/>
    </w:pPr>
    <w:rPr>
      <w:b/>
      <w:sz w:val="32"/>
      <w:szCs w:val="28"/>
    </w:rPr>
  </w:style>
  <w:style w:type="character" w:customStyle="1" w:styleId="afa">
    <w:name w:val="Нижний колонтитул Знак"/>
    <w:link w:val="af9"/>
    <w:uiPriority w:val="99"/>
    <w:rsid w:val="00562A57"/>
    <w:rPr>
      <w:rFonts w:ascii="MS Sans Serif" w:hAnsi="MS Sans Serif"/>
    </w:rPr>
  </w:style>
  <w:style w:type="paragraph" w:styleId="afff9">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2"/>
    <w:next w:val="af2"/>
    <w:link w:val="18"/>
    <w:unhideWhenUsed/>
    <w:qFormat/>
    <w:rsid w:val="00180083"/>
    <w:pPr>
      <w:jc w:val="center"/>
    </w:pPr>
    <w:rPr>
      <w:b/>
      <w:bCs/>
      <w:szCs w:val="24"/>
    </w:rPr>
  </w:style>
  <w:style w:type="paragraph" w:customStyle="1" w:styleId="XML">
    <w:name w:val="XML"/>
    <w:basedOn w:val="af2"/>
    <w:link w:val="XML0"/>
    <w:qFormat/>
    <w:rsid w:val="00DF4E55"/>
    <w:pPr>
      <w:autoSpaceDE w:val="0"/>
      <w:autoSpaceDN w:val="0"/>
      <w:adjustRightInd w:val="0"/>
    </w:pPr>
    <w:rPr>
      <w:noProof/>
      <w:color w:val="008080"/>
      <w:sz w:val="18"/>
      <w:szCs w:val="18"/>
      <w:lang w:val="en-US"/>
    </w:rPr>
  </w:style>
  <w:style w:type="paragraph" w:styleId="afffa">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b">
    <w:name w:val="FollowedHyperlink"/>
    <w:rsid w:val="00716E01"/>
    <w:rPr>
      <w:color w:val="800080"/>
      <w:u w:val="single"/>
    </w:rPr>
  </w:style>
  <w:style w:type="paragraph" w:styleId="afffc">
    <w:name w:val="TOC Heading"/>
    <w:basedOn w:val="10"/>
    <w:next w:val="af2"/>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2"/>
    <w:rsid w:val="005C25E1"/>
    <w:pPr>
      <w:pBdr>
        <w:right w:val="single" w:sz="8" w:space="0" w:color="000000"/>
      </w:pBdr>
      <w:spacing w:beforeAutospacing="1" w:afterAutospacing="1"/>
    </w:pPr>
    <w:rPr>
      <w:szCs w:val="24"/>
    </w:rPr>
  </w:style>
  <w:style w:type="paragraph" w:customStyle="1" w:styleId="bottom">
    <w:name w:val="bottom"/>
    <w:basedOn w:val="af2"/>
    <w:rsid w:val="005C25E1"/>
    <w:pPr>
      <w:pBdr>
        <w:bottom w:val="single" w:sz="8" w:space="0" w:color="000000"/>
      </w:pBdr>
      <w:spacing w:beforeAutospacing="1" w:afterAutospacing="1"/>
    </w:pPr>
    <w:rPr>
      <w:szCs w:val="24"/>
    </w:rPr>
  </w:style>
  <w:style w:type="table" w:styleId="afffd">
    <w:name w:val="Table Grid"/>
    <w:basedOn w:val="af4"/>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5"/>
    <w:uiPriority w:val="99"/>
    <w:semiHidden/>
    <w:unhideWhenUsed/>
    <w:rsid w:val="004100F5"/>
  </w:style>
  <w:style w:type="numbering" w:customStyle="1" w:styleId="2a">
    <w:name w:val="Нет списка2"/>
    <w:next w:val="af5"/>
    <w:uiPriority w:val="99"/>
    <w:semiHidden/>
    <w:unhideWhenUsed/>
    <w:rsid w:val="00BF684A"/>
  </w:style>
  <w:style w:type="numbering" w:customStyle="1" w:styleId="39">
    <w:name w:val="Нет списка3"/>
    <w:next w:val="af5"/>
    <w:uiPriority w:val="99"/>
    <w:semiHidden/>
    <w:unhideWhenUsed/>
    <w:rsid w:val="00BF684A"/>
  </w:style>
  <w:style w:type="numbering" w:customStyle="1" w:styleId="45">
    <w:name w:val="Нет списка4"/>
    <w:next w:val="af5"/>
    <w:uiPriority w:val="99"/>
    <w:semiHidden/>
    <w:unhideWhenUsed/>
    <w:rsid w:val="00BF684A"/>
  </w:style>
  <w:style w:type="numbering" w:customStyle="1" w:styleId="55">
    <w:name w:val="Нет списка5"/>
    <w:next w:val="af5"/>
    <w:uiPriority w:val="99"/>
    <w:semiHidden/>
    <w:unhideWhenUsed/>
    <w:rsid w:val="00BF684A"/>
  </w:style>
  <w:style w:type="numbering" w:customStyle="1" w:styleId="63">
    <w:name w:val="Нет списка6"/>
    <w:next w:val="af5"/>
    <w:uiPriority w:val="99"/>
    <w:semiHidden/>
    <w:unhideWhenUsed/>
    <w:rsid w:val="00BF684A"/>
  </w:style>
  <w:style w:type="numbering" w:customStyle="1" w:styleId="73">
    <w:name w:val="Нет списка7"/>
    <w:next w:val="af5"/>
    <w:uiPriority w:val="99"/>
    <w:semiHidden/>
    <w:unhideWhenUsed/>
    <w:rsid w:val="00BF684A"/>
  </w:style>
  <w:style w:type="numbering" w:customStyle="1" w:styleId="83">
    <w:name w:val="Нет списка8"/>
    <w:next w:val="af5"/>
    <w:uiPriority w:val="99"/>
    <w:semiHidden/>
    <w:unhideWhenUsed/>
    <w:rsid w:val="00BF684A"/>
  </w:style>
  <w:style w:type="numbering" w:customStyle="1" w:styleId="93">
    <w:name w:val="Нет списка9"/>
    <w:next w:val="af5"/>
    <w:uiPriority w:val="99"/>
    <w:semiHidden/>
    <w:unhideWhenUsed/>
    <w:rsid w:val="00BF684A"/>
  </w:style>
  <w:style w:type="numbering" w:customStyle="1" w:styleId="100">
    <w:name w:val="Нет списка10"/>
    <w:next w:val="af5"/>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8">
    <w:name w:val="Верхний колонтитул Знак"/>
    <w:link w:val="af7"/>
    <w:uiPriority w:val="99"/>
    <w:rsid w:val="00597BF6"/>
    <w:rPr>
      <w:rFonts w:ascii="MS Sans Serif" w:hAnsi="MS Sans Serif"/>
    </w:rPr>
  </w:style>
  <w:style w:type="character" w:customStyle="1" w:styleId="afd">
    <w:name w:val="Текст Знак"/>
    <w:link w:val="afc"/>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
    <w:name w:val="Основной текст Знак"/>
    <w:link w:val="afe"/>
    <w:rsid w:val="00597BF6"/>
  </w:style>
  <w:style w:type="character" w:customStyle="1" w:styleId="aff1">
    <w:name w:val="Основной текст с отступом Знак"/>
    <w:link w:val="aff0"/>
    <w:rsid w:val="00597BF6"/>
    <w:rPr>
      <w:sz w:val="24"/>
    </w:rPr>
  </w:style>
  <w:style w:type="character" w:customStyle="1" w:styleId="aff5">
    <w:name w:val="Название Знак"/>
    <w:link w:val="aff4"/>
    <w:rsid w:val="00597BF6"/>
    <w:rPr>
      <w:rFonts w:ascii="Arial" w:hAnsi="Arial"/>
      <w:b/>
      <w:kern w:val="28"/>
      <w:sz w:val="32"/>
    </w:rPr>
  </w:style>
  <w:style w:type="character" w:customStyle="1" w:styleId="aff7">
    <w:name w:val="Подзаголовок Знак"/>
    <w:link w:val="aff6"/>
    <w:rsid w:val="00597BF6"/>
    <w:rPr>
      <w:rFonts w:ascii="Arial" w:hAnsi="Arial"/>
      <w:sz w:val="24"/>
    </w:rPr>
  </w:style>
  <w:style w:type="character" w:customStyle="1" w:styleId="aff9">
    <w:name w:val="Схема документа Знак"/>
    <w:link w:val="aff8"/>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8">
    <w:name w:val="Текст выноски Знак"/>
    <w:link w:val="afff7"/>
    <w:rsid w:val="00597BF6"/>
    <w:rPr>
      <w:rFonts w:ascii="Tahoma" w:hAnsi="Tahoma" w:cs="Tahoma"/>
      <w:sz w:val="16"/>
      <w:szCs w:val="16"/>
    </w:rPr>
  </w:style>
  <w:style w:type="numbering" w:customStyle="1" w:styleId="110">
    <w:name w:val="Нет списка11"/>
    <w:next w:val="af5"/>
    <w:uiPriority w:val="99"/>
    <w:semiHidden/>
    <w:unhideWhenUsed/>
    <w:rsid w:val="0092552F"/>
  </w:style>
  <w:style w:type="numbering" w:customStyle="1" w:styleId="120">
    <w:name w:val="Нет списка12"/>
    <w:next w:val="af5"/>
    <w:uiPriority w:val="99"/>
    <w:semiHidden/>
    <w:unhideWhenUsed/>
    <w:rsid w:val="00FB1B0E"/>
  </w:style>
  <w:style w:type="numbering" w:customStyle="1" w:styleId="130">
    <w:name w:val="Нет списка13"/>
    <w:next w:val="af5"/>
    <w:uiPriority w:val="99"/>
    <w:semiHidden/>
    <w:unhideWhenUsed/>
    <w:rsid w:val="00461D1C"/>
  </w:style>
  <w:style w:type="numbering" w:customStyle="1" w:styleId="140">
    <w:name w:val="Нет списка14"/>
    <w:next w:val="af5"/>
    <w:uiPriority w:val="99"/>
    <w:semiHidden/>
    <w:unhideWhenUsed/>
    <w:rsid w:val="00664155"/>
  </w:style>
  <w:style w:type="numbering" w:customStyle="1" w:styleId="150">
    <w:name w:val="Нет списка15"/>
    <w:next w:val="af5"/>
    <w:uiPriority w:val="99"/>
    <w:semiHidden/>
    <w:unhideWhenUsed/>
    <w:rsid w:val="000542FA"/>
  </w:style>
  <w:style w:type="numbering" w:customStyle="1" w:styleId="160">
    <w:name w:val="Нет списка16"/>
    <w:next w:val="af5"/>
    <w:uiPriority w:val="99"/>
    <w:semiHidden/>
    <w:unhideWhenUsed/>
    <w:rsid w:val="00D40DE5"/>
  </w:style>
  <w:style w:type="numbering" w:customStyle="1" w:styleId="170">
    <w:name w:val="Нет списка17"/>
    <w:next w:val="af5"/>
    <w:uiPriority w:val="99"/>
    <w:semiHidden/>
    <w:unhideWhenUsed/>
    <w:rsid w:val="00B674C0"/>
  </w:style>
  <w:style w:type="paragraph" w:customStyle="1" w:styleId="1400">
    <w:name w:val="Стиль 14 пт полужирный все прописные По центру Перед:  0 пт По..."/>
    <w:basedOn w:val="af2"/>
    <w:rsid w:val="00B155C1"/>
    <w:pPr>
      <w:pageBreakBefore/>
      <w:jc w:val="center"/>
    </w:pPr>
    <w:rPr>
      <w:b/>
      <w:bCs/>
      <w:caps/>
    </w:rPr>
  </w:style>
  <w:style w:type="paragraph" w:styleId="afffe">
    <w:name w:val="List Paragraph"/>
    <w:basedOn w:val="af2"/>
    <w:link w:val="affff"/>
    <w:uiPriority w:val="34"/>
    <w:qFormat/>
    <w:rsid w:val="00202B2E"/>
    <w:pPr>
      <w:spacing w:after="200"/>
      <w:ind w:left="720"/>
      <w:contextualSpacing/>
      <w:jc w:val="both"/>
    </w:pPr>
    <w:rPr>
      <w:rFonts w:eastAsia="Calibri"/>
      <w:szCs w:val="22"/>
      <w:lang w:eastAsia="en-US"/>
    </w:rPr>
  </w:style>
  <w:style w:type="paragraph" w:styleId="HTML">
    <w:name w:val="HTML Preformatted"/>
    <w:basedOn w:val="af2"/>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e"/>
    <w:next w:val="afe"/>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0">
    <w:name w:val="Основной"/>
    <w:basedOn w:val="af2"/>
    <w:semiHidden/>
    <w:rsid w:val="002060A7"/>
    <w:pPr>
      <w:ind w:firstLine="567"/>
      <w:jc w:val="both"/>
    </w:pPr>
  </w:style>
  <w:style w:type="paragraph" w:styleId="2b">
    <w:name w:val="Body Text 2"/>
    <w:basedOn w:val="af2"/>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1">
    <w:name w:val="Emphasis"/>
    <w:qFormat/>
    <w:rsid w:val="002060A7"/>
    <w:rPr>
      <w:i/>
      <w:iCs/>
    </w:rPr>
  </w:style>
  <w:style w:type="paragraph" w:styleId="a">
    <w:name w:val="List Number"/>
    <w:basedOn w:val="af2"/>
    <w:rsid w:val="002060A7"/>
    <w:pPr>
      <w:numPr>
        <w:numId w:val="8"/>
      </w:numPr>
      <w:jc w:val="both"/>
    </w:pPr>
  </w:style>
  <w:style w:type="paragraph" w:styleId="2">
    <w:name w:val="List Number 2"/>
    <w:basedOn w:val="af2"/>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a">
    <w:name w:val="Список маркированный"/>
    <w:basedOn w:val="af2"/>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2">
    <w:name w:val="Надпись"/>
    <w:semiHidden/>
    <w:rsid w:val="002060A7"/>
    <w:rPr>
      <w:noProof/>
      <w:sz w:val="16"/>
    </w:rPr>
  </w:style>
  <w:style w:type="paragraph" w:customStyle="1" w:styleId="OTRHeaderRight">
    <w:name w:val="OTR_Header_Right"/>
    <w:basedOn w:val="af2"/>
    <w:semiHidden/>
    <w:rsid w:val="002060A7"/>
    <w:pPr>
      <w:jc w:val="both"/>
    </w:pPr>
    <w:rPr>
      <w:rFonts w:ascii="Arial" w:hAnsi="Arial"/>
      <w:b/>
      <w:sz w:val="20"/>
    </w:rPr>
  </w:style>
  <w:style w:type="paragraph" w:styleId="HTML1">
    <w:name w:val="HTML Address"/>
    <w:basedOn w:val="af2"/>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3">
    <w:name w:val="envelope address"/>
    <w:basedOn w:val="af2"/>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4"/>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4"/>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4"/>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4">
    <w:name w:val="Date"/>
    <w:basedOn w:val="af2"/>
    <w:next w:val="af2"/>
    <w:link w:val="affff5"/>
    <w:rsid w:val="002060A7"/>
    <w:pPr>
      <w:jc w:val="both"/>
    </w:pPr>
  </w:style>
  <w:style w:type="character" w:customStyle="1" w:styleId="affff5">
    <w:name w:val="Дата Знак"/>
    <w:link w:val="affff4"/>
    <w:rsid w:val="002060A7"/>
    <w:rPr>
      <w:sz w:val="24"/>
    </w:rPr>
  </w:style>
  <w:style w:type="paragraph" w:styleId="affff6">
    <w:name w:val="Note Heading"/>
    <w:basedOn w:val="af2"/>
    <w:next w:val="af2"/>
    <w:link w:val="affff7"/>
    <w:rsid w:val="002060A7"/>
    <w:pPr>
      <w:jc w:val="both"/>
    </w:pPr>
  </w:style>
  <w:style w:type="character" w:customStyle="1" w:styleId="affff7">
    <w:name w:val="Заголовок записки Знак"/>
    <w:link w:val="affff6"/>
    <w:rsid w:val="002060A7"/>
    <w:rPr>
      <w:sz w:val="24"/>
    </w:rPr>
  </w:style>
  <w:style w:type="table" w:styleId="affff8">
    <w:name w:val="Table Elegant"/>
    <w:basedOn w:val="af4"/>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4"/>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4"/>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4"/>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4"/>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4"/>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4"/>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9">
    <w:name w:val="Body Text First Indent"/>
    <w:basedOn w:val="afe"/>
    <w:link w:val="affffa"/>
    <w:rsid w:val="002060A7"/>
    <w:pPr>
      <w:spacing w:after="120"/>
      <w:ind w:firstLine="210"/>
      <w:jc w:val="left"/>
    </w:pPr>
    <w:rPr>
      <w:sz w:val="24"/>
    </w:rPr>
  </w:style>
  <w:style w:type="character" w:customStyle="1" w:styleId="affffa">
    <w:name w:val="Красная строка Знак"/>
    <w:link w:val="affff9"/>
    <w:rsid w:val="002060A7"/>
    <w:rPr>
      <w:sz w:val="24"/>
    </w:rPr>
  </w:style>
  <w:style w:type="paragraph" w:styleId="2f">
    <w:name w:val="Body Text First Indent 2"/>
    <w:basedOn w:val="aff0"/>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2"/>
    <w:rsid w:val="002060A7"/>
    <w:pPr>
      <w:numPr>
        <w:numId w:val="9"/>
      </w:numPr>
      <w:jc w:val="both"/>
    </w:pPr>
  </w:style>
  <w:style w:type="paragraph" w:styleId="50">
    <w:name w:val="List Bullet 5"/>
    <w:basedOn w:val="af2"/>
    <w:rsid w:val="002060A7"/>
    <w:pPr>
      <w:numPr>
        <w:numId w:val="10"/>
      </w:numPr>
      <w:jc w:val="both"/>
    </w:pPr>
  </w:style>
  <w:style w:type="character" w:styleId="affffb">
    <w:name w:val="line number"/>
    <w:rsid w:val="002060A7"/>
  </w:style>
  <w:style w:type="paragraph" w:styleId="3">
    <w:name w:val="List Number 3"/>
    <w:basedOn w:val="af2"/>
    <w:rsid w:val="002060A7"/>
    <w:pPr>
      <w:numPr>
        <w:numId w:val="11"/>
      </w:numPr>
      <w:jc w:val="both"/>
    </w:pPr>
  </w:style>
  <w:style w:type="paragraph" w:styleId="4">
    <w:name w:val="List Number 4"/>
    <w:basedOn w:val="af2"/>
    <w:rsid w:val="002060A7"/>
    <w:pPr>
      <w:numPr>
        <w:numId w:val="12"/>
      </w:numPr>
      <w:jc w:val="both"/>
    </w:pPr>
  </w:style>
  <w:style w:type="paragraph" w:styleId="5">
    <w:name w:val="List Number 5"/>
    <w:basedOn w:val="af2"/>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2"/>
    <w:rsid w:val="002060A7"/>
    <w:pPr>
      <w:jc w:val="both"/>
    </w:pPr>
    <w:rPr>
      <w:rFonts w:ascii="Arial" w:hAnsi="Arial" w:cs="Arial"/>
      <w:sz w:val="20"/>
    </w:rPr>
  </w:style>
  <w:style w:type="table" w:styleId="1c">
    <w:name w:val="Table 3D effects 1"/>
    <w:basedOn w:val="af4"/>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4"/>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4"/>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c">
    <w:name w:val="Normal (Web)"/>
    <w:basedOn w:val="af2"/>
    <w:uiPriority w:val="99"/>
    <w:rsid w:val="002060A7"/>
    <w:pPr>
      <w:jc w:val="both"/>
    </w:pPr>
  </w:style>
  <w:style w:type="paragraph" w:styleId="affffd">
    <w:name w:val="Normal Indent"/>
    <w:basedOn w:val="af2"/>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e">
    <w:name w:val="Salutation"/>
    <w:basedOn w:val="af2"/>
    <w:next w:val="af2"/>
    <w:link w:val="afffff"/>
    <w:rsid w:val="002060A7"/>
    <w:pPr>
      <w:jc w:val="both"/>
    </w:pPr>
  </w:style>
  <w:style w:type="character" w:customStyle="1" w:styleId="afffff">
    <w:name w:val="Приветствие Знак"/>
    <w:link w:val="affffe"/>
    <w:rsid w:val="002060A7"/>
    <w:rPr>
      <w:sz w:val="24"/>
    </w:rPr>
  </w:style>
  <w:style w:type="paragraph" w:styleId="afffff0">
    <w:name w:val="List Continue"/>
    <w:basedOn w:val="af2"/>
    <w:rsid w:val="002060A7"/>
    <w:pPr>
      <w:spacing w:after="120"/>
      <w:ind w:left="283"/>
      <w:jc w:val="both"/>
    </w:pPr>
  </w:style>
  <w:style w:type="paragraph" w:styleId="2f3">
    <w:name w:val="List Continue 2"/>
    <w:basedOn w:val="af2"/>
    <w:rsid w:val="002060A7"/>
    <w:pPr>
      <w:spacing w:after="120"/>
      <w:ind w:left="566"/>
      <w:jc w:val="both"/>
    </w:pPr>
  </w:style>
  <w:style w:type="paragraph" w:styleId="3c">
    <w:name w:val="List Continue 3"/>
    <w:basedOn w:val="af2"/>
    <w:rsid w:val="002060A7"/>
    <w:pPr>
      <w:spacing w:after="120"/>
      <w:ind w:left="849"/>
      <w:jc w:val="both"/>
    </w:pPr>
  </w:style>
  <w:style w:type="paragraph" w:styleId="47">
    <w:name w:val="List Continue 4"/>
    <w:basedOn w:val="af2"/>
    <w:rsid w:val="002060A7"/>
    <w:pPr>
      <w:spacing w:after="120"/>
      <w:ind w:left="1132"/>
      <w:jc w:val="both"/>
    </w:pPr>
  </w:style>
  <w:style w:type="paragraph" w:styleId="56">
    <w:name w:val="List Continue 5"/>
    <w:basedOn w:val="af2"/>
    <w:rsid w:val="002060A7"/>
    <w:pPr>
      <w:spacing w:after="120"/>
      <w:ind w:left="1415"/>
      <w:jc w:val="both"/>
    </w:pPr>
  </w:style>
  <w:style w:type="table" w:styleId="1d">
    <w:name w:val="Table Simple 1"/>
    <w:basedOn w:val="af4"/>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4"/>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4"/>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1">
    <w:name w:val="Closing"/>
    <w:basedOn w:val="af2"/>
    <w:link w:val="afffff2"/>
    <w:rsid w:val="002060A7"/>
    <w:pPr>
      <w:ind w:left="4252"/>
      <w:jc w:val="both"/>
    </w:pPr>
  </w:style>
  <w:style w:type="character" w:customStyle="1" w:styleId="afffff2">
    <w:name w:val="Прощание Знак"/>
    <w:link w:val="afffff1"/>
    <w:rsid w:val="002060A7"/>
    <w:rPr>
      <w:sz w:val="24"/>
    </w:rPr>
  </w:style>
  <w:style w:type="table" w:styleId="1e">
    <w:name w:val="Table Grid 1"/>
    <w:basedOn w:val="af4"/>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4"/>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4"/>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4"/>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4"/>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4"/>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4"/>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4"/>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3">
    <w:name w:val="Table Contemporary"/>
    <w:basedOn w:val="af4"/>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2"/>
    <w:rsid w:val="002060A7"/>
    <w:pPr>
      <w:ind w:left="849" w:hanging="283"/>
      <w:jc w:val="both"/>
    </w:pPr>
  </w:style>
  <w:style w:type="paragraph" w:styleId="49">
    <w:name w:val="List 4"/>
    <w:basedOn w:val="af2"/>
    <w:rsid w:val="002060A7"/>
    <w:pPr>
      <w:ind w:left="1132" w:hanging="283"/>
      <w:jc w:val="both"/>
    </w:pPr>
  </w:style>
  <w:style w:type="paragraph" w:styleId="58">
    <w:name w:val="List 5"/>
    <w:basedOn w:val="af2"/>
    <w:rsid w:val="002060A7"/>
    <w:pPr>
      <w:ind w:left="1415" w:hanging="283"/>
      <w:jc w:val="both"/>
    </w:pPr>
  </w:style>
  <w:style w:type="table" w:styleId="afffff4">
    <w:name w:val="Table Professional"/>
    <w:basedOn w:val="af4"/>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5"/>
    <w:rsid w:val="002060A7"/>
    <w:pPr>
      <w:numPr>
        <w:numId w:val="14"/>
      </w:numPr>
    </w:pPr>
  </w:style>
  <w:style w:type="table" w:styleId="1f">
    <w:name w:val="Table Columns 1"/>
    <w:basedOn w:val="af4"/>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4"/>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4"/>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4"/>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4"/>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5">
    <w:name w:val="Strong"/>
    <w:qFormat/>
    <w:rsid w:val="002060A7"/>
    <w:rPr>
      <w:b/>
      <w:bCs/>
    </w:rPr>
  </w:style>
  <w:style w:type="table" w:styleId="-10">
    <w:name w:val="Table List 1"/>
    <w:basedOn w:val="af4"/>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4"/>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4"/>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4"/>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4"/>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4"/>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4"/>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4"/>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6">
    <w:name w:val="Table Theme"/>
    <w:basedOn w:val="af4"/>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4"/>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4"/>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4"/>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7">
    <w:name w:val="Message Header"/>
    <w:basedOn w:val="af2"/>
    <w:link w:val="afffff8"/>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8">
    <w:name w:val="Шапка Знак"/>
    <w:link w:val="afffff7"/>
    <w:rsid w:val="002060A7"/>
    <w:rPr>
      <w:rFonts w:ascii="Arial" w:hAnsi="Arial" w:cs="Arial"/>
      <w:sz w:val="24"/>
      <w:shd w:val="pct20" w:color="auto" w:fill="auto"/>
    </w:rPr>
  </w:style>
  <w:style w:type="paragraph" w:styleId="afffff9">
    <w:name w:val="E-mail Signature"/>
    <w:basedOn w:val="af2"/>
    <w:link w:val="afffffa"/>
    <w:rsid w:val="002060A7"/>
    <w:pPr>
      <w:jc w:val="both"/>
    </w:pPr>
  </w:style>
  <w:style w:type="character" w:customStyle="1" w:styleId="afffffa">
    <w:name w:val="Электронная подпись Знак"/>
    <w:link w:val="afffff9"/>
    <w:rsid w:val="002060A7"/>
    <w:rPr>
      <w:sz w:val="24"/>
    </w:rPr>
  </w:style>
  <w:style w:type="paragraph" w:styleId="afffffb">
    <w:name w:val="Signature"/>
    <w:basedOn w:val="af2"/>
    <w:link w:val="afffffc"/>
    <w:rsid w:val="002060A7"/>
    <w:pPr>
      <w:ind w:left="4252"/>
      <w:jc w:val="both"/>
    </w:pPr>
  </w:style>
  <w:style w:type="character" w:customStyle="1" w:styleId="afffffc">
    <w:name w:val="Подпись Знак"/>
    <w:link w:val="afffffb"/>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2"/>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2"/>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2"/>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2"/>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2"/>
    <w:semiHidden/>
    <w:rsid w:val="002060A7"/>
    <w:pPr>
      <w:spacing w:before="240" w:after="240"/>
      <w:contextualSpacing/>
      <w:jc w:val="center"/>
    </w:pPr>
    <w:rPr>
      <w:sz w:val="32"/>
      <w:szCs w:val="28"/>
    </w:rPr>
  </w:style>
  <w:style w:type="paragraph" w:customStyle="1" w:styleId="OTRTitulLU">
    <w:name w:val="OTR_Titul_LU"/>
    <w:basedOn w:val="af2"/>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numPr>
        <w:numId w:val="27"/>
      </w:numPr>
      <w:tabs>
        <w:tab w:val="num" w:pos="1134"/>
      </w:tabs>
      <w:spacing w:before="60"/>
      <w:jc w:val="both"/>
    </w:pPr>
    <w:rPr>
      <w:rFonts w:cs="Arial"/>
      <w:b w:val="0"/>
      <w:bCs/>
      <w:iCs/>
      <w:kern w:val="0"/>
      <w:sz w:val="24"/>
      <w:szCs w:val="28"/>
    </w:rPr>
  </w:style>
  <w:style w:type="paragraph" w:customStyle="1" w:styleId="OTRnum3">
    <w:name w:val="OTR_num_3"/>
    <w:basedOn w:val="30"/>
    <w:rsid w:val="002060A7"/>
    <w:pPr>
      <w:keepNext w:val="0"/>
      <w:numPr>
        <w:numId w:val="27"/>
      </w:numPr>
      <w:tabs>
        <w:tab w:val="num" w:pos="1134"/>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num" w:pos="1134"/>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2"/>
    <w:semiHidden/>
    <w:rsid w:val="002060A7"/>
    <w:pPr>
      <w:spacing w:before="120" w:after="240"/>
      <w:jc w:val="center"/>
    </w:pPr>
    <w:rPr>
      <w:b/>
      <w:bCs/>
      <w:sz w:val="20"/>
    </w:rPr>
  </w:style>
  <w:style w:type="paragraph" w:customStyle="1" w:styleId="OTRTitleDocName">
    <w:name w:val="OTR_Title_DocName"/>
    <w:basedOn w:val="af2"/>
    <w:semiHidden/>
    <w:rsid w:val="002060A7"/>
    <w:pPr>
      <w:spacing w:before="2880"/>
      <w:jc w:val="center"/>
    </w:pPr>
    <w:rPr>
      <w:b/>
      <w:bCs/>
      <w:caps/>
      <w:sz w:val="32"/>
    </w:rPr>
  </w:style>
  <w:style w:type="paragraph" w:customStyle="1" w:styleId="OTRTitleDate">
    <w:name w:val="OTR_Title_Date"/>
    <w:basedOn w:val="af2"/>
    <w:semiHidden/>
    <w:rsid w:val="002060A7"/>
    <w:pPr>
      <w:jc w:val="center"/>
    </w:pPr>
    <w:rPr>
      <w:sz w:val="16"/>
    </w:rPr>
  </w:style>
  <w:style w:type="paragraph" w:customStyle="1" w:styleId="OTRTitleStamp">
    <w:name w:val="OTR_Title_Stamp"/>
    <w:basedOn w:val="af2"/>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2"/>
    <w:semiHidden/>
    <w:rsid w:val="002060A7"/>
    <w:pPr>
      <w:keepNext/>
      <w:spacing w:before="160" w:after="2040"/>
      <w:jc w:val="center"/>
    </w:pPr>
    <w:rPr>
      <w:b/>
      <w:bCs/>
    </w:rPr>
  </w:style>
  <w:style w:type="numbering" w:styleId="1ai">
    <w:name w:val="Outline List 1"/>
    <w:basedOn w:val="af5"/>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2"/>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d">
    <w:name w:val="Знак"/>
    <w:basedOn w:val="af2"/>
    <w:next w:val="af2"/>
    <w:semiHidden/>
    <w:rsid w:val="002060A7"/>
    <w:pPr>
      <w:spacing w:after="160" w:line="240" w:lineRule="exact"/>
    </w:pPr>
    <w:rPr>
      <w:rFonts w:ascii="Arial" w:hAnsi="Arial" w:cs="Arial"/>
      <w:sz w:val="20"/>
      <w:lang w:val="en-US" w:eastAsia="en-US"/>
    </w:rPr>
  </w:style>
  <w:style w:type="paragraph" w:customStyle="1" w:styleId="afffffe">
    <w:name w:val="Знак Знак Знак Знак Знак Знак Знак Знак Знак Знак"/>
    <w:basedOn w:val="af2"/>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2"/>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4"/>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9"/>
    <w:rsid w:val="002060A7"/>
    <w:rPr>
      <w:b/>
      <w:bCs/>
      <w:sz w:val="24"/>
      <w:szCs w:val="24"/>
    </w:rPr>
  </w:style>
  <w:style w:type="character" w:customStyle="1" w:styleId="affffff">
    <w:name w:val="Текст сноски Знак"/>
    <w:link w:val="affffff0"/>
    <w:rsid w:val="002060A7"/>
  </w:style>
  <w:style w:type="paragraph" w:customStyle="1" w:styleId="1f1">
    <w:name w:val="Абзац списка1"/>
    <w:basedOn w:val="af2"/>
    <w:rsid w:val="002060A7"/>
    <w:pPr>
      <w:ind w:left="720"/>
      <w:contextualSpacing/>
      <w:jc w:val="both"/>
    </w:pPr>
    <w:rPr>
      <w:rFonts w:eastAsia="Calibri"/>
      <w:szCs w:val="24"/>
      <w:lang w:val="en-US" w:eastAsia="en-US"/>
    </w:rPr>
  </w:style>
  <w:style w:type="paragraph" w:customStyle="1" w:styleId="ab">
    <w:name w:val="СценарийНью"/>
    <w:basedOn w:val="af2"/>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1">
    <w:name w:val="макрированный"/>
    <w:basedOn w:val="af2"/>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1"/>
    <w:rsid w:val="002060A7"/>
    <w:pPr>
      <w:numPr>
        <w:ilvl w:val="1"/>
      </w:numPr>
      <w:tabs>
        <w:tab w:val="num" w:pos="1296"/>
        <w:tab w:val="num" w:pos="1581"/>
      </w:tabs>
      <w:ind w:left="1429" w:hanging="576"/>
    </w:pPr>
  </w:style>
  <w:style w:type="paragraph" w:customStyle="1" w:styleId="1-">
    <w:name w:val="Перечисление 1-го уровня"/>
    <w:basedOn w:val="af2"/>
    <w:autoRedefine/>
    <w:qFormat/>
    <w:rsid w:val="002060A7"/>
    <w:pPr>
      <w:numPr>
        <w:numId w:val="31"/>
      </w:numPr>
      <w:spacing w:line="360" w:lineRule="auto"/>
      <w:jc w:val="both"/>
    </w:pPr>
    <w:rPr>
      <w:szCs w:val="24"/>
    </w:rPr>
  </w:style>
  <w:style w:type="paragraph" w:customStyle="1" w:styleId="affffff1">
    <w:name w:val="Маркир список"/>
    <w:basedOn w:val="af2"/>
    <w:semiHidden/>
    <w:rsid w:val="002060A7"/>
    <w:pPr>
      <w:tabs>
        <w:tab w:val="num" w:pos="1080"/>
        <w:tab w:val="left" w:pos="1191"/>
      </w:tabs>
      <w:spacing w:line="360" w:lineRule="auto"/>
      <w:ind w:left="1080" w:hanging="360"/>
      <w:jc w:val="both"/>
    </w:pPr>
    <w:rPr>
      <w:snapToGrid w:val="0"/>
    </w:rPr>
  </w:style>
  <w:style w:type="paragraph" w:customStyle="1" w:styleId="a5">
    <w:name w:val="Перечисление второго уровня"/>
    <w:basedOn w:val="af2"/>
    <w:qFormat/>
    <w:rsid w:val="002060A7"/>
    <w:pPr>
      <w:numPr>
        <w:ilvl w:val="1"/>
        <w:numId w:val="31"/>
      </w:numPr>
      <w:spacing w:line="360" w:lineRule="auto"/>
      <w:jc w:val="both"/>
    </w:pPr>
    <w:rPr>
      <w:szCs w:val="24"/>
    </w:rPr>
  </w:style>
  <w:style w:type="paragraph" w:customStyle="1" w:styleId="affffff2">
    <w:name w:val="Примечание"/>
    <w:basedOn w:val="af2"/>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5"/>
    <w:semiHidden/>
    <w:rsid w:val="002060A7"/>
    <w:pPr>
      <w:numPr>
        <w:numId w:val="15"/>
      </w:numPr>
    </w:pPr>
  </w:style>
  <w:style w:type="paragraph" w:customStyle="1" w:styleId="affffff3">
    <w:name w:val="Номер года"/>
    <w:basedOn w:val="af2"/>
    <w:semiHidden/>
    <w:rsid w:val="002060A7"/>
    <w:pPr>
      <w:autoSpaceDE w:val="0"/>
      <w:autoSpaceDN w:val="0"/>
      <w:adjustRightInd w:val="0"/>
      <w:spacing w:before="120" w:line="360" w:lineRule="auto"/>
      <w:jc w:val="center"/>
      <w:textAlignment w:val="baseline"/>
    </w:pPr>
  </w:style>
  <w:style w:type="paragraph" w:customStyle="1" w:styleId="affffff4">
    <w:name w:val="Титульный лист"/>
    <w:basedOn w:val="af2"/>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5">
    <w:name w:val="Абзац Обычный"/>
    <w:basedOn w:val="af2"/>
    <w:autoRedefine/>
    <w:semiHidden/>
    <w:rsid w:val="002060A7"/>
    <w:pPr>
      <w:spacing w:line="360" w:lineRule="auto"/>
      <w:ind w:firstLine="567"/>
      <w:jc w:val="both"/>
    </w:pPr>
  </w:style>
  <w:style w:type="paragraph" w:customStyle="1" w:styleId="Web">
    <w:name w:val="Обычный (Web)"/>
    <w:basedOn w:val="af2"/>
    <w:semiHidden/>
    <w:rsid w:val="002060A7"/>
    <w:pPr>
      <w:jc w:val="both"/>
    </w:pPr>
    <w:rPr>
      <w:rFonts w:ascii="Arial Unicode MS" w:eastAsia="Arial Unicode MS" w:hAnsi="Arial Unicode MS"/>
    </w:rPr>
  </w:style>
  <w:style w:type="paragraph" w:styleId="affffff0">
    <w:name w:val="footnote text"/>
    <w:basedOn w:val="af2"/>
    <w:link w:val="affffff"/>
    <w:rsid w:val="002060A7"/>
    <w:pPr>
      <w:spacing w:line="360" w:lineRule="auto"/>
      <w:jc w:val="both"/>
    </w:pPr>
    <w:rPr>
      <w:sz w:val="20"/>
    </w:rPr>
  </w:style>
  <w:style w:type="character" w:customStyle="1" w:styleId="1f2">
    <w:name w:val="Текст сноски Знак1"/>
    <w:basedOn w:val="af3"/>
    <w:rsid w:val="002060A7"/>
  </w:style>
  <w:style w:type="character" w:styleId="affffff6">
    <w:name w:val="footnote reference"/>
    <w:rsid w:val="002060A7"/>
    <w:rPr>
      <w:vertAlign w:val="superscript"/>
    </w:rPr>
  </w:style>
  <w:style w:type="paragraph" w:customStyle="1" w:styleId="75">
    <w:name w:val="Абзац Обычный7"/>
    <w:basedOn w:val="af2"/>
    <w:autoRedefine/>
    <w:semiHidden/>
    <w:rsid w:val="002060A7"/>
    <w:pPr>
      <w:widowControl w:val="0"/>
      <w:spacing w:line="360" w:lineRule="auto"/>
      <w:ind w:firstLine="709"/>
      <w:jc w:val="both"/>
    </w:pPr>
  </w:style>
  <w:style w:type="paragraph" w:customStyle="1" w:styleId="85">
    <w:name w:val="Абзац Обычный8"/>
    <w:basedOn w:val="af2"/>
    <w:autoRedefine/>
    <w:semiHidden/>
    <w:rsid w:val="002060A7"/>
    <w:pPr>
      <w:widowControl w:val="0"/>
      <w:tabs>
        <w:tab w:val="left" w:pos="1985"/>
        <w:tab w:val="left" w:pos="2127"/>
      </w:tabs>
      <w:spacing w:line="360" w:lineRule="auto"/>
      <w:ind w:firstLine="709"/>
      <w:jc w:val="both"/>
    </w:pPr>
    <w:rPr>
      <w:bCs/>
    </w:rPr>
  </w:style>
  <w:style w:type="paragraph" w:customStyle="1" w:styleId="affffff7">
    <w:name w:val="Вариант мышь"/>
    <w:basedOn w:val="af2"/>
    <w:next w:val="af2"/>
    <w:semiHidden/>
    <w:rsid w:val="002060A7"/>
    <w:pPr>
      <w:keepNext/>
      <w:tabs>
        <w:tab w:val="num" w:pos="720"/>
        <w:tab w:val="left" w:pos="1134"/>
        <w:tab w:val="left" w:pos="1418"/>
      </w:tabs>
      <w:spacing w:before="60" w:after="60"/>
      <w:ind w:left="720" w:hanging="360"/>
      <w:jc w:val="both"/>
    </w:pPr>
    <w:rPr>
      <w:kern w:val="2"/>
    </w:rPr>
  </w:style>
  <w:style w:type="paragraph" w:customStyle="1" w:styleId="affffff8">
    <w:name w:val="Вариант клавиатура"/>
    <w:basedOn w:val="af2"/>
    <w:semiHidden/>
    <w:rsid w:val="002060A7"/>
    <w:pPr>
      <w:tabs>
        <w:tab w:val="num" w:pos="972"/>
        <w:tab w:val="left" w:pos="1134"/>
        <w:tab w:val="left" w:pos="1418"/>
      </w:tabs>
      <w:ind w:left="1134"/>
      <w:jc w:val="both"/>
    </w:pPr>
  </w:style>
  <w:style w:type="paragraph" w:customStyle="1" w:styleId="1f3">
    <w:name w:val="Абзац Обычный1"/>
    <w:basedOn w:val="af2"/>
    <w:autoRedefine/>
    <w:semiHidden/>
    <w:rsid w:val="002060A7"/>
    <w:pPr>
      <w:widowControl w:val="0"/>
      <w:spacing w:line="360" w:lineRule="auto"/>
      <w:ind w:firstLine="709"/>
      <w:jc w:val="both"/>
    </w:pPr>
  </w:style>
  <w:style w:type="paragraph" w:customStyle="1" w:styleId="5a">
    <w:name w:val="Абзац Обычный5"/>
    <w:basedOn w:val="af2"/>
    <w:autoRedefine/>
    <w:semiHidden/>
    <w:rsid w:val="002060A7"/>
    <w:pPr>
      <w:widowControl w:val="0"/>
      <w:spacing w:line="360" w:lineRule="auto"/>
      <w:ind w:firstLine="709"/>
      <w:jc w:val="both"/>
    </w:pPr>
  </w:style>
  <w:style w:type="paragraph" w:customStyle="1" w:styleId="2f8">
    <w:name w:val="Абзац Обычный2"/>
    <w:basedOn w:val="af2"/>
    <w:autoRedefine/>
    <w:semiHidden/>
    <w:rsid w:val="002060A7"/>
    <w:pPr>
      <w:widowControl w:val="0"/>
      <w:spacing w:line="360" w:lineRule="auto"/>
      <w:ind w:firstLine="709"/>
      <w:jc w:val="both"/>
    </w:pPr>
  </w:style>
  <w:style w:type="paragraph" w:customStyle="1" w:styleId="3f2">
    <w:name w:val="Абзац Обычный3"/>
    <w:basedOn w:val="af2"/>
    <w:autoRedefine/>
    <w:semiHidden/>
    <w:rsid w:val="002060A7"/>
    <w:pPr>
      <w:widowControl w:val="0"/>
      <w:spacing w:line="360" w:lineRule="auto"/>
      <w:ind w:firstLine="709"/>
      <w:jc w:val="both"/>
    </w:pPr>
  </w:style>
  <w:style w:type="paragraph" w:customStyle="1" w:styleId="4b">
    <w:name w:val="Абзац Обычный4"/>
    <w:basedOn w:val="af2"/>
    <w:autoRedefine/>
    <w:semiHidden/>
    <w:rsid w:val="002060A7"/>
    <w:pPr>
      <w:widowControl w:val="0"/>
      <w:spacing w:line="360" w:lineRule="auto"/>
      <w:ind w:firstLine="709"/>
      <w:jc w:val="both"/>
    </w:pPr>
  </w:style>
  <w:style w:type="paragraph" w:customStyle="1" w:styleId="65">
    <w:name w:val="Абзац Обычный6"/>
    <w:basedOn w:val="af2"/>
    <w:autoRedefine/>
    <w:semiHidden/>
    <w:rsid w:val="002060A7"/>
    <w:pPr>
      <w:widowControl w:val="0"/>
      <w:spacing w:line="360" w:lineRule="auto"/>
      <w:ind w:firstLine="709"/>
      <w:jc w:val="both"/>
    </w:pPr>
  </w:style>
  <w:style w:type="paragraph" w:customStyle="1" w:styleId="94">
    <w:name w:val="Абзац Обычный9"/>
    <w:basedOn w:val="af2"/>
    <w:autoRedefine/>
    <w:semiHidden/>
    <w:rsid w:val="002060A7"/>
    <w:pPr>
      <w:widowControl w:val="0"/>
      <w:spacing w:line="360" w:lineRule="auto"/>
      <w:ind w:firstLine="709"/>
      <w:jc w:val="both"/>
    </w:pPr>
  </w:style>
  <w:style w:type="paragraph" w:customStyle="1" w:styleId="affffff9">
    <w:name w:val="Таблица"/>
    <w:basedOn w:val="af2"/>
    <w:semiHidden/>
    <w:rsid w:val="002060A7"/>
    <w:pPr>
      <w:widowControl w:val="0"/>
      <w:suppressLineNumbers/>
      <w:suppressAutoHyphens/>
      <w:spacing w:before="80" w:after="40"/>
      <w:jc w:val="both"/>
    </w:pPr>
    <w:rPr>
      <w:sz w:val="22"/>
      <w:lang w:eastAsia="en-US"/>
    </w:rPr>
  </w:style>
  <w:style w:type="paragraph" w:customStyle="1" w:styleId="affffffa">
    <w:name w:val="Столбец"/>
    <w:basedOn w:val="af2"/>
    <w:semiHidden/>
    <w:rsid w:val="002060A7"/>
    <w:pPr>
      <w:widowControl w:val="0"/>
      <w:suppressLineNumbers/>
      <w:suppressAutoHyphens/>
      <w:spacing w:after="40"/>
      <w:jc w:val="center"/>
    </w:pPr>
    <w:rPr>
      <w:b/>
      <w:sz w:val="22"/>
      <w:lang w:eastAsia="en-US"/>
    </w:rPr>
  </w:style>
  <w:style w:type="paragraph" w:customStyle="1" w:styleId="affffffb">
    <w:name w:val="Обычный текст"/>
    <w:basedOn w:val="af2"/>
    <w:rsid w:val="002060A7"/>
    <w:pPr>
      <w:spacing w:after="120" w:line="360" w:lineRule="auto"/>
      <w:ind w:firstLine="709"/>
      <w:jc w:val="both"/>
    </w:pPr>
  </w:style>
  <w:style w:type="paragraph" w:styleId="affffffc">
    <w:name w:val="No Spacing"/>
    <w:uiPriority w:val="1"/>
    <w:qFormat/>
    <w:rsid w:val="00EB13B1"/>
    <w:rPr>
      <w:rFonts w:asciiTheme="minorHAnsi" w:eastAsiaTheme="minorHAnsi" w:hAnsiTheme="minorHAnsi" w:cstheme="minorBidi"/>
      <w:sz w:val="22"/>
      <w:szCs w:val="22"/>
      <w:lang w:eastAsia="en-US"/>
    </w:rPr>
  </w:style>
  <w:style w:type="paragraph" w:customStyle="1" w:styleId="affffffd">
    <w:name w:val="Текст в таблице + курсив"/>
    <w:basedOn w:val="affffffe"/>
    <w:rsid w:val="00DE4F8F"/>
    <w:rPr>
      <w:i/>
      <w:iCs/>
    </w:rPr>
  </w:style>
  <w:style w:type="paragraph" w:customStyle="1" w:styleId="afffffff">
    <w:name w:val="УТВЕРЖДАЮ"/>
    <w:qFormat/>
    <w:rsid w:val="00DE4F8F"/>
    <w:pPr>
      <w:spacing w:line="360" w:lineRule="auto"/>
      <w:jc w:val="center"/>
    </w:pPr>
    <w:rPr>
      <w:b/>
      <w:bCs/>
      <w:caps/>
      <w:sz w:val="28"/>
      <w:szCs w:val="24"/>
      <w:lang w:eastAsia="en-US"/>
    </w:rPr>
  </w:style>
  <w:style w:type="paragraph" w:customStyle="1" w:styleId="afffffff0">
    <w:name w:val="Заголовок информационного элемента"/>
    <w:basedOn w:val="af2"/>
    <w:qFormat/>
    <w:rsid w:val="00DE4F8F"/>
    <w:pPr>
      <w:keepNext/>
      <w:pageBreakBefore/>
      <w:spacing w:line="288" w:lineRule="auto"/>
      <w:jc w:val="center"/>
    </w:pPr>
    <w:rPr>
      <w:b/>
      <w:sz w:val="32"/>
      <w:szCs w:val="24"/>
    </w:rPr>
  </w:style>
  <w:style w:type="paragraph" w:customStyle="1" w:styleId="afffffff1">
    <w:name w:val="Согласующая подпись"/>
    <w:basedOn w:val="af2"/>
    <w:qFormat/>
    <w:rsid w:val="00DE4F8F"/>
    <w:pPr>
      <w:widowControl w:val="0"/>
      <w:spacing w:line="288" w:lineRule="auto"/>
      <w:jc w:val="center"/>
    </w:pPr>
    <w:rPr>
      <w:rFonts w:eastAsia="Batang"/>
      <w:szCs w:val="24"/>
      <w:lang w:eastAsia="en-US"/>
    </w:rPr>
  </w:style>
  <w:style w:type="paragraph" w:customStyle="1" w:styleId="affffffe">
    <w:name w:val="Текст в таблице"/>
    <w:basedOn w:val="af2"/>
    <w:link w:val="afffffff2"/>
    <w:qFormat/>
    <w:rsid w:val="00DE4F8F"/>
    <w:pPr>
      <w:jc w:val="both"/>
    </w:pPr>
    <w:rPr>
      <w:szCs w:val="24"/>
    </w:rPr>
  </w:style>
  <w:style w:type="paragraph" w:customStyle="1" w:styleId="afffffff3">
    <w:name w:val="Название колонки в таблице"/>
    <w:basedOn w:val="af2"/>
    <w:qFormat/>
    <w:rsid w:val="00DE4F8F"/>
    <w:pPr>
      <w:keepNext/>
      <w:spacing w:line="288" w:lineRule="auto"/>
      <w:jc w:val="center"/>
    </w:pPr>
    <w:rPr>
      <w:b/>
      <w:szCs w:val="24"/>
    </w:rPr>
  </w:style>
  <w:style w:type="paragraph" w:customStyle="1" w:styleId="141">
    <w:name w:val="По центру 14 Ж"/>
    <w:basedOn w:val="af2"/>
    <w:qFormat/>
    <w:rsid w:val="00DE4F8F"/>
    <w:pPr>
      <w:spacing w:line="288" w:lineRule="auto"/>
      <w:jc w:val="center"/>
    </w:pPr>
    <w:rPr>
      <w:b/>
      <w:szCs w:val="24"/>
    </w:rPr>
  </w:style>
  <w:style w:type="paragraph" w:customStyle="1" w:styleId="af0">
    <w:name w:val="Перечисление а)"/>
    <w:basedOn w:val="af2"/>
    <w:qFormat/>
    <w:rsid w:val="00DE4F8F"/>
    <w:pPr>
      <w:numPr>
        <w:numId w:val="39"/>
      </w:numPr>
      <w:spacing w:line="288" w:lineRule="auto"/>
      <w:jc w:val="both"/>
    </w:pPr>
    <w:rPr>
      <w:szCs w:val="24"/>
    </w:rPr>
  </w:style>
  <w:style w:type="paragraph" w:customStyle="1" w:styleId="afffffff4">
    <w:name w:val="Рисунок"/>
    <w:basedOn w:val="af2"/>
    <w:qFormat/>
    <w:rsid w:val="00DE4F8F"/>
    <w:pPr>
      <w:keepNext/>
      <w:spacing w:line="288" w:lineRule="auto"/>
      <w:jc w:val="center"/>
    </w:pPr>
    <w:rPr>
      <w:szCs w:val="24"/>
    </w:rPr>
  </w:style>
  <w:style w:type="paragraph" w:customStyle="1" w:styleId="afffffff5">
    <w:name w:val="Подпись к рисунку"/>
    <w:basedOn w:val="af2"/>
    <w:qFormat/>
    <w:rsid w:val="00DE4F8F"/>
    <w:pPr>
      <w:spacing w:line="288" w:lineRule="auto"/>
      <w:jc w:val="center"/>
    </w:pPr>
    <w:rPr>
      <w:szCs w:val="24"/>
    </w:rPr>
  </w:style>
  <w:style w:type="paragraph" w:customStyle="1" w:styleId="afffffff6">
    <w:name w:val="Подпись к таблице"/>
    <w:basedOn w:val="af2"/>
    <w:qFormat/>
    <w:rsid w:val="00DE4F8F"/>
    <w:pPr>
      <w:keepNext/>
      <w:spacing w:after="120" w:line="288" w:lineRule="auto"/>
    </w:pPr>
    <w:rPr>
      <w:szCs w:val="24"/>
    </w:rPr>
  </w:style>
  <w:style w:type="paragraph" w:customStyle="1" w:styleId="a0">
    <w:name w:val="Приложение"/>
    <w:basedOn w:val="af2"/>
    <w:autoRedefine/>
    <w:qFormat/>
    <w:rsid w:val="00DE4F8F"/>
    <w:pPr>
      <w:keepNext/>
      <w:pageBreakBefore/>
      <w:numPr>
        <w:numId w:val="36"/>
      </w:numPr>
      <w:spacing w:before="120" w:after="240" w:line="288" w:lineRule="auto"/>
      <w:jc w:val="center"/>
      <w:outlineLvl w:val="0"/>
    </w:pPr>
    <w:rPr>
      <w:szCs w:val="24"/>
    </w:rPr>
  </w:style>
  <w:style w:type="paragraph" w:customStyle="1" w:styleId="a1">
    <w:name w:val="Заголовок Приложения"/>
    <w:basedOn w:val="af2"/>
    <w:autoRedefine/>
    <w:qFormat/>
    <w:rsid w:val="00DE4F8F"/>
    <w:pPr>
      <w:keepNext/>
      <w:numPr>
        <w:ilvl w:val="1"/>
        <w:numId w:val="36"/>
      </w:numPr>
      <w:spacing w:line="288" w:lineRule="auto"/>
      <w:jc w:val="both"/>
      <w:outlineLvl w:val="0"/>
    </w:pPr>
    <w:rPr>
      <w:b/>
      <w:szCs w:val="24"/>
    </w:rPr>
  </w:style>
  <w:style w:type="paragraph" w:customStyle="1" w:styleId="a2">
    <w:name w:val="подпись Рисунок приложения"/>
    <w:basedOn w:val="af2"/>
    <w:qFormat/>
    <w:rsid w:val="00DE4F8F"/>
    <w:pPr>
      <w:numPr>
        <w:ilvl w:val="2"/>
        <w:numId w:val="36"/>
      </w:numPr>
      <w:spacing w:line="288" w:lineRule="auto"/>
      <w:jc w:val="center"/>
    </w:pPr>
    <w:rPr>
      <w:szCs w:val="24"/>
    </w:rPr>
  </w:style>
  <w:style w:type="paragraph" w:customStyle="1" w:styleId="a3">
    <w:name w:val="Таблица приложения"/>
    <w:basedOn w:val="afffffff6"/>
    <w:qFormat/>
    <w:rsid w:val="00DE4F8F"/>
    <w:pPr>
      <w:numPr>
        <w:ilvl w:val="3"/>
        <w:numId w:val="36"/>
      </w:numPr>
    </w:pPr>
    <w:rPr>
      <w:lang w:val="en-US"/>
    </w:rPr>
  </w:style>
  <w:style w:type="paragraph" w:customStyle="1" w:styleId="afffffff7">
    <w:name w:val="Текст в таблице полужирный"/>
    <w:basedOn w:val="affffffe"/>
    <w:qFormat/>
    <w:rsid w:val="00DE4F8F"/>
    <w:rPr>
      <w:b/>
    </w:rPr>
  </w:style>
  <w:style w:type="paragraph" w:customStyle="1" w:styleId="afffffff8">
    <w:name w:val="Обычный курсив"/>
    <w:basedOn w:val="af2"/>
    <w:qFormat/>
    <w:rsid w:val="00DE4F8F"/>
    <w:pPr>
      <w:spacing w:line="288" w:lineRule="auto"/>
      <w:ind w:firstLine="709"/>
      <w:jc w:val="both"/>
    </w:pPr>
    <w:rPr>
      <w:i/>
      <w:szCs w:val="24"/>
    </w:rPr>
  </w:style>
  <w:style w:type="paragraph" w:customStyle="1" w:styleId="afffffff9">
    <w:name w:val="Обычный по центру"/>
    <w:basedOn w:val="af2"/>
    <w:qFormat/>
    <w:rsid w:val="00DE4F8F"/>
    <w:pPr>
      <w:spacing w:line="360" w:lineRule="auto"/>
      <w:jc w:val="center"/>
    </w:pPr>
    <w:rPr>
      <w:szCs w:val="24"/>
    </w:rPr>
  </w:style>
  <w:style w:type="numbering" w:customStyle="1" w:styleId="a9">
    <w:name w:val="Списки в документе"/>
    <w:rsid w:val="00DE4F8F"/>
    <w:pPr>
      <w:numPr>
        <w:numId w:val="37"/>
      </w:numPr>
    </w:pPr>
  </w:style>
  <w:style w:type="numbering" w:customStyle="1" w:styleId="af">
    <w:name w:val="Буквенный стиль"/>
    <w:rsid w:val="00DE4F8F"/>
    <w:pPr>
      <w:numPr>
        <w:numId w:val="38"/>
      </w:numPr>
    </w:pPr>
  </w:style>
  <w:style w:type="paragraph" w:customStyle="1" w:styleId="ac">
    <w:name w:val="Перечисление в таблице"/>
    <w:basedOn w:val="affffffe"/>
    <w:qFormat/>
    <w:rsid w:val="00DE4F8F"/>
    <w:pPr>
      <w:numPr>
        <w:numId w:val="40"/>
      </w:numPr>
      <w:ind w:left="284" w:hanging="284"/>
    </w:pPr>
  </w:style>
  <w:style w:type="paragraph" w:customStyle="1" w:styleId="ad">
    <w:name w:val="Нумерованное перечисление в таблице"/>
    <w:basedOn w:val="ac"/>
    <w:qFormat/>
    <w:rsid w:val="00DE4F8F"/>
    <w:pPr>
      <w:numPr>
        <w:numId w:val="41"/>
      </w:numPr>
      <w:ind w:left="284" w:hanging="284"/>
    </w:pPr>
    <w:rPr>
      <w:lang w:val="en-US"/>
    </w:rPr>
  </w:style>
  <w:style w:type="paragraph" w:customStyle="1" w:styleId="03">
    <w:name w:val="Стиль Первая строка:  0 см Перед:  3 пт"/>
    <w:basedOn w:val="af2"/>
    <w:rsid w:val="00DE4F8F"/>
    <w:pPr>
      <w:suppressAutoHyphens/>
      <w:spacing w:before="60" w:after="60" w:line="360" w:lineRule="auto"/>
      <w:jc w:val="both"/>
    </w:pPr>
  </w:style>
  <w:style w:type="character" w:customStyle="1" w:styleId="affff">
    <w:name w:val="Абзац списка Знак"/>
    <w:link w:val="afffe"/>
    <w:uiPriority w:val="34"/>
    <w:rsid w:val="00DE4F8F"/>
    <w:rPr>
      <w:rFonts w:eastAsia="Calibri"/>
      <w:sz w:val="28"/>
      <w:szCs w:val="22"/>
      <w:lang w:eastAsia="en-US"/>
    </w:rPr>
  </w:style>
  <w:style w:type="character" w:customStyle="1" w:styleId="iceouttxt5">
    <w:name w:val="iceouttxt5"/>
    <w:basedOn w:val="af3"/>
    <w:rsid w:val="00DE4F8F"/>
    <w:rPr>
      <w:rFonts w:ascii="Arial" w:hAnsi="Arial" w:cs="Arial" w:hint="default"/>
      <w:color w:val="666666"/>
      <w:sz w:val="17"/>
      <w:szCs w:val="17"/>
    </w:rPr>
  </w:style>
  <w:style w:type="paragraph" w:styleId="afffffffa">
    <w:name w:val="table of figures"/>
    <w:basedOn w:val="af2"/>
    <w:next w:val="af2"/>
    <w:rsid w:val="00DE4F8F"/>
    <w:pPr>
      <w:spacing w:line="288" w:lineRule="auto"/>
      <w:ind w:firstLine="709"/>
      <w:jc w:val="both"/>
    </w:pPr>
    <w:rPr>
      <w:szCs w:val="24"/>
    </w:rPr>
  </w:style>
  <w:style w:type="character" w:customStyle="1" w:styleId="sectionheadertext">
    <w:name w:val="sectionheadertext"/>
    <w:basedOn w:val="af3"/>
    <w:rsid w:val="00DE4F8F"/>
  </w:style>
  <w:style w:type="paragraph" w:customStyle="1" w:styleId="NormalList">
    <w:name w:val="Normal List"/>
    <w:basedOn w:val="af2"/>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2"/>
    <w:rsid w:val="006E58E0"/>
    <w:pPr>
      <w:keepLines/>
      <w:spacing w:line="288" w:lineRule="auto"/>
      <w:ind w:firstLine="567"/>
      <w:jc w:val="both"/>
    </w:pPr>
  </w:style>
  <w:style w:type="numbering" w:customStyle="1" w:styleId="ae">
    <w:name w:val="Мн_фк"/>
    <w:basedOn w:val="af5"/>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2">
    <w:name w:val="Текст в таблице Знак"/>
    <w:link w:val="affffffe"/>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b">
    <w:name w:val="З_без_н"/>
    <w:basedOn w:val="af2"/>
    <w:link w:val="afffffffc"/>
    <w:qFormat/>
    <w:rsid w:val="00934F36"/>
    <w:pPr>
      <w:pageBreakBefore/>
      <w:spacing w:after="120" w:line="240" w:lineRule="auto"/>
      <w:jc w:val="center"/>
      <w:outlineLvl w:val="0"/>
    </w:pPr>
    <w:rPr>
      <w:b/>
      <w:szCs w:val="28"/>
      <w:lang w:val="x-none" w:eastAsia="x-none"/>
    </w:rPr>
  </w:style>
  <w:style w:type="character" w:customStyle="1" w:styleId="afffffffc">
    <w:name w:val="З_без_н Знак"/>
    <w:basedOn w:val="af3"/>
    <w:link w:val="afffffffb"/>
    <w:rsid w:val="00934F36"/>
    <w:rPr>
      <w:b/>
      <w:sz w:val="28"/>
      <w:szCs w:val="28"/>
      <w:lang w:val="x-none" w:eastAsia="x-none"/>
    </w:rPr>
  </w:style>
  <w:style w:type="paragraph" w:customStyle="1" w:styleId="a7">
    <w:name w:val="__"/>
    <w:basedOn w:val="21"/>
    <w:link w:val="afffffffd"/>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d">
    <w:name w:val="__ Знак"/>
    <w:link w:val="a7"/>
    <w:rsid w:val="00F67329"/>
    <w:rPr>
      <w:b/>
      <w:bCs/>
      <w:color w:val="000000"/>
      <w:kern w:val="32"/>
      <w:sz w:val="28"/>
      <w:szCs w:val="28"/>
      <w:lang w:eastAsia="en-US"/>
    </w:rPr>
  </w:style>
  <w:style w:type="paragraph" w:customStyle="1" w:styleId="a8">
    <w:name w:val="___"/>
    <w:basedOn w:val="41"/>
    <w:link w:val="afffffffe"/>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e">
    <w:name w:val="___ Знак"/>
    <w:basedOn w:val="42"/>
    <w:link w:val="a8"/>
    <w:rsid w:val="00F67329"/>
    <w:rPr>
      <w:b/>
      <w:bCs/>
      <w:color w:val="000000"/>
      <w:kern w:val="32"/>
      <w:sz w:val="28"/>
      <w:szCs w:val="28"/>
      <w:lang w:eastAsia="en-US"/>
    </w:rPr>
  </w:style>
  <w:style w:type="numbering" w:customStyle="1" w:styleId="20">
    <w:name w:val="Мн_фк_2"/>
    <w:basedOn w:val="af5"/>
    <w:uiPriority w:val="99"/>
    <w:rsid w:val="00F67329"/>
    <w:pPr>
      <w:numPr>
        <w:numId w:val="5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s://zakupki.gov.ru/pgz/services/uploa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zakupki.gov.ru/pgz/extegration.jsp"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tp://free:free@ftp.zakupki.gov.ru/FCS_nsi/nsiBudget/nsiBudget_inc_2014022100_20140222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FCS_nsi/nsiBudget/nsiBudget_all_20140221010000_001.xml.zip" TargetMode="External"/><Relationship Id="rId10" Type="http://schemas.openxmlformats.org/officeDocument/2006/relationships/webSettings" Target="webSettings.xml"/><Relationship Id="rId19" Type="http://schemas.openxmlformats.org/officeDocument/2006/relationships/hyperlink" Target="http://tools.ietf.org/html/rfc5126.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0" ma:contentTypeDescription="Создание документа." ma:contentTypeScope="" ma:versionID="2c1e2781308289e479a120d056ee45f7">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719B60-DF86-4DEC-9AE3-BB5A8CA72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60E4F33-356A-475A-BB87-1D957FB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31783</Words>
  <Characters>181168</Characters>
  <Application>Microsoft Office Word</Application>
  <DocSecurity>0</DocSecurity>
  <Lines>1509</Lines>
  <Paragraphs>425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212526</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2016-03-25T15:23:00Z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ies>
</file>