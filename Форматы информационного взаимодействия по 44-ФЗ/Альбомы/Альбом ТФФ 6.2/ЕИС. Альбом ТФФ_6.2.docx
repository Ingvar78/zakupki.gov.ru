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33" w:type="pct"/>
        <w:tblInd w:w="-72" w:type="dxa"/>
        <w:tblLook w:val="0000" w:firstRow="0" w:lastRow="0" w:firstColumn="0" w:lastColumn="0" w:noHBand="0" w:noVBand="0"/>
      </w:tblPr>
      <w:tblGrid>
        <w:gridCol w:w="4758"/>
        <w:gridCol w:w="762"/>
        <w:gridCol w:w="4971"/>
      </w:tblGrid>
      <w:tr w:rsidR="000E19C7" w:rsidRPr="00E26D11" w14:paraId="628F3C4C" w14:textId="77777777" w:rsidTr="00946743">
        <w:trPr>
          <w:trHeight w:hRule="exact" w:val="907"/>
        </w:trPr>
        <w:tc>
          <w:tcPr>
            <w:tcW w:w="5000" w:type="pct"/>
            <w:gridSpan w:val="3"/>
            <w:shd w:val="clear" w:color="auto" w:fill="auto"/>
            <w:vAlign w:val="center"/>
          </w:tcPr>
          <w:p w14:paraId="28AF279B" w14:textId="77777777" w:rsidR="000E19C7" w:rsidRPr="00E26D11" w:rsidRDefault="000E19C7" w:rsidP="00946743">
            <w:pPr>
              <w:pStyle w:val="OTRTitulnamedoc"/>
              <w:spacing w:after="200"/>
              <w:rPr>
                <w:sz w:val="28"/>
                <w:lang w:val="en-US"/>
              </w:rPr>
            </w:pPr>
            <w:r w:rsidRPr="00E26D11">
              <w:t>ФЕДЕРАЛЬНОЕ КАЗНАЧЕЙСТВО</w:t>
            </w:r>
          </w:p>
        </w:tc>
      </w:tr>
      <w:tr w:rsidR="000E19C7" w:rsidRPr="00E26D11" w14:paraId="458F2ED9" w14:textId="77777777" w:rsidTr="00946743">
        <w:trPr>
          <w:trHeight w:val="536"/>
        </w:trPr>
        <w:tc>
          <w:tcPr>
            <w:tcW w:w="2268" w:type="pct"/>
            <w:shd w:val="clear" w:color="auto" w:fill="auto"/>
            <w:vAlign w:val="center"/>
          </w:tcPr>
          <w:p w14:paraId="2C092B64" w14:textId="77777777" w:rsidR="000E19C7" w:rsidRPr="00E26D11" w:rsidRDefault="000E19C7" w:rsidP="00946743">
            <w:pPr>
              <w:pStyle w:val="OTRTitulnamedoc"/>
              <w:spacing w:before="0" w:after="0"/>
              <w:jc w:val="both"/>
            </w:pPr>
          </w:p>
        </w:tc>
        <w:tc>
          <w:tcPr>
            <w:tcW w:w="363" w:type="pct"/>
            <w:shd w:val="clear" w:color="auto" w:fill="auto"/>
            <w:vAlign w:val="center"/>
          </w:tcPr>
          <w:p w14:paraId="76D277DD" w14:textId="77777777" w:rsidR="000E19C7" w:rsidRPr="00E26D11" w:rsidRDefault="000E19C7" w:rsidP="00946743">
            <w:pPr>
              <w:pStyle w:val="OTRTitulnamedoc"/>
              <w:spacing w:before="0" w:after="0"/>
              <w:jc w:val="both"/>
            </w:pPr>
          </w:p>
        </w:tc>
        <w:tc>
          <w:tcPr>
            <w:tcW w:w="2369" w:type="pct"/>
            <w:shd w:val="clear" w:color="auto" w:fill="auto"/>
            <w:vAlign w:val="center"/>
          </w:tcPr>
          <w:p w14:paraId="034D3FA4" w14:textId="77777777" w:rsidR="000E19C7" w:rsidRPr="00E26D11" w:rsidRDefault="000E19C7" w:rsidP="00946743">
            <w:pPr>
              <w:pStyle w:val="OTRTITULnew"/>
              <w:spacing w:before="60" w:after="60" w:line="240" w:lineRule="auto"/>
            </w:pPr>
            <w:r w:rsidRPr="00E26D11">
              <w:t>УТВЕРЖДАЮ</w:t>
            </w:r>
          </w:p>
        </w:tc>
      </w:tr>
      <w:tr w:rsidR="000E19C7" w:rsidRPr="00E26D11" w14:paraId="4B472134" w14:textId="77777777" w:rsidTr="00946743">
        <w:trPr>
          <w:trHeight w:val="2344"/>
        </w:trPr>
        <w:tc>
          <w:tcPr>
            <w:tcW w:w="2268" w:type="pct"/>
            <w:shd w:val="clear" w:color="auto" w:fill="auto"/>
            <w:vAlign w:val="center"/>
          </w:tcPr>
          <w:p w14:paraId="2105247C" w14:textId="77777777" w:rsidR="000E19C7" w:rsidRPr="00E26D11" w:rsidRDefault="000E19C7" w:rsidP="00946743">
            <w:pPr>
              <w:pStyle w:val="OTRTitulnamedoc"/>
              <w:rPr>
                <w:lang w:val="en-US"/>
              </w:rPr>
            </w:pPr>
          </w:p>
        </w:tc>
        <w:tc>
          <w:tcPr>
            <w:tcW w:w="363" w:type="pct"/>
            <w:shd w:val="clear" w:color="auto" w:fill="auto"/>
            <w:vAlign w:val="center"/>
          </w:tcPr>
          <w:p w14:paraId="5D5577DF" w14:textId="77777777" w:rsidR="000E19C7" w:rsidRPr="00E26D11" w:rsidRDefault="000E19C7" w:rsidP="00946743">
            <w:pPr>
              <w:pStyle w:val="OTRTitulnamedoc"/>
              <w:rPr>
                <w:lang w:val="en-US"/>
              </w:rPr>
            </w:pPr>
          </w:p>
        </w:tc>
        <w:tc>
          <w:tcPr>
            <w:tcW w:w="2369" w:type="pct"/>
            <w:shd w:val="clear" w:color="auto" w:fill="auto"/>
            <w:vAlign w:val="center"/>
          </w:tcPr>
          <w:p w14:paraId="32E48326" w14:textId="77777777" w:rsidR="000E19C7" w:rsidRPr="00E26D11" w:rsidRDefault="000E19C7" w:rsidP="00946743">
            <w:pPr>
              <w:pStyle w:val="OTRTITULnew"/>
              <w:spacing w:before="60" w:after="60" w:line="240" w:lineRule="auto"/>
            </w:pPr>
            <w:r w:rsidRPr="00E26D11">
              <w:t>Заместитель руководителя</w:t>
            </w:r>
          </w:p>
          <w:p w14:paraId="03881A2E" w14:textId="77777777" w:rsidR="000E19C7" w:rsidRPr="00E26D11" w:rsidRDefault="000E19C7" w:rsidP="00946743">
            <w:pPr>
              <w:pStyle w:val="OTRTITULnew"/>
              <w:spacing w:before="60" w:after="60" w:line="240" w:lineRule="auto"/>
            </w:pPr>
            <w:r w:rsidRPr="00E26D11">
              <w:t>Федерального казначейства</w:t>
            </w:r>
          </w:p>
          <w:p w14:paraId="1761143B" w14:textId="77777777" w:rsidR="000E19C7" w:rsidRPr="00E26D11" w:rsidRDefault="000E19C7" w:rsidP="00946743">
            <w:pPr>
              <w:pStyle w:val="OTRTITULnew"/>
              <w:spacing w:before="60" w:after="60" w:line="240" w:lineRule="auto"/>
            </w:pPr>
          </w:p>
          <w:p w14:paraId="0251D3C9" w14:textId="77777777" w:rsidR="000E19C7" w:rsidRPr="00E26D11" w:rsidRDefault="000E19C7" w:rsidP="00946743">
            <w:pPr>
              <w:pStyle w:val="OTRTITULnew"/>
              <w:spacing w:before="60" w:after="60" w:line="240" w:lineRule="auto"/>
            </w:pPr>
            <w:r w:rsidRPr="00E26D11">
              <w:t>________________ /</w:t>
            </w:r>
            <w:r>
              <w:t>Гуральников</w:t>
            </w:r>
            <w:r w:rsidRPr="00A70CB8">
              <w:t xml:space="preserve"> С.Б.</w:t>
            </w:r>
            <w:r w:rsidRPr="00E26D11">
              <w:t>/</w:t>
            </w:r>
          </w:p>
          <w:p w14:paraId="183669EA" w14:textId="7CB66DD0" w:rsidR="000E19C7" w:rsidRPr="00450578" w:rsidRDefault="000E19C7" w:rsidP="00575F5E">
            <w:pPr>
              <w:pStyle w:val="OTRTITULnew"/>
              <w:spacing w:before="60" w:after="60" w:line="240" w:lineRule="auto"/>
              <w:jc w:val="left"/>
            </w:pPr>
            <w:r w:rsidRPr="00E26D11">
              <w:t xml:space="preserve">«___» _______ </w:t>
            </w:r>
            <w:r w:rsidR="00544FF2" w:rsidRPr="00E26D11">
              <w:t>20</w:t>
            </w:r>
            <w:r w:rsidR="00544FF2" w:rsidRPr="00450578">
              <w:t>1</w:t>
            </w:r>
            <w:r w:rsidR="006B3A5E">
              <w:rPr>
                <w:lang w:val="en-US"/>
              </w:rPr>
              <w:t>6</w:t>
            </w:r>
            <w:r w:rsidR="00544FF2" w:rsidRPr="00E26D11">
              <w:t>г</w:t>
            </w:r>
            <w:r w:rsidRPr="00E26D11">
              <w:t>.</w:t>
            </w:r>
          </w:p>
          <w:p w14:paraId="7A89E9B5" w14:textId="77777777" w:rsidR="000E19C7" w:rsidRPr="00450578" w:rsidRDefault="000E19C7" w:rsidP="00946743">
            <w:pPr>
              <w:pStyle w:val="OTRTITULnew"/>
              <w:spacing w:before="60" w:after="60" w:line="240" w:lineRule="auto"/>
            </w:pPr>
          </w:p>
          <w:p w14:paraId="17D7C256" w14:textId="3D74440D" w:rsidR="000E19C7" w:rsidRPr="00450578" w:rsidRDefault="000E19C7" w:rsidP="00946743">
            <w:pPr>
              <w:pStyle w:val="OTRTITULnew"/>
              <w:spacing w:before="60" w:after="60" w:line="240" w:lineRule="auto"/>
            </w:pPr>
          </w:p>
        </w:tc>
      </w:tr>
    </w:tbl>
    <w:p w14:paraId="02D19811" w14:textId="77777777" w:rsidR="000E19C7" w:rsidRDefault="000E19C7" w:rsidP="000E19C7">
      <w:pPr>
        <w:rPr>
          <w:sz w:val="28"/>
        </w:rPr>
      </w:pPr>
    </w:p>
    <w:p w14:paraId="3DC3854A" w14:textId="77777777" w:rsidR="000E19C7" w:rsidRDefault="000E19C7" w:rsidP="000E19C7">
      <w:pPr>
        <w:spacing w:before="0" w:after="0"/>
        <w:rPr>
          <w:sz w:val="28"/>
        </w:rPr>
      </w:pPr>
    </w:p>
    <w:p w14:paraId="10DD3BCF" w14:textId="77777777" w:rsidR="00062923" w:rsidRDefault="00062923" w:rsidP="000E19C7">
      <w:pPr>
        <w:spacing w:before="0" w:after="0"/>
        <w:rPr>
          <w:sz w:val="28"/>
        </w:rPr>
      </w:pPr>
    </w:p>
    <w:p w14:paraId="124C291A" w14:textId="77777777" w:rsidR="000E19C7" w:rsidRDefault="000E19C7" w:rsidP="000E19C7">
      <w:pPr>
        <w:pStyle w:val="33"/>
      </w:pPr>
    </w:p>
    <w:p w14:paraId="0ED18711" w14:textId="77777777" w:rsidR="000E19C7" w:rsidRDefault="000E19C7" w:rsidP="000E19C7">
      <w:pPr>
        <w:pStyle w:val="33"/>
      </w:pPr>
    </w:p>
    <w:p w14:paraId="173748A2" w14:textId="0C90BB96" w:rsidR="000E19C7" w:rsidRPr="00450578" w:rsidRDefault="00F44F53" w:rsidP="000E19C7">
      <w:pPr>
        <w:spacing w:before="0" w:after="0"/>
        <w:jc w:val="center"/>
        <w:outlineLvl w:val="0"/>
        <w:rPr>
          <w:caps/>
          <w:sz w:val="28"/>
        </w:rPr>
      </w:pPr>
      <w:r>
        <w:rPr>
          <w:b/>
          <w:caps/>
          <w:sz w:val="28"/>
        </w:rPr>
        <w:t>ЕИС</w:t>
      </w:r>
      <w:r w:rsidR="00F37DE4">
        <w:rPr>
          <w:b/>
          <w:caps/>
          <w:sz w:val="28"/>
        </w:rPr>
        <w:t xml:space="preserve">. </w:t>
      </w:r>
      <w:r w:rsidR="000E19C7">
        <w:rPr>
          <w:b/>
          <w:caps/>
          <w:sz w:val="28"/>
        </w:rPr>
        <w:t>Альбом ТФФ</w:t>
      </w:r>
    </w:p>
    <w:p w14:paraId="3EEA1DD5" w14:textId="77777777" w:rsidR="000E19C7" w:rsidRDefault="000E19C7" w:rsidP="000E19C7">
      <w:pPr>
        <w:spacing w:before="0" w:after="0"/>
        <w:jc w:val="center"/>
        <w:rPr>
          <w:b/>
          <w:sz w:val="28"/>
        </w:rPr>
      </w:pPr>
      <w:r>
        <w:rPr>
          <w:b/>
          <w:kern w:val="28"/>
          <w:sz w:val="28"/>
        </w:rPr>
        <w:t xml:space="preserve">Требования к форматам и способам </w:t>
      </w:r>
      <w:r w:rsidRPr="00D32DD7">
        <w:rPr>
          <w:b/>
          <w:kern w:val="28"/>
          <w:sz w:val="28"/>
        </w:rPr>
        <w:t>передачи информации</w:t>
      </w:r>
    </w:p>
    <w:p w14:paraId="368749F3" w14:textId="39888436" w:rsidR="000E19C7" w:rsidRPr="00450578" w:rsidRDefault="000E19C7" w:rsidP="000E19C7">
      <w:pPr>
        <w:spacing w:before="0" w:after="0"/>
        <w:jc w:val="center"/>
        <w:rPr>
          <w:b/>
          <w:sz w:val="28"/>
        </w:rPr>
      </w:pPr>
      <w:r w:rsidRPr="00D32DD7">
        <w:rPr>
          <w:b/>
          <w:kern w:val="28"/>
          <w:sz w:val="28"/>
        </w:rPr>
        <w:t xml:space="preserve">по телекоммуникационным каналам связи </w:t>
      </w:r>
      <w:r w:rsidRPr="00450578">
        <w:rPr>
          <w:b/>
          <w:kern w:val="28"/>
          <w:sz w:val="28"/>
        </w:rPr>
        <w:t>в рамках интеграции</w:t>
      </w:r>
      <w:r>
        <w:rPr>
          <w:b/>
          <w:kern w:val="28"/>
          <w:sz w:val="28"/>
        </w:rPr>
        <w:t xml:space="preserve"> </w:t>
      </w:r>
      <w:r w:rsidR="00F44F53">
        <w:rPr>
          <w:b/>
          <w:kern w:val="28"/>
          <w:sz w:val="28"/>
        </w:rPr>
        <w:t>Единой информационной системы в сфере закупок</w:t>
      </w:r>
      <w:r>
        <w:rPr>
          <w:b/>
          <w:kern w:val="28"/>
          <w:sz w:val="28"/>
        </w:rPr>
        <w:t xml:space="preserve"> с </w:t>
      </w:r>
      <w:r w:rsidR="00B34B29">
        <w:rPr>
          <w:b/>
          <w:kern w:val="28"/>
          <w:sz w:val="28"/>
        </w:rPr>
        <w:t xml:space="preserve">иными </w:t>
      </w:r>
      <w:r>
        <w:rPr>
          <w:b/>
          <w:kern w:val="28"/>
          <w:sz w:val="28"/>
        </w:rPr>
        <w:t>системами</w:t>
      </w:r>
    </w:p>
    <w:p w14:paraId="7F2CB362" w14:textId="77777777" w:rsidR="000E19C7" w:rsidRDefault="000E19C7" w:rsidP="000E19C7">
      <w:pPr>
        <w:spacing w:before="0" w:after="0"/>
        <w:rPr>
          <w:sz w:val="28"/>
        </w:rPr>
      </w:pPr>
    </w:p>
    <w:p w14:paraId="7817A722" w14:textId="7FC89B38" w:rsidR="000E19C7" w:rsidRPr="007C5C01" w:rsidRDefault="000E19C7" w:rsidP="00BA25F2">
      <w:pPr>
        <w:spacing w:before="0" w:after="0"/>
        <w:jc w:val="center"/>
        <w:rPr>
          <w:sz w:val="28"/>
        </w:rPr>
      </w:pPr>
      <w:r>
        <w:rPr>
          <w:sz w:val="28"/>
        </w:rPr>
        <w:t xml:space="preserve">Версия: </w:t>
      </w:r>
      <w:r w:rsidR="00F44F53">
        <w:rPr>
          <w:sz w:val="28"/>
          <w:lang w:val="en-US"/>
        </w:rPr>
        <w:t>6.</w:t>
      </w:r>
      <w:r w:rsidR="007C5C01">
        <w:rPr>
          <w:sz w:val="28"/>
        </w:rPr>
        <w:t>2</w:t>
      </w:r>
    </w:p>
    <w:p w14:paraId="3E73BE76" w14:textId="77777777" w:rsidR="000E19C7" w:rsidRDefault="000E19C7" w:rsidP="000E19C7">
      <w:pPr>
        <w:spacing w:before="0" w:after="0"/>
        <w:rPr>
          <w:sz w:val="28"/>
        </w:rPr>
      </w:pPr>
    </w:p>
    <w:p w14:paraId="795E7920" w14:textId="77777777" w:rsidR="000E19C7" w:rsidRDefault="000E19C7" w:rsidP="000E19C7">
      <w:pPr>
        <w:spacing w:before="0" w:after="0"/>
        <w:rPr>
          <w:sz w:val="28"/>
        </w:rPr>
      </w:pPr>
    </w:p>
    <w:p w14:paraId="3859ACAC" w14:textId="0B1867FF" w:rsidR="000E19C7" w:rsidRPr="00B97297" w:rsidRDefault="000E19C7" w:rsidP="000E19C7">
      <w:pPr>
        <w:spacing w:before="0" w:after="0"/>
        <w:jc w:val="center"/>
        <w:outlineLvl w:val="0"/>
        <w:rPr>
          <w:b/>
          <w:caps/>
          <w:sz w:val="28"/>
        </w:rPr>
      </w:pPr>
      <w:r>
        <w:rPr>
          <w:rFonts w:ascii="MS Sans Serif" w:hAnsi="MS Sans Serif"/>
          <w:sz w:val="20"/>
        </w:rPr>
        <w:br w:type="page"/>
      </w:r>
      <w:r w:rsidR="00357BC0">
        <w:rPr>
          <w:b/>
          <w:caps/>
          <w:sz w:val="28"/>
        </w:rPr>
        <w:lastRenderedPageBreak/>
        <w:t xml:space="preserve"> </w:t>
      </w:r>
      <w:r>
        <w:rPr>
          <w:b/>
          <w:caps/>
          <w:sz w:val="28"/>
        </w:rPr>
        <w:t>Содержание</w:t>
      </w:r>
    </w:p>
    <w:p w14:paraId="005BBF88" w14:textId="77777777" w:rsidR="000678BC" w:rsidRDefault="00F322C9">
      <w:pPr>
        <w:pStyle w:val="12"/>
        <w:tabs>
          <w:tab w:val="left" w:pos="400"/>
          <w:tab w:val="right" w:leader="dot" w:pos="10196"/>
        </w:tabs>
        <w:rPr>
          <w:rFonts w:asciiTheme="minorHAnsi" w:eastAsiaTheme="minorEastAsia" w:hAnsiTheme="minorHAnsi" w:cstheme="minorBidi"/>
          <w:b w:val="0"/>
          <w:caps w:val="0"/>
          <w:noProof/>
          <w:sz w:val="22"/>
          <w:szCs w:val="22"/>
        </w:rPr>
      </w:pPr>
      <w:r>
        <w:rPr>
          <w:b w:val="0"/>
          <w:caps w:val="0"/>
        </w:rPr>
        <w:fldChar w:fldCharType="begin"/>
      </w:r>
      <w:r w:rsidR="000E19C7">
        <w:rPr>
          <w:b w:val="0"/>
          <w:caps w:val="0"/>
        </w:rPr>
        <w:instrText xml:space="preserve"> TOC \o "3-3" \h \z \t "Заголовок 1;1;Заголовок 2;2" </w:instrText>
      </w:r>
      <w:r>
        <w:rPr>
          <w:b w:val="0"/>
          <w:caps w:val="0"/>
        </w:rPr>
        <w:fldChar w:fldCharType="separate"/>
      </w:r>
      <w:hyperlink w:anchor="_Toc442981974" w:history="1">
        <w:r w:rsidR="000678BC" w:rsidRPr="00000E0D">
          <w:rPr>
            <w:rStyle w:val="affd"/>
            <w:noProof/>
          </w:rPr>
          <w:t>1.</w:t>
        </w:r>
        <w:r w:rsidR="000678BC">
          <w:rPr>
            <w:rFonts w:asciiTheme="minorHAnsi" w:eastAsiaTheme="minorEastAsia" w:hAnsiTheme="minorHAnsi" w:cstheme="minorBidi"/>
            <w:b w:val="0"/>
            <w:caps w:val="0"/>
            <w:noProof/>
            <w:sz w:val="22"/>
            <w:szCs w:val="22"/>
          </w:rPr>
          <w:tab/>
        </w:r>
        <w:r w:rsidR="000678BC" w:rsidRPr="00000E0D">
          <w:rPr>
            <w:rStyle w:val="affd"/>
            <w:noProof/>
          </w:rPr>
          <w:t>Общие положения</w:t>
        </w:r>
        <w:r w:rsidR="000678BC">
          <w:rPr>
            <w:noProof/>
            <w:webHidden/>
          </w:rPr>
          <w:tab/>
        </w:r>
        <w:r w:rsidR="000678BC">
          <w:rPr>
            <w:noProof/>
            <w:webHidden/>
          </w:rPr>
          <w:fldChar w:fldCharType="begin"/>
        </w:r>
        <w:r w:rsidR="000678BC">
          <w:rPr>
            <w:noProof/>
            <w:webHidden/>
          </w:rPr>
          <w:instrText xml:space="preserve"> PAGEREF _Toc442981974 \h </w:instrText>
        </w:r>
        <w:r w:rsidR="000678BC">
          <w:rPr>
            <w:noProof/>
            <w:webHidden/>
          </w:rPr>
        </w:r>
        <w:r w:rsidR="000678BC">
          <w:rPr>
            <w:noProof/>
            <w:webHidden/>
          </w:rPr>
          <w:fldChar w:fldCharType="separate"/>
        </w:r>
        <w:r w:rsidR="000678BC">
          <w:rPr>
            <w:noProof/>
            <w:webHidden/>
          </w:rPr>
          <w:t>6</w:t>
        </w:r>
        <w:r w:rsidR="000678BC">
          <w:rPr>
            <w:noProof/>
            <w:webHidden/>
          </w:rPr>
          <w:fldChar w:fldCharType="end"/>
        </w:r>
      </w:hyperlink>
    </w:p>
    <w:p w14:paraId="5ACF72DC" w14:textId="77777777" w:rsidR="000678BC" w:rsidRDefault="006963B9">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42981975" w:history="1">
        <w:r w:rsidR="000678BC" w:rsidRPr="00000E0D">
          <w:rPr>
            <w:rStyle w:val="affd"/>
            <w:noProof/>
          </w:rPr>
          <w:t>2.</w:t>
        </w:r>
        <w:r w:rsidR="000678BC">
          <w:rPr>
            <w:rFonts w:asciiTheme="minorHAnsi" w:eastAsiaTheme="minorEastAsia" w:hAnsiTheme="minorHAnsi" w:cstheme="minorBidi"/>
            <w:b w:val="0"/>
            <w:caps w:val="0"/>
            <w:noProof/>
            <w:sz w:val="22"/>
            <w:szCs w:val="22"/>
          </w:rPr>
          <w:tab/>
        </w:r>
        <w:r w:rsidR="000678BC" w:rsidRPr="00000E0D">
          <w:rPr>
            <w:rStyle w:val="affd"/>
            <w:noProof/>
          </w:rPr>
          <w:t>Процедуры приема и передачи информации</w:t>
        </w:r>
        <w:r w:rsidR="000678BC">
          <w:rPr>
            <w:noProof/>
            <w:webHidden/>
          </w:rPr>
          <w:tab/>
        </w:r>
        <w:r w:rsidR="000678BC">
          <w:rPr>
            <w:noProof/>
            <w:webHidden/>
          </w:rPr>
          <w:fldChar w:fldCharType="begin"/>
        </w:r>
        <w:r w:rsidR="000678BC">
          <w:rPr>
            <w:noProof/>
            <w:webHidden/>
          </w:rPr>
          <w:instrText xml:space="preserve"> PAGEREF _Toc442981975 \h </w:instrText>
        </w:r>
        <w:r w:rsidR="000678BC">
          <w:rPr>
            <w:noProof/>
            <w:webHidden/>
          </w:rPr>
        </w:r>
        <w:r w:rsidR="000678BC">
          <w:rPr>
            <w:noProof/>
            <w:webHidden/>
          </w:rPr>
          <w:fldChar w:fldCharType="separate"/>
        </w:r>
        <w:r w:rsidR="000678BC">
          <w:rPr>
            <w:noProof/>
            <w:webHidden/>
          </w:rPr>
          <w:t>7</w:t>
        </w:r>
        <w:r w:rsidR="000678BC">
          <w:rPr>
            <w:noProof/>
            <w:webHidden/>
          </w:rPr>
          <w:fldChar w:fldCharType="end"/>
        </w:r>
      </w:hyperlink>
    </w:p>
    <w:p w14:paraId="63765370" w14:textId="77777777" w:rsidR="000678BC" w:rsidRDefault="006963B9">
      <w:pPr>
        <w:pStyle w:val="22"/>
        <w:tabs>
          <w:tab w:val="left" w:pos="800"/>
          <w:tab w:val="right" w:leader="dot" w:pos="10196"/>
        </w:tabs>
        <w:rPr>
          <w:rFonts w:asciiTheme="minorHAnsi" w:eastAsiaTheme="minorEastAsia" w:hAnsiTheme="minorHAnsi" w:cstheme="minorBidi"/>
          <w:smallCaps w:val="0"/>
          <w:noProof/>
          <w:sz w:val="22"/>
          <w:szCs w:val="22"/>
        </w:rPr>
      </w:pPr>
      <w:hyperlink w:anchor="_Toc442981976" w:history="1">
        <w:r w:rsidR="000678BC" w:rsidRPr="00000E0D">
          <w:rPr>
            <w:rStyle w:val="affd"/>
            <w:noProof/>
          </w:rPr>
          <w:t>2.1.</w:t>
        </w:r>
        <w:r w:rsidR="000678BC">
          <w:rPr>
            <w:rFonts w:asciiTheme="minorHAnsi" w:eastAsiaTheme="minorEastAsia" w:hAnsiTheme="minorHAnsi" w:cstheme="minorBidi"/>
            <w:smallCaps w:val="0"/>
            <w:noProof/>
            <w:sz w:val="22"/>
            <w:szCs w:val="22"/>
          </w:rPr>
          <w:tab/>
        </w:r>
        <w:r w:rsidR="000678BC" w:rsidRPr="00000E0D">
          <w:rPr>
            <w:rStyle w:val="affd"/>
            <w:noProof/>
          </w:rPr>
          <w:t xml:space="preserve">Обмен данными по протоколу </w:t>
        </w:r>
        <w:r w:rsidR="000678BC" w:rsidRPr="00000E0D">
          <w:rPr>
            <w:rStyle w:val="affd"/>
            <w:noProof/>
            <w:lang w:val="en-US"/>
          </w:rPr>
          <w:t>AS</w:t>
        </w:r>
        <w:r w:rsidR="000678BC" w:rsidRPr="00000E0D">
          <w:rPr>
            <w:rStyle w:val="affd"/>
            <w:noProof/>
          </w:rPr>
          <w:t>2.</w:t>
        </w:r>
        <w:r w:rsidR="000678BC">
          <w:rPr>
            <w:noProof/>
            <w:webHidden/>
          </w:rPr>
          <w:tab/>
        </w:r>
        <w:r w:rsidR="000678BC">
          <w:rPr>
            <w:noProof/>
            <w:webHidden/>
          </w:rPr>
          <w:fldChar w:fldCharType="begin"/>
        </w:r>
        <w:r w:rsidR="000678BC">
          <w:rPr>
            <w:noProof/>
            <w:webHidden/>
          </w:rPr>
          <w:instrText xml:space="preserve"> PAGEREF _Toc442981976 \h </w:instrText>
        </w:r>
        <w:r w:rsidR="000678BC">
          <w:rPr>
            <w:noProof/>
            <w:webHidden/>
          </w:rPr>
        </w:r>
        <w:r w:rsidR="000678BC">
          <w:rPr>
            <w:noProof/>
            <w:webHidden/>
          </w:rPr>
          <w:fldChar w:fldCharType="separate"/>
        </w:r>
        <w:r w:rsidR="000678BC">
          <w:rPr>
            <w:noProof/>
            <w:webHidden/>
          </w:rPr>
          <w:t>7</w:t>
        </w:r>
        <w:r w:rsidR="000678BC">
          <w:rPr>
            <w:noProof/>
            <w:webHidden/>
          </w:rPr>
          <w:fldChar w:fldCharType="end"/>
        </w:r>
      </w:hyperlink>
    </w:p>
    <w:p w14:paraId="4D6BDF08" w14:textId="77777777" w:rsidR="000678BC" w:rsidRDefault="006963B9">
      <w:pPr>
        <w:pStyle w:val="32"/>
        <w:tabs>
          <w:tab w:val="left" w:pos="1200"/>
          <w:tab w:val="right" w:leader="dot" w:pos="10196"/>
        </w:tabs>
        <w:rPr>
          <w:rFonts w:asciiTheme="minorHAnsi" w:eastAsiaTheme="minorEastAsia" w:hAnsiTheme="minorHAnsi" w:cstheme="minorBidi"/>
          <w:i w:val="0"/>
          <w:noProof/>
          <w:sz w:val="22"/>
          <w:szCs w:val="22"/>
        </w:rPr>
      </w:pPr>
      <w:hyperlink w:anchor="_Toc442981977" w:history="1">
        <w:r w:rsidR="000678BC" w:rsidRPr="00000E0D">
          <w:rPr>
            <w:rStyle w:val="affd"/>
            <w:noProof/>
          </w:rPr>
          <w:t>2.1.1.</w:t>
        </w:r>
        <w:r w:rsidR="000678BC">
          <w:rPr>
            <w:rFonts w:asciiTheme="minorHAnsi" w:eastAsiaTheme="minorEastAsia" w:hAnsiTheme="minorHAnsi" w:cstheme="minorBidi"/>
            <w:i w:val="0"/>
            <w:noProof/>
            <w:sz w:val="22"/>
            <w:szCs w:val="22"/>
          </w:rPr>
          <w:tab/>
        </w:r>
        <w:r w:rsidR="000678BC" w:rsidRPr="00000E0D">
          <w:rPr>
            <w:rStyle w:val="affd"/>
            <w:noProof/>
          </w:rPr>
          <w:t>Процедуры приема и передачи информации по протоколу</w:t>
        </w:r>
        <w:r w:rsidR="000678BC" w:rsidRPr="00000E0D">
          <w:rPr>
            <w:rStyle w:val="affd"/>
            <w:noProof/>
            <w:lang w:val="en-US"/>
          </w:rPr>
          <w:t>AS</w:t>
        </w:r>
        <w:r w:rsidR="000678BC" w:rsidRPr="00000E0D">
          <w:rPr>
            <w:rStyle w:val="affd"/>
            <w:noProof/>
          </w:rPr>
          <w:t>2 в рамках интеграции с ПАК ЭП</w:t>
        </w:r>
        <w:r w:rsidR="000678BC">
          <w:rPr>
            <w:noProof/>
            <w:webHidden/>
          </w:rPr>
          <w:tab/>
        </w:r>
        <w:r w:rsidR="000678BC">
          <w:rPr>
            <w:noProof/>
            <w:webHidden/>
          </w:rPr>
          <w:fldChar w:fldCharType="begin"/>
        </w:r>
        <w:r w:rsidR="000678BC">
          <w:rPr>
            <w:noProof/>
            <w:webHidden/>
          </w:rPr>
          <w:instrText xml:space="preserve"> PAGEREF _Toc442981977 \h </w:instrText>
        </w:r>
        <w:r w:rsidR="000678BC">
          <w:rPr>
            <w:noProof/>
            <w:webHidden/>
          </w:rPr>
        </w:r>
        <w:r w:rsidR="000678BC">
          <w:rPr>
            <w:noProof/>
            <w:webHidden/>
          </w:rPr>
          <w:fldChar w:fldCharType="separate"/>
        </w:r>
        <w:r w:rsidR="000678BC">
          <w:rPr>
            <w:noProof/>
            <w:webHidden/>
          </w:rPr>
          <w:t>7</w:t>
        </w:r>
        <w:r w:rsidR="000678BC">
          <w:rPr>
            <w:noProof/>
            <w:webHidden/>
          </w:rPr>
          <w:fldChar w:fldCharType="end"/>
        </w:r>
      </w:hyperlink>
    </w:p>
    <w:p w14:paraId="3E580C99" w14:textId="77777777" w:rsidR="000678BC" w:rsidRDefault="006963B9">
      <w:pPr>
        <w:pStyle w:val="32"/>
        <w:tabs>
          <w:tab w:val="left" w:pos="1200"/>
          <w:tab w:val="right" w:leader="dot" w:pos="10196"/>
        </w:tabs>
        <w:rPr>
          <w:rFonts w:asciiTheme="minorHAnsi" w:eastAsiaTheme="minorEastAsia" w:hAnsiTheme="minorHAnsi" w:cstheme="minorBidi"/>
          <w:i w:val="0"/>
          <w:noProof/>
          <w:sz w:val="22"/>
          <w:szCs w:val="22"/>
        </w:rPr>
      </w:pPr>
      <w:hyperlink w:anchor="_Toc442981978" w:history="1">
        <w:r w:rsidR="000678BC" w:rsidRPr="00000E0D">
          <w:rPr>
            <w:rStyle w:val="affd"/>
            <w:noProof/>
          </w:rPr>
          <w:t>2.1.2.</w:t>
        </w:r>
        <w:r w:rsidR="000678BC">
          <w:rPr>
            <w:rFonts w:asciiTheme="minorHAnsi" w:eastAsiaTheme="minorEastAsia" w:hAnsiTheme="minorHAnsi" w:cstheme="minorBidi"/>
            <w:i w:val="0"/>
            <w:noProof/>
            <w:sz w:val="22"/>
            <w:szCs w:val="22"/>
          </w:rPr>
          <w:tab/>
        </w:r>
        <w:r w:rsidR="000678BC" w:rsidRPr="00000E0D">
          <w:rPr>
            <w:rStyle w:val="affd"/>
            <w:noProof/>
          </w:rPr>
          <w:t xml:space="preserve">Процедуры приема и передачи информации в рамках базовой интеграции по протоколу </w:t>
        </w:r>
        <w:r w:rsidR="000678BC" w:rsidRPr="00000E0D">
          <w:rPr>
            <w:rStyle w:val="affd"/>
            <w:noProof/>
            <w:lang w:val="en-US"/>
          </w:rPr>
          <w:t>AS</w:t>
        </w:r>
        <w:r w:rsidR="000678BC" w:rsidRPr="00000E0D">
          <w:rPr>
            <w:rStyle w:val="affd"/>
            <w:noProof/>
          </w:rPr>
          <w:t>2 с ВСРЗ</w:t>
        </w:r>
        <w:r w:rsidR="000678BC">
          <w:rPr>
            <w:noProof/>
            <w:webHidden/>
          </w:rPr>
          <w:tab/>
        </w:r>
        <w:r w:rsidR="000678BC">
          <w:rPr>
            <w:noProof/>
            <w:webHidden/>
          </w:rPr>
          <w:fldChar w:fldCharType="begin"/>
        </w:r>
        <w:r w:rsidR="000678BC">
          <w:rPr>
            <w:noProof/>
            <w:webHidden/>
          </w:rPr>
          <w:instrText xml:space="preserve"> PAGEREF _Toc442981978 \h </w:instrText>
        </w:r>
        <w:r w:rsidR="000678BC">
          <w:rPr>
            <w:noProof/>
            <w:webHidden/>
          </w:rPr>
        </w:r>
        <w:r w:rsidR="000678BC">
          <w:rPr>
            <w:noProof/>
            <w:webHidden/>
          </w:rPr>
          <w:fldChar w:fldCharType="separate"/>
        </w:r>
        <w:r w:rsidR="000678BC">
          <w:rPr>
            <w:noProof/>
            <w:webHidden/>
          </w:rPr>
          <w:t>10</w:t>
        </w:r>
        <w:r w:rsidR="000678BC">
          <w:rPr>
            <w:noProof/>
            <w:webHidden/>
          </w:rPr>
          <w:fldChar w:fldCharType="end"/>
        </w:r>
      </w:hyperlink>
    </w:p>
    <w:p w14:paraId="52E8297D" w14:textId="77777777" w:rsidR="000678BC" w:rsidRDefault="006963B9">
      <w:pPr>
        <w:pStyle w:val="32"/>
        <w:tabs>
          <w:tab w:val="left" w:pos="1200"/>
          <w:tab w:val="right" w:leader="dot" w:pos="10196"/>
        </w:tabs>
        <w:rPr>
          <w:rFonts w:asciiTheme="minorHAnsi" w:eastAsiaTheme="minorEastAsia" w:hAnsiTheme="minorHAnsi" w:cstheme="minorBidi"/>
          <w:i w:val="0"/>
          <w:noProof/>
          <w:sz w:val="22"/>
          <w:szCs w:val="22"/>
        </w:rPr>
      </w:pPr>
      <w:hyperlink w:anchor="_Toc442981979" w:history="1">
        <w:r w:rsidR="000678BC" w:rsidRPr="00000E0D">
          <w:rPr>
            <w:rStyle w:val="affd"/>
            <w:noProof/>
          </w:rPr>
          <w:t>2.1.3.</w:t>
        </w:r>
        <w:r w:rsidR="000678BC">
          <w:rPr>
            <w:rFonts w:asciiTheme="minorHAnsi" w:eastAsiaTheme="minorEastAsia" w:hAnsiTheme="minorHAnsi" w:cstheme="minorBidi"/>
            <w:i w:val="0"/>
            <w:noProof/>
            <w:sz w:val="22"/>
            <w:szCs w:val="22"/>
          </w:rPr>
          <w:tab/>
        </w:r>
        <w:r w:rsidR="000678BC" w:rsidRPr="00000E0D">
          <w:rPr>
            <w:rStyle w:val="affd"/>
            <w:noProof/>
          </w:rPr>
          <w:t>Процедуры приема и передачи информации в рамках интеграции с ИС ФАС</w:t>
        </w:r>
        <w:r w:rsidR="000678BC">
          <w:rPr>
            <w:noProof/>
            <w:webHidden/>
          </w:rPr>
          <w:tab/>
        </w:r>
        <w:r w:rsidR="000678BC">
          <w:rPr>
            <w:noProof/>
            <w:webHidden/>
          </w:rPr>
          <w:fldChar w:fldCharType="begin"/>
        </w:r>
        <w:r w:rsidR="000678BC">
          <w:rPr>
            <w:noProof/>
            <w:webHidden/>
          </w:rPr>
          <w:instrText xml:space="preserve"> PAGEREF _Toc442981979 \h </w:instrText>
        </w:r>
        <w:r w:rsidR="000678BC">
          <w:rPr>
            <w:noProof/>
            <w:webHidden/>
          </w:rPr>
        </w:r>
        <w:r w:rsidR="000678BC">
          <w:rPr>
            <w:noProof/>
            <w:webHidden/>
          </w:rPr>
          <w:fldChar w:fldCharType="separate"/>
        </w:r>
        <w:r w:rsidR="000678BC">
          <w:rPr>
            <w:noProof/>
            <w:webHidden/>
          </w:rPr>
          <w:t>18</w:t>
        </w:r>
        <w:r w:rsidR="000678BC">
          <w:rPr>
            <w:noProof/>
            <w:webHidden/>
          </w:rPr>
          <w:fldChar w:fldCharType="end"/>
        </w:r>
      </w:hyperlink>
    </w:p>
    <w:p w14:paraId="2F8C8D6F" w14:textId="77777777" w:rsidR="000678BC" w:rsidRDefault="006963B9">
      <w:pPr>
        <w:pStyle w:val="22"/>
        <w:tabs>
          <w:tab w:val="left" w:pos="800"/>
          <w:tab w:val="right" w:leader="dot" w:pos="10196"/>
        </w:tabs>
        <w:rPr>
          <w:rFonts w:asciiTheme="minorHAnsi" w:eastAsiaTheme="minorEastAsia" w:hAnsiTheme="minorHAnsi" w:cstheme="minorBidi"/>
          <w:smallCaps w:val="0"/>
          <w:noProof/>
          <w:sz w:val="22"/>
          <w:szCs w:val="22"/>
        </w:rPr>
      </w:pPr>
      <w:hyperlink w:anchor="_Toc442981980" w:history="1">
        <w:r w:rsidR="000678BC" w:rsidRPr="00000E0D">
          <w:rPr>
            <w:rStyle w:val="affd"/>
            <w:noProof/>
          </w:rPr>
          <w:t>2.2.</w:t>
        </w:r>
        <w:r w:rsidR="000678BC">
          <w:rPr>
            <w:rFonts w:asciiTheme="minorHAnsi" w:eastAsiaTheme="minorEastAsia" w:hAnsiTheme="minorHAnsi" w:cstheme="minorBidi"/>
            <w:smallCaps w:val="0"/>
            <w:noProof/>
            <w:sz w:val="22"/>
            <w:szCs w:val="22"/>
          </w:rPr>
          <w:tab/>
        </w:r>
        <w:r w:rsidR="000678BC" w:rsidRPr="00000E0D">
          <w:rPr>
            <w:rStyle w:val="affd"/>
            <w:noProof/>
          </w:rPr>
          <w:t>Процедуры приема и передачи информации с использованием протокола HTTPS</w:t>
        </w:r>
        <w:r w:rsidR="000678BC">
          <w:rPr>
            <w:noProof/>
            <w:webHidden/>
          </w:rPr>
          <w:tab/>
        </w:r>
        <w:r w:rsidR="000678BC">
          <w:rPr>
            <w:noProof/>
            <w:webHidden/>
          </w:rPr>
          <w:fldChar w:fldCharType="begin"/>
        </w:r>
        <w:r w:rsidR="000678BC">
          <w:rPr>
            <w:noProof/>
            <w:webHidden/>
          </w:rPr>
          <w:instrText xml:space="preserve"> PAGEREF _Toc442981980 \h </w:instrText>
        </w:r>
        <w:r w:rsidR="000678BC">
          <w:rPr>
            <w:noProof/>
            <w:webHidden/>
          </w:rPr>
        </w:r>
        <w:r w:rsidR="000678BC">
          <w:rPr>
            <w:noProof/>
            <w:webHidden/>
          </w:rPr>
          <w:fldChar w:fldCharType="separate"/>
        </w:r>
        <w:r w:rsidR="000678BC">
          <w:rPr>
            <w:noProof/>
            <w:webHidden/>
          </w:rPr>
          <w:t>19</w:t>
        </w:r>
        <w:r w:rsidR="000678BC">
          <w:rPr>
            <w:noProof/>
            <w:webHidden/>
          </w:rPr>
          <w:fldChar w:fldCharType="end"/>
        </w:r>
      </w:hyperlink>
    </w:p>
    <w:p w14:paraId="3E1A99D1" w14:textId="77777777" w:rsidR="000678BC" w:rsidRDefault="006963B9">
      <w:pPr>
        <w:pStyle w:val="32"/>
        <w:tabs>
          <w:tab w:val="left" w:pos="1200"/>
          <w:tab w:val="right" w:leader="dot" w:pos="10196"/>
        </w:tabs>
        <w:rPr>
          <w:rFonts w:asciiTheme="minorHAnsi" w:eastAsiaTheme="minorEastAsia" w:hAnsiTheme="minorHAnsi" w:cstheme="minorBidi"/>
          <w:i w:val="0"/>
          <w:noProof/>
          <w:sz w:val="22"/>
          <w:szCs w:val="22"/>
        </w:rPr>
      </w:pPr>
      <w:hyperlink w:anchor="_Toc442981981" w:history="1">
        <w:r w:rsidR="000678BC" w:rsidRPr="00000E0D">
          <w:rPr>
            <w:rStyle w:val="affd"/>
            <w:noProof/>
          </w:rPr>
          <w:t>2.2.1.</w:t>
        </w:r>
        <w:r w:rsidR="000678BC">
          <w:rPr>
            <w:rFonts w:asciiTheme="minorHAnsi" w:eastAsiaTheme="minorEastAsia" w:hAnsiTheme="minorHAnsi" w:cstheme="minorBidi"/>
            <w:i w:val="0"/>
            <w:noProof/>
            <w:sz w:val="22"/>
            <w:szCs w:val="22"/>
          </w:rPr>
          <w:tab/>
        </w:r>
        <w:r w:rsidR="000678BC" w:rsidRPr="00000E0D">
          <w:rPr>
            <w:rStyle w:val="affd"/>
            <w:noProof/>
          </w:rPr>
          <w:t>Формирование сведений</w:t>
        </w:r>
        <w:r w:rsidR="000678BC">
          <w:rPr>
            <w:noProof/>
            <w:webHidden/>
          </w:rPr>
          <w:tab/>
        </w:r>
        <w:r w:rsidR="000678BC">
          <w:rPr>
            <w:noProof/>
            <w:webHidden/>
          </w:rPr>
          <w:fldChar w:fldCharType="begin"/>
        </w:r>
        <w:r w:rsidR="000678BC">
          <w:rPr>
            <w:noProof/>
            <w:webHidden/>
          </w:rPr>
          <w:instrText xml:space="preserve"> PAGEREF _Toc442981981 \h </w:instrText>
        </w:r>
        <w:r w:rsidR="000678BC">
          <w:rPr>
            <w:noProof/>
            <w:webHidden/>
          </w:rPr>
        </w:r>
        <w:r w:rsidR="000678BC">
          <w:rPr>
            <w:noProof/>
            <w:webHidden/>
          </w:rPr>
          <w:fldChar w:fldCharType="separate"/>
        </w:r>
        <w:r w:rsidR="000678BC">
          <w:rPr>
            <w:noProof/>
            <w:webHidden/>
          </w:rPr>
          <w:t>19</w:t>
        </w:r>
        <w:r w:rsidR="000678BC">
          <w:rPr>
            <w:noProof/>
            <w:webHidden/>
          </w:rPr>
          <w:fldChar w:fldCharType="end"/>
        </w:r>
      </w:hyperlink>
    </w:p>
    <w:p w14:paraId="1D8BAD23" w14:textId="77777777" w:rsidR="000678BC" w:rsidRDefault="006963B9">
      <w:pPr>
        <w:pStyle w:val="32"/>
        <w:tabs>
          <w:tab w:val="left" w:pos="1200"/>
          <w:tab w:val="right" w:leader="dot" w:pos="10196"/>
        </w:tabs>
        <w:rPr>
          <w:rFonts w:asciiTheme="minorHAnsi" w:eastAsiaTheme="minorEastAsia" w:hAnsiTheme="minorHAnsi" w:cstheme="minorBidi"/>
          <w:i w:val="0"/>
          <w:noProof/>
          <w:sz w:val="22"/>
          <w:szCs w:val="22"/>
        </w:rPr>
      </w:pPr>
      <w:hyperlink w:anchor="_Toc442981982" w:history="1">
        <w:r w:rsidR="000678BC" w:rsidRPr="00000E0D">
          <w:rPr>
            <w:rStyle w:val="affd"/>
            <w:noProof/>
          </w:rPr>
          <w:t>2.2.2.</w:t>
        </w:r>
        <w:r w:rsidR="000678BC">
          <w:rPr>
            <w:rFonts w:asciiTheme="minorHAnsi" w:eastAsiaTheme="minorEastAsia" w:hAnsiTheme="minorHAnsi" w:cstheme="minorBidi"/>
            <w:i w:val="0"/>
            <w:noProof/>
            <w:sz w:val="22"/>
            <w:szCs w:val="22"/>
          </w:rPr>
          <w:tab/>
        </w:r>
        <w:r w:rsidR="000678BC" w:rsidRPr="00000E0D">
          <w:rPr>
            <w:rStyle w:val="affd"/>
            <w:noProof/>
          </w:rPr>
          <w:t>Средства передачи информации</w:t>
        </w:r>
        <w:r w:rsidR="000678BC">
          <w:rPr>
            <w:noProof/>
            <w:webHidden/>
          </w:rPr>
          <w:tab/>
        </w:r>
        <w:r w:rsidR="000678BC">
          <w:rPr>
            <w:noProof/>
            <w:webHidden/>
          </w:rPr>
          <w:fldChar w:fldCharType="begin"/>
        </w:r>
        <w:r w:rsidR="000678BC">
          <w:rPr>
            <w:noProof/>
            <w:webHidden/>
          </w:rPr>
          <w:instrText xml:space="preserve"> PAGEREF _Toc442981982 \h </w:instrText>
        </w:r>
        <w:r w:rsidR="000678BC">
          <w:rPr>
            <w:noProof/>
            <w:webHidden/>
          </w:rPr>
        </w:r>
        <w:r w:rsidR="000678BC">
          <w:rPr>
            <w:noProof/>
            <w:webHidden/>
          </w:rPr>
          <w:fldChar w:fldCharType="separate"/>
        </w:r>
        <w:r w:rsidR="000678BC">
          <w:rPr>
            <w:noProof/>
            <w:webHidden/>
          </w:rPr>
          <w:t>22</w:t>
        </w:r>
        <w:r w:rsidR="000678BC">
          <w:rPr>
            <w:noProof/>
            <w:webHidden/>
          </w:rPr>
          <w:fldChar w:fldCharType="end"/>
        </w:r>
      </w:hyperlink>
    </w:p>
    <w:p w14:paraId="127DD2C3" w14:textId="77777777" w:rsidR="000678BC" w:rsidRDefault="006963B9">
      <w:pPr>
        <w:pStyle w:val="32"/>
        <w:tabs>
          <w:tab w:val="left" w:pos="1200"/>
          <w:tab w:val="right" w:leader="dot" w:pos="10196"/>
        </w:tabs>
        <w:rPr>
          <w:rFonts w:asciiTheme="minorHAnsi" w:eastAsiaTheme="minorEastAsia" w:hAnsiTheme="minorHAnsi" w:cstheme="minorBidi"/>
          <w:i w:val="0"/>
          <w:noProof/>
          <w:sz w:val="22"/>
          <w:szCs w:val="22"/>
        </w:rPr>
      </w:pPr>
      <w:hyperlink w:anchor="_Toc442981983" w:history="1">
        <w:r w:rsidR="000678BC" w:rsidRPr="00000E0D">
          <w:rPr>
            <w:rStyle w:val="affd"/>
            <w:noProof/>
          </w:rPr>
          <w:t>2.2.3.</w:t>
        </w:r>
        <w:r w:rsidR="000678BC">
          <w:rPr>
            <w:rFonts w:asciiTheme="minorHAnsi" w:eastAsiaTheme="minorEastAsia" w:hAnsiTheme="minorHAnsi" w:cstheme="minorBidi"/>
            <w:i w:val="0"/>
            <w:noProof/>
            <w:sz w:val="22"/>
            <w:szCs w:val="22"/>
          </w:rPr>
          <w:tab/>
        </w:r>
        <w:r w:rsidR="000678BC" w:rsidRPr="00000E0D">
          <w:rPr>
            <w:rStyle w:val="affd"/>
            <w:noProof/>
          </w:rPr>
          <w:t>Порядок публикации документов</w:t>
        </w:r>
        <w:r w:rsidR="000678BC">
          <w:rPr>
            <w:noProof/>
            <w:webHidden/>
          </w:rPr>
          <w:tab/>
        </w:r>
        <w:r w:rsidR="000678BC">
          <w:rPr>
            <w:noProof/>
            <w:webHidden/>
          </w:rPr>
          <w:fldChar w:fldCharType="begin"/>
        </w:r>
        <w:r w:rsidR="000678BC">
          <w:rPr>
            <w:noProof/>
            <w:webHidden/>
          </w:rPr>
          <w:instrText xml:space="preserve"> PAGEREF _Toc442981983 \h </w:instrText>
        </w:r>
        <w:r w:rsidR="000678BC">
          <w:rPr>
            <w:noProof/>
            <w:webHidden/>
          </w:rPr>
        </w:r>
        <w:r w:rsidR="000678BC">
          <w:rPr>
            <w:noProof/>
            <w:webHidden/>
          </w:rPr>
          <w:fldChar w:fldCharType="separate"/>
        </w:r>
        <w:r w:rsidR="000678BC">
          <w:rPr>
            <w:noProof/>
            <w:webHidden/>
          </w:rPr>
          <w:t>26</w:t>
        </w:r>
        <w:r w:rsidR="000678BC">
          <w:rPr>
            <w:noProof/>
            <w:webHidden/>
          </w:rPr>
          <w:fldChar w:fldCharType="end"/>
        </w:r>
      </w:hyperlink>
    </w:p>
    <w:p w14:paraId="000B3B6A" w14:textId="77777777" w:rsidR="000678BC" w:rsidRDefault="006963B9">
      <w:pPr>
        <w:pStyle w:val="22"/>
        <w:tabs>
          <w:tab w:val="left" w:pos="800"/>
          <w:tab w:val="right" w:leader="dot" w:pos="10196"/>
        </w:tabs>
        <w:rPr>
          <w:rFonts w:asciiTheme="minorHAnsi" w:eastAsiaTheme="minorEastAsia" w:hAnsiTheme="minorHAnsi" w:cstheme="minorBidi"/>
          <w:smallCaps w:val="0"/>
          <w:noProof/>
          <w:sz w:val="22"/>
          <w:szCs w:val="22"/>
        </w:rPr>
      </w:pPr>
      <w:hyperlink w:anchor="_Toc442981984" w:history="1">
        <w:r w:rsidR="000678BC" w:rsidRPr="00000E0D">
          <w:rPr>
            <w:rStyle w:val="affd"/>
            <w:noProof/>
          </w:rPr>
          <w:t>2.3.</w:t>
        </w:r>
        <w:r w:rsidR="000678BC">
          <w:rPr>
            <w:rFonts w:asciiTheme="minorHAnsi" w:eastAsiaTheme="minorEastAsia" w:hAnsiTheme="minorHAnsi" w:cstheme="minorBidi"/>
            <w:smallCaps w:val="0"/>
            <w:noProof/>
            <w:sz w:val="22"/>
            <w:szCs w:val="22"/>
          </w:rPr>
          <w:tab/>
        </w:r>
        <w:r w:rsidR="000678BC" w:rsidRPr="00000E0D">
          <w:rPr>
            <w:rStyle w:val="affd"/>
            <w:noProof/>
          </w:rPr>
          <w:t xml:space="preserve">Сервис приема подписанных сведений с использованием </w:t>
        </w:r>
        <w:r w:rsidR="000678BC" w:rsidRPr="00000E0D">
          <w:rPr>
            <w:rStyle w:val="affd"/>
            <w:noProof/>
            <w:lang w:val="en-US"/>
          </w:rPr>
          <w:t>Web</w:t>
        </w:r>
        <w:r w:rsidR="000678BC" w:rsidRPr="00000E0D">
          <w:rPr>
            <w:rStyle w:val="affd"/>
            <w:noProof/>
          </w:rPr>
          <w:t>-сервисов</w:t>
        </w:r>
        <w:r w:rsidR="000678BC">
          <w:rPr>
            <w:noProof/>
            <w:webHidden/>
          </w:rPr>
          <w:tab/>
        </w:r>
        <w:r w:rsidR="000678BC">
          <w:rPr>
            <w:noProof/>
            <w:webHidden/>
          </w:rPr>
          <w:fldChar w:fldCharType="begin"/>
        </w:r>
        <w:r w:rsidR="000678BC">
          <w:rPr>
            <w:noProof/>
            <w:webHidden/>
          </w:rPr>
          <w:instrText xml:space="preserve"> PAGEREF _Toc442981984 \h </w:instrText>
        </w:r>
        <w:r w:rsidR="000678BC">
          <w:rPr>
            <w:noProof/>
            <w:webHidden/>
          </w:rPr>
        </w:r>
        <w:r w:rsidR="000678BC">
          <w:rPr>
            <w:noProof/>
            <w:webHidden/>
          </w:rPr>
          <w:fldChar w:fldCharType="separate"/>
        </w:r>
        <w:r w:rsidR="000678BC">
          <w:rPr>
            <w:noProof/>
            <w:webHidden/>
          </w:rPr>
          <w:t>27</w:t>
        </w:r>
        <w:r w:rsidR="000678BC">
          <w:rPr>
            <w:noProof/>
            <w:webHidden/>
          </w:rPr>
          <w:fldChar w:fldCharType="end"/>
        </w:r>
      </w:hyperlink>
    </w:p>
    <w:p w14:paraId="49F30A4E" w14:textId="77777777" w:rsidR="000678BC" w:rsidRDefault="006963B9">
      <w:pPr>
        <w:pStyle w:val="32"/>
        <w:tabs>
          <w:tab w:val="left" w:pos="1200"/>
          <w:tab w:val="right" w:leader="dot" w:pos="10196"/>
        </w:tabs>
        <w:rPr>
          <w:rFonts w:asciiTheme="minorHAnsi" w:eastAsiaTheme="minorEastAsia" w:hAnsiTheme="minorHAnsi" w:cstheme="minorBidi"/>
          <w:i w:val="0"/>
          <w:noProof/>
          <w:sz w:val="22"/>
          <w:szCs w:val="22"/>
        </w:rPr>
      </w:pPr>
      <w:hyperlink w:anchor="_Toc442981985" w:history="1">
        <w:r w:rsidR="000678BC" w:rsidRPr="00000E0D">
          <w:rPr>
            <w:rStyle w:val="affd"/>
            <w:noProof/>
          </w:rPr>
          <w:t>2.3.1.</w:t>
        </w:r>
        <w:r w:rsidR="000678BC">
          <w:rPr>
            <w:rFonts w:asciiTheme="minorHAnsi" w:eastAsiaTheme="minorEastAsia" w:hAnsiTheme="minorHAnsi" w:cstheme="minorBidi"/>
            <w:i w:val="0"/>
            <w:noProof/>
            <w:sz w:val="22"/>
            <w:szCs w:val="22"/>
          </w:rPr>
          <w:tab/>
        </w:r>
        <w:r w:rsidR="000678BC" w:rsidRPr="00000E0D">
          <w:rPr>
            <w:rStyle w:val="affd"/>
            <w:noProof/>
          </w:rPr>
          <w:t>Процедуры приема и передачи информации в рамках реализации сервиса приема подписанных сведений</w:t>
        </w:r>
        <w:r w:rsidR="000678BC">
          <w:rPr>
            <w:noProof/>
            <w:webHidden/>
          </w:rPr>
          <w:tab/>
        </w:r>
        <w:r w:rsidR="000678BC">
          <w:rPr>
            <w:noProof/>
            <w:webHidden/>
          </w:rPr>
          <w:fldChar w:fldCharType="begin"/>
        </w:r>
        <w:r w:rsidR="000678BC">
          <w:rPr>
            <w:noProof/>
            <w:webHidden/>
          </w:rPr>
          <w:instrText xml:space="preserve"> PAGEREF _Toc442981985 \h </w:instrText>
        </w:r>
        <w:r w:rsidR="000678BC">
          <w:rPr>
            <w:noProof/>
            <w:webHidden/>
          </w:rPr>
        </w:r>
        <w:r w:rsidR="000678BC">
          <w:rPr>
            <w:noProof/>
            <w:webHidden/>
          </w:rPr>
          <w:fldChar w:fldCharType="separate"/>
        </w:r>
        <w:r w:rsidR="000678BC">
          <w:rPr>
            <w:noProof/>
            <w:webHidden/>
          </w:rPr>
          <w:t>27</w:t>
        </w:r>
        <w:r w:rsidR="000678BC">
          <w:rPr>
            <w:noProof/>
            <w:webHidden/>
          </w:rPr>
          <w:fldChar w:fldCharType="end"/>
        </w:r>
      </w:hyperlink>
    </w:p>
    <w:p w14:paraId="0BDF200B" w14:textId="77777777" w:rsidR="000678BC" w:rsidRDefault="006963B9">
      <w:pPr>
        <w:pStyle w:val="22"/>
        <w:tabs>
          <w:tab w:val="left" w:pos="800"/>
          <w:tab w:val="right" w:leader="dot" w:pos="10196"/>
        </w:tabs>
        <w:rPr>
          <w:rFonts w:asciiTheme="minorHAnsi" w:eastAsiaTheme="minorEastAsia" w:hAnsiTheme="minorHAnsi" w:cstheme="minorBidi"/>
          <w:smallCaps w:val="0"/>
          <w:noProof/>
          <w:sz w:val="22"/>
          <w:szCs w:val="22"/>
        </w:rPr>
      </w:pPr>
      <w:hyperlink w:anchor="_Toc442981986" w:history="1">
        <w:r w:rsidR="000678BC" w:rsidRPr="00000E0D">
          <w:rPr>
            <w:rStyle w:val="affd"/>
            <w:noProof/>
          </w:rPr>
          <w:t>2.4.</w:t>
        </w:r>
        <w:r w:rsidR="000678BC">
          <w:rPr>
            <w:rFonts w:asciiTheme="minorHAnsi" w:eastAsiaTheme="minorEastAsia" w:hAnsiTheme="minorHAnsi" w:cstheme="minorBidi"/>
            <w:smallCaps w:val="0"/>
            <w:noProof/>
            <w:sz w:val="22"/>
            <w:szCs w:val="22"/>
          </w:rPr>
          <w:tab/>
        </w:r>
        <w:r w:rsidR="000678BC" w:rsidRPr="00000E0D">
          <w:rPr>
            <w:rStyle w:val="affd"/>
            <w:noProof/>
          </w:rPr>
          <w:t xml:space="preserve">Сервис предоставления по запросу документов, размещенных в ЕИС, с использованием </w:t>
        </w:r>
        <w:r w:rsidR="000678BC" w:rsidRPr="00000E0D">
          <w:rPr>
            <w:rStyle w:val="affd"/>
            <w:noProof/>
            <w:lang w:val="en-US"/>
          </w:rPr>
          <w:t>Web</w:t>
        </w:r>
        <w:r w:rsidR="000678BC" w:rsidRPr="00000E0D">
          <w:rPr>
            <w:rStyle w:val="affd"/>
            <w:noProof/>
          </w:rPr>
          <w:t>-сервисов</w:t>
        </w:r>
        <w:r w:rsidR="000678BC">
          <w:rPr>
            <w:noProof/>
            <w:webHidden/>
          </w:rPr>
          <w:tab/>
        </w:r>
        <w:r w:rsidR="000678BC">
          <w:rPr>
            <w:noProof/>
            <w:webHidden/>
          </w:rPr>
          <w:fldChar w:fldCharType="begin"/>
        </w:r>
        <w:r w:rsidR="000678BC">
          <w:rPr>
            <w:noProof/>
            <w:webHidden/>
          </w:rPr>
          <w:instrText xml:space="preserve"> PAGEREF _Toc442981986 \h </w:instrText>
        </w:r>
        <w:r w:rsidR="000678BC">
          <w:rPr>
            <w:noProof/>
            <w:webHidden/>
          </w:rPr>
        </w:r>
        <w:r w:rsidR="000678BC">
          <w:rPr>
            <w:noProof/>
            <w:webHidden/>
          </w:rPr>
          <w:fldChar w:fldCharType="separate"/>
        </w:r>
        <w:r w:rsidR="000678BC">
          <w:rPr>
            <w:noProof/>
            <w:webHidden/>
          </w:rPr>
          <w:t>36</w:t>
        </w:r>
        <w:r w:rsidR="000678BC">
          <w:rPr>
            <w:noProof/>
            <w:webHidden/>
          </w:rPr>
          <w:fldChar w:fldCharType="end"/>
        </w:r>
      </w:hyperlink>
    </w:p>
    <w:p w14:paraId="09DCEE9C" w14:textId="77777777" w:rsidR="000678BC" w:rsidRDefault="006963B9">
      <w:pPr>
        <w:pStyle w:val="22"/>
        <w:tabs>
          <w:tab w:val="left" w:pos="800"/>
          <w:tab w:val="right" w:leader="dot" w:pos="10196"/>
        </w:tabs>
        <w:rPr>
          <w:rFonts w:asciiTheme="minorHAnsi" w:eastAsiaTheme="minorEastAsia" w:hAnsiTheme="minorHAnsi" w:cstheme="minorBidi"/>
          <w:smallCaps w:val="0"/>
          <w:noProof/>
          <w:sz w:val="22"/>
          <w:szCs w:val="22"/>
        </w:rPr>
      </w:pPr>
      <w:hyperlink w:anchor="_Toc442981987" w:history="1">
        <w:r w:rsidR="000678BC" w:rsidRPr="00000E0D">
          <w:rPr>
            <w:rStyle w:val="affd"/>
            <w:noProof/>
          </w:rPr>
          <w:t>2.5.</w:t>
        </w:r>
        <w:r w:rsidR="000678BC">
          <w:rPr>
            <w:rFonts w:asciiTheme="minorHAnsi" w:eastAsiaTheme="minorEastAsia" w:hAnsiTheme="minorHAnsi" w:cstheme="minorBidi"/>
            <w:smallCaps w:val="0"/>
            <w:noProof/>
            <w:sz w:val="22"/>
            <w:szCs w:val="22"/>
          </w:rPr>
          <w:tab/>
        </w:r>
        <w:r w:rsidR="000678BC" w:rsidRPr="00000E0D">
          <w:rPr>
            <w:rStyle w:val="affd"/>
            <w:noProof/>
          </w:rPr>
          <w:t xml:space="preserve">Требования к электронной подписи </w:t>
        </w:r>
        <w:r w:rsidR="000678BC" w:rsidRPr="00000E0D">
          <w:rPr>
            <w:rStyle w:val="affd"/>
            <w:noProof/>
            <w:lang w:val="en-US"/>
          </w:rPr>
          <w:t>XML</w:t>
        </w:r>
        <w:r w:rsidR="000678BC" w:rsidRPr="00000E0D">
          <w:rPr>
            <w:rStyle w:val="affd"/>
            <w:noProof/>
          </w:rPr>
          <w:t>-документа и алгоритм ее формирования</w:t>
        </w:r>
        <w:r w:rsidR="000678BC">
          <w:rPr>
            <w:noProof/>
            <w:webHidden/>
          </w:rPr>
          <w:tab/>
        </w:r>
        <w:r w:rsidR="000678BC">
          <w:rPr>
            <w:noProof/>
            <w:webHidden/>
          </w:rPr>
          <w:fldChar w:fldCharType="begin"/>
        </w:r>
        <w:r w:rsidR="000678BC">
          <w:rPr>
            <w:noProof/>
            <w:webHidden/>
          </w:rPr>
          <w:instrText xml:space="preserve"> PAGEREF _Toc442981987 \h </w:instrText>
        </w:r>
        <w:r w:rsidR="000678BC">
          <w:rPr>
            <w:noProof/>
            <w:webHidden/>
          </w:rPr>
        </w:r>
        <w:r w:rsidR="000678BC">
          <w:rPr>
            <w:noProof/>
            <w:webHidden/>
          </w:rPr>
          <w:fldChar w:fldCharType="separate"/>
        </w:r>
        <w:r w:rsidR="000678BC">
          <w:rPr>
            <w:noProof/>
            <w:webHidden/>
          </w:rPr>
          <w:t>37</w:t>
        </w:r>
        <w:r w:rsidR="000678BC">
          <w:rPr>
            <w:noProof/>
            <w:webHidden/>
          </w:rPr>
          <w:fldChar w:fldCharType="end"/>
        </w:r>
      </w:hyperlink>
    </w:p>
    <w:p w14:paraId="7BBA9B61" w14:textId="77777777" w:rsidR="000678BC" w:rsidRDefault="006963B9">
      <w:pPr>
        <w:pStyle w:val="22"/>
        <w:tabs>
          <w:tab w:val="left" w:pos="800"/>
          <w:tab w:val="right" w:leader="dot" w:pos="10196"/>
        </w:tabs>
        <w:rPr>
          <w:rFonts w:asciiTheme="minorHAnsi" w:eastAsiaTheme="minorEastAsia" w:hAnsiTheme="minorHAnsi" w:cstheme="minorBidi"/>
          <w:smallCaps w:val="0"/>
          <w:noProof/>
          <w:sz w:val="22"/>
          <w:szCs w:val="22"/>
        </w:rPr>
      </w:pPr>
      <w:hyperlink w:anchor="_Toc442981988" w:history="1">
        <w:r w:rsidR="000678BC" w:rsidRPr="00000E0D">
          <w:rPr>
            <w:rStyle w:val="affd"/>
            <w:noProof/>
          </w:rPr>
          <w:t>2.6.</w:t>
        </w:r>
        <w:r w:rsidR="000678BC">
          <w:rPr>
            <w:rFonts w:asciiTheme="minorHAnsi" w:eastAsiaTheme="minorEastAsia" w:hAnsiTheme="minorHAnsi" w:cstheme="minorBidi"/>
            <w:smallCaps w:val="0"/>
            <w:noProof/>
            <w:sz w:val="22"/>
            <w:szCs w:val="22"/>
          </w:rPr>
          <w:tab/>
        </w:r>
        <w:r w:rsidR="000678BC" w:rsidRPr="00000E0D">
          <w:rPr>
            <w:rStyle w:val="affd"/>
            <w:noProof/>
          </w:rPr>
          <w:t>Порядок предоставления опубликованных документов и справочной информации</w:t>
        </w:r>
        <w:r w:rsidR="000678BC">
          <w:rPr>
            <w:noProof/>
            <w:webHidden/>
          </w:rPr>
          <w:tab/>
        </w:r>
        <w:r w:rsidR="000678BC">
          <w:rPr>
            <w:noProof/>
            <w:webHidden/>
          </w:rPr>
          <w:fldChar w:fldCharType="begin"/>
        </w:r>
        <w:r w:rsidR="000678BC">
          <w:rPr>
            <w:noProof/>
            <w:webHidden/>
          </w:rPr>
          <w:instrText xml:space="preserve"> PAGEREF _Toc442981988 \h </w:instrText>
        </w:r>
        <w:r w:rsidR="000678BC">
          <w:rPr>
            <w:noProof/>
            <w:webHidden/>
          </w:rPr>
        </w:r>
        <w:r w:rsidR="000678BC">
          <w:rPr>
            <w:noProof/>
            <w:webHidden/>
          </w:rPr>
          <w:fldChar w:fldCharType="separate"/>
        </w:r>
        <w:r w:rsidR="000678BC">
          <w:rPr>
            <w:noProof/>
            <w:webHidden/>
          </w:rPr>
          <w:t>37</w:t>
        </w:r>
        <w:r w:rsidR="000678BC">
          <w:rPr>
            <w:noProof/>
            <w:webHidden/>
          </w:rPr>
          <w:fldChar w:fldCharType="end"/>
        </w:r>
      </w:hyperlink>
    </w:p>
    <w:p w14:paraId="40E7C7BB" w14:textId="77777777" w:rsidR="000678BC" w:rsidRDefault="006963B9">
      <w:pPr>
        <w:pStyle w:val="32"/>
        <w:tabs>
          <w:tab w:val="left" w:pos="1200"/>
          <w:tab w:val="right" w:leader="dot" w:pos="10196"/>
        </w:tabs>
        <w:rPr>
          <w:rFonts w:asciiTheme="minorHAnsi" w:eastAsiaTheme="minorEastAsia" w:hAnsiTheme="minorHAnsi" w:cstheme="minorBidi"/>
          <w:i w:val="0"/>
          <w:noProof/>
          <w:sz w:val="22"/>
          <w:szCs w:val="22"/>
        </w:rPr>
      </w:pPr>
      <w:hyperlink w:anchor="_Toc442981989" w:history="1">
        <w:r w:rsidR="000678BC" w:rsidRPr="00000E0D">
          <w:rPr>
            <w:rStyle w:val="affd"/>
            <w:noProof/>
          </w:rPr>
          <w:t>2.6.1.</w:t>
        </w:r>
        <w:r w:rsidR="000678BC">
          <w:rPr>
            <w:rFonts w:asciiTheme="minorHAnsi" w:eastAsiaTheme="minorEastAsia" w:hAnsiTheme="minorHAnsi" w:cstheme="minorBidi"/>
            <w:i w:val="0"/>
            <w:noProof/>
            <w:sz w:val="22"/>
            <w:szCs w:val="22"/>
          </w:rPr>
          <w:tab/>
        </w:r>
        <w:r w:rsidR="000678BC" w:rsidRPr="00000E0D">
          <w:rPr>
            <w:rStyle w:val="affd"/>
            <w:noProof/>
          </w:rPr>
          <w:t>Общие сведения о выгрузках опубликованных документов</w:t>
        </w:r>
        <w:r w:rsidR="000678BC">
          <w:rPr>
            <w:noProof/>
            <w:webHidden/>
          </w:rPr>
          <w:tab/>
        </w:r>
        <w:r w:rsidR="000678BC">
          <w:rPr>
            <w:noProof/>
            <w:webHidden/>
          </w:rPr>
          <w:fldChar w:fldCharType="begin"/>
        </w:r>
        <w:r w:rsidR="000678BC">
          <w:rPr>
            <w:noProof/>
            <w:webHidden/>
          </w:rPr>
          <w:instrText xml:space="preserve"> PAGEREF _Toc442981989 \h </w:instrText>
        </w:r>
        <w:r w:rsidR="000678BC">
          <w:rPr>
            <w:noProof/>
            <w:webHidden/>
          </w:rPr>
        </w:r>
        <w:r w:rsidR="000678BC">
          <w:rPr>
            <w:noProof/>
            <w:webHidden/>
          </w:rPr>
          <w:fldChar w:fldCharType="separate"/>
        </w:r>
        <w:r w:rsidR="000678BC">
          <w:rPr>
            <w:noProof/>
            <w:webHidden/>
          </w:rPr>
          <w:t>38</w:t>
        </w:r>
        <w:r w:rsidR="000678BC">
          <w:rPr>
            <w:noProof/>
            <w:webHidden/>
          </w:rPr>
          <w:fldChar w:fldCharType="end"/>
        </w:r>
      </w:hyperlink>
    </w:p>
    <w:p w14:paraId="16E63591" w14:textId="77777777" w:rsidR="000678BC" w:rsidRDefault="006963B9">
      <w:pPr>
        <w:pStyle w:val="32"/>
        <w:tabs>
          <w:tab w:val="left" w:pos="1200"/>
          <w:tab w:val="right" w:leader="dot" w:pos="10196"/>
        </w:tabs>
        <w:rPr>
          <w:rFonts w:asciiTheme="minorHAnsi" w:eastAsiaTheme="minorEastAsia" w:hAnsiTheme="minorHAnsi" w:cstheme="minorBidi"/>
          <w:i w:val="0"/>
          <w:noProof/>
          <w:sz w:val="22"/>
          <w:szCs w:val="22"/>
        </w:rPr>
      </w:pPr>
      <w:hyperlink w:anchor="_Toc442981990" w:history="1">
        <w:r w:rsidR="000678BC" w:rsidRPr="00000E0D">
          <w:rPr>
            <w:rStyle w:val="affd"/>
            <w:noProof/>
          </w:rPr>
          <w:t>2.6.2.</w:t>
        </w:r>
        <w:r w:rsidR="000678BC">
          <w:rPr>
            <w:rFonts w:asciiTheme="minorHAnsi" w:eastAsiaTheme="minorEastAsia" w:hAnsiTheme="minorHAnsi" w:cstheme="minorBidi"/>
            <w:i w:val="0"/>
            <w:noProof/>
            <w:sz w:val="22"/>
            <w:szCs w:val="22"/>
          </w:rPr>
          <w:tab/>
        </w:r>
        <w:r w:rsidR="000678BC" w:rsidRPr="00000E0D">
          <w:rPr>
            <w:rStyle w:val="affd"/>
            <w:noProof/>
          </w:rPr>
          <w:t>Полная региональная выгрузка</w:t>
        </w:r>
        <w:r w:rsidR="000678BC">
          <w:rPr>
            <w:noProof/>
            <w:webHidden/>
          </w:rPr>
          <w:tab/>
        </w:r>
        <w:r w:rsidR="000678BC">
          <w:rPr>
            <w:noProof/>
            <w:webHidden/>
          </w:rPr>
          <w:fldChar w:fldCharType="begin"/>
        </w:r>
        <w:r w:rsidR="000678BC">
          <w:rPr>
            <w:noProof/>
            <w:webHidden/>
          </w:rPr>
          <w:instrText xml:space="preserve"> PAGEREF _Toc442981990 \h </w:instrText>
        </w:r>
        <w:r w:rsidR="000678BC">
          <w:rPr>
            <w:noProof/>
            <w:webHidden/>
          </w:rPr>
        </w:r>
        <w:r w:rsidR="000678BC">
          <w:rPr>
            <w:noProof/>
            <w:webHidden/>
          </w:rPr>
          <w:fldChar w:fldCharType="separate"/>
        </w:r>
        <w:r w:rsidR="000678BC">
          <w:rPr>
            <w:noProof/>
            <w:webHidden/>
          </w:rPr>
          <w:t>39</w:t>
        </w:r>
        <w:r w:rsidR="000678BC">
          <w:rPr>
            <w:noProof/>
            <w:webHidden/>
          </w:rPr>
          <w:fldChar w:fldCharType="end"/>
        </w:r>
      </w:hyperlink>
    </w:p>
    <w:p w14:paraId="18A1ACFB" w14:textId="77777777" w:rsidR="000678BC" w:rsidRDefault="006963B9">
      <w:pPr>
        <w:pStyle w:val="32"/>
        <w:tabs>
          <w:tab w:val="left" w:pos="1200"/>
          <w:tab w:val="right" w:leader="dot" w:pos="10196"/>
        </w:tabs>
        <w:rPr>
          <w:rFonts w:asciiTheme="minorHAnsi" w:eastAsiaTheme="minorEastAsia" w:hAnsiTheme="minorHAnsi" w:cstheme="minorBidi"/>
          <w:i w:val="0"/>
          <w:noProof/>
          <w:sz w:val="22"/>
          <w:szCs w:val="22"/>
        </w:rPr>
      </w:pPr>
      <w:hyperlink w:anchor="_Toc442981991" w:history="1">
        <w:r w:rsidR="000678BC" w:rsidRPr="00000E0D">
          <w:rPr>
            <w:rStyle w:val="affd"/>
            <w:noProof/>
          </w:rPr>
          <w:t>2.6.3.</w:t>
        </w:r>
        <w:r w:rsidR="000678BC">
          <w:rPr>
            <w:rFonts w:asciiTheme="minorHAnsi" w:eastAsiaTheme="minorEastAsia" w:hAnsiTheme="minorHAnsi" w:cstheme="minorBidi"/>
            <w:i w:val="0"/>
            <w:noProof/>
            <w:sz w:val="22"/>
            <w:szCs w:val="22"/>
          </w:rPr>
          <w:tab/>
        </w:r>
        <w:r w:rsidR="000678BC" w:rsidRPr="00000E0D">
          <w:rPr>
            <w:rStyle w:val="affd"/>
            <w:noProof/>
          </w:rPr>
          <w:t>Выгрузка по правилам</w:t>
        </w:r>
        <w:r w:rsidR="000678BC">
          <w:rPr>
            <w:noProof/>
            <w:webHidden/>
          </w:rPr>
          <w:tab/>
        </w:r>
        <w:r w:rsidR="000678BC">
          <w:rPr>
            <w:noProof/>
            <w:webHidden/>
          </w:rPr>
          <w:fldChar w:fldCharType="begin"/>
        </w:r>
        <w:r w:rsidR="000678BC">
          <w:rPr>
            <w:noProof/>
            <w:webHidden/>
          </w:rPr>
          <w:instrText xml:space="preserve"> PAGEREF _Toc442981991 \h </w:instrText>
        </w:r>
        <w:r w:rsidR="000678BC">
          <w:rPr>
            <w:noProof/>
            <w:webHidden/>
          </w:rPr>
        </w:r>
        <w:r w:rsidR="000678BC">
          <w:rPr>
            <w:noProof/>
            <w:webHidden/>
          </w:rPr>
          <w:fldChar w:fldCharType="separate"/>
        </w:r>
        <w:r w:rsidR="000678BC">
          <w:rPr>
            <w:noProof/>
            <w:webHidden/>
          </w:rPr>
          <w:t>44</w:t>
        </w:r>
        <w:r w:rsidR="000678BC">
          <w:rPr>
            <w:noProof/>
            <w:webHidden/>
          </w:rPr>
          <w:fldChar w:fldCharType="end"/>
        </w:r>
      </w:hyperlink>
    </w:p>
    <w:p w14:paraId="0D75E098" w14:textId="77777777" w:rsidR="000678BC" w:rsidRDefault="006963B9">
      <w:pPr>
        <w:pStyle w:val="32"/>
        <w:tabs>
          <w:tab w:val="left" w:pos="1200"/>
          <w:tab w:val="right" w:leader="dot" w:pos="10196"/>
        </w:tabs>
        <w:rPr>
          <w:rFonts w:asciiTheme="minorHAnsi" w:eastAsiaTheme="minorEastAsia" w:hAnsiTheme="minorHAnsi" w:cstheme="minorBidi"/>
          <w:i w:val="0"/>
          <w:noProof/>
          <w:sz w:val="22"/>
          <w:szCs w:val="22"/>
        </w:rPr>
      </w:pPr>
      <w:hyperlink w:anchor="_Toc442981992" w:history="1">
        <w:r w:rsidR="000678BC" w:rsidRPr="00000E0D">
          <w:rPr>
            <w:rStyle w:val="affd"/>
            <w:noProof/>
          </w:rPr>
          <w:t>2.6.1.</w:t>
        </w:r>
        <w:r w:rsidR="000678BC">
          <w:rPr>
            <w:rFonts w:asciiTheme="minorHAnsi" w:eastAsiaTheme="minorEastAsia" w:hAnsiTheme="minorHAnsi" w:cstheme="minorBidi"/>
            <w:i w:val="0"/>
            <w:noProof/>
            <w:sz w:val="22"/>
            <w:szCs w:val="22"/>
          </w:rPr>
          <w:tab/>
        </w:r>
        <w:r w:rsidR="000678BC" w:rsidRPr="00000E0D">
          <w:rPr>
            <w:rStyle w:val="affd"/>
            <w:noProof/>
          </w:rPr>
          <w:t>Выгрузка для ИС ФАС</w:t>
        </w:r>
        <w:r w:rsidR="000678BC">
          <w:rPr>
            <w:noProof/>
            <w:webHidden/>
          </w:rPr>
          <w:tab/>
        </w:r>
        <w:r w:rsidR="000678BC">
          <w:rPr>
            <w:noProof/>
            <w:webHidden/>
          </w:rPr>
          <w:fldChar w:fldCharType="begin"/>
        </w:r>
        <w:r w:rsidR="000678BC">
          <w:rPr>
            <w:noProof/>
            <w:webHidden/>
          </w:rPr>
          <w:instrText xml:space="preserve"> PAGEREF _Toc442981992 \h </w:instrText>
        </w:r>
        <w:r w:rsidR="000678BC">
          <w:rPr>
            <w:noProof/>
            <w:webHidden/>
          </w:rPr>
        </w:r>
        <w:r w:rsidR="000678BC">
          <w:rPr>
            <w:noProof/>
            <w:webHidden/>
          </w:rPr>
          <w:fldChar w:fldCharType="separate"/>
        </w:r>
        <w:r w:rsidR="000678BC">
          <w:rPr>
            <w:noProof/>
            <w:webHidden/>
          </w:rPr>
          <w:t>46</w:t>
        </w:r>
        <w:r w:rsidR="000678BC">
          <w:rPr>
            <w:noProof/>
            <w:webHidden/>
          </w:rPr>
          <w:fldChar w:fldCharType="end"/>
        </w:r>
      </w:hyperlink>
    </w:p>
    <w:p w14:paraId="7E35DEAA" w14:textId="77777777" w:rsidR="000678BC" w:rsidRDefault="006963B9">
      <w:pPr>
        <w:pStyle w:val="32"/>
        <w:tabs>
          <w:tab w:val="left" w:pos="1200"/>
          <w:tab w:val="right" w:leader="dot" w:pos="10196"/>
        </w:tabs>
        <w:rPr>
          <w:rFonts w:asciiTheme="minorHAnsi" w:eastAsiaTheme="minorEastAsia" w:hAnsiTheme="minorHAnsi" w:cstheme="minorBidi"/>
          <w:i w:val="0"/>
          <w:noProof/>
          <w:sz w:val="22"/>
          <w:szCs w:val="22"/>
        </w:rPr>
      </w:pPr>
      <w:hyperlink w:anchor="_Toc442981993" w:history="1">
        <w:r w:rsidR="000678BC" w:rsidRPr="00000E0D">
          <w:rPr>
            <w:rStyle w:val="affd"/>
            <w:noProof/>
          </w:rPr>
          <w:t>2.6.2.</w:t>
        </w:r>
        <w:r w:rsidR="000678BC">
          <w:rPr>
            <w:rFonts w:asciiTheme="minorHAnsi" w:eastAsiaTheme="minorEastAsia" w:hAnsiTheme="minorHAnsi" w:cstheme="minorBidi"/>
            <w:i w:val="0"/>
            <w:noProof/>
            <w:sz w:val="22"/>
            <w:szCs w:val="22"/>
          </w:rPr>
          <w:tab/>
        </w:r>
        <w:r w:rsidR="000678BC" w:rsidRPr="00000E0D">
          <w:rPr>
            <w:rStyle w:val="affd"/>
            <w:noProof/>
          </w:rPr>
          <w:t>Выгрузка справочной информации</w:t>
        </w:r>
        <w:r w:rsidR="000678BC">
          <w:rPr>
            <w:noProof/>
            <w:webHidden/>
          </w:rPr>
          <w:tab/>
        </w:r>
        <w:r w:rsidR="000678BC">
          <w:rPr>
            <w:noProof/>
            <w:webHidden/>
          </w:rPr>
          <w:fldChar w:fldCharType="begin"/>
        </w:r>
        <w:r w:rsidR="000678BC">
          <w:rPr>
            <w:noProof/>
            <w:webHidden/>
          </w:rPr>
          <w:instrText xml:space="preserve"> PAGEREF _Toc442981993 \h </w:instrText>
        </w:r>
        <w:r w:rsidR="000678BC">
          <w:rPr>
            <w:noProof/>
            <w:webHidden/>
          </w:rPr>
        </w:r>
        <w:r w:rsidR="000678BC">
          <w:rPr>
            <w:noProof/>
            <w:webHidden/>
          </w:rPr>
          <w:fldChar w:fldCharType="separate"/>
        </w:r>
        <w:r w:rsidR="000678BC">
          <w:rPr>
            <w:noProof/>
            <w:webHidden/>
          </w:rPr>
          <w:t>48</w:t>
        </w:r>
        <w:r w:rsidR="000678BC">
          <w:rPr>
            <w:noProof/>
            <w:webHidden/>
          </w:rPr>
          <w:fldChar w:fldCharType="end"/>
        </w:r>
      </w:hyperlink>
    </w:p>
    <w:p w14:paraId="73AC097B" w14:textId="77777777" w:rsidR="000678BC" w:rsidRDefault="006963B9">
      <w:pPr>
        <w:pStyle w:val="32"/>
        <w:tabs>
          <w:tab w:val="left" w:pos="1200"/>
          <w:tab w:val="right" w:leader="dot" w:pos="10196"/>
        </w:tabs>
        <w:rPr>
          <w:rFonts w:asciiTheme="minorHAnsi" w:eastAsiaTheme="minorEastAsia" w:hAnsiTheme="minorHAnsi" w:cstheme="minorBidi"/>
          <w:i w:val="0"/>
          <w:noProof/>
          <w:sz w:val="22"/>
          <w:szCs w:val="22"/>
        </w:rPr>
      </w:pPr>
      <w:hyperlink w:anchor="_Toc442981994" w:history="1">
        <w:r w:rsidR="000678BC" w:rsidRPr="00000E0D">
          <w:rPr>
            <w:rStyle w:val="affd"/>
            <w:noProof/>
          </w:rPr>
          <w:t>2.6.1.</w:t>
        </w:r>
        <w:r w:rsidR="000678BC">
          <w:rPr>
            <w:rFonts w:asciiTheme="minorHAnsi" w:eastAsiaTheme="minorEastAsia" w:hAnsiTheme="minorHAnsi" w:cstheme="minorBidi"/>
            <w:i w:val="0"/>
            <w:noProof/>
            <w:sz w:val="22"/>
            <w:szCs w:val="22"/>
          </w:rPr>
          <w:tab/>
        </w:r>
        <w:r w:rsidR="000678BC" w:rsidRPr="00000E0D">
          <w:rPr>
            <w:rStyle w:val="affd"/>
            <w:noProof/>
          </w:rPr>
          <w:t>Выгрузка общественных обсуждений</w:t>
        </w:r>
        <w:r w:rsidR="000678BC">
          <w:rPr>
            <w:noProof/>
            <w:webHidden/>
          </w:rPr>
          <w:tab/>
        </w:r>
        <w:r w:rsidR="000678BC">
          <w:rPr>
            <w:noProof/>
            <w:webHidden/>
          </w:rPr>
          <w:fldChar w:fldCharType="begin"/>
        </w:r>
        <w:r w:rsidR="000678BC">
          <w:rPr>
            <w:noProof/>
            <w:webHidden/>
          </w:rPr>
          <w:instrText xml:space="preserve"> PAGEREF _Toc442981994 \h </w:instrText>
        </w:r>
        <w:r w:rsidR="000678BC">
          <w:rPr>
            <w:noProof/>
            <w:webHidden/>
          </w:rPr>
        </w:r>
        <w:r w:rsidR="000678BC">
          <w:rPr>
            <w:noProof/>
            <w:webHidden/>
          </w:rPr>
          <w:fldChar w:fldCharType="separate"/>
        </w:r>
        <w:r w:rsidR="000678BC">
          <w:rPr>
            <w:noProof/>
            <w:webHidden/>
          </w:rPr>
          <w:t>51</w:t>
        </w:r>
        <w:r w:rsidR="000678BC">
          <w:rPr>
            <w:noProof/>
            <w:webHidden/>
          </w:rPr>
          <w:fldChar w:fldCharType="end"/>
        </w:r>
      </w:hyperlink>
    </w:p>
    <w:p w14:paraId="29F498EA" w14:textId="77777777" w:rsidR="000678BC" w:rsidRDefault="006963B9">
      <w:pPr>
        <w:pStyle w:val="32"/>
        <w:tabs>
          <w:tab w:val="left" w:pos="1200"/>
          <w:tab w:val="right" w:leader="dot" w:pos="10196"/>
        </w:tabs>
        <w:rPr>
          <w:rFonts w:asciiTheme="minorHAnsi" w:eastAsiaTheme="minorEastAsia" w:hAnsiTheme="minorHAnsi" w:cstheme="minorBidi"/>
          <w:i w:val="0"/>
          <w:noProof/>
          <w:sz w:val="22"/>
          <w:szCs w:val="22"/>
        </w:rPr>
      </w:pPr>
      <w:hyperlink w:anchor="_Toc442981995" w:history="1">
        <w:r w:rsidR="000678BC" w:rsidRPr="00000E0D">
          <w:rPr>
            <w:rStyle w:val="affd"/>
            <w:noProof/>
          </w:rPr>
          <w:t>2.6.2.</w:t>
        </w:r>
        <w:r w:rsidR="000678BC">
          <w:rPr>
            <w:rFonts w:asciiTheme="minorHAnsi" w:eastAsiaTheme="minorEastAsia" w:hAnsiTheme="minorHAnsi" w:cstheme="minorBidi"/>
            <w:i w:val="0"/>
            <w:noProof/>
            <w:sz w:val="22"/>
            <w:szCs w:val="22"/>
          </w:rPr>
          <w:tab/>
        </w:r>
        <w:r w:rsidR="000678BC" w:rsidRPr="00000E0D">
          <w:rPr>
            <w:rStyle w:val="affd"/>
            <w:noProof/>
          </w:rPr>
          <w:t>Выгрузка типовых контрактов</w:t>
        </w:r>
        <w:r w:rsidR="000678BC">
          <w:rPr>
            <w:noProof/>
            <w:webHidden/>
          </w:rPr>
          <w:tab/>
        </w:r>
        <w:r w:rsidR="000678BC">
          <w:rPr>
            <w:noProof/>
            <w:webHidden/>
          </w:rPr>
          <w:fldChar w:fldCharType="begin"/>
        </w:r>
        <w:r w:rsidR="000678BC">
          <w:rPr>
            <w:noProof/>
            <w:webHidden/>
          </w:rPr>
          <w:instrText xml:space="preserve"> PAGEREF _Toc442981995 \h </w:instrText>
        </w:r>
        <w:r w:rsidR="000678BC">
          <w:rPr>
            <w:noProof/>
            <w:webHidden/>
          </w:rPr>
        </w:r>
        <w:r w:rsidR="000678BC">
          <w:rPr>
            <w:noProof/>
            <w:webHidden/>
          </w:rPr>
          <w:fldChar w:fldCharType="separate"/>
        </w:r>
        <w:r w:rsidR="000678BC">
          <w:rPr>
            <w:noProof/>
            <w:webHidden/>
          </w:rPr>
          <w:t>52</w:t>
        </w:r>
        <w:r w:rsidR="000678BC">
          <w:rPr>
            <w:noProof/>
            <w:webHidden/>
          </w:rPr>
          <w:fldChar w:fldCharType="end"/>
        </w:r>
      </w:hyperlink>
    </w:p>
    <w:p w14:paraId="279B0BC5" w14:textId="77777777" w:rsidR="000678BC" w:rsidRDefault="006963B9">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42981996" w:history="1">
        <w:r w:rsidR="000678BC" w:rsidRPr="00000E0D">
          <w:rPr>
            <w:rStyle w:val="affd"/>
            <w:noProof/>
          </w:rPr>
          <w:t>3.</w:t>
        </w:r>
        <w:r w:rsidR="000678BC">
          <w:rPr>
            <w:rFonts w:asciiTheme="minorHAnsi" w:eastAsiaTheme="minorEastAsia" w:hAnsiTheme="minorHAnsi" w:cstheme="minorBidi"/>
            <w:b w:val="0"/>
            <w:caps w:val="0"/>
            <w:noProof/>
            <w:sz w:val="22"/>
            <w:szCs w:val="22"/>
          </w:rPr>
          <w:tab/>
        </w:r>
        <w:r w:rsidR="000678BC" w:rsidRPr="00000E0D">
          <w:rPr>
            <w:rStyle w:val="affd"/>
            <w:noProof/>
          </w:rPr>
          <w:t xml:space="preserve">Структура </w:t>
        </w:r>
        <w:r w:rsidR="000678BC" w:rsidRPr="00000E0D">
          <w:rPr>
            <w:rStyle w:val="affd"/>
            <w:noProof/>
            <w:lang w:val="en-US"/>
          </w:rPr>
          <w:t>XML-</w:t>
        </w:r>
        <w:r w:rsidR="000678BC" w:rsidRPr="00000E0D">
          <w:rPr>
            <w:rStyle w:val="affd"/>
            <w:noProof/>
          </w:rPr>
          <w:t>документов</w:t>
        </w:r>
        <w:r w:rsidR="000678BC">
          <w:rPr>
            <w:noProof/>
            <w:webHidden/>
          </w:rPr>
          <w:tab/>
        </w:r>
        <w:r w:rsidR="000678BC">
          <w:rPr>
            <w:noProof/>
            <w:webHidden/>
          </w:rPr>
          <w:fldChar w:fldCharType="begin"/>
        </w:r>
        <w:r w:rsidR="000678BC">
          <w:rPr>
            <w:noProof/>
            <w:webHidden/>
          </w:rPr>
          <w:instrText xml:space="preserve"> PAGEREF _Toc442981996 \h </w:instrText>
        </w:r>
        <w:r w:rsidR="000678BC">
          <w:rPr>
            <w:noProof/>
            <w:webHidden/>
          </w:rPr>
        </w:r>
        <w:r w:rsidR="000678BC">
          <w:rPr>
            <w:noProof/>
            <w:webHidden/>
          </w:rPr>
          <w:fldChar w:fldCharType="separate"/>
        </w:r>
        <w:r w:rsidR="000678BC">
          <w:rPr>
            <w:noProof/>
            <w:webHidden/>
          </w:rPr>
          <w:t>54</w:t>
        </w:r>
        <w:r w:rsidR="000678BC">
          <w:rPr>
            <w:noProof/>
            <w:webHidden/>
          </w:rPr>
          <w:fldChar w:fldCharType="end"/>
        </w:r>
      </w:hyperlink>
    </w:p>
    <w:p w14:paraId="021F5857" w14:textId="77777777" w:rsidR="000678BC" w:rsidRDefault="006963B9">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42981997" w:history="1">
        <w:r w:rsidR="000678BC" w:rsidRPr="00000E0D">
          <w:rPr>
            <w:rStyle w:val="affd"/>
            <w:noProof/>
          </w:rPr>
          <w:t>4.</w:t>
        </w:r>
        <w:r w:rsidR="000678BC">
          <w:rPr>
            <w:rFonts w:asciiTheme="minorHAnsi" w:eastAsiaTheme="minorEastAsia" w:hAnsiTheme="minorHAnsi" w:cstheme="minorBidi"/>
            <w:b w:val="0"/>
            <w:caps w:val="0"/>
            <w:noProof/>
            <w:sz w:val="22"/>
            <w:szCs w:val="22"/>
          </w:rPr>
          <w:tab/>
        </w:r>
        <w:r w:rsidR="000678BC" w:rsidRPr="00000E0D">
          <w:rPr>
            <w:rStyle w:val="affd"/>
            <w:noProof/>
          </w:rPr>
          <w:t>Список ошибок передачи информации</w:t>
        </w:r>
        <w:r w:rsidR="000678BC">
          <w:rPr>
            <w:noProof/>
            <w:webHidden/>
          </w:rPr>
          <w:tab/>
        </w:r>
        <w:r w:rsidR="000678BC">
          <w:rPr>
            <w:noProof/>
            <w:webHidden/>
          </w:rPr>
          <w:fldChar w:fldCharType="begin"/>
        </w:r>
        <w:r w:rsidR="000678BC">
          <w:rPr>
            <w:noProof/>
            <w:webHidden/>
          </w:rPr>
          <w:instrText xml:space="preserve"> PAGEREF _Toc442981997 \h </w:instrText>
        </w:r>
        <w:r w:rsidR="000678BC">
          <w:rPr>
            <w:noProof/>
            <w:webHidden/>
          </w:rPr>
        </w:r>
        <w:r w:rsidR="000678BC">
          <w:rPr>
            <w:noProof/>
            <w:webHidden/>
          </w:rPr>
          <w:fldChar w:fldCharType="separate"/>
        </w:r>
        <w:r w:rsidR="000678BC">
          <w:rPr>
            <w:noProof/>
            <w:webHidden/>
          </w:rPr>
          <w:t>56</w:t>
        </w:r>
        <w:r w:rsidR="000678BC">
          <w:rPr>
            <w:noProof/>
            <w:webHidden/>
          </w:rPr>
          <w:fldChar w:fldCharType="end"/>
        </w:r>
      </w:hyperlink>
    </w:p>
    <w:p w14:paraId="078CB7EF" w14:textId="77777777" w:rsidR="000678BC" w:rsidRDefault="006963B9">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42981998" w:history="1">
        <w:r w:rsidR="000678BC" w:rsidRPr="00000E0D">
          <w:rPr>
            <w:rStyle w:val="affd"/>
            <w:noProof/>
          </w:rPr>
          <w:t>5.</w:t>
        </w:r>
        <w:r w:rsidR="000678BC">
          <w:rPr>
            <w:rFonts w:asciiTheme="minorHAnsi" w:eastAsiaTheme="minorEastAsia" w:hAnsiTheme="minorHAnsi" w:cstheme="minorBidi"/>
            <w:b w:val="0"/>
            <w:caps w:val="0"/>
            <w:noProof/>
            <w:sz w:val="22"/>
            <w:szCs w:val="22"/>
          </w:rPr>
          <w:tab/>
        </w:r>
        <w:r w:rsidR="000678BC" w:rsidRPr="00000E0D">
          <w:rPr>
            <w:rStyle w:val="affd"/>
            <w:noProof/>
          </w:rPr>
          <w:t>Работа с файловым хранилищем</w:t>
        </w:r>
        <w:r w:rsidR="000678BC">
          <w:rPr>
            <w:noProof/>
            <w:webHidden/>
          </w:rPr>
          <w:tab/>
        </w:r>
        <w:r w:rsidR="000678BC">
          <w:rPr>
            <w:noProof/>
            <w:webHidden/>
          </w:rPr>
          <w:fldChar w:fldCharType="begin"/>
        </w:r>
        <w:r w:rsidR="000678BC">
          <w:rPr>
            <w:noProof/>
            <w:webHidden/>
          </w:rPr>
          <w:instrText xml:space="preserve"> PAGEREF _Toc442981998 \h </w:instrText>
        </w:r>
        <w:r w:rsidR="000678BC">
          <w:rPr>
            <w:noProof/>
            <w:webHidden/>
          </w:rPr>
        </w:r>
        <w:r w:rsidR="000678BC">
          <w:rPr>
            <w:noProof/>
            <w:webHidden/>
          </w:rPr>
          <w:fldChar w:fldCharType="separate"/>
        </w:r>
        <w:r w:rsidR="000678BC">
          <w:rPr>
            <w:noProof/>
            <w:webHidden/>
          </w:rPr>
          <w:t>57</w:t>
        </w:r>
        <w:r w:rsidR="000678BC">
          <w:rPr>
            <w:noProof/>
            <w:webHidden/>
          </w:rPr>
          <w:fldChar w:fldCharType="end"/>
        </w:r>
      </w:hyperlink>
    </w:p>
    <w:p w14:paraId="3C78F364" w14:textId="77777777" w:rsidR="000678BC" w:rsidRDefault="006963B9">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42981999" w:history="1">
        <w:r w:rsidR="000678BC" w:rsidRPr="00000E0D">
          <w:rPr>
            <w:rStyle w:val="affd"/>
            <w:noProof/>
          </w:rPr>
          <w:t>6.</w:t>
        </w:r>
        <w:r w:rsidR="000678BC">
          <w:rPr>
            <w:rFonts w:asciiTheme="minorHAnsi" w:eastAsiaTheme="minorEastAsia" w:hAnsiTheme="minorHAnsi" w:cstheme="minorBidi"/>
            <w:b w:val="0"/>
            <w:caps w:val="0"/>
            <w:noProof/>
            <w:sz w:val="22"/>
            <w:szCs w:val="22"/>
          </w:rPr>
          <w:tab/>
        </w:r>
        <w:r w:rsidR="000678BC" w:rsidRPr="00000E0D">
          <w:rPr>
            <w:rStyle w:val="affd"/>
            <w:noProof/>
          </w:rPr>
          <w:t>Ограничение размера принимаемых В ЕИС данных</w:t>
        </w:r>
        <w:r w:rsidR="000678BC">
          <w:rPr>
            <w:noProof/>
            <w:webHidden/>
          </w:rPr>
          <w:tab/>
        </w:r>
        <w:r w:rsidR="000678BC">
          <w:rPr>
            <w:noProof/>
            <w:webHidden/>
          </w:rPr>
          <w:fldChar w:fldCharType="begin"/>
        </w:r>
        <w:r w:rsidR="000678BC">
          <w:rPr>
            <w:noProof/>
            <w:webHidden/>
          </w:rPr>
          <w:instrText xml:space="preserve"> PAGEREF _Toc442981999 \h </w:instrText>
        </w:r>
        <w:r w:rsidR="000678BC">
          <w:rPr>
            <w:noProof/>
            <w:webHidden/>
          </w:rPr>
        </w:r>
        <w:r w:rsidR="000678BC">
          <w:rPr>
            <w:noProof/>
            <w:webHidden/>
          </w:rPr>
          <w:fldChar w:fldCharType="separate"/>
        </w:r>
        <w:r w:rsidR="000678BC">
          <w:rPr>
            <w:noProof/>
            <w:webHidden/>
          </w:rPr>
          <w:t>59</w:t>
        </w:r>
        <w:r w:rsidR="000678BC">
          <w:rPr>
            <w:noProof/>
            <w:webHidden/>
          </w:rPr>
          <w:fldChar w:fldCharType="end"/>
        </w:r>
      </w:hyperlink>
    </w:p>
    <w:p w14:paraId="33422423" w14:textId="77777777" w:rsidR="000E19C7" w:rsidRDefault="00F322C9" w:rsidP="000E19C7">
      <w:pPr>
        <w:spacing w:before="0" w:after="0"/>
        <w:rPr>
          <w:rFonts w:ascii="MS Sans Serif" w:hAnsi="MS Sans Serif"/>
          <w:sz w:val="20"/>
        </w:rPr>
      </w:pPr>
      <w:r>
        <w:rPr>
          <w:b/>
          <w:caps/>
          <w:sz w:val="20"/>
        </w:rPr>
        <w:fldChar w:fldCharType="end"/>
      </w:r>
      <w:r w:rsidR="00A53A98">
        <w:rPr>
          <w:b/>
          <w:caps/>
          <w:sz w:val="20"/>
        </w:rPr>
        <w:t xml:space="preserve"> </w:t>
      </w:r>
    </w:p>
    <w:p w14:paraId="0B711A6D" w14:textId="77777777" w:rsidR="000E19C7" w:rsidRPr="00B97297" w:rsidRDefault="000E19C7" w:rsidP="000E19C7">
      <w:pPr>
        <w:pStyle w:val="1400"/>
        <w:spacing w:before="240" w:after="240"/>
      </w:pPr>
      <w:r>
        <w:lastRenderedPageBreak/>
        <w:t>Термины и определения</w:t>
      </w:r>
    </w:p>
    <w:p w14:paraId="0C3B9355" w14:textId="77777777" w:rsidR="004227DF" w:rsidRDefault="004227DF" w:rsidP="000E19C7">
      <w:pPr>
        <w:spacing w:before="0" w:after="0"/>
        <w:ind w:firstLine="567"/>
        <w:jc w:val="both"/>
        <w:rPr>
          <w:sz w:val="28"/>
        </w:rPr>
      </w:pPr>
    </w:p>
    <w:p w14:paraId="477226B3" w14:textId="2B57EB63" w:rsidR="006D6645" w:rsidRPr="004F4617" w:rsidRDefault="004F4617" w:rsidP="004227DF">
      <w:pPr>
        <w:spacing w:before="0" w:after="0"/>
        <w:ind w:firstLine="567"/>
        <w:jc w:val="both"/>
        <w:rPr>
          <w:sz w:val="28"/>
        </w:rPr>
      </w:pPr>
      <w:r w:rsidRPr="004F4617">
        <w:rPr>
          <w:sz w:val="28"/>
        </w:rPr>
        <w:t>Applicability Statement 2 (</w:t>
      </w:r>
      <w:r w:rsidR="006D6645" w:rsidRPr="004F4617">
        <w:rPr>
          <w:sz w:val="28"/>
        </w:rPr>
        <w:t>AS2</w:t>
      </w:r>
      <w:r w:rsidRPr="004F4617">
        <w:rPr>
          <w:sz w:val="28"/>
        </w:rPr>
        <w:t xml:space="preserve">) - </w:t>
      </w:r>
      <w:r w:rsidRPr="004227DF">
        <w:rPr>
          <w:sz w:val="28"/>
        </w:rPr>
        <w:t>протокол передачи файлов</w:t>
      </w:r>
      <w:r w:rsidRPr="004F4617">
        <w:rPr>
          <w:sz w:val="28"/>
        </w:rPr>
        <w:t xml:space="preserve">, описывающий безопасную и надежную передачу файлов по </w:t>
      </w:r>
      <w:r w:rsidRPr="004227DF">
        <w:rPr>
          <w:sz w:val="28"/>
        </w:rPr>
        <w:t>сети Интернет</w:t>
      </w:r>
      <w:r>
        <w:rPr>
          <w:sz w:val="28"/>
        </w:rPr>
        <w:t xml:space="preserve">, созданный </w:t>
      </w:r>
      <w:r w:rsidRPr="004F4617">
        <w:rPr>
          <w:sz w:val="28"/>
        </w:rPr>
        <w:t>на основе протоколов HTTP и SSL и криптографических функций.</w:t>
      </w:r>
    </w:p>
    <w:p w14:paraId="3FFF8B52" w14:textId="67CC2C13" w:rsidR="004227DF" w:rsidRPr="004227DF" w:rsidRDefault="004227DF" w:rsidP="004227DF">
      <w:pPr>
        <w:spacing w:before="0" w:after="0"/>
        <w:ind w:firstLine="567"/>
        <w:jc w:val="both"/>
        <w:rPr>
          <w:sz w:val="28"/>
        </w:rPr>
      </w:pPr>
      <w:r w:rsidRPr="004227DF">
        <w:rPr>
          <w:sz w:val="28"/>
        </w:rPr>
        <w:t>File Transfer Protocol (</w:t>
      </w:r>
      <w:r>
        <w:rPr>
          <w:sz w:val="28"/>
          <w:lang w:val="en-US"/>
        </w:rPr>
        <w:t>FTP</w:t>
      </w:r>
      <w:r w:rsidRPr="004227DF">
        <w:rPr>
          <w:sz w:val="28"/>
        </w:rPr>
        <w:t>) — протокол передачи файлов — стандартный протокол, предназначенный для передачи файлов по TCP-сетям (например, информационно-телекоммуникационной сети «Интернет»).</w:t>
      </w:r>
    </w:p>
    <w:p w14:paraId="290EA876" w14:textId="17C21B35" w:rsidR="00E33FB0" w:rsidRDefault="00E33FB0" w:rsidP="000E19C7">
      <w:pPr>
        <w:spacing w:before="0" w:after="0"/>
        <w:ind w:firstLine="567"/>
        <w:jc w:val="both"/>
        <w:rPr>
          <w:sz w:val="28"/>
        </w:rPr>
      </w:pPr>
      <w:r w:rsidRPr="00E33FB0">
        <w:rPr>
          <w:sz w:val="28"/>
        </w:rPr>
        <w:t xml:space="preserve">HyperText Transfer Protocol Secure (HTTPS) - расширение </w:t>
      </w:r>
      <w:hyperlink r:id="rId13" w:tooltip="Протокол передачи данных" w:history="1">
        <w:r w:rsidRPr="00E33FB0">
          <w:rPr>
            <w:sz w:val="28"/>
          </w:rPr>
          <w:t>протокола</w:t>
        </w:r>
      </w:hyperlink>
      <w:r w:rsidRPr="00E33FB0">
        <w:rPr>
          <w:sz w:val="28"/>
        </w:rPr>
        <w:t xml:space="preserve"> </w:t>
      </w:r>
      <w:hyperlink r:id="rId14" w:tooltip="HTTP" w:history="1">
        <w:r w:rsidRPr="00E33FB0">
          <w:rPr>
            <w:sz w:val="28"/>
          </w:rPr>
          <w:t>HTTP</w:t>
        </w:r>
      </w:hyperlink>
      <w:r w:rsidRPr="00E33FB0">
        <w:rPr>
          <w:sz w:val="28"/>
        </w:rPr>
        <w:t xml:space="preserve">, поддерживающее </w:t>
      </w:r>
      <w:hyperlink r:id="rId15" w:tooltip="Шифрование" w:history="1">
        <w:r w:rsidRPr="00E33FB0">
          <w:rPr>
            <w:sz w:val="28"/>
          </w:rPr>
          <w:t>шифрование</w:t>
        </w:r>
      </w:hyperlink>
      <w:r w:rsidR="00AF0FB4">
        <w:rPr>
          <w:sz w:val="28"/>
        </w:rPr>
        <w:t>.</w:t>
      </w:r>
    </w:p>
    <w:p w14:paraId="37CEB811" w14:textId="0FC215CF" w:rsidR="008808A5" w:rsidRPr="00B35180" w:rsidRDefault="008808A5" w:rsidP="000E19C7">
      <w:pPr>
        <w:spacing w:before="0" w:after="0"/>
        <w:ind w:firstLine="567"/>
        <w:jc w:val="both"/>
        <w:rPr>
          <w:sz w:val="28"/>
        </w:rPr>
      </w:pPr>
      <w:r w:rsidRPr="008808A5">
        <w:rPr>
          <w:sz w:val="28"/>
        </w:rPr>
        <w:t xml:space="preserve">Simple Object Access Protocol (SOAP) - </w:t>
      </w:r>
      <w:hyperlink r:id="rId16" w:tooltip="Сетевой протокол" w:history="1">
        <w:r w:rsidRPr="008808A5">
          <w:rPr>
            <w:sz w:val="28"/>
          </w:rPr>
          <w:t>протокол</w:t>
        </w:r>
      </w:hyperlink>
      <w:r w:rsidRPr="008808A5">
        <w:rPr>
          <w:sz w:val="28"/>
        </w:rPr>
        <w:t xml:space="preserve"> обмена структурированными сообщениями в распределённой вычислительной среде</w:t>
      </w:r>
      <w:r w:rsidRPr="00B35180">
        <w:rPr>
          <w:sz w:val="28"/>
        </w:rPr>
        <w:t>.</w:t>
      </w:r>
    </w:p>
    <w:p w14:paraId="1FDCD404" w14:textId="1815D1F7" w:rsidR="00D267F9" w:rsidRPr="00D267F9" w:rsidRDefault="00D267F9" w:rsidP="000E19C7">
      <w:pPr>
        <w:spacing w:before="0" w:after="0"/>
        <w:ind w:firstLine="567"/>
        <w:jc w:val="both"/>
        <w:rPr>
          <w:sz w:val="28"/>
        </w:rPr>
      </w:pPr>
      <w:r w:rsidRPr="00D267F9">
        <w:rPr>
          <w:sz w:val="28"/>
        </w:rPr>
        <w:t>Transport Layer Security (</w:t>
      </w:r>
      <w:r w:rsidR="009F1DC9">
        <w:rPr>
          <w:sz w:val="28"/>
        </w:rPr>
        <w:t>TLS</w:t>
      </w:r>
      <w:r w:rsidRPr="00D267F9">
        <w:rPr>
          <w:sz w:val="28"/>
        </w:rPr>
        <w:t xml:space="preserve">) - </w:t>
      </w:r>
      <w:hyperlink r:id="rId17" w:tooltip="Криптографический протокол" w:history="1">
        <w:r w:rsidRPr="00D267F9">
          <w:rPr>
            <w:sz w:val="28"/>
          </w:rPr>
          <w:t>криптографически</w:t>
        </w:r>
        <w:r>
          <w:rPr>
            <w:sz w:val="28"/>
          </w:rPr>
          <w:t>й</w:t>
        </w:r>
        <w:r w:rsidRPr="00D267F9">
          <w:rPr>
            <w:sz w:val="28"/>
          </w:rPr>
          <w:t xml:space="preserve"> протокол</w:t>
        </w:r>
      </w:hyperlink>
      <w:r w:rsidRPr="00D267F9">
        <w:rPr>
          <w:sz w:val="28"/>
        </w:rPr>
        <w:t>, обеспечивающи</w:t>
      </w:r>
      <w:r w:rsidR="009F1DC9">
        <w:rPr>
          <w:sz w:val="28"/>
        </w:rPr>
        <w:t>й</w:t>
      </w:r>
      <w:r w:rsidRPr="00D267F9">
        <w:rPr>
          <w:sz w:val="28"/>
        </w:rPr>
        <w:t xml:space="preserve"> защищённую передачу данных между узлами в сети </w:t>
      </w:r>
      <w:hyperlink r:id="rId18" w:tooltip="Интернет" w:history="1">
        <w:r w:rsidRPr="00D267F9">
          <w:rPr>
            <w:sz w:val="28"/>
          </w:rPr>
          <w:t>Интернет</w:t>
        </w:r>
      </w:hyperlink>
      <w:r w:rsidR="009F1DC9">
        <w:rPr>
          <w:sz w:val="28"/>
        </w:rPr>
        <w:t xml:space="preserve"> и </w:t>
      </w:r>
      <w:r w:rsidRPr="00D267F9">
        <w:rPr>
          <w:sz w:val="28"/>
        </w:rPr>
        <w:t>использую</w:t>
      </w:r>
      <w:r w:rsidR="009F1DC9">
        <w:rPr>
          <w:sz w:val="28"/>
        </w:rPr>
        <w:t>щий</w:t>
      </w:r>
      <w:r w:rsidRPr="00D267F9">
        <w:rPr>
          <w:sz w:val="28"/>
        </w:rPr>
        <w:t xml:space="preserve"> </w:t>
      </w:r>
      <w:hyperlink r:id="rId19" w:tooltip="Асимметричная криптография" w:history="1">
        <w:r w:rsidRPr="00D267F9">
          <w:rPr>
            <w:sz w:val="28"/>
          </w:rPr>
          <w:t>асимметричную криптографию</w:t>
        </w:r>
      </w:hyperlink>
      <w:r w:rsidRPr="00D267F9">
        <w:rPr>
          <w:sz w:val="28"/>
        </w:rPr>
        <w:t xml:space="preserve"> для аутентификации, </w:t>
      </w:r>
      <w:hyperlink r:id="rId20" w:tooltip="Симметричные криптосистемы" w:history="1">
        <w:r w:rsidRPr="00D267F9">
          <w:rPr>
            <w:sz w:val="28"/>
          </w:rPr>
          <w:t>симметричное шифрование</w:t>
        </w:r>
      </w:hyperlink>
      <w:r w:rsidRPr="00D267F9">
        <w:rPr>
          <w:sz w:val="28"/>
        </w:rPr>
        <w:t xml:space="preserve"> для конфиденциальности и </w:t>
      </w:r>
      <w:hyperlink r:id="rId21" w:tooltip="Имитовставка" w:history="1">
        <w:r w:rsidRPr="00D267F9">
          <w:rPr>
            <w:sz w:val="28"/>
          </w:rPr>
          <w:t>коды аутентичности сообщений</w:t>
        </w:r>
      </w:hyperlink>
      <w:r w:rsidRPr="00D267F9">
        <w:rPr>
          <w:sz w:val="28"/>
        </w:rPr>
        <w:t xml:space="preserve"> для сохранения целостности сообщений</w:t>
      </w:r>
      <w:r w:rsidR="009F1DC9">
        <w:rPr>
          <w:sz w:val="28"/>
        </w:rPr>
        <w:t>.</w:t>
      </w:r>
    </w:p>
    <w:p w14:paraId="09BE6248" w14:textId="217959AE" w:rsidR="004227DF" w:rsidRDefault="004227DF" w:rsidP="000E19C7">
      <w:pPr>
        <w:spacing w:before="0" w:after="0"/>
        <w:ind w:firstLine="567"/>
        <w:jc w:val="both"/>
        <w:rPr>
          <w:sz w:val="28"/>
        </w:rPr>
      </w:pPr>
      <w:r w:rsidRPr="004227DF">
        <w:rPr>
          <w:sz w:val="28"/>
        </w:rPr>
        <w:t>Web service (Web-сервис) - идентифицируемая веб-адресом программная система со стандартизированными интерфейсами</w:t>
      </w:r>
      <w:r w:rsidR="006D6645">
        <w:rPr>
          <w:sz w:val="28"/>
        </w:rPr>
        <w:t xml:space="preserve">, определенными на языке </w:t>
      </w:r>
      <w:r w:rsidR="006D6645">
        <w:rPr>
          <w:sz w:val="28"/>
          <w:lang w:val="en-US"/>
        </w:rPr>
        <w:t>XML</w:t>
      </w:r>
      <w:r w:rsidRPr="004227DF">
        <w:rPr>
          <w:sz w:val="28"/>
        </w:rPr>
        <w:t>.</w:t>
      </w:r>
    </w:p>
    <w:p w14:paraId="0D0F748F" w14:textId="77777777" w:rsidR="000E19C7" w:rsidRPr="00D32DD7" w:rsidRDefault="000E19C7" w:rsidP="000E19C7">
      <w:pPr>
        <w:spacing w:before="0" w:after="0"/>
        <w:ind w:firstLine="567"/>
        <w:jc w:val="both"/>
        <w:rPr>
          <w:sz w:val="28"/>
        </w:rPr>
      </w:pPr>
      <w:r w:rsidRPr="00D32DD7">
        <w:rPr>
          <w:sz w:val="28"/>
        </w:rPr>
        <w:t>Автоматизированная система (АС) –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p w14:paraId="364E3125" w14:textId="387DA7FD" w:rsidR="00025C6A" w:rsidRDefault="00025C6A" w:rsidP="00FE5796">
      <w:pPr>
        <w:spacing w:before="0" w:after="0"/>
        <w:ind w:firstLine="567"/>
        <w:jc w:val="both"/>
        <w:rPr>
          <w:sz w:val="28"/>
        </w:rPr>
      </w:pPr>
      <w:r>
        <w:rPr>
          <w:sz w:val="28"/>
        </w:rPr>
        <w:t xml:space="preserve">Автоматизированная система «Контроль» (АС «Контроль», ИС ФАС) - </w:t>
      </w:r>
      <w:r w:rsidRPr="00025C6A">
        <w:rPr>
          <w:sz w:val="28"/>
        </w:rPr>
        <w:t>информационная система Федеральной антимонопольной службы, обеспечивающая ведение реестра недобросовестных поставщиков (подрядчиков исполнителей).</w:t>
      </w:r>
    </w:p>
    <w:p w14:paraId="24F744D4" w14:textId="77777777" w:rsidR="00FE5796" w:rsidRPr="00FE5796" w:rsidRDefault="00FE5796" w:rsidP="00FE5796">
      <w:pPr>
        <w:spacing w:before="0" w:after="0"/>
        <w:ind w:firstLine="567"/>
        <w:jc w:val="both"/>
        <w:rPr>
          <w:sz w:val="28"/>
        </w:rPr>
      </w:pPr>
      <w:r w:rsidRPr="00FE5796">
        <w:rPr>
          <w:sz w:val="28"/>
        </w:rPr>
        <w:t>Внешняя система размещения заказа (Внешняя система, ВСРЗ) – Автоматизированная информационная система, внедренная в субъекте Российской Федерации или муниципальном образовании для реализации процессов размещения государственного/муниципального заказа.</w:t>
      </w:r>
    </w:p>
    <w:p w14:paraId="2B75F2E6" w14:textId="65F8F2B6" w:rsidR="006458E8" w:rsidRDefault="006458E8" w:rsidP="00F44F53">
      <w:pPr>
        <w:spacing w:before="0" w:after="0"/>
        <w:ind w:firstLine="567"/>
        <w:jc w:val="both"/>
        <w:rPr>
          <w:sz w:val="28"/>
        </w:rPr>
      </w:pPr>
      <w:r w:rsidRPr="006458E8">
        <w:rPr>
          <w:sz w:val="28"/>
        </w:rPr>
        <w:t>ГИИС «Электронный бюджет» (ГИИС ЭБ) - государственная интегрированная информационная система управления общественными финансами «Электронный бюджет».</w:t>
      </w:r>
    </w:p>
    <w:p w14:paraId="54E0D3E8" w14:textId="53294BC9" w:rsidR="00F44F53" w:rsidRPr="00FE5796" w:rsidRDefault="00F44F53" w:rsidP="00F44F53">
      <w:pPr>
        <w:spacing w:before="0" w:after="0"/>
        <w:ind w:firstLine="567"/>
        <w:jc w:val="both"/>
        <w:rPr>
          <w:sz w:val="28"/>
        </w:rPr>
      </w:pPr>
      <w:r>
        <w:rPr>
          <w:sz w:val="28"/>
        </w:rPr>
        <w:t>Единая информационная система</w:t>
      </w:r>
      <w:r w:rsidRPr="00FE5796">
        <w:rPr>
          <w:sz w:val="28"/>
        </w:rPr>
        <w:t xml:space="preserve"> (</w:t>
      </w:r>
      <w:r>
        <w:rPr>
          <w:sz w:val="28"/>
        </w:rPr>
        <w:t>ЕИС</w:t>
      </w:r>
      <w:r w:rsidRPr="00FE5796">
        <w:rPr>
          <w:sz w:val="28"/>
        </w:rPr>
        <w:t>)</w:t>
      </w:r>
      <w:r w:rsidRPr="00F44F53">
        <w:rPr>
          <w:sz w:val="28"/>
        </w:rPr>
        <w:t xml:space="preserve"> </w:t>
      </w:r>
      <w:r w:rsidRPr="009807A8">
        <w:rPr>
          <w:sz w:val="28"/>
        </w:rPr>
        <w:t>,Система</w:t>
      </w:r>
      <w:r w:rsidRPr="00FE5796">
        <w:rPr>
          <w:sz w:val="28"/>
        </w:rPr>
        <w:t xml:space="preserve"> – </w:t>
      </w:r>
      <w:r w:rsidRPr="00F44F53">
        <w:rPr>
          <w:sz w:val="28"/>
        </w:rPr>
        <w:t>Единая информационная система в сфере закупок, создаваемая в соответствии со статьей 4 Закона № 44-ФЗ</w:t>
      </w:r>
      <w:r w:rsidRPr="00FE5796">
        <w:rPr>
          <w:sz w:val="28"/>
        </w:rPr>
        <w:t>.</w:t>
      </w:r>
    </w:p>
    <w:p w14:paraId="74C47618" w14:textId="67BD8F8A" w:rsidR="00025C6A" w:rsidRDefault="00025C6A" w:rsidP="000E19C7">
      <w:pPr>
        <w:spacing w:before="0" w:after="0"/>
        <w:ind w:firstLine="567"/>
        <w:jc w:val="both"/>
        <w:rPr>
          <w:sz w:val="28"/>
        </w:rPr>
      </w:pPr>
      <w:r w:rsidRPr="00025C6A">
        <w:rPr>
          <w:sz w:val="28"/>
        </w:rPr>
        <w:t>Информационная система контрольного органа (ИС КО) - информационная система контрольного органа в сфере закупок.</w:t>
      </w:r>
    </w:p>
    <w:p w14:paraId="4E781115" w14:textId="3C2E001E" w:rsidR="00025C6A" w:rsidRDefault="00025C6A" w:rsidP="00025C6A">
      <w:pPr>
        <w:spacing w:before="0" w:after="0"/>
        <w:ind w:firstLine="567"/>
        <w:jc w:val="both"/>
        <w:rPr>
          <w:sz w:val="28"/>
        </w:rPr>
      </w:pPr>
      <w:r w:rsidRPr="00025C6A">
        <w:rPr>
          <w:sz w:val="28"/>
        </w:rPr>
        <w:t xml:space="preserve">Информационная система </w:t>
      </w:r>
      <w:r>
        <w:rPr>
          <w:sz w:val="28"/>
        </w:rPr>
        <w:t>органа контроля</w:t>
      </w:r>
      <w:r w:rsidRPr="00025C6A">
        <w:rPr>
          <w:sz w:val="28"/>
        </w:rPr>
        <w:t xml:space="preserve"> (ИС </w:t>
      </w:r>
      <w:r>
        <w:rPr>
          <w:sz w:val="28"/>
        </w:rPr>
        <w:t>ОВК</w:t>
      </w:r>
      <w:r w:rsidRPr="00025C6A">
        <w:rPr>
          <w:sz w:val="28"/>
        </w:rPr>
        <w:t>) - информационная система органа внутреннего государственного (муниципального) финансового контроля.</w:t>
      </w:r>
    </w:p>
    <w:p w14:paraId="77B33D1B" w14:textId="77777777" w:rsidR="000E19C7" w:rsidRDefault="000E19C7" w:rsidP="000E19C7">
      <w:pPr>
        <w:spacing w:before="0" w:after="0"/>
        <w:ind w:firstLine="567"/>
        <w:jc w:val="both"/>
        <w:rPr>
          <w:sz w:val="28"/>
        </w:rPr>
      </w:pPr>
      <w:r w:rsidRPr="00D32DD7">
        <w:rPr>
          <w:sz w:val="28"/>
        </w:rPr>
        <w:t xml:space="preserve">Сводный перечень заказчиков (СПЗ) – программно-аппаратный комплекс Федерального казначейства РФ, предназначенный для учета информации об организациях, являющихся государственными/муниципальными заказчиками, </w:t>
      </w:r>
      <w:r w:rsidRPr="00D32DD7">
        <w:rPr>
          <w:sz w:val="28"/>
        </w:rPr>
        <w:lastRenderedPageBreak/>
        <w:t>Уполномоченными органами или Специализированными организациями по проведению процедур размещения заказа.</w:t>
      </w:r>
    </w:p>
    <w:p w14:paraId="5F61E51B" w14:textId="2977486F" w:rsidR="00F44F53" w:rsidRPr="00D32DD7" w:rsidRDefault="00F44F53" w:rsidP="000E19C7">
      <w:pPr>
        <w:spacing w:before="0" w:after="0"/>
        <w:ind w:firstLine="567"/>
        <w:jc w:val="both"/>
        <w:rPr>
          <w:sz w:val="28"/>
        </w:rPr>
      </w:pPr>
      <w:r>
        <w:rPr>
          <w:sz w:val="28"/>
        </w:rPr>
        <w:t xml:space="preserve">Региональная (муниципальная) информационная система (РМИС) - </w:t>
      </w:r>
      <w:r w:rsidRPr="00F44F53">
        <w:rPr>
          <w:sz w:val="28"/>
        </w:rPr>
        <w:t>Региональн</w:t>
      </w:r>
      <w:r>
        <w:rPr>
          <w:sz w:val="28"/>
        </w:rPr>
        <w:t>ая</w:t>
      </w:r>
      <w:r w:rsidRPr="00F44F53">
        <w:rPr>
          <w:sz w:val="28"/>
        </w:rPr>
        <w:t xml:space="preserve"> и</w:t>
      </w:r>
      <w:r>
        <w:rPr>
          <w:sz w:val="28"/>
        </w:rPr>
        <w:t>ли</w:t>
      </w:r>
      <w:r w:rsidRPr="00F44F53">
        <w:rPr>
          <w:sz w:val="28"/>
        </w:rPr>
        <w:t xml:space="preserve"> муниципальн</w:t>
      </w:r>
      <w:r>
        <w:rPr>
          <w:sz w:val="28"/>
        </w:rPr>
        <w:t>ая</w:t>
      </w:r>
      <w:r w:rsidRPr="00F44F53">
        <w:rPr>
          <w:sz w:val="28"/>
        </w:rPr>
        <w:t xml:space="preserve"> информационн</w:t>
      </w:r>
      <w:r>
        <w:rPr>
          <w:sz w:val="28"/>
        </w:rPr>
        <w:t>ая</w:t>
      </w:r>
      <w:r w:rsidRPr="00F44F53">
        <w:rPr>
          <w:sz w:val="28"/>
        </w:rPr>
        <w:t xml:space="preserve"> систем</w:t>
      </w:r>
      <w:r>
        <w:rPr>
          <w:sz w:val="28"/>
        </w:rPr>
        <w:t>а</w:t>
      </w:r>
      <w:r w:rsidRPr="00F44F53">
        <w:rPr>
          <w:sz w:val="28"/>
        </w:rPr>
        <w:t xml:space="preserve"> в сфере закупок.</w:t>
      </w:r>
    </w:p>
    <w:p w14:paraId="323C1CBC" w14:textId="77777777" w:rsidR="000E19C7" w:rsidRPr="00D32DD7" w:rsidRDefault="000E19C7" w:rsidP="000E19C7">
      <w:pPr>
        <w:spacing w:before="0" w:after="0"/>
        <w:ind w:firstLine="567"/>
        <w:jc w:val="both"/>
        <w:rPr>
          <w:sz w:val="28"/>
        </w:rPr>
      </w:pPr>
      <w:r w:rsidRPr="00D32DD7">
        <w:rPr>
          <w:sz w:val="28"/>
        </w:rPr>
        <w:t>Сертификат ключа подписи (СКП) – электронный документ с электронной цифровой подписью уполномоченного лица удостоверяющего центра, которые включают в себя открытый ключ электронной цифровой подписи и который выдается удостоверяющим центром участнику информационной системы для подтверждения подлинности электронной цифровой подписи и идентификации владельца сертификата ключа подписи.</w:t>
      </w:r>
    </w:p>
    <w:p w14:paraId="47272FBD" w14:textId="77777777" w:rsidR="000E19C7" w:rsidRPr="00D32DD7" w:rsidRDefault="000E19C7" w:rsidP="000E19C7">
      <w:pPr>
        <w:spacing w:before="0" w:after="0"/>
        <w:ind w:firstLine="567"/>
        <w:jc w:val="both"/>
        <w:rPr>
          <w:sz w:val="28"/>
        </w:rPr>
      </w:pPr>
      <w:r w:rsidRPr="00D32DD7">
        <w:rPr>
          <w:sz w:val="28"/>
        </w:rPr>
        <w:t>Специализированная организация (СО) – привлеченное заказчиком или уполномоченным органом, на основе договора юридическое лицо для осуществления функций по размещению госзаказа.</w:t>
      </w:r>
    </w:p>
    <w:p w14:paraId="455F3E86" w14:textId="77777777" w:rsidR="000E19C7" w:rsidRPr="00D32DD7" w:rsidRDefault="000E19C7" w:rsidP="000E19C7">
      <w:pPr>
        <w:spacing w:before="0" w:after="0"/>
        <w:ind w:firstLine="567"/>
        <w:jc w:val="both"/>
        <w:rPr>
          <w:sz w:val="28"/>
        </w:rPr>
      </w:pPr>
      <w:r w:rsidRPr="00D32DD7">
        <w:rPr>
          <w:sz w:val="28"/>
        </w:rPr>
        <w:t xml:space="preserve">Схема данных информационного взаимодействия – файл в формате XSD (XML </w:t>
      </w:r>
      <w:r w:rsidRPr="001408BE">
        <w:rPr>
          <w:sz w:val="28"/>
          <w:lang w:val="en-US"/>
        </w:rPr>
        <w:t>Schema</w:t>
      </w:r>
      <w:r w:rsidRPr="00D32DD7">
        <w:rPr>
          <w:sz w:val="28"/>
        </w:rPr>
        <w:t xml:space="preserve"> </w:t>
      </w:r>
      <w:r w:rsidRPr="001408BE">
        <w:rPr>
          <w:sz w:val="28"/>
          <w:lang w:val="en-US"/>
        </w:rPr>
        <w:t>Definition</w:t>
      </w:r>
      <w:r w:rsidRPr="00D32DD7">
        <w:rPr>
          <w:sz w:val="28"/>
        </w:rPr>
        <w:t>), описывающий формат и реквизитный состав документов в формате XML.</w:t>
      </w:r>
    </w:p>
    <w:p w14:paraId="71EE84DA" w14:textId="3667740A" w:rsidR="000E19C7" w:rsidRPr="00D32DD7" w:rsidRDefault="000E19C7" w:rsidP="000E19C7">
      <w:pPr>
        <w:spacing w:before="0" w:after="0"/>
        <w:ind w:firstLine="567"/>
        <w:jc w:val="both"/>
        <w:rPr>
          <w:sz w:val="28"/>
        </w:rPr>
      </w:pPr>
      <w:r w:rsidRPr="00D32DD7">
        <w:rPr>
          <w:sz w:val="28"/>
        </w:rPr>
        <w:t xml:space="preserve">Удостоверяющий центр (УЦ) – </w:t>
      </w:r>
      <w:r w:rsidR="007413D2" w:rsidRPr="007413D2">
        <w:rPr>
          <w:sz w:val="28"/>
        </w:rPr>
        <w:t>юридическое лицо или индивидуальный предприниматель, осуществляющие функции по созданию и выдаче сертификатов ключей проверки электронных подписей, а также иные функции, предусмотренные Федеральным законом от 06.04.2011 № 63-ФЗ «Об электронной подписи».</w:t>
      </w:r>
    </w:p>
    <w:p w14:paraId="46456677" w14:textId="68A856B8" w:rsidR="004C7130" w:rsidRDefault="004C7130" w:rsidP="000E19C7">
      <w:pPr>
        <w:spacing w:before="0" w:after="0"/>
        <w:ind w:firstLine="567"/>
        <w:jc w:val="both"/>
        <w:rPr>
          <w:sz w:val="28"/>
        </w:rPr>
      </w:pPr>
      <w:r w:rsidRPr="00D32DD7">
        <w:rPr>
          <w:sz w:val="28"/>
        </w:rPr>
        <w:t xml:space="preserve">Федеральный закон </w:t>
      </w:r>
      <w:r w:rsidRPr="004C7130">
        <w:rPr>
          <w:sz w:val="28"/>
        </w:rPr>
        <w:t xml:space="preserve">от 5 </w:t>
      </w:r>
      <w:r>
        <w:rPr>
          <w:sz w:val="28"/>
        </w:rPr>
        <w:t xml:space="preserve">апреля 2013 г. </w:t>
      </w:r>
      <w:r w:rsidRPr="004C7130">
        <w:rPr>
          <w:sz w:val="28"/>
        </w:rPr>
        <w:t>№ 44-ФЗ - Федеральный закон от 05.04.2013 № 44-ФЗ «О контрактной системе в сфере закупок товаров, работ, услуг для обеспечения государственных и муниципальных нужд»</w:t>
      </w:r>
      <w:r w:rsidR="00017D00">
        <w:rPr>
          <w:sz w:val="28"/>
        </w:rPr>
        <w:t>.</w:t>
      </w:r>
    </w:p>
    <w:p w14:paraId="7391B9ED" w14:textId="11B3D7B9" w:rsidR="00017D00" w:rsidRDefault="00017D00" w:rsidP="00017D00">
      <w:pPr>
        <w:spacing w:before="0" w:after="0"/>
        <w:ind w:firstLine="567"/>
        <w:jc w:val="both"/>
        <w:rPr>
          <w:sz w:val="28"/>
        </w:rPr>
      </w:pPr>
      <w:r w:rsidRPr="00D32DD7">
        <w:rPr>
          <w:sz w:val="28"/>
        </w:rPr>
        <w:t xml:space="preserve">Федеральный закон </w:t>
      </w:r>
      <w:r>
        <w:rPr>
          <w:sz w:val="28"/>
        </w:rPr>
        <w:t>от 21</w:t>
      </w:r>
      <w:r w:rsidRPr="004C7130">
        <w:rPr>
          <w:sz w:val="28"/>
        </w:rPr>
        <w:t xml:space="preserve"> </w:t>
      </w:r>
      <w:r>
        <w:rPr>
          <w:sz w:val="28"/>
        </w:rPr>
        <w:t>июля 2005 г. № 9</w:t>
      </w:r>
      <w:r w:rsidRPr="004C7130">
        <w:rPr>
          <w:sz w:val="28"/>
        </w:rPr>
        <w:t xml:space="preserve">4-ФЗ - Федеральный закон от </w:t>
      </w:r>
      <w:r>
        <w:rPr>
          <w:sz w:val="28"/>
        </w:rPr>
        <w:t>21</w:t>
      </w:r>
      <w:r w:rsidRPr="004C7130">
        <w:rPr>
          <w:sz w:val="28"/>
        </w:rPr>
        <w:t>.</w:t>
      </w:r>
      <w:r>
        <w:rPr>
          <w:sz w:val="28"/>
        </w:rPr>
        <w:t>07.2005 № 94</w:t>
      </w:r>
      <w:r w:rsidRPr="004C7130">
        <w:rPr>
          <w:sz w:val="28"/>
        </w:rPr>
        <w:t>-ФЗ «</w:t>
      </w:r>
      <w:r w:rsidRPr="00017D00">
        <w:rPr>
          <w:sz w:val="28"/>
        </w:rPr>
        <w:t>О размещении заказов на поставки товаров, выполнение работ, оказание услуг для государственных и муниципальных нужд</w:t>
      </w:r>
      <w:r w:rsidRPr="004C7130">
        <w:rPr>
          <w:sz w:val="28"/>
        </w:rPr>
        <w:t>»</w:t>
      </w:r>
      <w:r>
        <w:rPr>
          <w:sz w:val="28"/>
        </w:rPr>
        <w:t>.</w:t>
      </w:r>
    </w:p>
    <w:p w14:paraId="7E3E6FD0" w14:textId="1D13D16C" w:rsidR="00017D00" w:rsidRDefault="00017D00" w:rsidP="00017D00">
      <w:pPr>
        <w:spacing w:before="0" w:after="0"/>
        <w:ind w:firstLine="567"/>
        <w:jc w:val="both"/>
        <w:rPr>
          <w:sz w:val="28"/>
        </w:rPr>
      </w:pPr>
      <w:r w:rsidRPr="00D32DD7">
        <w:rPr>
          <w:sz w:val="28"/>
        </w:rPr>
        <w:t xml:space="preserve">Федеральный закон </w:t>
      </w:r>
      <w:r>
        <w:rPr>
          <w:sz w:val="28"/>
        </w:rPr>
        <w:t>от 18</w:t>
      </w:r>
      <w:r w:rsidRPr="004C7130">
        <w:rPr>
          <w:sz w:val="28"/>
        </w:rPr>
        <w:t xml:space="preserve"> </w:t>
      </w:r>
      <w:r>
        <w:rPr>
          <w:sz w:val="28"/>
        </w:rPr>
        <w:t xml:space="preserve">июля 2011 г. </w:t>
      </w:r>
      <w:r w:rsidRPr="004C7130">
        <w:rPr>
          <w:sz w:val="28"/>
        </w:rPr>
        <w:t xml:space="preserve">№ </w:t>
      </w:r>
      <w:r>
        <w:rPr>
          <w:sz w:val="28"/>
        </w:rPr>
        <w:t>223</w:t>
      </w:r>
      <w:r w:rsidRPr="004C7130">
        <w:rPr>
          <w:sz w:val="28"/>
        </w:rPr>
        <w:t xml:space="preserve">-ФЗ - Федеральный закон от </w:t>
      </w:r>
      <w:r>
        <w:rPr>
          <w:sz w:val="28"/>
        </w:rPr>
        <w:t>18</w:t>
      </w:r>
      <w:r w:rsidRPr="004C7130">
        <w:rPr>
          <w:sz w:val="28"/>
        </w:rPr>
        <w:t>.</w:t>
      </w:r>
      <w:r>
        <w:rPr>
          <w:sz w:val="28"/>
        </w:rPr>
        <w:t>07</w:t>
      </w:r>
      <w:r w:rsidRPr="004C7130">
        <w:rPr>
          <w:sz w:val="28"/>
        </w:rPr>
        <w:t>.201</w:t>
      </w:r>
      <w:r>
        <w:rPr>
          <w:sz w:val="28"/>
        </w:rPr>
        <w:t>1</w:t>
      </w:r>
      <w:r w:rsidRPr="004C7130">
        <w:rPr>
          <w:sz w:val="28"/>
        </w:rPr>
        <w:t xml:space="preserve"> № </w:t>
      </w:r>
      <w:r>
        <w:rPr>
          <w:sz w:val="28"/>
        </w:rPr>
        <w:t>223</w:t>
      </w:r>
      <w:r w:rsidRPr="004C7130">
        <w:rPr>
          <w:sz w:val="28"/>
        </w:rPr>
        <w:t>-ФЗ «</w:t>
      </w:r>
      <w:r w:rsidRPr="00017D00">
        <w:rPr>
          <w:sz w:val="28"/>
        </w:rPr>
        <w:t>О закупках товаров, работ, услуг отдельными видами юридических лиц</w:t>
      </w:r>
      <w:r w:rsidRPr="004C7130">
        <w:rPr>
          <w:sz w:val="28"/>
        </w:rPr>
        <w:t>»</w:t>
      </w:r>
      <w:r>
        <w:rPr>
          <w:sz w:val="28"/>
        </w:rPr>
        <w:t>.</w:t>
      </w:r>
    </w:p>
    <w:p w14:paraId="6F78B666" w14:textId="77777777" w:rsidR="000E19C7" w:rsidRPr="00D32DD7" w:rsidRDefault="000E19C7" w:rsidP="000E19C7">
      <w:pPr>
        <w:spacing w:before="0" w:after="0"/>
        <w:ind w:firstLine="567"/>
        <w:jc w:val="both"/>
        <w:rPr>
          <w:sz w:val="28"/>
        </w:rPr>
      </w:pPr>
      <w:r w:rsidRPr="00D32DD7">
        <w:rPr>
          <w:sz w:val="28"/>
        </w:rPr>
        <w:t>Уполномоченный орган (УО) – федеральный орган исполнительной власти, орган исполнительной власти субъекта Российской Федерации, орган местного самоуправления, уполномоченные на осуществление функций по размещению заказов для государственных или муниципальных заказчиков.</w:t>
      </w:r>
    </w:p>
    <w:p w14:paraId="04FA58BA" w14:textId="77777777" w:rsidR="000E19C7" w:rsidRPr="00D32DD7" w:rsidRDefault="000E19C7" w:rsidP="000E19C7">
      <w:pPr>
        <w:spacing w:before="0" w:after="0"/>
        <w:ind w:firstLine="567"/>
        <w:jc w:val="both"/>
        <w:rPr>
          <w:sz w:val="28"/>
        </w:rPr>
      </w:pPr>
      <w:r w:rsidRPr="00D32DD7">
        <w:rPr>
          <w:sz w:val="28"/>
        </w:rPr>
        <w:t>Федеральное казначейство (</w:t>
      </w:r>
      <w:r>
        <w:rPr>
          <w:sz w:val="28"/>
        </w:rPr>
        <w:t xml:space="preserve">Казначейство России, </w:t>
      </w:r>
      <w:r w:rsidRPr="00D32DD7">
        <w:rPr>
          <w:sz w:val="28"/>
        </w:rPr>
        <w:t>ФК) – Федеральный орган исполнительной власти (федеральная служба), осуществляющий в соответствии с законодательством Российской Федерации правоприменительные функции по обеспечению исполнения федерального бюджета, кассовому обслуживанию исполнения бюджетов бюджетной системы Российской Федерации, предварительному и текущему контролю за ведением операций со средствами федерального бюджета главными распорядителями, распорядителями и получателями средств федерального бюджета.</w:t>
      </w:r>
    </w:p>
    <w:p w14:paraId="132A79D1" w14:textId="21FC8458" w:rsidR="00FE5796" w:rsidRPr="00FE5796" w:rsidRDefault="00FE5796" w:rsidP="00FE5796">
      <w:pPr>
        <w:spacing w:before="0" w:after="0"/>
        <w:ind w:firstLine="567"/>
        <w:jc w:val="both"/>
        <w:rPr>
          <w:sz w:val="28"/>
        </w:rPr>
      </w:pPr>
      <w:r w:rsidRPr="00FE5796">
        <w:rPr>
          <w:sz w:val="28"/>
        </w:rPr>
        <w:t>Электронная площадка (</w:t>
      </w:r>
      <w:r w:rsidR="00C51A8E">
        <w:rPr>
          <w:sz w:val="28"/>
        </w:rPr>
        <w:t>ЭП</w:t>
      </w:r>
      <w:r w:rsidRPr="00FE5796">
        <w:rPr>
          <w:sz w:val="28"/>
        </w:rPr>
        <w:t xml:space="preserve">) – </w:t>
      </w:r>
      <w:r w:rsidR="006458E8">
        <w:rPr>
          <w:sz w:val="28"/>
        </w:rPr>
        <w:t>электронная площадка, обеспечивающая</w:t>
      </w:r>
      <w:r w:rsidR="006458E8" w:rsidRPr="006458E8">
        <w:rPr>
          <w:sz w:val="28"/>
        </w:rPr>
        <w:t xml:space="preserve"> проведение определения поставщиков (подрядчиков, исполнителей) способами, </w:t>
      </w:r>
      <w:r w:rsidR="006458E8" w:rsidRPr="006458E8">
        <w:rPr>
          <w:sz w:val="28"/>
        </w:rPr>
        <w:lastRenderedPageBreak/>
        <w:t xml:space="preserve">предусмотренными Федеральным законом </w:t>
      </w:r>
      <w:r w:rsidR="006458E8" w:rsidRPr="004C7130">
        <w:rPr>
          <w:sz w:val="28"/>
        </w:rPr>
        <w:t>№ 44-ФЗ</w:t>
      </w:r>
      <w:r w:rsidR="006458E8">
        <w:rPr>
          <w:sz w:val="28"/>
        </w:rPr>
        <w:t xml:space="preserve"> «</w:t>
      </w:r>
      <w:r w:rsidR="006458E8" w:rsidRPr="006458E8">
        <w:rPr>
          <w:sz w:val="28"/>
        </w:rPr>
        <w:t>О контрактной системе в сфере закупок товаров, работ, услуг для обеспечения госуд</w:t>
      </w:r>
      <w:r w:rsidR="006458E8">
        <w:rPr>
          <w:sz w:val="28"/>
        </w:rPr>
        <w:t>арственных и муниципальных нужд» и Федеральным законом «</w:t>
      </w:r>
      <w:r w:rsidR="006458E8" w:rsidRPr="006458E8">
        <w:rPr>
          <w:sz w:val="28"/>
        </w:rPr>
        <w:t>О закупках товаров, работ, услуг от</w:t>
      </w:r>
      <w:r w:rsidR="006458E8">
        <w:rPr>
          <w:sz w:val="28"/>
        </w:rPr>
        <w:t>дельными видами юридических лиц»</w:t>
      </w:r>
      <w:r w:rsidR="006458E8" w:rsidRPr="006458E8">
        <w:rPr>
          <w:sz w:val="28"/>
        </w:rPr>
        <w:t>, в электронной форме</w:t>
      </w:r>
      <w:r w:rsidRPr="00FE5796">
        <w:rPr>
          <w:sz w:val="28"/>
        </w:rPr>
        <w:t>.</w:t>
      </w:r>
    </w:p>
    <w:p w14:paraId="5F8FFAC6" w14:textId="429060D8" w:rsidR="000E19C7" w:rsidRPr="00D32DD7" w:rsidRDefault="000E19C7" w:rsidP="000E19C7">
      <w:pPr>
        <w:spacing w:before="0" w:after="0"/>
        <w:ind w:firstLine="567"/>
        <w:jc w:val="both"/>
        <w:rPr>
          <w:sz w:val="28"/>
        </w:rPr>
      </w:pPr>
      <w:r w:rsidRPr="00D32DD7">
        <w:rPr>
          <w:sz w:val="28"/>
        </w:rPr>
        <w:t xml:space="preserve">Электронная подпись– </w:t>
      </w:r>
      <w:r w:rsidR="007413D2" w:rsidRPr="007413D2">
        <w:rPr>
          <w:sz w:val="28"/>
        </w:rPr>
        <w:t>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r w:rsidRPr="00D32DD7">
        <w:rPr>
          <w:sz w:val="28"/>
        </w:rPr>
        <w:t>.</w:t>
      </w:r>
    </w:p>
    <w:p w14:paraId="31947272" w14:textId="77777777" w:rsidR="000E19C7" w:rsidRPr="00D32DD7" w:rsidRDefault="000E19C7" w:rsidP="000E19C7">
      <w:pPr>
        <w:pStyle w:val="1"/>
      </w:pPr>
      <w:bookmarkStart w:id="0" w:name="_Toc442981974"/>
      <w:r>
        <w:lastRenderedPageBreak/>
        <w:t>Общие положения</w:t>
      </w:r>
      <w:bookmarkEnd w:id="0"/>
    </w:p>
    <w:p w14:paraId="26F74433" w14:textId="6316561D" w:rsidR="000E19C7" w:rsidRDefault="000E19C7" w:rsidP="000E19C7">
      <w:pPr>
        <w:spacing w:before="0" w:after="0"/>
        <w:ind w:firstLine="567"/>
        <w:jc w:val="both"/>
        <w:rPr>
          <w:sz w:val="28"/>
        </w:rPr>
      </w:pPr>
      <w:r>
        <w:rPr>
          <w:sz w:val="28"/>
        </w:rPr>
        <w:t xml:space="preserve">Настоящий документ определяет форматы </w:t>
      </w:r>
      <w:r>
        <w:rPr>
          <w:sz w:val="28"/>
          <w:lang w:val="en-US"/>
        </w:rPr>
        <w:t>XML</w:t>
      </w:r>
      <w:r w:rsidRPr="00450578">
        <w:rPr>
          <w:sz w:val="28"/>
        </w:rPr>
        <w:t>-</w:t>
      </w:r>
      <w:r>
        <w:rPr>
          <w:sz w:val="28"/>
        </w:rPr>
        <w:t xml:space="preserve">документов, передаваемых в электронной форме по телекоммуникационным каналам связи для обеспечения интеграции </w:t>
      </w:r>
      <w:r w:rsidR="00F44F53">
        <w:rPr>
          <w:sz w:val="28"/>
        </w:rPr>
        <w:t>Единой информационной системы (далее ЕИС)</w:t>
      </w:r>
      <w:r w:rsidR="00646B02">
        <w:rPr>
          <w:sz w:val="28"/>
        </w:rPr>
        <w:t xml:space="preserve"> со следующими информационными</w:t>
      </w:r>
      <w:r w:rsidR="00B34B29">
        <w:rPr>
          <w:sz w:val="28"/>
        </w:rPr>
        <w:t xml:space="preserve"> </w:t>
      </w:r>
      <w:r>
        <w:rPr>
          <w:sz w:val="28"/>
        </w:rPr>
        <w:t>системами</w:t>
      </w:r>
      <w:r w:rsidR="00646B02">
        <w:rPr>
          <w:sz w:val="28"/>
        </w:rPr>
        <w:t>:</w:t>
      </w:r>
    </w:p>
    <w:p w14:paraId="5C2362A2" w14:textId="029B64F6" w:rsidR="000E19C7" w:rsidRPr="00EE58FA" w:rsidRDefault="00A61A5D" w:rsidP="00AD5D02">
      <w:pPr>
        <w:pStyle w:val="BulletList"/>
        <w:numPr>
          <w:ilvl w:val="0"/>
          <w:numId w:val="31"/>
        </w:numPr>
        <w:ind w:left="1134" w:hanging="283"/>
      </w:pPr>
      <w:r>
        <w:t>электронные площадки</w:t>
      </w:r>
      <w:r w:rsidRPr="00FE5796">
        <w:t xml:space="preserve"> (</w:t>
      </w:r>
      <w:r>
        <w:t>ЭП</w:t>
      </w:r>
      <w:r w:rsidRPr="00FE5796">
        <w:t>)</w:t>
      </w:r>
      <w:r w:rsidR="000E19C7" w:rsidRPr="00EE58FA">
        <w:t>;</w:t>
      </w:r>
    </w:p>
    <w:p w14:paraId="548BB8E4" w14:textId="2470C776" w:rsidR="00084035" w:rsidRPr="00EE58FA" w:rsidRDefault="00A61A5D" w:rsidP="00AD5D02">
      <w:pPr>
        <w:pStyle w:val="BulletList"/>
        <w:numPr>
          <w:ilvl w:val="0"/>
          <w:numId w:val="31"/>
        </w:numPr>
        <w:ind w:left="1134" w:hanging="283"/>
      </w:pPr>
      <w:r>
        <w:t>внешние системы</w:t>
      </w:r>
      <w:r w:rsidRPr="00FE5796">
        <w:t xml:space="preserve"> размещения заказа (ВСРЗ)</w:t>
      </w:r>
      <w:r w:rsidR="00084035" w:rsidRPr="00EE58FA">
        <w:t>;</w:t>
      </w:r>
    </w:p>
    <w:p w14:paraId="0F40ED14" w14:textId="62AA7DC0" w:rsidR="00084035" w:rsidRPr="00EE58FA" w:rsidRDefault="00A61A5D" w:rsidP="00AD5D02">
      <w:pPr>
        <w:pStyle w:val="BulletList"/>
        <w:numPr>
          <w:ilvl w:val="0"/>
          <w:numId w:val="31"/>
        </w:numPr>
        <w:ind w:left="1134" w:hanging="283"/>
      </w:pPr>
      <w:r>
        <w:t>автоматизированная система «Контроль» ФАС (ИС ФАС)</w:t>
      </w:r>
      <w:r w:rsidR="00084035" w:rsidRPr="00EE58FA">
        <w:t>;</w:t>
      </w:r>
    </w:p>
    <w:p w14:paraId="3D971BB3" w14:textId="77777777" w:rsidR="006F2651" w:rsidRPr="00EE58FA" w:rsidRDefault="006F2651" w:rsidP="006F2651">
      <w:pPr>
        <w:pStyle w:val="BulletList"/>
        <w:numPr>
          <w:ilvl w:val="0"/>
          <w:numId w:val="31"/>
        </w:numPr>
        <w:ind w:left="1134" w:hanging="283"/>
      </w:pPr>
      <w:r>
        <w:t>и</w:t>
      </w:r>
      <w:r w:rsidRPr="00025C6A">
        <w:t>нформационн</w:t>
      </w:r>
      <w:r>
        <w:t>ые</w:t>
      </w:r>
      <w:r w:rsidRPr="00025C6A">
        <w:t xml:space="preserve"> систем</w:t>
      </w:r>
      <w:r>
        <w:t>ы</w:t>
      </w:r>
      <w:r w:rsidRPr="00025C6A">
        <w:t xml:space="preserve"> </w:t>
      </w:r>
      <w:r>
        <w:t>органов контроля</w:t>
      </w:r>
      <w:r w:rsidRPr="00025C6A">
        <w:t xml:space="preserve"> (ИС </w:t>
      </w:r>
      <w:r>
        <w:t>ОВК</w:t>
      </w:r>
      <w:r w:rsidRPr="00025C6A">
        <w:t>)</w:t>
      </w:r>
      <w:r>
        <w:t>;</w:t>
      </w:r>
    </w:p>
    <w:p w14:paraId="25D02803" w14:textId="77777777" w:rsidR="006F2651" w:rsidRDefault="006F2651" w:rsidP="006F2651">
      <w:pPr>
        <w:pStyle w:val="BulletList"/>
        <w:numPr>
          <w:ilvl w:val="0"/>
          <w:numId w:val="31"/>
        </w:numPr>
        <w:ind w:left="1134" w:hanging="283"/>
      </w:pPr>
      <w:r>
        <w:t>и</w:t>
      </w:r>
      <w:r w:rsidRPr="00025C6A">
        <w:t>нформационн</w:t>
      </w:r>
      <w:r>
        <w:t>ые</w:t>
      </w:r>
      <w:r w:rsidRPr="00025C6A">
        <w:t xml:space="preserve"> систем</w:t>
      </w:r>
      <w:r>
        <w:t>ы</w:t>
      </w:r>
      <w:r w:rsidRPr="00025C6A">
        <w:t xml:space="preserve"> контрольн</w:t>
      </w:r>
      <w:r>
        <w:t>ых</w:t>
      </w:r>
      <w:r w:rsidRPr="00025C6A">
        <w:t xml:space="preserve"> орган</w:t>
      </w:r>
      <w:r>
        <w:t>ов</w:t>
      </w:r>
      <w:r w:rsidRPr="00025C6A">
        <w:t xml:space="preserve"> (ИС КО)</w:t>
      </w:r>
      <w:r>
        <w:t>;</w:t>
      </w:r>
    </w:p>
    <w:p w14:paraId="21B588F5" w14:textId="2C9B6914" w:rsidR="00F44F53" w:rsidRPr="00EE58FA" w:rsidRDefault="00C01DF2" w:rsidP="00AD5D02">
      <w:pPr>
        <w:pStyle w:val="BulletList"/>
        <w:numPr>
          <w:ilvl w:val="0"/>
          <w:numId w:val="31"/>
        </w:numPr>
        <w:ind w:left="1134" w:hanging="283"/>
      </w:pPr>
      <w:r>
        <w:t>региональные (муниципальные) информационные системы (РМИС)</w:t>
      </w:r>
      <w:r w:rsidR="00F44F53">
        <w:t>;</w:t>
      </w:r>
    </w:p>
    <w:p w14:paraId="0ECEEF43" w14:textId="6ED4990D" w:rsidR="00F44F53" w:rsidRDefault="00C01DF2" w:rsidP="00AD5D02">
      <w:pPr>
        <w:pStyle w:val="BulletList"/>
        <w:numPr>
          <w:ilvl w:val="0"/>
          <w:numId w:val="31"/>
        </w:numPr>
        <w:ind w:left="1134" w:hanging="283"/>
      </w:pPr>
      <w:r w:rsidRPr="006458E8">
        <w:t>ГИИС «Электронный бюджет» (ГИИС ЭБ)</w:t>
      </w:r>
      <w:r>
        <w:t>;</w:t>
      </w:r>
    </w:p>
    <w:p w14:paraId="037DA432" w14:textId="22B4E7D9" w:rsidR="000E19C7" w:rsidRDefault="000E19C7" w:rsidP="000E19C7">
      <w:pPr>
        <w:spacing w:before="0" w:after="0"/>
        <w:ind w:firstLine="567"/>
        <w:jc w:val="both"/>
        <w:rPr>
          <w:sz w:val="28"/>
        </w:rPr>
      </w:pPr>
      <w:r>
        <w:rPr>
          <w:sz w:val="28"/>
        </w:rPr>
        <w:t xml:space="preserve">Определённые в рамках данного документа форматы </w:t>
      </w:r>
      <w:r>
        <w:rPr>
          <w:sz w:val="28"/>
          <w:lang w:val="en-US"/>
        </w:rPr>
        <w:t>XML</w:t>
      </w:r>
      <w:r w:rsidRPr="00450578">
        <w:rPr>
          <w:sz w:val="28"/>
        </w:rPr>
        <w:t>-</w:t>
      </w:r>
      <w:r>
        <w:rPr>
          <w:sz w:val="28"/>
        </w:rPr>
        <w:t xml:space="preserve">документов предназначены для передачи информации при проведении </w:t>
      </w:r>
      <w:r w:rsidR="00F44F53">
        <w:rPr>
          <w:sz w:val="28"/>
        </w:rPr>
        <w:t xml:space="preserve">процедур </w:t>
      </w:r>
      <w:r w:rsidR="00D650D3">
        <w:rPr>
          <w:sz w:val="28"/>
        </w:rPr>
        <w:t>в</w:t>
      </w:r>
      <w:r w:rsidR="00F44F53">
        <w:rPr>
          <w:sz w:val="28"/>
        </w:rPr>
        <w:t xml:space="preserve"> ЕИС</w:t>
      </w:r>
      <w:r>
        <w:rPr>
          <w:sz w:val="28"/>
        </w:rPr>
        <w:t>.</w:t>
      </w:r>
    </w:p>
    <w:p w14:paraId="6AF28221" w14:textId="77777777" w:rsidR="00646B02" w:rsidRDefault="00646B02" w:rsidP="000E19C7">
      <w:pPr>
        <w:spacing w:before="0" w:after="0"/>
        <w:ind w:firstLine="567"/>
        <w:jc w:val="both"/>
        <w:rPr>
          <w:sz w:val="28"/>
        </w:rPr>
      </w:pPr>
    </w:p>
    <w:p w14:paraId="19F5B06A" w14:textId="77777777" w:rsidR="00646B02" w:rsidRDefault="00646B02" w:rsidP="000E19C7">
      <w:pPr>
        <w:spacing w:before="0" w:after="0"/>
        <w:ind w:firstLine="567"/>
        <w:jc w:val="both"/>
        <w:rPr>
          <w:sz w:val="28"/>
        </w:rPr>
      </w:pPr>
    </w:p>
    <w:p w14:paraId="0610BF5A" w14:textId="77777777" w:rsidR="000E19C7" w:rsidRPr="00180083" w:rsidRDefault="000E19C7" w:rsidP="000E19C7">
      <w:pPr>
        <w:pStyle w:val="1"/>
      </w:pPr>
      <w:bookmarkStart w:id="1" w:name="_Toc442981975"/>
      <w:r>
        <w:lastRenderedPageBreak/>
        <w:t>Процедуры приема и передачи информации</w:t>
      </w:r>
      <w:bookmarkEnd w:id="1"/>
    </w:p>
    <w:p w14:paraId="4B89811D" w14:textId="044B94C8" w:rsidR="00F37DE4" w:rsidRDefault="00F44F53" w:rsidP="004558D9">
      <w:pPr>
        <w:spacing w:before="0" w:after="0"/>
        <w:ind w:firstLine="567"/>
        <w:jc w:val="both"/>
        <w:rPr>
          <w:sz w:val="28"/>
        </w:rPr>
      </w:pPr>
      <w:r>
        <w:rPr>
          <w:sz w:val="28"/>
        </w:rPr>
        <w:t>ЕИС</w:t>
      </w:r>
      <w:r w:rsidR="004558D9" w:rsidRPr="00084035">
        <w:rPr>
          <w:sz w:val="28"/>
        </w:rPr>
        <w:t xml:space="preserve"> </w:t>
      </w:r>
      <w:r w:rsidR="004558D9">
        <w:rPr>
          <w:sz w:val="28"/>
        </w:rPr>
        <w:t xml:space="preserve">может обмениваться </w:t>
      </w:r>
      <w:r w:rsidR="00016D42">
        <w:rPr>
          <w:sz w:val="28"/>
        </w:rPr>
        <w:t xml:space="preserve">с внешними контрагентами </w:t>
      </w:r>
      <w:r w:rsidR="004558D9">
        <w:rPr>
          <w:sz w:val="28"/>
        </w:rPr>
        <w:t xml:space="preserve">данными по протоколу </w:t>
      </w:r>
      <w:r w:rsidR="004558D9">
        <w:rPr>
          <w:sz w:val="28"/>
          <w:lang w:val="en-US"/>
        </w:rPr>
        <w:t>AS</w:t>
      </w:r>
      <w:r w:rsidR="004558D9" w:rsidRPr="00084035">
        <w:rPr>
          <w:sz w:val="28"/>
        </w:rPr>
        <w:t>2</w:t>
      </w:r>
      <w:r w:rsidR="004558D9">
        <w:rPr>
          <w:sz w:val="28"/>
        </w:rPr>
        <w:t>.</w:t>
      </w:r>
    </w:p>
    <w:p w14:paraId="752B0FD2" w14:textId="62978004" w:rsidR="004558D9" w:rsidRPr="0005416B" w:rsidRDefault="00F44F53" w:rsidP="004558D9">
      <w:pPr>
        <w:spacing w:before="0" w:after="0"/>
        <w:ind w:firstLine="567"/>
        <w:jc w:val="both"/>
        <w:rPr>
          <w:sz w:val="28"/>
        </w:rPr>
      </w:pPr>
      <w:r>
        <w:rPr>
          <w:sz w:val="28"/>
        </w:rPr>
        <w:t>ЕИС</w:t>
      </w:r>
      <w:r w:rsidR="004558D9">
        <w:rPr>
          <w:sz w:val="28"/>
        </w:rPr>
        <w:t xml:space="preserve"> может принимать данные по протоколу </w:t>
      </w:r>
      <w:r w:rsidR="004558D9">
        <w:rPr>
          <w:sz w:val="28"/>
          <w:lang w:val="en-US"/>
        </w:rPr>
        <w:t>HTTPS</w:t>
      </w:r>
      <w:r w:rsidR="004558D9">
        <w:rPr>
          <w:sz w:val="28"/>
        </w:rPr>
        <w:t>.</w:t>
      </w:r>
    </w:p>
    <w:p w14:paraId="67AE53C1" w14:textId="1D601282" w:rsidR="004227DF" w:rsidRPr="004227DF" w:rsidRDefault="004227DF" w:rsidP="004227DF">
      <w:pPr>
        <w:spacing w:before="0" w:after="0"/>
        <w:ind w:firstLine="567"/>
        <w:jc w:val="both"/>
        <w:rPr>
          <w:sz w:val="28"/>
        </w:rPr>
      </w:pPr>
      <w:r>
        <w:rPr>
          <w:sz w:val="28"/>
        </w:rPr>
        <w:t xml:space="preserve">ЕИС может принимать подписанные данные с использованием </w:t>
      </w:r>
      <w:r>
        <w:rPr>
          <w:sz w:val="28"/>
          <w:lang w:val="en-US"/>
        </w:rPr>
        <w:t>Web</w:t>
      </w:r>
      <w:r>
        <w:rPr>
          <w:sz w:val="28"/>
        </w:rPr>
        <w:t>-сервисов.</w:t>
      </w:r>
    </w:p>
    <w:p w14:paraId="0CBF37B2" w14:textId="760AEE7F" w:rsidR="006D051C" w:rsidRPr="004227DF" w:rsidRDefault="00C25293" w:rsidP="004558D9">
      <w:pPr>
        <w:spacing w:before="0" w:after="0"/>
        <w:ind w:firstLine="567"/>
        <w:jc w:val="both"/>
        <w:rPr>
          <w:sz w:val="28"/>
        </w:rPr>
      </w:pPr>
      <w:r>
        <w:rPr>
          <w:sz w:val="28"/>
        </w:rPr>
        <w:t xml:space="preserve">ЕИС может предоставлять по запросу документы, размещенные в ЕИС с использованием </w:t>
      </w:r>
      <w:r>
        <w:rPr>
          <w:sz w:val="28"/>
          <w:lang w:val="en-US"/>
        </w:rPr>
        <w:t>Web</w:t>
      </w:r>
      <w:r>
        <w:rPr>
          <w:sz w:val="28"/>
        </w:rPr>
        <w:t>-сервисов.</w:t>
      </w:r>
    </w:p>
    <w:p w14:paraId="100AE6C6" w14:textId="3E743FC5" w:rsidR="004558D9" w:rsidRPr="004558D9" w:rsidRDefault="00F44F53" w:rsidP="004558D9">
      <w:pPr>
        <w:spacing w:before="0" w:after="0"/>
        <w:ind w:firstLine="567"/>
        <w:jc w:val="both"/>
        <w:rPr>
          <w:sz w:val="28"/>
        </w:rPr>
      </w:pPr>
      <w:r>
        <w:rPr>
          <w:sz w:val="28"/>
        </w:rPr>
        <w:t>ЕИС</w:t>
      </w:r>
      <w:r w:rsidR="004558D9">
        <w:rPr>
          <w:sz w:val="28"/>
        </w:rPr>
        <w:t xml:space="preserve"> может выгружать данные на </w:t>
      </w:r>
      <w:r w:rsidR="006D051C">
        <w:rPr>
          <w:sz w:val="28"/>
          <w:lang w:val="en-US"/>
        </w:rPr>
        <w:t>FTP</w:t>
      </w:r>
      <w:r w:rsidR="00763592" w:rsidRPr="00763592">
        <w:rPr>
          <w:sz w:val="28"/>
        </w:rPr>
        <w:t>-</w:t>
      </w:r>
      <w:r w:rsidR="00763592">
        <w:rPr>
          <w:sz w:val="28"/>
        </w:rPr>
        <w:t>сервер</w:t>
      </w:r>
      <w:r w:rsidR="004558D9" w:rsidRPr="004558D9">
        <w:rPr>
          <w:sz w:val="28"/>
        </w:rPr>
        <w:t>.</w:t>
      </w:r>
    </w:p>
    <w:p w14:paraId="1C6C7C18" w14:textId="77777777" w:rsidR="00C25293" w:rsidRDefault="00C25293" w:rsidP="000E19C7">
      <w:pPr>
        <w:spacing w:before="0" w:after="0"/>
        <w:ind w:firstLine="567"/>
        <w:jc w:val="both"/>
        <w:rPr>
          <w:sz w:val="28"/>
        </w:rPr>
      </w:pPr>
    </w:p>
    <w:p w14:paraId="0D43FA99" w14:textId="64833C98" w:rsidR="000E19C7" w:rsidRPr="0006403E" w:rsidRDefault="000E19C7" w:rsidP="000E19C7">
      <w:pPr>
        <w:spacing w:before="0" w:after="0"/>
        <w:ind w:firstLine="567"/>
        <w:jc w:val="both"/>
        <w:rPr>
          <w:sz w:val="28"/>
        </w:rPr>
      </w:pPr>
      <w:r>
        <w:rPr>
          <w:sz w:val="28"/>
        </w:rPr>
        <w:t xml:space="preserve">Информация, передаваемая и получаемая в рамках настоящих Требований, используя язык разметки XML, преобразуется в электронный документ (далее XML-документ). Формат </w:t>
      </w:r>
      <w:r>
        <w:rPr>
          <w:sz w:val="28"/>
          <w:lang w:val="en-US"/>
        </w:rPr>
        <w:t>XML</w:t>
      </w:r>
      <w:r w:rsidRPr="00C306C0">
        <w:rPr>
          <w:sz w:val="28"/>
        </w:rPr>
        <w:t>-</w:t>
      </w:r>
      <w:r>
        <w:rPr>
          <w:sz w:val="28"/>
        </w:rPr>
        <w:t>документ</w:t>
      </w:r>
      <w:r w:rsidRPr="00C306C0">
        <w:rPr>
          <w:sz w:val="28"/>
        </w:rPr>
        <w:t>ов</w:t>
      </w:r>
      <w:r>
        <w:rPr>
          <w:sz w:val="28"/>
        </w:rPr>
        <w:t>, описываемый в настоящих Требованиях, имеет номер версии</w:t>
      </w:r>
      <w:r w:rsidR="00400118">
        <w:rPr>
          <w:sz w:val="28"/>
        </w:rPr>
        <w:t xml:space="preserve">, совпадающий с версией </w:t>
      </w:r>
      <w:r w:rsidR="00E808A5">
        <w:rPr>
          <w:sz w:val="28"/>
        </w:rPr>
        <w:t>ЕИС</w:t>
      </w:r>
      <w:r w:rsidRPr="00084035">
        <w:rPr>
          <w:sz w:val="28"/>
        </w:rPr>
        <w:t xml:space="preserve">. </w:t>
      </w:r>
    </w:p>
    <w:p w14:paraId="7F08F301" w14:textId="77777777" w:rsidR="00CB4F4E" w:rsidRPr="0006403E" w:rsidRDefault="00CB4F4E" w:rsidP="000E19C7">
      <w:pPr>
        <w:spacing w:before="0" w:after="0"/>
        <w:ind w:firstLine="567"/>
        <w:jc w:val="both"/>
        <w:rPr>
          <w:sz w:val="28"/>
        </w:rPr>
      </w:pPr>
    </w:p>
    <w:p w14:paraId="03F169B2" w14:textId="65BAC0FF" w:rsidR="00084035" w:rsidRPr="00084035" w:rsidRDefault="004558D9" w:rsidP="00042CC3">
      <w:pPr>
        <w:pStyle w:val="20"/>
      </w:pPr>
      <w:bookmarkStart w:id="2" w:name="_Toc442981976"/>
      <w:r>
        <w:t>Обмен данными по протоколу</w:t>
      </w:r>
      <w:r w:rsidR="00D82862">
        <w:t xml:space="preserve"> </w:t>
      </w:r>
      <w:r w:rsidR="00D82862">
        <w:rPr>
          <w:lang w:val="en-US"/>
        </w:rPr>
        <w:t>AS</w:t>
      </w:r>
      <w:r w:rsidR="00D82862" w:rsidRPr="00D82862">
        <w:t>2</w:t>
      </w:r>
      <w:r>
        <w:t>.</w:t>
      </w:r>
      <w:bookmarkEnd w:id="2"/>
    </w:p>
    <w:p w14:paraId="5F708849" w14:textId="7B1AEF21" w:rsidR="004558D9" w:rsidRPr="004558D9" w:rsidRDefault="004558D9" w:rsidP="000E19C7">
      <w:pPr>
        <w:spacing w:before="0" w:after="0"/>
        <w:ind w:firstLine="567"/>
        <w:jc w:val="both"/>
        <w:rPr>
          <w:sz w:val="28"/>
        </w:rPr>
      </w:pPr>
      <w:r>
        <w:rPr>
          <w:sz w:val="28"/>
        </w:rPr>
        <w:t xml:space="preserve">По протоколу </w:t>
      </w:r>
      <w:r w:rsidR="00D82862">
        <w:rPr>
          <w:sz w:val="28"/>
          <w:lang w:val="en-US"/>
        </w:rPr>
        <w:t>AS</w:t>
      </w:r>
      <w:r w:rsidR="00D82862" w:rsidRPr="00D82862">
        <w:rPr>
          <w:sz w:val="28"/>
        </w:rPr>
        <w:t xml:space="preserve">2 </w:t>
      </w:r>
      <w:r w:rsidR="00394D29">
        <w:rPr>
          <w:sz w:val="28"/>
        </w:rPr>
        <w:t>ЕИС</w:t>
      </w:r>
      <w:r>
        <w:rPr>
          <w:sz w:val="28"/>
        </w:rPr>
        <w:t xml:space="preserve"> обменивается данными с </w:t>
      </w:r>
      <w:r w:rsidR="00C51A8E">
        <w:rPr>
          <w:sz w:val="28"/>
        </w:rPr>
        <w:t>ЭП</w:t>
      </w:r>
      <w:r>
        <w:rPr>
          <w:sz w:val="28"/>
        </w:rPr>
        <w:t>, ВСРЗ</w:t>
      </w:r>
      <w:del w:id="3" w:author="Автор">
        <w:r w:rsidDel="006F2651">
          <w:rPr>
            <w:sz w:val="28"/>
          </w:rPr>
          <w:delText xml:space="preserve"> и </w:delText>
        </w:r>
        <w:r w:rsidR="00D82862" w:rsidDel="006F2651">
          <w:rPr>
            <w:sz w:val="28"/>
          </w:rPr>
          <w:delText xml:space="preserve">ИС </w:delText>
        </w:r>
        <w:r w:rsidDel="006F2651">
          <w:rPr>
            <w:sz w:val="28"/>
          </w:rPr>
          <w:delText>ФАС.</w:delText>
        </w:r>
      </w:del>
    </w:p>
    <w:p w14:paraId="7B294251" w14:textId="09EA2614" w:rsidR="00E15AFA" w:rsidRPr="00E15AFA" w:rsidRDefault="004558D9" w:rsidP="000E19C7">
      <w:pPr>
        <w:spacing w:before="0" w:after="0"/>
        <w:ind w:firstLine="567"/>
        <w:jc w:val="both"/>
        <w:rPr>
          <w:sz w:val="28"/>
        </w:rPr>
      </w:pPr>
      <w:r>
        <w:rPr>
          <w:sz w:val="28"/>
        </w:rPr>
        <w:t xml:space="preserve">Список </w:t>
      </w:r>
      <w:r w:rsidR="00C51A8E">
        <w:rPr>
          <w:sz w:val="28"/>
        </w:rPr>
        <w:t>ЭП</w:t>
      </w:r>
      <w:r>
        <w:rPr>
          <w:sz w:val="28"/>
        </w:rPr>
        <w:t xml:space="preserve"> и ВСРЗ</w:t>
      </w:r>
      <w:r w:rsidR="006F5DCB">
        <w:rPr>
          <w:sz w:val="28"/>
        </w:rPr>
        <w:t>,</w:t>
      </w:r>
      <w:r w:rsidR="00657AF6" w:rsidRPr="00657AF6">
        <w:rPr>
          <w:sz w:val="28"/>
        </w:rPr>
        <w:t xml:space="preserve"> </w:t>
      </w:r>
      <w:r w:rsidR="006F5DCB">
        <w:rPr>
          <w:sz w:val="28"/>
        </w:rPr>
        <w:t>с</w:t>
      </w:r>
      <w:r w:rsidR="00657AF6">
        <w:rPr>
          <w:sz w:val="28"/>
        </w:rPr>
        <w:t xml:space="preserve"> которыми происходит обмен </w:t>
      </w:r>
      <w:r w:rsidR="00D82862">
        <w:rPr>
          <w:sz w:val="28"/>
        </w:rPr>
        <w:t>по протоколу</w:t>
      </w:r>
      <w:r w:rsidR="00657AF6">
        <w:rPr>
          <w:sz w:val="28"/>
        </w:rPr>
        <w:t xml:space="preserve"> </w:t>
      </w:r>
      <w:r w:rsidR="00657AF6">
        <w:rPr>
          <w:sz w:val="28"/>
          <w:lang w:val="en-US"/>
        </w:rPr>
        <w:t>AS</w:t>
      </w:r>
      <w:r w:rsidR="00657AF6">
        <w:rPr>
          <w:sz w:val="28"/>
        </w:rPr>
        <w:t>2,</w:t>
      </w:r>
      <w:r>
        <w:rPr>
          <w:sz w:val="28"/>
        </w:rPr>
        <w:t xml:space="preserve"> строго определен</w:t>
      </w:r>
      <w:r w:rsidR="008B1D33">
        <w:rPr>
          <w:sz w:val="28"/>
        </w:rPr>
        <w:t>.</w:t>
      </w:r>
    </w:p>
    <w:p w14:paraId="78E2098B" w14:textId="51F56740" w:rsidR="00E15AFA" w:rsidRDefault="00E15AFA" w:rsidP="000E19C7">
      <w:pPr>
        <w:spacing w:before="0" w:after="0"/>
        <w:ind w:firstLine="567"/>
        <w:jc w:val="both"/>
        <w:rPr>
          <w:sz w:val="28"/>
        </w:rPr>
      </w:pPr>
      <w:r>
        <w:rPr>
          <w:sz w:val="28"/>
        </w:rPr>
        <w:t>Электронные</w:t>
      </w:r>
      <w:r w:rsidRPr="00E15AFA">
        <w:rPr>
          <w:sz w:val="28"/>
        </w:rPr>
        <w:t xml:space="preserve"> </w:t>
      </w:r>
      <w:r>
        <w:rPr>
          <w:sz w:val="28"/>
        </w:rPr>
        <w:t>площадки</w:t>
      </w:r>
      <w:r w:rsidRPr="00E15AFA">
        <w:rPr>
          <w:sz w:val="28"/>
        </w:rPr>
        <w:t>:</w:t>
      </w:r>
    </w:p>
    <w:p w14:paraId="12951DE6" w14:textId="49E07C5D" w:rsidR="00E15AFA" w:rsidRDefault="00E15AFA" w:rsidP="007B4891">
      <w:pPr>
        <w:pStyle w:val="ListLevel2"/>
      </w:pPr>
      <w:r>
        <w:t>ГЗ РТ</w:t>
      </w:r>
      <w:r w:rsidR="004C7130">
        <w:t>;</w:t>
      </w:r>
    </w:p>
    <w:p w14:paraId="7DA8B287" w14:textId="302C99A8" w:rsidR="00E15AFA" w:rsidRDefault="00E15AFA" w:rsidP="007B4891">
      <w:pPr>
        <w:pStyle w:val="ListLevel2"/>
      </w:pPr>
      <w:r>
        <w:t>ЕЭТП</w:t>
      </w:r>
      <w:r w:rsidR="004C7130">
        <w:t>;</w:t>
      </w:r>
    </w:p>
    <w:p w14:paraId="4BD5EB2A" w14:textId="045FC5BD" w:rsidR="00E15AFA" w:rsidRDefault="00E15AFA" w:rsidP="007B4891">
      <w:pPr>
        <w:pStyle w:val="ListLevel2"/>
      </w:pPr>
      <w:r>
        <w:t>ММВБ</w:t>
      </w:r>
      <w:r w:rsidR="00BC7F41">
        <w:t>-и</w:t>
      </w:r>
      <w:r w:rsidR="007326D7">
        <w:t>нформационные системы</w:t>
      </w:r>
      <w:r w:rsidR="004C7130">
        <w:t>;</w:t>
      </w:r>
    </w:p>
    <w:p w14:paraId="68AB897D" w14:textId="2EC4E849" w:rsidR="00E15AFA" w:rsidRDefault="00E15AFA" w:rsidP="007B4891">
      <w:pPr>
        <w:pStyle w:val="ListLevel2"/>
      </w:pPr>
      <w:r>
        <w:t>РТС</w:t>
      </w:r>
      <w:r w:rsidR="007326D7">
        <w:t>-тендер</w:t>
      </w:r>
      <w:r w:rsidR="004C7130">
        <w:t>;</w:t>
      </w:r>
    </w:p>
    <w:p w14:paraId="17C67B72" w14:textId="27390C27" w:rsidR="00E15AFA" w:rsidRPr="00E15AFA" w:rsidRDefault="00E15AFA" w:rsidP="007B4891">
      <w:pPr>
        <w:pStyle w:val="ListLevel2"/>
      </w:pPr>
      <w:r>
        <w:t>Сбербанк АСТ</w:t>
      </w:r>
      <w:r w:rsidRPr="00E15AFA">
        <w:t>.</w:t>
      </w:r>
    </w:p>
    <w:p w14:paraId="347A81A2" w14:textId="77777777" w:rsidR="008B1D33" w:rsidRDefault="008B1D33" w:rsidP="00E15AFA">
      <w:pPr>
        <w:spacing w:before="0" w:after="0"/>
        <w:ind w:firstLine="567"/>
        <w:jc w:val="both"/>
        <w:rPr>
          <w:sz w:val="28"/>
        </w:rPr>
      </w:pPr>
    </w:p>
    <w:p w14:paraId="5ACBE6B0" w14:textId="77777777" w:rsidR="00E15AFA" w:rsidRDefault="00E15AFA" w:rsidP="00E15AFA">
      <w:pPr>
        <w:spacing w:before="0" w:after="0"/>
        <w:ind w:firstLine="567"/>
        <w:jc w:val="both"/>
        <w:rPr>
          <w:sz w:val="28"/>
        </w:rPr>
      </w:pPr>
      <w:r>
        <w:rPr>
          <w:sz w:val="28"/>
        </w:rPr>
        <w:t>Внешние системы размещания заказа</w:t>
      </w:r>
      <w:r w:rsidRPr="007A1588">
        <w:rPr>
          <w:sz w:val="28"/>
        </w:rPr>
        <w:t>:</w:t>
      </w:r>
    </w:p>
    <w:p w14:paraId="5B5DC8AD" w14:textId="77777777" w:rsidR="00E15AFA" w:rsidRPr="007B4891" w:rsidRDefault="00E15AFA" w:rsidP="007B4891">
      <w:pPr>
        <w:pStyle w:val="ListLevel2"/>
      </w:pPr>
      <w:r>
        <w:t>ЕАИСТ</w:t>
      </w:r>
      <w:r w:rsidR="008B1D33">
        <w:t xml:space="preserve"> (Москва)</w:t>
      </w:r>
      <w:r w:rsidR="004C7130">
        <w:t>;</w:t>
      </w:r>
    </w:p>
    <w:p w14:paraId="37E86D6A" w14:textId="75C11815" w:rsidR="00E15AFA" w:rsidRPr="007B4891" w:rsidRDefault="008B1D33" w:rsidP="007B4891">
      <w:pPr>
        <w:pStyle w:val="ListLevel2"/>
      </w:pPr>
      <w:r>
        <w:t>КЭРППиТ (</w:t>
      </w:r>
      <w:r w:rsidR="00D82862">
        <w:t>Санкт-Петербург</w:t>
      </w:r>
      <w:r>
        <w:t>)</w:t>
      </w:r>
      <w:r w:rsidR="004C7130">
        <w:t>;</w:t>
      </w:r>
    </w:p>
    <w:p w14:paraId="6ABA49CE" w14:textId="77777777" w:rsidR="00E15AFA" w:rsidRPr="007B4891" w:rsidRDefault="008B1D33" w:rsidP="007B4891">
      <w:pPr>
        <w:pStyle w:val="ListLevel2"/>
      </w:pPr>
      <w:r>
        <w:t>НПО «ЭФА» (Ростов)</w:t>
      </w:r>
      <w:r w:rsidR="004C7130">
        <w:t>;</w:t>
      </w:r>
    </w:p>
    <w:p w14:paraId="07AE5CEC" w14:textId="77777777" w:rsidR="00E15AFA" w:rsidRPr="007B4891" w:rsidRDefault="008B1D33" w:rsidP="007B4891">
      <w:pPr>
        <w:pStyle w:val="ListLevel2"/>
      </w:pPr>
      <w:r>
        <w:t>ГосЗакупки РБ (Бурятия)</w:t>
      </w:r>
      <w:r w:rsidR="004C7130">
        <w:t>;</w:t>
      </w:r>
    </w:p>
    <w:p w14:paraId="472F9197" w14:textId="77777777" w:rsidR="008B1D33" w:rsidRPr="007B4891" w:rsidRDefault="008B1D33" w:rsidP="007B4891">
      <w:pPr>
        <w:pStyle w:val="ListLevel2"/>
      </w:pPr>
      <w:r>
        <w:t>КГЗПХК (Хабаровск)</w:t>
      </w:r>
      <w:r w:rsidR="004C7130">
        <w:t>.</w:t>
      </w:r>
    </w:p>
    <w:p w14:paraId="06F12F1E" w14:textId="77777777" w:rsidR="00DC0A5F" w:rsidRDefault="00DC0A5F" w:rsidP="00DC0A5F">
      <w:pPr>
        <w:spacing w:before="0" w:after="0"/>
        <w:jc w:val="both"/>
        <w:rPr>
          <w:sz w:val="28"/>
          <w:lang w:val="en-US"/>
        </w:rPr>
      </w:pPr>
    </w:p>
    <w:p w14:paraId="6DA93C88" w14:textId="08CDD7D5" w:rsidR="00DC0A5F" w:rsidRPr="006F76A8" w:rsidRDefault="00DC0A5F" w:rsidP="00DC0A5F">
      <w:pPr>
        <w:pStyle w:val="30"/>
      </w:pPr>
      <w:bookmarkStart w:id="4" w:name="_Toc442981977"/>
      <w:r>
        <w:t>Процедуры приема и передачи информации по</w:t>
      </w:r>
      <w:r w:rsidRPr="000B6793">
        <w:t xml:space="preserve"> </w:t>
      </w:r>
      <w:r w:rsidR="00D82862">
        <w:t>протоколу</w:t>
      </w:r>
      <w:ins w:id="5" w:author="Автор">
        <w:r w:rsidR="00685E44" w:rsidRPr="00685E44">
          <w:t xml:space="preserve"> </w:t>
        </w:r>
      </w:ins>
      <w:r>
        <w:rPr>
          <w:lang w:val="en-US"/>
        </w:rPr>
        <w:t>AS</w:t>
      </w:r>
      <w:r w:rsidRPr="000B6793">
        <w:t xml:space="preserve">2 </w:t>
      </w:r>
      <w:r>
        <w:t>в рамках интеграции с ПАК ЭП</w:t>
      </w:r>
      <w:bookmarkEnd w:id="4"/>
    </w:p>
    <w:p w14:paraId="108414CF" w14:textId="77777777" w:rsidR="00DC0A5F" w:rsidRPr="00810E1A" w:rsidRDefault="00DC0A5F" w:rsidP="00DC0A5F">
      <w:pPr>
        <w:spacing w:before="0" w:after="0"/>
        <w:ind w:firstLine="567"/>
        <w:jc w:val="both"/>
        <w:rPr>
          <w:sz w:val="28"/>
        </w:rPr>
      </w:pPr>
      <w:r w:rsidRPr="00D63259">
        <w:rPr>
          <w:sz w:val="28"/>
        </w:rPr>
        <w:t>Обмен данными производится в формате XML с использованием протокола AS2 (</w:t>
      </w:r>
      <w:hyperlink r:id="rId22" w:history="1">
        <w:r w:rsidRPr="00335B84">
          <w:rPr>
            <w:rStyle w:val="affd"/>
            <w:sz w:val="28"/>
          </w:rPr>
          <w:t>http://www.ietf.org/rfc/rfc4130.txt</w:t>
        </w:r>
      </w:hyperlink>
      <w:r w:rsidRPr="00D63259">
        <w:rPr>
          <w:sz w:val="28"/>
        </w:rPr>
        <w:t>)</w:t>
      </w:r>
      <w:r>
        <w:rPr>
          <w:sz w:val="28"/>
        </w:rPr>
        <w:t xml:space="preserve"> и </w:t>
      </w:r>
      <w:r w:rsidRPr="00D63259">
        <w:rPr>
          <w:sz w:val="28"/>
        </w:rPr>
        <w:t>производится по защищенным телекоммуникационным каналам связи с использованием сертифицированного ФСБ и ФСТЭК России АПКШ «Континент» 3.5 (рекомендуемая платформа IPC-100).</w:t>
      </w:r>
    </w:p>
    <w:p w14:paraId="7849EE28" w14:textId="77777777" w:rsidR="00CB4F4E" w:rsidRDefault="00DE31D3" w:rsidP="00DE31D3">
      <w:pPr>
        <w:pStyle w:val="BulletList"/>
        <w:numPr>
          <w:ilvl w:val="0"/>
          <w:numId w:val="0"/>
        </w:numPr>
        <w:ind w:firstLine="567"/>
      </w:pPr>
      <w:r>
        <w:rPr>
          <w:lang w:val="en-US"/>
        </w:rPr>
        <w:lastRenderedPageBreak/>
        <w:t>XML</w:t>
      </w:r>
      <w:r w:rsidRPr="00DE31D3">
        <w:t>-</w:t>
      </w:r>
      <w:r>
        <w:t xml:space="preserve">документы, передаваемые в рамках </w:t>
      </w:r>
      <w:r>
        <w:rPr>
          <w:lang w:val="en-US"/>
        </w:rPr>
        <w:t>AS</w:t>
      </w:r>
      <w:r w:rsidRPr="00DE31D3">
        <w:t xml:space="preserve">2 </w:t>
      </w:r>
      <w:r>
        <w:t xml:space="preserve">протокола, должны соответствовать схемам интеграции </w:t>
      </w:r>
      <w:r>
        <w:rPr>
          <w:lang w:val="en-US"/>
        </w:rPr>
        <w:t>fcsIntegration</w:t>
      </w:r>
      <w:r w:rsidRPr="00DE31D3">
        <w:t>.</w:t>
      </w:r>
      <w:r>
        <w:rPr>
          <w:lang w:val="en-US"/>
        </w:rPr>
        <w:t>xsd</w:t>
      </w:r>
      <w:r w:rsidRPr="00DE31D3">
        <w:t>.</w:t>
      </w:r>
      <w:r w:rsidR="00CB4F4E" w:rsidRPr="00CB4F4E">
        <w:t xml:space="preserve"> </w:t>
      </w:r>
    </w:p>
    <w:p w14:paraId="361F1627" w14:textId="687792C3" w:rsidR="00DE31D3" w:rsidDel="00C14D3D" w:rsidRDefault="00CB4F4E" w:rsidP="00DE31D3">
      <w:pPr>
        <w:pStyle w:val="BulletList"/>
        <w:numPr>
          <w:ilvl w:val="0"/>
          <w:numId w:val="0"/>
        </w:numPr>
        <w:ind w:firstLine="567"/>
        <w:rPr>
          <w:del w:id="6" w:author="Автор"/>
        </w:rPr>
      </w:pPr>
      <w:del w:id="7" w:author="Автор">
        <w:r w:rsidDel="00C14D3D">
          <w:delText xml:space="preserve">Допускается передача </w:delText>
        </w:r>
        <w:r w:rsidDel="00C14D3D">
          <w:rPr>
            <w:lang w:val="en-US"/>
          </w:rPr>
          <w:delText>XML</w:delText>
        </w:r>
        <w:r w:rsidRPr="00C214A9" w:rsidDel="00C14D3D">
          <w:delText>-</w:delText>
        </w:r>
        <w:r w:rsidDel="00C14D3D">
          <w:delText xml:space="preserve">документов объемом не более </w:delText>
        </w:r>
        <w:r w:rsidR="00FA3B82" w:rsidRPr="00FA3B82" w:rsidDel="00C14D3D">
          <w:delText>100</w:delText>
        </w:r>
        <w:r w:rsidRPr="00672DE8" w:rsidDel="00C14D3D">
          <w:delText xml:space="preserve"> </w:delText>
        </w:r>
        <w:bookmarkStart w:id="8" w:name="_GoBack"/>
        <w:r w:rsidDel="00C14D3D">
          <w:delText>мегабай</w:delText>
        </w:r>
        <w:bookmarkEnd w:id="8"/>
        <w:r w:rsidDel="00C14D3D">
          <w:delText>т.</w:delText>
        </w:r>
      </w:del>
    </w:p>
    <w:p w14:paraId="317ECDE3" w14:textId="77777777" w:rsidR="00BA1C2E" w:rsidRDefault="00BA1C2E" w:rsidP="00DE31D3">
      <w:pPr>
        <w:pStyle w:val="BulletList"/>
        <w:numPr>
          <w:ilvl w:val="0"/>
          <w:numId w:val="0"/>
        </w:numPr>
        <w:ind w:firstLine="567"/>
      </w:pPr>
    </w:p>
    <w:p w14:paraId="5AA817C7" w14:textId="77777777" w:rsidR="00BA1C2E" w:rsidRDefault="00BA1C2E" w:rsidP="00BA1C2E">
      <w:pPr>
        <w:spacing w:before="0" w:after="0"/>
        <w:ind w:firstLine="567"/>
        <w:jc w:val="both"/>
        <w:rPr>
          <w:sz w:val="28"/>
        </w:rPr>
      </w:pPr>
      <w:r w:rsidRPr="00BD49E7">
        <w:rPr>
          <w:sz w:val="28"/>
        </w:rPr>
        <w:t>XML</w:t>
      </w:r>
      <w:r w:rsidRPr="003A5100">
        <w:rPr>
          <w:sz w:val="28"/>
        </w:rPr>
        <w:t>-</w:t>
      </w:r>
      <w:r>
        <w:rPr>
          <w:sz w:val="28"/>
        </w:rPr>
        <w:t>документ</w:t>
      </w:r>
      <w:r w:rsidRPr="003A5100">
        <w:rPr>
          <w:sz w:val="28"/>
        </w:rPr>
        <w:t xml:space="preserve"> </w:t>
      </w:r>
      <w:r>
        <w:rPr>
          <w:sz w:val="28"/>
        </w:rPr>
        <w:t xml:space="preserve">может быть </w:t>
      </w:r>
      <w:r w:rsidRPr="003A5100">
        <w:rPr>
          <w:sz w:val="28"/>
        </w:rPr>
        <w:t>подпис</w:t>
      </w:r>
      <w:r>
        <w:rPr>
          <w:sz w:val="28"/>
        </w:rPr>
        <w:t>ан</w:t>
      </w:r>
      <w:r w:rsidRPr="003A5100">
        <w:rPr>
          <w:sz w:val="28"/>
        </w:rPr>
        <w:t xml:space="preserve"> </w:t>
      </w:r>
      <w:r>
        <w:rPr>
          <w:sz w:val="28"/>
        </w:rPr>
        <w:t>электронной подписью.</w:t>
      </w:r>
    </w:p>
    <w:p w14:paraId="7DA50FBF" w14:textId="77777777" w:rsidR="00BA1C2E" w:rsidRPr="00C3600F" w:rsidRDefault="00BA1C2E" w:rsidP="00BA1C2E">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0678BC">
        <w:rPr>
          <w:sz w:val="28"/>
        </w:rPr>
        <w:t>2.5</w:t>
      </w:r>
      <w:r>
        <w:rPr>
          <w:sz w:val="28"/>
        </w:rPr>
        <w:fldChar w:fldCharType="end"/>
      </w:r>
      <w:r>
        <w:rPr>
          <w:sz w:val="28"/>
        </w:rPr>
        <w:t xml:space="preserve"> настоящего документа.</w:t>
      </w:r>
    </w:p>
    <w:p w14:paraId="2E36683E" w14:textId="77777777" w:rsidR="00CB4F4E" w:rsidRPr="00DE31D3" w:rsidRDefault="00CB4F4E" w:rsidP="00DE31D3">
      <w:pPr>
        <w:pStyle w:val="BulletList"/>
        <w:numPr>
          <w:ilvl w:val="0"/>
          <w:numId w:val="0"/>
        </w:numPr>
        <w:ind w:firstLine="567"/>
      </w:pPr>
    </w:p>
    <w:p w14:paraId="61A19E8C" w14:textId="77777777" w:rsidR="00DE31D3" w:rsidRPr="00DE31D3" w:rsidRDefault="00DE31D3" w:rsidP="00DE31D3">
      <w:pPr>
        <w:pStyle w:val="41"/>
      </w:pPr>
      <w:r w:rsidRPr="00DE31D3">
        <w:t>Передача информации в рамках завершения процедур 94ФЗ</w:t>
      </w:r>
    </w:p>
    <w:p w14:paraId="104C4C89" w14:textId="77777777" w:rsidR="00DC0A5F" w:rsidRDefault="00DC0A5F" w:rsidP="00DC0A5F">
      <w:pPr>
        <w:spacing w:before="0" w:after="0"/>
        <w:ind w:firstLine="567"/>
        <w:jc w:val="both"/>
        <w:rPr>
          <w:sz w:val="28"/>
        </w:rPr>
      </w:pPr>
      <w:r>
        <w:rPr>
          <w:sz w:val="28"/>
        </w:rPr>
        <w:t>В рамках данного взаимодействия производится передача следующей информации:</w:t>
      </w:r>
    </w:p>
    <w:p w14:paraId="5A20D7EB" w14:textId="4E86E2AF" w:rsidR="00DC0A5F" w:rsidRPr="00824F46" w:rsidRDefault="00DC0A5F" w:rsidP="00DE31D3">
      <w:pPr>
        <w:pStyle w:val="BulletList"/>
        <w:numPr>
          <w:ilvl w:val="0"/>
          <w:numId w:val="0"/>
        </w:numPr>
        <w:ind w:left="1210" w:hanging="360"/>
        <w:rPr>
          <w:b/>
        </w:rPr>
      </w:pPr>
      <w:r w:rsidRPr="00824F46">
        <w:rPr>
          <w:b/>
        </w:rPr>
        <w:t xml:space="preserve">от </w:t>
      </w:r>
      <w:r w:rsidR="00394D29">
        <w:rPr>
          <w:b/>
        </w:rPr>
        <w:t>ЕИС</w:t>
      </w:r>
      <w:r w:rsidRPr="00824F46">
        <w:rPr>
          <w:b/>
        </w:rPr>
        <w:t xml:space="preserve"> на Электронные площадки</w:t>
      </w:r>
      <w:r w:rsidR="00DE31D3" w:rsidRPr="00DE31D3">
        <w:rPr>
          <w:b/>
        </w:rPr>
        <w:t>:</w:t>
      </w:r>
    </w:p>
    <w:p w14:paraId="39083C65" w14:textId="77777777" w:rsidR="00DE31D3" w:rsidRDefault="00DE31D3" w:rsidP="00DE31D3">
      <w:pPr>
        <w:pStyle w:val="ListLevel2"/>
      </w:pPr>
      <w:r>
        <w:t>извещение о проведении открытого аукциона в электронной форме</w:t>
      </w:r>
      <w:r w:rsidR="006766E9">
        <w:t xml:space="preserve"> (изменение)</w:t>
      </w:r>
      <w:r>
        <w:t>;</w:t>
      </w:r>
    </w:p>
    <w:p w14:paraId="0C01C95C" w14:textId="77777777" w:rsidR="00DE31D3" w:rsidRDefault="00DE31D3" w:rsidP="00DE31D3">
      <w:pPr>
        <w:pStyle w:val="ListLevel2"/>
      </w:pPr>
      <w:r>
        <w:t>разъяснение положений аукционной документации;</w:t>
      </w:r>
    </w:p>
    <w:p w14:paraId="3B9679A8" w14:textId="77777777" w:rsidR="00DE31D3" w:rsidRPr="00DC219D" w:rsidRDefault="00DE31D3" w:rsidP="00DE31D3">
      <w:pPr>
        <w:pStyle w:val="ListLevel2"/>
      </w:pPr>
      <w:r>
        <w:t>и</w:t>
      </w:r>
      <w:r w:rsidRPr="00D63259">
        <w:t xml:space="preserve">звещение об отказе от проведения </w:t>
      </w:r>
      <w:r>
        <w:t>открытого аукциона в электронной форме;</w:t>
      </w:r>
    </w:p>
    <w:p w14:paraId="16C5F475" w14:textId="77777777" w:rsidR="006766E9" w:rsidRDefault="006766E9" w:rsidP="006766E9">
      <w:pPr>
        <w:pStyle w:val="ListLevel2"/>
      </w:pPr>
      <w:r>
        <w:t>информация о приостановке</w:t>
      </w:r>
      <w:r w:rsidRPr="00DC219D">
        <w:t>/</w:t>
      </w:r>
      <w:r>
        <w:t>возобновлении размещения заказа</w:t>
      </w:r>
      <w:r w:rsidRPr="00DC219D">
        <w:t>;</w:t>
      </w:r>
    </w:p>
    <w:p w14:paraId="433FD87D" w14:textId="42CC2758" w:rsidR="00DE31D3" w:rsidRPr="00DC219D" w:rsidRDefault="00DE31D3" w:rsidP="00DE31D3">
      <w:pPr>
        <w:pStyle w:val="ListLevel2"/>
      </w:pPr>
      <w:r>
        <w:t>жалоба</w:t>
      </w:r>
      <w:r w:rsidR="00CE49B1">
        <w:t>. Электронные площадки, на которые должен отправиться пакет с жалобой, определяется по тому, на какой площадке размещаются или размещались заказы, являющиеся предметом жалобы</w:t>
      </w:r>
      <w:r w:rsidRPr="00CE49B1">
        <w:t>;</w:t>
      </w:r>
    </w:p>
    <w:p w14:paraId="0360FECB" w14:textId="5FE6D674" w:rsidR="006766E9" w:rsidRPr="00DC219D" w:rsidRDefault="006766E9" w:rsidP="006766E9">
      <w:pPr>
        <w:pStyle w:val="ListLevel2"/>
      </w:pPr>
      <w:r>
        <w:t>групповая жалоба</w:t>
      </w:r>
      <w:r w:rsidR="00CE49B1">
        <w:t>. Электронные площадки, на которые должен отправиться пакет с жалобой, определяется по тому, на какой площадке размещаются или размещались заказы, являющиеся предметом жалобы</w:t>
      </w:r>
      <w:r w:rsidRPr="00CE49B1">
        <w:t>;</w:t>
      </w:r>
    </w:p>
    <w:p w14:paraId="3B1B5AE2" w14:textId="77777777" w:rsidR="00DE31D3" w:rsidRPr="00DC219D" w:rsidRDefault="00DE31D3" w:rsidP="00DE31D3">
      <w:pPr>
        <w:pStyle w:val="ListLevel2"/>
      </w:pPr>
      <w:r>
        <w:t>информация об</w:t>
      </w:r>
      <w:r>
        <w:rPr>
          <w:lang w:val="en-US"/>
        </w:rPr>
        <w:t xml:space="preserve"> </w:t>
      </w:r>
      <w:r>
        <w:t>отзыве жалобы</w:t>
      </w:r>
      <w:r>
        <w:rPr>
          <w:lang w:val="en-US"/>
        </w:rPr>
        <w:t>;</w:t>
      </w:r>
    </w:p>
    <w:p w14:paraId="730D215D" w14:textId="380F0351" w:rsidR="00CE49B1" w:rsidRPr="00DC219D" w:rsidRDefault="00DE31D3" w:rsidP="00CE49B1">
      <w:pPr>
        <w:pStyle w:val="ListLevel2"/>
      </w:pPr>
      <w:r>
        <w:t>результат контроля</w:t>
      </w:r>
      <w:r w:rsidR="00CE49B1">
        <w:t>. Электронные площадки, на которые должен отправиться пакет с результатом, определяется по тому, на какой площадке размещаются или размещались заказы, являющиеся предметом жалобы, внеплановой или плановой проверки, упомянутых в результате контроля</w:t>
      </w:r>
      <w:r w:rsidR="00CE49B1" w:rsidRPr="00CE49B1">
        <w:t>;</w:t>
      </w:r>
    </w:p>
    <w:p w14:paraId="28A406B8" w14:textId="77777777" w:rsidR="006766E9" w:rsidRPr="00DE31D3" w:rsidRDefault="006766E9" w:rsidP="006766E9">
      <w:pPr>
        <w:pStyle w:val="ListLevel2"/>
      </w:pPr>
      <w:r>
        <w:t>информация об отмене результата контроля</w:t>
      </w:r>
      <w:r w:rsidRPr="006766E9">
        <w:t>;</w:t>
      </w:r>
    </w:p>
    <w:p w14:paraId="37A281BC" w14:textId="2FE6695E" w:rsidR="00DE31D3" w:rsidRDefault="00DE31D3" w:rsidP="00DE31D3">
      <w:pPr>
        <w:pStyle w:val="ListLevel2"/>
      </w:pPr>
      <w:r>
        <w:t>информация о внеплановой проверке</w:t>
      </w:r>
      <w:r w:rsidR="00CE49B1">
        <w:t>. Электронные площадки, на которые должен отправиться пакет с внеплановой проверкой, определяется по тому, на какой площадке размещаются или размещались заказы, проверяемые в данной проверке</w:t>
      </w:r>
      <w:r>
        <w:t>;</w:t>
      </w:r>
    </w:p>
    <w:p w14:paraId="7057C84F" w14:textId="77777777" w:rsidR="00DE31D3" w:rsidRDefault="00DE31D3" w:rsidP="00DE31D3">
      <w:pPr>
        <w:pStyle w:val="ListLevel2"/>
      </w:pPr>
      <w:r>
        <w:t>информация об отмене проведения внеплановой проверки</w:t>
      </w:r>
      <w:r w:rsidR="001042CB">
        <w:t>.</w:t>
      </w:r>
    </w:p>
    <w:p w14:paraId="72AC75AF" w14:textId="1722FCE5" w:rsidR="00DC0A5F" w:rsidRPr="00824F46" w:rsidRDefault="00DC0A5F" w:rsidP="00DE31D3">
      <w:pPr>
        <w:pStyle w:val="BulletList"/>
        <w:numPr>
          <w:ilvl w:val="0"/>
          <w:numId w:val="0"/>
        </w:numPr>
        <w:ind w:left="1210" w:hanging="360"/>
        <w:rPr>
          <w:b/>
        </w:rPr>
      </w:pPr>
      <w:r w:rsidRPr="00824F46">
        <w:rPr>
          <w:b/>
        </w:rPr>
        <w:t xml:space="preserve">от Электронных площадок </w:t>
      </w:r>
      <w:r w:rsidR="003F56F5">
        <w:rPr>
          <w:b/>
        </w:rPr>
        <w:t>в</w:t>
      </w:r>
      <w:r w:rsidRPr="00824F46">
        <w:rPr>
          <w:b/>
        </w:rPr>
        <w:t xml:space="preserve"> </w:t>
      </w:r>
      <w:r w:rsidR="00394D29">
        <w:rPr>
          <w:b/>
        </w:rPr>
        <w:t>ЕИС</w:t>
      </w:r>
      <w:r w:rsidRPr="00824F46">
        <w:rPr>
          <w:b/>
        </w:rPr>
        <w:t>:</w:t>
      </w:r>
    </w:p>
    <w:p w14:paraId="5D2BA57F" w14:textId="77777777" w:rsidR="00DC0A5F" w:rsidRDefault="00DC0A5F" w:rsidP="00DC0A5F">
      <w:pPr>
        <w:pStyle w:val="ListLevel2"/>
      </w:pPr>
      <w:r>
        <w:lastRenderedPageBreak/>
        <w:t>в</w:t>
      </w:r>
      <w:r w:rsidRPr="00D63259">
        <w:t>ремя проведени</w:t>
      </w:r>
      <w:r>
        <w:t>я</w:t>
      </w:r>
      <w:r w:rsidRPr="00D63259">
        <w:t xml:space="preserve"> ЭА</w:t>
      </w:r>
      <w:r>
        <w:t>;</w:t>
      </w:r>
    </w:p>
    <w:p w14:paraId="6E78DAC4" w14:textId="77777777" w:rsidR="00DC0A5F" w:rsidRDefault="00DC0A5F" w:rsidP="00DC0A5F">
      <w:pPr>
        <w:pStyle w:val="ListLevel2"/>
      </w:pPr>
      <w:r>
        <w:t>запрос на разъяснение</w:t>
      </w:r>
      <w:r>
        <w:rPr>
          <w:lang w:val="en-US"/>
        </w:rPr>
        <w:t>;</w:t>
      </w:r>
    </w:p>
    <w:p w14:paraId="2D6D850B" w14:textId="77777777" w:rsidR="00DC0A5F" w:rsidRDefault="00DC0A5F" w:rsidP="00DC0A5F">
      <w:pPr>
        <w:pStyle w:val="ListLevel2"/>
      </w:pPr>
      <w:r>
        <w:t>п</w:t>
      </w:r>
      <w:r w:rsidRPr="00D63259">
        <w:t xml:space="preserve">ротокол рассмотрения первых частей заявок на участие в </w:t>
      </w:r>
      <w:r>
        <w:t>открытом аукционе в электронной форме;</w:t>
      </w:r>
    </w:p>
    <w:p w14:paraId="5D95C9F1" w14:textId="77777777" w:rsidR="00DC0A5F" w:rsidRDefault="00DC0A5F" w:rsidP="00DC0A5F">
      <w:pPr>
        <w:pStyle w:val="ListLevel2"/>
      </w:pPr>
      <w:r>
        <w:t>протокол проведения открытого аукциона в электронной форме;</w:t>
      </w:r>
    </w:p>
    <w:p w14:paraId="5670FF50" w14:textId="77777777" w:rsidR="00DC0A5F" w:rsidRDefault="00DC0A5F" w:rsidP="00DC0A5F">
      <w:pPr>
        <w:pStyle w:val="ListLevel2"/>
      </w:pPr>
      <w:r>
        <w:t>протокол подведения итогов открытого аукциона в электронной форме;</w:t>
      </w:r>
    </w:p>
    <w:p w14:paraId="47FF74F5" w14:textId="77777777" w:rsidR="00DC0A5F" w:rsidRDefault="00DC0A5F" w:rsidP="00DC0A5F">
      <w:pPr>
        <w:pStyle w:val="ListLevel2"/>
      </w:pPr>
      <w:r>
        <w:t>п</w:t>
      </w:r>
      <w:r w:rsidRPr="00D63259">
        <w:t>ротокол отказа от заключения контракта</w:t>
      </w:r>
      <w:r>
        <w:t>;</w:t>
      </w:r>
    </w:p>
    <w:p w14:paraId="2E36AD20" w14:textId="77777777" w:rsidR="00DC0A5F" w:rsidRDefault="00DC0A5F" w:rsidP="00DC0A5F">
      <w:pPr>
        <w:pStyle w:val="ListLevel2"/>
      </w:pPr>
      <w:r>
        <w:t>и</w:t>
      </w:r>
      <w:r w:rsidRPr="00D63259">
        <w:t xml:space="preserve">нформация об отмене протоколов </w:t>
      </w:r>
      <w:r>
        <w:t>проведения открытого аукциона в электронной форме;</w:t>
      </w:r>
    </w:p>
    <w:p w14:paraId="029C8177" w14:textId="77777777" w:rsidR="00DC0A5F" w:rsidRDefault="00DC0A5F" w:rsidP="00DC0A5F">
      <w:pPr>
        <w:pStyle w:val="ListLevel2"/>
      </w:pPr>
      <w:r>
        <w:t>и</w:t>
      </w:r>
      <w:r w:rsidRPr="00D63259">
        <w:t>нформация о заключении государственного или муниципального контракта</w:t>
      </w:r>
      <w:r w:rsidR="00DE31D3" w:rsidRPr="00DE31D3">
        <w:t>.</w:t>
      </w:r>
    </w:p>
    <w:p w14:paraId="3AAD7CE3" w14:textId="77777777" w:rsidR="00CE49B1" w:rsidRDefault="00CE49B1" w:rsidP="00CE49B1">
      <w:pPr>
        <w:pStyle w:val="BulletList"/>
        <w:numPr>
          <w:ilvl w:val="0"/>
          <w:numId w:val="0"/>
        </w:numPr>
        <w:ind w:left="1210" w:hanging="360"/>
      </w:pPr>
    </w:p>
    <w:p w14:paraId="4E7B667E" w14:textId="6F17D3EA" w:rsidR="00CE49B1" w:rsidRDefault="00CE49B1" w:rsidP="00CE49B1">
      <w:pPr>
        <w:pStyle w:val="BulletList"/>
        <w:numPr>
          <w:ilvl w:val="0"/>
          <w:numId w:val="0"/>
        </w:numPr>
        <w:ind w:left="1210" w:hanging="360"/>
      </w:pPr>
      <w:r>
        <w:t>ЭТП, на которые должен отправиться пакет с внеплановой проверкой,   определяется по тому, на какой ЭТП размещаются или размещались заказы, проверяемые в данной проверке</w:t>
      </w:r>
    </w:p>
    <w:p w14:paraId="491F67BB" w14:textId="77777777" w:rsidR="00DE31D3" w:rsidRPr="00DE31D3" w:rsidRDefault="00DE31D3" w:rsidP="00DE31D3">
      <w:pPr>
        <w:pStyle w:val="41"/>
      </w:pPr>
      <w:r w:rsidRPr="00DE31D3">
        <w:t>Передача информации в рамках процедур 44ФЗ</w:t>
      </w:r>
    </w:p>
    <w:p w14:paraId="54DB3EEF" w14:textId="77777777" w:rsidR="00DE31D3" w:rsidRDefault="00DE31D3" w:rsidP="00DE31D3">
      <w:pPr>
        <w:spacing w:before="0" w:after="0"/>
        <w:ind w:firstLine="567"/>
        <w:jc w:val="both"/>
        <w:rPr>
          <w:sz w:val="28"/>
        </w:rPr>
      </w:pPr>
      <w:r>
        <w:rPr>
          <w:sz w:val="28"/>
        </w:rPr>
        <w:t>В рамках данного взаимодействия производится передача следующей информации:</w:t>
      </w:r>
    </w:p>
    <w:p w14:paraId="7A0A4B09" w14:textId="1E91BC50" w:rsidR="00DE31D3" w:rsidRPr="00824F46" w:rsidRDefault="00DE31D3" w:rsidP="00DE31D3">
      <w:pPr>
        <w:pStyle w:val="BulletList"/>
        <w:numPr>
          <w:ilvl w:val="0"/>
          <w:numId w:val="0"/>
        </w:numPr>
        <w:ind w:left="1210" w:hanging="360"/>
        <w:rPr>
          <w:b/>
        </w:rPr>
      </w:pPr>
      <w:r w:rsidRPr="00824F46">
        <w:rPr>
          <w:b/>
        </w:rPr>
        <w:t xml:space="preserve">от </w:t>
      </w:r>
      <w:r w:rsidR="00394D29">
        <w:rPr>
          <w:b/>
        </w:rPr>
        <w:t>ЕИС</w:t>
      </w:r>
      <w:r w:rsidRPr="00824F46">
        <w:rPr>
          <w:b/>
        </w:rPr>
        <w:t xml:space="preserve"> на Электронные площадки:</w:t>
      </w:r>
    </w:p>
    <w:p w14:paraId="77ED8DE7" w14:textId="77777777" w:rsidR="001042CB" w:rsidRDefault="001042CB" w:rsidP="001042CB">
      <w:pPr>
        <w:pStyle w:val="ListLevel2"/>
      </w:pPr>
      <w:r>
        <w:t>справочная информация;</w:t>
      </w:r>
    </w:p>
    <w:p w14:paraId="6F69DE03" w14:textId="77777777" w:rsidR="00DE31D3" w:rsidRDefault="00DE31D3" w:rsidP="00DE31D3">
      <w:pPr>
        <w:pStyle w:val="ListLevel2"/>
      </w:pPr>
      <w:r>
        <w:t>извещение о проведении открытого аукциона в электронной форме;</w:t>
      </w:r>
    </w:p>
    <w:p w14:paraId="4B77061C" w14:textId="77777777" w:rsidR="00DE31D3" w:rsidRDefault="00DE31D3" w:rsidP="00DE31D3">
      <w:pPr>
        <w:pStyle w:val="ListLevel2"/>
      </w:pPr>
      <w:r>
        <w:t>извещение о внесении изменений в извещение о проведении открытого аукциона в электронной форме и аукционную документацию;</w:t>
      </w:r>
    </w:p>
    <w:p w14:paraId="3032451A" w14:textId="7948B028" w:rsidR="00DE31D3" w:rsidRDefault="00DE31D3" w:rsidP="00DE31D3">
      <w:pPr>
        <w:pStyle w:val="ListLevel2"/>
      </w:pPr>
      <w:r>
        <w:t>разъяснение положений аукционной документации</w:t>
      </w:r>
      <w:r w:rsidR="00D67AA6">
        <w:t xml:space="preserve"> по запросу ЭП</w:t>
      </w:r>
      <w:r>
        <w:t>;</w:t>
      </w:r>
    </w:p>
    <w:p w14:paraId="1391C3A0" w14:textId="77777777" w:rsidR="00DE31D3" w:rsidRPr="00DC219D" w:rsidRDefault="00DE31D3" w:rsidP="00DE31D3">
      <w:pPr>
        <w:pStyle w:val="ListLevel2"/>
      </w:pPr>
      <w:r>
        <w:t>и</w:t>
      </w:r>
      <w:r w:rsidRPr="00D63259">
        <w:t xml:space="preserve">звещение об отказе от проведения </w:t>
      </w:r>
      <w:r>
        <w:t>открытого аукциона в электронной форме;</w:t>
      </w:r>
    </w:p>
    <w:p w14:paraId="5A0A880C" w14:textId="77777777" w:rsidR="001042CB" w:rsidRDefault="001042CB" w:rsidP="001042CB">
      <w:pPr>
        <w:pStyle w:val="ListLevel2"/>
      </w:pPr>
      <w:r>
        <w:t>информация о приостановке</w:t>
      </w:r>
      <w:r w:rsidRPr="00DC219D">
        <w:t>/</w:t>
      </w:r>
      <w:r>
        <w:t>возобновлении размещения заказа</w:t>
      </w:r>
      <w:r w:rsidRPr="00DC219D">
        <w:t>;</w:t>
      </w:r>
    </w:p>
    <w:p w14:paraId="611213AB" w14:textId="77777777" w:rsidR="00DE31D3" w:rsidRPr="00DC219D" w:rsidRDefault="00DE31D3" w:rsidP="00DE31D3">
      <w:pPr>
        <w:pStyle w:val="ListLevel2"/>
      </w:pPr>
      <w:r>
        <w:t>жалоба</w:t>
      </w:r>
      <w:r>
        <w:rPr>
          <w:lang w:val="en-US"/>
        </w:rPr>
        <w:t>;</w:t>
      </w:r>
    </w:p>
    <w:p w14:paraId="0D8962C3" w14:textId="77777777" w:rsidR="00DE31D3" w:rsidRDefault="001042CB" w:rsidP="00DE31D3">
      <w:pPr>
        <w:pStyle w:val="ListLevel2"/>
      </w:pPr>
      <w:r>
        <w:t xml:space="preserve">групповая </w:t>
      </w:r>
      <w:r w:rsidR="00DE31D3">
        <w:t>жалоб</w:t>
      </w:r>
      <w:r>
        <w:t>а</w:t>
      </w:r>
      <w:r w:rsidR="00DE31D3" w:rsidRPr="00DC219D">
        <w:t>;</w:t>
      </w:r>
    </w:p>
    <w:p w14:paraId="6A9E8BEF" w14:textId="77777777" w:rsidR="00DE31D3" w:rsidRPr="00DC219D" w:rsidRDefault="00DE31D3" w:rsidP="00DE31D3">
      <w:pPr>
        <w:pStyle w:val="ListLevel2"/>
      </w:pPr>
      <w:r>
        <w:t>информация об</w:t>
      </w:r>
      <w:r>
        <w:rPr>
          <w:lang w:val="en-US"/>
        </w:rPr>
        <w:t xml:space="preserve"> </w:t>
      </w:r>
      <w:r>
        <w:t>отзыве жалобы</w:t>
      </w:r>
      <w:r>
        <w:rPr>
          <w:lang w:val="en-US"/>
        </w:rPr>
        <w:t>;</w:t>
      </w:r>
    </w:p>
    <w:p w14:paraId="5F6B3966" w14:textId="77777777" w:rsidR="001042CB" w:rsidRDefault="001042CB" w:rsidP="001042CB">
      <w:pPr>
        <w:pStyle w:val="ListLevel2"/>
      </w:pPr>
      <w:r>
        <w:t>результат контроля</w:t>
      </w:r>
      <w:r>
        <w:rPr>
          <w:lang w:val="en-US"/>
        </w:rPr>
        <w:t>;</w:t>
      </w:r>
    </w:p>
    <w:p w14:paraId="2F85D546" w14:textId="77777777" w:rsidR="001042CB" w:rsidRDefault="001042CB" w:rsidP="001042CB">
      <w:pPr>
        <w:pStyle w:val="ListLevel2"/>
      </w:pPr>
      <w:r>
        <w:t>информация об отмене результата контроля.</w:t>
      </w:r>
    </w:p>
    <w:p w14:paraId="3C53A264" w14:textId="77777777" w:rsidR="00DE31D3" w:rsidRDefault="00DE31D3" w:rsidP="00DE31D3">
      <w:pPr>
        <w:pStyle w:val="ListLevel2"/>
      </w:pPr>
      <w:r>
        <w:t>информация о внеплановой проверке;</w:t>
      </w:r>
    </w:p>
    <w:p w14:paraId="6F89A680" w14:textId="77777777" w:rsidR="00DE31D3" w:rsidRDefault="00DE31D3" w:rsidP="00DE31D3">
      <w:pPr>
        <w:pStyle w:val="ListLevel2"/>
      </w:pPr>
      <w:r>
        <w:t>информация об отмене проведения внеплановой проверки;</w:t>
      </w:r>
    </w:p>
    <w:p w14:paraId="2A6D072F" w14:textId="6725750A" w:rsidR="005860B5" w:rsidRDefault="005860B5" w:rsidP="00DE31D3">
      <w:pPr>
        <w:pStyle w:val="ListLevel2"/>
      </w:pPr>
      <w:r>
        <w:t>уведомление об изменении организации, осуществляющей закупку</w:t>
      </w:r>
      <w:r w:rsidR="00051A7E">
        <w:t>;</w:t>
      </w:r>
    </w:p>
    <w:p w14:paraId="2BA6E755" w14:textId="52C83819" w:rsidR="005860B5" w:rsidRDefault="005860B5" w:rsidP="005860B5">
      <w:pPr>
        <w:pStyle w:val="ListLevel2"/>
      </w:pPr>
      <w:r>
        <w:t>у</w:t>
      </w:r>
      <w:r w:rsidRPr="005860B5">
        <w:t>ведомление об изменении даты и времени проведения электронного аукциона</w:t>
      </w:r>
      <w:r>
        <w:t>;</w:t>
      </w:r>
    </w:p>
    <w:p w14:paraId="0EC563FB" w14:textId="7B75DDD6" w:rsidR="00DE31D3" w:rsidRPr="00824F46" w:rsidRDefault="00DE31D3" w:rsidP="00DE31D3">
      <w:pPr>
        <w:pStyle w:val="BulletList"/>
        <w:numPr>
          <w:ilvl w:val="0"/>
          <w:numId w:val="0"/>
        </w:numPr>
        <w:ind w:left="1210" w:hanging="360"/>
        <w:rPr>
          <w:b/>
        </w:rPr>
      </w:pPr>
      <w:r w:rsidRPr="00824F46">
        <w:rPr>
          <w:b/>
        </w:rPr>
        <w:lastRenderedPageBreak/>
        <w:t xml:space="preserve">от Электронных площадок </w:t>
      </w:r>
      <w:r w:rsidR="003F56F5">
        <w:rPr>
          <w:b/>
        </w:rPr>
        <w:t>в</w:t>
      </w:r>
      <w:r w:rsidRPr="00824F46">
        <w:rPr>
          <w:b/>
        </w:rPr>
        <w:t xml:space="preserve"> </w:t>
      </w:r>
      <w:r w:rsidR="00394D29">
        <w:rPr>
          <w:b/>
        </w:rPr>
        <w:t>ЕИС</w:t>
      </w:r>
      <w:r w:rsidRPr="00824F46">
        <w:rPr>
          <w:b/>
        </w:rPr>
        <w:t>:</w:t>
      </w:r>
    </w:p>
    <w:p w14:paraId="459941D1" w14:textId="77777777" w:rsidR="00DE31D3" w:rsidRDefault="00DE31D3" w:rsidP="00DE31D3">
      <w:pPr>
        <w:pStyle w:val="ListLevel2"/>
      </w:pPr>
      <w:r>
        <w:t>в</w:t>
      </w:r>
      <w:r w:rsidRPr="00D63259">
        <w:t>ремя проведени</w:t>
      </w:r>
      <w:r>
        <w:t>я</w:t>
      </w:r>
      <w:r w:rsidRPr="00D63259">
        <w:t xml:space="preserve"> ЭА</w:t>
      </w:r>
      <w:r>
        <w:t>;</w:t>
      </w:r>
    </w:p>
    <w:p w14:paraId="237EBA28" w14:textId="1B0A4650" w:rsidR="00DE31D3" w:rsidRDefault="00DE31D3" w:rsidP="00DE31D3">
      <w:pPr>
        <w:pStyle w:val="ListLevel2"/>
      </w:pPr>
      <w:r>
        <w:t>запрос</w:t>
      </w:r>
      <w:r w:rsidR="00D67AA6">
        <w:t xml:space="preserve"> ЭП о даче</w:t>
      </w:r>
      <w:r>
        <w:t xml:space="preserve"> разъяснен</w:t>
      </w:r>
      <w:r w:rsidR="00D67AA6">
        <w:t>ий положений документации</w:t>
      </w:r>
      <w:r w:rsidRPr="00D67AA6">
        <w:t>;</w:t>
      </w:r>
    </w:p>
    <w:p w14:paraId="4FB85218" w14:textId="6CC05136" w:rsidR="00DE31D3" w:rsidRDefault="00DE31D3" w:rsidP="00DE31D3">
      <w:pPr>
        <w:pStyle w:val="ListLevel2"/>
      </w:pPr>
      <w:r>
        <w:t>п</w:t>
      </w:r>
      <w:r w:rsidRPr="00D63259">
        <w:t xml:space="preserve">ротокол рассмотрения заявок на участие </w:t>
      </w:r>
      <w:r w:rsidR="00D228A3">
        <w:t>электронном аукционе</w:t>
      </w:r>
      <w:r>
        <w:t>;</w:t>
      </w:r>
    </w:p>
    <w:p w14:paraId="6D323A15" w14:textId="7703AD4B" w:rsidR="00DE31D3" w:rsidRDefault="00DE31D3" w:rsidP="00DE31D3">
      <w:pPr>
        <w:pStyle w:val="ListLevel2"/>
      </w:pPr>
      <w:r>
        <w:t xml:space="preserve">протокол проведения </w:t>
      </w:r>
      <w:r w:rsidR="00D228A3">
        <w:t>электронного аукциона</w:t>
      </w:r>
      <w:r>
        <w:t>;</w:t>
      </w:r>
    </w:p>
    <w:p w14:paraId="3AEB2FE4" w14:textId="38AB21C2" w:rsidR="00DE31D3" w:rsidRPr="00D228A3" w:rsidRDefault="00DE31D3" w:rsidP="00DE31D3">
      <w:pPr>
        <w:pStyle w:val="ListLevel2"/>
      </w:pPr>
      <w:r>
        <w:t xml:space="preserve">протокол подведения итогов </w:t>
      </w:r>
      <w:r w:rsidR="00D228A3">
        <w:t>электронного аукциона</w:t>
      </w:r>
      <w:r>
        <w:t>;</w:t>
      </w:r>
    </w:p>
    <w:p w14:paraId="6248C8AB" w14:textId="7D0A927E" w:rsidR="00D228A3" w:rsidRPr="00D228A3" w:rsidRDefault="00D228A3" w:rsidP="00DE31D3">
      <w:pPr>
        <w:pStyle w:val="ListLevel2"/>
      </w:pPr>
      <w:r w:rsidRPr="00D228A3">
        <w:t>протокол рассмотрения единственной заявки на участие в электронном аукционе</w:t>
      </w:r>
      <w:r w:rsidR="0067114A">
        <w:t>;</w:t>
      </w:r>
    </w:p>
    <w:p w14:paraId="26E7C17A" w14:textId="19A2D81F" w:rsidR="00D228A3" w:rsidRPr="00D228A3" w:rsidRDefault="00D228A3" w:rsidP="00DE31D3">
      <w:pPr>
        <w:pStyle w:val="ListLevel2"/>
      </w:pPr>
      <w:r w:rsidRPr="00D228A3">
        <w:t>протокол рассмотрения заявки единственного участника электронного аукциона</w:t>
      </w:r>
      <w:r w:rsidR="0067114A">
        <w:t>;</w:t>
      </w:r>
    </w:p>
    <w:p w14:paraId="68F6D05B" w14:textId="1749E9C4" w:rsidR="00D228A3" w:rsidRPr="00D228A3" w:rsidRDefault="00D228A3" w:rsidP="00DE31D3">
      <w:pPr>
        <w:pStyle w:val="ListLevel2"/>
      </w:pPr>
      <w:r w:rsidRPr="00D228A3">
        <w:t>протокол о признании электронного аукциона несостоявшимся</w:t>
      </w:r>
      <w:r w:rsidR="0067114A">
        <w:t>;</w:t>
      </w:r>
    </w:p>
    <w:p w14:paraId="6B9905D5" w14:textId="79ABEB3B" w:rsidR="00DE31D3" w:rsidRDefault="00DE31D3" w:rsidP="00DE31D3">
      <w:pPr>
        <w:pStyle w:val="ListLevel2"/>
      </w:pPr>
      <w:r>
        <w:t>п</w:t>
      </w:r>
      <w:r w:rsidRPr="00D63259">
        <w:t xml:space="preserve">ротокол </w:t>
      </w:r>
      <w:r w:rsidR="005860B5">
        <w:t xml:space="preserve">об </w:t>
      </w:r>
      <w:r w:rsidR="005860B5" w:rsidRPr="00D63259">
        <w:t>отказ</w:t>
      </w:r>
      <w:r w:rsidR="005860B5">
        <w:t>е</w:t>
      </w:r>
      <w:r w:rsidR="005860B5" w:rsidRPr="00D63259">
        <w:t xml:space="preserve"> </w:t>
      </w:r>
      <w:r w:rsidRPr="00D63259">
        <w:t>от заключения контракта</w:t>
      </w:r>
      <w:r>
        <w:t>;</w:t>
      </w:r>
    </w:p>
    <w:p w14:paraId="7CDCB643" w14:textId="2E228BCF" w:rsidR="00394D29" w:rsidRDefault="00905A79" w:rsidP="00DE31D3">
      <w:pPr>
        <w:pStyle w:val="ListLevel2"/>
      </w:pPr>
      <w:r>
        <w:t>п</w:t>
      </w:r>
      <w:r w:rsidRPr="007513AB">
        <w:t>ротокол признания участника уклонившимся от заключения контракта</w:t>
      </w:r>
      <w:r w:rsidR="00394D29">
        <w:t>;</w:t>
      </w:r>
    </w:p>
    <w:p w14:paraId="6881AB92" w14:textId="118BE20F" w:rsidR="00DE31D3" w:rsidRDefault="00DE31D3" w:rsidP="00DE31D3">
      <w:pPr>
        <w:pStyle w:val="ListLevel2"/>
      </w:pPr>
      <w:r>
        <w:t>и</w:t>
      </w:r>
      <w:r w:rsidRPr="00D63259">
        <w:t xml:space="preserve">нформация об отмене протоколов </w:t>
      </w:r>
      <w:r>
        <w:t>проведения открытого аукциона в электронной форме;</w:t>
      </w:r>
    </w:p>
    <w:p w14:paraId="519FEF28" w14:textId="1B5EBA1D" w:rsidR="00DE31D3" w:rsidRDefault="00DE31D3" w:rsidP="00DE31D3">
      <w:pPr>
        <w:pStyle w:val="ListLevel2"/>
      </w:pPr>
      <w:r>
        <w:t>и</w:t>
      </w:r>
      <w:r w:rsidRPr="00D63259">
        <w:t>нформация о заключении государственного или муниципального контракта</w:t>
      </w:r>
      <w:r>
        <w:t>;</w:t>
      </w:r>
    </w:p>
    <w:p w14:paraId="7FA6B9AE" w14:textId="77777777" w:rsidR="00DE31D3" w:rsidRDefault="00DE31D3" w:rsidP="00DE31D3">
      <w:pPr>
        <w:pStyle w:val="BulletList"/>
        <w:numPr>
          <w:ilvl w:val="0"/>
          <w:numId w:val="0"/>
        </w:numPr>
        <w:ind w:left="1210" w:hanging="360"/>
      </w:pPr>
    </w:p>
    <w:p w14:paraId="0093229C" w14:textId="7C3B3FA1" w:rsidR="00396B89" w:rsidRDefault="00396B89" w:rsidP="00DE31D3">
      <w:pPr>
        <w:pStyle w:val="BulletList"/>
        <w:numPr>
          <w:ilvl w:val="0"/>
          <w:numId w:val="0"/>
        </w:numPr>
        <w:ind w:firstLine="567"/>
      </w:pPr>
      <w:r>
        <w:t xml:space="preserve">Заметим, что все протоколы и их отмены от ЭП </w:t>
      </w:r>
      <w:r w:rsidR="00D650D3">
        <w:t>в</w:t>
      </w:r>
      <w:r>
        <w:t xml:space="preserve"> </w:t>
      </w:r>
      <w:r w:rsidR="00905A79">
        <w:t xml:space="preserve">ЕИС </w:t>
      </w:r>
      <w:r>
        <w:t xml:space="preserve">передаются в структурированной форме. </w:t>
      </w:r>
    </w:p>
    <w:p w14:paraId="46811B66" w14:textId="5B076D3B" w:rsidR="00396B89" w:rsidRPr="00396B89" w:rsidRDefault="00396B89" w:rsidP="00DE31D3">
      <w:pPr>
        <w:pStyle w:val="BulletList"/>
        <w:numPr>
          <w:ilvl w:val="0"/>
          <w:numId w:val="0"/>
        </w:numPr>
        <w:ind w:firstLine="567"/>
      </w:pPr>
      <w:r>
        <w:t>.</w:t>
      </w:r>
    </w:p>
    <w:p w14:paraId="19A03EA8" w14:textId="190062D7" w:rsidR="00DC0A5F" w:rsidRPr="006F76A8" w:rsidRDefault="00DC0A5F" w:rsidP="00DC0A5F">
      <w:pPr>
        <w:pStyle w:val="30"/>
      </w:pPr>
      <w:bookmarkStart w:id="9" w:name="_Toc442981978"/>
      <w:r>
        <w:t xml:space="preserve">Процедуры приема и передачи информации в рамках </w:t>
      </w:r>
      <w:r w:rsidR="00B913F8">
        <w:t xml:space="preserve">базовой </w:t>
      </w:r>
      <w:r>
        <w:t>интеграции по</w:t>
      </w:r>
      <w:r w:rsidRPr="000B6793">
        <w:t xml:space="preserve"> </w:t>
      </w:r>
      <w:r w:rsidR="00D82862">
        <w:t xml:space="preserve">протоколу </w:t>
      </w:r>
      <w:r>
        <w:rPr>
          <w:lang w:val="en-US"/>
        </w:rPr>
        <w:t>AS</w:t>
      </w:r>
      <w:r w:rsidRPr="000B6793">
        <w:t xml:space="preserve">2 </w:t>
      </w:r>
      <w:r>
        <w:t>с ВСРЗ</w:t>
      </w:r>
      <w:bookmarkEnd w:id="9"/>
    </w:p>
    <w:p w14:paraId="3390830E" w14:textId="77777777" w:rsidR="00DC0A5F" w:rsidRPr="00810E1A" w:rsidRDefault="00DC0A5F" w:rsidP="00DC0A5F">
      <w:pPr>
        <w:spacing w:before="0" w:after="0"/>
        <w:ind w:firstLine="567"/>
        <w:jc w:val="both"/>
        <w:rPr>
          <w:sz w:val="28"/>
        </w:rPr>
      </w:pPr>
      <w:r w:rsidRPr="00D63259">
        <w:rPr>
          <w:sz w:val="28"/>
        </w:rPr>
        <w:t xml:space="preserve">Обмен данными производится в формате XML </w:t>
      </w:r>
      <w:r w:rsidRPr="009E2A7F">
        <w:rPr>
          <w:sz w:val="28"/>
        </w:rPr>
        <w:t>с использованием протокола AS2 (</w:t>
      </w:r>
      <w:hyperlink r:id="rId23" w:history="1">
        <w:r w:rsidRPr="009E2A7F">
          <w:rPr>
            <w:sz w:val="28"/>
          </w:rPr>
          <w:t>http://www.ietf.org/rfc/rfc4130.txt</w:t>
        </w:r>
      </w:hyperlink>
      <w:r w:rsidRPr="009E2A7F">
        <w:rPr>
          <w:sz w:val="28"/>
        </w:rPr>
        <w:t>)</w:t>
      </w:r>
      <w:r w:rsidRPr="000B6793">
        <w:rPr>
          <w:sz w:val="28"/>
        </w:rPr>
        <w:t xml:space="preserve"> </w:t>
      </w:r>
      <w:r w:rsidRPr="009E2A7F">
        <w:rPr>
          <w:sz w:val="28"/>
        </w:rPr>
        <w:t xml:space="preserve">осуществляется по защищенным телекоммуникационным каналам связи с использованием сертифицированного ФСБ и ФСТЭК России АПКШ «Континент» 3.5 (рекомендуемая платформа IPC-100). На текущий момент информационное взаимодействие с использованием данного режима осуществляется для уже подключенных внешних автоматизированных систем, дополнительных, новых подключений не производится. </w:t>
      </w:r>
    </w:p>
    <w:p w14:paraId="4A0089A0" w14:textId="77777777" w:rsidR="00B913F8" w:rsidRDefault="00B913F8" w:rsidP="00B913F8">
      <w:pPr>
        <w:pStyle w:val="BulletList"/>
        <w:numPr>
          <w:ilvl w:val="0"/>
          <w:numId w:val="0"/>
        </w:numPr>
        <w:ind w:firstLine="567"/>
      </w:pPr>
      <w:r>
        <w:rPr>
          <w:lang w:val="en-US"/>
        </w:rPr>
        <w:t>XML</w:t>
      </w:r>
      <w:r w:rsidRPr="00DE31D3">
        <w:t>-</w:t>
      </w:r>
      <w:r>
        <w:t xml:space="preserve">документы, передаваемые в рамках </w:t>
      </w:r>
      <w:r>
        <w:rPr>
          <w:lang w:val="en-US"/>
        </w:rPr>
        <w:t>AS</w:t>
      </w:r>
      <w:r w:rsidRPr="00DE31D3">
        <w:t xml:space="preserve">2 </w:t>
      </w:r>
      <w:r>
        <w:t xml:space="preserve">протокола, должны соответствовать схемам интеграции </w:t>
      </w:r>
      <w:r>
        <w:rPr>
          <w:lang w:val="en-US"/>
        </w:rPr>
        <w:t>fcsIntegration</w:t>
      </w:r>
      <w:r w:rsidRPr="00DE31D3">
        <w:t>.</w:t>
      </w:r>
      <w:r>
        <w:rPr>
          <w:lang w:val="en-US"/>
        </w:rPr>
        <w:t>xsd</w:t>
      </w:r>
      <w:r w:rsidRPr="00DE31D3">
        <w:t>.</w:t>
      </w:r>
    </w:p>
    <w:p w14:paraId="58AAD212" w14:textId="367AEBB6" w:rsidR="00BA1C2E" w:rsidRDefault="00BA1C2E" w:rsidP="00BA1C2E">
      <w:pPr>
        <w:spacing w:before="0" w:after="0"/>
        <w:ind w:firstLine="567"/>
        <w:jc w:val="both"/>
        <w:rPr>
          <w:sz w:val="28"/>
        </w:rPr>
      </w:pPr>
      <w:r w:rsidRPr="00BD49E7">
        <w:rPr>
          <w:sz w:val="28"/>
        </w:rPr>
        <w:t>XML</w:t>
      </w:r>
      <w:r w:rsidRPr="003A5100">
        <w:rPr>
          <w:sz w:val="28"/>
        </w:rPr>
        <w:t>-</w:t>
      </w:r>
      <w:r>
        <w:rPr>
          <w:sz w:val="28"/>
        </w:rPr>
        <w:t>документы</w:t>
      </w:r>
      <w:r w:rsidRPr="003A5100">
        <w:rPr>
          <w:sz w:val="28"/>
        </w:rPr>
        <w:t xml:space="preserve"> </w:t>
      </w:r>
      <w:r>
        <w:rPr>
          <w:sz w:val="28"/>
        </w:rPr>
        <w:t xml:space="preserve">могут быть </w:t>
      </w:r>
      <w:r w:rsidRPr="003A5100">
        <w:rPr>
          <w:sz w:val="28"/>
        </w:rPr>
        <w:t>подпис</w:t>
      </w:r>
      <w:r>
        <w:rPr>
          <w:sz w:val="28"/>
        </w:rPr>
        <w:t>аны</w:t>
      </w:r>
      <w:r w:rsidRPr="003A5100">
        <w:rPr>
          <w:sz w:val="28"/>
        </w:rPr>
        <w:t xml:space="preserve"> </w:t>
      </w:r>
      <w:r>
        <w:rPr>
          <w:sz w:val="28"/>
        </w:rPr>
        <w:t>электронной подписью.</w:t>
      </w:r>
    </w:p>
    <w:p w14:paraId="2C49D674" w14:textId="77777777" w:rsidR="00BA1C2E" w:rsidRPr="00C3600F" w:rsidRDefault="00BA1C2E" w:rsidP="00BA1C2E">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0678BC">
        <w:rPr>
          <w:sz w:val="28"/>
        </w:rPr>
        <w:t>2.5</w:t>
      </w:r>
      <w:r>
        <w:rPr>
          <w:sz w:val="28"/>
        </w:rPr>
        <w:fldChar w:fldCharType="end"/>
      </w:r>
      <w:r>
        <w:rPr>
          <w:sz w:val="28"/>
        </w:rPr>
        <w:t xml:space="preserve"> настоящего документа.</w:t>
      </w:r>
    </w:p>
    <w:p w14:paraId="405A0627" w14:textId="77777777" w:rsidR="00BA1C2E" w:rsidRPr="00DE31D3" w:rsidRDefault="00BA1C2E" w:rsidP="00B913F8">
      <w:pPr>
        <w:pStyle w:val="BulletList"/>
        <w:numPr>
          <w:ilvl w:val="0"/>
          <w:numId w:val="0"/>
        </w:numPr>
        <w:ind w:firstLine="567"/>
      </w:pPr>
    </w:p>
    <w:p w14:paraId="11AC9B4A" w14:textId="77777777" w:rsidR="00B913F8" w:rsidRPr="00DE31D3" w:rsidRDefault="00B913F8" w:rsidP="00B913F8">
      <w:pPr>
        <w:pStyle w:val="41"/>
      </w:pPr>
      <w:r w:rsidRPr="00DE31D3">
        <w:lastRenderedPageBreak/>
        <w:t>Передача информации в рамках завершения процедур 94ФЗ</w:t>
      </w:r>
    </w:p>
    <w:p w14:paraId="25CE2965" w14:textId="77777777" w:rsidR="00DC0A5F" w:rsidRDefault="00DC0A5F" w:rsidP="00DC0A5F">
      <w:pPr>
        <w:spacing w:before="0" w:after="0"/>
        <w:ind w:firstLine="567"/>
        <w:jc w:val="both"/>
        <w:rPr>
          <w:sz w:val="28"/>
        </w:rPr>
      </w:pPr>
      <w:r>
        <w:rPr>
          <w:sz w:val="28"/>
        </w:rPr>
        <w:t>В рамках данного взаимодействия производится передача следующей информации:</w:t>
      </w:r>
    </w:p>
    <w:p w14:paraId="7116D46A" w14:textId="0281BF63" w:rsidR="00DC0A5F" w:rsidRPr="00824F46" w:rsidRDefault="00DC0A5F" w:rsidP="00AD5D02">
      <w:pPr>
        <w:pStyle w:val="BulletList"/>
        <w:numPr>
          <w:ilvl w:val="0"/>
          <w:numId w:val="41"/>
        </w:numPr>
        <w:ind w:left="1276" w:hanging="425"/>
        <w:rPr>
          <w:b/>
        </w:rPr>
      </w:pPr>
      <w:r w:rsidRPr="00824F46">
        <w:rPr>
          <w:b/>
        </w:rPr>
        <w:t xml:space="preserve">от Внешних систем размещения заказа </w:t>
      </w:r>
      <w:r w:rsidR="003F56F5">
        <w:rPr>
          <w:b/>
        </w:rPr>
        <w:t>в</w:t>
      </w:r>
      <w:r w:rsidRPr="00824F46">
        <w:rPr>
          <w:b/>
        </w:rPr>
        <w:t xml:space="preserve"> </w:t>
      </w:r>
      <w:r w:rsidR="00905A79">
        <w:rPr>
          <w:b/>
        </w:rPr>
        <w:t>ЕИС</w:t>
      </w:r>
      <w:r w:rsidRPr="00824F46">
        <w:rPr>
          <w:b/>
        </w:rPr>
        <w:t>:</w:t>
      </w:r>
    </w:p>
    <w:p w14:paraId="13DFE6B7" w14:textId="77777777" w:rsidR="00DC0A5F" w:rsidRDefault="00B913F8" w:rsidP="00DC0A5F">
      <w:pPr>
        <w:pStyle w:val="ListLevel2"/>
      </w:pPr>
      <w:r>
        <w:t>Проект</w:t>
      </w:r>
      <w:r w:rsidRPr="00B913F8">
        <w:t xml:space="preserve"> </w:t>
      </w:r>
      <w:r>
        <w:t xml:space="preserve">изменения </w:t>
      </w:r>
      <w:r w:rsidR="00DC0A5F">
        <w:t>и</w:t>
      </w:r>
      <w:r w:rsidR="00DC0A5F" w:rsidRPr="002061AF">
        <w:t>звещени</w:t>
      </w:r>
      <w:r w:rsidR="00DC0A5F">
        <w:t>я</w:t>
      </w:r>
      <w:r w:rsidR="00DC0A5F" w:rsidRPr="002061AF">
        <w:t xml:space="preserve"> о проведении открытого конкурса; </w:t>
      </w:r>
    </w:p>
    <w:p w14:paraId="0FA2A5DE" w14:textId="77777777" w:rsidR="00DC0A5F" w:rsidRDefault="00DC0A5F" w:rsidP="00DC0A5F">
      <w:pPr>
        <w:pStyle w:val="ListLevel2"/>
      </w:pPr>
      <w:r>
        <w:t xml:space="preserve">Проект </w:t>
      </w:r>
      <w:r w:rsidR="00B913F8" w:rsidRPr="002061AF">
        <w:t>изменени</w:t>
      </w:r>
      <w:r w:rsidR="00B913F8">
        <w:t>я</w:t>
      </w:r>
      <w:r w:rsidR="00B913F8" w:rsidRPr="002061AF">
        <w:t xml:space="preserve"> </w:t>
      </w:r>
      <w:r>
        <w:t>извещения о проведении открытого аукциона в электронной форме;</w:t>
      </w:r>
    </w:p>
    <w:p w14:paraId="6DC1EFA4" w14:textId="77777777" w:rsidR="00DC0A5F" w:rsidRDefault="00DC0A5F" w:rsidP="00DC0A5F">
      <w:pPr>
        <w:pStyle w:val="ListLevel2"/>
      </w:pPr>
      <w:r>
        <w:t>Проект и</w:t>
      </w:r>
      <w:r w:rsidRPr="002061AF">
        <w:t>звещени</w:t>
      </w:r>
      <w:r>
        <w:t>я</w:t>
      </w:r>
      <w:r w:rsidRPr="002061AF">
        <w:t xml:space="preserve"> </w:t>
      </w:r>
      <w:r>
        <w:t>о проведении запроса котировок;</w:t>
      </w:r>
    </w:p>
    <w:p w14:paraId="4413570C" w14:textId="77777777" w:rsidR="00DC0A5F" w:rsidRDefault="00DC0A5F" w:rsidP="00DC0A5F">
      <w:pPr>
        <w:pStyle w:val="ListLevel2"/>
      </w:pPr>
      <w:r>
        <w:t>Проект и</w:t>
      </w:r>
      <w:r w:rsidRPr="002061AF">
        <w:t>звещени</w:t>
      </w:r>
      <w:r>
        <w:t>я</w:t>
      </w:r>
      <w:r w:rsidRPr="002061AF">
        <w:t xml:space="preserve"> о проведении предварительного отбора</w:t>
      </w:r>
      <w:r>
        <w:t>;</w:t>
      </w:r>
    </w:p>
    <w:p w14:paraId="34FF3390" w14:textId="77777777" w:rsidR="00DC0A5F" w:rsidRDefault="00DC0A5F" w:rsidP="00DC0A5F">
      <w:pPr>
        <w:pStyle w:val="ListLevel2"/>
      </w:pPr>
      <w:r>
        <w:t>Проект с</w:t>
      </w:r>
      <w:r w:rsidRPr="002061AF">
        <w:t>ообщени</w:t>
      </w:r>
      <w:r>
        <w:t>я</w:t>
      </w:r>
      <w:r w:rsidRPr="002061AF">
        <w:t xml:space="preserve"> о заинтересованности в проведении конкурса</w:t>
      </w:r>
      <w:r>
        <w:t>;</w:t>
      </w:r>
    </w:p>
    <w:p w14:paraId="3D69EABD" w14:textId="77777777" w:rsidR="00DC0A5F" w:rsidRDefault="00DC0A5F" w:rsidP="00DC0A5F">
      <w:pPr>
        <w:pStyle w:val="ListLevel2"/>
      </w:pPr>
      <w:r>
        <w:t>Проект и</w:t>
      </w:r>
      <w:r w:rsidRPr="002061AF">
        <w:t>звещени</w:t>
      </w:r>
      <w:r>
        <w:t>я</w:t>
      </w:r>
      <w:r w:rsidRPr="002061AF">
        <w:t xml:space="preserve"> об отказе от проведения</w:t>
      </w:r>
      <w:r>
        <w:t xml:space="preserve"> процедуры размещения заказа;</w:t>
      </w:r>
    </w:p>
    <w:p w14:paraId="235F1CD1" w14:textId="77777777" w:rsidR="00DC0A5F" w:rsidRDefault="00DC0A5F" w:rsidP="00DC0A5F">
      <w:pPr>
        <w:pStyle w:val="ListLevel2"/>
      </w:pPr>
      <w:r>
        <w:t>Проект разъяснения</w:t>
      </w:r>
      <w:r>
        <w:rPr>
          <w:lang w:val="en-US"/>
        </w:rPr>
        <w:t>;</w:t>
      </w:r>
    </w:p>
    <w:p w14:paraId="12E154B2" w14:textId="77777777" w:rsidR="00DC0A5F" w:rsidRDefault="00DC0A5F" w:rsidP="00DC0A5F">
      <w:pPr>
        <w:pStyle w:val="ListLevel2"/>
      </w:pPr>
      <w:r>
        <w:t>Проект п</w:t>
      </w:r>
      <w:r w:rsidRPr="002061AF">
        <w:t>ротокол</w:t>
      </w:r>
      <w:r>
        <w:t>а</w:t>
      </w:r>
      <w:r w:rsidRPr="002061AF">
        <w:t xml:space="preserve"> вскрытия конвертов с заявками на участие в открытом конкурсе</w:t>
      </w:r>
      <w:r>
        <w:t>;</w:t>
      </w:r>
    </w:p>
    <w:p w14:paraId="697AF12D" w14:textId="77777777" w:rsidR="00DC0A5F" w:rsidRDefault="00DC0A5F" w:rsidP="00DC0A5F">
      <w:pPr>
        <w:pStyle w:val="ListLevel2"/>
      </w:pPr>
      <w:r>
        <w:t>Проект п</w:t>
      </w:r>
      <w:r w:rsidRPr="002061AF">
        <w:t>ротокол</w:t>
      </w:r>
      <w:r>
        <w:t>а</w:t>
      </w:r>
      <w:r w:rsidRPr="002061AF">
        <w:t xml:space="preserve"> рассмотрения заявок на участие в открытом конкурсе</w:t>
      </w:r>
      <w:r>
        <w:t>;</w:t>
      </w:r>
    </w:p>
    <w:p w14:paraId="2C833440" w14:textId="77777777" w:rsidR="00DC0A5F" w:rsidRDefault="00DC0A5F" w:rsidP="00DC0A5F">
      <w:pPr>
        <w:pStyle w:val="ListLevel2"/>
      </w:pPr>
      <w:r>
        <w:t>Проект п</w:t>
      </w:r>
      <w:r w:rsidRPr="002061AF">
        <w:t>ротокол</w:t>
      </w:r>
      <w:r>
        <w:t>а</w:t>
      </w:r>
      <w:r w:rsidRPr="002061AF">
        <w:t xml:space="preserve"> оценки и сопоставления заявок на участие в открытом конкурсе</w:t>
      </w:r>
      <w:r>
        <w:t>;</w:t>
      </w:r>
    </w:p>
    <w:p w14:paraId="40783A1D" w14:textId="77777777" w:rsidR="00DC0A5F" w:rsidRDefault="00DC0A5F" w:rsidP="00DC0A5F">
      <w:pPr>
        <w:pStyle w:val="ListLevel2"/>
      </w:pPr>
      <w:r>
        <w:t>Проект п</w:t>
      </w:r>
      <w:r w:rsidRPr="002061AF">
        <w:t>ротокол</w:t>
      </w:r>
      <w:r>
        <w:t>а</w:t>
      </w:r>
      <w:r w:rsidRPr="002061AF">
        <w:t xml:space="preserve"> рассмотрения котировочных заявок</w:t>
      </w:r>
      <w:r>
        <w:t>;</w:t>
      </w:r>
    </w:p>
    <w:p w14:paraId="5F5A5395" w14:textId="77777777" w:rsidR="00DC0A5F" w:rsidRDefault="00DC0A5F" w:rsidP="00DC0A5F">
      <w:pPr>
        <w:pStyle w:val="ListLevel2"/>
      </w:pPr>
      <w:r>
        <w:t>Проекта п</w:t>
      </w:r>
      <w:r w:rsidRPr="002061AF">
        <w:t>ротокол</w:t>
      </w:r>
      <w:r>
        <w:t>а</w:t>
      </w:r>
      <w:r w:rsidRPr="002061AF">
        <w:t xml:space="preserve"> рассмотрения котировочных заявок по </w:t>
      </w:r>
      <w:r>
        <w:t>Г</w:t>
      </w:r>
      <w:r w:rsidRPr="002061AF">
        <w:t>лаве 5</w:t>
      </w:r>
      <w:r>
        <w:t xml:space="preserve"> Федерального закона 94-ФЗ;</w:t>
      </w:r>
    </w:p>
    <w:p w14:paraId="27456E4C" w14:textId="77777777" w:rsidR="00DC0A5F" w:rsidRDefault="00DC0A5F" w:rsidP="00DC0A5F">
      <w:pPr>
        <w:pStyle w:val="ListLevel2"/>
      </w:pPr>
      <w:r>
        <w:t>Проект п</w:t>
      </w:r>
      <w:r w:rsidRPr="002061AF">
        <w:t>ротокол</w:t>
      </w:r>
      <w:r>
        <w:t>а</w:t>
      </w:r>
      <w:r w:rsidRPr="002061AF">
        <w:t xml:space="preserve"> рассмотрения заявок на участие в процедуре предварительного отбора</w:t>
      </w:r>
      <w:r>
        <w:t>;</w:t>
      </w:r>
    </w:p>
    <w:p w14:paraId="2DA5140E" w14:textId="77777777" w:rsidR="00DC0A5F" w:rsidRDefault="00DC0A5F" w:rsidP="00DC0A5F">
      <w:pPr>
        <w:pStyle w:val="ListLevel2"/>
      </w:pPr>
      <w:r>
        <w:t>Проект п</w:t>
      </w:r>
      <w:r w:rsidRPr="002061AF">
        <w:t>ротокол</w:t>
      </w:r>
      <w:r>
        <w:t>а</w:t>
      </w:r>
      <w:r w:rsidRPr="002061AF">
        <w:t xml:space="preserve"> отказа от заключения контракта</w:t>
      </w:r>
      <w:r>
        <w:t>;</w:t>
      </w:r>
    </w:p>
    <w:p w14:paraId="30FF2AA3" w14:textId="77777777" w:rsidR="00DC0A5F" w:rsidRPr="00C0212C" w:rsidRDefault="00DC0A5F" w:rsidP="00DC0A5F">
      <w:pPr>
        <w:pStyle w:val="ListLevel2"/>
        <w:rPr>
          <w:ins w:id="10" w:author="Автор"/>
        </w:rPr>
      </w:pPr>
      <w:r>
        <w:t>Результат размещения заказа;</w:t>
      </w:r>
    </w:p>
    <w:p w14:paraId="22D9AF09" w14:textId="0A6613D2" w:rsidR="00C0212C" w:rsidDel="00C0212C" w:rsidRDefault="00C0212C" w:rsidP="00C0212C">
      <w:pPr>
        <w:pStyle w:val="ListLevel2"/>
        <w:numPr>
          <w:ilvl w:val="0"/>
          <w:numId w:val="0"/>
        </w:numPr>
        <w:ind w:left="1440"/>
        <w:rPr>
          <w:del w:id="11" w:author="Автор"/>
        </w:rPr>
      </w:pPr>
    </w:p>
    <w:p w14:paraId="481388FB" w14:textId="477F74F8" w:rsidR="00DC0A5F" w:rsidRPr="00824F46" w:rsidRDefault="00DC0A5F" w:rsidP="00AD5D02">
      <w:pPr>
        <w:pStyle w:val="BulletList"/>
        <w:numPr>
          <w:ilvl w:val="0"/>
          <w:numId w:val="41"/>
        </w:numPr>
        <w:ind w:left="1276" w:hanging="425"/>
        <w:rPr>
          <w:b/>
        </w:rPr>
      </w:pPr>
      <w:r w:rsidRPr="00824F46">
        <w:rPr>
          <w:b/>
        </w:rPr>
        <w:t xml:space="preserve">от </w:t>
      </w:r>
      <w:r w:rsidR="00905A79">
        <w:rPr>
          <w:b/>
        </w:rPr>
        <w:t>ЕИС</w:t>
      </w:r>
      <w:r w:rsidRPr="00824F46">
        <w:rPr>
          <w:b/>
        </w:rPr>
        <w:t xml:space="preserve"> во Внешние системы размещения заказа:</w:t>
      </w:r>
    </w:p>
    <w:p w14:paraId="307ACFE3" w14:textId="77777777" w:rsidR="00DC0A5F" w:rsidRDefault="00DC0A5F" w:rsidP="00DC0A5F">
      <w:pPr>
        <w:pStyle w:val="ListLevel2"/>
      </w:pPr>
      <w:r w:rsidRPr="002061AF">
        <w:t>Извещение о внесении изменений в извещение о проведении открытого конкурса и конкурсную документацию</w:t>
      </w:r>
      <w:r>
        <w:t>;</w:t>
      </w:r>
    </w:p>
    <w:p w14:paraId="728614F9" w14:textId="77777777" w:rsidR="00DC0A5F" w:rsidRDefault="00DC0A5F" w:rsidP="00DC0A5F">
      <w:pPr>
        <w:pStyle w:val="ListLevel2"/>
      </w:pPr>
      <w:r w:rsidRPr="002061AF">
        <w:t xml:space="preserve">Извещение о внесении изменений в извещение о проведении </w:t>
      </w:r>
      <w:r>
        <w:t>открытого аукциона в электронной форме</w:t>
      </w:r>
      <w:r w:rsidRPr="002061AF">
        <w:t xml:space="preserve"> или аукционную документацию</w:t>
      </w:r>
      <w:r>
        <w:t>;</w:t>
      </w:r>
    </w:p>
    <w:p w14:paraId="1CDF88AC" w14:textId="77777777" w:rsidR="00DC0A5F" w:rsidRDefault="00DC0A5F" w:rsidP="00DC0A5F">
      <w:pPr>
        <w:pStyle w:val="ListLevel2"/>
      </w:pPr>
      <w:r w:rsidRPr="002061AF">
        <w:t xml:space="preserve">Извещение </w:t>
      </w:r>
      <w:r>
        <w:t>о проведении запроса котировок;</w:t>
      </w:r>
    </w:p>
    <w:p w14:paraId="468AFDD5" w14:textId="77777777" w:rsidR="00DC0A5F" w:rsidRDefault="00DC0A5F" w:rsidP="00DC0A5F">
      <w:pPr>
        <w:pStyle w:val="ListLevel2"/>
      </w:pPr>
      <w:r w:rsidRPr="002061AF">
        <w:t>Извещение о продлении срока подачи котировочных заявок</w:t>
      </w:r>
      <w:r>
        <w:t>;</w:t>
      </w:r>
    </w:p>
    <w:p w14:paraId="5D38BBEE" w14:textId="77777777" w:rsidR="00DC0A5F" w:rsidRDefault="00DC0A5F" w:rsidP="00DC0A5F">
      <w:pPr>
        <w:pStyle w:val="ListLevel2"/>
      </w:pPr>
      <w:r w:rsidRPr="002061AF">
        <w:t>Извещение о проведении предварительного отбора</w:t>
      </w:r>
      <w:r>
        <w:t>;</w:t>
      </w:r>
    </w:p>
    <w:p w14:paraId="648E7459" w14:textId="77777777" w:rsidR="00DC0A5F" w:rsidRDefault="00DC0A5F" w:rsidP="00DC0A5F">
      <w:pPr>
        <w:pStyle w:val="ListLevel2"/>
      </w:pPr>
      <w:r w:rsidRPr="002061AF">
        <w:t>Сообщение о заинтересованности в проведении конкурса</w:t>
      </w:r>
      <w:r>
        <w:t>;</w:t>
      </w:r>
    </w:p>
    <w:p w14:paraId="481260D5" w14:textId="77777777" w:rsidR="00DC0A5F" w:rsidRDefault="00DC0A5F" w:rsidP="00DC0A5F">
      <w:pPr>
        <w:pStyle w:val="ListLevel2"/>
      </w:pPr>
      <w:r w:rsidRPr="002061AF">
        <w:t>Извещение об отказе от проведения</w:t>
      </w:r>
      <w:r>
        <w:t xml:space="preserve"> процедуры размещения заказа;</w:t>
      </w:r>
    </w:p>
    <w:p w14:paraId="0419B7CE" w14:textId="77777777" w:rsidR="00DC0A5F" w:rsidRDefault="00DC0A5F" w:rsidP="00DC0A5F">
      <w:pPr>
        <w:pStyle w:val="ListLevel2"/>
      </w:pPr>
      <w:r w:rsidRPr="002061AF">
        <w:lastRenderedPageBreak/>
        <w:t>Протокол вскрытия конвертов с заявками на участие в открытом конкурсе</w:t>
      </w:r>
      <w:r>
        <w:t>;</w:t>
      </w:r>
    </w:p>
    <w:p w14:paraId="69AD06F1" w14:textId="77777777" w:rsidR="00DC0A5F" w:rsidRDefault="00DC0A5F" w:rsidP="00DC0A5F">
      <w:pPr>
        <w:pStyle w:val="ListLevel2"/>
      </w:pPr>
      <w:r w:rsidRPr="002061AF">
        <w:t>Протокол рассмотрения заявок на участие в открытом конкурсе</w:t>
      </w:r>
      <w:r>
        <w:t>;</w:t>
      </w:r>
    </w:p>
    <w:p w14:paraId="2DF032BA" w14:textId="77777777" w:rsidR="00DC0A5F" w:rsidRDefault="00DC0A5F" w:rsidP="00DC0A5F">
      <w:pPr>
        <w:pStyle w:val="ListLevel2"/>
      </w:pPr>
      <w:r w:rsidRPr="002061AF">
        <w:t>Протокол оценки и сопоставления заявок на участие в открытом конкурсе</w:t>
      </w:r>
      <w:r>
        <w:t>;</w:t>
      </w:r>
    </w:p>
    <w:p w14:paraId="72D6E7FA" w14:textId="77777777" w:rsidR="00DC0A5F" w:rsidRDefault="00DC0A5F" w:rsidP="00DC0A5F">
      <w:pPr>
        <w:pStyle w:val="ListLevel2"/>
      </w:pPr>
      <w:r w:rsidRPr="002061AF">
        <w:t>Протокол рассмотрения первых частей заявок на участие в открытом аукционе в электронной форме</w:t>
      </w:r>
      <w:r>
        <w:t>;</w:t>
      </w:r>
    </w:p>
    <w:p w14:paraId="398E5CEE" w14:textId="77777777" w:rsidR="00DC0A5F" w:rsidRDefault="00DC0A5F" w:rsidP="00DC0A5F">
      <w:pPr>
        <w:pStyle w:val="ListLevel2"/>
      </w:pPr>
      <w:r w:rsidRPr="002061AF">
        <w:t>Протокол проведения открытого аукциона в электронной форме</w:t>
      </w:r>
      <w:r>
        <w:t>;</w:t>
      </w:r>
    </w:p>
    <w:p w14:paraId="258FDAB9" w14:textId="77777777" w:rsidR="00DC0A5F" w:rsidRDefault="00DC0A5F" w:rsidP="00DC0A5F">
      <w:pPr>
        <w:pStyle w:val="ListLevel2"/>
      </w:pPr>
      <w:r w:rsidRPr="002061AF">
        <w:t>Протокол подведения итогов открытого аукциона в электронной форме</w:t>
      </w:r>
      <w:r>
        <w:t>;</w:t>
      </w:r>
    </w:p>
    <w:p w14:paraId="1AC6B0E5" w14:textId="77777777" w:rsidR="00DC0A5F" w:rsidRDefault="00DC0A5F" w:rsidP="00DC0A5F">
      <w:pPr>
        <w:pStyle w:val="ListLevel2"/>
      </w:pPr>
      <w:r w:rsidRPr="002061AF">
        <w:t>Протокол рассмотрения котировочных заявок</w:t>
      </w:r>
      <w:r>
        <w:t>;</w:t>
      </w:r>
    </w:p>
    <w:p w14:paraId="537CF1D2" w14:textId="77777777" w:rsidR="00DC0A5F" w:rsidRDefault="00DC0A5F" w:rsidP="00DC0A5F">
      <w:pPr>
        <w:pStyle w:val="ListLevel2"/>
      </w:pPr>
      <w:r w:rsidRPr="002061AF">
        <w:t xml:space="preserve">Протокол рассмотрения котировочных заявок по </w:t>
      </w:r>
      <w:r>
        <w:t>Г</w:t>
      </w:r>
      <w:r w:rsidRPr="002061AF">
        <w:t>лаве 5</w:t>
      </w:r>
      <w:r>
        <w:t xml:space="preserve"> Федерального закона 94-ФЗ;</w:t>
      </w:r>
    </w:p>
    <w:p w14:paraId="7B55DAB4" w14:textId="77777777" w:rsidR="00DC0A5F" w:rsidRDefault="00DC0A5F" w:rsidP="00DC0A5F">
      <w:pPr>
        <w:pStyle w:val="ListLevel2"/>
      </w:pPr>
      <w:r w:rsidRPr="002061AF">
        <w:t>Протокол рассмотрения заявок на участие в процедуре предварительного отбора</w:t>
      </w:r>
      <w:r>
        <w:t>;</w:t>
      </w:r>
    </w:p>
    <w:p w14:paraId="27B42E4B" w14:textId="77777777" w:rsidR="00DC0A5F" w:rsidRDefault="00DC0A5F" w:rsidP="00DC0A5F">
      <w:pPr>
        <w:pStyle w:val="ListLevel2"/>
      </w:pPr>
      <w:r w:rsidRPr="002061AF">
        <w:t>Протокол отказа от заключения контракта</w:t>
      </w:r>
      <w:r>
        <w:t>;</w:t>
      </w:r>
    </w:p>
    <w:p w14:paraId="4660B34F" w14:textId="77777777" w:rsidR="00DC0A5F" w:rsidRDefault="00DC0A5F" w:rsidP="00DC0A5F">
      <w:pPr>
        <w:pStyle w:val="ListLevel2"/>
      </w:pPr>
      <w:r w:rsidRPr="002061AF">
        <w:t>Информация об отмене протокола</w:t>
      </w:r>
      <w:r>
        <w:t>;</w:t>
      </w:r>
    </w:p>
    <w:p w14:paraId="06CBC328" w14:textId="77777777" w:rsidR="00DC0A5F" w:rsidRPr="00AC0FA1" w:rsidRDefault="00DC0A5F" w:rsidP="00DC0A5F">
      <w:pPr>
        <w:pStyle w:val="ListLevel2"/>
      </w:pPr>
      <w:r>
        <w:t>И</w:t>
      </w:r>
      <w:r w:rsidRPr="00D63259">
        <w:t>нформация о заключении государственного или муниципального контракта</w:t>
      </w:r>
      <w:r w:rsidRPr="00CE5840">
        <w:t>;</w:t>
      </w:r>
    </w:p>
    <w:p w14:paraId="520A86C2" w14:textId="77777777" w:rsidR="00DC0A5F" w:rsidRDefault="00DC0A5F" w:rsidP="00DC0A5F">
      <w:pPr>
        <w:pStyle w:val="ListLevel2"/>
      </w:pPr>
      <w:r w:rsidRPr="002061AF">
        <w:t xml:space="preserve">Сведения о </w:t>
      </w:r>
      <w:r>
        <w:t>государственном или муниципальном контракте;</w:t>
      </w:r>
    </w:p>
    <w:p w14:paraId="78E0A746" w14:textId="77777777" w:rsidR="00DC0A5F" w:rsidRPr="00CB403B" w:rsidRDefault="00DC0A5F" w:rsidP="00DC0A5F">
      <w:pPr>
        <w:pStyle w:val="ListLevel2"/>
      </w:pPr>
      <w:r w:rsidRPr="002061AF">
        <w:t>Сведения об исполнении (прекращении действия) контракта</w:t>
      </w:r>
      <w:r w:rsidRPr="00CB403B">
        <w:t>;</w:t>
      </w:r>
    </w:p>
    <w:p w14:paraId="5D7E30B9" w14:textId="77777777" w:rsidR="00DC0A5F" w:rsidRDefault="00DC0A5F" w:rsidP="00DC0A5F">
      <w:pPr>
        <w:pStyle w:val="ListLevel2"/>
      </w:pPr>
      <w:r>
        <w:t>Сведения об аннулировании контракта;</w:t>
      </w:r>
    </w:p>
    <w:p w14:paraId="4D2012A1" w14:textId="77777777" w:rsidR="00DC0A5F" w:rsidRPr="009664E2" w:rsidRDefault="00DC0A5F" w:rsidP="00DC0A5F">
      <w:pPr>
        <w:pStyle w:val="ListLevel2"/>
      </w:pPr>
      <w:r>
        <w:t>Результат размещения заказа;</w:t>
      </w:r>
    </w:p>
    <w:p w14:paraId="62779A21" w14:textId="77777777" w:rsidR="00BF0DB9" w:rsidRPr="00DE31D3" w:rsidRDefault="00BF0DB9" w:rsidP="00BF0DB9">
      <w:pPr>
        <w:pStyle w:val="41"/>
      </w:pPr>
      <w:r w:rsidRPr="00DE31D3">
        <w:t xml:space="preserve">Передача информации в рамках процедур </w:t>
      </w:r>
      <w:r>
        <w:t>4</w:t>
      </w:r>
      <w:r w:rsidRPr="00DE31D3">
        <w:t>4ФЗ</w:t>
      </w:r>
    </w:p>
    <w:p w14:paraId="2160D68E" w14:textId="77777777" w:rsidR="00BF0DB9" w:rsidRDefault="00BF0DB9" w:rsidP="00BF0DB9">
      <w:pPr>
        <w:spacing w:before="0" w:after="0"/>
        <w:ind w:firstLine="567"/>
        <w:jc w:val="both"/>
        <w:rPr>
          <w:sz w:val="28"/>
        </w:rPr>
      </w:pPr>
      <w:r>
        <w:rPr>
          <w:sz w:val="28"/>
        </w:rPr>
        <w:t>В рамках данного взаимодействия производится передача следующей информации:</w:t>
      </w:r>
    </w:p>
    <w:p w14:paraId="1B13D503" w14:textId="4F0B6911" w:rsidR="00BF0DB9" w:rsidRPr="00824F46" w:rsidRDefault="00BF0DB9" w:rsidP="00AD5D02">
      <w:pPr>
        <w:pStyle w:val="BulletList"/>
        <w:numPr>
          <w:ilvl w:val="0"/>
          <w:numId w:val="41"/>
        </w:numPr>
        <w:ind w:left="1276" w:hanging="425"/>
        <w:rPr>
          <w:b/>
        </w:rPr>
      </w:pPr>
      <w:r w:rsidRPr="00824F46">
        <w:rPr>
          <w:b/>
        </w:rPr>
        <w:t xml:space="preserve">от Внешних систем размещения заказа </w:t>
      </w:r>
      <w:r w:rsidR="003F56F5">
        <w:rPr>
          <w:b/>
        </w:rPr>
        <w:t>в</w:t>
      </w:r>
      <w:r w:rsidRPr="00824F46">
        <w:rPr>
          <w:b/>
        </w:rPr>
        <w:t xml:space="preserve"> </w:t>
      </w:r>
      <w:r w:rsidR="00905A79">
        <w:rPr>
          <w:b/>
        </w:rPr>
        <w:t>ЕИС</w:t>
      </w:r>
      <w:r w:rsidRPr="00824F46">
        <w:rPr>
          <w:b/>
        </w:rPr>
        <w:t>:</w:t>
      </w:r>
    </w:p>
    <w:p w14:paraId="62DF9C3E" w14:textId="77777777" w:rsidR="009664E2" w:rsidRPr="009664E2" w:rsidRDefault="009664E2" w:rsidP="009664E2">
      <w:pPr>
        <w:pStyle w:val="ListLevel2"/>
      </w:pPr>
      <w:r w:rsidRPr="009664E2">
        <w:t>Проект извещения о проведении ЭА (электронный аукцион);</w:t>
      </w:r>
    </w:p>
    <w:p w14:paraId="3779F3A8" w14:textId="77777777" w:rsidR="009664E2" w:rsidRPr="009664E2" w:rsidRDefault="009664E2" w:rsidP="009664E2">
      <w:pPr>
        <w:pStyle w:val="ListLevel2"/>
      </w:pPr>
      <w:r w:rsidRPr="009664E2">
        <w:t xml:space="preserve">Проект извещения о проведении закупки у ЕП (единственного поставщика); </w:t>
      </w:r>
    </w:p>
    <w:p w14:paraId="5C85348B" w14:textId="77777777" w:rsidR="009664E2" w:rsidRPr="009664E2" w:rsidRDefault="009664E2" w:rsidP="009664E2">
      <w:pPr>
        <w:pStyle w:val="ListLevel2"/>
      </w:pPr>
      <w:r w:rsidRPr="009664E2">
        <w:t xml:space="preserve">Проект извещения о проведении закупки многолотовым ИС (иной способ); </w:t>
      </w:r>
    </w:p>
    <w:p w14:paraId="7D3DA164" w14:textId="77777777" w:rsidR="009664E2" w:rsidRPr="009664E2" w:rsidRDefault="009664E2" w:rsidP="009664E2">
      <w:pPr>
        <w:pStyle w:val="ListLevel2"/>
      </w:pPr>
      <w:r w:rsidRPr="009664E2">
        <w:t xml:space="preserve">Проект извещения о проведении закупки однолотовым ИС (иной способ); </w:t>
      </w:r>
    </w:p>
    <w:p w14:paraId="406584EB" w14:textId="77777777" w:rsidR="009664E2" w:rsidRPr="009664E2" w:rsidRDefault="009664E2" w:rsidP="009664E2">
      <w:pPr>
        <w:pStyle w:val="ListLevel2"/>
      </w:pPr>
      <w:r w:rsidRPr="009664E2">
        <w:t xml:space="preserve">Проект извещения о проведении OK (открытый конкурс); </w:t>
      </w:r>
    </w:p>
    <w:p w14:paraId="11A91480" w14:textId="77777777" w:rsidR="009664E2" w:rsidRPr="009664E2" w:rsidRDefault="009664E2" w:rsidP="009664E2">
      <w:pPr>
        <w:pStyle w:val="ListLevel2"/>
      </w:pPr>
      <w:r w:rsidRPr="009664E2">
        <w:t xml:space="preserve">Проект извещения о проведении OK-Д (двухэтапный конкурс); </w:t>
      </w:r>
    </w:p>
    <w:p w14:paraId="1E841FE9" w14:textId="77777777" w:rsidR="009664E2" w:rsidRPr="009664E2" w:rsidRDefault="009664E2" w:rsidP="009664E2">
      <w:pPr>
        <w:pStyle w:val="ListLevel2"/>
      </w:pPr>
      <w:r w:rsidRPr="009664E2">
        <w:t xml:space="preserve">Проект извещения о проведении OK-ОУ (конкурс с ограниченным участием); </w:t>
      </w:r>
    </w:p>
    <w:p w14:paraId="4DC8E3F8" w14:textId="77777777" w:rsidR="009664E2" w:rsidRPr="009664E2" w:rsidRDefault="009664E2" w:rsidP="009664E2">
      <w:pPr>
        <w:pStyle w:val="ListLevel2"/>
      </w:pPr>
      <w:r w:rsidRPr="009664E2">
        <w:lastRenderedPageBreak/>
        <w:t xml:space="preserve">Проект извещения о проведении ПО (предварительный отбор); </w:t>
      </w:r>
    </w:p>
    <w:p w14:paraId="2EDE6F05" w14:textId="77777777" w:rsidR="009664E2" w:rsidRPr="009664E2" w:rsidRDefault="009664E2" w:rsidP="009664E2">
      <w:pPr>
        <w:pStyle w:val="ListLevel2"/>
      </w:pPr>
      <w:r w:rsidRPr="009664E2">
        <w:t xml:space="preserve">Проект извещения о проведении ЗакА (закрытый аукцион); </w:t>
      </w:r>
    </w:p>
    <w:p w14:paraId="2655E910" w14:textId="77777777" w:rsidR="009664E2" w:rsidRPr="009664E2" w:rsidRDefault="009664E2" w:rsidP="009664E2">
      <w:pPr>
        <w:pStyle w:val="ListLevel2"/>
      </w:pPr>
      <w:r w:rsidRPr="009664E2">
        <w:t xml:space="preserve">Проект извещения о проведении ЗакK (закрытый конкурс); </w:t>
      </w:r>
    </w:p>
    <w:p w14:paraId="48DAC0E9" w14:textId="77777777" w:rsidR="009664E2" w:rsidRPr="009664E2" w:rsidRDefault="009664E2" w:rsidP="009664E2">
      <w:pPr>
        <w:pStyle w:val="ListLevel2"/>
      </w:pPr>
      <w:r w:rsidRPr="009664E2">
        <w:t xml:space="preserve">Проект извещения о проведении ЗакK-Д (закрытый двухэтапный конкурс); </w:t>
      </w:r>
    </w:p>
    <w:p w14:paraId="0B278A08" w14:textId="77777777" w:rsidR="009664E2" w:rsidRPr="009664E2" w:rsidRDefault="009664E2" w:rsidP="009664E2">
      <w:pPr>
        <w:pStyle w:val="ListLevel2"/>
      </w:pPr>
      <w:r w:rsidRPr="009664E2">
        <w:t xml:space="preserve">Проект извещения о проведении ЗакK-ОУ (закрытый конкурс с ограниченным участием); </w:t>
      </w:r>
    </w:p>
    <w:p w14:paraId="06E71127" w14:textId="77777777" w:rsidR="009664E2" w:rsidRPr="009664E2" w:rsidRDefault="009664E2" w:rsidP="009664E2">
      <w:pPr>
        <w:pStyle w:val="ListLevel2"/>
      </w:pPr>
      <w:r w:rsidRPr="009664E2">
        <w:t xml:space="preserve">Проект извещения о проведении ЗK (запрос котировок); </w:t>
      </w:r>
    </w:p>
    <w:p w14:paraId="6989BA24" w14:textId="70CE2622" w:rsidR="009664E2" w:rsidRPr="009664E2" w:rsidRDefault="009664E2" w:rsidP="009664E2">
      <w:pPr>
        <w:pStyle w:val="ListLevel2"/>
      </w:pPr>
      <w:r w:rsidRPr="009664E2">
        <w:t>Проект общ</w:t>
      </w:r>
      <w:r w:rsidR="00CD72D7">
        <w:t>ей</w:t>
      </w:r>
      <w:r w:rsidRPr="009664E2">
        <w:t xml:space="preserve"> информации об объекте закупки и протокол рассмотрения и оценки заявок на участие в ЗК-БИ (запрос котировок без извещения); </w:t>
      </w:r>
    </w:p>
    <w:p w14:paraId="0EA0A998" w14:textId="77777777" w:rsidR="00A31CBD" w:rsidRDefault="009664E2" w:rsidP="00A31CBD">
      <w:pPr>
        <w:pStyle w:val="ListLevel2"/>
      </w:pPr>
      <w:r w:rsidRPr="009664E2">
        <w:t xml:space="preserve">Проект извещения о проведении ЗП (запрос предложений); </w:t>
      </w:r>
    </w:p>
    <w:p w14:paraId="1C26F47D" w14:textId="3841D693" w:rsidR="00A31CBD" w:rsidRPr="00A31CBD" w:rsidRDefault="00A31CBD" w:rsidP="00A31CBD">
      <w:pPr>
        <w:pStyle w:val="ListLevel2"/>
      </w:pPr>
      <w:r>
        <w:t>Проект</w:t>
      </w:r>
      <w:r w:rsidRPr="00A31CBD">
        <w:t xml:space="preserve"> изменений </w:t>
      </w:r>
      <w:r w:rsidRPr="009664E2">
        <w:t xml:space="preserve">извещения </w:t>
      </w:r>
      <w:r w:rsidRPr="00A31CBD">
        <w:t>в части лота</w:t>
      </w:r>
      <w:r>
        <w:t>;</w:t>
      </w:r>
    </w:p>
    <w:p w14:paraId="79E39D3C" w14:textId="77777777" w:rsidR="009664E2" w:rsidRPr="009664E2" w:rsidRDefault="009664E2" w:rsidP="009664E2">
      <w:pPr>
        <w:pStyle w:val="ListLevel2"/>
      </w:pPr>
      <w:r w:rsidRPr="009664E2">
        <w:t>Проект плана-графика в структурированной форме;</w:t>
      </w:r>
    </w:p>
    <w:p w14:paraId="2C1402E1" w14:textId="77777777" w:rsidR="009664E2" w:rsidRPr="009664E2" w:rsidRDefault="009664E2" w:rsidP="009664E2">
      <w:pPr>
        <w:pStyle w:val="ListLevel2"/>
      </w:pPr>
      <w:r w:rsidRPr="009664E2">
        <w:t>Проект изменения плана-графика</w:t>
      </w:r>
    </w:p>
    <w:p w14:paraId="16BF43CA" w14:textId="77777777" w:rsidR="009664E2" w:rsidRPr="009664E2" w:rsidRDefault="009664E2" w:rsidP="009664E2">
      <w:pPr>
        <w:pStyle w:val="ListLevel2"/>
      </w:pPr>
      <w:r w:rsidRPr="009664E2">
        <w:t>Проект плана-графика в неструктурированной форме</w:t>
      </w:r>
    </w:p>
    <w:p w14:paraId="42984BE3" w14:textId="77777777" w:rsidR="00465B05" w:rsidRPr="009664E2" w:rsidRDefault="00465B05" w:rsidP="00465B05">
      <w:pPr>
        <w:pStyle w:val="ListLevel2"/>
      </w:pPr>
      <w:r w:rsidRPr="009664E2">
        <w:t>Проект извещения об отмене определения поставщика (подрядчика, исполнителя) в части лота</w:t>
      </w:r>
    </w:p>
    <w:p w14:paraId="67A42372" w14:textId="77777777" w:rsidR="00465B05" w:rsidRPr="009664E2" w:rsidRDefault="00465B05" w:rsidP="00465B05">
      <w:pPr>
        <w:pStyle w:val="ListLevel2"/>
      </w:pPr>
      <w:r w:rsidRPr="009664E2">
        <w:t>Проект извещения о</w:t>
      </w:r>
      <w:r>
        <w:t xml:space="preserve"> внесении изменения в извещение в части лота</w:t>
      </w:r>
    </w:p>
    <w:p w14:paraId="1EF0C068" w14:textId="77777777" w:rsidR="00BF0DB9" w:rsidRDefault="00BF0DB9" w:rsidP="009664E2">
      <w:pPr>
        <w:pStyle w:val="ListLevel2"/>
      </w:pPr>
      <w:r>
        <w:t>Проект и</w:t>
      </w:r>
      <w:r w:rsidRPr="002061AF">
        <w:t>звещени</w:t>
      </w:r>
      <w:r>
        <w:t>я</w:t>
      </w:r>
      <w:r w:rsidRPr="002061AF">
        <w:t xml:space="preserve"> об отказе от проведения</w:t>
      </w:r>
      <w:r>
        <w:t xml:space="preserve"> процедуры размещения заказа;</w:t>
      </w:r>
    </w:p>
    <w:p w14:paraId="15121027" w14:textId="50D19F77" w:rsidR="00BF0DB9" w:rsidRDefault="00BF0DB9" w:rsidP="00D67AA6">
      <w:pPr>
        <w:pStyle w:val="ListLevel2"/>
      </w:pPr>
      <w:r>
        <w:t xml:space="preserve">Проект </w:t>
      </w:r>
      <w:r w:rsidR="00D67AA6">
        <w:t>р</w:t>
      </w:r>
      <w:r w:rsidR="00D67AA6" w:rsidRPr="00D67AA6">
        <w:t>азъяснения положений документации по запросу ЭП</w:t>
      </w:r>
      <w:r w:rsidRPr="00D67AA6">
        <w:t>;</w:t>
      </w:r>
    </w:p>
    <w:p w14:paraId="71026EBF" w14:textId="77777777" w:rsidR="00BF0DB9" w:rsidRDefault="009664E2" w:rsidP="00BF0DB9">
      <w:pPr>
        <w:pStyle w:val="ListLevel2"/>
      </w:pPr>
      <w:r>
        <w:t>Проект контракта</w:t>
      </w:r>
      <w:r w:rsidR="00BF0DB9">
        <w:t>;</w:t>
      </w:r>
    </w:p>
    <w:p w14:paraId="055F99A4" w14:textId="77777777" w:rsidR="009664E2" w:rsidRDefault="009664E2" w:rsidP="00BF0DB9">
      <w:pPr>
        <w:pStyle w:val="ListLevel2"/>
      </w:pPr>
      <w:r>
        <w:t>Проект сведений об исполнении</w:t>
      </w:r>
      <w:r w:rsidRPr="009664E2">
        <w:t>/</w:t>
      </w:r>
      <w:r>
        <w:t>расторжении контракта</w:t>
      </w:r>
      <w:r w:rsidR="003C00F8">
        <w:t>;</w:t>
      </w:r>
    </w:p>
    <w:p w14:paraId="3F95CC9E" w14:textId="77777777" w:rsidR="009664E2" w:rsidRDefault="009664E2" w:rsidP="00BF0DB9">
      <w:pPr>
        <w:pStyle w:val="ListLevel2"/>
      </w:pPr>
      <w:r>
        <w:t>Проект информации об отмене исполнения</w:t>
      </w:r>
      <w:r w:rsidRPr="009664E2">
        <w:t>/</w:t>
      </w:r>
      <w:r>
        <w:t>расторжения</w:t>
      </w:r>
      <w:r w:rsidR="003C00F8">
        <w:t>;</w:t>
      </w:r>
    </w:p>
    <w:p w14:paraId="70D7B165" w14:textId="77777777" w:rsidR="003C00F8" w:rsidRPr="003C00F8" w:rsidRDefault="003C00F8" w:rsidP="003C00F8">
      <w:pPr>
        <w:pStyle w:val="ListLevel2"/>
      </w:pPr>
      <w:r>
        <w:t>Проект и</w:t>
      </w:r>
      <w:r w:rsidRPr="002061AF">
        <w:t>звещени</w:t>
      </w:r>
      <w:r>
        <w:t>я</w:t>
      </w:r>
      <w:r w:rsidRPr="002061AF">
        <w:t xml:space="preserve"> </w:t>
      </w:r>
      <w:r w:rsidRPr="003C00F8">
        <w:t>о продлении срока подачи котировочных заявок</w:t>
      </w:r>
      <w:r>
        <w:t>;</w:t>
      </w:r>
    </w:p>
    <w:p w14:paraId="1DBD7464" w14:textId="77777777" w:rsidR="003C00F8" w:rsidRPr="003C00F8" w:rsidRDefault="003C00F8" w:rsidP="003C00F8">
      <w:pPr>
        <w:pStyle w:val="ListLevel2"/>
      </w:pPr>
      <w:r>
        <w:t>Проект уведомления</w:t>
      </w:r>
      <w:r w:rsidRPr="003C00F8">
        <w:t xml:space="preserve"> о продлении срока рассмотрения и оценки заявок</w:t>
      </w:r>
      <w:r>
        <w:t>;</w:t>
      </w:r>
    </w:p>
    <w:p w14:paraId="0826EE2F" w14:textId="77777777" w:rsidR="003C00F8" w:rsidRPr="003C00F8" w:rsidRDefault="003C00F8" w:rsidP="003C00F8">
      <w:pPr>
        <w:pStyle w:val="ListLevel2"/>
      </w:pPr>
      <w:r w:rsidRPr="003C00F8">
        <w:t>Информация о документе закупки</w:t>
      </w:r>
      <w:r>
        <w:t xml:space="preserve"> в неструктурированном виде;</w:t>
      </w:r>
    </w:p>
    <w:p w14:paraId="588C29FC" w14:textId="2B099B04" w:rsidR="003C00F8" w:rsidRDefault="003C00F8" w:rsidP="003C00F8">
      <w:pPr>
        <w:pStyle w:val="ListLevel2"/>
      </w:pPr>
      <w:r w:rsidRPr="003C00F8">
        <w:t>Информация об отмене документа закупки</w:t>
      </w:r>
      <w:r w:rsidR="0067114A">
        <w:t>;</w:t>
      </w:r>
    </w:p>
    <w:p w14:paraId="6BC621BF" w14:textId="31E60BCA" w:rsidR="0067114A" w:rsidRDefault="0067114A" w:rsidP="0067114A">
      <w:pPr>
        <w:pStyle w:val="ListLevel2"/>
      </w:pPr>
      <w:r>
        <w:t>Проект п</w:t>
      </w:r>
      <w:r w:rsidRPr="0067114A">
        <w:t>ротокол</w:t>
      </w:r>
      <w:r>
        <w:t>а</w:t>
      </w:r>
      <w:r w:rsidRPr="0067114A">
        <w:t xml:space="preserve"> рассмотрения и оценки заявок в ЗК</w:t>
      </w:r>
      <w:r w:rsidR="00BA49DA">
        <w:t xml:space="preserve"> </w:t>
      </w:r>
      <w:r w:rsidR="00BA49DA" w:rsidRPr="009664E2">
        <w:t>(запрос котировок)</w:t>
      </w:r>
      <w:r>
        <w:t>;</w:t>
      </w:r>
    </w:p>
    <w:p w14:paraId="5B148F3E" w14:textId="15516DD6" w:rsidR="00BA49DA" w:rsidRDefault="00BA49DA" w:rsidP="00BA49DA">
      <w:pPr>
        <w:pStyle w:val="ListLevel2"/>
      </w:pPr>
      <w:r>
        <w:t>Проект п</w:t>
      </w:r>
      <w:r w:rsidRPr="00BA49DA">
        <w:t>ротокол</w:t>
      </w:r>
      <w:r>
        <w:t>а</w:t>
      </w:r>
      <w:r w:rsidRPr="00BA49DA">
        <w:t xml:space="preserve"> рассмотрения и оценки заявок по результатам продления срока подачи заявок в ЗК</w:t>
      </w:r>
      <w:r>
        <w:t xml:space="preserve"> </w:t>
      </w:r>
      <w:r w:rsidRPr="009664E2">
        <w:t>(запрос котировок)</w:t>
      </w:r>
      <w:r>
        <w:t>;</w:t>
      </w:r>
    </w:p>
    <w:p w14:paraId="4DCCE97C" w14:textId="42792473" w:rsidR="0067114A" w:rsidRDefault="0067114A" w:rsidP="0067114A">
      <w:pPr>
        <w:pStyle w:val="ListLevel2"/>
      </w:pPr>
      <w:r>
        <w:t>Проект отмены структурированного п</w:t>
      </w:r>
      <w:r w:rsidRPr="0067114A">
        <w:t>ротокол</w:t>
      </w:r>
      <w:r>
        <w:t>а;</w:t>
      </w:r>
    </w:p>
    <w:p w14:paraId="2F8B1D90" w14:textId="56F60543" w:rsidR="001747A3" w:rsidRDefault="001747A3" w:rsidP="001747A3">
      <w:pPr>
        <w:pStyle w:val="ListLevel2"/>
      </w:pPr>
      <w:r>
        <w:t>Проект п</w:t>
      </w:r>
      <w:r w:rsidRPr="00BA49DA">
        <w:t>ротокол</w:t>
      </w:r>
      <w:r>
        <w:t>а</w:t>
      </w:r>
      <w:r w:rsidRPr="00BA49DA">
        <w:t xml:space="preserve"> вскрытия конвертов и открытия доступа к электронным документам заявок участников в ОК</w:t>
      </w:r>
      <w:r>
        <w:t xml:space="preserve"> (</w:t>
      </w:r>
      <w:r w:rsidRPr="009664E2">
        <w:t>открытый конкурс</w:t>
      </w:r>
      <w:r>
        <w:t>);</w:t>
      </w:r>
    </w:p>
    <w:p w14:paraId="06F9FC66" w14:textId="78DC8B78" w:rsidR="001747A3" w:rsidRDefault="001747A3" w:rsidP="001747A3">
      <w:pPr>
        <w:pStyle w:val="ListLevel2"/>
      </w:pPr>
      <w:r>
        <w:t>Проект п</w:t>
      </w:r>
      <w:r w:rsidRPr="00BA49DA">
        <w:t>ротокол</w:t>
      </w:r>
      <w:r>
        <w:t>а</w:t>
      </w:r>
      <w:r w:rsidRPr="00BA49DA">
        <w:t xml:space="preserve"> рассмотрения и оценки заявок на участие в конкурсе в ОК</w:t>
      </w:r>
      <w:r>
        <w:t xml:space="preserve"> (</w:t>
      </w:r>
      <w:r w:rsidRPr="009664E2">
        <w:t>открытый конкурс</w:t>
      </w:r>
      <w:r>
        <w:t>);</w:t>
      </w:r>
    </w:p>
    <w:p w14:paraId="3F549BCA" w14:textId="4B6A073E" w:rsidR="001747A3" w:rsidRDefault="001747A3" w:rsidP="001747A3">
      <w:pPr>
        <w:pStyle w:val="ListLevel2"/>
      </w:pPr>
      <w:r>
        <w:lastRenderedPageBreak/>
        <w:t>Проект п</w:t>
      </w:r>
      <w:r w:rsidRPr="00BA49DA">
        <w:t>ротокол</w:t>
      </w:r>
      <w:r>
        <w:t>а</w:t>
      </w:r>
      <w:r w:rsidRPr="00BA49DA">
        <w:t xml:space="preserve"> рассмотрения единственной заявки в ОК</w:t>
      </w:r>
      <w:r>
        <w:t xml:space="preserve"> (</w:t>
      </w:r>
      <w:r w:rsidRPr="009664E2">
        <w:t>открытый конкурс</w:t>
      </w:r>
      <w:r>
        <w:t>);</w:t>
      </w:r>
    </w:p>
    <w:p w14:paraId="2BE959D8" w14:textId="2C0AC110" w:rsidR="001747A3" w:rsidRDefault="001747A3" w:rsidP="001747A3">
      <w:pPr>
        <w:pStyle w:val="ListLevel2"/>
      </w:pPr>
      <w:r>
        <w:t>Проект п</w:t>
      </w:r>
      <w:r w:rsidRPr="00BA49DA">
        <w:t>ротокол</w:t>
      </w:r>
      <w:r>
        <w:t>а</w:t>
      </w:r>
      <w:r w:rsidRPr="00BA49DA">
        <w:t xml:space="preserve"> вскрытия конвертов и открытия доступа к электронным документам заявок участников в ОК-ОУ</w:t>
      </w:r>
      <w:r>
        <w:t xml:space="preserve"> </w:t>
      </w:r>
      <w:r w:rsidRPr="009664E2">
        <w:t>(конкурс с ограниченным участием)</w:t>
      </w:r>
      <w:r>
        <w:t>;</w:t>
      </w:r>
    </w:p>
    <w:p w14:paraId="3228758F" w14:textId="02EC03A9" w:rsidR="001747A3" w:rsidRDefault="001747A3" w:rsidP="001747A3">
      <w:pPr>
        <w:pStyle w:val="ListLevel2"/>
      </w:pPr>
      <w:r>
        <w:t>Проект п</w:t>
      </w:r>
      <w:r w:rsidRPr="00BA49DA">
        <w:t>ротокол</w:t>
      </w:r>
      <w:r>
        <w:t>а</w:t>
      </w:r>
      <w:r w:rsidRPr="00BA49DA">
        <w:t xml:space="preserve"> предквалификационного отбора в ОК-ОУ</w:t>
      </w:r>
      <w:r>
        <w:t xml:space="preserve"> </w:t>
      </w:r>
      <w:r w:rsidRPr="009664E2">
        <w:t>(конкурс с ограниченным участием)</w:t>
      </w:r>
      <w:r>
        <w:t>;</w:t>
      </w:r>
    </w:p>
    <w:p w14:paraId="5532AA5E" w14:textId="3DCB1F2B" w:rsidR="001747A3" w:rsidRDefault="001747A3" w:rsidP="001747A3">
      <w:pPr>
        <w:pStyle w:val="ListLevel2"/>
      </w:pPr>
      <w:r>
        <w:t>Проект п</w:t>
      </w:r>
      <w:r w:rsidRPr="00BA49DA">
        <w:t>ротокол</w:t>
      </w:r>
      <w:r>
        <w:t>а</w:t>
      </w:r>
      <w:r w:rsidRPr="00BA49DA">
        <w:t xml:space="preserve"> рассмотрения и оценки заявок на участие в конкурсе в ОК-ОУ</w:t>
      </w:r>
      <w:r>
        <w:t xml:space="preserve"> </w:t>
      </w:r>
      <w:r w:rsidRPr="009664E2">
        <w:t>(конкурс с ограниченным участием)</w:t>
      </w:r>
      <w:r>
        <w:t>;</w:t>
      </w:r>
    </w:p>
    <w:p w14:paraId="13BEB390" w14:textId="783FD26B" w:rsidR="001747A3" w:rsidRDefault="001747A3" w:rsidP="001747A3">
      <w:pPr>
        <w:pStyle w:val="ListLevel2"/>
      </w:pPr>
      <w:r>
        <w:t>Проект п</w:t>
      </w:r>
      <w:r w:rsidRPr="00BA49DA">
        <w:t>ротокол</w:t>
      </w:r>
      <w:r>
        <w:t>а</w:t>
      </w:r>
      <w:r w:rsidRPr="00BA49DA">
        <w:t xml:space="preserve"> рассмот</w:t>
      </w:r>
      <w:r>
        <w:t>рения единственной заявки в ОК-</w:t>
      </w:r>
      <w:r w:rsidRPr="00BA49DA">
        <w:t>ОУ</w:t>
      </w:r>
      <w:r>
        <w:t xml:space="preserve"> </w:t>
      </w:r>
      <w:r w:rsidRPr="009664E2">
        <w:t>(конкурс с ограниченным участием)</w:t>
      </w:r>
      <w:r>
        <w:t>;</w:t>
      </w:r>
    </w:p>
    <w:p w14:paraId="7C127E08" w14:textId="1D9B48D0" w:rsidR="001747A3" w:rsidRDefault="001747A3" w:rsidP="001747A3">
      <w:pPr>
        <w:pStyle w:val="ListLevel2"/>
      </w:pPr>
      <w:r>
        <w:t>Проект п</w:t>
      </w:r>
      <w:r w:rsidRPr="001747A3">
        <w:t>ротокол</w:t>
      </w:r>
      <w:r>
        <w:t>а</w:t>
      </w:r>
      <w:r w:rsidRPr="001747A3">
        <w:t xml:space="preserve"> об отказе от заключения контракта</w:t>
      </w:r>
      <w:r w:rsidR="009E6A0F">
        <w:t>;</w:t>
      </w:r>
    </w:p>
    <w:p w14:paraId="1A8D47AD" w14:textId="7ED280F4" w:rsidR="001B08FD" w:rsidRDefault="001B08FD" w:rsidP="001B08FD">
      <w:pPr>
        <w:pStyle w:val="ListLevel2"/>
      </w:pPr>
      <w:r>
        <w:t>Проект</w:t>
      </w:r>
      <w:r w:rsidRPr="001B08FD">
        <w:t xml:space="preserve"> </w:t>
      </w:r>
      <w:r>
        <w:t xml:space="preserve">протокола </w:t>
      </w:r>
      <w:r w:rsidRPr="001B08FD">
        <w:t>признания участника уклонившимся от заключения контракта</w:t>
      </w:r>
      <w:r>
        <w:t>;</w:t>
      </w:r>
    </w:p>
    <w:p w14:paraId="4323B427" w14:textId="4AC26C59" w:rsidR="00051A7E" w:rsidRDefault="001747A3" w:rsidP="00051A7E">
      <w:pPr>
        <w:pStyle w:val="ListLevel2"/>
      </w:pPr>
      <w:r>
        <w:t>Проект о</w:t>
      </w:r>
      <w:r w:rsidR="00051A7E" w:rsidRPr="00051A7E">
        <w:t>бщ</w:t>
      </w:r>
      <w:r>
        <w:t>ей</w:t>
      </w:r>
      <w:r w:rsidR="00051A7E" w:rsidRPr="00051A7E">
        <w:t xml:space="preserve"> информаци</w:t>
      </w:r>
      <w:r>
        <w:t>и</w:t>
      </w:r>
      <w:r w:rsidR="00051A7E" w:rsidRPr="00051A7E">
        <w:t xml:space="preserve"> об объекте закупки и структурированный протокол  рассмотрения и оценки заявок на участие в ЗК-БИ  (</w:t>
      </w:r>
      <w:r w:rsidR="00051A7E">
        <w:t>запрос котировок без размещения извещения</w:t>
      </w:r>
      <w:r w:rsidR="00051A7E" w:rsidRPr="00051A7E">
        <w:t>)</w:t>
      </w:r>
      <w:r w:rsidR="00051A7E">
        <w:t>;</w:t>
      </w:r>
    </w:p>
    <w:p w14:paraId="27566ED4" w14:textId="4A1C5D12" w:rsidR="00051A7E" w:rsidRDefault="00051A7E" w:rsidP="00051A7E">
      <w:pPr>
        <w:pStyle w:val="ListLevel2"/>
      </w:pPr>
      <w:r>
        <w:t>Проект п</w:t>
      </w:r>
      <w:r w:rsidRPr="00051A7E">
        <w:t>ротокол</w:t>
      </w:r>
      <w:r>
        <w:t>а</w:t>
      </w:r>
      <w:r w:rsidRPr="00051A7E">
        <w:t xml:space="preserve"> рассмотрения и оценки заявок на участие в ЗК-БИ</w:t>
      </w:r>
      <w:r>
        <w:t xml:space="preserve"> (запрос котировок без размещения извещения)</w:t>
      </w:r>
      <w:r w:rsidRPr="00051A7E">
        <w:t xml:space="preserve"> по результатам продления срока подачи заявок</w:t>
      </w:r>
      <w:r>
        <w:t>;</w:t>
      </w:r>
    </w:p>
    <w:p w14:paraId="1535E60D" w14:textId="753C713B" w:rsidR="00051A7E" w:rsidRDefault="001747A3" w:rsidP="00051A7E">
      <w:pPr>
        <w:pStyle w:val="ListLevel2"/>
      </w:pPr>
      <w:r>
        <w:t>Проект о</w:t>
      </w:r>
      <w:r w:rsidR="00051A7E" w:rsidRPr="00051A7E">
        <w:t>тмен</w:t>
      </w:r>
      <w:r>
        <w:t>ы</w:t>
      </w:r>
      <w:r w:rsidR="00051A7E" w:rsidRPr="00051A7E">
        <w:t xml:space="preserve"> извещения об отмене определения поставщика (подрядчика, исполнителя) (в части лота)</w:t>
      </w:r>
      <w:r w:rsidR="00051A7E">
        <w:t>;</w:t>
      </w:r>
    </w:p>
    <w:p w14:paraId="765A0FB3" w14:textId="6F5D63A9" w:rsidR="00051A7E" w:rsidRDefault="001747A3" w:rsidP="00051A7E">
      <w:pPr>
        <w:pStyle w:val="ListLevel2"/>
      </w:pPr>
      <w:r>
        <w:t>Проект п</w:t>
      </w:r>
      <w:r w:rsidR="00051A7E" w:rsidRPr="00051A7E">
        <w:t>ротокол</w:t>
      </w:r>
      <w:r>
        <w:t>а</w:t>
      </w:r>
      <w:r w:rsidR="00051A7E" w:rsidRPr="00051A7E">
        <w:t xml:space="preserve"> вскрытия конвертов и открытия доступа к электронным документам первоначальных заявок участников в ОК-Д</w:t>
      </w:r>
      <w:r w:rsidR="00051A7E">
        <w:t xml:space="preserve"> (двухэтапный конкурс);</w:t>
      </w:r>
    </w:p>
    <w:p w14:paraId="7FCF335C" w14:textId="0AB3A298" w:rsidR="00051A7E" w:rsidRDefault="001747A3" w:rsidP="00051A7E">
      <w:pPr>
        <w:pStyle w:val="ListLevel2"/>
      </w:pPr>
      <w:r>
        <w:t>Проект п</w:t>
      </w:r>
      <w:r w:rsidR="00051A7E" w:rsidRPr="00051A7E">
        <w:t>ротокол</w:t>
      </w:r>
      <w:r>
        <w:t>а</w:t>
      </w:r>
      <w:r w:rsidR="00051A7E" w:rsidRPr="00051A7E">
        <w:t xml:space="preserve"> предквалификационного отбора в ОК-Д</w:t>
      </w:r>
      <w:r w:rsidR="00051A7E">
        <w:t xml:space="preserve"> (двухэтапный конкурс);</w:t>
      </w:r>
    </w:p>
    <w:p w14:paraId="1DAF4827" w14:textId="3DEB9AB6" w:rsidR="00051A7E" w:rsidRDefault="001747A3" w:rsidP="00051A7E">
      <w:pPr>
        <w:pStyle w:val="ListLevel2"/>
      </w:pPr>
      <w:r>
        <w:t>Проект п</w:t>
      </w:r>
      <w:r w:rsidR="00051A7E" w:rsidRPr="00051A7E">
        <w:t>ротокол</w:t>
      </w:r>
      <w:r>
        <w:t>а</w:t>
      </w:r>
      <w:r w:rsidR="00051A7E" w:rsidRPr="00051A7E">
        <w:t xml:space="preserve"> первого этапа в ОК-Д</w:t>
      </w:r>
      <w:r w:rsidR="00051A7E">
        <w:t xml:space="preserve"> (двухэтапный конкурс);</w:t>
      </w:r>
    </w:p>
    <w:p w14:paraId="5218DCF9" w14:textId="69A91714" w:rsidR="00051A7E" w:rsidRDefault="001747A3" w:rsidP="00051A7E">
      <w:pPr>
        <w:pStyle w:val="ListLevel2"/>
      </w:pPr>
      <w:r>
        <w:t>Проект п</w:t>
      </w:r>
      <w:r w:rsidR="00051A7E" w:rsidRPr="00051A7E">
        <w:t>ротокол</w:t>
      </w:r>
      <w:r>
        <w:t>а</w:t>
      </w:r>
      <w:r w:rsidR="00051A7E" w:rsidRPr="00051A7E">
        <w:t xml:space="preserve"> вскрытия конвертов и открытия доступа к электронным документам окончательных заявок участников в ОК-Д</w:t>
      </w:r>
      <w:r>
        <w:t xml:space="preserve"> (двухэтапный конкурс)</w:t>
      </w:r>
      <w:r w:rsidR="00051A7E">
        <w:t>;</w:t>
      </w:r>
    </w:p>
    <w:p w14:paraId="10674B8D" w14:textId="2BF9EF6C" w:rsidR="00051A7E" w:rsidRDefault="001747A3" w:rsidP="00051A7E">
      <w:pPr>
        <w:pStyle w:val="ListLevel2"/>
      </w:pPr>
      <w:r>
        <w:t>Проект п</w:t>
      </w:r>
      <w:r w:rsidR="00051A7E" w:rsidRPr="00051A7E">
        <w:t>ротокол</w:t>
      </w:r>
      <w:r>
        <w:t>а</w:t>
      </w:r>
      <w:r w:rsidR="00051A7E" w:rsidRPr="00051A7E">
        <w:t xml:space="preserve"> рассмотрения и оценки заявок на участие в конкурсе в ОК-Д</w:t>
      </w:r>
      <w:r>
        <w:t xml:space="preserve"> (двухэтапный конкурс);</w:t>
      </w:r>
    </w:p>
    <w:p w14:paraId="3D2B59E0" w14:textId="14580D62" w:rsidR="00051A7E" w:rsidRDefault="001747A3" w:rsidP="00051A7E">
      <w:pPr>
        <w:pStyle w:val="ListLevel2"/>
      </w:pPr>
      <w:r>
        <w:t>Проект п</w:t>
      </w:r>
      <w:r w:rsidR="00051A7E" w:rsidRPr="00051A7E">
        <w:t>ротокол</w:t>
      </w:r>
      <w:r>
        <w:t>а</w:t>
      </w:r>
      <w:r w:rsidR="00051A7E" w:rsidRPr="00051A7E">
        <w:t xml:space="preserve"> рассмотрения единственной заявки в ОК-Д</w:t>
      </w:r>
      <w:r>
        <w:t xml:space="preserve"> (двухэтапный конкурс);</w:t>
      </w:r>
    </w:p>
    <w:p w14:paraId="7FFA3638" w14:textId="660D4309" w:rsidR="00051A7E" w:rsidRDefault="001747A3" w:rsidP="00051A7E">
      <w:pPr>
        <w:pStyle w:val="ListLevel2"/>
      </w:pPr>
      <w:r>
        <w:t>Проект п</w:t>
      </w:r>
      <w:r w:rsidR="00051A7E" w:rsidRPr="00051A7E">
        <w:t>ротокол</w:t>
      </w:r>
      <w:r>
        <w:t>а</w:t>
      </w:r>
      <w:r w:rsidR="00051A7E" w:rsidRPr="00051A7E">
        <w:t xml:space="preserve"> предварительного отбора в ПО</w:t>
      </w:r>
      <w:r>
        <w:t xml:space="preserve"> (предварительный отбор);</w:t>
      </w:r>
    </w:p>
    <w:p w14:paraId="15806642" w14:textId="72447C95" w:rsidR="00051A7E" w:rsidRDefault="001747A3" w:rsidP="001747A3">
      <w:pPr>
        <w:pStyle w:val="ListLevel2"/>
      </w:pPr>
      <w:r>
        <w:lastRenderedPageBreak/>
        <w:t>Проект п</w:t>
      </w:r>
      <w:r w:rsidRPr="001747A3">
        <w:t>ротокол</w:t>
      </w:r>
      <w:r>
        <w:t>а</w:t>
      </w:r>
      <w:r w:rsidRPr="001747A3">
        <w:t xml:space="preserve"> выписки из протокола проведения запроса предложений в ЗП</w:t>
      </w:r>
      <w:r>
        <w:t xml:space="preserve"> (запрос предложений);</w:t>
      </w:r>
    </w:p>
    <w:p w14:paraId="23CC97D6" w14:textId="5B9DA15D" w:rsidR="001747A3" w:rsidRDefault="001747A3" w:rsidP="001747A3">
      <w:pPr>
        <w:pStyle w:val="ListLevel2"/>
      </w:pPr>
      <w:r>
        <w:t>Проект и</w:t>
      </w:r>
      <w:r w:rsidRPr="001747A3">
        <w:t>тогов</w:t>
      </w:r>
      <w:r>
        <w:t>ого</w:t>
      </w:r>
      <w:r w:rsidRPr="001747A3">
        <w:t xml:space="preserve"> протокол</w:t>
      </w:r>
      <w:r>
        <w:t>а</w:t>
      </w:r>
      <w:r w:rsidRPr="001747A3">
        <w:t xml:space="preserve"> в ЗП</w:t>
      </w:r>
      <w:r>
        <w:t xml:space="preserve"> (запрос предложений)</w:t>
      </w:r>
    </w:p>
    <w:p w14:paraId="65F94934" w14:textId="1A0022D8" w:rsidR="001747A3" w:rsidRDefault="001747A3" w:rsidP="001747A3">
      <w:pPr>
        <w:pStyle w:val="ListLevel2"/>
        <w:rPr>
          <w:ins w:id="12" w:author="Автор"/>
        </w:rPr>
      </w:pPr>
      <w:r>
        <w:t>Проект п</w:t>
      </w:r>
      <w:r w:rsidRPr="001747A3">
        <w:t>ротокол</w:t>
      </w:r>
      <w:r>
        <w:t>а</w:t>
      </w:r>
      <w:r w:rsidRPr="001747A3">
        <w:t xml:space="preserve"> проведения запроса предложений в ЗП</w:t>
      </w:r>
      <w:r>
        <w:t xml:space="preserve"> (запрос предложений);</w:t>
      </w:r>
    </w:p>
    <w:p w14:paraId="3EF6F604" w14:textId="77777777" w:rsidR="00C0212C" w:rsidRDefault="00C0212C" w:rsidP="00C0212C">
      <w:pPr>
        <w:pStyle w:val="ListLevel2"/>
        <w:rPr>
          <w:ins w:id="13" w:author="Автор"/>
        </w:rPr>
      </w:pPr>
      <w:ins w:id="14" w:author="Автор">
        <w:r>
          <w:t>Проект в</w:t>
        </w:r>
        <w:r w:rsidRPr="00C0212C">
          <w:t>ерси</w:t>
        </w:r>
        <w:r>
          <w:t>и</w:t>
        </w:r>
        <w:r w:rsidRPr="00C0212C">
          <w:t xml:space="preserve"> запроса цен товаров, работ, услуг</w:t>
        </w:r>
        <w:r>
          <w:t>;</w:t>
        </w:r>
      </w:ins>
    </w:p>
    <w:p w14:paraId="0913281F" w14:textId="1502BBC6" w:rsidR="00C0212C" w:rsidRDefault="00C0212C" w:rsidP="001747A3">
      <w:pPr>
        <w:pStyle w:val="ListLevel2"/>
      </w:pPr>
      <w:ins w:id="15" w:author="Автор">
        <w:r>
          <w:t>Проект отмены</w:t>
        </w:r>
        <w:r w:rsidRPr="00C0212C">
          <w:t xml:space="preserve"> запроса цен товаров, работ, услуг</w:t>
        </w:r>
        <w:r>
          <w:t>;</w:t>
        </w:r>
      </w:ins>
    </w:p>
    <w:p w14:paraId="14338922" w14:textId="30784E04" w:rsidR="00BF0DB9" w:rsidRPr="00824F46" w:rsidRDefault="00BF0DB9" w:rsidP="00AD5D02">
      <w:pPr>
        <w:pStyle w:val="BulletList"/>
        <w:numPr>
          <w:ilvl w:val="0"/>
          <w:numId w:val="41"/>
        </w:numPr>
        <w:ind w:left="1276" w:hanging="425"/>
        <w:rPr>
          <w:b/>
        </w:rPr>
      </w:pPr>
      <w:r w:rsidRPr="00824F46">
        <w:rPr>
          <w:b/>
        </w:rPr>
        <w:t xml:space="preserve">от </w:t>
      </w:r>
      <w:r w:rsidR="00905A79">
        <w:rPr>
          <w:b/>
        </w:rPr>
        <w:t>ЕИС</w:t>
      </w:r>
      <w:r w:rsidRPr="00824F46">
        <w:rPr>
          <w:b/>
        </w:rPr>
        <w:t xml:space="preserve"> во Внешние системы размещения заказа:</w:t>
      </w:r>
    </w:p>
    <w:p w14:paraId="18209600" w14:textId="77777777" w:rsidR="00D530F9" w:rsidRPr="009664E2" w:rsidRDefault="00D530F9" w:rsidP="00D530F9">
      <w:pPr>
        <w:pStyle w:val="ListLevel2"/>
      </w:pPr>
      <w:r>
        <w:t>И</w:t>
      </w:r>
      <w:r w:rsidRPr="009664E2">
        <w:t>звещени</w:t>
      </w:r>
      <w:r>
        <w:t>е</w:t>
      </w:r>
      <w:r w:rsidRPr="009664E2">
        <w:t xml:space="preserve"> о проведении ЭА (электронный аукцион);</w:t>
      </w:r>
    </w:p>
    <w:p w14:paraId="35273DC4" w14:textId="77777777" w:rsidR="00D530F9" w:rsidRPr="009664E2" w:rsidRDefault="00D530F9" w:rsidP="00D530F9">
      <w:pPr>
        <w:pStyle w:val="ListLevel2"/>
      </w:pPr>
      <w:r>
        <w:t>И</w:t>
      </w:r>
      <w:r w:rsidRPr="009664E2">
        <w:t>звещени</w:t>
      </w:r>
      <w:r>
        <w:t>е</w:t>
      </w:r>
      <w:r w:rsidRPr="009664E2">
        <w:t xml:space="preserve"> о проведении закупки у ЕП (единственного поставщика); </w:t>
      </w:r>
    </w:p>
    <w:p w14:paraId="3D7951C8" w14:textId="77777777" w:rsidR="00D530F9" w:rsidRPr="009664E2" w:rsidRDefault="00D530F9" w:rsidP="00D530F9">
      <w:pPr>
        <w:pStyle w:val="ListLevel2"/>
      </w:pPr>
      <w:r>
        <w:t>И</w:t>
      </w:r>
      <w:r w:rsidRPr="009664E2">
        <w:t>звещени</w:t>
      </w:r>
      <w:r>
        <w:t>е</w:t>
      </w:r>
      <w:r w:rsidRPr="009664E2">
        <w:t xml:space="preserve"> о проведении закупки многолотовым ИС (иной способ); </w:t>
      </w:r>
    </w:p>
    <w:p w14:paraId="72434DBB" w14:textId="77777777" w:rsidR="00D530F9" w:rsidRPr="009664E2" w:rsidRDefault="00D530F9" w:rsidP="00D530F9">
      <w:pPr>
        <w:pStyle w:val="ListLevel2"/>
      </w:pPr>
      <w:r>
        <w:t>И</w:t>
      </w:r>
      <w:r w:rsidRPr="009664E2">
        <w:t>звещени</w:t>
      </w:r>
      <w:r>
        <w:t>е</w:t>
      </w:r>
      <w:r w:rsidRPr="009664E2">
        <w:t xml:space="preserve"> о проведении закупки однолотовым ИС (иной способ); </w:t>
      </w:r>
    </w:p>
    <w:p w14:paraId="1B09E43D" w14:textId="77777777" w:rsidR="00D530F9" w:rsidRPr="009664E2" w:rsidRDefault="00D530F9" w:rsidP="00D530F9">
      <w:pPr>
        <w:pStyle w:val="ListLevel2"/>
      </w:pPr>
      <w:r>
        <w:t>И</w:t>
      </w:r>
      <w:r w:rsidRPr="009664E2">
        <w:t>звещени</w:t>
      </w:r>
      <w:r>
        <w:t>е</w:t>
      </w:r>
      <w:r w:rsidRPr="009664E2">
        <w:t xml:space="preserve"> о проведении OK (открытый конкурс); </w:t>
      </w:r>
    </w:p>
    <w:p w14:paraId="6585C1D0" w14:textId="77777777" w:rsidR="00D530F9" w:rsidRPr="009664E2" w:rsidRDefault="00D530F9" w:rsidP="00D530F9">
      <w:pPr>
        <w:pStyle w:val="ListLevel2"/>
      </w:pPr>
      <w:r>
        <w:t>И</w:t>
      </w:r>
      <w:r w:rsidRPr="009664E2">
        <w:t>звещени</w:t>
      </w:r>
      <w:r>
        <w:t>е</w:t>
      </w:r>
      <w:r w:rsidRPr="009664E2">
        <w:t xml:space="preserve"> о проведении OK-Д (двухэтапный конкурс); </w:t>
      </w:r>
    </w:p>
    <w:p w14:paraId="5769379B" w14:textId="77777777" w:rsidR="00D530F9" w:rsidRPr="009664E2" w:rsidRDefault="00D530F9" w:rsidP="00D530F9">
      <w:pPr>
        <w:pStyle w:val="ListLevel2"/>
      </w:pPr>
      <w:r>
        <w:t>И</w:t>
      </w:r>
      <w:r w:rsidRPr="009664E2">
        <w:t>звещени</w:t>
      </w:r>
      <w:r>
        <w:t>е</w:t>
      </w:r>
      <w:r w:rsidRPr="009664E2">
        <w:t xml:space="preserve"> о проведении OK-ОУ (конкурс с ограниченным участием); </w:t>
      </w:r>
    </w:p>
    <w:p w14:paraId="7A87167D" w14:textId="77777777" w:rsidR="00D530F9" w:rsidRPr="009664E2" w:rsidRDefault="00D530F9" w:rsidP="00D530F9">
      <w:pPr>
        <w:pStyle w:val="ListLevel2"/>
      </w:pPr>
      <w:r>
        <w:t>И</w:t>
      </w:r>
      <w:r w:rsidRPr="009664E2">
        <w:t>звещени</w:t>
      </w:r>
      <w:r>
        <w:t>е</w:t>
      </w:r>
      <w:r w:rsidRPr="009664E2">
        <w:t xml:space="preserve"> о проведении ПО (предварительный отбор); </w:t>
      </w:r>
    </w:p>
    <w:p w14:paraId="2B76A9CE" w14:textId="77777777" w:rsidR="00D530F9" w:rsidRPr="009664E2" w:rsidRDefault="00D530F9" w:rsidP="00D530F9">
      <w:pPr>
        <w:pStyle w:val="ListLevel2"/>
      </w:pPr>
      <w:r>
        <w:t>И</w:t>
      </w:r>
      <w:r w:rsidRPr="009664E2">
        <w:t>звещени</w:t>
      </w:r>
      <w:r>
        <w:t>е</w:t>
      </w:r>
      <w:r w:rsidRPr="009664E2">
        <w:t xml:space="preserve"> о проведении ЗакА (закрытый аукцион); </w:t>
      </w:r>
    </w:p>
    <w:p w14:paraId="025D0900" w14:textId="77777777" w:rsidR="00D530F9" w:rsidRPr="009664E2" w:rsidRDefault="00D530F9" w:rsidP="00D530F9">
      <w:pPr>
        <w:pStyle w:val="ListLevel2"/>
      </w:pPr>
      <w:r>
        <w:t>И</w:t>
      </w:r>
      <w:r w:rsidRPr="009664E2">
        <w:t>звещени</w:t>
      </w:r>
      <w:r>
        <w:t>е</w:t>
      </w:r>
      <w:r w:rsidRPr="009664E2">
        <w:t xml:space="preserve"> о проведении ЗакK (закрытый конкурс); </w:t>
      </w:r>
    </w:p>
    <w:p w14:paraId="462EEB37" w14:textId="77777777" w:rsidR="00D530F9" w:rsidRPr="009664E2" w:rsidRDefault="00D530F9" w:rsidP="00D530F9">
      <w:pPr>
        <w:pStyle w:val="ListLevel2"/>
      </w:pPr>
      <w:r>
        <w:t>И</w:t>
      </w:r>
      <w:r w:rsidRPr="009664E2">
        <w:t>звещени</w:t>
      </w:r>
      <w:r>
        <w:t>е</w:t>
      </w:r>
      <w:r w:rsidRPr="009664E2">
        <w:t xml:space="preserve"> о проведении ЗакK-Д (закрытый двухэтапный конкурс); </w:t>
      </w:r>
    </w:p>
    <w:p w14:paraId="110268E3" w14:textId="77777777" w:rsidR="00D530F9" w:rsidRPr="009664E2" w:rsidRDefault="00D530F9" w:rsidP="00D530F9">
      <w:pPr>
        <w:pStyle w:val="ListLevel2"/>
      </w:pPr>
      <w:r>
        <w:t>И</w:t>
      </w:r>
      <w:r w:rsidRPr="009664E2">
        <w:t>звещени</w:t>
      </w:r>
      <w:r>
        <w:t>е</w:t>
      </w:r>
      <w:r w:rsidRPr="009664E2">
        <w:t xml:space="preserve"> о проведении ЗакK-ОУ (закрытый конкурс с ограниченным участием); </w:t>
      </w:r>
    </w:p>
    <w:p w14:paraId="247E9705" w14:textId="77777777" w:rsidR="00D530F9" w:rsidRPr="009664E2" w:rsidRDefault="00D530F9" w:rsidP="00D530F9">
      <w:pPr>
        <w:pStyle w:val="ListLevel2"/>
      </w:pPr>
      <w:r>
        <w:t>И</w:t>
      </w:r>
      <w:r w:rsidRPr="009664E2">
        <w:t>звещени</w:t>
      </w:r>
      <w:r>
        <w:t>е</w:t>
      </w:r>
      <w:r w:rsidRPr="009664E2">
        <w:t xml:space="preserve"> о проведении ЗK (запрос котировок); </w:t>
      </w:r>
    </w:p>
    <w:p w14:paraId="27746A64" w14:textId="77777777" w:rsidR="00D530F9" w:rsidRPr="009664E2" w:rsidRDefault="00D530F9" w:rsidP="00D530F9">
      <w:pPr>
        <w:pStyle w:val="ListLevel2"/>
      </w:pPr>
      <w:r>
        <w:t>О</w:t>
      </w:r>
      <w:r w:rsidRPr="009664E2">
        <w:t xml:space="preserve">бщая информации об объекте закупки и протокол рассмотрения и оценки заявок на участие в ЗК-БИ (запрос котировок без извещения); </w:t>
      </w:r>
    </w:p>
    <w:p w14:paraId="3822546C" w14:textId="77777777" w:rsidR="00D530F9" w:rsidRDefault="00D530F9" w:rsidP="00D530F9">
      <w:pPr>
        <w:pStyle w:val="ListLevel2"/>
      </w:pPr>
      <w:r>
        <w:t>И</w:t>
      </w:r>
      <w:r w:rsidRPr="009664E2">
        <w:t>звещени</w:t>
      </w:r>
      <w:r>
        <w:t>е</w:t>
      </w:r>
      <w:r w:rsidRPr="009664E2">
        <w:t xml:space="preserve"> о проведении ЗП (запрос предложений); </w:t>
      </w:r>
    </w:p>
    <w:p w14:paraId="180D81C3" w14:textId="77777777" w:rsidR="00D530F9" w:rsidRPr="009664E2" w:rsidRDefault="00D530F9" w:rsidP="00D530F9">
      <w:pPr>
        <w:pStyle w:val="ListLevel2"/>
      </w:pPr>
      <w:r>
        <w:t>П</w:t>
      </w:r>
      <w:r w:rsidRPr="009664E2">
        <w:t>лан-график в структурированной форме;</w:t>
      </w:r>
    </w:p>
    <w:p w14:paraId="5937D71A" w14:textId="77777777" w:rsidR="00D530F9" w:rsidRPr="009664E2" w:rsidRDefault="00D530F9" w:rsidP="00D530F9">
      <w:pPr>
        <w:pStyle w:val="ListLevel2"/>
      </w:pPr>
      <w:r>
        <w:t>И</w:t>
      </w:r>
      <w:r w:rsidRPr="009664E2">
        <w:t>зменени</w:t>
      </w:r>
      <w:r>
        <w:t>е</w:t>
      </w:r>
      <w:r w:rsidRPr="009664E2">
        <w:t xml:space="preserve"> плана-графика</w:t>
      </w:r>
      <w:r>
        <w:rPr>
          <w:lang w:val="en-US"/>
        </w:rPr>
        <w:t>;</w:t>
      </w:r>
    </w:p>
    <w:p w14:paraId="4E43E24D" w14:textId="77777777" w:rsidR="00D530F9" w:rsidRPr="009664E2" w:rsidRDefault="00D530F9" w:rsidP="00D530F9">
      <w:pPr>
        <w:pStyle w:val="ListLevel2"/>
      </w:pPr>
      <w:r>
        <w:t>П</w:t>
      </w:r>
      <w:r w:rsidRPr="009664E2">
        <w:t>лан-график в неструктурированной форме</w:t>
      </w:r>
      <w:r w:rsidRPr="00D530F9">
        <w:t>;</w:t>
      </w:r>
    </w:p>
    <w:p w14:paraId="1D4D865B" w14:textId="77777777" w:rsidR="00D530F9" w:rsidRPr="009664E2" w:rsidRDefault="00D530F9" w:rsidP="00D530F9">
      <w:pPr>
        <w:pStyle w:val="ListLevel2"/>
      </w:pPr>
      <w:r>
        <w:t>И</w:t>
      </w:r>
      <w:r w:rsidRPr="009664E2">
        <w:t>звещени</w:t>
      </w:r>
      <w:r>
        <w:t>е</w:t>
      </w:r>
      <w:r w:rsidRPr="009664E2">
        <w:t xml:space="preserve"> об отмене определения поставщика (подрядчика, исполнителя) в части лота</w:t>
      </w:r>
      <w:r w:rsidRPr="00D530F9">
        <w:t>;</w:t>
      </w:r>
    </w:p>
    <w:p w14:paraId="4228177E" w14:textId="77777777" w:rsidR="008974BA" w:rsidRPr="009664E2" w:rsidRDefault="008974BA" w:rsidP="008974BA">
      <w:pPr>
        <w:pStyle w:val="ListLevel2"/>
      </w:pPr>
      <w:r>
        <w:t>И</w:t>
      </w:r>
      <w:r w:rsidRPr="009664E2">
        <w:t>звещени</w:t>
      </w:r>
      <w:r>
        <w:t>е</w:t>
      </w:r>
      <w:r w:rsidRPr="009664E2">
        <w:t xml:space="preserve"> о</w:t>
      </w:r>
      <w:r>
        <w:t xml:space="preserve"> внесении изменения в извещение</w:t>
      </w:r>
      <w:r w:rsidRPr="009664E2">
        <w:t xml:space="preserve"> в части лота</w:t>
      </w:r>
      <w:r w:rsidRPr="00D530F9">
        <w:t>;</w:t>
      </w:r>
    </w:p>
    <w:p w14:paraId="171A0CBA" w14:textId="77777777" w:rsidR="00D530F9" w:rsidRDefault="00D530F9" w:rsidP="00D530F9">
      <w:pPr>
        <w:pStyle w:val="ListLevel2"/>
      </w:pPr>
      <w:r>
        <w:t>И</w:t>
      </w:r>
      <w:r w:rsidRPr="009664E2">
        <w:t>звещени</w:t>
      </w:r>
      <w:r>
        <w:t>е</w:t>
      </w:r>
      <w:r w:rsidRPr="009664E2">
        <w:t xml:space="preserve"> </w:t>
      </w:r>
      <w:r w:rsidRPr="002061AF">
        <w:t>об отказе от проведения</w:t>
      </w:r>
      <w:r>
        <w:t xml:space="preserve"> процедуры размещения заказа;</w:t>
      </w:r>
    </w:p>
    <w:p w14:paraId="5D66E7C7" w14:textId="77777777" w:rsidR="00BF0DB9" w:rsidRDefault="00BF0DB9" w:rsidP="00BF0DB9">
      <w:pPr>
        <w:pStyle w:val="ListLevel2"/>
      </w:pPr>
      <w:r w:rsidRPr="002061AF">
        <w:t xml:space="preserve">Сведения о </w:t>
      </w:r>
      <w:r>
        <w:t>государственном или муниципальном контракте;</w:t>
      </w:r>
    </w:p>
    <w:p w14:paraId="4FD69D93" w14:textId="77777777" w:rsidR="00BF0DB9" w:rsidRPr="00CB403B" w:rsidRDefault="00BF0DB9" w:rsidP="00BF0DB9">
      <w:pPr>
        <w:pStyle w:val="ListLevel2"/>
      </w:pPr>
      <w:r w:rsidRPr="002061AF">
        <w:t>Сведения об исполнении (прекращении действия) контракта</w:t>
      </w:r>
      <w:r w:rsidRPr="00CB403B">
        <w:t>;</w:t>
      </w:r>
    </w:p>
    <w:p w14:paraId="7767F9E6" w14:textId="77777777" w:rsidR="00BF0DB9" w:rsidRDefault="00BF0DB9" w:rsidP="00BF0DB9">
      <w:pPr>
        <w:pStyle w:val="ListLevel2"/>
      </w:pPr>
      <w:r>
        <w:t>Сведения об аннулировании контракта;</w:t>
      </w:r>
    </w:p>
    <w:p w14:paraId="6AEAE32A" w14:textId="77777777" w:rsidR="003C00F8" w:rsidRPr="003C00F8" w:rsidRDefault="003C00F8" w:rsidP="003C00F8">
      <w:pPr>
        <w:pStyle w:val="ListLevel2"/>
      </w:pPr>
      <w:r>
        <w:t>И</w:t>
      </w:r>
      <w:r w:rsidRPr="002061AF">
        <w:t>звещени</w:t>
      </w:r>
      <w:r>
        <w:t>е</w:t>
      </w:r>
      <w:r w:rsidRPr="002061AF">
        <w:t xml:space="preserve"> </w:t>
      </w:r>
      <w:r w:rsidRPr="003C00F8">
        <w:t>о продлении срока подачи котировочных заявок</w:t>
      </w:r>
      <w:r>
        <w:t>;</w:t>
      </w:r>
    </w:p>
    <w:p w14:paraId="5019B0C7" w14:textId="77777777" w:rsidR="003C00F8" w:rsidRPr="003C00F8" w:rsidRDefault="003C00F8" w:rsidP="003C00F8">
      <w:pPr>
        <w:pStyle w:val="ListLevel2"/>
      </w:pPr>
      <w:r>
        <w:t>Уведомление</w:t>
      </w:r>
      <w:r w:rsidRPr="003C00F8">
        <w:t xml:space="preserve"> о продлении срока рассмотрения и оценки заявок</w:t>
      </w:r>
      <w:r>
        <w:t>;</w:t>
      </w:r>
    </w:p>
    <w:p w14:paraId="049F9924" w14:textId="77777777" w:rsidR="003C00F8" w:rsidRPr="003C00F8" w:rsidRDefault="003C00F8" w:rsidP="003C00F8">
      <w:pPr>
        <w:pStyle w:val="ListLevel2"/>
      </w:pPr>
      <w:r w:rsidRPr="003C00F8">
        <w:t>Информация о документе закупки</w:t>
      </w:r>
      <w:r>
        <w:t xml:space="preserve"> в неструктурированном виде;</w:t>
      </w:r>
    </w:p>
    <w:p w14:paraId="79C29B31" w14:textId="3230E8EC" w:rsidR="003C00F8" w:rsidRDefault="003C00F8" w:rsidP="003C00F8">
      <w:pPr>
        <w:pStyle w:val="ListLevel2"/>
      </w:pPr>
      <w:r w:rsidRPr="003C00F8">
        <w:lastRenderedPageBreak/>
        <w:t>Информация об отмене документа закупки</w:t>
      </w:r>
      <w:r w:rsidR="00BA49DA">
        <w:t>;</w:t>
      </w:r>
    </w:p>
    <w:p w14:paraId="25CFDBD3" w14:textId="4D771695" w:rsidR="00BA49DA" w:rsidRDefault="00BA49DA" w:rsidP="003C00F8">
      <w:pPr>
        <w:pStyle w:val="ListLevel2"/>
      </w:pPr>
      <w:r>
        <w:t>П</w:t>
      </w:r>
      <w:r w:rsidRPr="0067114A">
        <w:t>ротокол рассмотрения и оценки заявок в ЗК</w:t>
      </w:r>
      <w:r>
        <w:t xml:space="preserve"> </w:t>
      </w:r>
      <w:r w:rsidRPr="009664E2">
        <w:t>(запрос котировок)</w:t>
      </w:r>
      <w:r>
        <w:t>;</w:t>
      </w:r>
    </w:p>
    <w:p w14:paraId="1F86FD43" w14:textId="5A22FB35" w:rsidR="00BA49DA" w:rsidRDefault="00BA49DA" w:rsidP="00BA49DA">
      <w:pPr>
        <w:pStyle w:val="ListLevel2"/>
      </w:pPr>
      <w:r w:rsidRPr="00BA49DA">
        <w:t>Протокол рассмотрения и оценки заявок по результатам продления срока подачи заявок в ЗК</w:t>
      </w:r>
      <w:r>
        <w:t xml:space="preserve"> </w:t>
      </w:r>
      <w:r w:rsidRPr="009664E2">
        <w:t>(запрос котировок)</w:t>
      </w:r>
      <w:r>
        <w:t>;</w:t>
      </w:r>
    </w:p>
    <w:p w14:paraId="53907E01" w14:textId="31F6AABC" w:rsidR="00BA49DA" w:rsidRDefault="00BA49DA" w:rsidP="003C00F8">
      <w:pPr>
        <w:pStyle w:val="ListLevel2"/>
      </w:pPr>
      <w:r>
        <w:t>Отмена структурированного п</w:t>
      </w:r>
      <w:r w:rsidRPr="0067114A">
        <w:t>ротокол</w:t>
      </w:r>
      <w:r>
        <w:t>а;</w:t>
      </w:r>
    </w:p>
    <w:p w14:paraId="632C34E9" w14:textId="53C9F927" w:rsidR="00BA49DA" w:rsidRDefault="00BA49DA" w:rsidP="00BA49DA">
      <w:pPr>
        <w:pStyle w:val="ListLevel2"/>
      </w:pPr>
      <w:r w:rsidRPr="00BA49DA">
        <w:t>Протокол вскрытия конвертов и открытия доступа к электронным документам заявок участников в ОК</w:t>
      </w:r>
      <w:r>
        <w:t xml:space="preserve"> (</w:t>
      </w:r>
      <w:r w:rsidRPr="009664E2">
        <w:t>открытый конкурс</w:t>
      </w:r>
      <w:r>
        <w:t>);</w:t>
      </w:r>
    </w:p>
    <w:p w14:paraId="71AE2F8F" w14:textId="365C910E" w:rsidR="00BA49DA" w:rsidRDefault="00BA49DA" w:rsidP="00BA49DA">
      <w:pPr>
        <w:pStyle w:val="ListLevel2"/>
      </w:pPr>
      <w:r w:rsidRPr="00BA49DA">
        <w:t>Протокол рассмотрения и оценки заявок на участие в конкурсе в ОК</w:t>
      </w:r>
      <w:r>
        <w:t xml:space="preserve"> (</w:t>
      </w:r>
      <w:r w:rsidRPr="009664E2">
        <w:t>открытый конкурс</w:t>
      </w:r>
      <w:r>
        <w:t>);</w:t>
      </w:r>
    </w:p>
    <w:p w14:paraId="38D82311" w14:textId="114C2D18" w:rsidR="00BA49DA" w:rsidRDefault="00BA49DA" w:rsidP="00BA49DA">
      <w:pPr>
        <w:pStyle w:val="ListLevel2"/>
      </w:pPr>
      <w:r w:rsidRPr="00BA49DA">
        <w:t>Протокол рассмотрения единственной заявки в ОК</w:t>
      </w:r>
      <w:r>
        <w:t xml:space="preserve"> (</w:t>
      </w:r>
      <w:r w:rsidRPr="009664E2">
        <w:t>открытый конкурс</w:t>
      </w:r>
      <w:r>
        <w:t>);</w:t>
      </w:r>
    </w:p>
    <w:p w14:paraId="20736154" w14:textId="22D1ACEB" w:rsidR="00BA49DA" w:rsidRDefault="00BA49DA" w:rsidP="00BA49DA">
      <w:pPr>
        <w:pStyle w:val="ListLevel2"/>
      </w:pPr>
      <w:r w:rsidRPr="00BA49DA">
        <w:t>Протокол вскрытия конвертов и открытия доступа к электронным документам заявок участников в ОК-ОУ</w:t>
      </w:r>
      <w:r>
        <w:t xml:space="preserve"> </w:t>
      </w:r>
      <w:r w:rsidRPr="009664E2">
        <w:t>(конкурс с ограниченным участием)</w:t>
      </w:r>
      <w:r>
        <w:t>;</w:t>
      </w:r>
    </w:p>
    <w:p w14:paraId="012E5BC9" w14:textId="11E4425D" w:rsidR="00BA49DA" w:rsidRDefault="00BA49DA" w:rsidP="00BA49DA">
      <w:pPr>
        <w:pStyle w:val="ListLevel2"/>
      </w:pPr>
      <w:r w:rsidRPr="00BA49DA">
        <w:t>Протокол предквалификационного отбора в ОК-ОУ</w:t>
      </w:r>
      <w:r>
        <w:t xml:space="preserve"> </w:t>
      </w:r>
      <w:r w:rsidRPr="009664E2">
        <w:t>(конкурс с ограниченным участием)</w:t>
      </w:r>
      <w:r>
        <w:t>;</w:t>
      </w:r>
    </w:p>
    <w:p w14:paraId="717A30EB" w14:textId="3A857B5F" w:rsidR="00BA49DA" w:rsidRDefault="00BA49DA" w:rsidP="00BA49DA">
      <w:pPr>
        <w:pStyle w:val="ListLevel2"/>
      </w:pPr>
      <w:r w:rsidRPr="00BA49DA">
        <w:t>Протокол рассмотрения и оценки заявок на участие в конкурсе в ОК-ОУ</w:t>
      </w:r>
      <w:r>
        <w:t xml:space="preserve"> </w:t>
      </w:r>
      <w:r w:rsidRPr="009664E2">
        <w:t>(конкурс с ограниченным участием)</w:t>
      </w:r>
      <w:r>
        <w:t>;</w:t>
      </w:r>
    </w:p>
    <w:p w14:paraId="779F3C6C" w14:textId="395C8733" w:rsidR="00BA49DA" w:rsidRDefault="00BA49DA" w:rsidP="00BA49DA">
      <w:pPr>
        <w:pStyle w:val="ListLevel2"/>
      </w:pPr>
      <w:r w:rsidRPr="00BA49DA">
        <w:t>Протокол рассмотрения единственной заявки в ОК- ОУ</w:t>
      </w:r>
      <w:r>
        <w:t xml:space="preserve"> </w:t>
      </w:r>
      <w:r w:rsidRPr="009664E2">
        <w:t>(конкурс с ограниченным участием)</w:t>
      </w:r>
      <w:r>
        <w:t>;</w:t>
      </w:r>
    </w:p>
    <w:p w14:paraId="7504830A" w14:textId="30D89A6E" w:rsidR="001747A3" w:rsidRDefault="001747A3" w:rsidP="001747A3">
      <w:pPr>
        <w:pStyle w:val="ListLevel2"/>
      </w:pPr>
      <w:r>
        <w:t>П</w:t>
      </w:r>
      <w:r w:rsidRPr="001747A3">
        <w:t>ротокол об отказе от заключения контракта</w:t>
      </w:r>
      <w:r>
        <w:t>;</w:t>
      </w:r>
    </w:p>
    <w:p w14:paraId="6A3FC320" w14:textId="0C1874F3" w:rsidR="001B08FD" w:rsidRDefault="001B08FD" w:rsidP="001B08FD">
      <w:pPr>
        <w:pStyle w:val="ListLevel2"/>
      </w:pPr>
      <w:r>
        <w:t>П</w:t>
      </w:r>
      <w:r w:rsidRPr="001747A3">
        <w:t xml:space="preserve">ротокол </w:t>
      </w:r>
      <w:r w:rsidRPr="001B08FD">
        <w:t>признания участника уклонившимся от заключения контракта</w:t>
      </w:r>
      <w:r>
        <w:t>;</w:t>
      </w:r>
    </w:p>
    <w:p w14:paraId="4923FEC8" w14:textId="1DD12F4E" w:rsidR="001747A3" w:rsidRDefault="009E6A0F" w:rsidP="001747A3">
      <w:pPr>
        <w:pStyle w:val="ListLevel2"/>
      </w:pPr>
      <w:r>
        <w:t>О</w:t>
      </w:r>
      <w:r w:rsidR="001747A3" w:rsidRPr="00051A7E">
        <w:t>бщ</w:t>
      </w:r>
      <w:r>
        <w:t>ая</w:t>
      </w:r>
      <w:r w:rsidR="001747A3" w:rsidRPr="00051A7E">
        <w:t xml:space="preserve"> информаци</w:t>
      </w:r>
      <w:r>
        <w:t>я</w:t>
      </w:r>
      <w:r w:rsidR="001747A3" w:rsidRPr="00051A7E">
        <w:t xml:space="preserve"> об объекте закупки и структурированный протокол  рассмотрения и оценки заявок на участие в ЗК-БИ  (</w:t>
      </w:r>
      <w:r w:rsidR="001747A3">
        <w:t>запрос котировок без размещения извещения</w:t>
      </w:r>
      <w:r w:rsidR="001747A3" w:rsidRPr="00051A7E">
        <w:t>)</w:t>
      </w:r>
      <w:r w:rsidR="001747A3">
        <w:t>;</w:t>
      </w:r>
    </w:p>
    <w:p w14:paraId="04F22AEE" w14:textId="1618FC09" w:rsidR="001747A3" w:rsidRDefault="009E6A0F" w:rsidP="001747A3">
      <w:pPr>
        <w:pStyle w:val="ListLevel2"/>
      </w:pPr>
      <w:r>
        <w:t>П</w:t>
      </w:r>
      <w:r w:rsidR="001747A3" w:rsidRPr="00051A7E">
        <w:t>ротокол рассмотрения и оценки заявок на участие в ЗК-БИ</w:t>
      </w:r>
      <w:r w:rsidR="001747A3">
        <w:t xml:space="preserve"> (запрос котировок без размещения извещения)</w:t>
      </w:r>
      <w:r w:rsidR="001747A3" w:rsidRPr="00051A7E">
        <w:t xml:space="preserve"> по результатам продления срока подачи заявок</w:t>
      </w:r>
      <w:r w:rsidR="001747A3">
        <w:t>;</w:t>
      </w:r>
    </w:p>
    <w:p w14:paraId="5965B1FE" w14:textId="2C2A9AD2" w:rsidR="001747A3" w:rsidRDefault="009E6A0F" w:rsidP="001747A3">
      <w:pPr>
        <w:pStyle w:val="ListLevel2"/>
      </w:pPr>
      <w:r>
        <w:t>О</w:t>
      </w:r>
      <w:r w:rsidR="001747A3" w:rsidRPr="00051A7E">
        <w:t>тмен</w:t>
      </w:r>
      <w:r>
        <w:t>а</w:t>
      </w:r>
      <w:r w:rsidR="001747A3" w:rsidRPr="00051A7E">
        <w:t xml:space="preserve"> извещения об отмене определения поставщика (подрядчика, исполнителя) (в части лота)</w:t>
      </w:r>
      <w:r w:rsidR="001747A3">
        <w:t>;</w:t>
      </w:r>
    </w:p>
    <w:p w14:paraId="2D6A4CB1" w14:textId="42BD89E7" w:rsidR="001747A3" w:rsidRDefault="009E6A0F" w:rsidP="001747A3">
      <w:pPr>
        <w:pStyle w:val="ListLevel2"/>
      </w:pPr>
      <w:r>
        <w:t>П</w:t>
      </w:r>
      <w:r w:rsidR="001747A3" w:rsidRPr="00051A7E">
        <w:t>ротокол вскрытия конвертов и открытия доступа к электронным документам первоначальных заявок участников в ОК-Д</w:t>
      </w:r>
      <w:r w:rsidR="001747A3">
        <w:t xml:space="preserve"> (двухэтапный конкурс);</w:t>
      </w:r>
    </w:p>
    <w:p w14:paraId="620CFFF6" w14:textId="766C9079" w:rsidR="001747A3" w:rsidRDefault="009E6A0F" w:rsidP="001747A3">
      <w:pPr>
        <w:pStyle w:val="ListLevel2"/>
      </w:pPr>
      <w:r>
        <w:t>П</w:t>
      </w:r>
      <w:r w:rsidR="001747A3" w:rsidRPr="00051A7E">
        <w:t>ротокол предквалификационного отбора в ОК-Д</w:t>
      </w:r>
      <w:r w:rsidR="001747A3">
        <w:t xml:space="preserve"> (двухэтапный конкурс);</w:t>
      </w:r>
    </w:p>
    <w:p w14:paraId="27C45C28" w14:textId="2039B137" w:rsidR="001747A3" w:rsidRDefault="009E6A0F" w:rsidP="001747A3">
      <w:pPr>
        <w:pStyle w:val="ListLevel2"/>
      </w:pPr>
      <w:r>
        <w:t>П</w:t>
      </w:r>
      <w:r w:rsidR="001747A3" w:rsidRPr="00051A7E">
        <w:t>ротокол первого этапа в ОК-Д</w:t>
      </w:r>
      <w:r w:rsidR="001747A3">
        <w:t xml:space="preserve"> (двухэтапный конкурс);</w:t>
      </w:r>
    </w:p>
    <w:p w14:paraId="33103190" w14:textId="5A15AA8A" w:rsidR="001747A3" w:rsidRDefault="009E6A0F" w:rsidP="001747A3">
      <w:pPr>
        <w:pStyle w:val="ListLevel2"/>
      </w:pPr>
      <w:r>
        <w:lastRenderedPageBreak/>
        <w:t>П</w:t>
      </w:r>
      <w:r w:rsidR="001747A3" w:rsidRPr="00051A7E">
        <w:t>ротокол вскрытия конвертов и открытия доступа к электронным документам окончательных заявок участников в ОК-Д</w:t>
      </w:r>
      <w:r w:rsidR="001747A3">
        <w:t xml:space="preserve"> (двухэтапный конкурс);</w:t>
      </w:r>
    </w:p>
    <w:p w14:paraId="0F4A42A6" w14:textId="1537213F" w:rsidR="001747A3" w:rsidRDefault="009E6A0F" w:rsidP="001747A3">
      <w:pPr>
        <w:pStyle w:val="ListLevel2"/>
      </w:pPr>
      <w:r>
        <w:t>П</w:t>
      </w:r>
      <w:r w:rsidR="001747A3" w:rsidRPr="00051A7E">
        <w:t>ротокол рассмотрения и оценки заявок на участие в конкурсе в ОК-Д</w:t>
      </w:r>
      <w:r w:rsidR="001747A3">
        <w:t xml:space="preserve"> (двухэтапный конкурс);</w:t>
      </w:r>
    </w:p>
    <w:p w14:paraId="2EEB8BE9" w14:textId="38DA477D" w:rsidR="001747A3" w:rsidRDefault="009E6A0F" w:rsidP="001747A3">
      <w:pPr>
        <w:pStyle w:val="ListLevel2"/>
      </w:pPr>
      <w:r>
        <w:t>П</w:t>
      </w:r>
      <w:r w:rsidR="001747A3" w:rsidRPr="00051A7E">
        <w:t>ротокол рассмотрения единственной заявки в ОК-Д</w:t>
      </w:r>
      <w:r w:rsidR="001747A3">
        <w:t xml:space="preserve"> (двухэтапный конкурс);</w:t>
      </w:r>
    </w:p>
    <w:p w14:paraId="1D632690" w14:textId="6E77420C" w:rsidR="001747A3" w:rsidRDefault="009E6A0F" w:rsidP="001747A3">
      <w:pPr>
        <w:pStyle w:val="ListLevel2"/>
      </w:pPr>
      <w:r>
        <w:t>П</w:t>
      </w:r>
      <w:r w:rsidR="001747A3" w:rsidRPr="00051A7E">
        <w:t>ротокол предварительного отбора в ПО</w:t>
      </w:r>
      <w:r w:rsidR="001747A3">
        <w:t xml:space="preserve"> (предварительный отбор);</w:t>
      </w:r>
    </w:p>
    <w:p w14:paraId="7FCB2FA3" w14:textId="354C38B8" w:rsidR="001747A3" w:rsidRDefault="009E6A0F" w:rsidP="001747A3">
      <w:pPr>
        <w:pStyle w:val="ListLevel2"/>
      </w:pPr>
      <w:r>
        <w:t>П</w:t>
      </w:r>
      <w:r w:rsidR="001747A3" w:rsidRPr="001747A3">
        <w:t>ротокол выписки из протокола проведения запроса предложений в ЗП</w:t>
      </w:r>
      <w:r w:rsidR="001747A3">
        <w:t xml:space="preserve"> (запрос предложений);</w:t>
      </w:r>
    </w:p>
    <w:p w14:paraId="30EF6B70" w14:textId="67FC8472" w:rsidR="001747A3" w:rsidRDefault="009E6A0F" w:rsidP="001747A3">
      <w:pPr>
        <w:pStyle w:val="ListLevel2"/>
      </w:pPr>
      <w:r>
        <w:t>И</w:t>
      </w:r>
      <w:r w:rsidR="001747A3" w:rsidRPr="001747A3">
        <w:t>тогов</w:t>
      </w:r>
      <w:r>
        <w:t>ый</w:t>
      </w:r>
      <w:r w:rsidR="001747A3" w:rsidRPr="001747A3">
        <w:t xml:space="preserve"> протокол в ЗП</w:t>
      </w:r>
      <w:r w:rsidR="001747A3">
        <w:t xml:space="preserve"> (запрос предложений)</w:t>
      </w:r>
    </w:p>
    <w:p w14:paraId="585A38BA" w14:textId="77777777" w:rsidR="006B1AF2" w:rsidRDefault="009E6A0F" w:rsidP="001747A3">
      <w:pPr>
        <w:pStyle w:val="ListLevel2"/>
      </w:pPr>
      <w:r>
        <w:t>П</w:t>
      </w:r>
      <w:r w:rsidR="001747A3" w:rsidRPr="001747A3">
        <w:t>ротокол проведения запроса предложений в ЗП</w:t>
      </w:r>
      <w:r w:rsidR="001747A3">
        <w:t xml:space="preserve"> (запрос предложений)</w:t>
      </w:r>
      <w:r w:rsidR="006B1AF2">
        <w:t>;</w:t>
      </w:r>
    </w:p>
    <w:p w14:paraId="76459BDE" w14:textId="77777777" w:rsidR="006B1AF2" w:rsidRDefault="006B1AF2" w:rsidP="001747A3">
      <w:pPr>
        <w:pStyle w:val="ListLevel2"/>
      </w:pPr>
      <w:r>
        <w:t>Уведомление об изменении организации, осуществляющей закупку;</w:t>
      </w:r>
    </w:p>
    <w:p w14:paraId="6BF97ED4" w14:textId="46F66579" w:rsidR="001747A3" w:rsidRDefault="006B1AF2" w:rsidP="001747A3">
      <w:pPr>
        <w:pStyle w:val="ListLevel2"/>
      </w:pPr>
      <w:r>
        <w:t>Результат процедуры определения поставщика.</w:t>
      </w:r>
    </w:p>
    <w:p w14:paraId="5B0F4CDC" w14:textId="77777777" w:rsidR="001747A3" w:rsidRDefault="001747A3" w:rsidP="009716CA">
      <w:pPr>
        <w:pStyle w:val="BulletList"/>
        <w:numPr>
          <w:ilvl w:val="0"/>
          <w:numId w:val="0"/>
        </w:numPr>
        <w:ind w:left="1210" w:hanging="360"/>
      </w:pPr>
    </w:p>
    <w:p w14:paraId="39CE69E9" w14:textId="70905ED7" w:rsidR="009716CA" w:rsidRPr="00BE053A" w:rsidRDefault="009716CA" w:rsidP="009716CA">
      <w:pPr>
        <w:spacing w:before="0" w:after="0"/>
        <w:ind w:firstLine="567"/>
        <w:jc w:val="both"/>
        <w:rPr>
          <w:sz w:val="28"/>
        </w:rPr>
      </w:pPr>
      <w:r w:rsidRPr="00BE053A">
        <w:rPr>
          <w:sz w:val="28"/>
        </w:rPr>
        <w:t xml:space="preserve">В случае если XML-документ, присланный </w:t>
      </w:r>
      <w:r>
        <w:rPr>
          <w:sz w:val="28"/>
        </w:rPr>
        <w:t>в ЕИС в рамках базовой интеграции</w:t>
      </w:r>
      <w:r w:rsidRPr="00BE053A">
        <w:rPr>
          <w:sz w:val="28"/>
        </w:rPr>
        <w:t xml:space="preserve">, требует согласования другой организации (например, уполномоченного органа), документ считается </w:t>
      </w:r>
      <w:r>
        <w:rPr>
          <w:sz w:val="28"/>
        </w:rPr>
        <w:t xml:space="preserve">автоматически </w:t>
      </w:r>
      <w:r w:rsidRPr="00BE053A">
        <w:rPr>
          <w:sz w:val="28"/>
        </w:rPr>
        <w:t>согласованным</w:t>
      </w:r>
      <w:r>
        <w:rPr>
          <w:sz w:val="28"/>
        </w:rPr>
        <w:t xml:space="preserve"> и отображается в Личном кабинете организации, которая фигурирует в </w:t>
      </w:r>
      <w:r>
        <w:rPr>
          <w:sz w:val="28"/>
          <w:lang w:val="en-US"/>
        </w:rPr>
        <w:t>XML</w:t>
      </w:r>
      <w:r>
        <w:rPr>
          <w:sz w:val="28"/>
        </w:rPr>
        <w:t>-документе</w:t>
      </w:r>
      <w:r w:rsidRPr="008F64D5">
        <w:rPr>
          <w:sz w:val="28"/>
        </w:rPr>
        <w:t xml:space="preserve"> </w:t>
      </w:r>
      <w:r>
        <w:rPr>
          <w:sz w:val="28"/>
        </w:rPr>
        <w:t>как организация, размещающая заказ</w:t>
      </w:r>
      <w:r w:rsidRPr="00BE053A">
        <w:rPr>
          <w:sz w:val="28"/>
        </w:rPr>
        <w:t>.</w:t>
      </w:r>
    </w:p>
    <w:p w14:paraId="3EC1DD6C" w14:textId="77777777" w:rsidR="009716CA" w:rsidRPr="00BE053A" w:rsidRDefault="009716CA" w:rsidP="009716CA">
      <w:pPr>
        <w:spacing w:before="0" w:after="0"/>
        <w:ind w:firstLine="567"/>
        <w:jc w:val="both"/>
        <w:rPr>
          <w:sz w:val="28"/>
        </w:rPr>
      </w:pPr>
    </w:p>
    <w:p w14:paraId="2E58408B" w14:textId="6EF07FB7" w:rsidR="009716CA" w:rsidRDefault="009716CA" w:rsidP="009716CA">
      <w:pPr>
        <w:spacing w:before="0" w:after="0"/>
        <w:ind w:firstLine="567"/>
        <w:jc w:val="both"/>
        <w:rPr>
          <w:sz w:val="28"/>
        </w:rPr>
      </w:pPr>
      <w:r>
        <w:rPr>
          <w:sz w:val="28"/>
        </w:rPr>
        <w:t>Указанное автоматическое согласование</w:t>
      </w:r>
      <w:r w:rsidRPr="00BE053A">
        <w:rPr>
          <w:sz w:val="28"/>
        </w:rPr>
        <w:t xml:space="preserve"> </w:t>
      </w:r>
      <w:r>
        <w:rPr>
          <w:sz w:val="28"/>
        </w:rPr>
        <w:t xml:space="preserve">осуществляется </w:t>
      </w:r>
      <w:r w:rsidRPr="00BE053A">
        <w:rPr>
          <w:sz w:val="28"/>
        </w:rPr>
        <w:t xml:space="preserve">при приеме </w:t>
      </w:r>
      <w:r w:rsidRPr="00F41F2A">
        <w:rPr>
          <w:sz w:val="28"/>
        </w:rPr>
        <w:t xml:space="preserve">от Внешних систем размещения заказа </w:t>
      </w:r>
      <w:r w:rsidR="00FC1612">
        <w:rPr>
          <w:sz w:val="28"/>
        </w:rPr>
        <w:t>в</w:t>
      </w:r>
      <w:r w:rsidRPr="00F41F2A">
        <w:rPr>
          <w:sz w:val="28"/>
        </w:rPr>
        <w:t xml:space="preserve"> </w:t>
      </w:r>
      <w:r>
        <w:rPr>
          <w:sz w:val="28"/>
        </w:rPr>
        <w:t>ЕИС в рамках базовой интеграции</w:t>
      </w:r>
      <w:r w:rsidRPr="00BE053A">
        <w:rPr>
          <w:sz w:val="28"/>
        </w:rPr>
        <w:t xml:space="preserve"> следующих </w:t>
      </w:r>
      <w:r w:rsidR="004C7B24">
        <w:rPr>
          <w:sz w:val="28"/>
        </w:rPr>
        <w:t>документов</w:t>
      </w:r>
      <w:r w:rsidRPr="00BE053A">
        <w:rPr>
          <w:sz w:val="28"/>
        </w:rPr>
        <w:t>:</w:t>
      </w:r>
    </w:p>
    <w:p w14:paraId="2269E2D6" w14:textId="77777777" w:rsidR="009716CA" w:rsidRPr="00BE053A" w:rsidRDefault="009716CA" w:rsidP="009716CA">
      <w:pPr>
        <w:spacing w:before="0" w:after="0"/>
        <w:ind w:firstLine="567"/>
        <w:jc w:val="both"/>
        <w:rPr>
          <w:sz w:val="28"/>
        </w:rPr>
      </w:pPr>
    </w:p>
    <w:p w14:paraId="0AB0D2D7" w14:textId="77777777" w:rsidR="009716CA" w:rsidRPr="00F41F2A" w:rsidRDefault="009716CA" w:rsidP="009716CA">
      <w:pPr>
        <w:pStyle w:val="BulletList"/>
        <w:numPr>
          <w:ilvl w:val="0"/>
          <w:numId w:val="41"/>
        </w:numPr>
        <w:ind w:left="1276" w:hanging="425"/>
      </w:pPr>
      <w:r w:rsidRPr="00F41F2A">
        <w:t>Проект извещения о проведении ЭА (электронный аукцион);</w:t>
      </w:r>
    </w:p>
    <w:p w14:paraId="3C953A61" w14:textId="77777777" w:rsidR="009716CA" w:rsidRPr="00F41F2A" w:rsidRDefault="009716CA" w:rsidP="009716CA">
      <w:pPr>
        <w:pStyle w:val="BulletList"/>
        <w:numPr>
          <w:ilvl w:val="0"/>
          <w:numId w:val="41"/>
        </w:numPr>
        <w:ind w:left="1276" w:hanging="425"/>
      </w:pPr>
      <w:r w:rsidRPr="00F41F2A">
        <w:t xml:space="preserve">Проект извещения о проведении закупки у ЕП (единственного поставщика); </w:t>
      </w:r>
    </w:p>
    <w:p w14:paraId="43ED5E86" w14:textId="77777777" w:rsidR="009716CA" w:rsidRPr="00F41F2A" w:rsidRDefault="009716CA" w:rsidP="009716CA">
      <w:pPr>
        <w:pStyle w:val="BulletList"/>
        <w:numPr>
          <w:ilvl w:val="0"/>
          <w:numId w:val="41"/>
        </w:numPr>
        <w:ind w:left="1276" w:hanging="425"/>
      </w:pPr>
      <w:r w:rsidRPr="00F41F2A">
        <w:t xml:space="preserve">Проект извещения о проведении OK (открытый конкурс); </w:t>
      </w:r>
    </w:p>
    <w:p w14:paraId="045018DE" w14:textId="77777777" w:rsidR="009716CA" w:rsidRPr="00F41F2A" w:rsidRDefault="009716CA" w:rsidP="009716CA">
      <w:pPr>
        <w:pStyle w:val="BulletList"/>
        <w:numPr>
          <w:ilvl w:val="0"/>
          <w:numId w:val="41"/>
        </w:numPr>
        <w:ind w:left="1276" w:hanging="425"/>
      </w:pPr>
      <w:r w:rsidRPr="00F41F2A">
        <w:t xml:space="preserve">Проект извещения о проведении OK-Д (двухэтапный конкурс); </w:t>
      </w:r>
    </w:p>
    <w:p w14:paraId="0FD6BC7E" w14:textId="77777777" w:rsidR="009716CA" w:rsidRPr="00F41F2A" w:rsidRDefault="009716CA" w:rsidP="009716CA">
      <w:pPr>
        <w:pStyle w:val="BulletList"/>
        <w:numPr>
          <w:ilvl w:val="0"/>
          <w:numId w:val="41"/>
        </w:numPr>
        <w:ind w:left="1276" w:hanging="425"/>
      </w:pPr>
      <w:r w:rsidRPr="00F41F2A">
        <w:t xml:space="preserve">Проект извещения о проведении OK-ОУ (конкурс с ограниченным участием); </w:t>
      </w:r>
    </w:p>
    <w:p w14:paraId="3C09D7F5" w14:textId="77777777" w:rsidR="009716CA" w:rsidRPr="00F41F2A" w:rsidRDefault="009716CA" w:rsidP="009716CA">
      <w:pPr>
        <w:pStyle w:val="BulletList"/>
        <w:numPr>
          <w:ilvl w:val="0"/>
          <w:numId w:val="41"/>
        </w:numPr>
        <w:ind w:left="1276" w:hanging="425"/>
      </w:pPr>
      <w:r w:rsidRPr="00F41F2A">
        <w:t xml:space="preserve">Проект извещения о проведении ПО (предварительный отбор); </w:t>
      </w:r>
    </w:p>
    <w:p w14:paraId="60AEB5F5" w14:textId="77777777" w:rsidR="009716CA" w:rsidRPr="00F41F2A" w:rsidRDefault="009716CA" w:rsidP="009716CA">
      <w:pPr>
        <w:pStyle w:val="BulletList"/>
        <w:numPr>
          <w:ilvl w:val="0"/>
          <w:numId w:val="41"/>
        </w:numPr>
        <w:ind w:left="1276" w:hanging="425"/>
      </w:pPr>
      <w:r w:rsidRPr="00F41F2A">
        <w:t xml:space="preserve">Проект извещения о проведении ЗакА (закрытый аукцион); </w:t>
      </w:r>
    </w:p>
    <w:p w14:paraId="29875DAF" w14:textId="77777777" w:rsidR="009716CA" w:rsidRPr="00F41F2A" w:rsidRDefault="009716CA" w:rsidP="009716CA">
      <w:pPr>
        <w:pStyle w:val="BulletList"/>
        <w:numPr>
          <w:ilvl w:val="0"/>
          <w:numId w:val="41"/>
        </w:numPr>
        <w:ind w:left="1276" w:hanging="425"/>
      </w:pPr>
      <w:r w:rsidRPr="00F41F2A">
        <w:t xml:space="preserve">Проект извещения о проведении ЗакK (закрытый конкурс); </w:t>
      </w:r>
    </w:p>
    <w:p w14:paraId="4921C8B5" w14:textId="77777777" w:rsidR="009716CA" w:rsidRPr="00F41F2A" w:rsidRDefault="009716CA" w:rsidP="009716CA">
      <w:pPr>
        <w:pStyle w:val="BulletList"/>
        <w:numPr>
          <w:ilvl w:val="0"/>
          <w:numId w:val="41"/>
        </w:numPr>
        <w:ind w:left="1276" w:hanging="425"/>
      </w:pPr>
      <w:r w:rsidRPr="00F41F2A">
        <w:t xml:space="preserve">Проект извещения о проведении ЗакK-Д (закрытый двухэтапный конкурс); </w:t>
      </w:r>
    </w:p>
    <w:p w14:paraId="301DA232" w14:textId="77777777" w:rsidR="009716CA" w:rsidRPr="00F41F2A" w:rsidRDefault="009716CA" w:rsidP="009716CA">
      <w:pPr>
        <w:pStyle w:val="BulletList"/>
        <w:numPr>
          <w:ilvl w:val="0"/>
          <w:numId w:val="41"/>
        </w:numPr>
        <w:ind w:left="1276" w:hanging="425"/>
      </w:pPr>
      <w:r w:rsidRPr="00F41F2A">
        <w:t xml:space="preserve">Проект извещения о проведении ЗакK-ОУ (закрытый конкурс с ограниченным участием); </w:t>
      </w:r>
    </w:p>
    <w:p w14:paraId="7BE414DA" w14:textId="77777777" w:rsidR="009716CA" w:rsidRPr="00F41F2A" w:rsidRDefault="009716CA" w:rsidP="009716CA">
      <w:pPr>
        <w:pStyle w:val="BulletList"/>
        <w:numPr>
          <w:ilvl w:val="0"/>
          <w:numId w:val="41"/>
        </w:numPr>
        <w:ind w:left="1276" w:hanging="425"/>
      </w:pPr>
      <w:r w:rsidRPr="00F41F2A">
        <w:lastRenderedPageBreak/>
        <w:t xml:space="preserve">Проект извещения о проведении ЗK (запрос котировок); </w:t>
      </w:r>
    </w:p>
    <w:p w14:paraId="7800F457" w14:textId="77777777" w:rsidR="009716CA" w:rsidRPr="00F41F2A" w:rsidRDefault="009716CA" w:rsidP="009716CA">
      <w:pPr>
        <w:pStyle w:val="BulletList"/>
        <w:numPr>
          <w:ilvl w:val="0"/>
          <w:numId w:val="41"/>
        </w:numPr>
        <w:ind w:left="1276" w:hanging="425"/>
      </w:pPr>
      <w:r w:rsidRPr="00F41F2A">
        <w:t>Проект общ</w:t>
      </w:r>
      <w:r>
        <w:t>ей</w:t>
      </w:r>
      <w:r w:rsidRPr="00F41F2A">
        <w:t xml:space="preserve"> информации об объекте закупки и протокол рассмотрения и оценки заявок на участие в ЗК-БИ (запрос котировок без извещения); </w:t>
      </w:r>
    </w:p>
    <w:p w14:paraId="57AAA544" w14:textId="77777777" w:rsidR="009716CA" w:rsidRPr="00F41F2A" w:rsidRDefault="009716CA" w:rsidP="009716CA">
      <w:pPr>
        <w:pStyle w:val="BulletList"/>
        <w:numPr>
          <w:ilvl w:val="0"/>
          <w:numId w:val="41"/>
        </w:numPr>
        <w:ind w:left="1276" w:hanging="425"/>
      </w:pPr>
      <w:r w:rsidRPr="00F41F2A">
        <w:t xml:space="preserve">Проект извещения о проведении ЗП (запрос предложений); </w:t>
      </w:r>
    </w:p>
    <w:p w14:paraId="4892FEB0" w14:textId="77777777" w:rsidR="009716CA" w:rsidRPr="00F41F2A" w:rsidRDefault="009716CA" w:rsidP="009716CA">
      <w:pPr>
        <w:pStyle w:val="BulletList"/>
        <w:numPr>
          <w:ilvl w:val="0"/>
          <w:numId w:val="41"/>
        </w:numPr>
        <w:ind w:left="1276" w:hanging="425"/>
      </w:pPr>
      <w:r w:rsidRPr="00F41F2A">
        <w:t>Проект плана-графика в структурированной форме;</w:t>
      </w:r>
    </w:p>
    <w:p w14:paraId="4A418FBC" w14:textId="77777777" w:rsidR="009716CA" w:rsidRPr="00F41F2A" w:rsidRDefault="009716CA" w:rsidP="009716CA">
      <w:pPr>
        <w:pStyle w:val="BulletList"/>
        <w:numPr>
          <w:ilvl w:val="0"/>
          <w:numId w:val="41"/>
        </w:numPr>
        <w:ind w:left="1276" w:hanging="425"/>
      </w:pPr>
      <w:r w:rsidRPr="00F41F2A">
        <w:t>Проект плана-графика в неструктурированной форме</w:t>
      </w:r>
    </w:p>
    <w:p w14:paraId="50340B6B" w14:textId="77777777" w:rsidR="009716CA" w:rsidRPr="00F41F2A" w:rsidRDefault="009716CA" w:rsidP="009716CA">
      <w:pPr>
        <w:pStyle w:val="BulletList"/>
        <w:numPr>
          <w:ilvl w:val="0"/>
          <w:numId w:val="41"/>
        </w:numPr>
        <w:ind w:left="1276" w:hanging="425"/>
      </w:pPr>
      <w:r w:rsidRPr="00F41F2A">
        <w:t>Проект извещения об отмене определения поставщика (подрядчика, исполнителя) в части лота</w:t>
      </w:r>
    </w:p>
    <w:p w14:paraId="77A6E5D4" w14:textId="77777777" w:rsidR="009716CA" w:rsidRPr="00F41F2A" w:rsidRDefault="009716CA" w:rsidP="009716CA">
      <w:pPr>
        <w:pStyle w:val="BulletList"/>
        <w:numPr>
          <w:ilvl w:val="0"/>
          <w:numId w:val="41"/>
        </w:numPr>
        <w:ind w:left="1276" w:hanging="425"/>
      </w:pPr>
      <w:r w:rsidRPr="00F41F2A">
        <w:t>Проект извещения о внесении изменения в извещение в части лота;</w:t>
      </w:r>
    </w:p>
    <w:p w14:paraId="58CBEDAD" w14:textId="77777777" w:rsidR="009716CA" w:rsidRPr="00F41F2A" w:rsidRDefault="009716CA" w:rsidP="009716CA">
      <w:pPr>
        <w:pStyle w:val="BulletList"/>
        <w:numPr>
          <w:ilvl w:val="0"/>
          <w:numId w:val="41"/>
        </w:numPr>
        <w:ind w:left="1276" w:hanging="425"/>
      </w:pPr>
      <w:r w:rsidRPr="00F41F2A">
        <w:t>Проект извещения об отказе от проведения</w:t>
      </w:r>
      <w:r>
        <w:t xml:space="preserve"> процедуры размещения заказа.</w:t>
      </w:r>
    </w:p>
    <w:p w14:paraId="59EB7AAF" w14:textId="77777777" w:rsidR="009716CA" w:rsidRDefault="009716CA" w:rsidP="009716CA">
      <w:pPr>
        <w:pStyle w:val="BulletList"/>
        <w:numPr>
          <w:ilvl w:val="0"/>
          <w:numId w:val="0"/>
        </w:numPr>
        <w:ind w:left="1210" w:hanging="360"/>
      </w:pPr>
    </w:p>
    <w:p w14:paraId="39C8B1F1" w14:textId="4C4B0DD5" w:rsidR="00DC0A5F" w:rsidRPr="006F76A8" w:rsidDel="006F2651" w:rsidRDefault="00DC0A5F" w:rsidP="00DC0A5F">
      <w:pPr>
        <w:pStyle w:val="30"/>
        <w:rPr>
          <w:del w:id="16" w:author="Автор"/>
        </w:rPr>
      </w:pPr>
      <w:bookmarkStart w:id="17" w:name="_Toc442981979"/>
      <w:del w:id="18" w:author="Автор">
        <w:r w:rsidDel="006F2651">
          <w:delText xml:space="preserve">Процедуры приема и передачи информации в рамках интеграции с </w:delText>
        </w:r>
        <w:r w:rsidR="00D82862" w:rsidDel="006F2651">
          <w:delText>ИС</w:delText>
        </w:r>
        <w:r w:rsidDel="006F2651">
          <w:delText xml:space="preserve"> ФАС</w:delText>
        </w:r>
        <w:bookmarkEnd w:id="17"/>
      </w:del>
    </w:p>
    <w:p w14:paraId="635F503A" w14:textId="2F03CE70" w:rsidR="00DC0A5F" w:rsidRPr="007A1588" w:rsidDel="006F2651" w:rsidRDefault="00DC0A5F" w:rsidP="00DC0A5F">
      <w:pPr>
        <w:spacing w:before="0" w:after="0"/>
        <w:ind w:firstLine="567"/>
        <w:jc w:val="both"/>
        <w:rPr>
          <w:del w:id="19" w:author="Автор"/>
          <w:sz w:val="28"/>
        </w:rPr>
      </w:pPr>
      <w:del w:id="20" w:author="Автор">
        <w:r w:rsidRPr="00D63259" w:rsidDel="006F2651">
          <w:rPr>
            <w:sz w:val="28"/>
          </w:rPr>
          <w:delText xml:space="preserve">Обмен данными производится в формате XML </w:delText>
        </w:r>
        <w:r w:rsidRPr="009E2A7F" w:rsidDel="006F2651">
          <w:rPr>
            <w:sz w:val="28"/>
          </w:rPr>
          <w:delText>с использованием протокола AS2 (</w:delText>
        </w:r>
        <w:r w:rsidR="00EC5A78" w:rsidDel="006F2651">
          <w:fldChar w:fldCharType="begin"/>
        </w:r>
        <w:r w:rsidR="00EC5A78" w:rsidDel="006F2651">
          <w:delInstrText xml:space="preserve"> HYPERLINK "http://www.ietf.org/rfc/rfc4130.txt" </w:delInstrText>
        </w:r>
        <w:r w:rsidR="00EC5A78" w:rsidDel="006F2651">
          <w:fldChar w:fldCharType="separate"/>
        </w:r>
        <w:r w:rsidRPr="009E2A7F" w:rsidDel="006F2651">
          <w:rPr>
            <w:sz w:val="28"/>
          </w:rPr>
          <w:delText>http://www.ietf.org/rfc/rfc4130.txt</w:delText>
        </w:r>
        <w:r w:rsidR="00EC5A78" w:rsidDel="006F2651">
          <w:rPr>
            <w:sz w:val="28"/>
          </w:rPr>
          <w:fldChar w:fldCharType="end"/>
        </w:r>
        <w:r w:rsidRPr="009E2A7F" w:rsidDel="006F2651">
          <w:rPr>
            <w:sz w:val="28"/>
          </w:rPr>
          <w:delText>)</w:delText>
        </w:r>
        <w:r w:rsidRPr="000B6793" w:rsidDel="006F2651">
          <w:rPr>
            <w:sz w:val="28"/>
          </w:rPr>
          <w:delText xml:space="preserve"> </w:delText>
        </w:r>
        <w:r w:rsidRPr="009E2A7F" w:rsidDel="006F2651">
          <w:rPr>
            <w:sz w:val="28"/>
          </w:rPr>
          <w:delText xml:space="preserve">осуществляется по защищенным телекоммуникационным каналам связи с использованием сертифицированного ФСБ и ФСТЭК России АПКШ «Континент» 3.5 (рекомендуемая платформа IPC-100). </w:delText>
        </w:r>
      </w:del>
    </w:p>
    <w:p w14:paraId="5A95AD91" w14:textId="467C5F48" w:rsidR="00DC0A5F" w:rsidDel="006F2651" w:rsidRDefault="00DC0A5F" w:rsidP="00DC0A5F">
      <w:pPr>
        <w:spacing w:before="0" w:after="0"/>
        <w:ind w:firstLine="567"/>
        <w:jc w:val="both"/>
        <w:rPr>
          <w:del w:id="21" w:author="Автор"/>
          <w:sz w:val="28"/>
        </w:rPr>
      </w:pPr>
      <w:del w:id="22" w:author="Автор">
        <w:r w:rsidDel="006F2651">
          <w:rPr>
            <w:sz w:val="28"/>
          </w:rPr>
          <w:delText>В рамках данного взаимодействия производится передача следующей информации:</w:delText>
        </w:r>
      </w:del>
    </w:p>
    <w:p w14:paraId="3B306E1D" w14:textId="7FD110CF" w:rsidR="00DC0A5F" w:rsidRPr="00EE58FA" w:rsidDel="006F2651" w:rsidRDefault="00DC0A5F" w:rsidP="00AD5D02">
      <w:pPr>
        <w:pStyle w:val="BulletList"/>
        <w:numPr>
          <w:ilvl w:val="0"/>
          <w:numId w:val="41"/>
        </w:numPr>
        <w:ind w:left="1276" w:hanging="425"/>
        <w:rPr>
          <w:del w:id="23" w:author="Автор"/>
          <w:b/>
        </w:rPr>
      </w:pPr>
      <w:del w:id="24" w:author="Автор">
        <w:r w:rsidRPr="00EE58FA" w:rsidDel="006F2651">
          <w:rPr>
            <w:b/>
          </w:rPr>
          <w:delText xml:space="preserve">от </w:delText>
        </w:r>
        <w:r w:rsidR="00D82862" w:rsidDel="006F2651">
          <w:rPr>
            <w:b/>
          </w:rPr>
          <w:delText xml:space="preserve">ИС </w:delText>
        </w:r>
        <w:r w:rsidRPr="00EE58FA" w:rsidDel="006F2651">
          <w:rPr>
            <w:b/>
          </w:rPr>
          <w:delText>ФАС</w:delText>
        </w:r>
        <w:r w:rsidR="00905A79" w:rsidDel="006F2651">
          <w:rPr>
            <w:b/>
          </w:rPr>
          <w:delText xml:space="preserve"> </w:delText>
        </w:r>
        <w:r w:rsidR="00BA1C2E" w:rsidDel="006F2651">
          <w:rPr>
            <w:b/>
          </w:rPr>
          <w:delText>в</w:delText>
        </w:r>
        <w:r w:rsidR="00905A79" w:rsidDel="006F2651">
          <w:rPr>
            <w:b/>
          </w:rPr>
          <w:delText xml:space="preserve"> ЕИС</w:delText>
        </w:r>
        <w:r w:rsidRPr="00EE58FA" w:rsidDel="006F2651">
          <w:rPr>
            <w:b/>
          </w:rPr>
          <w:delText>:</w:delText>
        </w:r>
      </w:del>
    </w:p>
    <w:p w14:paraId="4BFD3197" w14:textId="3C529B58" w:rsidR="001042CB" w:rsidDel="006F2651" w:rsidRDefault="001042CB" w:rsidP="001042CB">
      <w:pPr>
        <w:pStyle w:val="ListLevel2"/>
        <w:rPr>
          <w:del w:id="25" w:author="Автор"/>
        </w:rPr>
      </w:pPr>
      <w:del w:id="26" w:author="Автор">
        <w:r w:rsidDel="006F2651">
          <w:delText>Жалоба</w:delText>
        </w:r>
        <w:r w:rsidRPr="002061AF" w:rsidDel="006F2651">
          <w:delText xml:space="preserve">; </w:delText>
        </w:r>
      </w:del>
    </w:p>
    <w:p w14:paraId="4B644CA4" w14:textId="190FA167" w:rsidR="001042CB" w:rsidDel="006F2651" w:rsidRDefault="001042CB" w:rsidP="001042CB">
      <w:pPr>
        <w:pStyle w:val="ListLevel2"/>
        <w:rPr>
          <w:del w:id="27" w:author="Автор"/>
        </w:rPr>
      </w:pPr>
      <w:del w:id="28" w:author="Автор">
        <w:r w:rsidDel="006F2651">
          <w:delText>Групповая жалоба</w:delText>
        </w:r>
        <w:r w:rsidRPr="002061AF" w:rsidDel="006F2651">
          <w:delText xml:space="preserve">; </w:delText>
        </w:r>
      </w:del>
    </w:p>
    <w:p w14:paraId="61DD00CC" w14:textId="3CCD76A1" w:rsidR="00DC0A5F" w:rsidDel="006F2651" w:rsidRDefault="00DC0A5F" w:rsidP="00DC0A5F">
      <w:pPr>
        <w:pStyle w:val="ListLevel2"/>
        <w:rPr>
          <w:del w:id="29" w:author="Автор"/>
        </w:rPr>
      </w:pPr>
      <w:del w:id="30" w:author="Автор">
        <w:r w:rsidDel="006F2651">
          <w:delText>Отмена жалобы</w:delText>
        </w:r>
        <w:r w:rsidDel="006F2651">
          <w:rPr>
            <w:lang w:val="en-US"/>
          </w:rPr>
          <w:delText>;</w:delText>
        </w:r>
      </w:del>
    </w:p>
    <w:p w14:paraId="76748E6A" w14:textId="37B82BDB" w:rsidR="00DC0A5F" w:rsidDel="006F2651" w:rsidRDefault="00DC0A5F" w:rsidP="00DC0A5F">
      <w:pPr>
        <w:pStyle w:val="ListLevel2"/>
        <w:rPr>
          <w:del w:id="31" w:author="Автор"/>
        </w:rPr>
      </w:pPr>
      <w:del w:id="32" w:author="Автор">
        <w:r w:rsidDel="006F2651">
          <w:delText>Информация о приостановке</w:delText>
        </w:r>
        <w:r w:rsidRPr="00DC219D" w:rsidDel="006F2651">
          <w:delText>/</w:delText>
        </w:r>
        <w:r w:rsidDel="006F2651">
          <w:delText>возобновлении размещения заказа</w:delText>
        </w:r>
        <w:r w:rsidRPr="00DC219D" w:rsidDel="006F2651">
          <w:delText>;</w:delText>
        </w:r>
      </w:del>
    </w:p>
    <w:p w14:paraId="70885F75" w14:textId="4A62E218" w:rsidR="00DC0A5F" w:rsidDel="006F2651" w:rsidRDefault="00DC0A5F" w:rsidP="00DC0A5F">
      <w:pPr>
        <w:pStyle w:val="ListLevel2"/>
        <w:rPr>
          <w:del w:id="33" w:author="Автор"/>
        </w:rPr>
      </w:pPr>
      <w:del w:id="34" w:author="Автор">
        <w:r w:rsidDel="006F2651">
          <w:delText>Результат контроля</w:delText>
        </w:r>
        <w:r w:rsidDel="006F2651">
          <w:rPr>
            <w:lang w:val="en-US"/>
          </w:rPr>
          <w:delText>;</w:delText>
        </w:r>
      </w:del>
    </w:p>
    <w:p w14:paraId="3AC2FB86" w14:textId="62DB00CE" w:rsidR="001042CB" w:rsidDel="006F2651" w:rsidRDefault="001042CB" w:rsidP="00DC0A5F">
      <w:pPr>
        <w:pStyle w:val="ListLevel2"/>
        <w:rPr>
          <w:del w:id="35" w:author="Автор"/>
        </w:rPr>
      </w:pPr>
      <w:del w:id="36" w:author="Автор">
        <w:r w:rsidDel="006F2651">
          <w:delText>Информация об отмене результата контроля</w:delText>
        </w:r>
        <w:r w:rsidRPr="001042CB" w:rsidDel="006F2651">
          <w:delText>;</w:delText>
        </w:r>
      </w:del>
    </w:p>
    <w:p w14:paraId="65380C6F" w14:textId="47F78C3B" w:rsidR="00DC0A5F" w:rsidDel="006F2651" w:rsidRDefault="00DC0A5F" w:rsidP="00DC0A5F">
      <w:pPr>
        <w:pStyle w:val="ListLevel2"/>
        <w:rPr>
          <w:del w:id="37" w:author="Автор"/>
        </w:rPr>
      </w:pPr>
      <w:del w:id="38" w:author="Автор">
        <w:r w:rsidDel="006F2651">
          <w:delText>План проверок;</w:delText>
        </w:r>
      </w:del>
    </w:p>
    <w:p w14:paraId="3241E67A" w14:textId="612B7148" w:rsidR="00DC0A5F" w:rsidDel="006F2651" w:rsidRDefault="00DC0A5F" w:rsidP="00DC0A5F">
      <w:pPr>
        <w:pStyle w:val="ListLevel2"/>
        <w:rPr>
          <w:del w:id="39" w:author="Автор"/>
        </w:rPr>
      </w:pPr>
      <w:del w:id="40" w:author="Автор">
        <w:r w:rsidDel="006F2651">
          <w:delText>Информация о внеплановой проверке;</w:delText>
        </w:r>
      </w:del>
    </w:p>
    <w:p w14:paraId="25339C3B" w14:textId="7DC47D89" w:rsidR="00DC0A5F" w:rsidDel="006F2651" w:rsidRDefault="00DC0A5F" w:rsidP="00DC0A5F">
      <w:pPr>
        <w:pStyle w:val="ListLevel2"/>
        <w:rPr>
          <w:del w:id="41" w:author="Автор"/>
        </w:rPr>
      </w:pPr>
      <w:del w:id="42" w:author="Автор">
        <w:r w:rsidDel="006F2651">
          <w:delText>Информация об отмене проведения внеплановой проверки</w:delText>
        </w:r>
        <w:r w:rsidR="006B43D8" w:rsidDel="006F2651">
          <w:delText>;</w:delText>
        </w:r>
      </w:del>
    </w:p>
    <w:p w14:paraId="6376086F" w14:textId="3BEB91D4" w:rsidR="006B43D8" w:rsidRPr="00C454B9" w:rsidDel="006F2651" w:rsidRDefault="003F56F5" w:rsidP="006B43D8">
      <w:pPr>
        <w:pStyle w:val="ListLevel2"/>
        <w:rPr>
          <w:del w:id="43" w:author="Автор"/>
        </w:rPr>
      </w:pPr>
      <w:del w:id="44" w:author="Автор">
        <w:r w:rsidDel="006F2651">
          <w:delText>И</w:delText>
        </w:r>
        <w:r w:rsidR="006B43D8" w:rsidRPr="006B43D8" w:rsidDel="006F2651">
          <w:delText>нформация по жалобе, поданной в электронном виде</w:delText>
        </w:r>
      </w:del>
    </w:p>
    <w:p w14:paraId="7FCF2069" w14:textId="574657EB" w:rsidR="00C454B9" w:rsidRPr="00AB7B5F" w:rsidDel="006F2651" w:rsidRDefault="00C454B9" w:rsidP="00C454B9">
      <w:pPr>
        <w:spacing w:before="0" w:after="0"/>
        <w:ind w:firstLine="567"/>
        <w:jc w:val="both"/>
        <w:rPr>
          <w:del w:id="45" w:author="Автор"/>
          <w:sz w:val="28"/>
        </w:rPr>
      </w:pPr>
    </w:p>
    <w:p w14:paraId="71DECC56" w14:textId="360CABF3" w:rsidR="00C454B9" w:rsidDel="006F2651" w:rsidRDefault="00C454B9" w:rsidP="00C454B9">
      <w:pPr>
        <w:spacing w:before="0" w:after="0"/>
        <w:ind w:firstLine="567"/>
        <w:jc w:val="both"/>
        <w:rPr>
          <w:del w:id="46" w:author="Автор"/>
          <w:sz w:val="28"/>
        </w:rPr>
      </w:pPr>
      <w:del w:id="47" w:author="Автор">
        <w:r w:rsidRPr="00C454B9" w:rsidDel="006F2651">
          <w:rPr>
            <w:sz w:val="28"/>
          </w:rPr>
          <w:delText xml:space="preserve">Данные объекты принимаются </w:delText>
        </w:r>
        <w:r w:rsidR="00FC1612" w:rsidDel="006F2651">
          <w:rPr>
            <w:sz w:val="28"/>
          </w:rPr>
          <w:delText>в</w:delText>
        </w:r>
        <w:r w:rsidRPr="00C454B9" w:rsidDel="006F2651">
          <w:rPr>
            <w:sz w:val="28"/>
          </w:rPr>
          <w:delText xml:space="preserve"> </w:delText>
        </w:r>
        <w:r w:rsidR="00905A79" w:rsidDel="006F2651">
          <w:rPr>
            <w:sz w:val="28"/>
          </w:rPr>
          <w:delText>ЕИС</w:delText>
        </w:r>
        <w:r w:rsidR="00905A79" w:rsidRPr="00C454B9" w:rsidDel="006F2651">
          <w:rPr>
            <w:sz w:val="28"/>
          </w:rPr>
          <w:delText xml:space="preserve"> </w:delText>
        </w:r>
        <w:r w:rsidRPr="00C454B9" w:rsidDel="006F2651">
          <w:rPr>
            <w:sz w:val="28"/>
          </w:rPr>
          <w:delText xml:space="preserve">в виде опубликованных сведений и размещаются в открытой части </w:delText>
        </w:r>
        <w:r w:rsidR="00905A79" w:rsidDel="006F2651">
          <w:rPr>
            <w:sz w:val="28"/>
          </w:rPr>
          <w:delText>ЕИС</w:delText>
        </w:r>
        <w:r w:rsidRPr="00C454B9" w:rsidDel="006F2651">
          <w:rPr>
            <w:sz w:val="28"/>
          </w:rPr>
          <w:delText>.</w:delText>
        </w:r>
      </w:del>
    </w:p>
    <w:p w14:paraId="73EC47C8" w14:textId="1F2D5302" w:rsidR="006B43D8" w:rsidDel="006F2651" w:rsidRDefault="006B43D8" w:rsidP="00C454B9">
      <w:pPr>
        <w:spacing w:before="0" w:after="0"/>
        <w:ind w:firstLine="567"/>
        <w:jc w:val="both"/>
        <w:rPr>
          <w:del w:id="48" w:author="Автор"/>
          <w:sz w:val="28"/>
        </w:rPr>
      </w:pPr>
    </w:p>
    <w:p w14:paraId="270DE550" w14:textId="1FF2B4F8" w:rsidR="006B43D8" w:rsidDel="006F2651" w:rsidRDefault="006B43D8" w:rsidP="00C454B9">
      <w:pPr>
        <w:spacing w:before="0" w:after="0"/>
        <w:ind w:firstLine="567"/>
        <w:jc w:val="both"/>
        <w:rPr>
          <w:del w:id="49" w:author="Автор"/>
          <w:sz w:val="28"/>
        </w:rPr>
      </w:pPr>
      <w:del w:id="50" w:author="Автор">
        <w:r w:rsidDel="006F2651">
          <w:rPr>
            <w:sz w:val="28"/>
          </w:rPr>
          <w:delText xml:space="preserve">Также </w:delText>
        </w:r>
        <w:r w:rsidR="00FC1612" w:rsidDel="006F2651">
          <w:rPr>
            <w:sz w:val="28"/>
          </w:rPr>
          <w:delText>в</w:delText>
        </w:r>
        <w:r w:rsidDel="006F2651">
          <w:rPr>
            <w:sz w:val="28"/>
          </w:rPr>
          <w:delText xml:space="preserve"> ЕИС от </w:delText>
        </w:r>
        <w:r w:rsidR="00D82862" w:rsidDel="006F2651">
          <w:rPr>
            <w:sz w:val="28"/>
          </w:rPr>
          <w:delText xml:space="preserve">ИС </w:delText>
        </w:r>
        <w:r w:rsidDel="006F2651">
          <w:rPr>
            <w:sz w:val="28"/>
          </w:rPr>
          <w:delText>ФАС принимаются следующие проекты документов.</w:delText>
        </w:r>
      </w:del>
    </w:p>
    <w:p w14:paraId="5C0CD8F6" w14:textId="3D155666" w:rsidR="006B43D8" w:rsidDel="006F2651" w:rsidRDefault="006B43D8" w:rsidP="00C454B9">
      <w:pPr>
        <w:spacing w:before="0" w:after="0"/>
        <w:ind w:firstLine="567"/>
        <w:jc w:val="both"/>
        <w:rPr>
          <w:del w:id="51" w:author="Автор"/>
          <w:sz w:val="28"/>
        </w:rPr>
      </w:pPr>
    </w:p>
    <w:p w14:paraId="66442502" w14:textId="734A2E32" w:rsidR="006B43D8" w:rsidRPr="00EE58FA" w:rsidDel="006F2651" w:rsidRDefault="006B43D8" w:rsidP="00AD5D02">
      <w:pPr>
        <w:pStyle w:val="BulletList"/>
        <w:numPr>
          <w:ilvl w:val="0"/>
          <w:numId w:val="41"/>
        </w:numPr>
        <w:ind w:left="1276" w:hanging="425"/>
        <w:rPr>
          <w:del w:id="52" w:author="Автор"/>
          <w:b/>
        </w:rPr>
      </w:pPr>
      <w:del w:id="53" w:author="Автор">
        <w:r w:rsidRPr="00EE58FA" w:rsidDel="006F2651">
          <w:rPr>
            <w:b/>
          </w:rPr>
          <w:delText xml:space="preserve">от </w:delText>
        </w:r>
        <w:r w:rsidR="00D82862" w:rsidDel="006F2651">
          <w:rPr>
            <w:b/>
          </w:rPr>
          <w:delText xml:space="preserve">ИС </w:delText>
        </w:r>
        <w:r w:rsidRPr="00EE58FA" w:rsidDel="006F2651">
          <w:rPr>
            <w:b/>
          </w:rPr>
          <w:delText>ФАС</w:delText>
        </w:r>
        <w:r w:rsidDel="006F2651">
          <w:rPr>
            <w:b/>
          </w:rPr>
          <w:delText xml:space="preserve"> </w:delText>
        </w:r>
        <w:r w:rsidR="003F56F5" w:rsidDel="006F2651">
          <w:rPr>
            <w:b/>
          </w:rPr>
          <w:delText>в</w:delText>
        </w:r>
        <w:r w:rsidDel="006F2651">
          <w:rPr>
            <w:b/>
          </w:rPr>
          <w:delText xml:space="preserve"> ЕИС</w:delText>
        </w:r>
        <w:r w:rsidRPr="00EE58FA" w:rsidDel="006F2651">
          <w:rPr>
            <w:b/>
          </w:rPr>
          <w:delText>:</w:delText>
        </w:r>
      </w:del>
    </w:p>
    <w:p w14:paraId="215E7CAD" w14:textId="5D6C051F" w:rsidR="006B43D8" w:rsidRPr="00C454B9" w:rsidDel="006F2651" w:rsidRDefault="006B43D8" w:rsidP="006B43D8">
      <w:pPr>
        <w:pStyle w:val="ListLevel2"/>
        <w:rPr>
          <w:del w:id="54" w:author="Автор"/>
        </w:rPr>
      </w:pPr>
      <w:del w:id="55" w:author="Автор">
        <w:r w:rsidDel="006F2651">
          <w:lastRenderedPageBreak/>
          <w:delText>И</w:delText>
        </w:r>
        <w:r w:rsidRPr="006B43D8" w:rsidDel="006F2651">
          <w:delText>нформация по жалобе, поданной в электронном виде</w:delText>
        </w:r>
        <w:r w:rsidDel="006F2651">
          <w:delText>.</w:delText>
        </w:r>
      </w:del>
    </w:p>
    <w:p w14:paraId="5B22EF53" w14:textId="140D5B0B" w:rsidR="006B43D8" w:rsidDel="006F2651" w:rsidRDefault="006B43D8" w:rsidP="00C454B9">
      <w:pPr>
        <w:spacing w:before="0" w:after="0"/>
        <w:ind w:firstLine="567"/>
        <w:jc w:val="both"/>
        <w:rPr>
          <w:del w:id="56" w:author="Автор"/>
          <w:sz w:val="28"/>
        </w:rPr>
      </w:pPr>
    </w:p>
    <w:p w14:paraId="6F0EAA78" w14:textId="3FF7D9B6" w:rsidR="003F56F5" w:rsidDel="006F2651" w:rsidRDefault="003F56F5" w:rsidP="00C454B9">
      <w:pPr>
        <w:spacing w:before="0" w:after="0"/>
        <w:ind w:firstLine="567"/>
        <w:jc w:val="both"/>
        <w:rPr>
          <w:del w:id="57" w:author="Автор"/>
          <w:sz w:val="28"/>
        </w:rPr>
      </w:pPr>
      <w:del w:id="58" w:author="Автор">
        <w:r w:rsidDel="006F2651">
          <w:rPr>
            <w:sz w:val="28"/>
          </w:rPr>
          <w:delText>Указанный документ принимается и размещается в Личном кабинете контролирующего органа как проект документа.</w:delText>
        </w:r>
      </w:del>
    </w:p>
    <w:p w14:paraId="20AEBDA6" w14:textId="2267FDCD" w:rsidR="003F56F5" w:rsidRPr="003F56F5" w:rsidDel="006F2651" w:rsidRDefault="003F56F5" w:rsidP="00C454B9">
      <w:pPr>
        <w:spacing w:before="0" w:after="0"/>
        <w:ind w:firstLine="567"/>
        <w:jc w:val="both"/>
        <w:rPr>
          <w:del w:id="59" w:author="Автор"/>
          <w:sz w:val="28"/>
        </w:rPr>
      </w:pPr>
    </w:p>
    <w:p w14:paraId="41C2E48E" w14:textId="6EB6F70D" w:rsidR="00BA1C2E" w:rsidDel="006F2651" w:rsidRDefault="00BA1C2E" w:rsidP="00BA1C2E">
      <w:pPr>
        <w:spacing w:before="0" w:after="0"/>
        <w:ind w:firstLine="567"/>
        <w:jc w:val="both"/>
        <w:rPr>
          <w:del w:id="60" w:author="Автор"/>
          <w:sz w:val="28"/>
        </w:rPr>
      </w:pPr>
      <w:del w:id="61" w:author="Автор">
        <w:r w:rsidRPr="00BD49E7" w:rsidDel="006F2651">
          <w:rPr>
            <w:sz w:val="28"/>
          </w:rPr>
          <w:delText>XML</w:delText>
        </w:r>
        <w:r w:rsidRPr="003A5100" w:rsidDel="006F2651">
          <w:rPr>
            <w:sz w:val="28"/>
          </w:rPr>
          <w:delText>-</w:delText>
        </w:r>
        <w:r w:rsidDel="006F2651">
          <w:rPr>
            <w:sz w:val="28"/>
          </w:rPr>
          <w:delText xml:space="preserve">документы, принимаемые от </w:delText>
        </w:r>
        <w:r w:rsidR="00D82862" w:rsidDel="006F2651">
          <w:rPr>
            <w:sz w:val="28"/>
          </w:rPr>
          <w:delText xml:space="preserve">ИС </w:delText>
        </w:r>
        <w:r w:rsidDel="006F2651">
          <w:rPr>
            <w:sz w:val="28"/>
          </w:rPr>
          <w:delText>ФАС в ЕИС</w:delText>
        </w:r>
        <w:r w:rsidRPr="003A5100" w:rsidDel="006F2651">
          <w:rPr>
            <w:sz w:val="28"/>
          </w:rPr>
          <w:delText xml:space="preserve"> </w:delText>
        </w:r>
        <w:r w:rsidDel="006F2651">
          <w:rPr>
            <w:sz w:val="28"/>
          </w:rPr>
          <w:delText>должны содержать блок «Электронный до</w:delText>
        </w:r>
        <w:r w:rsidR="00AC2CEA" w:rsidDel="006F2651">
          <w:rPr>
            <w:sz w:val="28"/>
          </w:rPr>
          <w:delText>кумент полученный от внешней си</w:delText>
        </w:r>
        <w:r w:rsidDel="006F2651">
          <w:rPr>
            <w:sz w:val="28"/>
          </w:rPr>
          <w:delText>с</w:delText>
        </w:r>
        <w:r w:rsidR="00AC2CEA" w:rsidDel="006F2651">
          <w:rPr>
            <w:sz w:val="28"/>
          </w:rPr>
          <w:delText>т</w:delText>
        </w:r>
        <w:r w:rsidDel="006F2651">
          <w:rPr>
            <w:sz w:val="28"/>
          </w:rPr>
          <w:delText>емы» с электронной подписью такого документа, а также содержать электронный подписи всех прикрепленных к документу файлов..</w:delText>
        </w:r>
      </w:del>
    </w:p>
    <w:p w14:paraId="1A7AD03B" w14:textId="7C3091D3" w:rsidR="00BA1C2E" w:rsidDel="006F2651" w:rsidRDefault="00BA1C2E" w:rsidP="00BA1C2E">
      <w:pPr>
        <w:spacing w:before="0" w:after="0"/>
        <w:ind w:firstLine="567"/>
        <w:jc w:val="both"/>
        <w:rPr>
          <w:del w:id="62" w:author="Автор"/>
          <w:sz w:val="28"/>
        </w:rPr>
      </w:pPr>
    </w:p>
    <w:p w14:paraId="6CC6FDD1" w14:textId="289FC977" w:rsidR="00BA1C2E" w:rsidRPr="00C3600F" w:rsidDel="006F2651" w:rsidRDefault="00BA1C2E" w:rsidP="00BA1C2E">
      <w:pPr>
        <w:spacing w:before="0" w:after="0"/>
        <w:ind w:firstLine="567"/>
        <w:jc w:val="both"/>
        <w:rPr>
          <w:del w:id="63" w:author="Автор"/>
          <w:sz w:val="28"/>
        </w:rPr>
      </w:pPr>
      <w:del w:id="64" w:author="Автор">
        <w:r w:rsidRPr="00C3600F" w:rsidDel="006F2651">
          <w:rPr>
            <w:sz w:val="28"/>
          </w:rPr>
          <w:delText xml:space="preserve">Требования </w:delText>
        </w:r>
        <w:r w:rsidDel="006F2651">
          <w:rPr>
            <w:sz w:val="28"/>
          </w:rPr>
          <w:delText xml:space="preserve">к электронной подписи, а также алгоритм ее формирования изложены в п. </w:delText>
        </w:r>
        <w:r w:rsidDel="006F2651">
          <w:rPr>
            <w:sz w:val="28"/>
          </w:rPr>
          <w:fldChar w:fldCharType="begin"/>
        </w:r>
        <w:r w:rsidDel="006F2651">
          <w:rPr>
            <w:sz w:val="28"/>
          </w:rPr>
          <w:delInstrText xml:space="preserve"> REF _Ref441064395 \r \h </w:delInstrText>
        </w:r>
        <w:r w:rsidDel="006F2651">
          <w:rPr>
            <w:sz w:val="28"/>
          </w:rPr>
        </w:r>
        <w:r w:rsidDel="006F2651">
          <w:rPr>
            <w:sz w:val="28"/>
          </w:rPr>
          <w:fldChar w:fldCharType="separate"/>
        </w:r>
        <w:r w:rsidR="000678BC" w:rsidDel="006F2651">
          <w:rPr>
            <w:sz w:val="28"/>
          </w:rPr>
          <w:delText>2.5</w:delText>
        </w:r>
        <w:r w:rsidDel="006F2651">
          <w:rPr>
            <w:sz w:val="28"/>
          </w:rPr>
          <w:fldChar w:fldCharType="end"/>
        </w:r>
        <w:r w:rsidDel="006F2651">
          <w:rPr>
            <w:sz w:val="28"/>
          </w:rPr>
          <w:delText xml:space="preserve"> настоящего документа.</w:delText>
        </w:r>
      </w:del>
    </w:p>
    <w:p w14:paraId="613C6683" w14:textId="150091E8" w:rsidR="00BA1C2E" w:rsidRPr="004F3853" w:rsidDel="006F2651" w:rsidRDefault="00BA1C2E" w:rsidP="00C454B9">
      <w:pPr>
        <w:spacing w:before="0" w:after="0"/>
        <w:ind w:firstLine="567"/>
        <w:jc w:val="both"/>
        <w:rPr>
          <w:del w:id="65" w:author="Автор"/>
          <w:sz w:val="28"/>
        </w:rPr>
      </w:pPr>
    </w:p>
    <w:p w14:paraId="2484EEF8" w14:textId="51EA232F" w:rsidR="004F3853" w:rsidRPr="00BA1C2E" w:rsidDel="006F2651" w:rsidRDefault="004F3853" w:rsidP="00C454B9">
      <w:pPr>
        <w:spacing w:before="0" w:after="0"/>
        <w:ind w:firstLine="567"/>
        <w:jc w:val="both"/>
        <w:rPr>
          <w:del w:id="66" w:author="Автор"/>
          <w:sz w:val="28"/>
        </w:rPr>
      </w:pPr>
    </w:p>
    <w:p w14:paraId="47FD48F8" w14:textId="77777777" w:rsidR="00DC0A5F" w:rsidRPr="004558D9" w:rsidRDefault="00DC0A5F" w:rsidP="00DC0A5F">
      <w:pPr>
        <w:pStyle w:val="20"/>
      </w:pPr>
      <w:bookmarkStart w:id="67" w:name="_Toc442981980"/>
      <w:r w:rsidRPr="004558D9">
        <w:t>Процедуры приема и передачи информации с использованием протокола HTTPS</w:t>
      </w:r>
      <w:bookmarkEnd w:id="67"/>
    </w:p>
    <w:p w14:paraId="5AE51B26" w14:textId="77777777" w:rsidR="00DC0A5F" w:rsidRPr="00B155C1" w:rsidRDefault="00DC0A5F" w:rsidP="00DC0A5F">
      <w:pPr>
        <w:pStyle w:val="30"/>
      </w:pPr>
      <w:bookmarkStart w:id="68" w:name="_Toc442981981"/>
      <w:r w:rsidRPr="00B155C1">
        <w:t>Формирование сведений</w:t>
      </w:r>
      <w:bookmarkEnd w:id="68"/>
    </w:p>
    <w:p w14:paraId="224F5E78" w14:textId="77777777" w:rsidR="00DC0A5F" w:rsidRDefault="00DC0A5F" w:rsidP="00DC0A5F">
      <w:pPr>
        <w:spacing w:before="0" w:after="0"/>
        <w:ind w:firstLine="567"/>
        <w:jc w:val="both"/>
        <w:rPr>
          <w:sz w:val="28"/>
        </w:rPr>
      </w:pPr>
      <w:r w:rsidRPr="00CD2AFE">
        <w:rPr>
          <w:sz w:val="28"/>
        </w:rPr>
        <w:t>XML-</w:t>
      </w:r>
      <w:r>
        <w:rPr>
          <w:sz w:val="28"/>
        </w:rPr>
        <w:t xml:space="preserve">документ, содержащий извещение или сведения о государственном или муниципальном контракте, формируется в соответствии с настоящими требованиями в кодировке </w:t>
      </w:r>
      <w:r w:rsidRPr="00CD2AFE">
        <w:rPr>
          <w:sz w:val="28"/>
        </w:rPr>
        <w:t>UTF-8</w:t>
      </w:r>
      <w:r>
        <w:rPr>
          <w:sz w:val="28"/>
        </w:rPr>
        <w:t>.</w:t>
      </w:r>
    </w:p>
    <w:p w14:paraId="6F2ECEBA" w14:textId="58C9B457" w:rsidR="009F0C05" w:rsidRDefault="00DC0A5F" w:rsidP="00DC0A5F">
      <w:pPr>
        <w:spacing w:before="0" w:after="0"/>
        <w:ind w:firstLine="567"/>
        <w:jc w:val="both"/>
        <w:rPr>
          <w:sz w:val="28"/>
        </w:rPr>
      </w:pPr>
      <w:r>
        <w:rPr>
          <w:sz w:val="28"/>
        </w:rPr>
        <w:t>При формировании</w:t>
      </w:r>
      <w:r w:rsidR="009F0C05">
        <w:rPr>
          <w:sz w:val="28"/>
        </w:rPr>
        <w:t xml:space="preserve"> сведений</w:t>
      </w:r>
      <w:r>
        <w:rPr>
          <w:sz w:val="28"/>
        </w:rPr>
        <w:t xml:space="preserve"> должны использоваться последние версии справочной информации. Порядок и формат предоставления справочной информации приведен в п.</w:t>
      </w:r>
      <w:r w:rsidR="009C14BD">
        <w:rPr>
          <w:sz w:val="28"/>
        </w:rPr>
        <w:fldChar w:fldCharType="begin"/>
      </w:r>
      <w:r w:rsidR="009C14BD">
        <w:rPr>
          <w:sz w:val="28"/>
        </w:rPr>
        <w:instrText xml:space="preserve"> REF _Ref380504642 \w \h </w:instrText>
      </w:r>
      <w:r w:rsidR="009C14BD">
        <w:rPr>
          <w:sz w:val="28"/>
        </w:rPr>
      </w:r>
      <w:r w:rsidR="009C14BD">
        <w:rPr>
          <w:sz w:val="28"/>
        </w:rPr>
        <w:fldChar w:fldCharType="separate"/>
      </w:r>
      <w:r w:rsidR="000678BC">
        <w:rPr>
          <w:sz w:val="28"/>
        </w:rPr>
        <w:t>2.6.1</w:t>
      </w:r>
      <w:r w:rsidR="009C14BD">
        <w:rPr>
          <w:sz w:val="28"/>
        </w:rPr>
        <w:fldChar w:fldCharType="end"/>
      </w:r>
      <w:r w:rsidR="009F0C05">
        <w:rPr>
          <w:sz w:val="28"/>
        </w:rPr>
        <w:t>.</w:t>
      </w:r>
    </w:p>
    <w:p w14:paraId="2E30A1DA" w14:textId="46249CBF" w:rsidR="00C3600F" w:rsidRDefault="00DC0A5F" w:rsidP="00C3600F">
      <w:pPr>
        <w:spacing w:before="0" w:after="0"/>
        <w:ind w:firstLine="567"/>
        <w:jc w:val="both"/>
        <w:rPr>
          <w:sz w:val="28"/>
        </w:rPr>
      </w:pPr>
      <w:r w:rsidRPr="00BD49E7">
        <w:rPr>
          <w:sz w:val="28"/>
        </w:rPr>
        <w:t>XML</w:t>
      </w:r>
      <w:r w:rsidRPr="003A5100">
        <w:rPr>
          <w:sz w:val="28"/>
        </w:rPr>
        <w:t>-</w:t>
      </w:r>
      <w:r>
        <w:rPr>
          <w:sz w:val="28"/>
        </w:rPr>
        <w:t>документ</w:t>
      </w:r>
      <w:r w:rsidRPr="003A5100">
        <w:rPr>
          <w:sz w:val="28"/>
        </w:rPr>
        <w:t xml:space="preserve"> </w:t>
      </w:r>
      <w:r>
        <w:rPr>
          <w:sz w:val="28"/>
        </w:rPr>
        <w:t xml:space="preserve">может быть </w:t>
      </w:r>
      <w:r w:rsidRPr="003A5100">
        <w:rPr>
          <w:sz w:val="28"/>
        </w:rPr>
        <w:t>подпис</w:t>
      </w:r>
      <w:r>
        <w:rPr>
          <w:sz w:val="28"/>
        </w:rPr>
        <w:t>ан</w:t>
      </w:r>
      <w:r w:rsidRPr="003A5100">
        <w:rPr>
          <w:sz w:val="28"/>
        </w:rPr>
        <w:t xml:space="preserve"> </w:t>
      </w:r>
      <w:r w:rsidR="00044E37">
        <w:rPr>
          <w:sz w:val="28"/>
        </w:rPr>
        <w:t>электронной подписью</w:t>
      </w:r>
      <w:r w:rsidR="00C3600F">
        <w:rPr>
          <w:sz w:val="28"/>
        </w:rPr>
        <w:t>.</w:t>
      </w:r>
    </w:p>
    <w:p w14:paraId="47FCBE7D" w14:textId="0B4B612C" w:rsidR="00C3600F" w:rsidRPr="00C3600F" w:rsidRDefault="00C3600F" w:rsidP="00C3600F">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0678BC">
        <w:rPr>
          <w:sz w:val="28"/>
        </w:rPr>
        <w:t>2.5</w:t>
      </w:r>
      <w:r>
        <w:rPr>
          <w:sz w:val="28"/>
        </w:rPr>
        <w:fldChar w:fldCharType="end"/>
      </w:r>
      <w:r>
        <w:rPr>
          <w:sz w:val="28"/>
        </w:rPr>
        <w:t xml:space="preserve"> настоящего документа.</w:t>
      </w:r>
    </w:p>
    <w:p w14:paraId="382EFA0F" w14:textId="059E3557" w:rsidR="004F3853" w:rsidRPr="004F3853" w:rsidRDefault="004F3853" w:rsidP="00C3600F">
      <w:pPr>
        <w:pStyle w:val="BulletList"/>
        <w:numPr>
          <w:ilvl w:val="0"/>
          <w:numId w:val="0"/>
        </w:numPr>
        <w:ind w:left="1570"/>
      </w:pPr>
    </w:p>
    <w:p w14:paraId="66059BAF" w14:textId="77777777" w:rsidR="004F3853" w:rsidRPr="0022162E" w:rsidRDefault="004F3853" w:rsidP="004F3853">
      <w:pPr>
        <w:pStyle w:val="BulletList"/>
        <w:numPr>
          <w:ilvl w:val="0"/>
          <w:numId w:val="0"/>
        </w:numPr>
        <w:ind w:left="1210" w:hanging="360"/>
      </w:pPr>
    </w:p>
    <w:p w14:paraId="5B0B1205" w14:textId="77777777" w:rsidR="006E642D" w:rsidRPr="00DE31D3" w:rsidRDefault="006E642D" w:rsidP="006E642D">
      <w:pPr>
        <w:pStyle w:val="41"/>
      </w:pPr>
      <w:r w:rsidRPr="00DE31D3">
        <w:t>П</w:t>
      </w:r>
      <w:r>
        <w:t xml:space="preserve">рием </w:t>
      </w:r>
      <w:r w:rsidRPr="00DE31D3">
        <w:t>информации в рамках завершения процедур 94ФЗ</w:t>
      </w:r>
    </w:p>
    <w:p w14:paraId="52BF3E2E" w14:textId="77777777" w:rsidR="006E642D" w:rsidRDefault="006E642D" w:rsidP="006E642D">
      <w:pPr>
        <w:spacing w:before="0" w:after="0"/>
        <w:ind w:firstLine="567"/>
        <w:jc w:val="both"/>
        <w:rPr>
          <w:sz w:val="28"/>
        </w:rPr>
      </w:pPr>
      <w:r>
        <w:rPr>
          <w:sz w:val="28"/>
        </w:rPr>
        <w:t>В рамках данного взаимодействия производится прием следующей информации:</w:t>
      </w:r>
    </w:p>
    <w:p w14:paraId="0DC147ED" w14:textId="52BE8A8C" w:rsidR="006E642D" w:rsidRPr="00824F46" w:rsidRDefault="006E642D" w:rsidP="00AD5D02">
      <w:pPr>
        <w:pStyle w:val="BulletList"/>
        <w:numPr>
          <w:ilvl w:val="0"/>
          <w:numId w:val="41"/>
        </w:numPr>
        <w:ind w:left="1276" w:hanging="425"/>
        <w:rPr>
          <w:b/>
        </w:rPr>
      </w:pPr>
      <w:r w:rsidRPr="00824F46">
        <w:rPr>
          <w:b/>
        </w:rPr>
        <w:t xml:space="preserve">от Внешних систем размещения заказа </w:t>
      </w:r>
      <w:r w:rsidR="00FC1612">
        <w:rPr>
          <w:b/>
        </w:rPr>
        <w:t>в</w:t>
      </w:r>
      <w:r w:rsidRPr="00824F46">
        <w:rPr>
          <w:b/>
        </w:rPr>
        <w:t xml:space="preserve"> </w:t>
      </w:r>
      <w:r w:rsidR="00905A79">
        <w:rPr>
          <w:b/>
        </w:rPr>
        <w:t>ЕИС</w:t>
      </w:r>
      <w:r w:rsidRPr="00824F46">
        <w:rPr>
          <w:b/>
        </w:rPr>
        <w:t>:</w:t>
      </w:r>
    </w:p>
    <w:p w14:paraId="4AF10113" w14:textId="77777777" w:rsidR="006E642D" w:rsidRDefault="006E642D" w:rsidP="006E642D">
      <w:pPr>
        <w:pStyle w:val="ListLevel2"/>
      </w:pPr>
      <w:r>
        <w:t>Проект</w:t>
      </w:r>
      <w:r w:rsidRPr="00B913F8">
        <w:t xml:space="preserve"> </w:t>
      </w:r>
      <w:r>
        <w:t>изменения и</w:t>
      </w:r>
      <w:r w:rsidRPr="002061AF">
        <w:t>звещени</w:t>
      </w:r>
      <w:r>
        <w:t>я</w:t>
      </w:r>
      <w:r w:rsidRPr="002061AF">
        <w:t xml:space="preserve"> о проведении открытого конкурса; </w:t>
      </w:r>
    </w:p>
    <w:p w14:paraId="1AC315AA" w14:textId="77777777" w:rsidR="006E642D" w:rsidRDefault="006E642D" w:rsidP="006E642D">
      <w:pPr>
        <w:pStyle w:val="ListLevel2"/>
      </w:pPr>
      <w:r>
        <w:t xml:space="preserve">Проект </w:t>
      </w:r>
      <w:r w:rsidRPr="002061AF">
        <w:t>изменени</w:t>
      </w:r>
      <w:r>
        <w:t>я</w:t>
      </w:r>
      <w:r w:rsidRPr="002061AF">
        <w:t xml:space="preserve"> </w:t>
      </w:r>
      <w:r>
        <w:t>извещения о проведении открытого аукциона в электронной форме;</w:t>
      </w:r>
    </w:p>
    <w:p w14:paraId="4922D37A" w14:textId="77777777" w:rsidR="006E642D" w:rsidRDefault="006E642D" w:rsidP="006E642D">
      <w:pPr>
        <w:pStyle w:val="ListLevel2"/>
      </w:pPr>
      <w:r>
        <w:t>Проект и</w:t>
      </w:r>
      <w:r w:rsidRPr="002061AF">
        <w:t>звещени</w:t>
      </w:r>
      <w:r>
        <w:t>я</w:t>
      </w:r>
      <w:r w:rsidRPr="002061AF">
        <w:t xml:space="preserve"> </w:t>
      </w:r>
      <w:r>
        <w:t>о проведении запроса котировок;</w:t>
      </w:r>
    </w:p>
    <w:p w14:paraId="5817DC6A" w14:textId="77777777" w:rsidR="006E642D" w:rsidRDefault="006E642D" w:rsidP="006E642D">
      <w:pPr>
        <w:pStyle w:val="ListLevel2"/>
      </w:pPr>
      <w:r>
        <w:t>Проект и</w:t>
      </w:r>
      <w:r w:rsidRPr="002061AF">
        <w:t>звещени</w:t>
      </w:r>
      <w:r>
        <w:t>я</w:t>
      </w:r>
      <w:r w:rsidRPr="002061AF">
        <w:t xml:space="preserve"> о проведении предварительного отбора</w:t>
      </w:r>
      <w:r>
        <w:t>;</w:t>
      </w:r>
    </w:p>
    <w:p w14:paraId="266FBA55" w14:textId="77777777" w:rsidR="006E642D" w:rsidRDefault="006E642D" w:rsidP="006E642D">
      <w:pPr>
        <w:pStyle w:val="ListLevel2"/>
      </w:pPr>
      <w:r>
        <w:t>Проект с</w:t>
      </w:r>
      <w:r w:rsidRPr="002061AF">
        <w:t>ообщени</w:t>
      </w:r>
      <w:r>
        <w:t>я</w:t>
      </w:r>
      <w:r w:rsidRPr="002061AF">
        <w:t xml:space="preserve"> о заинтересованности в проведении конкурса</w:t>
      </w:r>
      <w:r>
        <w:t>;</w:t>
      </w:r>
    </w:p>
    <w:p w14:paraId="274C10F8" w14:textId="77777777" w:rsidR="006E642D" w:rsidRDefault="006E642D" w:rsidP="006E642D">
      <w:pPr>
        <w:pStyle w:val="ListLevel2"/>
      </w:pPr>
      <w:r>
        <w:lastRenderedPageBreak/>
        <w:t>Проект и</w:t>
      </w:r>
      <w:r w:rsidRPr="002061AF">
        <w:t>звещени</w:t>
      </w:r>
      <w:r>
        <w:t>я</w:t>
      </w:r>
      <w:r w:rsidRPr="002061AF">
        <w:t xml:space="preserve"> об отказе от проведения</w:t>
      </w:r>
      <w:r>
        <w:t xml:space="preserve"> процедуры размещения заказа;</w:t>
      </w:r>
    </w:p>
    <w:p w14:paraId="2C33B583" w14:textId="77777777" w:rsidR="006E642D" w:rsidRDefault="006E642D" w:rsidP="006E642D">
      <w:pPr>
        <w:pStyle w:val="ListLevel2"/>
      </w:pPr>
      <w:r>
        <w:t>Проект разъяснения</w:t>
      </w:r>
      <w:r>
        <w:rPr>
          <w:lang w:val="en-US"/>
        </w:rPr>
        <w:t>;</w:t>
      </w:r>
    </w:p>
    <w:p w14:paraId="56C73E00" w14:textId="77777777" w:rsidR="006E642D" w:rsidRDefault="006E642D" w:rsidP="006E642D">
      <w:pPr>
        <w:pStyle w:val="ListLevel2"/>
      </w:pPr>
      <w:r>
        <w:t>Проект п</w:t>
      </w:r>
      <w:r w:rsidRPr="002061AF">
        <w:t>ротокол</w:t>
      </w:r>
      <w:r>
        <w:t>а</w:t>
      </w:r>
      <w:r w:rsidRPr="002061AF">
        <w:t xml:space="preserve"> вскрытия конвертов с заявками на участие в открытом конкурсе</w:t>
      </w:r>
      <w:r>
        <w:t>;</w:t>
      </w:r>
    </w:p>
    <w:p w14:paraId="34A276EB" w14:textId="77777777" w:rsidR="006E642D" w:rsidRDefault="006E642D" w:rsidP="006E642D">
      <w:pPr>
        <w:pStyle w:val="ListLevel2"/>
      </w:pPr>
      <w:r>
        <w:t>Проект п</w:t>
      </w:r>
      <w:r w:rsidRPr="002061AF">
        <w:t>ротокол</w:t>
      </w:r>
      <w:r>
        <w:t>а</w:t>
      </w:r>
      <w:r w:rsidRPr="002061AF">
        <w:t xml:space="preserve"> рассмотрения заявок на участие в открытом конкурсе</w:t>
      </w:r>
      <w:r>
        <w:t>;</w:t>
      </w:r>
    </w:p>
    <w:p w14:paraId="57B8E4F2" w14:textId="77777777" w:rsidR="006E642D" w:rsidRDefault="006E642D" w:rsidP="006E642D">
      <w:pPr>
        <w:pStyle w:val="ListLevel2"/>
      </w:pPr>
      <w:r>
        <w:t>Проект п</w:t>
      </w:r>
      <w:r w:rsidRPr="002061AF">
        <w:t>ротокол</w:t>
      </w:r>
      <w:r>
        <w:t>а</w:t>
      </w:r>
      <w:r w:rsidRPr="002061AF">
        <w:t xml:space="preserve"> оценки и сопоставления заявок на участие в открытом конкурсе</w:t>
      </w:r>
      <w:r>
        <w:t>;</w:t>
      </w:r>
    </w:p>
    <w:p w14:paraId="6B33EE01" w14:textId="77777777" w:rsidR="006E642D" w:rsidRDefault="006E642D" w:rsidP="006E642D">
      <w:pPr>
        <w:pStyle w:val="ListLevel2"/>
      </w:pPr>
      <w:r>
        <w:t>Проект п</w:t>
      </w:r>
      <w:r w:rsidRPr="002061AF">
        <w:t>ротокол</w:t>
      </w:r>
      <w:r>
        <w:t>а</w:t>
      </w:r>
      <w:r w:rsidRPr="002061AF">
        <w:t xml:space="preserve"> рассмотрения котировочных заявок</w:t>
      </w:r>
      <w:r>
        <w:t>;</w:t>
      </w:r>
    </w:p>
    <w:p w14:paraId="423E9140" w14:textId="77777777" w:rsidR="006E642D" w:rsidRDefault="006E642D" w:rsidP="006E642D">
      <w:pPr>
        <w:pStyle w:val="ListLevel2"/>
      </w:pPr>
      <w:r>
        <w:t>Проекта п</w:t>
      </w:r>
      <w:r w:rsidRPr="002061AF">
        <w:t>ротокол</w:t>
      </w:r>
      <w:r>
        <w:t>а</w:t>
      </w:r>
      <w:r w:rsidRPr="002061AF">
        <w:t xml:space="preserve"> рассмотрения котировочных заявок по </w:t>
      </w:r>
      <w:r>
        <w:t>Г</w:t>
      </w:r>
      <w:r w:rsidRPr="002061AF">
        <w:t>лаве 5</w:t>
      </w:r>
      <w:r>
        <w:t xml:space="preserve"> Федерального закона 94-ФЗ;</w:t>
      </w:r>
    </w:p>
    <w:p w14:paraId="75572BDF" w14:textId="77777777" w:rsidR="006E642D" w:rsidRDefault="006E642D" w:rsidP="006E642D">
      <w:pPr>
        <w:pStyle w:val="ListLevel2"/>
      </w:pPr>
      <w:r>
        <w:t>Проект п</w:t>
      </w:r>
      <w:r w:rsidRPr="002061AF">
        <w:t>ротокол</w:t>
      </w:r>
      <w:r>
        <w:t>а</w:t>
      </w:r>
      <w:r w:rsidRPr="002061AF">
        <w:t xml:space="preserve"> рассмотрения заявок на участие в процедуре предварительного отбора</w:t>
      </w:r>
      <w:r>
        <w:t>;</w:t>
      </w:r>
    </w:p>
    <w:p w14:paraId="2C3B123C" w14:textId="77777777" w:rsidR="006E642D" w:rsidRDefault="006E642D" w:rsidP="006E642D">
      <w:pPr>
        <w:pStyle w:val="ListLevel2"/>
      </w:pPr>
      <w:r>
        <w:t>Проект п</w:t>
      </w:r>
      <w:r w:rsidRPr="002061AF">
        <w:t>ротокол</w:t>
      </w:r>
      <w:r>
        <w:t>а</w:t>
      </w:r>
      <w:r w:rsidRPr="002061AF">
        <w:t xml:space="preserve"> отказа от заключения контракта</w:t>
      </w:r>
      <w:r>
        <w:t>;</w:t>
      </w:r>
    </w:p>
    <w:p w14:paraId="713743F6" w14:textId="77777777" w:rsidR="006E642D" w:rsidRDefault="006E642D" w:rsidP="006E642D">
      <w:pPr>
        <w:pStyle w:val="ListLevel2"/>
      </w:pPr>
      <w:r>
        <w:t>Результат размещения заказа;</w:t>
      </w:r>
    </w:p>
    <w:p w14:paraId="70372F19" w14:textId="77777777" w:rsidR="006E642D" w:rsidRPr="00DE31D3" w:rsidRDefault="006E642D" w:rsidP="006E642D">
      <w:pPr>
        <w:pStyle w:val="41"/>
      </w:pPr>
      <w:r w:rsidRPr="00DE31D3">
        <w:t>П</w:t>
      </w:r>
      <w:r>
        <w:t>рием</w:t>
      </w:r>
      <w:r w:rsidRPr="00DE31D3">
        <w:t xml:space="preserve"> информации в рамках процедур </w:t>
      </w:r>
      <w:r>
        <w:t>4</w:t>
      </w:r>
      <w:r w:rsidRPr="00DE31D3">
        <w:t>4ФЗ</w:t>
      </w:r>
    </w:p>
    <w:p w14:paraId="1016C04E" w14:textId="77777777" w:rsidR="006E642D" w:rsidRDefault="006E642D" w:rsidP="006E642D">
      <w:pPr>
        <w:spacing w:before="0" w:after="0"/>
        <w:ind w:firstLine="567"/>
        <w:jc w:val="both"/>
        <w:rPr>
          <w:sz w:val="28"/>
        </w:rPr>
      </w:pPr>
      <w:r>
        <w:rPr>
          <w:sz w:val="28"/>
        </w:rPr>
        <w:t>В рамках данного взаимодействия производится прием следующей информации:</w:t>
      </w:r>
    </w:p>
    <w:p w14:paraId="53DC2B4E" w14:textId="44D81E97" w:rsidR="006E642D" w:rsidRPr="00824F46" w:rsidRDefault="006E642D" w:rsidP="00AD5D02">
      <w:pPr>
        <w:pStyle w:val="BulletList"/>
        <w:numPr>
          <w:ilvl w:val="0"/>
          <w:numId w:val="41"/>
        </w:numPr>
        <w:ind w:left="1276" w:hanging="425"/>
        <w:rPr>
          <w:b/>
        </w:rPr>
      </w:pPr>
      <w:r w:rsidRPr="00824F46">
        <w:rPr>
          <w:b/>
        </w:rPr>
        <w:t xml:space="preserve">от Внешних систем размещения заказа </w:t>
      </w:r>
      <w:r w:rsidR="003C38B6">
        <w:rPr>
          <w:b/>
        </w:rPr>
        <w:t>в</w:t>
      </w:r>
      <w:r w:rsidRPr="00824F46">
        <w:rPr>
          <w:b/>
        </w:rPr>
        <w:t xml:space="preserve"> </w:t>
      </w:r>
      <w:r w:rsidR="00905A79">
        <w:rPr>
          <w:b/>
        </w:rPr>
        <w:t>ЕИС</w:t>
      </w:r>
      <w:r w:rsidRPr="00824F46">
        <w:rPr>
          <w:b/>
        </w:rPr>
        <w:t>:</w:t>
      </w:r>
    </w:p>
    <w:p w14:paraId="4076274D" w14:textId="77777777" w:rsidR="006E642D" w:rsidRPr="009664E2" w:rsidRDefault="006E642D" w:rsidP="006E642D">
      <w:pPr>
        <w:pStyle w:val="ListLevel2"/>
      </w:pPr>
      <w:r w:rsidRPr="009664E2">
        <w:t>Проект извещения о проведении ЭА (электронный аукцион);</w:t>
      </w:r>
    </w:p>
    <w:p w14:paraId="0FCE9842" w14:textId="77777777" w:rsidR="006E642D" w:rsidRPr="009664E2" w:rsidRDefault="006E642D" w:rsidP="006E642D">
      <w:pPr>
        <w:pStyle w:val="ListLevel2"/>
      </w:pPr>
      <w:r w:rsidRPr="009664E2">
        <w:t xml:space="preserve">Проект извещения о проведении закупки у ЕП (единственного поставщика); </w:t>
      </w:r>
    </w:p>
    <w:p w14:paraId="03B3C2F1" w14:textId="77777777" w:rsidR="006E642D" w:rsidRPr="009664E2" w:rsidRDefault="006E642D" w:rsidP="006E642D">
      <w:pPr>
        <w:pStyle w:val="ListLevel2"/>
      </w:pPr>
      <w:r w:rsidRPr="009664E2">
        <w:t xml:space="preserve">Проект извещения о проведении закупки многолотовым ИС (иной способ); </w:t>
      </w:r>
    </w:p>
    <w:p w14:paraId="224A5C69" w14:textId="77777777" w:rsidR="006E642D" w:rsidRPr="009664E2" w:rsidRDefault="006E642D" w:rsidP="006E642D">
      <w:pPr>
        <w:pStyle w:val="ListLevel2"/>
      </w:pPr>
      <w:r w:rsidRPr="009664E2">
        <w:t xml:space="preserve">Проект извещения о проведении закупки однолотовым ИС (иной способ); </w:t>
      </w:r>
    </w:p>
    <w:p w14:paraId="19C7FF37" w14:textId="77777777" w:rsidR="006E642D" w:rsidRPr="009664E2" w:rsidRDefault="006E642D" w:rsidP="006E642D">
      <w:pPr>
        <w:pStyle w:val="ListLevel2"/>
      </w:pPr>
      <w:r w:rsidRPr="009664E2">
        <w:t xml:space="preserve">Проект извещения о проведении OK (открытый конкурс); </w:t>
      </w:r>
    </w:p>
    <w:p w14:paraId="28969701" w14:textId="77777777" w:rsidR="006E642D" w:rsidRPr="009664E2" w:rsidRDefault="006E642D" w:rsidP="006E642D">
      <w:pPr>
        <w:pStyle w:val="ListLevel2"/>
      </w:pPr>
      <w:r w:rsidRPr="009664E2">
        <w:t xml:space="preserve">Проект извещения о проведении OK-Д (двухэтапный конкурс); </w:t>
      </w:r>
    </w:p>
    <w:p w14:paraId="342BD9C8" w14:textId="77777777" w:rsidR="006E642D" w:rsidRPr="009664E2" w:rsidRDefault="006E642D" w:rsidP="006E642D">
      <w:pPr>
        <w:pStyle w:val="ListLevel2"/>
      </w:pPr>
      <w:r w:rsidRPr="009664E2">
        <w:t xml:space="preserve">Проект извещения о проведении OK-ОУ (конкурс с ограниченным участием); </w:t>
      </w:r>
    </w:p>
    <w:p w14:paraId="114E8E06" w14:textId="77777777" w:rsidR="006E642D" w:rsidRPr="009664E2" w:rsidRDefault="006E642D" w:rsidP="006E642D">
      <w:pPr>
        <w:pStyle w:val="ListLevel2"/>
      </w:pPr>
      <w:r w:rsidRPr="009664E2">
        <w:t xml:space="preserve">Проект извещения о проведении ПО (предварительный отбор); </w:t>
      </w:r>
    </w:p>
    <w:p w14:paraId="0DAB30C8" w14:textId="77777777" w:rsidR="006E642D" w:rsidRPr="009664E2" w:rsidRDefault="006E642D" w:rsidP="006E642D">
      <w:pPr>
        <w:pStyle w:val="ListLevel2"/>
      </w:pPr>
      <w:r w:rsidRPr="009664E2">
        <w:t xml:space="preserve">Проект извещения о проведении ЗакА (закрытый аукцион); </w:t>
      </w:r>
    </w:p>
    <w:p w14:paraId="7B7B2FC3" w14:textId="77777777" w:rsidR="006E642D" w:rsidRPr="009664E2" w:rsidRDefault="006E642D" w:rsidP="006E642D">
      <w:pPr>
        <w:pStyle w:val="ListLevel2"/>
      </w:pPr>
      <w:r w:rsidRPr="009664E2">
        <w:t xml:space="preserve">Проект извещения о проведении ЗакK (закрытый конкурс); </w:t>
      </w:r>
    </w:p>
    <w:p w14:paraId="3FE43424" w14:textId="77777777" w:rsidR="006E642D" w:rsidRPr="009664E2" w:rsidRDefault="006E642D" w:rsidP="006E642D">
      <w:pPr>
        <w:pStyle w:val="ListLevel2"/>
      </w:pPr>
      <w:r w:rsidRPr="009664E2">
        <w:t xml:space="preserve">Проект извещения о проведении ЗакK-Д (закрытый двухэтапный конкурс); </w:t>
      </w:r>
    </w:p>
    <w:p w14:paraId="30B11CED" w14:textId="77777777" w:rsidR="006E642D" w:rsidRPr="009664E2" w:rsidRDefault="006E642D" w:rsidP="006E642D">
      <w:pPr>
        <w:pStyle w:val="ListLevel2"/>
      </w:pPr>
      <w:r w:rsidRPr="009664E2">
        <w:t xml:space="preserve">Проект извещения о проведении ЗакK-ОУ (закрытый конкурс с ограниченным участием); </w:t>
      </w:r>
    </w:p>
    <w:p w14:paraId="15AF6D64" w14:textId="77777777" w:rsidR="006E642D" w:rsidRPr="009664E2" w:rsidRDefault="006E642D" w:rsidP="006E642D">
      <w:pPr>
        <w:pStyle w:val="ListLevel2"/>
      </w:pPr>
      <w:r w:rsidRPr="009664E2">
        <w:lastRenderedPageBreak/>
        <w:t xml:space="preserve">Проект извещения о проведении ЗK (запрос котировок); </w:t>
      </w:r>
    </w:p>
    <w:p w14:paraId="06045F23" w14:textId="0903EE26" w:rsidR="006E642D" w:rsidRPr="009664E2" w:rsidRDefault="006E642D" w:rsidP="006E642D">
      <w:pPr>
        <w:pStyle w:val="ListLevel2"/>
      </w:pPr>
      <w:r w:rsidRPr="009664E2">
        <w:t>Проект общ</w:t>
      </w:r>
      <w:r w:rsidR="00CD72D7">
        <w:t>ей</w:t>
      </w:r>
      <w:r w:rsidRPr="009664E2">
        <w:t xml:space="preserve"> информации об объекте закупки и протокол рассмотрения и оценки заявок на участие в ЗК-БИ (запрос котировок без извещения); </w:t>
      </w:r>
    </w:p>
    <w:p w14:paraId="70C271F7" w14:textId="77777777" w:rsidR="006E642D" w:rsidRDefault="006E642D" w:rsidP="006E642D">
      <w:pPr>
        <w:pStyle w:val="ListLevel2"/>
      </w:pPr>
      <w:r w:rsidRPr="009664E2">
        <w:t xml:space="preserve">Проект извещения о проведении ЗП (запрос предложений); </w:t>
      </w:r>
    </w:p>
    <w:p w14:paraId="6E9B1008" w14:textId="77777777" w:rsidR="00206E87" w:rsidRDefault="00206E87" w:rsidP="006E642D">
      <w:pPr>
        <w:pStyle w:val="ListLevel2"/>
      </w:pPr>
      <w:r>
        <w:t>Проект плана-закупок в неструктурированной форме;</w:t>
      </w:r>
    </w:p>
    <w:p w14:paraId="4DC2F41F" w14:textId="77777777" w:rsidR="00206E87" w:rsidRDefault="00206E87" w:rsidP="006E642D">
      <w:pPr>
        <w:pStyle w:val="ListLevel2"/>
      </w:pPr>
      <w:r>
        <w:t>Проект сведений об исполнении плана закупок;</w:t>
      </w:r>
    </w:p>
    <w:p w14:paraId="4B1C34C9" w14:textId="77777777" w:rsidR="006E642D" w:rsidRPr="009664E2" w:rsidRDefault="006E642D" w:rsidP="006E642D">
      <w:pPr>
        <w:pStyle w:val="ListLevel2"/>
      </w:pPr>
      <w:r w:rsidRPr="009664E2">
        <w:t>Проект плана-графика в структурированной форме;</w:t>
      </w:r>
    </w:p>
    <w:p w14:paraId="1421CF99" w14:textId="77777777" w:rsidR="006E642D" w:rsidRPr="009664E2" w:rsidRDefault="006E642D" w:rsidP="006E642D">
      <w:pPr>
        <w:pStyle w:val="ListLevel2"/>
      </w:pPr>
      <w:r w:rsidRPr="009664E2">
        <w:t>Проект изменения плана-графика</w:t>
      </w:r>
    </w:p>
    <w:p w14:paraId="7025EC7B" w14:textId="77777777" w:rsidR="006E642D" w:rsidRPr="009664E2" w:rsidRDefault="006E642D" w:rsidP="006E642D">
      <w:pPr>
        <w:pStyle w:val="ListLevel2"/>
      </w:pPr>
      <w:r w:rsidRPr="009664E2">
        <w:t>Проект плана-графика в неструктурированной форме</w:t>
      </w:r>
    </w:p>
    <w:p w14:paraId="79EE2AF5" w14:textId="77777777" w:rsidR="006E642D" w:rsidRDefault="006E642D" w:rsidP="006E642D">
      <w:pPr>
        <w:pStyle w:val="ListLevel2"/>
      </w:pPr>
      <w:r w:rsidRPr="009664E2">
        <w:t>Проект извещения об отмене определения поставщика (подрядчика, исполнителя) в части лота</w:t>
      </w:r>
    </w:p>
    <w:p w14:paraId="40F2F802" w14:textId="77777777" w:rsidR="008974BA" w:rsidRPr="009664E2" w:rsidRDefault="008974BA" w:rsidP="006E642D">
      <w:pPr>
        <w:pStyle w:val="ListLevel2"/>
      </w:pPr>
      <w:r>
        <w:t>Проект и</w:t>
      </w:r>
      <w:r w:rsidRPr="009664E2">
        <w:t>звещени</w:t>
      </w:r>
      <w:r>
        <w:t>я</w:t>
      </w:r>
      <w:r w:rsidRPr="009664E2">
        <w:t xml:space="preserve"> о</w:t>
      </w:r>
      <w:r>
        <w:t xml:space="preserve"> внесении изменения в извещение</w:t>
      </w:r>
      <w:r w:rsidRPr="009664E2">
        <w:t xml:space="preserve"> в части лота</w:t>
      </w:r>
      <w:r w:rsidRPr="00D530F9">
        <w:t>;</w:t>
      </w:r>
    </w:p>
    <w:p w14:paraId="44213A12" w14:textId="77777777" w:rsidR="006E642D" w:rsidRDefault="006E642D" w:rsidP="006E642D">
      <w:pPr>
        <w:pStyle w:val="ListLevel2"/>
      </w:pPr>
      <w:r>
        <w:t>Проект и</w:t>
      </w:r>
      <w:r w:rsidRPr="002061AF">
        <w:t>звещени</w:t>
      </w:r>
      <w:r>
        <w:t>я</w:t>
      </w:r>
      <w:r w:rsidRPr="002061AF">
        <w:t xml:space="preserve"> об отказе от проведения</w:t>
      </w:r>
      <w:r>
        <w:t xml:space="preserve"> процедуры размещения заказа;</w:t>
      </w:r>
    </w:p>
    <w:p w14:paraId="49BD9A1B" w14:textId="222776CB" w:rsidR="006E642D" w:rsidRDefault="006E642D" w:rsidP="00903D38">
      <w:pPr>
        <w:pStyle w:val="ListLevel2"/>
      </w:pPr>
      <w:r>
        <w:t>Проект разъяснения</w:t>
      </w:r>
      <w:r w:rsidR="00903D38">
        <w:t xml:space="preserve"> </w:t>
      </w:r>
      <w:r w:rsidR="00903D38" w:rsidRPr="00903D38">
        <w:t>положений документации по запросу ЭП</w:t>
      </w:r>
      <w:r w:rsidRPr="00903D38">
        <w:t>;</w:t>
      </w:r>
    </w:p>
    <w:p w14:paraId="09CDE849" w14:textId="77777777" w:rsidR="006E642D" w:rsidRDefault="006E642D" w:rsidP="006E642D">
      <w:pPr>
        <w:pStyle w:val="ListLevel2"/>
      </w:pPr>
      <w:r>
        <w:t>Проект контракта;</w:t>
      </w:r>
    </w:p>
    <w:p w14:paraId="3B54F044" w14:textId="77777777" w:rsidR="006E642D" w:rsidRDefault="006E642D" w:rsidP="006E642D">
      <w:pPr>
        <w:pStyle w:val="ListLevel2"/>
      </w:pPr>
      <w:r>
        <w:t>Проект сведений об исполнении</w:t>
      </w:r>
      <w:r w:rsidRPr="009664E2">
        <w:t>/</w:t>
      </w:r>
      <w:r>
        <w:t>расторжении контракта</w:t>
      </w:r>
    </w:p>
    <w:p w14:paraId="44923FF0" w14:textId="77777777" w:rsidR="006E642D" w:rsidRDefault="006E642D" w:rsidP="006E642D">
      <w:pPr>
        <w:pStyle w:val="ListLevel2"/>
      </w:pPr>
      <w:r>
        <w:t>Проект информации об отмене исполнения</w:t>
      </w:r>
      <w:r w:rsidRPr="009664E2">
        <w:t>/</w:t>
      </w:r>
      <w:r>
        <w:t>расторжения</w:t>
      </w:r>
      <w:r w:rsidR="003C00F8">
        <w:t>;</w:t>
      </w:r>
    </w:p>
    <w:p w14:paraId="39ABAEDB" w14:textId="77777777" w:rsidR="003C00F8" w:rsidRPr="003C00F8" w:rsidRDefault="003C00F8" w:rsidP="003C00F8">
      <w:pPr>
        <w:pStyle w:val="ListLevel2"/>
      </w:pPr>
      <w:r>
        <w:t>Проект и</w:t>
      </w:r>
      <w:r w:rsidRPr="002061AF">
        <w:t>звещени</w:t>
      </w:r>
      <w:r>
        <w:t>я</w:t>
      </w:r>
      <w:r w:rsidRPr="002061AF">
        <w:t xml:space="preserve"> </w:t>
      </w:r>
      <w:r w:rsidRPr="003C00F8">
        <w:t>о продлении срока подачи котировочных заявок</w:t>
      </w:r>
      <w:r>
        <w:t>;</w:t>
      </w:r>
    </w:p>
    <w:p w14:paraId="0A5FEB24" w14:textId="77777777" w:rsidR="003C00F8" w:rsidRPr="003C00F8" w:rsidRDefault="003C00F8" w:rsidP="003C00F8">
      <w:pPr>
        <w:pStyle w:val="ListLevel2"/>
      </w:pPr>
      <w:r>
        <w:t>Проект уведомления</w:t>
      </w:r>
      <w:r w:rsidRPr="003C00F8">
        <w:t xml:space="preserve"> о продлении срока рассмотрения и оценки заявок</w:t>
      </w:r>
      <w:r>
        <w:t>;</w:t>
      </w:r>
    </w:p>
    <w:p w14:paraId="1CCC86EB" w14:textId="77777777" w:rsidR="003C00F8" w:rsidRPr="003C00F8" w:rsidRDefault="003C00F8" w:rsidP="003C00F8">
      <w:pPr>
        <w:pStyle w:val="ListLevel2"/>
      </w:pPr>
      <w:r w:rsidRPr="003C00F8">
        <w:t>Информация о документе закупки</w:t>
      </w:r>
      <w:r>
        <w:t xml:space="preserve"> в неструктурированном виде;</w:t>
      </w:r>
    </w:p>
    <w:p w14:paraId="00E4BF18" w14:textId="77777777" w:rsidR="006B1AF2" w:rsidRDefault="003C00F8" w:rsidP="003C00F8">
      <w:pPr>
        <w:pStyle w:val="ListLevel2"/>
      </w:pPr>
      <w:r w:rsidRPr="003C00F8">
        <w:t>Информация об отмене документа закупки</w:t>
      </w:r>
      <w:r w:rsidR="006B1AF2">
        <w:t>;</w:t>
      </w:r>
    </w:p>
    <w:p w14:paraId="6F0D780B" w14:textId="77777777" w:rsidR="006B1AF2" w:rsidRDefault="006B1AF2" w:rsidP="006B1AF2">
      <w:pPr>
        <w:pStyle w:val="ListLevel2"/>
      </w:pPr>
      <w:r>
        <w:t>Проект п</w:t>
      </w:r>
      <w:r w:rsidRPr="00BA49DA">
        <w:t>ротокол</w:t>
      </w:r>
      <w:r>
        <w:t>а</w:t>
      </w:r>
      <w:r w:rsidRPr="00BA49DA">
        <w:t xml:space="preserve"> вскрытия конвертов и открытия доступа к электронным документам заявок участников в ОК</w:t>
      </w:r>
      <w:r>
        <w:t xml:space="preserve"> (</w:t>
      </w:r>
      <w:r w:rsidRPr="009664E2">
        <w:t>открытый конкурс</w:t>
      </w:r>
      <w:r>
        <w:t>);</w:t>
      </w:r>
    </w:p>
    <w:p w14:paraId="72C33A86" w14:textId="77777777" w:rsidR="006B1AF2" w:rsidRDefault="006B1AF2" w:rsidP="006B1AF2">
      <w:pPr>
        <w:pStyle w:val="ListLevel2"/>
      </w:pPr>
      <w:r>
        <w:t>Проект п</w:t>
      </w:r>
      <w:r w:rsidRPr="00BA49DA">
        <w:t>ротокол</w:t>
      </w:r>
      <w:r>
        <w:t>а</w:t>
      </w:r>
      <w:r w:rsidRPr="00BA49DA">
        <w:t xml:space="preserve"> рассмотрения и оценки заявок на участие в конкурсе в ОК</w:t>
      </w:r>
      <w:r>
        <w:t xml:space="preserve"> (</w:t>
      </w:r>
      <w:r w:rsidRPr="009664E2">
        <w:t>открытый конкурс</w:t>
      </w:r>
      <w:r>
        <w:t>);</w:t>
      </w:r>
    </w:p>
    <w:p w14:paraId="46A92289" w14:textId="77777777" w:rsidR="006B1AF2" w:rsidRDefault="006B1AF2" w:rsidP="006B1AF2">
      <w:pPr>
        <w:pStyle w:val="ListLevel2"/>
      </w:pPr>
      <w:r>
        <w:t>Проект п</w:t>
      </w:r>
      <w:r w:rsidRPr="00BA49DA">
        <w:t>ротокол</w:t>
      </w:r>
      <w:r>
        <w:t>а</w:t>
      </w:r>
      <w:r w:rsidRPr="00BA49DA">
        <w:t xml:space="preserve"> рассмотрения единственной заявки в ОК</w:t>
      </w:r>
      <w:r>
        <w:t xml:space="preserve"> (</w:t>
      </w:r>
      <w:r w:rsidRPr="009664E2">
        <w:t>открытый конкурс</w:t>
      </w:r>
      <w:r>
        <w:t>);</w:t>
      </w:r>
    </w:p>
    <w:p w14:paraId="619EC559" w14:textId="77777777" w:rsidR="006B1AF2" w:rsidRDefault="006B1AF2" w:rsidP="006B1AF2">
      <w:pPr>
        <w:pStyle w:val="ListLevel2"/>
      </w:pPr>
      <w:r>
        <w:t>Проект п</w:t>
      </w:r>
      <w:r w:rsidRPr="00BA49DA">
        <w:t>ротокол</w:t>
      </w:r>
      <w:r>
        <w:t>а</w:t>
      </w:r>
      <w:r w:rsidRPr="00BA49DA">
        <w:t xml:space="preserve"> вскрытия конвертов и открытия доступа к электронным документам заявок участников в ОК-ОУ</w:t>
      </w:r>
      <w:r>
        <w:t xml:space="preserve"> </w:t>
      </w:r>
      <w:r w:rsidRPr="009664E2">
        <w:t>(конкурс с ограниченным участием)</w:t>
      </w:r>
      <w:r>
        <w:t>;</w:t>
      </w:r>
    </w:p>
    <w:p w14:paraId="2305D089" w14:textId="77777777" w:rsidR="006B1AF2" w:rsidRDefault="006B1AF2" w:rsidP="006B1AF2">
      <w:pPr>
        <w:pStyle w:val="ListLevel2"/>
      </w:pPr>
      <w:r>
        <w:t>Проект п</w:t>
      </w:r>
      <w:r w:rsidRPr="00BA49DA">
        <w:t>ротокол</w:t>
      </w:r>
      <w:r>
        <w:t>а</w:t>
      </w:r>
      <w:r w:rsidRPr="00BA49DA">
        <w:t xml:space="preserve"> предквалификационного отбора в ОК-ОУ</w:t>
      </w:r>
      <w:r>
        <w:t xml:space="preserve"> </w:t>
      </w:r>
      <w:r w:rsidRPr="009664E2">
        <w:t>(конкурс с ограниченным участием)</w:t>
      </w:r>
      <w:r>
        <w:t>;</w:t>
      </w:r>
    </w:p>
    <w:p w14:paraId="311DCC25" w14:textId="77777777" w:rsidR="006B1AF2" w:rsidRDefault="006B1AF2" w:rsidP="006B1AF2">
      <w:pPr>
        <w:pStyle w:val="ListLevel2"/>
      </w:pPr>
      <w:r>
        <w:t>Проект п</w:t>
      </w:r>
      <w:r w:rsidRPr="00BA49DA">
        <w:t>ротокол</w:t>
      </w:r>
      <w:r>
        <w:t>а</w:t>
      </w:r>
      <w:r w:rsidRPr="00BA49DA">
        <w:t xml:space="preserve"> рассмотрения и оценки заявок на участие в конкурсе в ОК-ОУ</w:t>
      </w:r>
      <w:r>
        <w:t xml:space="preserve"> </w:t>
      </w:r>
      <w:r w:rsidRPr="009664E2">
        <w:t>(конкурс с ограниченным участием)</w:t>
      </w:r>
      <w:r>
        <w:t>;</w:t>
      </w:r>
    </w:p>
    <w:p w14:paraId="5F2D8001" w14:textId="77777777" w:rsidR="006B1AF2" w:rsidRDefault="006B1AF2" w:rsidP="006B1AF2">
      <w:pPr>
        <w:pStyle w:val="ListLevel2"/>
      </w:pPr>
      <w:r>
        <w:t>Проект п</w:t>
      </w:r>
      <w:r w:rsidRPr="00BA49DA">
        <w:t>ротокол</w:t>
      </w:r>
      <w:r>
        <w:t>а</w:t>
      </w:r>
      <w:r w:rsidRPr="00BA49DA">
        <w:t xml:space="preserve"> рассмот</w:t>
      </w:r>
      <w:r>
        <w:t>рения единственной заявки в ОК-</w:t>
      </w:r>
      <w:r w:rsidRPr="00BA49DA">
        <w:t>ОУ</w:t>
      </w:r>
      <w:r>
        <w:t xml:space="preserve"> </w:t>
      </w:r>
      <w:r w:rsidRPr="009664E2">
        <w:t>(конкурс с ограниченным участием)</w:t>
      </w:r>
      <w:r>
        <w:t>;</w:t>
      </w:r>
    </w:p>
    <w:p w14:paraId="6F949B06" w14:textId="77777777" w:rsidR="006B1AF2" w:rsidRDefault="006B1AF2" w:rsidP="006B1AF2">
      <w:pPr>
        <w:pStyle w:val="ListLevel2"/>
      </w:pPr>
      <w:r>
        <w:lastRenderedPageBreak/>
        <w:t>Проект п</w:t>
      </w:r>
      <w:r w:rsidRPr="001747A3">
        <w:t>ротокол</w:t>
      </w:r>
      <w:r>
        <w:t>а</w:t>
      </w:r>
      <w:r w:rsidRPr="001747A3">
        <w:t xml:space="preserve"> об отказе от заключения контракта</w:t>
      </w:r>
      <w:r>
        <w:t>;</w:t>
      </w:r>
    </w:p>
    <w:p w14:paraId="330C2E44" w14:textId="76D3CD57" w:rsidR="006B1AF2" w:rsidRDefault="006B1AF2" w:rsidP="006B1AF2">
      <w:pPr>
        <w:pStyle w:val="ListLevel2"/>
      </w:pPr>
      <w:r>
        <w:t>Проект о</w:t>
      </w:r>
      <w:r w:rsidRPr="00051A7E">
        <w:t>бщ</w:t>
      </w:r>
      <w:r>
        <w:t>ей</w:t>
      </w:r>
      <w:r w:rsidRPr="00051A7E">
        <w:t xml:space="preserve"> информаци</w:t>
      </w:r>
      <w:r>
        <w:t>и</w:t>
      </w:r>
      <w:r w:rsidRPr="00051A7E">
        <w:t xml:space="preserve"> об объекте закупки и структурированный протокол рассмотрения и оценки заявок на участие в ЗК-БИ  (</w:t>
      </w:r>
      <w:r>
        <w:t>запрос котировок без размещения извещения</w:t>
      </w:r>
      <w:r w:rsidRPr="00051A7E">
        <w:t>)</w:t>
      </w:r>
      <w:r>
        <w:t>;</w:t>
      </w:r>
    </w:p>
    <w:p w14:paraId="7557AE8E" w14:textId="77777777" w:rsidR="006B1AF2" w:rsidRDefault="006B1AF2" w:rsidP="006B1AF2">
      <w:pPr>
        <w:pStyle w:val="ListLevel2"/>
      </w:pPr>
      <w:r>
        <w:t>Проект п</w:t>
      </w:r>
      <w:r w:rsidRPr="00051A7E">
        <w:t>ротокол</w:t>
      </w:r>
      <w:r>
        <w:t>а</w:t>
      </w:r>
      <w:r w:rsidRPr="00051A7E">
        <w:t xml:space="preserve"> рассмотрения и оценки заявок на участие в ЗК-БИ</w:t>
      </w:r>
      <w:r>
        <w:t xml:space="preserve"> (запрос котировок без размещения извещения)</w:t>
      </w:r>
      <w:r w:rsidRPr="00051A7E">
        <w:t xml:space="preserve"> по результатам продления срока подачи заявок</w:t>
      </w:r>
      <w:r>
        <w:t>;</w:t>
      </w:r>
    </w:p>
    <w:p w14:paraId="3FD08535" w14:textId="77777777" w:rsidR="006B1AF2" w:rsidRDefault="006B1AF2" w:rsidP="006B1AF2">
      <w:pPr>
        <w:pStyle w:val="ListLevel2"/>
      </w:pPr>
      <w:r>
        <w:t>Проект о</w:t>
      </w:r>
      <w:r w:rsidRPr="00051A7E">
        <w:t>тмен</w:t>
      </w:r>
      <w:r>
        <w:t>ы</w:t>
      </w:r>
      <w:r w:rsidRPr="00051A7E">
        <w:t xml:space="preserve"> извещения об отмене определения поставщика (подрядчика, исполнителя) (в части лота)</w:t>
      </w:r>
      <w:r>
        <w:t>;</w:t>
      </w:r>
    </w:p>
    <w:p w14:paraId="3D931340" w14:textId="77777777" w:rsidR="006B1AF2" w:rsidRDefault="006B1AF2" w:rsidP="006B1AF2">
      <w:pPr>
        <w:pStyle w:val="ListLevel2"/>
      </w:pPr>
      <w:r>
        <w:t>Проект п</w:t>
      </w:r>
      <w:r w:rsidRPr="00051A7E">
        <w:t>ротокол</w:t>
      </w:r>
      <w:r>
        <w:t>а</w:t>
      </w:r>
      <w:r w:rsidRPr="00051A7E">
        <w:t xml:space="preserve"> вскрытия конвертов и открытия доступа к электронным документам первоначальных заявок участников в ОК-Д</w:t>
      </w:r>
      <w:r>
        <w:t xml:space="preserve"> (двухэтапный конкурс);</w:t>
      </w:r>
    </w:p>
    <w:p w14:paraId="4E5665A7" w14:textId="77777777" w:rsidR="006B1AF2" w:rsidRDefault="006B1AF2" w:rsidP="006B1AF2">
      <w:pPr>
        <w:pStyle w:val="ListLevel2"/>
      </w:pPr>
      <w:r>
        <w:t>Проект п</w:t>
      </w:r>
      <w:r w:rsidRPr="00051A7E">
        <w:t>ротокол</w:t>
      </w:r>
      <w:r>
        <w:t>а</w:t>
      </w:r>
      <w:r w:rsidRPr="00051A7E">
        <w:t xml:space="preserve"> предквалификационного отбора в ОК-Д</w:t>
      </w:r>
      <w:r>
        <w:t xml:space="preserve"> (двухэтапный конкурс);</w:t>
      </w:r>
    </w:p>
    <w:p w14:paraId="6386849E" w14:textId="77777777" w:rsidR="006B1AF2" w:rsidRDefault="006B1AF2" w:rsidP="006B1AF2">
      <w:pPr>
        <w:pStyle w:val="ListLevel2"/>
      </w:pPr>
      <w:r>
        <w:t>Проект п</w:t>
      </w:r>
      <w:r w:rsidRPr="00051A7E">
        <w:t>ротокол</w:t>
      </w:r>
      <w:r>
        <w:t>а</w:t>
      </w:r>
      <w:r w:rsidRPr="00051A7E">
        <w:t xml:space="preserve"> первого этапа в ОК-Д</w:t>
      </w:r>
      <w:r>
        <w:t xml:space="preserve"> (двухэтапный конкурс);</w:t>
      </w:r>
    </w:p>
    <w:p w14:paraId="3A9A9025" w14:textId="77777777" w:rsidR="006B1AF2" w:rsidRDefault="006B1AF2" w:rsidP="006B1AF2">
      <w:pPr>
        <w:pStyle w:val="ListLevel2"/>
      </w:pPr>
      <w:r>
        <w:t>Проект п</w:t>
      </w:r>
      <w:r w:rsidRPr="00051A7E">
        <w:t>ротокол</w:t>
      </w:r>
      <w:r>
        <w:t>а</w:t>
      </w:r>
      <w:r w:rsidRPr="00051A7E">
        <w:t xml:space="preserve"> вскрытия конвертов и открытия доступа к электронным документам окончательных заявок участников в ОК-Д</w:t>
      </w:r>
      <w:r>
        <w:t xml:space="preserve"> (двухэтапный конкурс);</w:t>
      </w:r>
    </w:p>
    <w:p w14:paraId="5698A0C0" w14:textId="77777777" w:rsidR="006B1AF2" w:rsidRDefault="006B1AF2" w:rsidP="006B1AF2">
      <w:pPr>
        <w:pStyle w:val="ListLevel2"/>
      </w:pPr>
      <w:r>
        <w:t>Проект п</w:t>
      </w:r>
      <w:r w:rsidRPr="00051A7E">
        <w:t>ротокол</w:t>
      </w:r>
      <w:r>
        <w:t>а</w:t>
      </w:r>
      <w:r w:rsidRPr="00051A7E">
        <w:t xml:space="preserve"> рассмотрения и оценки заявок на участие в конкурсе в ОК-Д</w:t>
      </w:r>
      <w:r>
        <w:t xml:space="preserve"> (двухэтапный конкурс);</w:t>
      </w:r>
    </w:p>
    <w:p w14:paraId="385BC044" w14:textId="77777777" w:rsidR="006B1AF2" w:rsidRDefault="006B1AF2" w:rsidP="006B1AF2">
      <w:pPr>
        <w:pStyle w:val="ListLevel2"/>
      </w:pPr>
      <w:r>
        <w:t>Проект п</w:t>
      </w:r>
      <w:r w:rsidRPr="00051A7E">
        <w:t>ротокол</w:t>
      </w:r>
      <w:r>
        <w:t>а</w:t>
      </w:r>
      <w:r w:rsidRPr="00051A7E">
        <w:t xml:space="preserve"> рассмотрения единственной заявки в ОК-Д</w:t>
      </w:r>
      <w:r>
        <w:t xml:space="preserve"> (двухэтапный конкурс);</w:t>
      </w:r>
    </w:p>
    <w:p w14:paraId="32EBB45D" w14:textId="77777777" w:rsidR="006B1AF2" w:rsidRDefault="006B1AF2" w:rsidP="006B1AF2">
      <w:pPr>
        <w:pStyle w:val="ListLevel2"/>
      </w:pPr>
      <w:r>
        <w:t>Проект п</w:t>
      </w:r>
      <w:r w:rsidRPr="00051A7E">
        <w:t>ротокол</w:t>
      </w:r>
      <w:r>
        <w:t>а</w:t>
      </w:r>
      <w:r w:rsidRPr="00051A7E">
        <w:t xml:space="preserve"> предварительного отбора в ПО</w:t>
      </w:r>
      <w:r>
        <w:t xml:space="preserve"> (предварительный отбор);</w:t>
      </w:r>
    </w:p>
    <w:p w14:paraId="17732E74" w14:textId="77777777" w:rsidR="006B1AF2" w:rsidRDefault="006B1AF2" w:rsidP="006B1AF2">
      <w:pPr>
        <w:pStyle w:val="ListLevel2"/>
      </w:pPr>
      <w:r>
        <w:t>Проект п</w:t>
      </w:r>
      <w:r w:rsidRPr="001747A3">
        <w:t>ротокол</w:t>
      </w:r>
      <w:r>
        <w:t>а</w:t>
      </w:r>
      <w:r w:rsidRPr="001747A3">
        <w:t xml:space="preserve"> выписки из протокола проведения запроса предложений в ЗП</w:t>
      </w:r>
      <w:r>
        <w:t xml:space="preserve"> (запрос предложений);</w:t>
      </w:r>
    </w:p>
    <w:p w14:paraId="38C9C360" w14:textId="67A39219" w:rsidR="006B1AF2" w:rsidRDefault="006B1AF2" w:rsidP="006B1AF2">
      <w:pPr>
        <w:pStyle w:val="ListLevel2"/>
      </w:pPr>
      <w:r>
        <w:t>Проект и</w:t>
      </w:r>
      <w:r w:rsidRPr="001747A3">
        <w:t>тогов</w:t>
      </w:r>
      <w:r>
        <w:t>ого</w:t>
      </w:r>
      <w:r w:rsidRPr="001747A3">
        <w:t xml:space="preserve"> протокол</w:t>
      </w:r>
      <w:r>
        <w:t>а</w:t>
      </w:r>
      <w:r w:rsidRPr="001747A3">
        <w:t xml:space="preserve"> в ЗП</w:t>
      </w:r>
      <w:r>
        <w:t xml:space="preserve"> (запрос предложений);</w:t>
      </w:r>
    </w:p>
    <w:p w14:paraId="359C5701" w14:textId="77777777" w:rsidR="00C0212C" w:rsidRDefault="006B1AF2" w:rsidP="006B1AF2">
      <w:pPr>
        <w:pStyle w:val="ListLevel2"/>
        <w:rPr>
          <w:ins w:id="69" w:author="Автор"/>
        </w:rPr>
      </w:pPr>
      <w:r>
        <w:t>Проект п</w:t>
      </w:r>
      <w:r w:rsidRPr="001747A3">
        <w:t>ротокол</w:t>
      </w:r>
      <w:r>
        <w:t>а</w:t>
      </w:r>
      <w:r w:rsidRPr="001747A3">
        <w:t xml:space="preserve"> проведения запроса предложений в ЗП</w:t>
      </w:r>
      <w:r>
        <w:t xml:space="preserve"> (запрос предложений)</w:t>
      </w:r>
      <w:ins w:id="70" w:author="Автор">
        <w:r w:rsidR="00C0212C">
          <w:t>;</w:t>
        </w:r>
      </w:ins>
    </w:p>
    <w:p w14:paraId="45C6B9BB" w14:textId="77777777" w:rsidR="00C0212C" w:rsidRDefault="00C0212C" w:rsidP="00C0212C">
      <w:pPr>
        <w:pStyle w:val="ListLevel2"/>
        <w:rPr>
          <w:ins w:id="71" w:author="Автор"/>
        </w:rPr>
      </w:pPr>
      <w:ins w:id="72" w:author="Автор">
        <w:r>
          <w:t>Проект в</w:t>
        </w:r>
        <w:r w:rsidRPr="00C0212C">
          <w:t>ерси</w:t>
        </w:r>
        <w:r>
          <w:t>и</w:t>
        </w:r>
        <w:r w:rsidRPr="00C0212C">
          <w:t xml:space="preserve"> запроса цен товаров, работ, услуг</w:t>
        </w:r>
        <w:r>
          <w:t>;</w:t>
        </w:r>
      </w:ins>
    </w:p>
    <w:p w14:paraId="73D021BB" w14:textId="77777777" w:rsidR="00C0212C" w:rsidRDefault="00C0212C" w:rsidP="00C0212C">
      <w:pPr>
        <w:pStyle w:val="ListLevel2"/>
        <w:rPr>
          <w:ins w:id="73" w:author="Автор"/>
        </w:rPr>
      </w:pPr>
      <w:ins w:id="74" w:author="Автор">
        <w:r>
          <w:t>Проект отмены</w:t>
        </w:r>
        <w:r w:rsidRPr="00C0212C">
          <w:t xml:space="preserve"> запроса цен товаров, работ, услуг</w:t>
        </w:r>
        <w:r>
          <w:t>.</w:t>
        </w:r>
      </w:ins>
    </w:p>
    <w:p w14:paraId="2F590C4C" w14:textId="15DAF9EC" w:rsidR="006B1AF2" w:rsidDel="00C0212C" w:rsidRDefault="006B1AF2" w:rsidP="00672DE8">
      <w:pPr>
        <w:pStyle w:val="ListLevel2"/>
        <w:numPr>
          <w:ilvl w:val="0"/>
          <w:numId w:val="0"/>
        </w:numPr>
        <w:ind w:left="1440"/>
        <w:rPr>
          <w:del w:id="75" w:author="Автор"/>
        </w:rPr>
      </w:pPr>
      <w:del w:id="76" w:author="Автор">
        <w:r w:rsidDel="00C0212C">
          <w:delText>.</w:delText>
        </w:r>
      </w:del>
    </w:p>
    <w:p w14:paraId="2DF70CF4" w14:textId="77777777" w:rsidR="00672DE8" w:rsidRDefault="00672DE8" w:rsidP="00672DE8">
      <w:pPr>
        <w:pStyle w:val="ListLevel2"/>
        <w:numPr>
          <w:ilvl w:val="0"/>
          <w:numId w:val="0"/>
        </w:numPr>
        <w:ind w:left="1440"/>
      </w:pPr>
    </w:p>
    <w:p w14:paraId="15071234" w14:textId="77777777" w:rsidR="0009003E" w:rsidRPr="0009003E" w:rsidRDefault="0009003E" w:rsidP="00C0212C">
      <w:pPr>
        <w:pStyle w:val="ListLevel2"/>
        <w:numPr>
          <w:ilvl w:val="0"/>
          <w:numId w:val="0"/>
        </w:numPr>
        <w:ind w:left="1440"/>
      </w:pPr>
    </w:p>
    <w:p w14:paraId="55675337" w14:textId="77777777" w:rsidR="00DC0A5F" w:rsidRPr="00C214A9" w:rsidRDefault="00DC0A5F" w:rsidP="00DC0A5F">
      <w:pPr>
        <w:pStyle w:val="30"/>
      </w:pPr>
      <w:bookmarkStart w:id="77" w:name="_Toc442981982"/>
      <w:r w:rsidRPr="00C214A9">
        <w:t>Средства передачи информации</w:t>
      </w:r>
      <w:bookmarkEnd w:id="77"/>
    </w:p>
    <w:p w14:paraId="77F054EC" w14:textId="59D0EB35" w:rsidR="00DC0A5F" w:rsidRDefault="00DC0A5F" w:rsidP="00DC0A5F">
      <w:pPr>
        <w:spacing w:before="0" w:after="0"/>
        <w:ind w:firstLine="567"/>
        <w:jc w:val="both"/>
        <w:rPr>
          <w:sz w:val="28"/>
        </w:rPr>
      </w:pPr>
      <w:r>
        <w:rPr>
          <w:sz w:val="28"/>
        </w:rPr>
        <w:t xml:space="preserve">Передача </w:t>
      </w:r>
      <w:r w:rsidRPr="00B96489">
        <w:rPr>
          <w:sz w:val="28"/>
        </w:rPr>
        <w:t>информации</w:t>
      </w:r>
      <w:r>
        <w:rPr>
          <w:sz w:val="28"/>
        </w:rPr>
        <w:t xml:space="preserve"> осуществляется </w:t>
      </w:r>
      <w:r w:rsidRPr="00180083">
        <w:rPr>
          <w:sz w:val="28"/>
        </w:rPr>
        <w:t xml:space="preserve">по защищенным телекоммуникационным каналам связи </w:t>
      </w:r>
      <w:r>
        <w:rPr>
          <w:sz w:val="28"/>
        </w:rPr>
        <w:t>по специализированному адресу</w:t>
      </w:r>
      <w:r w:rsidRPr="00375D54">
        <w:rPr>
          <w:sz w:val="28"/>
        </w:rPr>
        <w:t xml:space="preserve"> </w:t>
      </w:r>
      <w:r w:rsidRPr="00375D54">
        <w:rPr>
          <w:sz w:val="28"/>
        </w:rPr>
        <w:lastRenderedPageBreak/>
        <w:t>(</w:t>
      </w:r>
      <w:hyperlink r:id="rId24" w:history="1">
        <w:r w:rsidRPr="00E276C3">
          <w:rPr>
            <w:rStyle w:val="affd"/>
            <w:sz w:val="28"/>
            <w:lang w:val="en-US"/>
          </w:rPr>
          <w:t>https</w:t>
        </w:r>
        <w:r w:rsidRPr="00E276C3">
          <w:rPr>
            <w:rStyle w:val="affd"/>
            <w:sz w:val="28"/>
          </w:rPr>
          <w:t>://</w:t>
        </w:r>
        <w:r w:rsidRPr="00E276C3">
          <w:rPr>
            <w:rStyle w:val="affd"/>
            <w:sz w:val="28"/>
            <w:lang w:val="en-US"/>
          </w:rPr>
          <w:t>zakupki</w:t>
        </w:r>
        <w:r w:rsidRPr="00E276C3">
          <w:rPr>
            <w:rStyle w:val="affd"/>
            <w:sz w:val="28"/>
          </w:rPr>
          <w:t>.</w:t>
        </w:r>
        <w:r w:rsidRPr="00E276C3">
          <w:rPr>
            <w:rStyle w:val="affd"/>
            <w:sz w:val="28"/>
            <w:lang w:val="en-US"/>
          </w:rPr>
          <w:t>gov</w:t>
        </w:r>
        <w:r w:rsidRPr="00E276C3">
          <w:rPr>
            <w:rStyle w:val="affd"/>
            <w:sz w:val="28"/>
          </w:rPr>
          <w:t>.</w:t>
        </w:r>
        <w:r w:rsidRPr="00E276C3">
          <w:rPr>
            <w:rStyle w:val="affd"/>
            <w:sz w:val="28"/>
            <w:lang w:val="en-US"/>
          </w:rPr>
          <w:t>ru</w:t>
        </w:r>
        <w:r w:rsidRPr="00E276C3">
          <w:rPr>
            <w:rStyle w:val="affd"/>
            <w:sz w:val="28"/>
          </w:rPr>
          <w:t>/</w:t>
        </w:r>
        <w:r w:rsidRPr="00E276C3">
          <w:rPr>
            <w:rStyle w:val="affd"/>
            <w:sz w:val="28"/>
            <w:lang w:val="en-US"/>
          </w:rPr>
          <w:t>pgz</w:t>
        </w:r>
        <w:r w:rsidRPr="00E276C3">
          <w:rPr>
            <w:rStyle w:val="affd"/>
            <w:sz w:val="28"/>
          </w:rPr>
          <w:t>/</w:t>
        </w:r>
        <w:r w:rsidRPr="00E276C3">
          <w:rPr>
            <w:rStyle w:val="affd"/>
            <w:sz w:val="28"/>
            <w:lang w:val="en-US"/>
          </w:rPr>
          <w:t>services</w:t>
        </w:r>
        <w:r w:rsidRPr="00E276C3">
          <w:rPr>
            <w:rStyle w:val="affd"/>
            <w:sz w:val="28"/>
          </w:rPr>
          <w:t>/</w:t>
        </w:r>
        <w:r w:rsidRPr="00E276C3">
          <w:rPr>
            <w:rStyle w:val="affd"/>
            <w:sz w:val="28"/>
            <w:lang w:val="en-US"/>
          </w:rPr>
          <w:t>upload</w:t>
        </w:r>
      </w:hyperlink>
      <w:r w:rsidRPr="00375D54">
        <w:rPr>
          <w:sz w:val="28"/>
        </w:rPr>
        <w:t>)</w:t>
      </w:r>
      <w:r>
        <w:rPr>
          <w:sz w:val="28"/>
        </w:rPr>
        <w:t xml:space="preserve"> открытой части </w:t>
      </w:r>
      <w:r w:rsidR="00905A79">
        <w:rPr>
          <w:sz w:val="28"/>
        </w:rPr>
        <w:t xml:space="preserve">ЕИС </w:t>
      </w:r>
      <w:r>
        <w:rPr>
          <w:sz w:val="28"/>
        </w:rPr>
        <w:t xml:space="preserve">по протоколу </w:t>
      </w:r>
      <w:r>
        <w:rPr>
          <w:sz w:val="28"/>
          <w:lang w:val="en-US"/>
        </w:rPr>
        <w:t>HTTPS</w:t>
      </w:r>
      <w:r>
        <w:rPr>
          <w:sz w:val="28"/>
        </w:rPr>
        <w:t xml:space="preserve">. При этом используется криптографический протокол </w:t>
      </w:r>
      <w:r>
        <w:rPr>
          <w:sz w:val="28"/>
          <w:lang w:val="en-US"/>
        </w:rPr>
        <w:t>TLS</w:t>
      </w:r>
      <w:r>
        <w:rPr>
          <w:sz w:val="28"/>
        </w:rPr>
        <w:t xml:space="preserve"> (аутентификация клиента не требуется).</w:t>
      </w:r>
    </w:p>
    <w:p w14:paraId="59F6C9CF" w14:textId="44390C38" w:rsidR="00DC0A5F" w:rsidRDefault="00DC0A5F" w:rsidP="00DC0A5F">
      <w:pPr>
        <w:spacing w:before="0" w:after="0"/>
        <w:ind w:firstLine="567"/>
        <w:jc w:val="both"/>
        <w:rPr>
          <w:sz w:val="28"/>
        </w:rPr>
      </w:pPr>
      <w:r>
        <w:rPr>
          <w:sz w:val="28"/>
        </w:rPr>
        <w:t xml:space="preserve"> </w:t>
      </w:r>
      <w:r w:rsidRPr="00916DAA">
        <w:rPr>
          <w:sz w:val="28"/>
        </w:rPr>
        <w:t>Информация</w:t>
      </w:r>
      <w:r w:rsidRPr="00FC40A8">
        <w:rPr>
          <w:sz w:val="28"/>
        </w:rPr>
        <w:t xml:space="preserve"> </w:t>
      </w:r>
      <w:r w:rsidR="003C38B6">
        <w:rPr>
          <w:sz w:val="28"/>
        </w:rPr>
        <w:t>в</w:t>
      </w:r>
      <w:r>
        <w:rPr>
          <w:sz w:val="28"/>
        </w:rPr>
        <w:t xml:space="preserve"> </w:t>
      </w:r>
      <w:r w:rsidR="00905A79">
        <w:rPr>
          <w:sz w:val="28"/>
        </w:rPr>
        <w:t>ЕИС</w:t>
      </w:r>
      <w:r>
        <w:rPr>
          <w:sz w:val="28"/>
        </w:rPr>
        <w:t xml:space="preserve"> </w:t>
      </w:r>
      <w:r w:rsidRPr="00916DAA">
        <w:rPr>
          <w:sz w:val="28"/>
        </w:rPr>
        <w:t>пере</w:t>
      </w:r>
      <w:r>
        <w:rPr>
          <w:sz w:val="28"/>
        </w:rPr>
        <w:t xml:space="preserve">дается с использованием метода </w:t>
      </w:r>
      <w:r>
        <w:rPr>
          <w:sz w:val="28"/>
          <w:lang w:val="en-US"/>
        </w:rPr>
        <w:t>POST</w:t>
      </w:r>
      <w:r>
        <w:rPr>
          <w:sz w:val="28"/>
        </w:rPr>
        <w:t xml:space="preserve"> (</w:t>
      </w:r>
      <w:r w:rsidRPr="000620BA">
        <w:rPr>
          <w:sz w:val="28"/>
          <w:lang w:val="en-US"/>
        </w:rPr>
        <w:t>Content</w:t>
      </w:r>
      <w:r w:rsidRPr="004C787C">
        <w:rPr>
          <w:sz w:val="28"/>
        </w:rPr>
        <w:t>-</w:t>
      </w:r>
      <w:r w:rsidRPr="000620BA">
        <w:rPr>
          <w:sz w:val="28"/>
          <w:lang w:val="en-US"/>
        </w:rPr>
        <w:t>Type</w:t>
      </w:r>
      <w:r w:rsidRPr="000620BA">
        <w:rPr>
          <w:sz w:val="28"/>
        </w:rPr>
        <w:t xml:space="preserve">: </w:t>
      </w:r>
      <w:r w:rsidRPr="000620BA">
        <w:rPr>
          <w:sz w:val="28"/>
          <w:lang w:val="en-US"/>
        </w:rPr>
        <w:t>multipart</w:t>
      </w:r>
      <w:r w:rsidRPr="000620BA">
        <w:rPr>
          <w:sz w:val="28"/>
        </w:rPr>
        <w:t>/</w:t>
      </w:r>
      <w:r w:rsidRPr="000620BA">
        <w:rPr>
          <w:sz w:val="28"/>
          <w:lang w:val="en-US"/>
        </w:rPr>
        <w:t>form</w:t>
      </w:r>
      <w:r w:rsidRPr="004C787C">
        <w:rPr>
          <w:sz w:val="28"/>
        </w:rPr>
        <w:t>-</w:t>
      </w:r>
      <w:r w:rsidRPr="000620BA">
        <w:rPr>
          <w:sz w:val="28"/>
          <w:lang w:val="en-US"/>
        </w:rPr>
        <w:t>data</w:t>
      </w:r>
      <w:r>
        <w:rPr>
          <w:sz w:val="28"/>
        </w:rPr>
        <w:t>), используя следующие параметры:</w:t>
      </w:r>
    </w:p>
    <w:p w14:paraId="6BA8EF93" w14:textId="22F961D8" w:rsidR="00DC0A5F" w:rsidRDefault="00DC0A5F" w:rsidP="00AD5D02">
      <w:pPr>
        <w:pStyle w:val="BulletList"/>
        <w:numPr>
          <w:ilvl w:val="0"/>
          <w:numId w:val="42"/>
        </w:numPr>
        <w:ind w:left="1134" w:hanging="283"/>
      </w:pPr>
      <w:r>
        <w:rPr>
          <w:lang w:val="en-US"/>
        </w:rPr>
        <w:t>login</w:t>
      </w:r>
      <w:r w:rsidRPr="00916DAA">
        <w:t xml:space="preserve"> (</w:t>
      </w:r>
      <w:r>
        <w:t>тип – строка, обязательный</w:t>
      </w:r>
      <w:r w:rsidRPr="00916DAA">
        <w:t xml:space="preserve">) – </w:t>
      </w:r>
      <w:r>
        <w:t xml:space="preserve">имя пользователя, осуществляющего загрузку сведений (логин пользователя для входа в Личный кабинет </w:t>
      </w:r>
      <w:r w:rsidR="00905A79">
        <w:t>ЕИС</w:t>
      </w:r>
      <w:r>
        <w:t>);</w:t>
      </w:r>
    </w:p>
    <w:p w14:paraId="4AFBD163" w14:textId="542B67BF" w:rsidR="00DC0A5F" w:rsidRDefault="00DC0A5F" w:rsidP="00AD5D02">
      <w:pPr>
        <w:pStyle w:val="BulletList"/>
        <w:numPr>
          <w:ilvl w:val="0"/>
          <w:numId w:val="42"/>
        </w:numPr>
        <w:ind w:left="1134" w:hanging="283"/>
      </w:pPr>
      <w:r>
        <w:rPr>
          <w:lang w:val="en-US"/>
        </w:rPr>
        <w:t>password</w:t>
      </w:r>
      <w:r>
        <w:t xml:space="preserve"> (тип – строка, обязательный)</w:t>
      </w:r>
      <w:r w:rsidRPr="00916DAA">
        <w:t xml:space="preserve"> – </w:t>
      </w:r>
      <w:r>
        <w:t xml:space="preserve">пароль пользователя для входа в Личный кабинет </w:t>
      </w:r>
      <w:r w:rsidR="00905A79">
        <w:t>ЕИС</w:t>
      </w:r>
      <w:r>
        <w:t>;</w:t>
      </w:r>
    </w:p>
    <w:p w14:paraId="399CADE3" w14:textId="77777777" w:rsidR="00544FEF" w:rsidRDefault="00544FEF" w:rsidP="00AD5D02">
      <w:pPr>
        <w:pStyle w:val="BulletList"/>
        <w:numPr>
          <w:ilvl w:val="0"/>
          <w:numId w:val="42"/>
        </w:numPr>
        <w:ind w:left="1134" w:hanging="283"/>
      </w:pPr>
      <w:r>
        <w:rPr>
          <w:lang w:val="en-US"/>
        </w:rPr>
        <w:t>clientType</w:t>
      </w:r>
      <w:r>
        <w:t xml:space="preserve"> (тип – строка, необязательный)</w:t>
      </w:r>
      <w:r w:rsidRPr="00916DAA">
        <w:t xml:space="preserve"> – </w:t>
      </w:r>
      <w:r>
        <w:t xml:space="preserve">тип клиента, возможные значения </w:t>
      </w:r>
      <w:r w:rsidRPr="00544FEF">
        <w:t xml:space="preserve"> </w:t>
      </w:r>
      <w:r>
        <w:rPr>
          <w:lang w:val="en-US"/>
        </w:rPr>
        <w:t>bank</w:t>
      </w:r>
      <w:r>
        <w:t xml:space="preserve">, </w:t>
      </w:r>
      <w:r>
        <w:rPr>
          <w:lang w:val="en-US"/>
        </w:rPr>
        <w:t>vsrz</w:t>
      </w:r>
      <w:r>
        <w:t>,</w:t>
      </w:r>
      <w:r w:rsidRPr="00544FEF">
        <w:t xml:space="preserve"> </w:t>
      </w:r>
      <w:r>
        <w:t xml:space="preserve">по умолчанию </w:t>
      </w:r>
      <w:r>
        <w:rPr>
          <w:lang w:val="en-US"/>
        </w:rPr>
        <w:t>vsrz</w:t>
      </w:r>
      <w:r>
        <w:t>;</w:t>
      </w:r>
    </w:p>
    <w:p w14:paraId="4AC7BF05" w14:textId="77777777" w:rsidR="00DC0A5F" w:rsidRDefault="00DC0A5F" w:rsidP="00AD5D02">
      <w:pPr>
        <w:pStyle w:val="BulletList"/>
        <w:numPr>
          <w:ilvl w:val="0"/>
          <w:numId w:val="42"/>
        </w:numPr>
        <w:ind w:left="1134" w:hanging="283"/>
      </w:pPr>
      <w:r w:rsidRPr="00CC1399">
        <w:rPr>
          <w:lang w:val="en-US"/>
        </w:rPr>
        <w:t>signature</w:t>
      </w:r>
      <w:r w:rsidRPr="009B0A15" w:rsidDel="00CC1399">
        <w:t xml:space="preserve"> </w:t>
      </w:r>
      <w:r>
        <w:t xml:space="preserve">(тип – файл, необязательный) – электронная подпись </w:t>
      </w:r>
      <w:r>
        <w:rPr>
          <w:lang w:val="en-US"/>
        </w:rPr>
        <w:t>XML</w:t>
      </w:r>
      <w:r w:rsidRPr="00916DAA">
        <w:t>-</w:t>
      </w:r>
      <w:r>
        <w:t>документа.</w:t>
      </w:r>
    </w:p>
    <w:p w14:paraId="195B41C9" w14:textId="5F8C76CC" w:rsidR="00A94E96" w:rsidDel="00C14D3D" w:rsidRDefault="00A94E96" w:rsidP="00DC0A5F">
      <w:pPr>
        <w:spacing w:before="0" w:after="0"/>
        <w:ind w:firstLine="567"/>
        <w:jc w:val="both"/>
        <w:rPr>
          <w:del w:id="78" w:author="Автор"/>
          <w:sz w:val="28"/>
        </w:rPr>
      </w:pPr>
    </w:p>
    <w:p w14:paraId="6BF80FAF" w14:textId="17F9A71B" w:rsidR="00DC0A5F" w:rsidDel="00C14D3D" w:rsidRDefault="00DC0A5F" w:rsidP="00DC0A5F">
      <w:pPr>
        <w:spacing w:before="0" w:after="0"/>
        <w:ind w:firstLine="567"/>
        <w:jc w:val="both"/>
        <w:rPr>
          <w:del w:id="79" w:author="Автор"/>
          <w:sz w:val="28"/>
        </w:rPr>
      </w:pPr>
      <w:del w:id="80" w:author="Автор">
        <w:r w:rsidDel="00C14D3D">
          <w:rPr>
            <w:sz w:val="28"/>
          </w:rPr>
          <w:delText xml:space="preserve">Допускается передача </w:delText>
        </w:r>
        <w:r w:rsidDel="00C14D3D">
          <w:rPr>
            <w:sz w:val="28"/>
            <w:lang w:val="en-US"/>
          </w:rPr>
          <w:delText>XML</w:delText>
        </w:r>
        <w:r w:rsidRPr="00C214A9" w:rsidDel="00C14D3D">
          <w:rPr>
            <w:sz w:val="28"/>
          </w:rPr>
          <w:delText>-</w:delText>
        </w:r>
        <w:r w:rsidDel="00C14D3D">
          <w:rPr>
            <w:sz w:val="28"/>
          </w:rPr>
          <w:delText xml:space="preserve">документов объемом не более </w:delText>
        </w:r>
        <w:r w:rsidR="00FA3B82" w:rsidRPr="00FA3B82" w:rsidDel="00C14D3D">
          <w:rPr>
            <w:sz w:val="28"/>
          </w:rPr>
          <w:delText>100</w:delText>
        </w:r>
        <w:r w:rsidR="00FA3B82" w:rsidRPr="00672DE8" w:rsidDel="00C14D3D">
          <w:rPr>
            <w:sz w:val="28"/>
          </w:rPr>
          <w:delText xml:space="preserve"> </w:delText>
        </w:r>
        <w:r w:rsidR="00672DE8" w:rsidDel="00C14D3D">
          <w:rPr>
            <w:sz w:val="28"/>
          </w:rPr>
          <w:delText>мегабайт</w:delText>
        </w:r>
        <w:r w:rsidDel="00C14D3D">
          <w:rPr>
            <w:sz w:val="28"/>
          </w:rPr>
          <w:delText>.</w:delText>
        </w:r>
        <w:r w:rsidR="00A94E96" w:rsidDel="00C14D3D">
          <w:rPr>
            <w:sz w:val="28"/>
          </w:rPr>
          <w:delText xml:space="preserve"> </w:delText>
        </w:r>
      </w:del>
    </w:p>
    <w:p w14:paraId="6EBA8368" w14:textId="77777777" w:rsidR="00CB4F4E" w:rsidRDefault="00CB4F4E" w:rsidP="00DC0A5F">
      <w:pPr>
        <w:spacing w:before="0" w:after="0"/>
        <w:ind w:firstLine="567"/>
        <w:jc w:val="both"/>
        <w:rPr>
          <w:sz w:val="28"/>
        </w:rPr>
      </w:pPr>
    </w:p>
    <w:p w14:paraId="6C160648" w14:textId="377CD2EC" w:rsidR="00CB4F4E" w:rsidRPr="00CB4F4E" w:rsidRDefault="00CB4F4E" w:rsidP="00DC0A5F">
      <w:pPr>
        <w:spacing w:before="0" w:after="0"/>
        <w:ind w:firstLine="567"/>
        <w:jc w:val="both"/>
        <w:rPr>
          <w:sz w:val="28"/>
        </w:rPr>
      </w:pPr>
      <w:r>
        <w:rPr>
          <w:sz w:val="28"/>
        </w:rPr>
        <w:t>О</w:t>
      </w:r>
      <w:r w:rsidRPr="00CB4F4E">
        <w:rPr>
          <w:sz w:val="28"/>
        </w:rPr>
        <w:t xml:space="preserve">граничение на время </w:t>
      </w:r>
      <w:r>
        <w:rPr>
          <w:sz w:val="28"/>
          <w:lang w:val="en-US"/>
        </w:rPr>
        <w:t>HTTPS</w:t>
      </w:r>
      <w:r w:rsidRPr="00CB4F4E">
        <w:rPr>
          <w:sz w:val="28"/>
        </w:rPr>
        <w:t xml:space="preserve">-сессии для медленных соединений – 120 </w:t>
      </w:r>
      <w:r>
        <w:rPr>
          <w:sz w:val="28"/>
        </w:rPr>
        <w:t>секунд.</w:t>
      </w:r>
    </w:p>
    <w:p w14:paraId="267EA9DB" w14:textId="77777777" w:rsidR="00DC0A5F" w:rsidRDefault="00DC0A5F" w:rsidP="00DC0A5F">
      <w:pPr>
        <w:spacing w:before="0" w:after="0"/>
        <w:ind w:firstLine="567"/>
        <w:jc w:val="both"/>
        <w:rPr>
          <w:sz w:val="28"/>
        </w:rPr>
      </w:pPr>
    </w:p>
    <w:p w14:paraId="5D9B86E7" w14:textId="28360E96" w:rsidR="00CB4F4E" w:rsidRPr="00A62AFB" w:rsidRDefault="00CB4F4E" w:rsidP="00CB4F4E">
      <w:pPr>
        <w:spacing w:before="0" w:after="0"/>
        <w:ind w:firstLine="567"/>
        <w:jc w:val="both"/>
        <w:rPr>
          <w:sz w:val="28"/>
        </w:rPr>
      </w:pPr>
      <w:r>
        <w:rPr>
          <w:sz w:val="28"/>
        </w:rPr>
        <w:t>В</w:t>
      </w:r>
      <w:r w:rsidRPr="00CB4F4E">
        <w:rPr>
          <w:sz w:val="28"/>
        </w:rPr>
        <w:t xml:space="preserve"> </w:t>
      </w:r>
      <w:r>
        <w:rPr>
          <w:sz w:val="28"/>
        </w:rPr>
        <w:t>качестве</w:t>
      </w:r>
      <w:r w:rsidRPr="00CB4F4E">
        <w:rPr>
          <w:sz w:val="28"/>
        </w:rPr>
        <w:t xml:space="preserve"> </w:t>
      </w:r>
      <w:r>
        <w:rPr>
          <w:sz w:val="28"/>
        </w:rPr>
        <w:t>вложений</w:t>
      </w:r>
      <w:r w:rsidRPr="00CB4F4E">
        <w:rPr>
          <w:sz w:val="28"/>
        </w:rPr>
        <w:t xml:space="preserve"> </w:t>
      </w:r>
      <w:r>
        <w:rPr>
          <w:sz w:val="28"/>
        </w:rPr>
        <w:t>в</w:t>
      </w:r>
      <w:r w:rsidRPr="00CB4F4E">
        <w:rPr>
          <w:sz w:val="28"/>
        </w:rPr>
        <w:t xml:space="preserve"> </w:t>
      </w:r>
      <w:r>
        <w:rPr>
          <w:sz w:val="28"/>
          <w:lang w:val="en-US"/>
        </w:rPr>
        <w:t>XML</w:t>
      </w:r>
      <w:r w:rsidRPr="00CB4F4E">
        <w:rPr>
          <w:sz w:val="28"/>
        </w:rPr>
        <w:t>-</w:t>
      </w:r>
      <w:r>
        <w:rPr>
          <w:sz w:val="28"/>
        </w:rPr>
        <w:t>документы</w:t>
      </w:r>
      <w:r w:rsidRPr="00CB4F4E">
        <w:rPr>
          <w:sz w:val="28"/>
        </w:rPr>
        <w:t xml:space="preserve"> </w:t>
      </w:r>
      <w:r>
        <w:rPr>
          <w:sz w:val="28"/>
        </w:rPr>
        <w:t>п</w:t>
      </w:r>
      <w:r w:rsidRPr="00CB4F4E">
        <w:rPr>
          <w:sz w:val="28"/>
        </w:rPr>
        <w:t xml:space="preserve">ринимаются файлы форматов </w:t>
      </w:r>
      <w:r w:rsidRPr="00CB4F4E">
        <w:rPr>
          <w:sz w:val="28"/>
          <w:lang w:val="en-US"/>
        </w:rPr>
        <w:t>pdf</w:t>
      </w:r>
      <w:r w:rsidRPr="00CB4F4E">
        <w:rPr>
          <w:sz w:val="28"/>
        </w:rPr>
        <w:t xml:space="preserve">, </w:t>
      </w:r>
      <w:r w:rsidRPr="00CB4F4E">
        <w:rPr>
          <w:sz w:val="28"/>
          <w:lang w:val="en-US"/>
        </w:rPr>
        <w:t>docx</w:t>
      </w:r>
      <w:r w:rsidRPr="00CB4F4E">
        <w:rPr>
          <w:sz w:val="28"/>
        </w:rPr>
        <w:t xml:space="preserve">, </w:t>
      </w:r>
      <w:r w:rsidRPr="00CB4F4E">
        <w:rPr>
          <w:sz w:val="28"/>
          <w:lang w:val="en-US"/>
        </w:rPr>
        <w:t>doc</w:t>
      </w:r>
      <w:r w:rsidRPr="00CB4F4E">
        <w:rPr>
          <w:sz w:val="28"/>
        </w:rPr>
        <w:t xml:space="preserve">, </w:t>
      </w:r>
      <w:r w:rsidRPr="00CB4F4E">
        <w:rPr>
          <w:sz w:val="28"/>
          <w:lang w:val="en-US"/>
        </w:rPr>
        <w:t>rtf</w:t>
      </w:r>
      <w:r w:rsidRPr="00CB4F4E">
        <w:rPr>
          <w:sz w:val="28"/>
        </w:rPr>
        <w:t xml:space="preserve">, </w:t>
      </w:r>
      <w:r w:rsidRPr="00CB4F4E">
        <w:rPr>
          <w:sz w:val="28"/>
          <w:lang w:val="en-US"/>
        </w:rPr>
        <w:t>xls</w:t>
      </w:r>
      <w:r w:rsidRPr="00CB4F4E">
        <w:rPr>
          <w:sz w:val="28"/>
        </w:rPr>
        <w:t xml:space="preserve">, </w:t>
      </w:r>
      <w:r w:rsidRPr="00CB4F4E">
        <w:rPr>
          <w:sz w:val="28"/>
          <w:lang w:val="en-US"/>
        </w:rPr>
        <w:t>xlsx</w:t>
      </w:r>
      <w:r w:rsidRPr="00CB4F4E">
        <w:rPr>
          <w:sz w:val="28"/>
        </w:rPr>
        <w:t xml:space="preserve">, </w:t>
      </w:r>
      <w:r w:rsidRPr="00CB4F4E">
        <w:rPr>
          <w:sz w:val="28"/>
          <w:lang w:val="en-US"/>
        </w:rPr>
        <w:t>jpeg</w:t>
      </w:r>
      <w:r w:rsidRPr="00CB4F4E">
        <w:rPr>
          <w:sz w:val="28"/>
        </w:rPr>
        <w:t xml:space="preserve">, </w:t>
      </w:r>
      <w:r w:rsidRPr="00CB4F4E">
        <w:rPr>
          <w:sz w:val="28"/>
          <w:lang w:val="en-US"/>
        </w:rPr>
        <w:t>jpg</w:t>
      </w:r>
      <w:r w:rsidRPr="00CB4F4E">
        <w:rPr>
          <w:sz w:val="28"/>
        </w:rPr>
        <w:t xml:space="preserve">, </w:t>
      </w:r>
      <w:r w:rsidRPr="00CB4F4E">
        <w:rPr>
          <w:sz w:val="28"/>
          <w:lang w:val="en-US"/>
        </w:rPr>
        <w:t>bmp</w:t>
      </w:r>
      <w:r w:rsidRPr="00CB4F4E">
        <w:rPr>
          <w:sz w:val="28"/>
        </w:rPr>
        <w:t xml:space="preserve">, </w:t>
      </w:r>
      <w:r w:rsidRPr="00CB4F4E">
        <w:rPr>
          <w:sz w:val="28"/>
          <w:lang w:val="en-US"/>
        </w:rPr>
        <w:t>tif</w:t>
      </w:r>
      <w:r w:rsidRPr="00CB4F4E">
        <w:rPr>
          <w:sz w:val="28"/>
        </w:rPr>
        <w:t xml:space="preserve">, </w:t>
      </w:r>
      <w:r w:rsidRPr="00CB4F4E">
        <w:rPr>
          <w:sz w:val="28"/>
          <w:lang w:val="en-US"/>
        </w:rPr>
        <w:t>tiff</w:t>
      </w:r>
      <w:r w:rsidRPr="00CB4F4E">
        <w:rPr>
          <w:sz w:val="28"/>
        </w:rPr>
        <w:t xml:space="preserve">, </w:t>
      </w:r>
      <w:r w:rsidRPr="00CB4F4E">
        <w:rPr>
          <w:sz w:val="28"/>
          <w:lang w:val="en-US"/>
        </w:rPr>
        <w:t>txt</w:t>
      </w:r>
      <w:r w:rsidRPr="00CB4F4E">
        <w:rPr>
          <w:sz w:val="28"/>
        </w:rPr>
        <w:t xml:space="preserve">, </w:t>
      </w:r>
      <w:r w:rsidRPr="00CB4F4E">
        <w:rPr>
          <w:sz w:val="28"/>
          <w:lang w:val="en-US"/>
        </w:rPr>
        <w:t>zip</w:t>
      </w:r>
      <w:r w:rsidRPr="00CB4F4E">
        <w:rPr>
          <w:sz w:val="28"/>
        </w:rPr>
        <w:t xml:space="preserve">, </w:t>
      </w:r>
      <w:r w:rsidRPr="00CB4F4E">
        <w:rPr>
          <w:sz w:val="28"/>
          <w:lang w:val="en-US"/>
        </w:rPr>
        <w:t>rar</w:t>
      </w:r>
      <w:r w:rsidRPr="00CB4F4E">
        <w:rPr>
          <w:sz w:val="28"/>
        </w:rPr>
        <w:t xml:space="preserve">, </w:t>
      </w:r>
      <w:r w:rsidRPr="00CB4F4E">
        <w:rPr>
          <w:sz w:val="28"/>
          <w:lang w:val="en-US"/>
        </w:rPr>
        <w:t>gif</w:t>
      </w:r>
      <w:r w:rsidRPr="00CB4F4E">
        <w:rPr>
          <w:sz w:val="28"/>
        </w:rPr>
        <w:t xml:space="preserve">, </w:t>
      </w:r>
      <w:r w:rsidRPr="00CB4F4E">
        <w:rPr>
          <w:sz w:val="28"/>
          <w:lang w:val="en-US"/>
        </w:rPr>
        <w:t>csv</w:t>
      </w:r>
      <w:r w:rsidRPr="00CB4F4E">
        <w:rPr>
          <w:sz w:val="28"/>
        </w:rPr>
        <w:t xml:space="preserve">, </w:t>
      </w:r>
      <w:r w:rsidRPr="00CB4F4E">
        <w:rPr>
          <w:sz w:val="28"/>
          <w:lang w:val="en-US"/>
        </w:rPr>
        <w:t>odp</w:t>
      </w:r>
      <w:r w:rsidRPr="00CB4F4E">
        <w:rPr>
          <w:sz w:val="28"/>
        </w:rPr>
        <w:t xml:space="preserve">, </w:t>
      </w:r>
      <w:r w:rsidRPr="00CB4F4E">
        <w:rPr>
          <w:sz w:val="28"/>
          <w:lang w:val="en-US"/>
        </w:rPr>
        <w:t>odf</w:t>
      </w:r>
      <w:r w:rsidRPr="00CB4F4E">
        <w:rPr>
          <w:sz w:val="28"/>
        </w:rPr>
        <w:t xml:space="preserve">, </w:t>
      </w:r>
      <w:r w:rsidRPr="00CB4F4E">
        <w:rPr>
          <w:sz w:val="28"/>
          <w:lang w:val="en-US"/>
        </w:rPr>
        <w:t>ods</w:t>
      </w:r>
      <w:r w:rsidRPr="00CB4F4E">
        <w:rPr>
          <w:sz w:val="28"/>
        </w:rPr>
        <w:t xml:space="preserve">, </w:t>
      </w:r>
      <w:r w:rsidRPr="00CB4F4E">
        <w:rPr>
          <w:sz w:val="28"/>
          <w:lang w:val="en-US"/>
        </w:rPr>
        <w:t>odt</w:t>
      </w:r>
      <w:r w:rsidRPr="00CB4F4E">
        <w:rPr>
          <w:sz w:val="28"/>
        </w:rPr>
        <w:t xml:space="preserve">, </w:t>
      </w:r>
      <w:r w:rsidRPr="00CB4F4E">
        <w:rPr>
          <w:sz w:val="28"/>
          <w:lang w:val="en-US"/>
        </w:rPr>
        <w:t>sxc</w:t>
      </w:r>
      <w:r w:rsidRPr="00CB4F4E">
        <w:rPr>
          <w:sz w:val="28"/>
        </w:rPr>
        <w:t xml:space="preserve">, </w:t>
      </w:r>
      <w:r w:rsidRPr="00CB4F4E">
        <w:rPr>
          <w:sz w:val="28"/>
          <w:lang w:val="en-US"/>
        </w:rPr>
        <w:t>sxw</w:t>
      </w:r>
      <w:r w:rsidR="007A52C8" w:rsidRPr="00A62AFB">
        <w:rPr>
          <w:sz w:val="28"/>
        </w:rPr>
        <w:t>,</w:t>
      </w:r>
      <w:r w:rsidR="007A52C8" w:rsidRPr="007A52C8">
        <w:rPr>
          <w:sz w:val="28"/>
        </w:rPr>
        <w:t xml:space="preserve"> </w:t>
      </w:r>
      <w:r w:rsidR="007A52C8">
        <w:rPr>
          <w:sz w:val="28"/>
          <w:lang w:val="en-US"/>
        </w:rPr>
        <w:t>xml</w:t>
      </w:r>
      <w:r w:rsidR="00A62AFB">
        <w:rPr>
          <w:sz w:val="28"/>
        </w:rPr>
        <w:t>.</w:t>
      </w:r>
    </w:p>
    <w:p w14:paraId="34092349" w14:textId="77777777" w:rsidR="00CB4F4E" w:rsidRDefault="00CB4F4E" w:rsidP="00DC0A5F">
      <w:pPr>
        <w:spacing w:before="0" w:after="0"/>
        <w:ind w:firstLine="567"/>
        <w:jc w:val="both"/>
        <w:rPr>
          <w:sz w:val="28"/>
        </w:rPr>
      </w:pPr>
    </w:p>
    <w:p w14:paraId="64470502" w14:textId="77777777" w:rsidR="00DC0A5F" w:rsidRPr="00411969" w:rsidRDefault="00DC0A5F" w:rsidP="00DC0A5F">
      <w:pPr>
        <w:spacing w:before="0" w:after="0"/>
        <w:ind w:firstLine="567"/>
        <w:jc w:val="both"/>
        <w:rPr>
          <w:sz w:val="28"/>
        </w:rPr>
      </w:pPr>
      <w:r>
        <w:rPr>
          <w:sz w:val="28"/>
        </w:rPr>
        <w:t xml:space="preserve">Веб-форма для осуществления загрузки </w:t>
      </w:r>
      <w:r>
        <w:rPr>
          <w:sz w:val="28"/>
          <w:lang w:val="en-US"/>
        </w:rPr>
        <w:t>XML</w:t>
      </w:r>
      <w:r w:rsidRPr="00411969">
        <w:rPr>
          <w:sz w:val="28"/>
        </w:rPr>
        <w:t>-</w:t>
      </w:r>
      <w:r>
        <w:rPr>
          <w:sz w:val="28"/>
        </w:rPr>
        <w:t xml:space="preserve">документов доступна по адресу </w:t>
      </w:r>
      <w:hyperlink r:id="rId25" w:history="1">
        <w:r w:rsidRPr="00FC384D">
          <w:rPr>
            <w:rStyle w:val="affd"/>
            <w:sz w:val="28"/>
          </w:rPr>
          <w:t>http://zakupki.gov.ru/pgz/extegration.jsp</w:t>
        </w:r>
      </w:hyperlink>
      <w:r>
        <w:rPr>
          <w:sz w:val="28"/>
        </w:rPr>
        <w:t>.</w:t>
      </w:r>
    </w:p>
    <w:p w14:paraId="1397FE63" w14:textId="77777777" w:rsidR="00DC0A5F" w:rsidRDefault="00DC0A5F" w:rsidP="00DC0A5F">
      <w:pPr>
        <w:spacing w:before="0" w:after="0"/>
        <w:ind w:firstLine="567"/>
        <w:jc w:val="both"/>
        <w:rPr>
          <w:sz w:val="28"/>
        </w:rPr>
      </w:pPr>
    </w:p>
    <w:p w14:paraId="4906DB94" w14:textId="77777777" w:rsidR="00DC0A5F" w:rsidRPr="00E9541D" w:rsidRDefault="00DC0A5F" w:rsidP="00DC0A5F">
      <w:pPr>
        <w:spacing w:before="0" w:after="0"/>
        <w:ind w:firstLine="567"/>
        <w:jc w:val="both"/>
        <w:rPr>
          <w:b/>
          <w:szCs w:val="24"/>
        </w:rPr>
      </w:pPr>
      <w:r w:rsidRPr="00E9541D">
        <w:rPr>
          <w:b/>
          <w:szCs w:val="24"/>
        </w:rPr>
        <w:t xml:space="preserve">Пример </w:t>
      </w:r>
      <w:r w:rsidRPr="00E9541D">
        <w:rPr>
          <w:b/>
          <w:szCs w:val="24"/>
          <w:lang w:val="en-US"/>
        </w:rPr>
        <w:t>POST</w:t>
      </w:r>
      <w:r w:rsidRPr="00E9541D">
        <w:rPr>
          <w:b/>
          <w:szCs w:val="24"/>
        </w:rPr>
        <w:t>-запроса (в скобках указаны переменные значения):</w:t>
      </w:r>
    </w:p>
    <w:p w14:paraId="27229EC6" w14:textId="77777777" w:rsidR="00DC0A5F" w:rsidRPr="00E9541D" w:rsidRDefault="00DC0A5F" w:rsidP="00DC0A5F">
      <w:pPr>
        <w:spacing w:before="0" w:after="0"/>
        <w:jc w:val="both"/>
        <w:rPr>
          <w:szCs w:val="24"/>
          <w:lang w:val="en-US"/>
        </w:rPr>
      </w:pPr>
      <w:r w:rsidRPr="00E9541D">
        <w:rPr>
          <w:szCs w:val="24"/>
          <w:lang w:val="en-US"/>
        </w:rPr>
        <w:t>POST /pgz/services/upload HTTP/1.1</w:t>
      </w:r>
    </w:p>
    <w:p w14:paraId="7631DBE2" w14:textId="77777777" w:rsidR="00DC0A5F" w:rsidRPr="000620BA" w:rsidRDefault="00DC0A5F" w:rsidP="00DC0A5F">
      <w:pPr>
        <w:spacing w:before="0" w:after="0"/>
        <w:jc w:val="both"/>
        <w:rPr>
          <w:sz w:val="20"/>
          <w:lang w:val="en-US"/>
        </w:rPr>
      </w:pPr>
      <w:r w:rsidRPr="000620BA">
        <w:rPr>
          <w:sz w:val="20"/>
          <w:lang w:val="en-US"/>
        </w:rPr>
        <w:t>Content-Type: multipart/form-data; boundary=---------------------------7db10b11c0824</w:t>
      </w:r>
    </w:p>
    <w:p w14:paraId="71CD51A7" w14:textId="77777777" w:rsidR="00DC0A5F" w:rsidRPr="000620BA" w:rsidRDefault="00DC0A5F" w:rsidP="00DC0A5F">
      <w:pPr>
        <w:spacing w:before="0" w:after="0"/>
        <w:jc w:val="both"/>
        <w:rPr>
          <w:sz w:val="20"/>
          <w:lang w:val="en-US"/>
        </w:rPr>
      </w:pPr>
      <w:r w:rsidRPr="000620BA">
        <w:rPr>
          <w:sz w:val="20"/>
          <w:lang w:val="en-US"/>
        </w:rPr>
        <w:t>Host: zakupki.gov.ru</w:t>
      </w:r>
    </w:p>
    <w:p w14:paraId="6CC26AE0" w14:textId="77777777" w:rsidR="00DC0A5F" w:rsidRPr="004C787C" w:rsidRDefault="00DC0A5F" w:rsidP="00DC0A5F">
      <w:pPr>
        <w:spacing w:before="0" w:after="0"/>
        <w:jc w:val="both"/>
        <w:rPr>
          <w:sz w:val="20"/>
          <w:lang w:val="en-US"/>
        </w:rPr>
      </w:pPr>
      <w:r w:rsidRPr="000620BA">
        <w:rPr>
          <w:sz w:val="20"/>
          <w:lang w:val="en-US"/>
        </w:rPr>
        <w:t xml:space="preserve">Content-Length: </w:t>
      </w:r>
      <w:r w:rsidRPr="000620BA">
        <w:rPr>
          <w:color w:val="FF0000"/>
          <w:sz w:val="20"/>
          <w:lang w:val="en-US"/>
        </w:rPr>
        <w:t>(</w:t>
      </w:r>
      <w:r w:rsidRPr="000620BA">
        <w:rPr>
          <w:color w:val="FF0000"/>
          <w:sz w:val="20"/>
        </w:rPr>
        <w:t>размер</w:t>
      </w:r>
      <w:r w:rsidRPr="004C787C">
        <w:rPr>
          <w:color w:val="FF0000"/>
          <w:sz w:val="20"/>
          <w:lang w:val="en-US"/>
        </w:rPr>
        <w:t xml:space="preserve"> </w:t>
      </w:r>
      <w:r w:rsidRPr="000620BA">
        <w:rPr>
          <w:color w:val="FF0000"/>
          <w:sz w:val="20"/>
        </w:rPr>
        <w:t>содержимого</w:t>
      </w:r>
      <w:r w:rsidRPr="004C787C">
        <w:rPr>
          <w:color w:val="FF0000"/>
          <w:sz w:val="20"/>
          <w:lang w:val="en-US"/>
        </w:rPr>
        <w:t>)</w:t>
      </w:r>
    </w:p>
    <w:p w14:paraId="798B1346" w14:textId="77777777" w:rsidR="00DC0A5F" w:rsidRPr="000620BA" w:rsidRDefault="00DC0A5F" w:rsidP="00DC0A5F">
      <w:pPr>
        <w:spacing w:before="0" w:after="0"/>
        <w:jc w:val="both"/>
        <w:rPr>
          <w:sz w:val="20"/>
          <w:lang w:val="en-US"/>
        </w:rPr>
      </w:pPr>
      <w:r w:rsidRPr="000620BA">
        <w:rPr>
          <w:sz w:val="20"/>
          <w:lang w:val="en-US"/>
        </w:rPr>
        <w:t>Connection: Keep-Alive</w:t>
      </w:r>
    </w:p>
    <w:p w14:paraId="676F6707" w14:textId="77777777" w:rsidR="00DC0A5F" w:rsidRPr="000620BA" w:rsidRDefault="00DC0A5F" w:rsidP="00DC0A5F">
      <w:pPr>
        <w:spacing w:before="0" w:after="0"/>
        <w:jc w:val="both"/>
        <w:rPr>
          <w:sz w:val="20"/>
          <w:lang w:val="en-US"/>
        </w:rPr>
      </w:pPr>
      <w:r w:rsidRPr="000620BA">
        <w:rPr>
          <w:sz w:val="20"/>
          <w:lang w:val="en-US"/>
        </w:rPr>
        <w:t>Cache-Control: no-cache</w:t>
      </w:r>
    </w:p>
    <w:p w14:paraId="37D06876" w14:textId="77777777" w:rsidR="00DC0A5F" w:rsidRPr="000620BA" w:rsidRDefault="00DC0A5F" w:rsidP="00DC0A5F">
      <w:pPr>
        <w:spacing w:before="0" w:after="0"/>
        <w:jc w:val="both"/>
        <w:rPr>
          <w:sz w:val="20"/>
          <w:lang w:val="en-US"/>
        </w:rPr>
      </w:pPr>
    </w:p>
    <w:p w14:paraId="51444671" w14:textId="77777777" w:rsidR="00DC0A5F" w:rsidRPr="000620BA" w:rsidRDefault="00DC0A5F" w:rsidP="00DC0A5F">
      <w:pPr>
        <w:spacing w:before="0" w:after="0"/>
        <w:jc w:val="both"/>
        <w:rPr>
          <w:sz w:val="20"/>
          <w:lang w:val="en-US"/>
        </w:rPr>
      </w:pPr>
      <w:r w:rsidRPr="000620BA">
        <w:rPr>
          <w:sz w:val="20"/>
          <w:lang w:val="en-US"/>
        </w:rPr>
        <w:t>-----------------------------7db10b11c0824</w:t>
      </w:r>
    </w:p>
    <w:p w14:paraId="434F3325" w14:textId="77777777" w:rsidR="00DC0A5F" w:rsidRPr="000620BA" w:rsidRDefault="00DC0A5F" w:rsidP="00DC0A5F">
      <w:pPr>
        <w:spacing w:before="0" w:after="0"/>
        <w:jc w:val="both"/>
        <w:rPr>
          <w:sz w:val="20"/>
          <w:lang w:val="en-US"/>
        </w:rPr>
      </w:pPr>
      <w:r w:rsidRPr="000620BA">
        <w:rPr>
          <w:sz w:val="20"/>
          <w:lang w:val="en-US"/>
        </w:rPr>
        <w:t>Content-Disposition: form-data; name="login"</w:t>
      </w:r>
    </w:p>
    <w:p w14:paraId="5069E0F7" w14:textId="77777777" w:rsidR="00DC0A5F" w:rsidRPr="000620BA" w:rsidRDefault="00DC0A5F" w:rsidP="00DC0A5F">
      <w:pPr>
        <w:spacing w:before="0" w:after="0"/>
        <w:jc w:val="both"/>
        <w:rPr>
          <w:sz w:val="20"/>
          <w:lang w:val="en-US"/>
        </w:rPr>
      </w:pPr>
    </w:p>
    <w:p w14:paraId="08E84B5C" w14:textId="77777777" w:rsidR="00DC0A5F" w:rsidRPr="004C787C" w:rsidRDefault="00DC0A5F" w:rsidP="00DC0A5F">
      <w:pPr>
        <w:spacing w:before="0" w:after="0"/>
        <w:jc w:val="both"/>
        <w:rPr>
          <w:color w:val="FF0000"/>
          <w:sz w:val="20"/>
          <w:lang w:val="en-US"/>
        </w:rPr>
      </w:pPr>
      <w:r w:rsidRPr="004C787C">
        <w:rPr>
          <w:color w:val="FF0000"/>
          <w:sz w:val="20"/>
          <w:lang w:val="en-US"/>
        </w:rPr>
        <w:t>(</w:t>
      </w:r>
      <w:r w:rsidRPr="000620BA">
        <w:rPr>
          <w:color w:val="FF0000"/>
          <w:sz w:val="20"/>
        </w:rPr>
        <w:t>имя</w:t>
      </w:r>
      <w:r w:rsidRPr="004C787C">
        <w:rPr>
          <w:color w:val="FF0000"/>
          <w:sz w:val="20"/>
          <w:lang w:val="en-US"/>
        </w:rPr>
        <w:t xml:space="preserve"> </w:t>
      </w:r>
      <w:r w:rsidRPr="000620BA">
        <w:rPr>
          <w:color w:val="FF0000"/>
          <w:sz w:val="20"/>
        </w:rPr>
        <w:t>пользователя</w:t>
      </w:r>
      <w:r w:rsidRPr="004C787C">
        <w:rPr>
          <w:color w:val="FF0000"/>
          <w:sz w:val="20"/>
          <w:lang w:val="en-US"/>
        </w:rPr>
        <w:t>)</w:t>
      </w:r>
    </w:p>
    <w:p w14:paraId="529FC3EA" w14:textId="77777777" w:rsidR="00DC0A5F" w:rsidRPr="000620BA" w:rsidRDefault="00DC0A5F" w:rsidP="00DC0A5F">
      <w:pPr>
        <w:spacing w:before="0" w:after="0"/>
        <w:jc w:val="both"/>
        <w:rPr>
          <w:sz w:val="20"/>
          <w:lang w:val="en-US"/>
        </w:rPr>
      </w:pPr>
      <w:r w:rsidRPr="000620BA">
        <w:rPr>
          <w:sz w:val="20"/>
          <w:lang w:val="en-US"/>
        </w:rPr>
        <w:t>-----------------------------7db10b11c0824</w:t>
      </w:r>
    </w:p>
    <w:p w14:paraId="562BCA63" w14:textId="77777777" w:rsidR="00DC0A5F" w:rsidRPr="000620BA" w:rsidRDefault="00DC0A5F" w:rsidP="00DC0A5F">
      <w:pPr>
        <w:spacing w:before="0" w:after="0"/>
        <w:jc w:val="both"/>
        <w:rPr>
          <w:sz w:val="20"/>
          <w:lang w:val="en-US"/>
        </w:rPr>
      </w:pPr>
      <w:r w:rsidRPr="000620BA">
        <w:rPr>
          <w:sz w:val="20"/>
          <w:lang w:val="en-US"/>
        </w:rPr>
        <w:t>Content-Disposition: form-data; name="password"</w:t>
      </w:r>
    </w:p>
    <w:p w14:paraId="690024C2" w14:textId="77777777" w:rsidR="00DC0A5F" w:rsidRPr="000620BA" w:rsidRDefault="00DC0A5F" w:rsidP="00DC0A5F">
      <w:pPr>
        <w:spacing w:before="0" w:after="0"/>
        <w:jc w:val="both"/>
        <w:rPr>
          <w:sz w:val="20"/>
          <w:lang w:val="en-US"/>
        </w:rPr>
      </w:pPr>
    </w:p>
    <w:p w14:paraId="458F1CCA" w14:textId="77777777" w:rsidR="00DC0A5F" w:rsidRPr="004C787C" w:rsidRDefault="00DC0A5F" w:rsidP="00DC0A5F">
      <w:pPr>
        <w:spacing w:before="0" w:after="0"/>
        <w:jc w:val="both"/>
        <w:rPr>
          <w:color w:val="FF0000"/>
          <w:sz w:val="20"/>
          <w:lang w:val="en-US"/>
        </w:rPr>
      </w:pPr>
      <w:r w:rsidRPr="004C787C">
        <w:rPr>
          <w:color w:val="FF0000"/>
          <w:sz w:val="20"/>
          <w:lang w:val="en-US"/>
        </w:rPr>
        <w:t>(</w:t>
      </w:r>
      <w:r w:rsidRPr="000620BA">
        <w:rPr>
          <w:color w:val="FF0000"/>
          <w:sz w:val="20"/>
        </w:rPr>
        <w:t>пароль</w:t>
      </w:r>
      <w:r w:rsidRPr="004C787C">
        <w:rPr>
          <w:color w:val="FF0000"/>
          <w:sz w:val="20"/>
          <w:lang w:val="en-US"/>
        </w:rPr>
        <w:t>)</w:t>
      </w:r>
    </w:p>
    <w:p w14:paraId="1E5043F5" w14:textId="77777777" w:rsidR="00FA19C0" w:rsidRPr="000620BA" w:rsidRDefault="00FA19C0" w:rsidP="00FA19C0">
      <w:pPr>
        <w:spacing w:before="0" w:after="0"/>
        <w:jc w:val="both"/>
        <w:rPr>
          <w:sz w:val="20"/>
          <w:lang w:val="en-US"/>
        </w:rPr>
      </w:pPr>
      <w:r w:rsidRPr="000620BA">
        <w:rPr>
          <w:sz w:val="20"/>
          <w:lang w:val="en-US"/>
        </w:rPr>
        <w:t>-----------------------------7db10b11c0824</w:t>
      </w:r>
    </w:p>
    <w:p w14:paraId="084BC7ED" w14:textId="77777777" w:rsidR="00FA19C0" w:rsidRPr="000620BA" w:rsidRDefault="00FA19C0" w:rsidP="00FA19C0">
      <w:pPr>
        <w:spacing w:before="0" w:after="0"/>
        <w:jc w:val="both"/>
        <w:rPr>
          <w:sz w:val="20"/>
          <w:lang w:val="en-US"/>
        </w:rPr>
      </w:pPr>
      <w:r w:rsidRPr="000620BA">
        <w:rPr>
          <w:sz w:val="20"/>
          <w:lang w:val="en-US"/>
        </w:rPr>
        <w:t>Content-Disposition: form-data; name="</w:t>
      </w:r>
      <w:r>
        <w:rPr>
          <w:sz w:val="20"/>
          <w:lang w:val="en-US"/>
        </w:rPr>
        <w:t>clientType</w:t>
      </w:r>
      <w:r w:rsidRPr="000620BA">
        <w:rPr>
          <w:sz w:val="20"/>
          <w:lang w:val="en-US"/>
        </w:rPr>
        <w:t>"</w:t>
      </w:r>
    </w:p>
    <w:p w14:paraId="5E41923B" w14:textId="77777777" w:rsidR="00FA19C0" w:rsidRPr="000620BA" w:rsidRDefault="00FA19C0" w:rsidP="00FA19C0">
      <w:pPr>
        <w:spacing w:before="0" w:after="0"/>
        <w:jc w:val="both"/>
        <w:rPr>
          <w:sz w:val="20"/>
          <w:lang w:val="en-US"/>
        </w:rPr>
      </w:pPr>
    </w:p>
    <w:p w14:paraId="1493D80C" w14:textId="77777777" w:rsidR="00FA19C0" w:rsidRPr="004C787C" w:rsidRDefault="00FA19C0" w:rsidP="00FA19C0">
      <w:pPr>
        <w:spacing w:before="0" w:after="0"/>
        <w:jc w:val="both"/>
        <w:rPr>
          <w:color w:val="FF0000"/>
          <w:sz w:val="20"/>
          <w:lang w:val="en-US"/>
        </w:rPr>
      </w:pPr>
      <w:r w:rsidRPr="004C787C">
        <w:rPr>
          <w:color w:val="FF0000"/>
          <w:sz w:val="20"/>
          <w:lang w:val="en-US"/>
        </w:rPr>
        <w:t>(</w:t>
      </w:r>
      <w:r>
        <w:rPr>
          <w:color w:val="FF0000"/>
          <w:sz w:val="20"/>
        </w:rPr>
        <w:t>тип</w:t>
      </w:r>
      <w:r w:rsidRPr="006766E9">
        <w:rPr>
          <w:color w:val="FF0000"/>
          <w:sz w:val="20"/>
          <w:lang w:val="en-US"/>
        </w:rPr>
        <w:t xml:space="preserve"> </w:t>
      </w:r>
      <w:r>
        <w:rPr>
          <w:color w:val="FF0000"/>
          <w:sz w:val="20"/>
        </w:rPr>
        <w:t>клиента</w:t>
      </w:r>
      <w:r w:rsidRPr="004C787C">
        <w:rPr>
          <w:color w:val="FF0000"/>
          <w:sz w:val="20"/>
          <w:lang w:val="en-US"/>
        </w:rPr>
        <w:t>)</w:t>
      </w:r>
    </w:p>
    <w:p w14:paraId="06D40C72" w14:textId="77777777" w:rsidR="00DC0A5F" w:rsidRPr="000620BA" w:rsidRDefault="00DC0A5F" w:rsidP="00DC0A5F">
      <w:pPr>
        <w:spacing w:before="0" w:after="0"/>
        <w:jc w:val="both"/>
        <w:rPr>
          <w:sz w:val="20"/>
          <w:lang w:val="en-US"/>
        </w:rPr>
      </w:pPr>
      <w:r w:rsidRPr="000620BA">
        <w:rPr>
          <w:sz w:val="20"/>
          <w:lang w:val="en-US"/>
        </w:rPr>
        <w:t>-----------------------------7db10b11c0824</w:t>
      </w:r>
    </w:p>
    <w:p w14:paraId="0FEE1ADA" w14:textId="77777777" w:rsidR="00DC0A5F" w:rsidRPr="000620BA" w:rsidRDefault="00DC0A5F" w:rsidP="00DC0A5F">
      <w:pPr>
        <w:spacing w:before="0" w:after="0"/>
        <w:jc w:val="both"/>
        <w:rPr>
          <w:sz w:val="20"/>
          <w:lang w:val="en-US"/>
        </w:rPr>
      </w:pPr>
      <w:r w:rsidRPr="000620BA">
        <w:rPr>
          <w:sz w:val="20"/>
          <w:lang w:val="en-US"/>
        </w:rPr>
        <w:t>Content-Disposition: form-data; name="document"; filename="</w:t>
      </w:r>
      <w:r w:rsidRPr="00000E29">
        <w:rPr>
          <w:color w:val="FF0000"/>
          <w:sz w:val="20"/>
          <w:lang w:val="en-US"/>
        </w:rPr>
        <w:t>(</w:t>
      </w:r>
      <w:r>
        <w:rPr>
          <w:color w:val="FF0000"/>
          <w:sz w:val="20"/>
        </w:rPr>
        <w:t>имя</w:t>
      </w:r>
      <w:r w:rsidRPr="00000E29">
        <w:rPr>
          <w:color w:val="FF0000"/>
          <w:sz w:val="20"/>
          <w:lang w:val="en-US"/>
        </w:rPr>
        <w:t xml:space="preserve"> </w:t>
      </w:r>
      <w:r>
        <w:rPr>
          <w:color w:val="FF0000"/>
          <w:sz w:val="20"/>
        </w:rPr>
        <w:t>файла</w:t>
      </w:r>
      <w:r w:rsidRPr="00000E29">
        <w:rPr>
          <w:color w:val="FF0000"/>
          <w:sz w:val="20"/>
          <w:lang w:val="en-US"/>
        </w:rPr>
        <w:t>)</w:t>
      </w:r>
      <w:r w:rsidRPr="000620BA">
        <w:rPr>
          <w:sz w:val="20"/>
          <w:lang w:val="en-US"/>
        </w:rPr>
        <w:t>"</w:t>
      </w:r>
    </w:p>
    <w:p w14:paraId="3C88E1D5" w14:textId="77777777" w:rsidR="00DC0A5F" w:rsidRPr="000620BA" w:rsidRDefault="00DC0A5F" w:rsidP="00DC0A5F">
      <w:pPr>
        <w:spacing w:before="0" w:after="0"/>
        <w:jc w:val="both"/>
        <w:rPr>
          <w:sz w:val="20"/>
          <w:lang w:val="en-US"/>
        </w:rPr>
      </w:pPr>
      <w:r w:rsidRPr="000620BA">
        <w:rPr>
          <w:sz w:val="20"/>
          <w:lang w:val="en-US"/>
        </w:rPr>
        <w:t>Content-Type: text/xml</w:t>
      </w:r>
    </w:p>
    <w:p w14:paraId="6A4C6A8A" w14:textId="77777777" w:rsidR="00DC0A5F" w:rsidRPr="000620BA" w:rsidRDefault="00DC0A5F" w:rsidP="00DC0A5F">
      <w:pPr>
        <w:spacing w:before="0" w:after="0"/>
        <w:jc w:val="both"/>
        <w:rPr>
          <w:sz w:val="20"/>
          <w:lang w:val="en-US"/>
        </w:rPr>
      </w:pPr>
    </w:p>
    <w:p w14:paraId="10A018E3" w14:textId="77777777" w:rsidR="00DC0A5F" w:rsidRPr="00000E29" w:rsidRDefault="00DC0A5F" w:rsidP="00DC0A5F">
      <w:pPr>
        <w:spacing w:before="0" w:after="0"/>
        <w:jc w:val="both"/>
        <w:rPr>
          <w:color w:val="FF0000"/>
          <w:sz w:val="20"/>
          <w:lang w:val="en-US"/>
        </w:rPr>
      </w:pPr>
      <w:r w:rsidRPr="00000E29">
        <w:rPr>
          <w:color w:val="FF0000"/>
          <w:sz w:val="20"/>
          <w:lang w:val="en-US"/>
        </w:rPr>
        <w:lastRenderedPageBreak/>
        <w:t>(</w:t>
      </w:r>
      <w:r w:rsidRPr="000620BA">
        <w:rPr>
          <w:color w:val="FF0000"/>
          <w:sz w:val="20"/>
          <w:lang w:val="en-US"/>
        </w:rPr>
        <w:t>XML-</w:t>
      </w:r>
      <w:r w:rsidRPr="000620BA">
        <w:rPr>
          <w:color w:val="FF0000"/>
          <w:sz w:val="20"/>
        </w:rPr>
        <w:t>документ</w:t>
      </w:r>
      <w:r w:rsidRPr="00000E29">
        <w:rPr>
          <w:color w:val="FF0000"/>
          <w:sz w:val="20"/>
          <w:lang w:val="en-US"/>
        </w:rPr>
        <w:t>)</w:t>
      </w:r>
    </w:p>
    <w:p w14:paraId="68E76D64" w14:textId="77777777" w:rsidR="00DC0A5F" w:rsidRPr="000620BA" w:rsidRDefault="00DC0A5F" w:rsidP="00DC0A5F">
      <w:pPr>
        <w:spacing w:before="0" w:after="0"/>
        <w:jc w:val="both"/>
        <w:rPr>
          <w:sz w:val="20"/>
          <w:lang w:val="en-US"/>
        </w:rPr>
      </w:pPr>
      <w:r w:rsidRPr="000620BA">
        <w:rPr>
          <w:sz w:val="20"/>
          <w:lang w:val="en-US"/>
        </w:rPr>
        <w:t>-----------------------------7db10b11c0824</w:t>
      </w:r>
    </w:p>
    <w:p w14:paraId="115C869F" w14:textId="77777777" w:rsidR="00DC0A5F" w:rsidRPr="000620BA" w:rsidRDefault="00DC0A5F" w:rsidP="00DC0A5F">
      <w:pPr>
        <w:spacing w:before="0" w:after="0"/>
        <w:jc w:val="both"/>
        <w:rPr>
          <w:sz w:val="20"/>
          <w:lang w:val="en-US"/>
        </w:rPr>
      </w:pPr>
      <w:r w:rsidRPr="000620BA">
        <w:rPr>
          <w:sz w:val="20"/>
          <w:lang w:val="en-US"/>
        </w:rPr>
        <w:t>Content-Disposition: form-data; name="signature"; filename="</w:t>
      </w:r>
      <w:r w:rsidRPr="00000E29">
        <w:rPr>
          <w:color w:val="FF0000"/>
          <w:sz w:val="20"/>
          <w:lang w:val="en-US"/>
        </w:rPr>
        <w:t>(</w:t>
      </w:r>
      <w:r>
        <w:rPr>
          <w:color w:val="FF0000"/>
          <w:sz w:val="20"/>
        </w:rPr>
        <w:t>имя</w:t>
      </w:r>
      <w:r w:rsidRPr="00000E29">
        <w:rPr>
          <w:color w:val="FF0000"/>
          <w:sz w:val="20"/>
          <w:lang w:val="en-US"/>
        </w:rPr>
        <w:t xml:space="preserve"> </w:t>
      </w:r>
      <w:r>
        <w:rPr>
          <w:color w:val="FF0000"/>
          <w:sz w:val="20"/>
        </w:rPr>
        <w:t>файла</w:t>
      </w:r>
      <w:r w:rsidRPr="00000E29">
        <w:rPr>
          <w:color w:val="FF0000"/>
          <w:sz w:val="20"/>
          <w:lang w:val="en-US"/>
        </w:rPr>
        <w:t>)</w:t>
      </w:r>
      <w:r w:rsidRPr="000620BA">
        <w:rPr>
          <w:sz w:val="20"/>
          <w:lang w:val="en-US"/>
        </w:rPr>
        <w:t>"</w:t>
      </w:r>
    </w:p>
    <w:p w14:paraId="25A54DD1" w14:textId="77777777" w:rsidR="00DC0A5F" w:rsidRPr="000620BA" w:rsidRDefault="00DC0A5F" w:rsidP="00DC0A5F">
      <w:pPr>
        <w:spacing w:before="0" w:after="0"/>
        <w:jc w:val="both"/>
        <w:rPr>
          <w:sz w:val="20"/>
          <w:lang w:val="en-US"/>
        </w:rPr>
      </w:pPr>
      <w:r w:rsidRPr="000620BA">
        <w:rPr>
          <w:sz w:val="20"/>
          <w:lang w:val="en-US"/>
        </w:rPr>
        <w:t>Content-Type: application/octet-stream</w:t>
      </w:r>
    </w:p>
    <w:p w14:paraId="51A70C6A" w14:textId="77777777" w:rsidR="00DC0A5F" w:rsidRPr="000620BA" w:rsidRDefault="00DC0A5F" w:rsidP="00DC0A5F">
      <w:pPr>
        <w:spacing w:before="0" w:after="0"/>
        <w:jc w:val="both"/>
        <w:rPr>
          <w:sz w:val="20"/>
          <w:lang w:val="en-US"/>
        </w:rPr>
      </w:pPr>
    </w:p>
    <w:p w14:paraId="10940EE9" w14:textId="72DBA7B4" w:rsidR="00DC0A5F" w:rsidRPr="004C787C" w:rsidRDefault="00DC0A5F" w:rsidP="00DC0A5F">
      <w:pPr>
        <w:spacing w:before="0" w:after="0"/>
        <w:jc w:val="both"/>
        <w:rPr>
          <w:color w:val="FF0000"/>
          <w:sz w:val="20"/>
          <w:lang w:val="en-US"/>
        </w:rPr>
      </w:pPr>
      <w:r w:rsidRPr="000620BA">
        <w:rPr>
          <w:color w:val="FF0000"/>
          <w:sz w:val="20"/>
          <w:lang w:val="en-US"/>
        </w:rPr>
        <w:t>(</w:t>
      </w:r>
      <w:r w:rsidR="00044E37">
        <w:rPr>
          <w:color w:val="FF0000"/>
          <w:sz w:val="20"/>
        </w:rPr>
        <w:t>Электронная</w:t>
      </w:r>
      <w:r w:rsidR="00044E37" w:rsidRPr="00E808A5">
        <w:rPr>
          <w:color w:val="FF0000"/>
          <w:sz w:val="20"/>
          <w:lang w:val="en-US"/>
        </w:rPr>
        <w:t xml:space="preserve"> </w:t>
      </w:r>
      <w:r w:rsidR="00044E37">
        <w:rPr>
          <w:color w:val="FF0000"/>
          <w:sz w:val="20"/>
        </w:rPr>
        <w:t>подпись</w:t>
      </w:r>
      <w:r w:rsidRPr="000620BA">
        <w:rPr>
          <w:color w:val="FF0000"/>
          <w:sz w:val="20"/>
          <w:lang w:val="en-US"/>
        </w:rPr>
        <w:t>)</w:t>
      </w:r>
    </w:p>
    <w:p w14:paraId="1B0CB04D" w14:textId="77777777" w:rsidR="00DC0A5F" w:rsidRPr="004C787C" w:rsidRDefault="00DC0A5F" w:rsidP="00DC0A5F">
      <w:pPr>
        <w:spacing w:before="0" w:after="0"/>
        <w:jc w:val="both"/>
        <w:rPr>
          <w:sz w:val="20"/>
        </w:rPr>
      </w:pPr>
      <w:r w:rsidRPr="004C787C">
        <w:rPr>
          <w:sz w:val="20"/>
        </w:rPr>
        <w:t>-----------------------------7</w:t>
      </w:r>
      <w:r w:rsidRPr="000620BA">
        <w:rPr>
          <w:sz w:val="20"/>
          <w:lang w:val="en-US"/>
        </w:rPr>
        <w:t>db</w:t>
      </w:r>
      <w:r w:rsidRPr="004C787C">
        <w:rPr>
          <w:sz w:val="20"/>
        </w:rPr>
        <w:t>10</w:t>
      </w:r>
      <w:r w:rsidRPr="000620BA">
        <w:rPr>
          <w:sz w:val="20"/>
          <w:lang w:val="en-US"/>
        </w:rPr>
        <w:t>b</w:t>
      </w:r>
      <w:r w:rsidRPr="004C787C">
        <w:rPr>
          <w:sz w:val="20"/>
        </w:rPr>
        <w:t>11</w:t>
      </w:r>
      <w:r w:rsidRPr="000620BA">
        <w:rPr>
          <w:sz w:val="20"/>
          <w:lang w:val="en-US"/>
        </w:rPr>
        <w:t>c</w:t>
      </w:r>
      <w:r w:rsidRPr="004C787C">
        <w:rPr>
          <w:sz w:val="20"/>
        </w:rPr>
        <w:t>0824</w:t>
      </w:r>
    </w:p>
    <w:p w14:paraId="50D44187" w14:textId="77777777" w:rsidR="00DC0A5F" w:rsidRPr="004C787C" w:rsidRDefault="00DC0A5F" w:rsidP="00DC0A5F">
      <w:pPr>
        <w:spacing w:before="0" w:after="0"/>
        <w:ind w:firstLine="567"/>
        <w:jc w:val="both"/>
        <w:rPr>
          <w:sz w:val="28"/>
        </w:rPr>
      </w:pPr>
    </w:p>
    <w:p w14:paraId="79E2C3C9" w14:textId="2037E0C8" w:rsidR="00DC0A5F" w:rsidRDefault="00DC0A5F" w:rsidP="00DC0A5F">
      <w:pPr>
        <w:spacing w:before="0" w:after="0"/>
        <w:ind w:firstLine="567"/>
        <w:jc w:val="both"/>
        <w:rPr>
          <w:sz w:val="28"/>
        </w:rPr>
      </w:pPr>
      <w:r>
        <w:rPr>
          <w:sz w:val="28"/>
        </w:rPr>
        <w:t xml:space="preserve">После получения </w:t>
      </w:r>
      <w:r w:rsidRPr="003A5100">
        <w:rPr>
          <w:sz w:val="28"/>
        </w:rPr>
        <w:t>POST-</w:t>
      </w:r>
      <w:r>
        <w:rPr>
          <w:sz w:val="28"/>
        </w:rPr>
        <w:t xml:space="preserve">запроса ППО </w:t>
      </w:r>
      <w:r w:rsidR="00905A79">
        <w:rPr>
          <w:sz w:val="28"/>
        </w:rPr>
        <w:t xml:space="preserve">ЕИС </w:t>
      </w:r>
      <w:r>
        <w:rPr>
          <w:sz w:val="28"/>
        </w:rPr>
        <w:t>осуществляет контроль полученной информации по следующим алгоритмам:</w:t>
      </w:r>
    </w:p>
    <w:p w14:paraId="0B7DFDDE" w14:textId="77777777" w:rsidR="00DC0A5F" w:rsidRDefault="00DC0A5F" w:rsidP="00AD5D02">
      <w:pPr>
        <w:numPr>
          <w:ilvl w:val="0"/>
          <w:numId w:val="38"/>
        </w:numPr>
        <w:spacing w:before="0" w:after="0"/>
        <w:ind w:left="567"/>
        <w:jc w:val="both"/>
        <w:rPr>
          <w:sz w:val="28"/>
        </w:rPr>
      </w:pPr>
      <w:r>
        <w:rPr>
          <w:sz w:val="28"/>
        </w:rPr>
        <w:t>проверка аутентификационной информации:</w:t>
      </w:r>
    </w:p>
    <w:p w14:paraId="7B80ED42" w14:textId="3C9FE37F" w:rsidR="00DC0A5F" w:rsidRDefault="00DC0A5F" w:rsidP="00AD5D02">
      <w:pPr>
        <w:pStyle w:val="BulletList"/>
        <w:numPr>
          <w:ilvl w:val="0"/>
          <w:numId w:val="43"/>
        </w:numPr>
        <w:ind w:left="1134" w:hanging="283"/>
      </w:pPr>
      <w:r>
        <w:t xml:space="preserve">контроль аутентификационной информации переданной в параметрах </w:t>
      </w:r>
      <w:r>
        <w:rPr>
          <w:lang w:val="en-US"/>
        </w:rPr>
        <w:t>POST</w:t>
      </w:r>
      <w:r w:rsidRPr="00377630">
        <w:t>-</w:t>
      </w:r>
      <w:r>
        <w:t xml:space="preserve">запроса </w:t>
      </w:r>
      <w:r w:rsidRPr="00377630">
        <w:rPr>
          <w:lang w:val="en-US"/>
        </w:rPr>
        <w:t>login</w:t>
      </w:r>
      <w:r>
        <w:t xml:space="preserve"> и </w:t>
      </w:r>
      <w:r w:rsidRPr="00377630">
        <w:rPr>
          <w:lang w:val="en-US"/>
        </w:rPr>
        <w:t>password</w:t>
      </w:r>
      <w:r>
        <w:t xml:space="preserve">, определение пользователя загружающего извещение или сведения о контракте </w:t>
      </w:r>
      <w:r w:rsidR="003C38B6">
        <w:t>в</w:t>
      </w:r>
      <w:r>
        <w:t xml:space="preserve"> </w:t>
      </w:r>
      <w:r w:rsidR="00905A79">
        <w:t>ЕИС</w:t>
      </w:r>
      <w:r>
        <w:t>;</w:t>
      </w:r>
    </w:p>
    <w:p w14:paraId="1C1B0559" w14:textId="77777777" w:rsidR="00DC0A5F" w:rsidRDefault="00DC0A5F" w:rsidP="00AD5D02">
      <w:pPr>
        <w:pStyle w:val="BulletList"/>
        <w:numPr>
          <w:ilvl w:val="0"/>
          <w:numId w:val="43"/>
        </w:numPr>
        <w:ind w:left="1134" w:hanging="283"/>
      </w:pPr>
      <w:r>
        <w:t xml:space="preserve">контроль прав доступа пользователя на формирование передаваемого типа </w:t>
      </w:r>
      <w:r>
        <w:rPr>
          <w:lang w:val="en-US"/>
        </w:rPr>
        <w:t>XML</w:t>
      </w:r>
      <w:r w:rsidRPr="00AB699E">
        <w:t>-</w:t>
      </w:r>
      <w:r>
        <w:t>документа;</w:t>
      </w:r>
    </w:p>
    <w:p w14:paraId="53A8F149" w14:textId="77777777" w:rsidR="00DC0A5F" w:rsidRDefault="00DC0A5F" w:rsidP="00AD5D02">
      <w:pPr>
        <w:numPr>
          <w:ilvl w:val="0"/>
          <w:numId w:val="38"/>
        </w:numPr>
        <w:spacing w:before="0" w:after="0"/>
        <w:ind w:left="567"/>
        <w:jc w:val="both"/>
        <w:rPr>
          <w:sz w:val="28"/>
        </w:rPr>
      </w:pPr>
      <w:r>
        <w:rPr>
          <w:sz w:val="28"/>
        </w:rPr>
        <w:t xml:space="preserve">проверка </w:t>
      </w:r>
      <w:r w:rsidRPr="00377630">
        <w:rPr>
          <w:sz w:val="28"/>
        </w:rPr>
        <w:t>XML</w:t>
      </w:r>
      <w:r w:rsidRPr="003A5100">
        <w:rPr>
          <w:sz w:val="28"/>
        </w:rPr>
        <w:t>-</w:t>
      </w:r>
      <w:r>
        <w:rPr>
          <w:sz w:val="28"/>
        </w:rPr>
        <w:t>документа:</w:t>
      </w:r>
    </w:p>
    <w:p w14:paraId="133D6214" w14:textId="77777777" w:rsidR="00DC0A5F" w:rsidRDefault="00DC0A5F" w:rsidP="00AD5D02">
      <w:pPr>
        <w:pStyle w:val="BulletList"/>
        <w:numPr>
          <w:ilvl w:val="0"/>
          <w:numId w:val="44"/>
        </w:numPr>
        <w:ind w:left="1134" w:hanging="283"/>
      </w:pPr>
      <w:r w:rsidRPr="00406BD9">
        <w:t xml:space="preserve">контроль </w:t>
      </w:r>
      <w:r>
        <w:t>соответствия форматам, определенным настоящими требованиями;</w:t>
      </w:r>
    </w:p>
    <w:p w14:paraId="34E8439A" w14:textId="77777777" w:rsidR="00DC0A5F" w:rsidRDefault="00DC0A5F" w:rsidP="00AD5D02">
      <w:pPr>
        <w:pStyle w:val="BulletList"/>
        <w:numPr>
          <w:ilvl w:val="0"/>
          <w:numId w:val="44"/>
        </w:numPr>
        <w:ind w:left="1134" w:hanging="283"/>
      </w:pPr>
      <w:r w:rsidRPr="00406BD9">
        <w:t xml:space="preserve">контроль </w:t>
      </w:r>
      <w:r>
        <w:t>на логическую целостность и непротиворечивость передаваемой информации;</w:t>
      </w:r>
    </w:p>
    <w:p w14:paraId="4D763679" w14:textId="7DD48970" w:rsidR="00DC0A5F" w:rsidRDefault="00DC0A5F" w:rsidP="00AD5D02">
      <w:pPr>
        <w:pStyle w:val="BulletList"/>
        <w:numPr>
          <w:ilvl w:val="0"/>
          <w:numId w:val="44"/>
        </w:numPr>
        <w:ind w:left="1134" w:hanging="283"/>
      </w:pPr>
      <w:r w:rsidRPr="00406BD9">
        <w:t>контрол</w:t>
      </w:r>
      <w:r>
        <w:t xml:space="preserve">и, осуществляемые подсистемой автоматизированного контроля размещаемой информации </w:t>
      </w:r>
      <w:r w:rsidR="00905A79">
        <w:t>ЕИС</w:t>
      </w:r>
      <w:r>
        <w:t>;</w:t>
      </w:r>
    </w:p>
    <w:p w14:paraId="4B149D64" w14:textId="77777777" w:rsidR="00DC0A5F" w:rsidRDefault="00DC0A5F" w:rsidP="00AD5D02">
      <w:pPr>
        <w:pStyle w:val="BulletList"/>
        <w:numPr>
          <w:ilvl w:val="0"/>
          <w:numId w:val="44"/>
        </w:numPr>
        <w:ind w:left="1134" w:hanging="283"/>
      </w:pPr>
      <w:r w:rsidRPr="00685124">
        <w:t>контроли на формат</w:t>
      </w:r>
      <w:r>
        <w:t>,</w:t>
      </w:r>
      <w:r w:rsidRPr="00685124">
        <w:t xml:space="preserve"> </w:t>
      </w:r>
      <w:r>
        <w:t>р</w:t>
      </w:r>
      <w:r w:rsidRPr="00685124">
        <w:t>азмеры</w:t>
      </w:r>
      <w:r>
        <w:t xml:space="preserve"> прикрепленных файлов, а так же</w:t>
      </w:r>
      <w:r w:rsidRPr="00685124">
        <w:t xml:space="preserve"> </w:t>
      </w:r>
      <w:r>
        <w:t>антивирусный контроль;</w:t>
      </w:r>
    </w:p>
    <w:p w14:paraId="70E6F292" w14:textId="4298F52F" w:rsidR="00DC0A5F" w:rsidRDefault="00DC0A5F" w:rsidP="00AD5D02">
      <w:pPr>
        <w:numPr>
          <w:ilvl w:val="0"/>
          <w:numId w:val="38"/>
        </w:numPr>
        <w:spacing w:before="0" w:after="0"/>
        <w:ind w:left="567"/>
        <w:jc w:val="both"/>
        <w:rPr>
          <w:sz w:val="28"/>
        </w:rPr>
      </w:pPr>
      <w:r w:rsidRPr="00003C98">
        <w:rPr>
          <w:sz w:val="28"/>
        </w:rPr>
        <w:t xml:space="preserve">проверка </w:t>
      </w:r>
      <w:r w:rsidR="00044E37">
        <w:rPr>
          <w:sz w:val="28"/>
        </w:rPr>
        <w:t>электронной подписи</w:t>
      </w:r>
      <w:r>
        <w:rPr>
          <w:sz w:val="28"/>
        </w:rPr>
        <w:t xml:space="preserve"> (осуществляется в случае, если цифровая подпись </w:t>
      </w:r>
      <w:r>
        <w:rPr>
          <w:sz w:val="28"/>
          <w:lang w:val="en-US"/>
        </w:rPr>
        <w:t>XML</w:t>
      </w:r>
      <w:r w:rsidRPr="00003C98">
        <w:rPr>
          <w:sz w:val="28"/>
        </w:rPr>
        <w:t>-</w:t>
      </w:r>
      <w:r>
        <w:rPr>
          <w:sz w:val="28"/>
        </w:rPr>
        <w:t xml:space="preserve">документа передана в составе </w:t>
      </w:r>
      <w:r>
        <w:rPr>
          <w:sz w:val="28"/>
          <w:lang w:val="en-US"/>
        </w:rPr>
        <w:t>POST</w:t>
      </w:r>
      <w:r w:rsidRPr="00003C98">
        <w:rPr>
          <w:sz w:val="28"/>
        </w:rPr>
        <w:t>-</w:t>
      </w:r>
      <w:r>
        <w:rPr>
          <w:sz w:val="28"/>
        </w:rPr>
        <w:t>запроса)</w:t>
      </w:r>
      <w:r w:rsidRPr="00003C98">
        <w:rPr>
          <w:sz w:val="28"/>
        </w:rPr>
        <w:t>:</w:t>
      </w:r>
    </w:p>
    <w:p w14:paraId="66F4C4CC" w14:textId="77777777" w:rsidR="00DC0A5F" w:rsidRDefault="00DC0A5F" w:rsidP="00AD5D02">
      <w:pPr>
        <w:pStyle w:val="BulletList"/>
        <w:numPr>
          <w:ilvl w:val="0"/>
          <w:numId w:val="45"/>
        </w:numPr>
        <w:ind w:left="1134" w:hanging="283"/>
      </w:pPr>
      <w:r>
        <w:t>контроль сертификата на соответствие настоящим требованиям: 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w:t>
      </w:r>
      <w:r w:rsidRPr="00DF4E55">
        <w:t xml:space="preserve"> </w:t>
      </w:r>
      <w:r>
        <w:t>Единым универсальным сертификатом»;</w:t>
      </w:r>
    </w:p>
    <w:p w14:paraId="572EA664" w14:textId="77777777" w:rsidR="00DC0A5F" w:rsidRDefault="00DC0A5F" w:rsidP="00AD5D02">
      <w:pPr>
        <w:pStyle w:val="BulletList"/>
        <w:numPr>
          <w:ilvl w:val="0"/>
          <w:numId w:val="45"/>
        </w:numPr>
        <w:ind w:left="1134" w:hanging="283"/>
      </w:pPr>
      <w:r>
        <w:t>контроль о</w:t>
      </w:r>
      <w:r w:rsidRPr="00DF4E55">
        <w:t>тсутстви</w:t>
      </w:r>
      <w:r>
        <w:t>я</w:t>
      </w:r>
      <w:r w:rsidRPr="00DF4E55">
        <w:t xml:space="preserve"> искажени</w:t>
      </w:r>
      <w:r>
        <w:t>й</w:t>
      </w:r>
      <w:r w:rsidRPr="00DF4E55">
        <w:t xml:space="preserve"> информации в </w:t>
      </w:r>
      <w:r>
        <w:rPr>
          <w:lang w:val="en-US"/>
        </w:rPr>
        <w:t>XML</w:t>
      </w:r>
      <w:r w:rsidRPr="00DF4E55">
        <w:t>-документе</w:t>
      </w:r>
      <w:r>
        <w:t>.</w:t>
      </w:r>
    </w:p>
    <w:p w14:paraId="33B233D4" w14:textId="2F42F42A" w:rsidR="00DC0A5F" w:rsidRDefault="00DC0A5F" w:rsidP="00DC0A5F">
      <w:pPr>
        <w:spacing w:before="0" w:after="0"/>
        <w:ind w:firstLine="567"/>
        <w:jc w:val="both"/>
        <w:rPr>
          <w:sz w:val="28"/>
        </w:rPr>
      </w:pPr>
      <w:r>
        <w:rPr>
          <w:sz w:val="28"/>
        </w:rPr>
        <w:t xml:space="preserve">В случае если по результатам вышеуказанных контролей в переданной информации не содержится критических нарушений, ППО </w:t>
      </w:r>
      <w:r w:rsidR="00905A79">
        <w:rPr>
          <w:sz w:val="28"/>
        </w:rPr>
        <w:t>ЕИС</w:t>
      </w:r>
      <w:r w:rsidR="00905A79" w:rsidRPr="007E55FA">
        <w:rPr>
          <w:sz w:val="28"/>
        </w:rPr>
        <w:t xml:space="preserve"> </w:t>
      </w:r>
      <w:r>
        <w:rPr>
          <w:sz w:val="28"/>
        </w:rPr>
        <w:t xml:space="preserve">осуществляет загрузку сведений в Личный кабинет организации, которая фигурирует в </w:t>
      </w:r>
      <w:r>
        <w:rPr>
          <w:sz w:val="28"/>
          <w:lang w:val="en-US"/>
        </w:rPr>
        <w:t>XML</w:t>
      </w:r>
      <w:r w:rsidR="005C1E0E">
        <w:rPr>
          <w:sz w:val="28"/>
        </w:rPr>
        <w:t>-документе</w:t>
      </w:r>
      <w:r w:rsidRPr="008F64D5">
        <w:rPr>
          <w:sz w:val="28"/>
        </w:rPr>
        <w:t xml:space="preserve"> </w:t>
      </w:r>
      <w:r>
        <w:rPr>
          <w:sz w:val="28"/>
        </w:rPr>
        <w:t xml:space="preserve">как организация, размещающая заказ. Загруженная информация становится доступна пользователям </w:t>
      </w:r>
      <w:r w:rsidR="00905A79">
        <w:rPr>
          <w:sz w:val="28"/>
        </w:rPr>
        <w:t xml:space="preserve">ЕИС </w:t>
      </w:r>
      <w:r>
        <w:rPr>
          <w:sz w:val="28"/>
        </w:rPr>
        <w:t xml:space="preserve">в Личных кабинетах в режиме, исключающем внесение изменений через пользовательский интерфейс, </w:t>
      </w:r>
      <w:r w:rsidRPr="00BD49E7">
        <w:rPr>
          <w:sz w:val="28"/>
        </w:rPr>
        <w:t xml:space="preserve">в соответствии с полномочиями организации, привилегиями и правами доступа пользователей и настройками </w:t>
      </w:r>
      <w:r w:rsidR="00905A79">
        <w:rPr>
          <w:sz w:val="28"/>
        </w:rPr>
        <w:t>ЕИС</w:t>
      </w:r>
      <w:r>
        <w:rPr>
          <w:sz w:val="28"/>
        </w:rPr>
        <w:t>.</w:t>
      </w:r>
    </w:p>
    <w:p w14:paraId="01425285" w14:textId="77777777" w:rsidR="00BE053A" w:rsidRDefault="00BE053A" w:rsidP="00BE053A">
      <w:pPr>
        <w:spacing w:before="0" w:after="0"/>
        <w:ind w:firstLine="567"/>
        <w:jc w:val="both"/>
        <w:rPr>
          <w:sz w:val="28"/>
        </w:rPr>
      </w:pPr>
    </w:p>
    <w:p w14:paraId="7C81F72B" w14:textId="40116B2C" w:rsidR="00BE053A" w:rsidRPr="00BE053A" w:rsidRDefault="00BE053A" w:rsidP="00BE053A">
      <w:pPr>
        <w:spacing w:before="0" w:after="0"/>
        <w:ind w:firstLine="567"/>
        <w:jc w:val="both"/>
        <w:rPr>
          <w:sz w:val="28"/>
        </w:rPr>
      </w:pPr>
      <w:r w:rsidRPr="00BE053A">
        <w:rPr>
          <w:sz w:val="28"/>
        </w:rPr>
        <w:lastRenderedPageBreak/>
        <w:t xml:space="preserve">В случае если XML-документ, присланный в составе POST-запроса, требует согласования другой организации (например, уполномоченного органа), </w:t>
      </w:r>
      <w:r>
        <w:rPr>
          <w:sz w:val="28"/>
        </w:rPr>
        <w:t>анализируется,</w:t>
      </w:r>
      <w:r w:rsidRPr="00BE053A">
        <w:rPr>
          <w:sz w:val="28"/>
        </w:rPr>
        <w:t xml:space="preserve"> что п</w:t>
      </w:r>
      <w:r>
        <w:rPr>
          <w:sz w:val="28"/>
        </w:rPr>
        <w:t>ереданная</w:t>
      </w:r>
      <w:r w:rsidRPr="00BE053A">
        <w:rPr>
          <w:sz w:val="28"/>
        </w:rPr>
        <w:t xml:space="preserve"> </w:t>
      </w:r>
      <w:r>
        <w:rPr>
          <w:sz w:val="28"/>
        </w:rPr>
        <w:t xml:space="preserve">в </w:t>
      </w:r>
      <w:r w:rsidRPr="00BE053A">
        <w:rPr>
          <w:sz w:val="28"/>
        </w:rPr>
        <w:t>пар</w:t>
      </w:r>
      <w:r>
        <w:rPr>
          <w:sz w:val="28"/>
        </w:rPr>
        <w:t>а</w:t>
      </w:r>
      <w:r w:rsidRPr="00BE053A">
        <w:rPr>
          <w:sz w:val="28"/>
        </w:rPr>
        <w:t>метре</w:t>
      </w:r>
      <w:r>
        <w:rPr>
          <w:sz w:val="28"/>
        </w:rPr>
        <w:t xml:space="preserve"> </w:t>
      </w:r>
      <w:r w:rsidRPr="00BE053A">
        <w:rPr>
          <w:sz w:val="28"/>
        </w:rPr>
        <w:t>signature</w:t>
      </w:r>
      <w:r>
        <w:rPr>
          <w:sz w:val="28"/>
        </w:rPr>
        <w:t xml:space="preserve"> электронная подпись</w:t>
      </w:r>
      <w:r w:rsidRPr="00BE053A">
        <w:rPr>
          <w:sz w:val="28"/>
        </w:rPr>
        <w:t xml:space="preserve"> принадлежит именно той организации, которая должна осуществлять согласование. В случае если это так, документ считается согласованным</w:t>
      </w:r>
      <w:r>
        <w:rPr>
          <w:sz w:val="28"/>
        </w:rPr>
        <w:t xml:space="preserve"> и отображается в Личном кабинете организации, которая фигурирует в </w:t>
      </w:r>
      <w:r>
        <w:rPr>
          <w:sz w:val="28"/>
          <w:lang w:val="en-US"/>
        </w:rPr>
        <w:t>XML</w:t>
      </w:r>
      <w:r>
        <w:rPr>
          <w:sz w:val="28"/>
        </w:rPr>
        <w:t>-документе</w:t>
      </w:r>
      <w:r w:rsidRPr="008F64D5">
        <w:rPr>
          <w:sz w:val="28"/>
        </w:rPr>
        <w:t xml:space="preserve"> </w:t>
      </w:r>
      <w:r>
        <w:rPr>
          <w:sz w:val="28"/>
        </w:rPr>
        <w:t xml:space="preserve">как организация, размещающая заказ </w:t>
      </w:r>
      <w:r w:rsidRPr="00BE053A">
        <w:rPr>
          <w:sz w:val="28"/>
        </w:rPr>
        <w:t xml:space="preserve">. Иначе </w:t>
      </w:r>
      <w:r>
        <w:rPr>
          <w:sz w:val="28"/>
        </w:rPr>
        <w:t xml:space="preserve">автоматического согласования </w:t>
      </w:r>
      <w:r w:rsidRPr="00BE053A">
        <w:rPr>
          <w:sz w:val="28"/>
        </w:rPr>
        <w:t>не происходит</w:t>
      </w:r>
      <w:r>
        <w:rPr>
          <w:sz w:val="28"/>
        </w:rPr>
        <w:t xml:space="preserve"> и документ отображается в Личном кабинете организации, которая фигурирует в </w:t>
      </w:r>
      <w:r>
        <w:rPr>
          <w:sz w:val="28"/>
          <w:lang w:val="en-US"/>
        </w:rPr>
        <w:t>XML</w:t>
      </w:r>
      <w:r>
        <w:rPr>
          <w:sz w:val="28"/>
        </w:rPr>
        <w:t>-документе</w:t>
      </w:r>
      <w:r w:rsidRPr="008F64D5">
        <w:rPr>
          <w:sz w:val="28"/>
        </w:rPr>
        <w:t xml:space="preserve"> </w:t>
      </w:r>
      <w:r>
        <w:rPr>
          <w:sz w:val="28"/>
        </w:rPr>
        <w:t>как согласовывающая организация</w:t>
      </w:r>
      <w:r w:rsidRPr="00BE053A">
        <w:rPr>
          <w:sz w:val="28"/>
        </w:rPr>
        <w:t>.</w:t>
      </w:r>
    </w:p>
    <w:p w14:paraId="518276BF" w14:textId="77777777" w:rsidR="00BE053A" w:rsidRPr="00BE053A" w:rsidRDefault="00BE053A" w:rsidP="00BE053A">
      <w:pPr>
        <w:spacing w:before="0" w:after="0"/>
        <w:ind w:firstLine="567"/>
        <w:jc w:val="both"/>
        <w:rPr>
          <w:sz w:val="28"/>
        </w:rPr>
      </w:pPr>
    </w:p>
    <w:p w14:paraId="15124E2A" w14:textId="303F3829" w:rsidR="00BE053A" w:rsidRPr="00BE053A" w:rsidRDefault="00BE053A" w:rsidP="00BE053A">
      <w:pPr>
        <w:spacing w:before="0" w:after="0"/>
        <w:ind w:firstLine="567"/>
        <w:jc w:val="both"/>
        <w:rPr>
          <w:sz w:val="28"/>
        </w:rPr>
      </w:pPr>
      <w:r>
        <w:rPr>
          <w:sz w:val="28"/>
        </w:rPr>
        <w:t>Указанное автоматическое согласование</w:t>
      </w:r>
      <w:r w:rsidRPr="00BE053A">
        <w:rPr>
          <w:sz w:val="28"/>
        </w:rPr>
        <w:t xml:space="preserve"> </w:t>
      </w:r>
      <w:r>
        <w:rPr>
          <w:sz w:val="28"/>
        </w:rPr>
        <w:t xml:space="preserve">осуществляется </w:t>
      </w:r>
      <w:r w:rsidRPr="00BE053A">
        <w:rPr>
          <w:sz w:val="28"/>
        </w:rPr>
        <w:t xml:space="preserve">при приеме </w:t>
      </w:r>
      <w:r w:rsidR="00F41F2A" w:rsidRPr="00F41F2A">
        <w:rPr>
          <w:sz w:val="28"/>
        </w:rPr>
        <w:t xml:space="preserve">от Внешних систем размещения заказа </w:t>
      </w:r>
      <w:r w:rsidR="003C38B6">
        <w:rPr>
          <w:sz w:val="28"/>
        </w:rPr>
        <w:t>в</w:t>
      </w:r>
      <w:r w:rsidR="00F41F2A" w:rsidRPr="00F41F2A">
        <w:rPr>
          <w:sz w:val="28"/>
        </w:rPr>
        <w:t xml:space="preserve"> </w:t>
      </w:r>
      <w:r w:rsidR="00905A79">
        <w:rPr>
          <w:sz w:val="28"/>
        </w:rPr>
        <w:t>ЕИС</w:t>
      </w:r>
      <w:r w:rsidR="00F41F2A" w:rsidRPr="00BE053A">
        <w:rPr>
          <w:sz w:val="28"/>
        </w:rPr>
        <w:t xml:space="preserve"> </w:t>
      </w:r>
      <w:r w:rsidRPr="00BE053A">
        <w:rPr>
          <w:sz w:val="28"/>
        </w:rPr>
        <w:t xml:space="preserve">следующих </w:t>
      </w:r>
      <w:r w:rsidR="004C7B24">
        <w:rPr>
          <w:sz w:val="28"/>
        </w:rPr>
        <w:t>документов</w:t>
      </w:r>
      <w:r w:rsidRPr="00BE053A">
        <w:rPr>
          <w:sz w:val="28"/>
        </w:rPr>
        <w:t>:</w:t>
      </w:r>
    </w:p>
    <w:p w14:paraId="6C75FA43" w14:textId="77777777" w:rsidR="00F41F2A" w:rsidRPr="00F41F2A" w:rsidRDefault="00F41F2A" w:rsidP="00AD5D02">
      <w:pPr>
        <w:pStyle w:val="BulletList"/>
        <w:numPr>
          <w:ilvl w:val="0"/>
          <w:numId w:val="41"/>
        </w:numPr>
        <w:ind w:left="1276" w:hanging="425"/>
      </w:pPr>
      <w:r w:rsidRPr="00F41F2A">
        <w:t>Проект извещения о проведении ЭА (электронный аукцион);</w:t>
      </w:r>
    </w:p>
    <w:p w14:paraId="050ED73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закупки у ЕП (единственного поставщика); </w:t>
      </w:r>
    </w:p>
    <w:p w14:paraId="6C2AE3EB"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 (открытый конкурс); </w:t>
      </w:r>
    </w:p>
    <w:p w14:paraId="44768E0E"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OK-Д (двухэтапный конкурс); </w:t>
      </w:r>
    </w:p>
    <w:p w14:paraId="13348748"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OK-ОУ (конкурс с ограниченным участием); </w:t>
      </w:r>
    </w:p>
    <w:p w14:paraId="6136809D"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ПО (предварительный отбор); </w:t>
      </w:r>
    </w:p>
    <w:p w14:paraId="02F0EE5E"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ЗакА (закрытый аукцион); </w:t>
      </w:r>
    </w:p>
    <w:p w14:paraId="6FF52BC4"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 (закрытый конкурс); </w:t>
      </w:r>
    </w:p>
    <w:p w14:paraId="2B9CF112"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ЗакK-Д (закрытый двухэтапный конкурс); </w:t>
      </w:r>
    </w:p>
    <w:p w14:paraId="3ED91B7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ЗакK-ОУ (закрытый конкурс с ограниченным участием); </w:t>
      </w:r>
    </w:p>
    <w:p w14:paraId="29FFEC4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ЗK (запрос котировок); </w:t>
      </w:r>
    </w:p>
    <w:p w14:paraId="5A18ABF9" w14:textId="62867E4A" w:rsidR="00F41F2A" w:rsidRPr="00F41F2A" w:rsidRDefault="00F41F2A" w:rsidP="00AD5D02">
      <w:pPr>
        <w:pStyle w:val="BulletList"/>
        <w:numPr>
          <w:ilvl w:val="0"/>
          <w:numId w:val="41"/>
        </w:numPr>
        <w:ind w:left="1276" w:hanging="425"/>
      </w:pPr>
      <w:r w:rsidRPr="00F41F2A">
        <w:t>Проект общ</w:t>
      </w:r>
      <w:r w:rsidR="00CD72D7">
        <w:t>ей</w:t>
      </w:r>
      <w:r w:rsidRPr="00F41F2A">
        <w:t xml:space="preserve"> информации об объекте закупки и протокол рассмотрения и оценки заявок на участие в ЗК-БИ (запрос котировок без извещения); </w:t>
      </w:r>
    </w:p>
    <w:p w14:paraId="7F8A482B"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ЗП (запрос предложений); </w:t>
      </w:r>
    </w:p>
    <w:p w14:paraId="255236FE" w14:textId="77777777" w:rsidR="00F41F2A" w:rsidRPr="00F41F2A" w:rsidRDefault="00F41F2A" w:rsidP="00AD5D02">
      <w:pPr>
        <w:pStyle w:val="BulletList"/>
        <w:numPr>
          <w:ilvl w:val="0"/>
          <w:numId w:val="41"/>
        </w:numPr>
        <w:ind w:left="1276" w:hanging="425"/>
      </w:pPr>
      <w:r w:rsidRPr="00F41F2A">
        <w:t>Проект плана-графика в структурированной форме;</w:t>
      </w:r>
    </w:p>
    <w:p w14:paraId="4F726EDC" w14:textId="77777777" w:rsidR="00F41F2A" w:rsidRPr="00F41F2A" w:rsidRDefault="00F41F2A" w:rsidP="00AD5D02">
      <w:pPr>
        <w:pStyle w:val="BulletList"/>
        <w:numPr>
          <w:ilvl w:val="0"/>
          <w:numId w:val="41"/>
        </w:numPr>
        <w:ind w:left="1276" w:hanging="425"/>
      </w:pPr>
      <w:r w:rsidRPr="00F41F2A">
        <w:t>Проект плана-графика в неструктурированной форме</w:t>
      </w:r>
    </w:p>
    <w:p w14:paraId="7413D5EB" w14:textId="77777777" w:rsidR="00F41F2A" w:rsidRPr="00F41F2A" w:rsidRDefault="00F41F2A" w:rsidP="00AD5D02">
      <w:pPr>
        <w:pStyle w:val="BulletList"/>
        <w:numPr>
          <w:ilvl w:val="0"/>
          <w:numId w:val="41"/>
        </w:numPr>
        <w:ind w:left="1276" w:hanging="425"/>
      </w:pPr>
      <w:r w:rsidRPr="00F41F2A">
        <w:t>Проект извещения об отмене определения поставщика (подрядчика, исполнителя) в части лота</w:t>
      </w:r>
    </w:p>
    <w:p w14:paraId="38029D12" w14:textId="77777777" w:rsidR="00F41F2A" w:rsidRPr="00F41F2A" w:rsidRDefault="00F41F2A" w:rsidP="00AD5D02">
      <w:pPr>
        <w:pStyle w:val="BulletList"/>
        <w:numPr>
          <w:ilvl w:val="0"/>
          <w:numId w:val="41"/>
        </w:numPr>
        <w:ind w:left="1276" w:hanging="425"/>
      </w:pPr>
      <w:r w:rsidRPr="00F41F2A">
        <w:t>Проект извещения о внесении изменения в извещение в части лота;</w:t>
      </w:r>
    </w:p>
    <w:p w14:paraId="57508963" w14:textId="7D5FAB80" w:rsidR="00F41F2A" w:rsidRPr="00F41F2A" w:rsidRDefault="00F41F2A" w:rsidP="00AD5D02">
      <w:pPr>
        <w:pStyle w:val="BulletList"/>
        <w:numPr>
          <w:ilvl w:val="0"/>
          <w:numId w:val="41"/>
        </w:numPr>
        <w:ind w:left="1276" w:hanging="425"/>
      </w:pPr>
      <w:r w:rsidRPr="00F41F2A">
        <w:t>Проект извещения об отказе от проведения</w:t>
      </w:r>
      <w:r>
        <w:t xml:space="preserve"> процедуры размещения заказа.</w:t>
      </w:r>
    </w:p>
    <w:p w14:paraId="776C8511" w14:textId="77777777" w:rsidR="00F41F2A" w:rsidRDefault="00F41F2A" w:rsidP="00BE053A">
      <w:pPr>
        <w:spacing w:before="0" w:after="0"/>
        <w:ind w:firstLine="567"/>
        <w:jc w:val="both"/>
        <w:rPr>
          <w:sz w:val="28"/>
        </w:rPr>
      </w:pPr>
    </w:p>
    <w:p w14:paraId="567B1C43" w14:textId="4F773932" w:rsidR="00DC0A5F" w:rsidRDefault="00DC0A5F" w:rsidP="00DC0A5F">
      <w:pPr>
        <w:spacing w:before="0" w:after="0"/>
        <w:ind w:firstLine="567"/>
        <w:jc w:val="both"/>
        <w:rPr>
          <w:sz w:val="28"/>
        </w:rPr>
      </w:pPr>
      <w:r>
        <w:rPr>
          <w:sz w:val="28"/>
        </w:rPr>
        <w:lastRenderedPageBreak/>
        <w:t xml:space="preserve">По результатам вышеописанных контролей формируется </w:t>
      </w:r>
      <w:r w:rsidR="00C92D70">
        <w:rPr>
          <w:sz w:val="28"/>
        </w:rPr>
        <w:t xml:space="preserve">синхронный </w:t>
      </w:r>
      <w:r>
        <w:rPr>
          <w:sz w:val="28"/>
        </w:rPr>
        <w:t xml:space="preserve">протокол загрузки сведений в формате </w:t>
      </w:r>
      <w:r>
        <w:rPr>
          <w:sz w:val="28"/>
          <w:lang w:val="en-US"/>
        </w:rPr>
        <w:t>XML</w:t>
      </w:r>
      <w:r w:rsidRPr="0009679E">
        <w:rPr>
          <w:sz w:val="28"/>
        </w:rPr>
        <w:t xml:space="preserve"> в соответствии с форматом</w:t>
      </w:r>
      <w:r>
        <w:rPr>
          <w:sz w:val="28"/>
        </w:rPr>
        <w:t>, описанным в п.</w:t>
      </w:r>
      <w:r w:rsidR="00EE2C90">
        <w:rPr>
          <w:sz w:val="28"/>
        </w:rPr>
        <w:t xml:space="preserve"> 3 Приложения 1</w:t>
      </w:r>
      <w:r w:rsidRPr="000128D5">
        <w:rPr>
          <w:sz w:val="28"/>
        </w:rPr>
        <w:t xml:space="preserve">. </w:t>
      </w:r>
      <w:r>
        <w:rPr>
          <w:sz w:val="28"/>
        </w:rPr>
        <w:t xml:space="preserve">Сформированный протокол передается в ответе на </w:t>
      </w:r>
      <w:r>
        <w:rPr>
          <w:sz w:val="28"/>
          <w:lang w:val="en-US"/>
        </w:rPr>
        <w:t>POST</w:t>
      </w:r>
      <w:r w:rsidRPr="00003C98">
        <w:rPr>
          <w:sz w:val="28"/>
        </w:rPr>
        <w:t>-</w:t>
      </w:r>
      <w:r>
        <w:rPr>
          <w:sz w:val="28"/>
        </w:rPr>
        <w:t xml:space="preserve">запрос в форме </w:t>
      </w:r>
      <w:r>
        <w:rPr>
          <w:sz w:val="28"/>
          <w:lang w:val="en-US"/>
        </w:rPr>
        <w:t>xml</w:t>
      </w:r>
      <w:r>
        <w:rPr>
          <w:sz w:val="28"/>
        </w:rPr>
        <w:t>-сообщения.</w:t>
      </w:r>
    </w:p>
    <w:p w14:paraId="4BF824C9" w14:textId="77777777" w:rsidR="00104D52" w:rsidRDefault="00DC0A5F" w:rsidP="00104D52">
      <w:pPr>
        <w:spacing w:before="0" w:after="0"/>
        <w:ind w:firstLine="567"/>
        <w:jc w:val="both"/>
        <w:rPr>
          <w:sz w:val="28"/>
        </w:rPr>
      </w:pPr>
      <w:r>
        <w:rPr>
          <w:sz w:val="28"/>
        </w:rPr>
        <w:t xml:space="preserve">Протокол загрузки </w:t>
      </w:r>
      <w:r w:rsidR="00104D52">
        <w:rPr>
          <w:sz w:val="28"/>
        </w:rPr>
        <w:t xml:space="preserve">может содержать </w:t>
      </w:r>
      <w:r>
        <w:rPr>
          <w:sz w:val="28"/>
        </w:rPr>
        <w:t>содерж</w:t>
      </w:r>
      <w:r w:rsidR="00104D52">
        <w:rPr>
          <w:sz w:val="28"/>
        </w:rPr>
        <w:t>ать</w:t>
      </w:r>
      <w:r>
        <w:rPr>
          <w:sz w:val="28"/>
        </w:rPr>
        <w:t xml:space="preserve"> </w:t>
      </w:r>
      <w:r w:rsidR="00104D52">
        <w:rPr>
          <w:sz w:val="28"/>
        </w:rPr>
        <w:t xml:space="preserve">либо </w:t>
      </w:r>
      <w:r>
        <w:rPr>
          <w:sz w:val="28"/>
        </w:rPr>
        <w:t>информацию о результате загрузки данных в Личный кабинет, перечень обнаруженных ошибок и нарушений</w:t>
      </w:r>
      <w:r w:rsidR="00104D52">
        <w:rPr>
          <w:sz w:val="28"/>
        </w:rPr>
        <w:t xml:space="preserve"> либо статус «В обработке»</w:t>
      </w:r>
      <w:r w:rsidR="00104D52" w:rsidRPr="00104D52">
        <w:rPr>
          <w:sz w:val="28"/>
        </w:rPr>
        <w:t xml:space="preserve"> </w:t>
      </w:r>
      <w:r w:rsidR="00104D52">
        <w:rPr>
          <w:sz w:val="28"/>
        </w:rPr>
        <w:t>и номер загрузки.</w:t>
      </w:r>
    </w:p>
    <w:p w14:paraId="09A802D2" w14:textId="0B6A7721" w:rsidR="00C92D70" w:rsidRDefault="00104D52" w:rsidP="00C92D70">
      <w:pPr>
        <w:spacing w:before="0" w:after="0"/>
        <w:ind w:firstLine="567"/>
        <w:jc w:val="both"/>
        <w:rPr>
          <w:sz w:val="28"/>
        </w:rPr>
      </w:pPr>
      <w:r>
        <w:rPr>
          <w:sz w:val="28"/>
        </w:rPr>
        <w:t>В случае, если в пр</w:t>
      </w:r>
      <w:r w:rsidR="00C92D70">
        <w:rPr>
          <w:sz w:val="28"/>
        </w:rPr>
        <w:t>о</w:t>
      </w:r>
      <w:r>
        <w:rPr>
          <w:sz w:val="28"/>
        </w:rPr>
        <w:t xml:space="preserve">токоле загрузки указан статус «В обработке», </w:t>
      </w:r>
      <w:r w:rsidR="00C92D70">
        <w:rPr>
          <w:sz w:val="28"/>
        </w:rPr>
        <w:t>протокол  с результатами приема пакета может быть получен асинхронно путем вызова сервиса по специализированному адресу</w:t>
      </w:r>
      <w:r w:rsidR="00C92D70" w:rsidRPr="00375D54">
        <w:rPr>
          <w:sz w:val="28"/>
        </w:rPr>
        <w:t xml:space="preserve"> (</w:t>
      </w:r>
      <w:hyperlink r:id="rId26" w:history="1">
        <w:r w:rsidR="00C92D70" w:rsidRPr="00E276C3">
          <w:rPr>
            <w:rStyle w:val="affd"/>
            <w:sz w:val="28"/>
            <w:lang w:val="en-US"/>
          </w:rPr>
          <w:t>https</w:t>
        </w:r>
        <w:r w:rsidR="00C92D70" w:rsidRPr="00E276C3">
          <w:rPr>
            <w:rStyle w:val="affd"/>
            <w:sz w:val="28"/>
          </w:rPr>
          <w:t>://</w:t>
        </w:r>
        <w:r w:rsidR="00C92D70" w:rsidRPr="00E276C3">
          <w:rPr>
            <w:rStyle w:val="affd"/>
            <w:sz w:val="28"/>
            <w:lang w:val="en-US"/>
          </w:rPr>
          <w:t>zakupki</w:t>
        </w:r>
        <w:r w:rsidR="00C92D70" w:rsidRPr="00E276C3">
          <w:rPr>
            <w:rStyle w:val="affd"/>
            <w:sz w:val="28"/>
          </w:rPr>
          <w:t>.</w:t>
        </w:r>
        <w:r w:rsidR="00C92D70" w:rsidRPr="00E276C3">
          <w:rPr>
            <w:rStyle w:val="affd"/>
            <w:sz w:val="28"/>
            <w:lang w:val="en-US"/>
          </w:rPr>
          <w:t>gov</w:t>
        </w:r>
        <w:r w:rsidR="00C92D70" w:rsidRPr="00E276C3">
          <w:rPr>
            <w:rStyle w:val="affd"/>
            <w:sz w:val="28"/>
          </w:rPr>
          <w:t>.</w:t>
        </w:r>
        <w:r w:rsidR="00C92D70" w:rsidRPr="00E276C3">
          <w:rPr>
            <w:rStyle w:val="affd"/>
            <w:sz w:val="28"/>
            <w:lang w:val="en-US"/>
          </w:rPr>
          <w:t>ru</w:t>
        </w:r>
        <w:r w:rsidR="00C92D70" w:rsidRPr="00E276C3">
          <w:rPr>
            <w:rStyle w:val="affd"/>
            <w:sz w:val="28"/>
          </w:rPr>
          <w:t>/</w:t>
        </w:r>
        <w:r w:rsidR="00C92D70" w:rsidRPr="00E276C3">
          <w:rPr>
            <w:rStyle w:val="affd"/>
            <w:sz w:val="28"/>
            <w:lang w:val="en-US"/>
          </w:rPr>
          <w:t>pgz</w:t>
        </w:r>
        <w:r w:rsidR="00C92D70" w:rsidRPr="00E276C3">
          <w:rPr>
            <w:rStyle w:val="affd"/>
            <w:sz w:val="28"/>
          </w:rPr>
          <w:t>/</w:t>
        </w:r>
        <w:r w:rsidR="00C92D70" w:rsidRPr="00E276C3">
          <w:rPr>
            <w:rStyle w:val="affd"/>
            <w:sz w:val="28"/>
            <w:lang w:val="en-US"/>
          </w:rPr>
          <w:t>services</w:t>
        </w:r>
        <w:r w:rsidR="00C92D70" w:rsidRPr="00E276C3">
          <w:rPr>
            <w:rStyle w:val="affd"/>
            <w:sz w:val="28"/>
          </w:rPr>
          <w:t>/</w:t>
        </w:r>
        <w:r w:rsidR="00C92D70" w:rsidRPr="00E276C3">
          <w:rPr>
            <w:rStyle w:val="affd"/>
            <w:sz w:val="28"/>
            <w:lang w:val="en-US"/>
          </w:rPr>
          <w:t>upload</w:t>
        </w:r>
      </w:hyperlink>
      <w:r w:rsidR="00C92D70">
        <w:rPr>
          <w:rStyle w:val="affd"/>
          <w:sz w:val="28"/>
          <w:lang w:val="en-US"/>
        </w:rPr>
        <w:t>Result</w:t>
      </w:r>
      <w:r w:rsidR="00C92D70" w:rsidRPr="00375D54">
        <w:rPr>
          <w:sz w:val="28"/>
        </w:rPr>
        <w:t>)</w:t>
      </w:r>
      <w:r w:rsidR="00C92D70">
        <w:rPr>
          <w:sz w:val="28"/>
        </w:rPr>
        <w:t xml:space="preserve"> открытой части </w:t>
      </w:r>
      <w:r w:rsidR="00905A79">
        <w:rPr>
          <w:sz w:val="28"/>
        </w:rPr>
        <w:t xml:space="preserve">ЕИС </w:t>
      </w:r>
      <w:r w:rsidR="00C92D70">
        <w:rPr>
          <w:sz w:val="28"/>
        </w:rPr>
        <w:t xml:space="preserve">по протоколу </w:t>
      </w:r>
      <w:r w:rsidR="00C92D70">
        <w:rPr>
          <w:sz w:val="28"/>
          <w:lang w:val="en-US"/>
        </w:rPr>
        <w:t>HTTPS</w:t>
      </w:r>
      <w:r w:rsidR="00C92D70">
        <w:rPr>
          <w:sz w:val="28"/>
        </w:rPr>
        <w:t xml:space="preserve">. </w:t>
      </w:r>
    </w:p>
    <w:p w14:paraId="0D80F6ED" w14:textId="16B5F361" w:rsidR="00C92D70" w:rsidRDefault="00C92D70" w:rsidP="00C92D70">
      <w:pPr>
        <w:spacing w:before="0" w:after="0"/>
        <w:ind w:firstLine="567"/>
        <w:jc w:val="both"/>
        <w:rPr>
          <w:sz w:val="28"/>
        </w:rPr>
      </w:pPr>
      <w:r>
        <w:rPr>
          <w:sz w:val="28"/>
        </w:rPr>
        <w:t xml:space="preserve"> Запрос протокола </w:t>
      </w:r>
      <w:r w:rsidR="003C38B6">
        <w:rPr>
          <w:sz w:val="28"/>
        </w:rPr>
        <w:t>в</w:t>
      </w:r>
      <w:r>
        <w:rPr>
          <w:sz w:val="28"/>
        </w:rPr>
        <w:t xml:space="preserve"> </w:t>
      </w:r>
      <w:r w:rsidR="00905A79">
        <w:rPr>
          <w:sz w:val="28"/>
        </w:rPr>
        <w:t>ЕИС</w:t>
      </w:r>
      <w:r>
        <w:rPr>
          <w:sz w:val="28"/>
        </w:rPr>
        <w:t xml:space="preserve"> выполн</w:t>
      </w:r>
      <w:r w:rsidR="00905A79">
        <w:rPr>
          <w:sz w:val="28"/>
        </w:rPr>
        <w:t>я</w:t>
      </w:r>
      <w:r>
        <w:rPr>
          <w:sz w:val="28"/>
        </w:rPr>
        <w:t xml:space="preserve">ется с использованием метода </w:t>
      </w:r>
      <w:r>
        <w:rPr>
          <w:sz w:val="28"/>
          <w:lang w:val="en-US"/>
        </w:rPr>
        <w:t>GET</w:t>
      </w:r>
      <w:r>
        <w:rPr>
          <w:sz w:val="28"/>
        </w:rPr>
        <w:t>, используя следующие параметры:</w:t>
      </w:r>
    </w:p>
    <w:p w14:paraId="278DA443" w14:textId="66B71134" w:rsidR="00C92D70" w:rsidRDefault="00C92D70" w:rsidP="00AD5D02">
      <w:pPr>
        <w:pStyle w:val="BulletList"/>
        <w:numPr>
          <w:ilvl w:val="0"/>
          <w:numId w:val="42"/>
        </w:numPr>
        <w:ind w:left="1134" w:hanging="283"/>
      </w:pPr>
      <w:r>
        <w:rPr>
          <w:lang w:val="en-US"/>
        </w:rPr>
        <w:t>login</w:t>
      </w:r>
      <w:r w:rsidRPr="00916DAA">
        <w:t xml:space="preserve"> (</w:t>
      </w:r>
      <w:r>
        <w:t>тип – строка, обязательный</w:t>
      </w:r>
      <w:r w:rsidRPr="00916DAA">
        <w:t xml:space="preserve">) – </w:t>
      </w:r>
      <w:r>
        <w:t xml:space="preserve">имя пользователя, осуществляющего загрузку сведений (логин пользователя для входа в Личный кабинет </w:t>
      </w:r>
      <w:r w:rsidR="00905A79">
        <w:t>ЕИС</w:t>
      </w:r>
      <w:r>
        <w:t>);</w:t>
      </w:r>
    </w:p>
    <w:p w14:paraId="7FE360B9" w14:textId="181BF878" w:rsidR="00C92D70" w:rsidRDefault="00C92D70" w:rsidP="00AD5D02">
      <w:pPr>
        <w:pStyle w:val="BulletList"/>
        <w:numPr>
          <w:ilvl w:val="0"/>
          <w:numId w:val="42"/>
        </w:numPr>
        <w:ind w:left="1134" w:hanging="283"/>
      </w:pPr>
      <w:r>
        <w:rPr>
          <w:lang w:val="en-US"/>
        </w:rPr>
        <w:t>password</w:t>
      </w:r>
      <w:r>
        <w:t xml:space="preserve"> (тип – строка, обязательный)</w:t>
      </w:r>
      <w:r w:rsidRPr="00916DAA">
        <w:t xml:space="preserve"> – </w:t>
      </w:r>
      <w:r>
        <w:t xml:space="preserve">пароль пользователя для входа в Личный кабинет </w:t>
      </w:r>
      <w:r w:rsidR="00905A79">
        <w:t>ЕИС</w:t>
      </w:r>
      <w:r>
        <w:t>;</w:t>
      </w:r>
    </w:p>
    <w:p w14:paraId="510296DC" w14:textId="77777777" w:rsidR="00C92D70" w:rsidRDefault="00C92D70" w:rsidP="00AD5D02">
      <w:pPr>
        <w:pStyle w:val="BulletList"/>
        <w:numPr>
          <w:ilvl w:val="0"/>
          <w:numId w:val="42"/>
        </w:numPr>
        <w:ind w:left="1134" w:hanging="283"/>
      </w:pPr>
      <w:r>
        <w:rPr>
          <w:lang w:val="en-US"/>
        </w:rPr>
        <w:t>refId</w:t>
      </w:r>
      <w:r>
        <w:t xml:space="preserve"> (тип – строка, обязательный)</w:t>
      </w:r>
      <w:r w:rsidRPr="00916DAA">
        <w:t xml:space="preserve"> – </w:t>
      </w:r>
      <w:r>
        <w:t>номер загрузки.</w:t>
      </w:r>
    </w:p>
    <w:p w14:paraId="6B626749" w14:textId="77777777" w:rsidR="00DC0A5F" w:rsidRDefault="00C92D70" w:rsidP="00C92D70">
      <w:pPr>
        <w:spacing w:before="0" w:after="0"/>
        <w:ind w:firstLine="567"/>
        <w:jc w:val="both"/>
        <w:rPr>
          <w:sz w:val="28"/>
        </w:rPr>
      </w:pPr>
      <w:r>
        <w:rPr>
          <w:sz w:val="28"/>
        </w:rPr>
        <w:t xml:space="preserve">В ответ будет выдан протокол загрузки, в котором в </w:t>
      </w:r>
      <w:r w:rsidR="00DC0A5F">
        <w:rPr>
          <w:sz w:val="28"/>
        </w:rPr>
        <w:t>случае</w:t>
      </w:r>
      <w:r>
        <w:rPr>
          <w:sz w:val="28"/>
        </w:rPr>
        <w:t xml:space="preserve"> </w:t>
      </w:r>
      <w:r w:rsidR="00DC0A5F">
        <w:rPr>
          <w:sz w:val="28"/>
        </w:rPr>
        <w:t xml:space="preserve">успешной загрузки документа, </w:t>
      </w:r>
      <w:r>
        <w:rPr>
          <w:sz w:val="28"/>
        </w:rPr>
        <w:t xml:space="preserve">в протоколе будет указан </w:t>
      </w:r>
      <w:r w:rsidR="00DC0A5F">
        <w:rPr>
          <w:sz w:val="28"/>
        </w:rPr>
        <w:t>идентификатор загруженного документа и гиперссылка на форму отображения загруженного документа.</w:t>
      </w:r>
    </w:p>
    <w:p w14:paraId="392154E7" w14:textId="77777777" w:rsidR="00C92D70" w:rsidRDefault="00C92D70" w:rsidP="00C92D70">
      <w:pPr>
        <w:spacing w:before="0" w:after="0"/>
        <w:ind w:firstLine="567"/>
        <w:jc w:val="both"/>
        <w:rPr>
          <w:sz w:val="28"/>
        </w:rPr>
      </w:pPr>
      <w:r>
        <w:rPr>
          <w:sz w:val="28"/>
        </w:rPr>
        <w:t xml:space="preserve">В случае, если в процессе загрузки были выявлены нарушения, в протоколе загрузки будет приведен список нарушений. </w:t>
      </w:r>
    </w:p>
    <w:p w14:paraId="4EC305A6" w14:textId="77777777" w:rsidR="00DC0A5F" w:rsidRDefault="00DC0A5F" w:rsidP="00DC0A5F">
      <w:pPr>
        <w:spacing w:before="0" w:after="0"/>
        <w:ind w:firstLine="567"/>
        <w:jc w:val="both"/>
        <w:rPr>
          <w:sz w:val="28"/>
        </w:rPr>
      </w:pPr>
      <w:r>
        <w:rPr>
          <w:sz w:val="28"/>
        </w:rPr>
        <w:t>Список выявленных в процессе загрузки информации ошибок и нарушений содержит следующую информацию:</w:t>
      </w:r>
    </w:p>
    <w:p w14:paraId="2ABC8214" w14:textId="78FBDE27" w:rsidR="00DC0A5F" w:rsidRDefault="00DC0A5F" w:rsidP="00AD5D02">
      <w:pPr>
        <w:pStyle w:val="BulletList"/>
        <w:numPr>
          <w:ilvl w:val="0"/>
          <w:numId w:val="46"/>
        </w:numPr>
        <w:ind w:left="1134" w:hanging="283"/>
      </w:pPr>
      <w:r>
        <w:t xml:space="preserve">код и название типа ошибки, в реквизитах протокола </w:t>
      </w:r>
      <w:r w:rsidRPr="0009679E">
        <w:rPr>
          <w:lang w:val="en-US"/>
        </w:rPr>
        <w:t>errCode</w:t>
      </w:r>
      <w:r>
        <w:t xml:space="preserve"> и </w:t>
      </w:r>
      <w:r w:rsidRPr="0009679E">
        <w:rPr>
          <w:lang w:val="en-US"/>
        </w:rPr>
        <w:t>name</w:t>
      </w:r>
      <w:r>
        <w:t xml:space="preserve"> в соответствии с п.</w:t>
      </w:r>
      <w:r w:rsidR="00243E59">
        <w:t xml:space="preserve"> </w:t>
      </w:r>
      <w:r w:rsidR="00243E59">
        <w:fldChar w:fldCharType="begin"/>
      </w:r>
      <w:r w:rsidR="00243E59">
        <w:instrText xml:space="preserve"> REF _Ref380503916 \r \h </w:instrText>
      </w:r>
      <w:r w:rsidR="00243E59">
        <w:fldChar w:fldCharType="separate"/>
      </w:r>
      <w:r w:rsidR="000678BC">
        <w:t>4</w:t>
      </w:r>
      <w:r w:rsidR="00243E59">
        <w:fldChar w:fldCharType="end"/>
      </w:r>
      <w:r>
        <w:t>;</w:t>
      </w:r>
    </w:p>
    <w:p w14:paraId="1CD70BC4" w14:textId="77777777" w:rsidR="00DC0A5F" w:rsidRDefault="00DC0A5F" w:rsidP="00AD5D02">
      <w:pPr>
        <w:pStyle w:val="BulletList"/>
        <w:numPr>
          <w:ilvl w:val="0"/>
          <w:numId w:val="46"/>
        </w:numPr>
        <w:ind w:left="1134" w:hanging="283"/>
      </w:pPr>
      <w:r>
        <w:t xml:space="preserve">уровень критичности ошибки (реквизит </w:t>
      </w:r>
      <w:r w:rsidRPr="0009679E">
        <w:rPr>
          <w:lang w:val="en-US"/>
        </w:rPr>
        <w:t>level</w:t>
      </w:r>
      <w:r>
        <w:t>), описывающий допускается ли публикация информации;</w:t>
      </w:r>
    </w:p>
    <w:p w14:paraId="00EB1129" w14:textId="77777777" w:rsidR="00DC0A5F" w:rsidRPr="0009679E" w:rsidRDefault="00DC0A5F" w:rsidP="00AD5D02">
      <w:pPr>
        <w:pStyle w:val="BulletList"/>
        <w:numPr>
          <w:ilvl w:val="0"/>
          <w:numId w:val="46"/>
        </w:numPr>
        <w:ind w:left="1134" w:hanging="283"/>
      </w:pPr>
      <w:r>
        <w:t>описание выявленной ошибки с детализацией по выявленному нарушению.</w:t>
      </w:r>
    </w:p>
    <w:p w14:paraId="54FDF2C9" w14:textId="77777777" w:rsidR="00DC0A5F" w:rsidRDefault="00DC0A5F" w:rsidP="00DC0A5F">
      <w:pPr>
        <w:pStyle w:val="30"/>
      </w:pPr>
      <w:bookmarkStart w:id="81" w:name="_Toc442981983"/>
      <w:r>
        <w:t>Порядок публикации документов</w:t>
      </w:r>
      <w:bookmarkEnd w:id="81"/>
    </w:p>
    <w:p w14:paraId="2D57FF42" w14:textId="77777777" w:rsidR="00DC0A5F" w:rsidRDefault="00DC0A5F" w:rsidP="00DC0A5F">
      <w:pPr>
        <w:spacing w:before="0" w:after="0"/>
        <w:ind w:firstLine="567"/>
        <w:jc w:val="both"/>
        <w:rPr>
          <w:sz w:val="28"/>
        </w:rPr>
      </w:pPr>
      <w:r>
        <w:rPr>
          <w:sz w:val="28"/>
        </w:rPr>
        <w:t xml:space="preserve">На основании сведений переданных в составе </w:t>
      </w:r>
      <w:r>
        <w:rPr>
          <w:sz w:val="28"/>
          <w:lang w:val="en-US"/>
        </w:rPr>
        <w:t>XML</w:t>
      </w:r>
      <w:r w:rsidRPr="00E94432">
        <w:rPr>
          <w:sz w:val="28"/>
        </w:rPr>
        <w:t>-</w:t>
      </w:r>
      <w:r>
        <w:rPr>
          <w:sz w:val="28"/>
        </w:rPr>
        <w:t xml:space="preserve">документов формируются извещения </w:t>
      </w:r>
      <w:r w:rsidRPr="00B33A53">
        <w:rPr>
          <w:sz w:val="28"/>
        </w:rPr>
        <w:t xml:space="preserve">о проведении </w:t>
      </w:r>
      <w:r>
        <w:rPr>
          <w:sz w:val="28"/>
        </w:rPr>
        <w:t>открытого конкурса, открытого аукциона в электронной форме, запроса котировок, предварительного отбора, сообщения о заинтересованности в проведении конкурса</w:t>
      </w:r>
      <w:r w:rsidRPr="00B33A53">
        <w:rPr>
          <w:sz w:val="28"/>
        </w:rPr>
        <w:t>,</w:t>
      </w:r>
      <w:r>
        <w:rPr>
          <w:sz w:val="28"/>
        </w:rPr>
        <w:t xml:space="preserve"> извещения о внесении изменений в извещение или конкурсную/аукционную документацию, сведения о государственном или муниципальном контракте и сведения о его исполнении или прекращении его действия.</w:t>
      </w:r>
    </w:p>
    <w:p w14:paraId="23E85E0C" w14:textId="0AA1E58E" w:rsidR="00DC0A5F" w:rsidRDefault="00DC0A5F" w:rsidP="00DC0A5F">
      <w:pPr>
        <w:spacing w:before="0" w:after="0"/>
        <w:ind w:firstLine="567"/>
        <w:jc w:val="both"/>
        <w:rPr>
          <w:sz w:val="28"/>
        </w:rPr>
      </w:pPr>
      <w:r>
        <w:rPr>
          <w:sz w:val="28"/>
        </w:rPr>
        <w:t xml:space="preserve">В случае если при загрузке </w:t>
      </w:r>
      <w:r>
        <w:rPr>
          <w:sz w:val="28"/>
          <w:lang w:val="en-US"/>
        </w:rPr>
        <w:t>XML</w:t>
      </w:r>
      <w:r w:rsidRPr="00000E29">
        <w:rPr>
          <w:sz w:val="28"/>
        </w:rPr>
        <w:t>-</w:t>
      </w:r>
      <w:r>
        <w:rPr>
          <w:sz w:val="28"/>
        </w:rPr>
        <w:t xml:space="preserve">документа была передана </w:t>
      </w:r>
      <w:r w:rsidR="00044E37">
        <w:rPr>
          <w:sz w:val="28"/>
        </w:rPr>
        <w:t>электронная подпись</w:t>
      </w:r>
      <w:r>
        <w:rPr>
          <w:sz w:val="28"/>
        </w:rPr>
        <w:t xml:space="preserve"> данного документа и при ее проверке не было выявлено никаких </w:t>
      </w:r>
      <w:r>
        <w:rPr>
          <w:sz w:val="28"/>
        </w:rPr>
        <w:lastRenderedPageBreak/>
        <w:t xml:space="preserve">нарушений настоящих Требований, извещение или сведения о контракте </w:t>
      </w:r>
      <w:r w:rsidRPr="00000E29">
        <w:rPr>
          <w:sz w:val="28"/>
        </w:rPr>
        <w:t>счита</w:t>
      </w:r>
      <w:r>
        <w:rPr>
          <w:sz w:val="28"/>
        </w:rPr>
        <w:t>ю</w:t>
      </w:r>
      <w:r w:rsidRPr="00000E29">
        <w:rPr>
          <w:sz w:val="28"/>
        </w:rPr>
        <w:t xml:space="preserve">тся </w:t>
      </w:r>
      <w:r>
        <w:rPr>
          <w:sz w:val="28"/>
        </w:rPr>
        <w:t>согласованными Уполномоченным органом, чь</w:t>
      </w:r>
      <w:r w:rsidR="00044E37">
        <w:rPr>
          <w:sz w:val="28"/>
        </w:rPr>
        <w:t>ей</w:t>
      </w:r>
      <w:r>
        <w:rPr>
          <w:sz w:val="28"/>
        </w:rPr>
        <w:t xml:space="preserve"> </w:t>
      </w:r>
      <w:r w:rsidR="00044E37">
        <w:rPr>
          <w:sz w:val="28"/>
        </w:rPr>
        <w:t>электронной подписью</w:t>
      </w:r>
      <w:r>
        <w:rPr>
          <w:sz w:val="28"/>
        </w:rPr>
        <w:t xml:space="preserve"> был подписан данный документ. Если к извещению была выполнена дополнительная загрузка файла(ов) то данный документ считается согласованным УО только в случае если все прикрепленные файлы были подписаны </w:t>
      </w:r>
      <w:r w:rsidR="00044E37">
        <w:rPr>
          <w:sz w:val="28"/>
        </w:rPr>
        <w:t>электронной подписью</w:t>
      </w:r>
      <w:r>
        <w:rPr>
          <w:sz w:val="28"/>
        </w:rPr>
        <w:t xml:space="preserve"> данного УО и при проверке </w:t>
      </w:r>
      <w:r w:rsidR="00044E37">
        <w:rPr>
          <w:sz w:val="28"/>
        </w:rPr>
        <w:t>электронной подписи</w:t>
      </w:r>
      <w:r>
        <w:rPr>
          <w:sz w:val="28"/>
        </w:rPr>
        <w:t xml:space="preserve"> не было выявлено нарушений настоящих Требований.</w:t>
      </w:r>
    </w:p>
    <w:p w14:paraId="246CA862" w14:textId="77777777" w:rsidR="00DC0A5F" w:rsidRPr="00000E29" w:rsidRDefault="00DC0A5F" w:rsidP="00DC0A5F">
      <w:pPr>
        <w:spacing w:before="0" w:after="0"/>
        <w:ind w:firstLine="567"/>
        <w:jc w:val="both"/>
      </w:pPr>
    </w:p>
    <w:p w14:paraId="77849004" w14:textId="0417E1BF" w:rsidR="00DC0A5F" w:rsidRDefault="00DC0A5F" w:rsidP="00DC0A5F">
      <w:pPr>
        <w:spacing w:before="0" w:after="0"/>
        <w:ind w:firstLine="567"/>
        <w:jc w:val="both"/>
        <w:rPr>
          <w:sz w:val="28"/>
        </w:rPr>
      </w:pPr>
      <w:r>
        <w:rPr>
          <w:sz w:val="28"/>
        </w:rPr>
        <w:t xml:space="preserve">Пользователь организации, осуществляющей размещение сведений, должен выполнить вход в Личный кабинет </w:t>
      </w:r>
      <w:r w:rsidR="00905A79">
        <w:rPr>
          <w:sz w:val="28"/>
        </w:rPr>
        <w:t xml:space="preserve">ЕИС </w:t>
      </w:r>
      <w:r>
        <w:rPr>
          <w:sz w:val="28"/>
        </w:rPr>
        <w:t>и начать процедуру публикации с учетом следующих особенностей:</w:t>
      </w:r>
    </w:p>
    <w:p w14:paraId="3395D02E" w14:textId="233C212C" w:rsidR="00DC0A5F" w:rsidRPr="005304A4" w:rsidRDefault="00DC0A5F" w:rsidP="00AD5D02">
      <w:pPr>
        <w:pStyle w:val="BulletList"/>
        <w:numPr>
          <w:ilvl w:val="0"/>
          <w:numId w:val="47"/>
        </w:numPr>
        <w:ind w:left="1134" w:hanging="283"/>
      </w:pPr>
      <w:r>
        <w:t>в</w:t>
      </w:r>
      <w:r w:rsidRPr="005304A4">
        <w:t xml:space="preserve"> случае если пользователь обнаружил, что сведения, загруженные в Личный кабинет, некорректные, содержат ошибки или неточности, он может скорректировать сведения путем повторной загрузки XML-документа. При формировании XML-документа для повторной загрузки, в поле id указывается идентификатор созданного в </w:t>
      </w:r>
      <w:r w:rsidR="00905A79">
        <w:t>ЕИС</w:t>
      </w:r>
      <w:r w:rsidR="00905A79" w:rsidRPr="005304A4">
        <w:t xml:space="preserve"> </w:t>
      </w:r>
      <w:r w:rsidRPr="005304A4">
        <w:t>извещения, данный идентификатор указан в протоколе загрузки информации.</w:t>
      </w:r>
    </w:p>
    <w:p w14:paraId="15604FC0" w14:textId="11666460" w:rsidR="00DC0A5F" w:rsidRDefault="00DC0A5F" w:rsidP="00AD5D02">
      <w:pPr>
        <w:pStyle w:val="BulletList"/>
        <w:numPr>
          <w:ilvl w:val="0"/>
          <w:numId w:val="47"/>
        </w:numPr>
        <w:ind w:left="1134" w:hanging="283"/>
      </w:pPr>
      <w:r>
        <w:t>в</w:t>
      </w:r>
      <w:r w:rsidRPr="005304A4">
        <w:t xml:space="preserve"> случае если при загрузке XML-документа не выявлено на</w:t>
      </w:r>
      <w:r w:rsidR="00044E37">
        <w:t>рушений при проверке переданной</w:t>
      </w:r>
      <w:r w:rsidRPr="005304A4">
        <w:t xml:space="preserve"> </w:t>
      </w:r>
      <w:r w:rsidR="00044E37">
        <w:t>электронной подписи</w:t>
      </w:r>
      <w:r>
        <w:t>, то</w:t>
      </w:r>
      <w:r w:rsidRPr="005304A4">
        <w:t xml:space="preserve"> </w:t>
      </w:r>
      <w:r>
        <w:t>извещение</w:t>
      </w:r>
      <w:r w:rsidRPr="005304A4">
        <w:t xml:space="preserve"> или сведени</w:t>
      </w:r>
      <w:r>
        <w:t>я</w:t>
      </w:r>
      <w:r w:rsidRPr="005304A4">
        <w:t xml:space="preserve"> о государственном или муниципальном контракте не подлеж</w:t>
      </w:r>
      <w:r>
        <w:t>а</w:t>
      </w:r>
      <w:r w:rsidRPr="005304A4">
        <w:t xml:space="preserve">т согласованию в Уполномоченном органе, который подписал XML-документ, не зависимо от настроек </w:t>
      </w:r>
      <w:r w:rsidR="00905A79">
        <w:t>ЕИС</w:t>
      </w:r>
      <w:r w:rsidRPr="005304A4">
        <w:t xml:space="preserve">. В противном случае </w:t>
      </w:r>
      <w:r>
        <w:t xml:space="preserve">необходимость согласования определяется настройками </w:t>
      </w:r>
      <w:r w:rsidR="00905A79">
        <w:t>ЕИС</w:t>
      </w:r>
      <w:r>
        <w:t>.</w:t>
      </w:r>
    </w:p>
    <w:p w14:paraId="1BE1125A" w14:textId="77777777" w:rsidR="00BE053A" w:rsidRPr="00044E37" w:rsidRDefault="00BE053A" w:rsidP="00BE053A">
      <w:pPr>
        <w:pStyle w:val="BulletList"/>
        <w:numPr>
          <w:ilvl w:val="0"/>
          <w:numId w:val="0"/>
        </w:numPr>
        <w:ind w:left="1210" w:hanging="360"/>
      </w:pPr>
    </w:p>
    <w:p w14:paraId="180967FC" w14:textId="6C083E75" w:rsidR="009277E6" w:rsidRPr="00084035" w:rsidRDefault="009277E6" w:rsidP="009277E6">
      <w:pPr>
        <w:pStyle w:val="20"/>
      </w:pPr>
      <w:bookmarkStart w:id="82" w:name="_Toc442981984"/>
      <w:r>
        <w:t>Сервис приема подписанных сведений</w:t>
      </w:r>
      <w:r w:rsidR="00FD4A66">
        <w:t xml:space="preserve"> с использованием </w:t>
      </w:r>
      <w:r w:rsidR="00FD4A66">
        <w:rPr>
          <w:lang w:val="en-US"/>
        </w:rPr>
        <w:t>Web</w:t>
      </w:r>
      <w:r w:rsidR="00FD4A66" w:rsidRPr="00FD4A66">
        <w:t>-</w:t>
      </w:r>
      <w:r w:rsidR="00FD4A66">
        <w:t>сервисов</w:t>
      </w:r>
      <w:bookmarkEnd w:id="82"/>
    </w:p>
    <w:p w14:paraId="7B2E8D48" w14:textId="77777777" w:rsidR="009277E6" w:rsidRDefault="009277E6" w:rsidP="009277E6">
      <w:pPr>
        <w:spacing w:before="0" w:after="0"/>
        <w:ind w:firstLine="567"/>
        <w:jc w:val="both"/>
        <w:rPr>
          <w:sz w:val="28"/>
        </w:rPr>
      </w:pPr>
    </w:p>
    <w:p w14:paraId="3BE6F521" w14:textId="0215065B" w:rsidR="009277E6" w:rsidRDefault="009277E6" w:rsidP="00D2311C">
      <w:pPr>
        <w:pStyle w:val="33"/>
        <w:rPr>
          <w:sz w:val="28"/>
        </w:rPr>
      </w:pPr>
      <w:r>
        <w:rPr>
          <w:sz w:val="28"/>
        </w:rPr>
        <w:t xml:space="preserve">В рамках реализации </w:t>
      </w:r>
      <w:r w:rsidR="00FD4A66" w:rsidRPr="00D2311C">
        <w:rPr>
          <w:sz w:val="28"/>
        </w:rPr>
        <w:t>Web</w:t>
      </w:r>
      <w:r w:rsidR="00FD4A66" w:rsidRPr="00FD4A66">
        <w:rPr>
          <w:sz w:val="28"/>
        </w:rPr>
        <w:t>-</w:t>
      </w:r>
      <w:r>
        <w:rPr>
          <w:sz w:val="28"/>
        </w:rPr>
        <w:t>сервис</w:t>
      </w:r>
      <w:r w:rsidR="00495A0D">
        <w:rPr>
          <w:sz w:val="28"/>
        </w:rPr>
        <w:t>а</w:t>
      </w:r>
      <w:r w:rsidR="006A5182">
        <w:rPr>
          <w:sz w:val="28"/>
        </w:rPr>
        <w:t xml:space="preserve"> приема подписанных сведений </w:t>
      </w:r>
      <w:r>
        <w:rPr>
          <w:sz w:val="28"/>
        </w:rPr>
        <w:t xml:space="preserve">ЕИС обменивается данными с </w:t>
      </w:r>
      <w:r w:rsidR="00D2311C" w:rsidRPr="00D2311C">
        <w:rPr>
          <w:sz w:val="28"/>
        </w:rPr>
        <w:t>региональными</w:t>
      </w:r>
      <w:r w:rsidR="00D2311C">
        <w:rPr>
          <w:sz w:val="28"/>
        </w:rPr>
        <w:t xml:space="preserve"> (муниципальн</w:t>
      </w:r>
      <w:r w:rsidR="00D2311C" w:rsidRPr="00D2311C">
        <w:rPr>
          <w:sz w:val="28"/>
        </w:rPr>
        <w:t>ыми) информационными системами</w:t>
      </w:r>
      <w:r w:rsidR="00D2311C">
        <w:rPr>
          <w:sz w:val="28"/>
        </w:rPr>
        <w:t xml:space="preserve"> (РМИС),</w:t>
      </w:r>
      <w:r w:rsidR="00D2311C" w:rsidRPr="00D2311C">
        <w:rPr>
          <w:sz w:val="28"/>
        </w:rPr>
        <w:t xml:space="preserve"> </w:t>
      </w:r>
      <w:r w:rsidR="00D2311C" w:rsidRPr="006458E8">
        <w:rPr>
          <w:sz w:val="28"/>
        </w:rPr>
        <w:t>ГИИС «Электронный бюджет» (ГИИС ЭБ)</w:t>
      </w:r>
      <w:r w:rsidR="00D2311C">
        <w:rPr>
          <w:sz w:val="28"/>
        </w:rPr>
        <w:t xml:space="preserve">, </w:t>
      </w:r>
      <w:r w:rsidR="00D2311C" w:rsidRPr="00D2311C">
        <w:rPr>
          <w:sz w:val="28"/>
        </w:rPr>
        <w:t>и</w:t>
      </w:r>
      <w:r w:rsidR="00D2311C" w:rsidRPr="00025C6A">
        <w:rPr>
          <w:sz w:val="28"/>
        </w:rPr>
        <w:t>нформационн</w:t>
      </w:r>
      <w:r w:rsidR="00D2311C" w:rsidRPr="00D2311C">
        <w:rPr>
          <w:sz w:val="28"/>
        </w:rPr>
        <w:t>ыми</w:t>
      </w:r>
      <w:r w:rsidR="00D2311C" w:rsidRPr="00025C6A">
        <w:rPr>
          <w:sz w:val="28"/>
        </w:rPr>
        <w:t xml:space="preserve"> систем</w:t>
      </w:r>
      <w:r w:rsidR="00D2311C" w:rsidRPr="00D2311C">
        <w:rPr>
          <w:sz w:val="28"/>
        </w:rPr>
        <w:t>ами</w:t>
      </w:r>
      <w:r w:rsidR="00D2311C" w:rsidRPr="00025C6A">
        <w:rPr>
          <w:sz w:val="28"/>
        </w:rPr>
        <w:t xml:space="preserve"> контрольн</w:t>
      </w:r>
      <w:r w:rsidR="00D2311C" w:rsidRPr="00D2311C">
        <w:rPr>
          <w:sz w:val="28"/>
        </w:rPr>
        <w:t>ых</w:t>
      </w:r>
      <w:r w:rsidR="00D2311C" w:rsidRPr="00025C6A">
        <w:rPr>
          <w:sz w:val="28"/>
        </w:rPr>
        <w:t xml:space="preserve"> орган</w:t>
      </w:r>
      <w:r w:rsidR="00D2311C" w:rsidRPr="00D2311C">
        <w:rPr>
          <w:sz w:val="28"/>
        </w:rPr>
        <w:t>ов</w:t>
      </w:r>
      <w:r w:rsidR="00D2311C" w:rsidRPr="00025C6A">
        <w:rPr>
          <w:sz w:val="28"/>
        </w:rPr>
        <w:t xml:space="preserve"> (ИС КО)</w:t>
      </w:r>
      <w:r w:rsidR="00D2311C">
        <w:rPr>
          <w:sz w:val="28"/>
        </w:rPr>
        <w:t xml:space="preserve">, </w:t>
      </w:r>
      <w:r w:rsidR="00D2311C" w:rsidRPr="00D2311C">
        <w:rPr>
          <w:sz w:val="28"/>
        </w:rPr>
        <w:t>и</w:t>
      </w:r>
      <w:r w:rsidR="00D2311C" w:rsidRPr="00025C6A">
        <w:rPr>
          <w:sz w:val="28"/>
        </w:rPr>
        <w:t>нформационн</w:t>
      </w:r>
      <w:r w:rsidR="00D2311C" w:rsidRPr="00D2311C">
        <w:rPr>
          <w:sz w:val="28"/>
        </w:rPr>
        <w:t>ыми</w:t>
      </w:r>
      <w:r w:rsidR="00D2311C" w:rsidRPr="00025C6A">
        <w:rPr>
          <w:sz w:val="28"/>
        </w:rPr>
        <w:t xml:space="preserve"> систем</w:t>
      </w:r>
      <w:r w:rsidR="00D2311C">
        <w:rPr>
          <w:sz w:val="28"/>
        </w:rPr>
        <w:t>ами</w:t>
      </w:r>
      <w:r w:rsidR="00D2311C" w:rsidRPr="00025C6A">
        <w:rPr>
          <w:sz w:val="28"/>
        </w:rPr>
        <w:t xml:space="preserve"> </w:t>
      </w:r>
      <w:r w:rsidR="00D2311C">
        <w:rPr>
          <w:sz w:val="28"/>
        </w:rPr>
        <w:t>о</w:t>
      </w:r>
      <w:r w:rsidR="00D2311C" w:rsidRPr="00D2311C">
        <w:rPr>
          <w:sz w:val="28"/>
        </w:rPr>
        <w:t>рганов</w:t>
      </w:r>
      <w:r w:rsidR="00D2311C">
        <w:rPr>
          <w:sz w:val="28"/>
        </w:rPr>
        <w:t xml:space="preserve"> контроля</w:t>
      </w:r>
      <w:r w:rsidR="00D2311C" w:rsidRPr="00025C6A">
        <w:rPr>
          <w:sz w:val="28"/>
        </w:rPr>
        <w:t xml:space="preserve"> (ИС </w:t>
      </w:r>
      <w:r w:rsidR="00D2311C">
        <w:rPr>
          <w:sz w:val="28"/>
        </w:rPr>
        <w:t>ОВК</w:t>
      </w:r>
      <w:r w:rsidR="00D2311C" w:rsidRPr="00025C6A">
        <w:rPr>
          <w:sz w:val="28"/>
        </w:rPr>
        <w:t>)</w:t>
      </w:r>
      <w:r w:rsidR="00D2311C">
        <w:rPr>
          <w:sz w:val="28"/>
        </w:rPr>
        <w:t>.</w:t>
      </w:r>
    </w:p>
    <w:p w14:paraId="050634D3" w14:textId="77777777" w:rsidR="00D2311C" w:rsidRPr="004558D9" w:rsidRDefault="00D2311C" w:rsidP="009277E6">
      <w:pPr>
        <w:spacing w:before="0" w:after="0"/>
        <w:ind w:firstLine="567"/>
        <w:jc w:val="both"/>
        <w:rPr>
          <w:sz w:val="28"/>
        </w:rPr>
      </w:pPr>
    </w:p>
    <w:p w14:paraId="25A8BB27" w14:textId="7296FC36" w:rsidR="00495A0D" w:rsidRDefault="00495A0D" w:rsidP="008F46A2">
      <w:pPr>
        <w:pStyle w:val="33"/>
        <w:rPr>
          <w:sz w:val="28"/>
        </w:rPr>
      </w:pPr>
      <w:r>
        <w:rPr>
          <w:sz w:val="28"/>
        </w:rPr>
        <w:t>Процедуры регистрации РМИС в качестве контрагента ЕИС приведены в документе «Порядок регистрации в ЕИС».</w:t>
      </w:r>
    </w:p>
    <w:p w14:paraId="068123AA" w14:textId="77777777" w:rsidR="00D2311C" w:rsidRDefault="00D2311C" w:rsidP="008F46A2">
      <w:pPr>
        <w:pStyle w:val="33"/>
        <w:rPr>
          <w:sz w:val="28"/>
        </w:rPr>
      </w:pPr>
    </w:p>
    <w:p w14:paraId="448A217E" w14:textId="5AB68D1D" w:rsidR="009277E6" w:rsidRDefault="008F46A2" w:rsidP="008F46A2">
      <w:pPr>
        <w:pStyle w:val="33"/>
        <w:rPr>
          <w:sz w:val="28"/>
        </w:rPr>
      </w:pPr>
      <w:r>
        <w:rPr>
          <w:sz w:val="28"/>
        </w:rPr>
        <w:t>Описание требований к взаимодействию, а также процедур взаимодействия ЕИС и РМИС приведено в документе «</w:t>
      </w:r>
      <w:bookmarkStart w:id="83" w:name="_Toc425955157"/>
      <w:r w:rsidRPr="008F46A2">
        <w:rPr>
          <w:sz w:val="28"/>
        </w:rPr>
        <w:t>Регламент информационного взаимодействия единой информационной системы в сфере закупок с региональными и муниципальными информационными</w:t>
      </w:r>
      <w:bookmarkEnd w:id="83"/>
      <w:r>
        <w:rPr>
          <w:sz w:val="28"/>
        </w:rPr>
        <w:t xml:space="preserve"> системами».</w:t>
      </w:r>
    </w:p>
    <w:p w14:paraId="5E6D2E19" w14:textId="77777777" w:rsidR="009277E6" w:rsidRPr="009277E6" w:rsidRDefault="009277E6" w:rsidP="009277E6">
      <w:pPr>
        <w:spacing w:before="0" w:after="0"/>
        <w:jc w:val="both"/>
        <w:rPr>
          <w:sz w:val="28"/>
        </w:rPr>
      </w:pPr>
    </w:p>
    <w:p w14:paraId="35A6650F" w14:textId="1B1F9520" w:rsidR="009277E6" w:rsidRPr="006F76A8" w:rsidRDefault="009277E6" w:rsidP="009277E6">
      <w:pPr>
        <w:pStyle w:val="30"/>
      </w:pPr>
      <w:bookmarkStart w:id="84" w:name="_Toc442981985"/>
      <w:r>
        <w:lastRenderedPageBreak/>
        <w:t xml:space="preserve">Процедуры приема и передачи информации в рамках </w:t>
      </w:r>
      <w:r w:rsidR="00495A0D">
        <w:t>реализации сервиса приема подписанных сведений</w:t>
      </w:r>
      <w:bookmarkEnd w:id="84"/>
    </w:p>
    <w:p w14:paraId="4B7FBCF3" w14:textId="6D4D11F7" w:rsidR="009277E6" w:rsidRPr="00810E1A" w:rsidRDefault="009277E6" w:rsidP="009277E6">
      <w:pPr>
        <w:spacing w:before="0" w:after="0"/>
        <w:ind w:firstLine="567"/>
        <w:jc w:val="both"/>
        <w:rPr>
          <w:sz w:val="28"/>
        </w:rPr>
      </w:pPr>
      <w:r w:rsidRPr="00D63259">
        <w:rPr>
          <w:sz w:val="28"/>
        </w:rPr>
        <w:t>Обмен данными производится в формате XML.</w:t>
      </w:r>
    </w:p>
    <w:p w14:paraId="7E80A192" w14:textId="4B689BCE" w:rsidR="009277E6" w:rsidRDefault="009277E6" w:rsidP="009277E6">
      <w:pPr>
        <w:pStyle w:val="BulletList"/>
        <w:numPr>
          <w:ilvl w:val="0"/>
          <w:numId w:val="0"/>
        </w:numPr>
        <w:ind w:firstLine="567"/>
      </w:pPr>
      <w:r>
        <w:rPr>
          <w:lang w:val="en-US"/>
        </w:rPr>
        <w:t>XML</w:t>
      </w:r>
      <w:r w:rsidRPr="00DE31D3">
        <w:t>-</w:t>
      </w:r>
      <w:r>
        <w:t xml:space="preserve">документы, передаваемые в рамках </w:t>
      </w:r>
      <w:r w:rsidR="008F46A2">
        <w:t>взаимодействия</w:t>
      </w:r>
      <w:r>
        <w:t>, должны соответствовать схем</w:t>
      </w:r>
      <w:r w:rsidR="00A0650A">
        <w:t>е</w:t>
      </w:r>
      <w:r>
        <w:t xml:space="preserve"> интеграции </w:t>
      </w:r>
      <w:r w:rsidR="008F46A2" w:rsidRPr="008F46A2">
        <w:rPr>
          <w:lang w:val="en-US"/>
        </w:rPr>
        <w:t>eisSignIncoming</w:t>
      </w:r>
      <w:r w:rsidR="008F46A2" w:rsidRPr="00495A0D">
        <w:t>.</w:t>
      </w:r>
      <w:r w:rsidR="008F46A2" w:rsidRPr="008F46A2">
        <w:rPr>
          <w:lang w:val="en-US"/>
        </w:rPr>
        <w:t>xsd</w:t>
      </w:r>
      <w:r w:rsidRPr="00DE31D3">
        <w:t>.</w:t>
      </w:r>
      <w:r w:rsidRPr="00CB4F4E">
        <w:t xml:space="preserve"> </w:t>
      </w:r>
    </w:p>
    <w:p w14:paraId="27C36270" w14:textId="2E021C93" w:rsidR="009277E6" w:rsidDel="00C14D3D" w:rsidRDefault="009277E6" w:rsidP="009277E6">
      <w:pPr>
        <w:pStyle w:val="BulletList"/>
        <w:numPr>
          <w:ilvl w:val="0"/>
          <w:numId w:val="0"/>
        </w:numPr>
        <w:ind w:firstLine="567"/>
        <w:rPr>
          <w:del w:id="85" w:author="Автор"/>
        </w:rPr>
      </w:pPr>
      <w:del w:id="86" w:author="Автор">
        <w:r w:rsidDel="00C14D3D">
          <w:delText xml:space="preserve">Допускается передача </w:delText>
        </w:r>
        <w:r w:rsidDel="00C14D3D">
          <w:rPr>
            <w:lang w:val="en-US"/>
          </w:rPr>
          <w:delText>XML</w:delText>
        </w:r>
        <w:r w:rsidRPr="00C214A9" w:rsidDel="00C14D3D">
          <w:delText>-</w:delText>
        </w:r>
        <w:r w:rsidDel="00C14D3D">
          <w:delText xml:space="preserve">документов объемом не более </w:delText>
        </w:r>
        <w:r w:rsidRPr="00FA3B82" w:rsidDel="00C14D3D">
          <w:delText>10</w:delText>
        </w:r>
        <w:r w:rsidRPr="00672DE8" w:rsidDel="00C14D3D">
          <w:delText xml:space="preserve"> </w:delText>
        </w:r>
        <w:r w:rsidDel="00C14D3D">
          <w:delText>мегабайт.</w:delText>
        </w:r>
      </w:del>
    </w:p>
    <w:p w14:paraId="0DA43B08" w14:textId="77777777" w:rsidR="009277E6" w:rsidRPr="00DE31D3" w:rsidRDefault="009277E6" w:rsidP="009277E6">
      <w:pPr>
        <w:pStyle w:val="BulletList"/>
        <w:numPr>
          <w:ilvl w:val="0"/>
          <w:numId w:val="0"/>
        </w:numPr>
        <w:ind w:firstLine="567"/>
      </w:pPr>
    </w:p>
    <w:p w14:paraId="10F7FAC3" w14:textId="5242DBF4" w:rsidR="009277E6" w:rsidRPr="00DE31D3" w:rsidRDefault="008F46A2" w:rsidP="009277E6">
      <w:pPr>
        <w:pStyle w:val="41"/>
      </w:pPr>
      <w:r>
        <w:t>Прием-п</w:t>
      </w:r>
      <w:r w:rsidR="009277E6" w:rsidRPr="00DE31D3">
        <w:t xml:space="preserve">ередача информации </w:t>
      </w:r>
    </w:p>
    <w:p w14:paraId="145BBD92" w14:textId="3A327224" w:rsidR="009277E6" w:rsidRDefault="009277E6" w:rsidP="009277E6">
      <w:pPr>
        <w:spacing w:before="0" w:after="0"/>
        <w:ind w:firstLine="567"/>
        <w:jc w:val="both"/>
        <w:rPr>
          <w:sz w:val="28"/>
        </w:rPr>
      </w:pPr>
      <w:r>
        <w:rPr>
          <w:sz w:val="28"/>
        </w:rPr>
        <w:t>В рамках данного взаимодействия производится передача следующ</w:t>
      </w:r>
      <w:r w:rsidR="00127ACC">
        <w:rPr>
          <w:sz w:val="28"/>
        </w:rPr>
        <w:t>их</w:t>
      </w:r>
      <w:r>
        <w:rPr>
          <w:sz w:val="28"/>
        </w:rPr>
        <w:t xml:space="preserve"> </w:t>
      </w:r>
      <w:r w:rsidR="00127ACC">
        <w:rPr>
          <w:sz w:val="28"/>
        </w:rPr>
        <w:t>документов</w:t>
      </w:r>
      <w:r>
        <w:rPr>
          <w:sz w:val="28"/>
        </w:rPr>
        <w:t>:</w:t>
      </w:r>
    </w:p>
    <w:p w14:paraId="1E843C65" w14:textId="7CD3A488" w:rsidR="009277E6" w:rsidRPr="00824F46" w:rsidRDefault="009277E6" w:rsidP="009277E6">
      <w:pPr>
        <w:pStyle w:val="BulletList"/>
        <w:numPr>
          <w:ilvl w:val="0"/>
          <w:numId w:val="0"/>
        </w:numPr>
        <w:ind w:left="1210" w:hanging="360"/>
        <w:rPr>
          <w:b/>
        </w:rPr>
      </w:pPr>
      <w:r w:rsidRPr="00824F46">
        <w:rPr>
          <w:b/>
        </w:rPr>
        <w:t xml:space="preserve">от </w:t>
      </w:r>
      <w:r>
        <w:rPr>
          <w:b/>
        </w:rPr>
        <w:t>ЕИС</w:t>
      </w:r>
      <w:r w:rsidRPr="00824F46">
        <w:rPr>
          <w:b/>
        </w:rPr>
        <w:t xml:space="preserve"> </w:t>
      </w:r>
      <w:r w:rsidR="009A2727">
        <w:rPr>
          <w:b/>
        </w:rPr>
        <w:t>в</w:t>
      </w:r>
      <w:r w:rsidRPr="00824F46">
        <w:rPr>
          <w:b/>
        </w:rPr>
        <w:t xml:space="preserve"> </w:t>
      </w:r>
      <w:r w:rsidR="00495A0D">
        <w:rPr>
          <w:b/>
        </w:rPr>
        <w:t>РМИС</w:t>
      </w:r>
      <w:r w:rsidRPr="00824F46">
        <w:rPr>
          <w:b/>
        </w:rPr>
        <w:t>:</w:t>
      </w:r>
    </w:p>
    <w:p w14:paraId="2E1E0501" w14:textId="1D024C9B" w:rsidR="009277E6" w:rsidRDefault="00495A0D" w:rsidP="00495A0D">
      <w:pPr>
        <w:pStyle w:val="ListLevel2"/>
      </w:pPr>
      <w:r w:rsidRPr="00495A0D">
        <w:t>Уведомление о результатах обработки информационного пакета</w:t>
      </w:r>
      <w:r w:rsidR="009277E6">
        <w:t>;</w:t>
      </w:r>
    </w:p>
    <w:p w14:paraId="414F0CCA" w14:textId="5E5BF72E" w:rsidR="009277E6" w:rsidRPr="00824F46" w:rsidRDefault="009277E6" w:rsidP="009277E6">
      <w:pPr>
        <w:pStyle w:val="BulletList"/>
        <w:numPr>
          <w:ilvl w:val="0"/>
          <w:numId w:val="0"/>
        </w:numPr>
        <w:ind w:left="1210" w:hanging="360"/>
        <w:rPr>
          <w:b/>
        </w:rPr>
      </w:pPr>
      <w:r w:rsidRPr="00824F46">
        <w:rPr>
          <w:b/>
        </w:rPr>
        <w:t xml:space="preserve">от </w:t>
      </w:r>
      <w:r w:rsidR="00495A0D">
        <w:rPr>
          <w:b/>
        </w:rPr>
        <w:t>РМИС</w:t>
      </w:r>
      <w:r w:rsidRPr="00824F46">
        <w:rPr>
          <w:b/>
        </w:rPr>
        <w:t xml:space="preserve"> </w:t>
      </w:r>
      <w:r w:rsidR="009A2727">
        <w:rPr>
          <w:b/>
        </w:rPr>
        <w:t>в</w:t>
      </w:r>
      <w:r w:rsidRPr="00824F46">
        <w:rPr>
          <w:b/>
        </w:rPr>
        <w:t xml:space="preserve"> </w:t>
      </w:r>
      <w:r>
        <w:rPr>
          <w:b/>
        </w:rPr>
        <w:t>ЕИС</w:t>
      </w:r>
      <w:r w:rsidRPr="00824F46">
        <w:rPr>
          <w:b/>
        </w:rPr>
        <w:t>:</w:t>
      </w:r>
    </w:p>
    <w:p w14:paraId="6590AC46" w14:textId="4A4FF6DC" w:rsidR="00495A0D" w:rsidRDefault="00495A0D" w:rsidP="00495A0D">
      <w:pPr>
        <w:pStyle w:val="ListLevel2"/>
      </w:pPr>
      <w:r w:rsidRPr="00495A0D">
        <w:t>Запрос уведомления о результатах обработки информационного пакета</w:t>
      </w:r>
      <w:r w:rsidRPr="00D67AA6">
        <w:t>;</w:t>
      </w:r>
    </w:p>
    <w:p w14:paraId="62B9F72A" w14:textId="51CFC967" w:rsidR="00495A0D" w:rsidRDefault="00495A0D" w:rsidP="00495A0D">
      <w:pPr>
        <w:pStyle w:val="ListLevel2"/>
      </w:pPr>
      <w:r w:rsidRPr="00495A0D">
        <w:t>Разъяснение положений документации</w:t>
      </w:r>
      <w:r w:rsidRPr="00D67AA6">
        <w:t>;</w:t>
      </w:r>
    </w:p>
    <w:p w14:paraId="134BFF32" w14:textId="3045081B" w:rsidR="00495A0D" w:rsidRDefault="00495A0D" w:rsidP="00495A0D">
      <w:pPr>
        <w:pStyle w:val="ListLevel2"/>
      </w:pPr>
      <w:r w:rsidRPr="00495A0D">
        <w:t>Извещение об отмене определения поставщика (подрядчика, исполнителя)</w:t>
      </w:r>
      <w:r w:rsidRPr="00D67AA6">
        <w:t>;</w:t>
      </w:r>
    </w:p>
    <w:p w14:paraId="6589DB15" w14:textId="3DE21494" w:rsidR="00495A0D" w:rsidRDefault="00495A0D" w:rsidP="00495A0D">
      <w:pPr>
        <w:pStyle w:val="ListLevel2"/>
      </w:pPr>
      <w:r w:rsidRPr="00495A0D">
        <w:t>Отмена извещения об отмене определения поставщика (подрядчика, исполнителя) (в части лота)</w:t>
      </w:r>
      <w:r w:rsidRPr="00D67AA6">
        <w:t>;</w:t>
      </w:r>
    </w:p>
    <w:p w14:paraId="74A69E20" w14:textId="247DCCE5" w:rsidR="00495A0D" w:rsidRDefault="00495A0D" w:rsidP="00495A0D">
      <w:pPr>
        <w:pStyle w:val="ListLevel2"/>
      </w:pPr>
      <w:r w:rsidRPr="00495A0D">
        <w:t>Извещение о проведении ЭА (электронный аукцион); внесение изменений</w:t>
      </w:r>
      <w:r w:rsidRPr="00D67AA6">
        <w:t>;</w:t>
      </w:r>
    </w:p>
    <w:p w14:paraId="370D283D" w14:textId="6AC5D97E" w:rsidR="00495A0D" w:rsidRDefault="00F9396D" w:rsidP="00F9396D">
      <w:pPr>
        <w:pStyle w:val="ListLevel2"/>
      </w:pPr>
      <w:r w:rsidRPr="00F9396D">
        <w:t>Уведомление об изменении даты и времени проведения электронного аукциона</w:t>
      </w:r>
      <w:r w:rsidR="00495A0D" w:rsidRPr="00D67AA6">
        <w:t>;</w:t>
      </w:r>
    </w:p>
    <w:p w14:paraId="0ECD7452" w14:textId="7F8B39C2" w:rsidR="00495A0D" w:rsidRDefault="00F9396D" w:rsidP="00F9396D">
      <w:pPr>
        <w:pStyle w:val="ListLevel2"/>
      </w:pPr>
      <w:r w:rsidRPr="00F9396D">
        <w:t>Извещение о проведении закупки у ЕП (единственного поставщика); внесение изменений</w:t>
      </w:r>
      <w:r w:rsidR="00495A0D" w:rsidRPr="00D67AA6">
        <w:t>;</w:t>
      </w:r>
    </w:p>
    <w:p w14:paraId="7AF41E31" w14:textId="440C782D" w:rsidR="00495A0D" w:rsidRDefault="00F9396D" w:rsidP="00F9396D">
      <w:pPr>
        <w:pStyle w:val="ListLevel2"/>
      </w:pPr>
      <w:r w:rsidRPr="00F9396D">
        <w:t>Извещение об отмене определения поставщика (подрядчика, исполнителя) в части лота</w:t>
      </w:r>
      <w:r w:rsidR="00495A0D" w:rsidRPr="00D67AA6">
        <w:t>;</w:t>
      </w:r>
    </w:p>
    <w:p w14:paraId="023724AE" w14:textId="173985C8" w:rsidR="00495A0D" w:rsidRDefault="00F9396D" w:rsidP="00F9396D">
      <w:pPr>
        <w:pStyle w:val="ListLevel2"/>
      </w:pPr>
      <w:r w:rsidRPr="00F9396D">
        <w:t>Извещение о проведении OK (открытый конкурс); внесение изменений</w:t>
      </w:r>
      <w:r w:rsidR="00495A0D" w:rsidRPr="00D67AA6">
        <w:t>;</w:t>
      </w:r>
    </w:p>
    <w:p w14:paraId="1886E9D3" w14:textId="373CA72B" w:rsidR="00495A0D" w:rsidRDefault="00F9396D" w:rsidP="00F9396D">
      <w:pPr>
        <w:pStyle w:val="ListLevel2"/>
      </w:pPr>
      <w:r w:rsidRPr="00F9396D">
        <w:t>Извещение о проведении OK-Д (двухэтапный конкурс); внесение изменений</w:t>
      </w:r>
      <w:r w:rsidR="00495A0D" w:rsidRPr="00D67AA6">
        <w:t>;</w:t>
      </w:r>
    </w:p>
    <w:p w14:paraId="0AC5097E" w14:textId="347BE35E" w:rsidR="00495A0D" w:rsidRDefault="00F9396D" w:rsidP="00F9396D">
      <w:pPr>
        <w:pStyle w:val="ListLevel2"/>
      </w:pPr>
      <w:r w:rsidRPr="00F9396D">
        <w:t>Извещение о проведении OK-ОУ (конкурс с ограниченным участием); внесение изменений</w:t>
      </w:r>
      <w:r w:rsidR="00495A0D" w:rsidRPr="00D67AA6">
        <w:t>;</w:t>
      </w:r>
    </w:p>
    <w:p w14:paraId="4409D5FA" w14:textId="3D5E0D2E" w:rsidR="00495A0D" w:rsidRDefault="00E558A0" w:rsidP="00E558A0">
      <w:pPr>
        <w:pStyle w:val="ListLevel2"/>
      </w:pPr>
      <w:r w:rsidRPr="00E558A0">
        <w:t>Извещение о проведении ПО (предварительный отбор); внесение изменений</w:t>
      </w:r>
      <w:r w:rsidR="00495A0D" w:rsidRPr="00D67AA6">
        <w:t>;</w:t>
      </w:r>
    </w:p>
    <w:p w14:paraId="4862C24B" w14:textId="4875E4D8" w:rsidR="00495A0D" w:rsidRDefault="00E558A0" w:rsidP="00E558A0">
      <w:pPr>
        <w:pStyle w:val="ListLevel2"/>
      </w:pPr>
      <w:r w:rsidRPr="00E558A0">
        <w:t>Извещение о проведении ЗакА (закрытый аукцион); внесение изменений</w:t>
      </w:r>
      <w:r w:rsidR="00495A0D" w:rsidRPr="00D67AA6">
        <w:t>;</w:t>
      </w:r>
    </w:p>
    <w:p w14:paraId="0FC4955C" w14:textId="4E8F6418" w:rsidR="00495A0D" w:rsidRDefault="00E558A0" w:rsidP="00E558A0">
      <w:pPr>
        <w:pStyle w:val="ListLevel2"/>
      </w:pPr>
      <w:r w:rsidRPr="00E558A0">
        <w:lastRenderedPageBreak/>
        <w:t>Извещение о проведении ЗакK (закрытый конкурс); внесение изменений</w:t>
      </w:r>
      <w:r w:rsidR="00495A0D" w:rsidRPr="00D67AA6">
        <w:t>;</w:t>
      </w:r>
    </w:p>
    <w:p w14:paraId="03A2A34C" w14:textId="0E60707E" w:rsidR="00495A0D" w:rsidRDefault="00E558A0" w:rsidP="00E558A0">
      <w:pPr>
        <w:pStyle w:val="ListLevel2"/>
      </w:pPr>
      <w:r w:rsidRPr="00E558A0">
        <w:t>Извещение о проведении ЗакK-Д (закрытый двухэтапный конкурс); внесение изменений</w:t>
      </w:r>
      <w:r w:rsidR="00495A0D" w:rsidRPr="00D67AA6">
        <w:t>;</w:t>
      </w:r>
    </w:p>
    <w:p w14:paraId="115F48EB" w14:textId="3F811D7F" w:rsidR="00495A0D" w:rsidRDefault="00E558A0" w:rsidP="00E558A0">
      <w:pPr>
        <w:pStyle w:val="ListLevel2"/>
      </w:pPr>
      <w:r w:rsidRPr="00E558A0">
        <w:t>Извещение о проведении ЗакK-ОУ (закрытый конкурс с ограниченным участием); внесение изменений</w:t>
      </w:r>
      <w:r w:rsidR="00495A0D" w:rsidRPr="00D67AA6">
        <w:t>;</w:t>
      </w:r>
    </w:p>
    <w:p w14:paraId="0F7D1C97" w14:textId="1E421624" w:rsidR="00495A0D" w:rsidRDefault="00E558A0" w:rsidP="00E558A0">
      <w:pPr>
        <w:pStyle w:val="ListLevel2"/>
      </w:pPr>
      <w:r w:rsidRPr="00E558A0">
        <w:t>Извещение о проведении ЗK (запрос котировок); внесение изменений</w:t>
      </w:r>
      <w:r w:rsidR="00495A0D" w:rsidRPr="00D67AA6">
        <w:t>;</w:t>
      </w:r>
    </w:p>
    <w:p w14:paraId="4DBE8FB1" w14:textId="103B0334" w:rsidR="00495A0D" w:rsidRDefault="00451418" w:rsidP="00451418">
      <w:pPr>
        <w:pStyle w:val="ListLevel2"/>
      </w:pPr>
      <w:r w:rsidRPr="00451418">
        <w:t>Общая информация об объекте закупки и протокол рассмотрения и оценки заявок на участие в ЗК-БИ (запрос котировок без извещения); внесение изменений</w:t>
      </w:r>
      <w:r w:rsidR="00495A0D" w:rsidRPr="00D67AA6">
        <w:t>;</w:t>
      </w:r>
    </w:p>
    <w:p w14:paraId="229B540B" w14:textId="59F5B33A" w:rsidR="00495A0D" w:rsidRDefault="00451418" w:rsidP="00451418">
      <w:pPr>
        <w:pStyle w:val="ListLevel2"/>
      </w:pPr>
      <w:r w:rsidRPr="00451418">
        <w:t>Извещение о проведении ЗП (запроса предложений); внесение изменений</w:t>
      </w:r>
      <w:r w:rsidR="00495A0D" w:rsidRPr="00D67AA6">
        <w:t>;</w:t>
      </w:r>
    </w:p>
    <w:p w14:paraId="3BF3DC33" w14:textId="1538A5AB" w:rsidR="00495A0D" w:rsidRDefault="00451418" w:rsidP="00451418">
      <w:pPr>
        <w:pStyle w:val="ListLevel2"/>
      </w:pPr>
      <w:r w:rsidRPr="00451418">
        <w:t>Внесение изменений в извещение в части лота</w:t>
      </w:r>
      <w:r w:rsidR="00495A0D" w:rsidRPr="00D67AA6">
        <w:t>;</w:t>
      </w:r>
    </w:p>
    <w:p w14:paraId="15535ED5" w14:textId="6D07AE4C" w:rsidR="00495A0D" w:rsidRDefault="00451418" w:rsidP="00451418">
      <w:pPr>
        <w:pStyle w:val="ListLevel2"/>
      </w:pPr>
      <w:r w:rsidRPr="00451418">
        <w:t>Уведомление об изменении организации, осуществляющей закупку</w:t>
      </w:r>
      <w:r w:rsidR="00495A0D" w:rsidRPr="00D67AA6">
        <w:t>;</w:t>
      </w:r>
    </w:p>
    <w:p w14:paraId="3A69BDBD" w14:textId="3CC3F21A" w:rsidR="00495A0D" w:rsidRDefault="00451418" w:rsidP="00451418">
      <w:pPr>
        <w:pStyle w:val="ListLevel2"/>
      </w:pPr>
      <w:r w:rsidRPr="00451418">
        <w:t>Извещение продлении срока подачи котировочных заявок</w:t>
      </w:r>
      <w:r w:rsidR="00495A0D" w:rsidRPr="00D67AA6">
        <w:t>;</w:t>
      </w:r>
    </w:p>
    <w:p w14:paraId="05A0C385" w14:textId="48AE908D" w:rsidR="00495A0D" w:rsidRDefault="00451418" w:rsidP="00451418">
      <w:pPr>
        <w:pStyle w:val="ListLevel2"/>
      </w:pPr>
      <w:r w:rsidRPr="00451418">
        <w:t>Уведомление о продлении срока рассмотрения и оценки заявок</w:t>
      </w:r>
      <w:r w:rsidR="00495A0D" w:rsidRPr="00D67AA6">
        <w:t>;</w:t>
      </w:r>
    </w:p>
    <w:p w14:paraId="03798037" w14:textId="42963BDF" w:rsidR="00495A0D" w:rsidRDefault="00451418" w:rsidP="00451418">
      <w:pPr>
        <w:pStyle w:val="ListLevel2"/>
      </w:pPr>
      <w:r w:rsidRPr="00451418">
        <w:t>Информация об отмене протокола</w:t>
      </w:r>
      <w:r w:rsidR="00495A0D" w:rsidRPr="00D67AA6">
        <w:t>;</w:t>
      </w:r>
    </w:p>
    <w:p w14:paraId="6738689D" w14:textId="77EA56BE" w:rsidR="00495A0D" w:rsidRDefault="00451418" w:rsidP="00451418">
      <w:pPr>
        <w:pStyle w:val="ListLevel2"/>
      </w:pPr>
      <w:r w:rsidRPr="00451418">
        <w:t>Протокол отказа от заключения контракта; внесение изменений</w:t>
      </w:r>
      <w:r w:rsidR="00495A0D" w:rsidRPr="00D67AA6">
        <w:t>;</w:t>
      </w:r>
    </w:p>
    <w:p w14:paraId="7A12366F" w14:textId="5EB730AC" w:rsidR="00495A0D" w:rsidRDefault="00451418" w:rsidP="00451418">
      <w:pPr>
        <w:pStyle w:val="ListLevel2"/>
      </w:pPr>
      <w:r w:rsidRPr="00451418">
        <w:t>Протокол признания участника уклонившимся от заключения контракта; внесение изменений</w:t>
      </w:r>
      <w:r w:rsidR="00495A0D" w:rsidRPr="00D67AA6">
        <w:t>;</w:t>
      </w:r>
    </w:p>
    <w:p w14:paraId="27BF33A4" w14:textId="53FE7272" w:rsidR="00495A0D" w:rsidRDefault="00451418" w:rsidP="00451418">
      <w:pPr>
        <w:pStyle w:val="ListLevel2"/>
      </w:pPr>
      <w:r w:rsidRPr="00451418">
        <w:t>Протокол предварительного отбора в ПО; внесение изменений</w:t>
      </w:r>
      <w:r w:rsidR="00495A0D" w:rsidRPr="00D67AA6">
        <w:t>;</w:t>
      </w:r>
    </w:p>
    <w:p w14:paraId="6D2CE308" w14:textId="298C826F" w:rsidR="00495A0D" w:rsidRDefault="00451418" w:rsidP="00451418">
      <w:pPr>
        <w:pStyle w:val="ListLevel2"/>
      </w:pPr>
      <w:r w:rsidRPr="00451418">
        <w:t>Протокол вскрытия конвертов и открытия доступа к электронным документам заявок участников в ОК; внесение изменений</w:t>
      </w:r>
      <w:r w:rsidR="00495A0D" w:rsidRPr="00D67AA6">
        <w:t>;</w:t>
      </w:r>
    </w:p>
    <w:p w14:paraId="6E0E9C8B" w14:textId="02592897" w:rsidR="00495A0D" w:rsidRDefault="00451418" w:rsidP="00451418">
      <w:pPr>
        <w:pStyle w:val="ListLevel2"/>
      </w:pPr>
      <w:r w:rsidRPr="00451418">
        <w:t>Протокол рассмотрения и оценки заявок на участие в конкурсе в ОК; внесение изменений</w:t>
      </w:r>
      <w:r w:rsidR="00495A0D" w:rsidRPr="00D67AA6">
        <w:t>;</w:t>
      </w:r>
    </w:p>
    <w:p w14:paraId="41987D40" w14:textId="46F01180" w:rsidR="00495A0D" w:rsidRDefault="00451418" w:rsidP="00451418">
      <w:pPr>
        <w:pStyle w:val="ListLevel2"/>
      </w:pPr>
      <w:r w:rsidRPr="00451418">
        <w:t>Протокол рассмотрения единственной заявки в ОК; внесение изменений</w:t>
      </w:r>
      <w:r w:rsidR="00495A0D" w:rsidRPr="00D67AA6">
        <w:t>;</w:t>
      </w:r>
    </w:p>
    <w:p w14:paraId="2F1F3562" w14:textId="64D62736" w:rsidR="00451418" w:rsidRDefault="00451418" w:rsidP="00451418">
      <w:pPr>
        <w:pStyle w:val="ListLevel2"/>
      </w:pPr>
      <w:r w:rsidRPr="00451418">
        <w:t>Протокол вскрытия конвертов и открытия доступа к электронным документам заявок участников в ОК-ОУ; внесение изменений</w:t>
      </w:r>
      <w:r w:rsidRPr="00D67AA6">
        <w:t>;</w:t>
      </w:r>
    </w:p>
    <w:p w14:paraId="5B4FADE4" w14:textId="112CBFDA" w:rsidR="00451418" w:rsidRDefault="00451418" w:rsidP="00451418">
      <w:pPr>
        <w:pStyle w:val="ListLevel2"/>
      </w:pPr>
      <w:r w:rsidRPr="00451418">
        <w:t>Протокол предквалификационного отбора в ОК-ОУ; внесение изменений</w:t>
      </w:r>
      <w:r w:rsidRPr="00D67AA6">
        <w:t>;</w:t>
      </w:r>
    </w:p>
    <w:p w14:paraId="1ACEF400" w14:textId="649D7A81" w:rsidR="00451418" w:rsidRDefault="00451418" w:rsidP="00451418">
      <w:pPr>
        <w:pStyle w:val="ListLevel2"/>
      </w:pPr>
      <w:r w:rsidRPr="00451418">
        <w:t>Протокол рассмотрения и оценки заявок на участие в конкурсе в ОК-ОУ; внесение изменений</w:t>
      </w:r>
      <w:r w:rsidRPr="00D67AA6">
        <w:t>;</w:t>
      </w:r>
    </w:p>
    <w:p w14:paraId="10735442" w14:textId="563A47E0" w:rsidR="00451418" w:rsidRDefault="00451418" w:rsidP="00451418">
      <w:pPr>
        <w:pStyle w:val="ListLevel2"/>
      </w:pPr>
      <w:r w:rsidRPr="00451418">
        <w:t>Протокол рассмотрения единственной заявки в ОК-ОУ; внесение изменений</w:t>
      </w:r>
      <w:r w:rsidRPr="00D67AA6">
        <w:t>;</w:t>
      </w:r>
    </w:p>
    <w:p w14:paraId="33741A8E" w14:textId="58E453D9" w:rsidR="00451418" w:rsidRDefault="00451418" w:rsidP="00451418">
      <w:pPr>
        <w:pStyle w:val="ListLevel2"/>
      </w:pPr>
      <w:r w:rsidRPr="00451418">
        <w:t>Протокол вскрытия конвертов и открытия доступа к электронным документам первоначальных заявок в ОК-Д; внесение изменений</w:t>
      </w:r>
      <w:r w:rsidRPr="00D67AA6">
        <w:t>;</w:t>
      </w:r>
    </w:p>
    <w:p w14:paraId="082B845E" w14:textId="1C864410" w:rsidR="00451418" w:rsidRDefault="00451418" w:rsidP="00451418">
      <w:pPr>
        <w:pStyle w:val="ListLevel2"/>
      </w:pPr>
      <w:r w:rsidRPr="00451418">
        <w:t>Протокол предквалификационного отбора в ОК-Д; внесение изменений</w:t>
      </w:r>
      <w:r w:rsidRPr="00D67AA6">
        <w:t>;</w:t>
      </w:r>
    </w:p>
    <w:p w14:paraId="0881C845" w14:textId="45C9057E" w:rsidR="00451418" w:rsidRDefault="00451418" w:rsidP="00451418">
      <w:pPr>
        <w:pStyle w:val="ListLevel2"/>
      </w:pPr>
      <w:r w:rsidRPr="00451418">
        <w:lastRenderedPageBreak/>
        <w:t>Протокол первого этапа в ОК-Д; внесение изменений</w:t>
      </w:r>
      <w:r w:rsidRPr="00D67AA6">
        <w:t>;</w:t>
      </w:r>
    </w:p>
    <w:p w14:paraId="75ECA26E" w14:textId="6608DA09" w:rsidR="00451418" w:rsidRDefault="00451418" w:rsidP="00451418">
      <w:pPr>
        <w:pStyle w:val="ListLevel2"/>
      </w:pPr>
      <w:r w:rsidRPr="00451418">
        <w:t>Протокол вскрытия конвертов и открытия доступа к электронным документам окончательных заявок в ОК-Д; внесение изменений</w:t>
      </w:r>
      <w:r w:rsidRPr="00D67AA6">
        <w:t>;</w:t>
      </w:r>
    </w:p>
    <w:p w14:paraId="12204BFA" w14:textId="53D3FD79" w:rsidR="00451418" w:rsidRDefault="00451418" w:rsidP="00451418">
      <w:pPr>
        <w:pStyle w:val="ListLevel2"/>
      </w:pPr>
      <w:r w:rsidRPr="00451418">
        <w:t>Протокол рассмотрения и оценки заявок на участие в конкурсе в ОК-Д; внесение изменений</w:t>
      </w:r>
      <w:r w:rsidRPr="00D67AA6">
        <w:t>;</w:t>
      </w:r>
    </w:p>
    <w:p w14:paraId="7C0F6C97" w14:textId="1421FF11" w:rsidR="00451418" w:rsidRDefault="00451418" w:rsidP="00451418">
      <w:pPr>
        <w:pStyle w:val="ListLevel2"/>
      </w:pPr>
      <w:r w:rsidRPr="00451418">
        <w:t>Протокол рассмотрения единственной заявки в ОК-Д; внесение изменений</w:t>
      </w:r>
      <w:r w:rsidRPr="00D67AA6">
        <w:t>;</w:t>
      </w:r>
    </w:p>
    <w:p w14:paraId="76C5D496" w14:textId="0ABE64E7" w:rsidR="00451418" w:rsidRDefault="00451418" w:rsidP="00451418">
      <w:pPr>
        <w:pStyle w:val="ListLevel2"/>
      </w:pPr>
      <w:r w:rsidRPr="00451418">
        <w:t>Протокол рассмотрения и оценки заявок в ЗК</w:t>
      </w:r>
      <w:r w:rsidRPr="00D67AA6">
        <w:t>;</w:t>
      </w:r>
    </w:p>
    <w:p w14:paraId="1E7988BD" w14:textId="18D7B7E0" w:rsidR="00451418" w:rsidRDefault="00451418" w:rsidP="00451418">
      <w:pPr>
        <w:pStyle w:val="ListLevel2"/>
      </w:pPr>
      <w:r w:rsidRPr="00451418">
        <w:t>Протокол рассмотрения и оценки заявок по результатам продления срока подачи заявок; внесение изменений</w:t>
      </w:r>
      <w:r w:rsidRPr="00D67AA6">
        <w:t>;</w:t>
      </w:r>
    </w:p>
    <w:p w14:paraId="377F7315" w14:textId="6280CC9A" w:rsidR="00451418" w:rsidRDefault="00451418" w:rsidP="00451418">
      <w:pPr>
        <w:pStyle w:val="ListLevel2"/>
      </w:pPr>
      <w:r w:rsidRPr="00451418">
        <w:t>Общая информация об объекте закупки и структурированный протокол  рассмотрения и оценки заявок на участие в ЗК-БИ  (запрос котировок без извещения); внесение изменений</w:t>
      </w:r>
      <w:r w:rsidRPr="00D67AA6">
        <w:t>;</w:t>
      </w:r>
    </w:p>
    <w:p w14:paraId="2F6EBDDA" w14:textId="0C8DC20A" w:rsidR="00451418" w:rsidRDefault="00451418" w:rsidP="00451418">
      <w:pPr>
        <w:pStyle w:val="ListLevel2"/>
      </w:pPr>
      <w:r w:rsidRPr="00451418">
        <w:t>Протокол выписки из протокола проведения запроса предложений в ЗП; внесение изменений</w:t>
      </w:r>
      <w:r w:rsidRPr="00D67AA6">
        <w:t>;</w:t>
      </w:r>
    </w:p>
    <w:p w14:paraId="46762A23" w14:textId="5C396ADA" w:rsidR="00451418" w:rsidRDefault="00451418" w:rsidP="00451418">
      <w:pPr>
        <w:pStyle w:val="ListLevel2"/>
      </w:pPr>
      <w:r w:rsidRPr="00451418">
        <w:t>Итоговый протокол в ЗП; внесение изменений</w:t>
      </w:r>
      <w:r w:rsidRPr="00D67AA6">
        <w:t>;</w:t>
      </w:r>
    </w:p>
    <w:p w14:paraId="3E3B67AB" w14:textId="3D48B827" w:rsidR="00451418" w:rsidRDefault="00451418" w:rsidP="00451418">
      <w:pPr>
        <w:pStyle w:val="ListLevel2"/>
      </w:pPr>
      <w:r w:rsidRPr="00451418">
        <w:t>Протокол проведения запроса предложений в ЗП; внесение изменений</w:t>
      </w:r>
      <w:r w:rsidRPr="00D67AA6">
        <w:t>;</w:t>
      </w:r>
    </w:p>
    <w:p w14:paraId="0804D4A1" w14:textId="24E0527E" w:rsidR="00451418" w:rsidRDefault="00451418" w:rsidP="00451418">
      <w:pPr>
        <w:pStyle w:val="ListLevel2"/>
      </w:pPr>
      <w:r w:rsidRPr="00451418">
        <w:t>План-график; внесение изменений</w:t>
      </w:r>
      <w:r w:rsidRPr="00D67AA6">
        <w:t>;</w:t>
      </w:r>
    </w:p>
    <w:p w14:paraId="3C5DDF3C" w14:textId="48D08B88" w:rsidR="00451418" w:rsidRDefault="00451418" w:rsidP="00451418">
      <w:pPr>
        <w:pStyle w:val="ListLevel2"/>
      </w:pPr>
      <w:r w:rsidRPr="00451418">
        <w:t>Изменение плана-графика</w:t>
      </w:r>
      <w:r w:rsidRPr="00D67AA6">
        <w:t>;</w:t>
      </w:r>
    </w:p>
    <w:p w14:paraId="7849C3DB" w14:textId="59FC8D96" w:rsidR="00451418" w:rsidRDefault="00451418" w:rsidP="00451418">
      <w:pPr>
        <w:pStyle w:val="ListLevel2"/>
      </w:pPr>
      <w:r w:rsidRPr="00451418">
        <w:t>Аннулирование плана-графика</w:t>
      </w:r>
      <w:r>
        <w:t>;</w:t>
      </w:r>
    </w:p>
    <w:p w14:paraId="40EB9834" w14:textId="5A91E165" w:rsidR="00451418" w:rsidRDefault="00451418" w:rsidP="00451418">
      <w:pPr>
        <w:pStyle w:val="ListLevel2"/>
      </w:pPr>
      <w:r w:rsidRPr="00451418">
        <w:t>План закупок в неструктурированной форме</w:t>
      </w:r>
      <w:r w:rsidRPr="00D67AA6">
        <w:t>;</w:t>
      </w:r>
    </w:p>
    <w:p w14:paraId="293ACF18" w14:textId="1601E082" w:rsidR="00451418" w:rsidRPr="0001105E" w:rsidRDefault="00451418" w:rsidP="00451418">
      <w:pPr>
        <w:pStyle w:val="ListLevel2"/>
      </w:pPr>
      <w:r w:rsidRPr="00451418">
        <w:t>Сведения об исполнении плана закупок</w:t>
      </w:r>
      <w:r w:rsidRPr="00D67AA6">
        <w:t>;</w:t>
      </w:r>
    </w:p>
    <w:p w14:paraId="27F83BBC" w14:textId="36A0DBF0" w:rsidR="0001105E" w:rsidRDefault="0001105E" w:rsidP="0001105E">
      <w:pPr>
        <w:pStyle w:val="ListLevel2"/>
      </w:pPr>
      <w:r w:rsidRPr="00451418">
        <w:t>План закупок в структурированной форме</w:t>
      </w:r>
      <w:r w:rsidRPr="00D67AA6">
        <w:t>;</w:t>
      </w:r>
    </w:p>
    <w:p w14:paraId="50279B24" w14:textId="50AF7A3F" w:rsidR="00451418" w:rsidRDefault="00451418" w:rsidP="00451418">
      <w:pPr>
        <w:pStyle w:val="ListLevel2"/>
      </w:pPr>
      <w:r w:rsidRPr="00451418">
        <w:t>Отчет об исполнении контракта (результатах отдельного этапа исполнения контракта)</w:t>
      </w:r>
      <w:r w:rsidRPr="00D67AA6">
        <w:t>;</w:t>
      </w:r>
    </w:p>
    <w:p w14:paraId="1A77A29A" w14:textId="48094638" w:rsidR="00451418" w:rsidRDefault="00451418" w:rsidP="00451418">
      <w:pPr>
        <w:pStyle w:val="ListLevel2"/>
      </w:pPr>
      <w:r w:rsidRPr="00451418">
        <w:t>Информация о недействительности сведений отчета об исполнении контракта (результатах отдельного этапа исполнения контракта)</w:t>
      </w:r>
      <w:r w:rsidRPr="00D67AA6">
        <w:t>;</w:t>
      </w:r>
    </w:p>
    <w:p w14:paraId="7AA59E59" w14:textId="59676118" w:rsidR="00451418" w:rsidRDefault="00F61E28" w:rsidP="00F61E28">
      <w:pPr>
        <w:pStyle w:val="ListLevel2"/>
      </w:pPr>
      <w:r w:rsidRPr="00F61E28">
        <w:t>Отчет об объеме закупок у СМП (субъектов малого предпринимательства), СОНО (социально ориентированных некоммерческих организаций)</w:t>
      </w:r>
      <w:r w:rsidR="00451418" w:rsidRPr="00D67AA6">
        <w:t>;</w:t>
      </w:r>
    </w:p>
    <w:p w14:paraId="3EB8A336" w14:textId="489F6146" w:rsidR="00451418" w:rsidRDefault="00F61E28" w:rsidP="00F61E28">
      <w:pPr>
        <w:pStyle w:val="ListLevel2"/>
      </w:pPr>
      <w:r w:rsidRPr="00F61E28">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00451418" w:rsidRPr="00D67AA6">
        <w:t>;</w:t>
      </w:r>
    </w:p>
    <w:p w14:paraId="4C5A113A" w14:textId="625E3461" w:rsidR="00451418" w:rsidRDefault="00F61E28" w:rsidP="00F61E28">
      <w:pPr>
        <w:pStyle w:val="ListLevel2"/>
      </w:pPr>
      <w:r w:rsidRPr="00F61E28">
        <w:t>Отчет с обоснованием закупки у единственного поставщика (подрядчика, исполнителя)</w:t>
      </w:r>
      <w:r w:rsidR="00451418" w:rsidRPr="00D67AA6">
        <w:t>;</w:t>
      </w:r>
    </w:p>
    <w:p w14:paraId="3653CA45" w14:textId="4E195D2B" w:rsidR="00451418" w:rsidRDefault="00F61E28" w:rsidP="00F61E28">
      <w:pPr>
        <w:pStyle w:val="ListLevel2"/>
      </w:pPr>
      <w:r w:rsidRPr="00F61E28">
        <w:t>Информация о недействительности сведений отчета с обоснованием закупки у единственного поставщика (подрядчика, исполнителя)</w:t>
      </w:r>
      <w:r w:rsidR="00451418" w:rsidRPr="00D67AA6">
        <w:t>;</w:t>
      </w:r>
    </w:p>
    <w:p w14:paraId="478377A2" w14:textId="1B8C0989" w:rsidR="00451418" w:rsidRDefault="00F61E28" w:rsidP="00F61E28">
      <w:pPr>
        <w:pStyle w:val="ListLevel2"/>
      </w:pPr>
      <w:r w:rsidRPr="00F61E28">
        <w:lastRenderedPageBreak/>
        <w:t>Отчет по мониторингу реализации крупных проектов с государственным участием</w:t>
      </w:r>
      <w:r w:rsidR="00451418" w:rsidRPr="00D67AA6">
        <w:t>;</w:t>
      </w:r>
    </w:p>
    <w:p w14:paraId="19914F08" w14:textId="1196D030" w:rsidR="00451418" w:rsidRDefault="00F61E28" w:rsidP="00F61E28">
      <w:pPr>
        <w:pStyle w:val="ListLevel2"/>
      </w:pPr>
      <w:r w:rsidRPr="00F61E28">
        <w:t>Информация о недействительности сведений отчета по мониторингу реализации крупных проектов с государственным участием</w:t>
      </w:r>
      <w:r w:rsidR="00451418" w:rsidRPr="00D67AA6">
        <w:t>;</w:t>
      </w:r>
    </w:p>
    <w:p w14:paraId="76919CD3" w14:textId="635DE886" w:rsidR="00451418" w:rsidRDefault="00F61E28" w:rsidP="00F61E28">
      <w:pPr>
        <w:pStyle w:val="ListLevel2"/>
      </w:pPr>
      <w:r w:rsidRPr="00F61E28">
        <w:t>Дополнительная информация о закупках, контрактах</w:t>
      </w:r>
      <w:r w:rsidR="00451418" w:rsidRPr="00D67AA6">
        <w:t>;</w:t>
      </w:r>
    </w:p>
    <w:p w14:paraId="4B3A5053" w14:textId="742CE074" w:rsidR="00451418" w:rsidRDefault="00F61E28" w:rsidP="00F61E28">
      <w:pPr>
        <w:pStyle w:val="ListLevel2"/>
      </w:pPr>
      <w:r w:rsidRPr="00F61E28">
        <w:t>Информация о недействительности дополнительной информации о закупках, контрактах</w:t>
      </w:r>
      <w:r w:rsidR="00451418" w:rsidRPr="00D67AA6">
        <w:t>;</w:t>
      </w:r>
    </w:p>
    <w:p w14:paraId="025633D8" w14:textId="42B2227C" w:rsidR="00451418" w:rsidRDefault="00F61E28" w:rsidP="00F61E28">
      <w:pPr>
        <w:pStyle w:val="ListLevel2"/>
      </w:pPr>
      <w:r w:rsidRPr="00F61E28">
        <w:t>Информация об обязательном общественном обсуждения крупной закупки</w:t>
      </w:r>
      <w:r w:rsidR="00451418" w:rsidRPr="00D67AA6">
        <w:t>;</w:t>
      </w:r>
    </w:p>
    <w:p w14:paraId="400FA8AE" w14:textId="51178EED" w:rsidR="00451418" w:rsidRDefault="00F61E28" w:rsidP="00F61E28">
      <w:pPr>
        <w:pStyle w:val="ListLevel2"/>
      </w:pPr>
      <w:r w:rsidRPr="00F61E28">
        <w:t>Ответ на комментарий обязательного общественного обсуждения крупной закупки</w:t>
      </w:r>
      <w:r w:rsidR="00451418" w:rsidRPr="00D67AA6">
        <w:t>;</w:t>
      </w:r>
    </w:p>
    <w:p w14:paraId="33C6F26E" w14:textId="46882E72" w:rsidR="00451418" w:rsidRDefault="00F61E28" w:rsidP="00F61E28">
      <w:pPr>
        <w:pStyle w:val="ListLevel2"/>
      </w:pPr>
      <w:r w:rsidRPr="00F61E28">
        <w:t>Протокол первого/второго этапа обязательного общественного обсуждения крупной закупки</w:t>
      </w:r>
      <w:r w:rsidR="00451418" w:rsidRPr="00D67AA6">
        <w:t>;</w:t>
      </w:r>
    </w:p>
    <w:p w14:paraId="293B3244" w14:textId="1B6E67C3" w:rsidR="00451418" w:rsidRDefault="00F61E28" w:rsidP="00F61E28">
      <w:pPr>
        <w:pStyle w:val="ListLevel2"/>
      </w:pPr>
      <w:r w:rsidRPr="00F61E28">
        <w:t>Версия запроса цен товаров, работ, услуг</w:t>
      </w:r>
      <w:r w:rsidR="00451418" w:rsidRPr="00D67AA6">
        <w:t>;</w:t>
      </w:r>
    </w:p>
    <w:p w14:paraId="5F043584" w14:textId="6CEA0104" w:rsidR="00451418" w:rsidRDefault="00F61E28" w:rsidP="00F61E28">
      <w:pPr>
        <w:pStyle w:val="ListLevel2"/>
      </w:pPr>
      <w:r w:rsidRPr="00F61E28">
        <w:t>Отмена запроса цен товаров, работ, услуг</w:t>
      </w:r>
      <w:r w:rsidR="00D267F9">
        <w:t>;</w:t>
      </w:r>
    </w:p>
    <w:p w14:paraId="6835F109" w14:textId="000438FC" w:rsidR="00D267F9" w:rsidRDefault="00D267F9" w:rsidP="00D267F9">
      <w:pPr>
        <w:pStyle w:val="ListLevel2"/>
      </w:pPr>
      <w:r w:rsidRPr="00F61E28">
        <w:t>Обобщенная информация о результатах деятельности органа аудита в сфере закупок</w:t>
      </w:r>
      <w:r>
        <w:t>.</w:t>
      </w:r>
    </w:p>
    <w:p w14:paraId="4C498E78" w14:textId="77777777" w:rsidR="00F61E28" w:rsidRDefault="00F61E28" w:rsidP="00F61E28">
      <w:pPr>
        <w:pStyle w:val="BulletList"/>
        <w:numPr>
          <w:ilvl w:val="0"/>
          <w:numId w:val="0"/>
        </w:numPr>
        <w:ind w:left="1210" w:hanging="360"/>
        <w:rPr>
          <w:b/>
        </w:rPr>
      </w:pPr>
    </w:p>
    <w:p w14:paraId="0040090B" w14:textId="39ADEA27" w:rsidR="00F61E28" w:rsidRPr="00824F46" w:rsidRDefault="00F61E28" w:rsidP="00F61E28">
      <w:pPr>
        <w:pStyle w:val="BulletList"/>
        <w:numPr>
          <w:ilvl w:val="0"/>
          <w:numId w:val="0"/>
        </w:numPr>
        <w:ind w:left="1210" w:hanging="360"/>
        <w:rPr>
          <w:b/>
        </w:rPr>
      </w:pPr>
      <w:r w:rsidRPr="00824F46">
        <w:rPr>
          <w:b/>
        </w:rPr>
        <w:t xml:space="preserve">от </w:t>
      </w:r>
      <w:r>
        <w:rPr>
          <w:b/>
        </w:rPr>
        <w:t>ЕИС</w:t>
      </w:r>
      <w:r w:rsidRPr="00824F46">
        <w:rPr>
          <w:b/>
        </w:rPr>
        <w:t xml:space="preserve"> </w:t>
      </w:r>
      <w:r w:rsidR="009A2727">
        <w:rPr>
          <w:b/>
        </w:rPr>
        <w:t>в</w:t>
      </w:r>
      <w:r w:rsidRPr="00824F46">
        <w:rPr>
          <w:b/>
        </w:rPr>
        <w:t xml:space="preserve"> </w:t>
      </w:r>
      <w:r>
        <w:rPr>
          <w:b/>
        </w:rPr>
        <w:t>ОВК</w:t>
      </w:r>
      <w:r w:rsidRPr="00824F46">
        <w:rPr>
          <w:b/>
        </w:rPr>
        <w:t>:</w:t>
      </w:r>
    </w:p>
    <w:p w14:paraId="33A79CC0" w14:textId="77777777" w:rsidR="00F61E28" w:rsidRDefault="00F61E28" w:rsidP="00F61E28">
      <w:pPr>
        <w:pStyle w:val="ListLevel2"/>
      </w:pPr>
      <w:r w:rsidRPr="00495A0D">
        <w:t>Уведомление о результатах обработки информационного пакета</w:t>
      </w:r>
      <w:r>
        <w:t>;</w:t>
      </w:r>
    </w:p>
    <w:p w14:paraId="40353C9B" w14:textId="7C396667" w:rsidR="00F61E28" w:rsidRPr="00824F46" w:rsidRDefault="00F61E28" w:rsidP="00F61E28">
      <w:pPr>
        <w:pStyle w:val="BulletList"/>
        <w:numPr>
          <w:ilvl w:val="0"/>
          <w:numId w:val="0"/>
        </w:numPr>
        <w:ind w:left="1210" w:hanging="360"/>
        <w:rPr>
          <w:b/>
        </w:rPr>
      </w:pPr>
      <w:r w:rsidRPr="00824F46">
        <w:rPr>
          <w:b/>
        </w:rPr>
        <w:t xml:space="preserve">от </w:t>
      </w:r>
      <w:r>
        <w:rPr>
          <w:b/>
        </w:rPr>
        <w:t>ОВК</w:t>
      </w:r>
      <w:r w:rsidRPr="00824F46">
        <w:rPr>
          <w:b/>
        </w:rPr>
        <w:t xml:space="preserve"> </w:t>
      </w:r>
      <w:r w:rsidR="009A2727">
        <w:rPr>
          <w:b/>
        </w:rPr>
        <w:t>в</w:t>
      </w:r>
      <w:r w:rsidRPr="00824F46">
        <w:rPr>
          <w:b/>
        </w:rPr>
        <w:t xml:space="preserve"> </w:t>
      </w:r>
      <w:r>
        <w:rPr>
          <w:b/>
        </w:rPr>
        <w:t>ЕИС</w:t>
      </w:r>
      <w:r w:rsidRPr="00824F46">
        <w:rPr>
          <w:b/>
        </w:rPr>
        <w:t>:</w:t>
      </w:r>
    </w:p>
    <w:p w14:paraId="5562D9C7" w14:textId="2AC0FFE1" w:rsidR="00F61E28" w:rsidRDefault="00F61E28" w:rsidP="00F61E28">
      <w:pPr>
        <w:pStyle w:val="ListLevel2"/>
      </w:pPr>
      <w:r w:rsidRPr="00F61E28">
        <w:t>План мероприятий</w:t>
      </w:r>
      <w:r w:rsidRPr="00D67AA6">
        <w:t>;</w:t>
      </w:r>
    </w:p>
    <w:p w14:paraId="7E11D49C" w14:textId="3E4AE0F1" w:rsidR="00F61E28" w:rsidRDefault="00F61E28" w:rsidP="00F61E28">
      <w:pPr>
        <w:pStyle w:val="ListLevel2"/>
      </w:pPr>
      <w:r w:rsidRPr="00F61E28">
        <w:t>Результат контроля</w:t>
      </w:r>
      <w:r w:rsidRPr="00D67AA6">
        <w:t>;</w:t>
      </w:r>
    </w:p>
    <w:p w14:paraId="0D1665ED" w14:textId="4AFAAB7C" w:rsidR="00F61E28" w:rsidRDefault="00F61E28" w:rsidP="00F61E28">
      <w:pPr>
        <w:pStyle w:val="ListLevel2"/>
      </w:pPr>
      <w:r w:rsidRPr="00F61E28">
        <w:t>Информация об отмене результата контроля</w:t>
      </w:r>
      <w:r w:rsidRPr="00D67AA6">
        <w:t>;</w:t>
      </w:r>
    </w:p>
    <w:p w14:paraId="2F50F550" w14:textId="61FF74A6" w:rsidR="00F61E28" w:rsidRDefault="00F61E28" w:rsidP="00F61E28">
      <w:pPr>
        <w:pStyle w:val="ListLevel2"/>
      </w:pPr>
      <w:r w:rsidRPr="00F61E28">
        <w:t>Информация по внеплановому контрольному мероприятию</w:t>
      </w:r>
      <w:r w:rsidRPr="00D67AA6">
        <w:t>;</w:t>
      </w:r>
    </w:p>
    <w:p w14:paraId="2A3459B9" w14:textId="03E86C7C" w:rsidR="00F61E28" w:rsidRDefault="00F61E28" w:rsidP="00F61E28">
      <w:pPr>
        <w:pStyle w:val="ListLevel2"/>
      </w:pPr>
      <w:r w:rsidRPr="00F61E28">
        <w:t>Информация об отмене проведения внепланового контрольного мероприятия</w:t>
      </w:r>
      <w:r>
        <w:t>.</w:t>
      </w:r>
    </w:p>
    <w:p w14:paraId="3DAFB040" w14:textId="77777777" w:rsidR="009277E6" w:rsidRDefault="009277E6" w:rsidP="00BE053A">
      <w:pPr>
        <w:pStyle w:val="BulletList"/>
        <w:numPr>
          <w:ilvl w:val="0"/>
          <w:numId w:val="0"/>
        </w:numPr>
        <w:ind w:left="1210" w:hanging="360"/>
      </w:pPr>
    </w:p>
    <w:p w14:paraId="27F4BAF1" w14:textId="7619514C" w:rsidR="009A2727" w:rsidRPr="00824F46" w:rsidRDefault="009A2727" w:rsidP="009A2727">
      <w:pPr>
        <w:pStyle w:val="BulletList"/>
        <w:numPr>
          <w:ilvl w:val="0"/>
          <w:numId w:val="0"/>
        </w:numPr>
        <w:ind w:left="1210" w:hanging="360"/>
        <w:rPr>
          <w:b/>
        </w:rPr>
      </w:pPr>
      <w:r w:rsidRPr="00824F46">
        <w:rPr>
          <w:b/>
        </w:rPr>
        <w:t xml:space="preserve">от </w:t>
      </w:r>
      <w:r>
        <w:rPr>
          <w:b/>
        </w:rPr>
        <w:t>ЕИС</w:t>
      </w:r>
      <w:r w:rsidRPr="00824F46">
        <w:rPr>
          <w:b/>
        </w:rPr>
        <w:t xml:space="preserve"> </w:t>
      </w:r>
      <w:r>
        <w:rPr>
          <w:b/>
        </w:rPr>
        <w:t>в</w:t>
      </w:r>
      <w:r w:rsidRPr="00824F46">
        <w:rPr>
          <w:b/>
        </w:rPr>
        <w:t xml:space="preserve"> </w:t>
      </w:r>
      <w:ins w:id="87" w:author="Автор">
        <w:r w:rsidR="006F2651">
          <w:rPr>
            <w:b/>
          </w:rPr>
          <w:t xml:space="preserve">ИС ФАС и </w:t>
        </w:r>
      </w:ins>
      <w:r w:rsidR="00D267F9">
        <w:rPr>
          <w:b/>
        </w:rPr>
        <w:t>ИС</w:t>
      </w:r>
      <w:r>
        <w:rPr>
          <w:b/>
        </w:rPr>
        <w:t xml:space="preserve"> КО</w:t>
      </w:r>
      <w:r w:rsidRPr="00824F46">
        <w:rPr>
          <w:b/>
        </w:rPr>
        <w:t>:</w:t>
      </w:r>
    </w:p>
    <w:p w14:paraId="72B46E30" w14:textId="77777777" w:rsidR="009A2727" w:rsidRDefault="009A2727" w:rsidP="009A2727">
      <w:pPr>
        <w:pStyle w:val="ListLevel2"/>
      </w:pPr>
      <w:r w:rsidRPr="00495A0D">
        <w:t>Уведомление о результатах обработки информационного пакета</w:t>
      </w:r>
      <w:r>
        <w:t>;</w:t>
      </w:r>
    </w:p>
    <w:p w14:paraId="0EF421F3" w14:textId="4B06B959" w:rsidR="009A2727" w:rsidRPr="00824F46" w:rsidRDefault="009A2727" w:rsidP="009A2727">
      <w:pPr>
        <w:pStyle w:val="BulletList"/>
        <w:numPr>
          <w:ilvl w:val="0"/>
          <w:numId w:val="0"/>
        </w:numPr>
        <w:ind w:left="1210" w:hanging="360"/>
        <w:rPr>
          <w:b/>
        </w:rPr>
      </w:pPr>
      <w:r w:rsidRPr="00824F46">
        <w:rPr>
          <w:b/>
        </w:rPr>
        <w:t xml:space="preserve">от </w:t>
      </w:r>
      <w:ins w:id="88" w:author="Автор">
        <w:r w:rsidR="006F2651">
          <w:rPr>
            <w:b/>
          </w:rPr>
          <w:t xml:space="preserve">ИС ФАС и </w:t>
        </w:r>
      </w:ins>
      <w:r w:rsidR="00D267F9">
        <w:rPr>
          <w:b/>
        </w:rPr>
        <w:t>ИС</w:t>
      </w:r>
      <w:r>
        <w:rPr>
          <w:b/>
        </w:rPr>
        <w:t xml:space="preserve"> КО</w:t>
      </w:r>
      <w:r w:rsidRPr="00824F46">
        <w:rPr>
          <w:b/>
        </w:rPr>
        <w:t xml:space="preserve"> </w:t>
      </w:r>
      <w:r>
        <w:rPr>
          <w:b/>
        </w:rPr>
        <w:t>в</w:t>
      </w:r>
      <w:r w:rsidRPr="00824F46">
        <w:rPr>
          <w:b/>
        </w:rPr>
        <w:t xml:space="preserve"> </w:t>
      </w:r>
      <w:r>
        <w:rPr>
          <w:b/>
        </w:rPr>
        <w:t>ЕИС</w:t>
      </w:r>
      <w:r w:rsidRPr="00824F46">
        <w:rPr>
          <w:b/>
        </w:rPr>
        <w:t>:</w:t>
      </w:r>
    </w:p>
    <w:p w14:paraId="073C1A68" w14:textId="77777777" w:rsidR="006F2651" w:rsidRDefault="006F2651" w:rsidP="006F2651">
      <w:pPr>
        <w:pStyle w:val="ListLevel2"/>
        <w:rPr>
          <w:ins w:id="89" w:author="Автор"/>
        </w:rPr>
      </w:pPr>
      <w:ins w:id="90" w:author="Автор">
        <w:r>
          <w:t>Жалоба</w:t>
        </w:r>
        <w:r w:rsidRPr="002061AF">
          <w:t xml:space="preserve">; </w:t>
        </w:r>
      </w:ins>
    </w:p>
    <w:p w14:paraId="27CDBB09" w14:textId="77777777" w:rsidR="006F2651" w:rsidRDefault="006F2651" w:rsidP="006F2651">
      <w:pPr>
        <w:pStyle w:val="ListLevel2"/>
        <w:rPr>
          <w:ins w:id="91" w:author="Автор"/>
        </w:rPr>
      </w:pPr>
      <w:ins w:id="92" w:author="Автор">
        <w:r>
          <w:t>Групповая жалоба</w:t>
        </w:r>
        <w:r w:rsidRPr="002061AF">
          <w:t xml:space="preserve">; </w:t>
        </w:r>
      </w:ins>
    </w:p>
    <w:p w14:paraId="1A8D050A" w14:textId="77777777" w:rsidR="006F2651" w:rsidRDefault="006F2651" w:rsidP="006F2651">
      <w:pPr>
        <w:pStyle w:val="ListLevel2"/>
        <w:rPr>
          <w:ins w:id="93" w:author="Автор"/>
        </w:rPr>
      </w:pPr>
      <w:ins w:id="94" w:author="Автор">
        <w:r>
          <w:t>Отмена жалобы</w:t>
        </w:r>
        <w:r>
          <w:rPr>
            <w:lang w:val="en-US"/>
          </w:rPr>
          <w:t>;</w:t>
        </w:r>
      </w:ins>
    </w:p>
    <w:p w14:paraId="2F071006" w14:textId="77777777" w:rsidR="006F2651" w:rsidRDefault="006F2651" w:rsidP="006F2651">
      <w:pPr>
        <w:pStyle w:val="ListLevel2"/>
        <w:rPr>
          <w:ins w:id="95" w:author="Автор"/>
        </w:rPr>
      </w:pPr>
      <w:ins w:id="96" w:author="Автор">
        <w:r>
          <w:t>Информация о приостановке</w:t>
        </w:r>
        <w:r w:rsidRPr="00DC219D">
          <w:t>/</w:t>
        </w:r>
        <w:r>
          <w:t>возобновлении размещения заказа</w:t>
        </w:r>
        <w:r w:rsidRPr="00DC219D">
          <w:t>;</w:t>
        </w:r>
      </w:ins>
    </w:p>
    <w:p w14:paraId="3CFE8348" w14:textId="77777777" w:rsidR="006F2651" w:rsidRDefault="006F2651" w:rsidP="006F2651">
      <w:pPr>
        <w:pStyle w:val="ListLevel2"/>
        <w:rPr>
          <w:ins w:id="97" w:author="Автор"/>
        </w:rPr>
      </w:pPr>
      <w:ins w:id="98" w:author="Автор">
        <w:r>
          <w:t>Результат контроля</w:t>
        </w:r>
        <w:r>
          <w:rPr>
            <w:lang w:val="en-US"/>
          </w:rPr>
          <w:t>;</w:t>
        </w:r>
      </w:ins>
    </w:p>
    <w:p w14:paraId="0AFF377A" w14:textId="77777777" w:rsidR="006F2651" w:rsidRDefault="006F2651" w:rsidP="006F2651">
      <w:pPr>
        <w:pStyle w:val="ListLevel2"/>
        <w:rPr>
          <w:ins w:id="99" w:author="Автор"/>
        </w:rPr>
      </w:pPr>
      <w:ins w:id="100" w:author="Автор">
        <w:r>
          <w:t>Информация об отмене результата контроля</w:t>
        </w:r>
        <w:r w:rsidRPr="001042CB">
          <w:t>;</w:t>
        </w:r>
      </w:ins>
    </w:p>
    <w:p w14:paraId="7C000062" w14:textId="77777777" w:rsidR="006F2651" w:rsidRDefault="006F2651" w:rsidP="006F2651">
      <w:pPr>
        <w:pStyle w:val="ListLevel2"/>
        <w:rPr>
          <w:ins w:id="101" w:author="Автор"/>
        </w:rPr>
      </w:pPr>
      <w:ins w:id="102" w:author="Автор">
        <w:r>
          <w:t>План проверок;</w:t>
        </w:r>
      </w:ins>
    </w:p>
    <w:p w14:paraId="271BB13B" w14:textId="77777777" w:rsidR="006F2651" w:rsidRDefault="006F2651" w:rsidP="006F2651">
      <w:pPr>
        <w:pStyle w:val="ListLevel2"/>
        <w:rPr>
          <w:ins w:id="103" w:author="Автор"/>
        </w:rPr>
      </w:pPr>
      <w:ins w:id="104" w:author="Автор">
        <w:r>
          <w:lastRenderedPageBreak/>
          <w:t>Информация о внеплановой проверке;</w:t>
        </w:r>
      </w:ins>
    </w:p>
    <w:p w14:paraId="6C6AE10C" w14:textId="77777777" w:rsidR="006F2651" w:rsidRDefault="006F2651" w:rsidP="006F2651">
      <w:pPr>
        <w:pStyle w:val="ListLevel2"/>
        <w:rPr>
          <w:ins w:id="105" w:author="Автор"/>
        </w:rPr>
      </w:pPr>
      <w:ins w:id="106" w:author="Автор">
        <w:r>
          <w:t>Информация об отмене проведения внеплановой проверки;</w:t>
        </w:r>
      </w:ins>
    </w:p>
    <w:p w14:paraId="5B48878A" w14:textId="77777777" w:rsidR="006F2651" w:rsidRPr="00C454B9" w:rsidRDefault="006F2651" w:rsidP="006F2651">
      <w:pPr>
        <w:pStyle w:val="ListLevel2"/>
        <w:rPr>
          <w:ins w:id="107" w:author="Автор"/>
        </w:rPr>
      </w:pPr>
      <w:ins w:id="108" w:author="Автор">
        <w:r>
          <w:t>И</w:t>
        </w:r>
        <w:r w:rsidRPr="006B43D8">
          <w:t>нформация по жалобе, поданной в электронном виде</w:t>
        </w:r>
      </w:ins>
    </w:p>
    <w:p w14:paraId="0E891DDE" w14:textId="51E2DCC4" w:rsidR="006F2651" w:rsidRDefault="009A2727" w:rsidP="006F2651">
      <w:pPr>
        <w:pStyle w:val="BulletList"/>
        <w:numPr>
          <w:ilvl w:val="0"/>
          <w:numId w:val="0"/>
        </w:numPr>
        <w:ind w:left="1210" w:hanging="360"/>
        <w:rPr>
          <w:ins w:id="109" w:author="Автор"/>
        </w:rPr>
      </w:pPr>
      <w:del w:id="110" w:author="Автор">
        <w:r w:rsidRPr="009A2727" w:rsidDel="006F2651">
          <w:delText>Проект информации о жалобе</w:delText>
        </w:r>
        <w:r w:rsidDel="006F2651">
          <w:delText>.</w:delText>
        </w:r>
      </w:del>
    </w:p>
    <w:p w14:paraId="34ABB618" w14:textId="77777777" w:rsidR="006F2651" w:rsidRDefault="006F2651" w:rsidP="006F2651">
      <w:pPr>
        <w:pStyle w:val="BulletList"/>
        <w:numPr>
          <w:ilvl w:val="0"/>
          <w:numId w:val="0"/>
        </w:numPr>
        <w:ind w:left="1210" w:hanging="360"/>
        <w:rPr>
          <w:ins w:id="111" w:author="Автор"/>
        </w:rPr>
      </w:pPr>
    </w:p>
    <w:p w14:paraId="230D03BC" w14:textId="77777777" w:rsidR="006F2651" w:rsidRDefault="006F2651" w:rsidP="006F2651">
      <w:pPr>
        <w:spacing w:before="0" w:after="0"/>
        <w:ind w:firstLine="567"/>
        <w:jc w:val="both"/>
        <w:rPr>
          <w:ins w:id="112" w:author="Автор"/>
          <w:sz w:val="28"/>
        </w:rPr>
      </w:pPr>
    </w:p>
    <w:p w14:paraId="45551199" w14:textId="77777777" w:rsidR="006F2651" w:rsidRDefault="006F2651" w:rsidP="006F2651">
      <w:pPr>
        <w:spacing w:before="0" w:after="0"/>
        <w:ind w:firstLine="567"/>
        <w:jc w:val="both"/>
        <w:rPr>
          <w:ins w:id="113" w:author="Автор"/>
          <w:sz w:val="28"/>
        </w:rPr>
      </w:pPr>
      <w:ins w:id="114" w:author="Автор">
        <w:r>
          <w:rPr>
            <w:sz w:val="28"/>
          </w:rPr>
          <w:t>Также в ЕИС от ИС ФАС принимаются следующие проекты документов.</w:t>
        </w:r>
      </w:ins>
    </w:p>
    <w:p w14:paraId="6B90ED4D" w14:textId="77777777" w:rsidR="006F2651" w:rsidRDefault="006F2651" w:rsidP="006F2651">
      <w:pPr>
        <w:spacing w:before="0" w:after="0"/>
        <w:ind w:firstLine="567"/>
        <w:jc w:val="both"/>
        <w:rPr>
          <w:ins w:id="115" w:author="Автор"/>
          <w:sz w:val="28"/>
        </w:rPr>
      </w:pPr>
    </w:p>
    <w:p w14:paraId="31EC9132" w14:textId="77777777" w:rsidR="006F2651" w:rsidRPr="00EE58FA" w:rsidRDefault="006F2651" w:rsidP="006F2651">
      <w:pPr>
        <w:pStyle w:val="BulletList"/>
        <w:numPr>
          <w:ilvl w:val="0"/>
          <w:numId w:val="41"/>
        </w:numPr>
        <w:ind w:left="1276" w:hanging="425"/>
        <w:rPr>
          <w:ins w:id="116" w:author="Автор"/>
          <w:b/>
        </w:rPr>
      </w:pPr>
      <w:ins w:id="117" w:author="Автор">
        <w:r w:rsidRPr="00EE58FA">
          <w:rPr>
            <w:b/>
          </w:rPr>
          <w:t xml:space="preserve">от </w:t>
        </w:r>
        <w:r>
          <w:rPr>
            <w:b/>
          </w:rPr>
          <w:t xml:space="preserve">ИС </w:t>
        </w:r>
        <w:r w:rsidRPr="00EE58FA">
          <w:rPr>
            <w:b/>
          </w:rPr>
          <w:t>ФАС</w:t>
        </w:r>
        <w:r>
          <w:rPr>
            <w:b/>
          </w:rPr>
          <w:t xml:space="preserve"> в ЕИС</w:t>
        </w:r>
        <w:r w:rsidRPr="00EE58FA">
          <w:rPr>
            <w:b/>
          </w:rPr>
          <w:t>:</w:t>
        </w:r>
      </w:ins>
    </w:p>
    <w:p w14:paraId="5B8AE622" w14:textId="77777777" w:rsidR="006F2651" w:rsidRPr="00C454B9" w:rsidRDefault="006F2651" w:rsidP="006F2651">
      <w:pPr>
        <w:pStyle w:val="ListLevel2"/>
        <w:rPr>
          <w:ins w:id="118" w:author="Автор"/>
        </w:rPr>
      </w:pPr>
      <w:ins w:id="119" w:author="Автор">
        <w:r>
          <w:t>И</w:t>
        </w:r>
        <w:r w:rsidRPr="006B43D8">
          <w:t>нформация по жалобе, поданной в электронном виде</w:t>
        </w:r>
        <w:r>
          <w:t>.</w:t>
        </w:r>
      </w:ins>
    </w:p>
    <w:p w14:paraId="7AAB7E50" w14:textId="77777777" w:rsidR="006F2651" w:rsidRDefault="006F2651" w:rsidP="006F2651">
      <w:pPr>
        <w:spacing w:before="0" w:after="0"/>
        <w:ind w:firstLine="567"/>
        <w:jc w:val="both"/>
        <w:rPr>
          <w:ins w:id="120" w:author="Автор"/>
          <w:sz w:val="28"/>
        </w:rPr>
      </w:pPr>
    </w:p>
    <w:p w14:paraId="2019CCB5" w14:textId="77777777" w:rsidR="006F2651" w:rsidRDefault="006F2651" w:rsidP="006F2651">
      <w:pPr>
        <w:spacing w:before="0" w:after="0"/>
        <w:ind w:firstLine="567"/>
        <w:jc w:val="both"/>
        <w:rPr>
          <w:ins w:id="121" w:author="Автор"/>
          <w:sz w:val="28"/>
        </w:rPr>
      </w:pPr>
      <w:ins w:id="122" w:author="Автор">
        <w:r>
          <w:rPr>
            <w:sz w:val="28"/>
          </w:rPr>
          <w:t>Указанный документ принимается и размещается в Личном кабинете контролирующего органа как проект документа.</w:t>
        </w:r>
      </w:ins>
    </w:p>
    <w:p w14:paraId="3BFE8B72" w14:textId="77777777" w:rsidR="006F2651" w:rsidRDefault="006F2651" w:rsidP="006F2651">
      <w:pPr>
        <w:pStyle w:val="BulletList"/>
        <w:numPr>
          <w:ilvl w:val="0"/>
          <w:numId w:val="0"/>
        </w:numPr>
        <w:ind w:left="1210" w:hanging="360"/>
        <w:rPr>
          <w:ins w:id="123" w:author="Автор"/>
        </w:rPr>
      </w:pPr>
    </w:p>
    <w:p w14:paraId="3A75937B" w14:textId="77777777" w:rsidR="006F2651" w:rsidRDefault="006F2651" w:rsidP="006F2651">
      <w:pPr>
        <w:pStyle w:val="BulletList"/>
        <w:numPr>
          <w:ilvl w:val="0"/>
          <w:numId w:val="0"/>
        </w:numPr>
        <w:ind w:left="1210" w:hanging="360"/>
        <w:rPr>
          <w:ins w:id="124" w:author="Автор"/>
        </w:rPr>
      </w:pPr>
    </w:p>
    <w:p w14:paraId="4BA7AA94" w14:textId="77777777" w:rsidR="006F2651" w:rsidRDefault="006F2651" w:rsidP="006F2651">
      <w:pPr>
        <w:pStyle w:val="BulletList"/>
        <w:numPr>
          <w:ilvl w:val="0"/>
          <w:numId w:val="0"/>
        </w:numPr>
        <w:ind w:left="1210" w:hanging="360"/>
      </w:pPr>
    </w:p>
    <w:p w14:paraId="23545AAF" w14:textId="53661A53" w:rsidR="00193497" w:rsidRPr="00DE31D3" w:rsidRDefault="009A453B" w:rsidP="00193497">
      <w:pPr>
        <w:pStyle w:val="41"/>
      </w:pPr>
      <w:r>
        <w:t>Описание методов сервиса приема подписанных сведений</w:t>
      </w:r>
    </w:p>
    <w:p w14:paraId="0F0CBF24" w14:textId="3CBAEC29" w:rsidR="009A453B" w:rsidRPr="005B7E2C" w:rsidRDefault="009A453B" w:rsidP="00193497">
      <w:pPr>
        <w:spacing w:before="0" w:after="0"/>
        <w:ind w:firstLine="567"/>
        <w:jc w:val="both"/>
        <w:rPr>
          <w:sz w:val="28"/>
        </w:rPr>
      </w:pPr>
      <w:r>
        <w:rPr>
          <w:sz w:val="28"/>
        </w:rPr>
        <w:t xml:space="preserve">Ниже приведен адрес, по которому размещен </w:t>
      </w:r>
      <w:r w:rsidR="005B7E2C" w:rsidRPr="005B7E2C">
        <w:rPr>
          <w:sz w:val="28"/>
        </w:rPr>
        <w:t>wsdl-</w:t>
      </w:r>
      <w:r w:rsidR="005B7E2C">
        <w:rPr>
          <w:sz w:val="28"/>
        </w:rPr>
        <w:t xml:space="preserve">файл описания </w:t>
      </w:r>
      <w:r w:rsidR="005B7E2C" w:rsidRPr="005B7E2C">
        <w:rPr>
          <w:sz w:val="28"/>
        </w:rPr>
        <w:t>Web</w:t>
      </w:r>
      <w:r w:rsidR="005B7E2C">
        <w:rPr>
          <w:sz w:val="28"/>
        </w:rPr>
        <w:t>-сервиса</w:t>
      </w:r>
      <w:r w:rsidR="005B7E2C" w:rsidRPr="005B7E2C">
        <w:rPr>
          <w:sz w:val="28"/>
        </w:rPr>
        <w:t xml:space="preserve"> приема подписанных сведений:</w:t>
      </w:r>
    </w:p>
    <w:p w14:paraId="6E83306E" w14:textId="77777777" w:rsidR="009A453B" w:rsidRDefault="009A453B" w:rsidP="00193497">
      <w:pPr>
        <w:spacing w:before="0" w:after="0"/>
        <w:ind w:firstLine="567"/>
        <w:jc w:val="both"/>
        <w:rPr>
          <w:sz w:val="28"/>
        </w:rPr>
      </w:pPr>
    </w:p>
    <w:p w14:paraId="44799AD1" w14:textId="76E3AF78" w:rsidR="009A453B" w:rsidRDefault="009A453B" w:rsidP="00193497">
      <w:pPr>
        <w:spacing w:before="0" w:after="0"/>
        <w:ind w:firstLine="567"/>
        <w:jc w:val="both"/>
        <w:rPr>
          <w:sz w:val="28"/>
        </w:rPr>
      </w:pPr>
      <w:r w:rsidRPr="009A453B">
        <w:rPr>
          <w:sz w:val="28"/>
        </w:rPr>
        <w:t>https://int44.zakupki.gov.ru/eis-integration/service?wsdl</w:t>
      </w:r>
    </w:p>
    <w:p w14:paraId="7A96C429" w14:textId="77777777" w:rsidR="00A0650A" w:rsidRDefault="00A0650A" w:rsidP="00193497">
      <w:pPr>
        <w:spacing w:before="0" w:after="0"/>
        <w:ind w:firstLine="567"/>
        <w:jc w:val="both"/>
        <w:rPr>
          <w:sz w:val="28"/>
        </w:rPr>
      </w:pPr>
    </w:p>
    <w:p w14:paraId="12596E93" w14:textId="77777777" w:rsidR="007C4C75" w:rsidRDefault="007C4C75" w:rsidP="007C4C75">
      <w:pPr>
        <w:pStyle w:val="BulletList"/>
        <w:numPr>
          <w:ilvl w:val="0"/>
          <w:numId w:val="0"/>
        </w:numPr>
        <w:ind w:firstLine="567"/>
      </w:pPr>
      <w:r>
        <w:t xml:space="preserve">Перечень документов, принимаемых сервисом, в разбивке по методам сервиса приведен в схеме </w:t>
      </w:r>
      <w:r w:rsidRPr="00A0650A">
        <w:t>eisSigningSOAPMessages.xsd</w:t>
      </w:r>
      <w:r>
        <w:t>.</w:t>
      </w:r>
    </w:p>
    <w:p w14:paraId="7627ACAF" w14:textId="0FC81B54" w:rsidR="00193497" w:rsidRDefault="00193497" w:rsidP="00193497">
      <w:pPr>
        <w:spacing w:before="0" w:after="0"/>
        <w:ind w:firstLine="567"/>
        <w:jc w:val="both"/>
        <w:rPr>
          <w:sz w:val="28"/>
        </w:rPr>
      </w:pPr>
      <w:r>
        <w:rPr>
          <w:sz w:val="28"/>
        </w:rPr>
        <w:t xml:space="preserve">В рамках </w:t>
      </w:r>
      <w:r w:rsidR="00127ACC" w:rsidRPr="00127ACC">
        <w:rPr>
          <w:sz w:val="28"/>
        </w:rPr>
        <w:t xml:space="preserve">сервиса приема подписанных сведений </w:t>
      </w:r>
      <w:r w:rsidR="00127ACC">
        <w:rPr>
          <w:sz w:val="28"/>
        </w:rPr>
        <w:t>реализованы следующие методы приема сведений</w:t>
      </w:r>
      <w:r>
        <w:rPr>
          <w:sz w:val="28"/>
        </w:rPr>
        <w:t>:</w:t>
      </w:r>
    </w:p>
    <w:p w14:paraId="74CB8B36" w14:textId="77777777" w:rsidR="00127ACC" w:rsidRDefault="00127ACC" w:rsidP="00193497">
      <w:pPr>
        <w:spacing w:before="0" w:after="0"/>
        <w:ind w:firstLine="567"/>
        <w:jc w:val="both"/>
        <w:rPr>
          <w:sz w:val="28"/>
        </w:rPr>
      </w:pPr>
    </w:p>
    <w:p w14:paraId="3E7B8CD2" w14:textId="172423F3" w:rsidR="00127ACC" w:rsidRDefault="00A0650A" w:rsidP="00AD5D02">
      <w:pPr>
        <w:numPr>
          <w:ilvl w:val="0"/>
          <w:numId w:val="39"/>
        </w:numPr>
        <w:spacing w:before="0" w:after="0" w:line="276" w:lineRule="auto"/>
        <w:jc w:val="both"/>
        <w:rPr>
          <w:sz w:val="28"/>
        </w:rPr>
      </w:pPr>
      <w:r w:rsidRPr="00A0650A">
        <w:rPr>
          <w:sz w:val="28"/>
          <w:szCs w:val="28"/>
        </w:rPr>
        <w:t>receiveRpgRequest</w:t>
      </w:r>
      <w:r w:rsidR="00127ACC" w:rsidRPr="00127ACC">
        <w:rPr>
          <w:sz w:val="28"/>
        </w:rPr>
        <w:t>:</w:t>
      </w:r>
    </w:p>
    <w:p w14:paraId="45B0CB6D" w14:textId="2A78E898" w:rsidR="00A0650A" w:rsidRPr="00A0650A" w:rsidRDefault="00A0650A" w:rsidP="00A0650A">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24D61EEB" w14:textId="49E3279C" w:rsidR="00127ACC" w:rsidRPr="00A0650A" w:rsidRDefault="00A0650A" w:rsidP="00AD5D02">
      <w:pPr>
        <w:numPr>
          <w:ilvl w:val="0"/>
          <w:numId w:val="40"/>
        </w:numPr>
        <w:spacing w:before="0" w:after="0" w:line="276" w:lineRule="auto"/>
        <w:jc w:val="both"/>
        <w:rPr>
          <w:sz w:val="28"/>
          <w:szCs w:val="28"/>
        </w:rPr>
      </w:pPr>
      <w:r>
        <w:rPr>
          <w:sz w:val="28"/>
          <w:szCs w:val="28"/>
        </w:rPr>
        <w:t>План-график</w:t>
      </w:r>
      <w:r w:rsidR="003451D6" w:rsidRPr="003451D6">
        <w:rPr>
          <w:sz w:val="28"/>
          <w:szCs w:val="28"/>
        </w:rPr>
        <w:t>); внесение изменений</w:t>
      </w:r>
      <w:r>
        <w:rPr>
          <w:sz w:val="28"/>
          <w:szCs w:val="28"/>
        </w:rPr>
        <w:t>;</w:t>
      </w:r>
    </w:p>
    <w:p w14:paraId="24DBE38E" w14:textId="6D773BA0" w:rsidR="00A0650A" w:rsidRPr="00A0650A" w:rsidRDefault="00A0650A" w:rsidP="00AD5D02">
      <w:pPr>
        <w:numPr>
          <w:ilvl w:val="0"/>
          <w:numId w:val="40"/>
        </w:numPr>
        <w:spacing w:before="0" w:after="0" w:line="276" w:lineRule="auto"/>
        <w:jc w:val="both"/>
        <w:rPr>
          <w:sz w:val="28"/>
          <w:szCs w:val="28"/>
        </w:rPr>
      </w:pPr>
      <w:r w:rsidRPr="00A0650A">
        <w:rPr>
          <w:sz w:val="28"/>
          <w:szCs w:val="28"/>
        </w:rPr>
        <w:t>Изменение плана-графика;</w:t>
      </w:r>
    </w:p>
    <w:p w14:paraId="12375866" w14:textId="40AF864E" w:rsidR="00A0650A" w:rsidRPr="00A0650A" w:rsidRDefault="00A0650A" w:rsidP="00AD5D02">
      <w:pPr>
        <w:numPr>
          <w:ilvl w:val="0"/>
          <w:numId w:val="40"/>
        </w:numPr>
        <w:spacing w:before="0" w:after="0" w:line="276" w:lineRule="auto"/>
        <w:jc w:val="both"/>
        <w:rPr>
          <w:sz w:val="28"/>
          <w:szCs w:val="28"/>
        </w:rPr>
      </w:pPr>
      <w:r w:rsidRPr="00A0650A">
        <w:rPr>
          <w:sz w:val="28"/>
          <w:szCs w:val="28"/>
        </w:rPr>
        <w:t>Аннулирование плана-графика</w:t>
      </w:r>
    </w:p>
    <w:p w14:paraId="46E7FAEF" w14:textId="6E06F56E" w:rsidR="005F47E6" w:rsidRPr="005F47E6" w:rsidRDefault="005F47E6" w:rsidP="00AD5D02">
      <w:pPr>
        <w:numPr>
          <w:ilvl w:val="0"/>
          <w:numId w:val="39"/>
        </w:numPr>
        <w:spacing w:before="0" w:after="0" w:line="276" w:lineRule="auto"/>
        <w:jc w:val="both"/>
        <w:rPr>
          <w:sz w:val="28"/>
          <w:szCs w:val="28"/>
        </w:rPr>
      </w:pPr>
      <w:r w:rsidRPr="005F47E6">
        <w:rPr>
          <w:sz w:val="28"/>
          <w:szCs w:val="28"/>
        </w:rPr>
        <w:t>receiveRpzRequest:</w:t>
      </w:r>
    </w:p>
    <w:p w14:paraId="4C92813C" w14:textId="77777777" w:rsidR="005F47E6" w:rsidRPr="00A0650A" w:rsidRDefault="005F47E6" w:rsidP="005F47E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2B74AF8B" w14:textId="2A7365D0" w:rsidR="005F47E6" w:rsidRPr="005F47E6" w:rsidRDefault="005F47E6" w:rsidP="00AD5D02">
      <w:pPr>
        <w:numPr>
          <w:ilvl w:val="0"/>
          <w:numId w:val="40"/>
        </w:numPr>
        <w:spacing w:before="0" w:after="0" w:line="276" w:lineRule="auto"/>
        <w:jc w:val="both"/>
        <w:rPr>
          <w:sz w:val="28"/>
          <w:szCs w:val="28"/>
        </w:rPr>
      </w:pPr>
      <w:r w:rsidRPr="005F47E6">
        <w:rPr>
          <w:sz w:val="28"/>
          <w:szCs w:val="28"/>
        </w:rPr>
        <w:t>План закупок в неструктурированной форме</w:t>
      </w:r>
      <w:r w:rsidR="003451D6" w:rsidRPr="003451D6">
        <w:rPr>
          <w:sz w:val="28"/>
          <w:szCs w:val="28"/>
        </w:rPr>
        <w:t>); внесение изменений</w:t>
      </w:r>
      <w:r w:rsidRPr="005F47E6">
        <w:rPr>
          <w:sz w:val="28"/>
          <w:szCs w:val="28"/>
        </w:rPr>
        <w:t>;</w:t>
      </w:r>
    </w:p>
    <w:p w14:paraId="7A7027AD" w14:textId="7546C3A8" w:rsidR="005F47E6" w:rsidRPr="005F47E6" w:rsidRDefault="005F47E6" w:rsidP="00AD5D02">
      <w:pPr>
        <w:numPr>
          <w:ilvl w:val="0"/>
          <w:numId w:val="40"/>
        </w:numPr>
        <w:spacing w:before="0" w:after="0" w:line="276" w:lineRule="auto"/>
        <w:jc w:val="both"/>
        <w:rPr>
          <w:sz w:val="28"/>
          <w:szCs w:val="28"/>
        </w:rPr>
      </w:pPr>
      <w:r w:rsidRPr="005F47E6">
        <w:rPr>
          <w:sz w:val="28"/>
          <w:szCs w:val="28"/>
        </w:rPr>
        <w:t>Сведения об исполнении плана закупок;</w:t>
      </w:r>
    </w:p>
    <w:p w14:paraId="36CD0C7A" w14:textId="2815A3BF" w:rsidR="005F47E6" w:rsidRPr="005F47E6" w:rsidRDefault="005F47E6" w:rsidP="00AD5D02">
      <w:pPr>
        <w:numPr>
          <w:ilvl w:val="0"/>
          <w:numId w:val="40"/>
        </w:numPr>
        <w:spacing w:before="0" w:after="0" w:line="276" w:lineRule="auto"/>
        <w:jc w:val="both"/>
        <w:rPr>
          <w:sz w:val="28"/>
          <w:szCs w:val="28"/>
        </w:rPr>
      </w:pPr>
      <w:r w:rsidRPr="005F47E6">
        <w:rPr>
          <w:sz w:val="28"/>
          <w:szCs w:val="28"/>
        </w:rPr>
        <w:t>План закупок в структурированной форме</w:t>
      </w:r>
      <w:r w:rsidR="003451D6" w:rsidRPr="003451D6">
        <w:rPr>
          <w:sz w:val="28"/>
          <w:szCs w:val="28"/>
        </w:rPr>
        <w:t>); внесение изменений</w:t>
      </w:r>
      <w:r w:rsidRPr="005F47E6">
        <w:rPr>
          <w:sz w:val="28"/>
          <w:szCs w:val="28"/>
        </w:rPr>
        <w:t>;</w:t>
      </w:r>
    </w:p>
    <w:p w14:paraId="505FC6C0" w14:textId="7FF3153F" w:rsidR="005F47E6" w:rsidRPr="005F47E6" w:rsidRDefault="005F47E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Priz</w:t>
      </w:r>
      <w:r w:rsidRPr="005F47E6">
        <w:rPr>
          <w:sz w:val="28"/>
          <w:szCs w:val="28"/>
        </w:rPr>
        <w:t>Request:</w:t>
      </w:r>
    </w:p>
    <w:p w14:paraId="05589ADB" w14:textId="77777777" w:rsidR="005F47E6" w:rsidRPr="00A0650A" w:rsidRDefault="005F47E6" w:rsidP="005F47E6">
      <w:pPr>
        <w:spacing w:before="0" w:after="0" w:line="276" w:lineRule="auto"/>
        <w:ind w:left="1287"/>
        <w:jc w:val="both"/>
        <w:rPr>
          <w:sz w:val="28"/>
          <w:szCs w:val="28"/>
        </w:rPr>
      </w:pPr>
      <w:r w:rsidRPr="00A0650A">
        <w:rPr>
          <w:sz w:val="28"/>
          <w:szCs w:val="28"/>
        </w:rPr>
        <w:lastRenderedPageBreak/>
        <w:t>В рамках метода реализован прием следующих документов</w:t>
      </w:r>
    </w:p>
    <w:p w14:paraId="5378144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Разъяснение положений документации;</w:t>
      </w:r>
    </w:p>
    <w:p w14:paraId="40AFC78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об отмене определения поставщика (подрядчика, исполнителя);</w:t>
      </w:r>
    </w:p>
    <w:p w14:paraId="3285918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Отмена извещения об отмене определения поставщика (подрядчика, исполнителя) (в части лота);</w:t>
      </w:r>
    </w:p>
    <w:p w14:paraId="492CD6F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ЭА (электронный аукцион); внесение изменений;</w:t>
      </w:r>
    </w:p>
    <w:p w14:paraId="583E886F"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об изменении даты и времени проведения электронного аукциона;</w:t>
      </w:r>
    </w:p>
    <w:p w14:paraId="7204DC9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закупки у ЕП (единственного поставщика); внесение изменений;</w:t>
      </w:r>
    </w:p>
    <w:p w14:paraId="3F8F9DF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об отмене определения поставщика (подрядчика, исполнителя) в части лота;</w:t>
      </w:r>
    </w:p>
    <w:p w14:paraId="03ACECF9"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 (открытый конкурс); внесение изменений;</w:t>
      </w:r>
    </w:p>
    <w:p w14:paraId="1C0BBBD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OK-Д (двухэтапный конкурс); внесение изменений;</w:t>
      </w:r>
    </w:p>
    <w:p w14:paraId="0930EC9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OK-ОУ (конкурс с ограниченным участием); внесение изменений;</w:t>
      </w:r>
    </w:p>
    <w:p w14:paraId="34F1F28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ПО (предварительный отбор); внесение изменений;</w:t>
      </w:r>
    </w:p>
    <w:p w14:paraId="40F2781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ЗакА (закрытый аукцион); внесение изменений;</w:t>
      </w:r>
    </w:p>
    <w:p w14:paraId="30F6E48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ЗакK (закрытый конкурс); внесение изменений;</w:t>
      </w:r>
    </w:p>
    <w:p w14:paraId="0AA9C96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ЗакK-Д (закрытый двухэтапный конкурс); внесение изменений;</w:t>
      </w:r>
    </w:p>
    <w:p w14:paraId="2EA0AE1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ЗакK-ОУ (закрытый конкурс с ограниченным участием); внесение изменений;</w:t>
      </w:r>
    </w:p>
    <w:p w14:paraId="6543863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ЗK (запрос котировок); внесение изменений;</w:t>
      </w:r>
    </w:p>
    <w:p w14:paraId="6A81C2D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Общая информация об объекте закупки и протокол рассмотрения и оценки заявок на участие в ЗК-БИ (запрос котировок без извещения); внесение изменений;</w:t>
      </w:r>
    </w:p>
    <w:p w14:paraId="0F1D063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ЗП (запроса предложений); внесение изменений;</w:t>
      </w:r>
    </w:p>
    <w:p w14:paraId="6784C186"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Внесение изменений в извещение в части лота;</w:t>
      </w:r>
    </w:p>
    <w:p w14:paraId="6B01257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об изменении организации, осуществляющей закупку;</w:t>
      </w:r>
    </w:p>
    <w:p w14:paraId="2606523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lastRenderedPageBreak/>
        <w:t>Извещение продлении срока подачи котировочных заявок;</w:t>
      </w:r>
    </w:p>
    <w:p w14:paraId="5B8DE77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 продлении срока рассмотрения и оценки заявок;</w:t>
      </w:r>
    </w:p>
    <w:p w14:paraId="6DF5C35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отмене протокола;</w:t>
      </w:r>
    </w:p>
    <w:p w14:paraId="08544EF5"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отказа от заключения контракта; внесение изменений;</w:t>
      </w:r>
    </w:p>
    <w:p w14:paraId="2565B8D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признания участника уклонившимся от заключения контракта; внесение изменений;</w:t>
      </w:r>
    </w:p>
    <w:p w14:paraId="4A70CD8C"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предварительного отбора в ПО; внесение изменений;</w:t>
      </w:r>
    </w:p>
    <w:p w14:paraId="648A4B99"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заявок участников в ОК; внесение изменений;</w:t>
      </w:r>
    </w:p>
    <w:p w14:paraId="2883215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 внесение изменений;</w:t>
      </w:r>
    </w:p>
    <w:p w14:paraId="49A2207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 внесение изменений;</w:t>
      </w:r>
    </w:p>
    <w:p w14:paraId="6BC4D26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заявок участников в ОК-ОУ; внесение изменений;</w:t>
      </w:r>
    </w:p>
    <w:p w14:paraId="78C9348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предквалификационного отбора в ОК-ОУ; внесение изменений;</w:t>
      </w:r>
    </w:p>
    <w:p w14:paraId="59F0066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ОК-ОУ; внесение изменений;</w:t>
      </w:r>
    </w:p>
    <w:p w14:paraId="6832EA5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ОК-ОУ; внесение изменений;</w:t>
      </w:r>
    </w:p>
    <w:p w14:paraId="04552A0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первоначальных заявок в ОК-Д; внесение изменений;</w:t>
      </w:r>
    </w:p>
    <w:p w14:paraId="523941C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предквалификационного отбора в ОК-Д; внесение изменений;</w:t>
      </w:r>
    </w:p>
    <w:p w14:paraId="799C5756"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первого этапа в ОК-Д; внесение изменений;</w:t>
      </w:r>
    </w:p>
    <w:p w14:paraId="7DCF705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окончательных заявок в ОК-Д; внесение изменений;</w:t>
      </w:r>
    </w:p>
    <w:p w14:paraId="1A16457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ОК-Д; внесение изменений;</w:t>
      </w:r>
    </w:p>
    <w:p w14:paraId="63741AE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ОК-Д; внесение изменений;</w:t>
      </w:r>
    </w:p>
    <w:p w14:paraId="7838277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в ЗК;</w:t>
      </w:r>
    </w:p>
    <w:p w14:paraId="1D4EF87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по результатам продления срока подачи заявок; внесение изменений;</w:t>
      </w:r>
    </w:p>
    <w:p w14:paraId="799FC1C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Общая информация об объекте закупки и структурированный протокол  рассмотрения и оценки заявок на участие в ЗК-БИ  (запрос котировок без извещения); внесение изменений;</w:t>
      </w:r>
    </w:p>
    <w:p w14:paraId="00D9DE7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lastRenderedPageBreak/>
        <w:t>Протокол выписки из протокола проведения запроса предложений в ЗП; внесение изменений;</w:t>
      </w:r>
    </w:p>
    <w:p w14:paraId="41392A2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Итоговый протокол в ЗП; внесение изменений;</w:t>
      </w:r>
    </w:p>
    <w:p w14:paraId="49137569"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проведения запроса предложений в ЗП; внесение изменений;</w:t>
      </w:r>
    </w:p>
    <w:p w14:paraId="15DD0D3E" w14:textId="6C4011B4"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Oz</w:t>
      </w:r>
      <w:r w:rsidRPr="005F47E6">
        <w:rPr>
          <w:sz w:val="28"/>
          <w:szCs w:val="28"/>
        </w:rPr>
        <w:t>Request:</w:t>
      </w:r>
    </w:p>
    <w:p w14:paraId="5C51B008" w14:textId="77777777" w:rsidR="003451D6" w:rsidRPr="00A0650A"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5BABC52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об исполнении контракта (результатах отдельного этапа исполнения контракта);</w:t>
      </w:r>
    </w:p>
    <w:p w14:paraId="67B7EED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об исполнении контракта (результатах отдельного этапа исполнения контракта);</w:t>
      </w:r>
    </w:p>
    <w:p w14:paraId="1651ACD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об объеме закупок у СМП (субъектов малого предпринимательства), СОНО (социально ориентированных некоммерческих организаций);</w:t>
      </w:r>
    </w:p>
    <w:p w14:paraId="56611ABC"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p>
    <w:p w14:paraId="664B7B95"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с обоснованием закупки у единственного поставщика (подрядчика, исполнителя);</w:t>
      </w:r>
    </w:p>
    <w:p w14:paraId="78D0E26F"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с обоснованием закупки у единственного поставщика (подрядчика, исполнителя);</w:t>
      </w:r>
    </w:p>
    <w:p w14:paraId="008BBE54"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по мониторингу реализации крупных проектов с государственным участием;</w:t>
      </w:r>
    </w:p>
    <w:p w14:paraId="0C1155B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по мониторингу реализации крупных проектов с государственным участием;</w:t>
      </w:r>
    </w:p>
    <w:p w14:paraId="5564EF2D" w14:textId="68761059"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Ookz</w:t>
      </w:r>
      <w:r w:rsidRPr="005F47E6">
        <w:rPr>
          <w:sz w:val="28"/>
          <w:szCs w:val="28"/>
        </w:rPr>
        <w:t>Request:</w:t>
      </w:r>
    </w:p>
    <w:p w14:paraId="1C387BC0" w14:textId="15106B21"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282D105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обязательном общественном обсуждения крупной закупки;</w:t>
      </w:r>
    </w:p>
    <w:p w14:paraId="63D90F0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Ответ на комментарий обязательного общественного обсуждения крупной закупки;</w:t>
      </w:r>
    </w:p>
    <w:p w14:paraId="1921900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первого/второго этапа обязательного общественного обсуждения крупной закупки;</w:t>
      </w:r>
    </w:p>
    <w:p w14:paraId="60581A2E" w14:textId="6487A6A1"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Rdi</w:t>
      </w:r>
      <w:r w:rsidRPr="005F47E6">
        <w:rPr>
          <w:sz w:val="28"/>
          <w:szCs w:val="28"/>
        </w:rPr>
        <w:t>Request:</w:t>
      </w:r>
    </w:p>
    <w:p w14:paraId="2EF1484E"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F9DCC9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Дополнительная информация о закупках, контрактах;</w:t>
      </w:r>
    </w:p>
    <w:p w14:paraId="13BED304"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дополнительной информации о закупках, контрактах;</w:t>
      </w:r>
    </w:p>
    <w:p w14:paraId="4E48A57A" w14:textId="6E082105" w:rsidR="003451D6" w:rsidRPr="005F47E6" w:rsidRDefault="003451D6" w:rsidP="00AD5D02">
      <w:pPr>
        <w:numPr>
          <w:ilvl w:val="0"/>
          <w:numId w:val="39"/>
        </w:numPr>
        <w:spacing w:before="0" w:after="0" w:line="276" w:lineRule="auto"/>
        <w:jc w:val="both"/>
        <w:rPr>
          <w:sz w:val="28"/>
          <w:szCs w:val="28"/>
        </w:rPr>
      </w:pPr>
      <w:r w:rsidRPr="005F47E6">
        <w:rPr>
          <w:sz w:val="28"/>
          <w:szCs w:val="28"/>
        </w:rPr>
        <w:lastRenderedPageBreak/>
        <w:t>receive</w:t>
      </w:r>
      <w:r>
        <w:rPr>
          <w:sz w:val="28"/>
          <w:szCs w:val="28"/>
          <w:lang w:val="en-US"/>
        </w:rPr>
        <w:t>Zc</w:t>
      </w:r>
      <w:r w:rsidRPr="005F47E6">
        <w:rPr>
          <w:sz w:val="28"/>
          <w:szCs w:val="28"/>
        </w:rPr>
        <w:t>Request:</w:t>
      </w:r>
    </w:p>
    <w:p w14:paraId="54012404"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0D091A0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Версия запроса цен товаров, работ, услуг;</w:t>
      </w:r>
    </w:p>
    <w:p w14:paraId="3137627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Отмена запроса цен товаров, работ, услуг.</w:t>
      </w:r>
    </w:p>
    <w:p w14:paraId="5508AED5" w14:textId="15D5C76A"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Rpp</w:t>
      </w:r>
      <w:r w:rsidRPr="005F47E6">
        <w:rPr>
          <w:sz w:val="28"/>
          <w:szCs w:val="28"/>
        </w:rPr>
        <w:t>Request:</w:t>
      </w:r>
    </w:p>
    <w:p w14:paraId="49280795"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92AD13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План мероприятий;</w:t>
      </w:r>
    </w:p>
    <w:p w14:paraId="2D464D1F" w14:textId="70C9AE19"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Rvp</w:t>
      </w:r>
      <w:r w:rsidRPr="005F47E6">
        <w:rPr>
          <w:sz w:val="28"/>
          <w:szCs w:val="28"/>
        </w:rPr>
        <w:t>Request:</w:t>
      </w:r>
    </w:p>
    <w:p w14:paraId="7D095E3F"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5D87C12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по внеплановому контрольному мероприятию;</w:t>
      </w:r>
    </w:p>
    <w:p w14:paraId="3C09D08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отмене проведения внепланового контрольного мероприятия.</w:t>
      </w:r>
    </w:p>
    <w:p w14:paraId="2F7BF828" w14:textId="52B2035A"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Rrk</w:t>
      </w:r>
      <w:r w:rsidRPr="005F47E6">
        <w:rPr>
          <w:sz w:val="28"/>
          <w:szCs w:val="28"/>
        </w:rPr>
        <w:t>Request:</w:t>
      </w:r>
    </w:p>
    <w:p w14:paraId="41EBD7F2"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6A1856E" w14:textId="77777777" w:rsidR="00DA69F5" w:rsidRPr="00DA69F5" w:rsidRDefault="00DA69F5" w:rsidP="00AD5D02">
      <w:pPr>
        <w:numPr>
          <w:ilvl w:val="0"/>
          <w:numId w:val="40"/>
        </w:numPr>
        <w:spacing w:before="0" w:after="0" w:line="276" w:lineRule="auto"/>
        <w:jc w:val="both"/>
        <w:rPr>
          <w:sz w:val="28"/>
          <w:szCs w:val="28"/>
        </w:rPr>
      </w:pPr>
      <w:r w:rsidRPr="00DA69F5">
        <w:rPr>
          <w:sz w:val="28"/>
          <w:szCs w:val="28"/>
        </w:rPr>
        <w:t>Результат контроля;</w:t>
      </w:r>
    </w:p>
    <w:p w14:paraId="6D889B69" w14:textId="77777777" w:rsidR="00DA69F5" w:rsidRPr="00DA69F5" w:rsidRDefault="00DA69F5" w:rsidP="00AD5D02">
      <w:pPr>
        <w:numPr>
          <w:ilvl w:val="0"/>
          <w:numId w:val="40"/>
        </w:numPr>
        <w:spacing w:before="0" w:after="0" w:line="276" w:lineRule="auto"/>
        <w:jc w:val="both"/>
        <w:rPr>
          <w:sz w:val="28"/>
          <w:szCs w:val="28"/>
        </w:rPr>
      </w:pPr>
      <w:r w:rsidRPr="00DA69F5">
        <w:rPr>
          <w:sz w:val="28"/>
          <w:szCs w:val="28"/>
        </w:rPr>
        <w:t>Информация об отмене результата контроля;</w:t>
      </w:r>
    </w:p>
    <w:p w14:paraId="0EFB3304" w14:textId="76D53214" w:rsidR="00DA69F5" w:rsidRPr="005F47E6" w:rsidRDefault="00DA69F5"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Rra</w:t>
      </w:r>
      <w:r w:rsidRPr="005F47E6">
        <w:rPr>
          <w:sz w:val="28"/>
          <w:szCs w:val="28"/>
        </w:rPr>
        <w:t>Request:</w:t>
      </w:r>
    </w:p>
    <w:p w14:paraId="55E0CAC9"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E3F72FC" w14:textId="77777777" w:rsidR="00DA69F5" w:rsidRPr="00DA69F5" w:rsidRDefault="00DA69F5" w:rsidP="00AD5D02">
      <w:pPr>
        <w:numPr>
          <w:ilvl w:val="0"/>
          <w:numId w:val="40"/>
        </w:numPr>
        <w:spacing w:before="0" w:after="0" w:line="276" w:lineRule="auto"/>
        <w:jc w:val="both"/>
        <w:rPr>
          <w:sz w:val="28"/>
          <w:szCs w:val="28"/>
        </w:rPr>
      </w:pPr>
      <w:r w:rsidRPr="00DA69F5">
        <w:rPr>
          <w:sz w:val="28"/>
          <w:szCs w:val="28"/>
        </w:rPr>
        <w:t>Обобщенная информация о результатах деятельности органа аудита в сфере закупок;</w:t>
      </w:r>
    </w:p>
    <w:p w14:paraId="16568542" w14:textId="67F6244C" w:rsidR="00DA69F5" w:rsidRPr="005F47E6" w:rsidRDefault="00DA69F5"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Rg</w:t>
      </w:r>
      <w:r w:rsidRPr="005F47E6">
        <w:rPr>
          <w:sz w:val="28"/>
          <w:szCs w:val="28"/>
        </w:rPr>
        <w:t>Request:</w:t>
      </w:r>
    </w:p>
    <w:p w14:paraId="1042F99D"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AAFE841" w14:textId="77777777" w:rsidR="00F21750" w:rsidRDefault="00DA69F5" w:rsidP="00AD5D02">
      <w:pPr>
        <w:numPr>
          <w:ilvl w:val="0"/>
          <w:numId w:val="40"/>
        </w:numPr>
        <w:spacing w:before="0" w:after="0" w:line="276" w:lineRule="auto"/>
        <w:jc w:val="both"/>
        <w:rPr>
          <w:ins w:id="125" w:author="Автор"/>
          <w:sz w:val="28"/>
          <w:szCs w:val="28"/>
        </w:rPr>
      </w:pPr>
      <w:del w:id="126" w:author="Автор">
        <w:r w:rsidRPr="00DA69F5" w:rsidDel="00F21750">
          <w:rPr>
            <w:sz w:val="28"/>
            <w:szCs w:val="28"/>
          </w:rPr>
          <w:delText xml:space="preserve">нформации </w:delText>
        </w:r>
      </w:del>
      <w:ins w:id="127" w:author="Автор">
        <w:r w:rsidR="00F21750">
          <w:rPr>
            <w:sz w:val="28"/>
            <w:szCs w:val="28"/>
          </w:rPr>
          <w:t>И</w:t>
        </w:r>
        <w:r w:rsidR="00F21750" w:rsidRPr="00DA69F5">
          <w:rPr>
            <w:sz w:val="28"/>
            <w:szCs w:val="28"/>
          </w:rPr>
          <w:t>нформаци</w:t>
        </w:r>
        <w:r w:rsidR="00F21750">
          <w:rPr>
            <w:sz w:val="28"/>
            <w:szCs w:val="28"/>
          </w:rPr>
          <w:t>я</w:t>
        </w:r>
        <w:r w:rsidR="00F21750" w:rsidRPr="00DA69F5">
          <w:rPr>
            <w:sz w:val="28"/>
            <w:szCs w:val="28"/>
          </w:rPr>
          <w:t xml:space="preserve"> </w:t>
        </w:r>
      </w:ins>
      <w:r w:rsidRPr="00DA69F5">
        <w:rPr>
          <w:sz w:val="28"/>
          <w:szCs w:val="28"/>
        </w:rPr>
        <w:t>о жалобе</w:t>
      </w:r>
      <w:ins w:id="128" w:author="Автор">
        <w:r w:rsidR="00F21750">
          <w:rPr>
            <w:sz w:val="28"/>
            <w:szCs w:val="28"/>
          </w:rPr>
          <w:t>;</w:t>
        </w:r>
      </w:ins>
    </w:p>
    <w:p w14:paraId="445431F8" w14:textId="05602ED2" w:rsidR="00DA69F5" w:rsidRDefault="00DA69F5" w:rsidP="00F21750">
      <w:pPr>
        <w:numPr>
          <w:ilvl w:val="0"/>
          <w:numId w:val="40"/>
        </w:numPr>
        <w:spacing w:before="0" w:after="0" w:line="276" w:lineRule="auto"/>
        <w:jc w:val="both"/>
        <w:rPr>
          <w:ins w:id="129" w:author="Автор"/>
          <w:sz w:val="28"/>
          <w:szCs w:val="28"/>
        </w:rPr>
      </w:pPr>
      <w:del w:id="130" w:author="Автор">
        <w:r w:rsidRPr="00DA69F5" w:rsidDel="00F21750">
          <w:rPr>
            <w:sz w:val="28"/>
            <w:szCs w:val="28"/>
          </w:rPr>
          <w:delText>.</w:delText>
        </w:r>
      </w:del>
      <w:ins w:id="131" w:author="Автор">
        <w:r w:rsidR="00F21750" w:rsidRPr="00F21750">
          <w:t xml:space="preserve"> </w:t>
        </w:r>
        <w:r w:rsidR="00F21750" w:rsidRPr="00F21750">
          <w:rPr>
            <w:sz w:val="28"/>
            <w:szCs w:val="28"/>
          </w:rPr>
          <w:t>Информация об отзыве жалобы</w:t>
        </w:r>
        <w:r w:rsidR="00F21750">
          <w:rPr>
            <w:sz w:val="28"/>
            <w:szCs w:val="28"/>
          </w:rPr>
          <w:t>;</w:t>
        </w:r>
      </w:ins>
    </w:p>
    <w:p w14:paraId="29538D4B" w14:textId="05EE36EB" w:rsidR="00F21750" w:rsidRDefault="00F21750" w:rsidP="00F21750">
      <w:pPr>
        <w:numPr>
          <w:ilvl w:val="0"/>
          <w:numId w:val="40"/>
        </w:numPr>
        <w:spacing w:before="0" w:after="0" w:line="276" w:lineRule="auto"/>
        <w:jc w:val="both"/>
        <w:rPr>
          <w:ins w:id="132" w:author="Автор"/>
          <w:sz w:val="28"/>
          <w:szCs w:val="28"/>
        </w:rPr>
      </w:pPr>
      <w:ins w:id="133" w:author="Автор">
        <w:r w:rsidRPr="00F21750">
          <w:rPr>
            <w:sz w:val="28"/>
            <w:szCs w:val="28"/>
          </w:rPr>
          <w:t>Информация по групповой жалобе</w:t>
        </w:r>
        <w:r>
          <w:rPr>
            <w:sz w:val="28"/>
            <w:szCs w:val="28"/>
          </w:rPr>
          <w:t>;</w:t>
        </w:r>
      </w:ins>
    </w:p>
    <w:p w14:paraId="62F902D3" w14:textId="5AA0444C" w:rsidR="00F21750" w:rsidRDefault="00F21750" w:rsidP="00F21750">
      <w:pPr>
        <w:numPr>
          <w:ilvl w:val="0"/>
          <w:numId w:val="40"/>
        </w:numPr>
        <w:spacing w:before="0" w:after="0" w:line="276" w:lineRule="auto"/>
        <w:jc w:val="both"/>
        <w:rPr>
          <w:ins w:id="134" w:author="Автор"/>
          <w:sz w:val="28"/>
          <w:szCs w:val="28"/>
        </w:rPr>
      </w:pPr>
      <w:ins w:id="135" w:author="Автор">
        <w:r w:rsidRPr="00F21750">
          <w:rPr>
            <w:sz w:val="28"/>
            <w:szCs w:val="28"/>
          </w:rPr>
          <w:t>Информация по жалобе, поданной в электронном виде</w:t>
        </w:r>
        <w:r>
          <w:rPr>
            <w:sz w:val="28"/>
            <w:szCs w:val="28"/>
          </w:rPr>
          <w:t>.</w:t>
        </w:r>
      </w:ins>
    </w:p>
    <w:p w14:paraId="5168FF62" w14:textId="5C9C1241" w:rsidR="00F21750" w:rsidRPr="005F47E6" w:rsidRDefault="00F21750" w:rsidP="00F21750">
      <w:pPr>
        <w:numPr>
          <w:ilvl w:val="0"/>
          <w:numId w:val="39"/>
        </w:numPr>
        <w:spacing w:before="0" w:after="0" w:line="276" w:lineRule="auto"/>
        <w:jc w:val="both"/>
        <w:rPr>
          <w:ins w:id="136" w:author="Автор"/>
          <w:sz w:val="28"/>
          <w:szCs w:val="28"/>
        </w:rPr>
      </w:pPr>
      <w:ins w:id="137" w:author="Автор">
        <w:r w:rsidRPr="005F47E6">
          <w:rPr>
            <w:sz w:val="28"/>
            <w:szCs w:val="28"/>
          </w:rPr>
          <w:t>receive</w:t>
        </w:r>
        <w:r>
          <w:rPr>
            <w:sz w:val="28"/>
            <w:szCs w:val="28"/>
            <w:lang w:val="en-US"/>
          </w:rPr>
          <w:t>Rrk</w:t>
        </w:r>
        <w:r w:rsidRPr="005F47E6">
          <w:rPr>
            <w:sz w:val="28"/>
            <w:szCs w:val="28"/>
          </w:rPr>
          <w:t>Request:</w:t>
        </w:r>
      </w:ins>
    </w:p>
    <w:p w14:paraId="441A4265" w14:textId="77777777" w:rsidR="00F21750" w:rsidRPr="003451D6" w:rsidRDefault="00F21750" w:rsidP="00F21750">
      <w:pPr>
        <w:spacing w:before="0" w:after="0" w:line="276" w:lineRule="auto"/>
        <w:ind w:left="1287"/>
        <w:jc w:val="both"/>
        <w:rPr>
          <w:ins w:id="138" w:author="Автор"/>
          <w:sz w:val="28"/>
          <w:szCs w:val="28"/>
        </w:rPr>
      </w:pPr>
      <w:ins w:id="139" w:author="Автор">
        <w:r w:rsidRPr="00A0650A">
          <w:rPr>
            <w:sz w:val="28"/>
            <w:szCs w:val="28"/>
          </w:rPr>
          <w:t>В рамках метода реализован прием следующих документов</w:t>
        </w:r>
        <w:r w:rsidRPr="003451D6">
          <w:rPr>
            <w:sz w:val="28"/>
            <w:szCs w:val="28"/>
          </w:rPr>
          <w:t>:</w:t>
        </w:r>
      </w:ins>
    </w:p>
    <w:p w14:paraId="3E71F6D5" w14:textId="17DE9851" w:rsidR="00F21750" w:rsidRDefault="00F21750" w:rsidP="00F21750">
      <w:pPr>
        <w:numPr>
          <w:ilvl w:val="0"/>
          <w:numId w:val="40"/>
        </w:numPr>
        <w:spacing w:before="0" w:after="0" w:line="276" w:lineRule="auto"/>
        <w:jc w:val="both"/>
        <w:rPr>
          <w:ins w:id="140" w:author="Автор"/>
          <w:sz w:val="28"/>
          <w:szCs w:val="28"/>
        </w:rPr>
      </w:pPr>
      <w:ins w:id="141" w:author="Автор">
        <w:r w:rsidRPr="00F21750">
          <w:rPr>
            <w:sz w:val="28"/>
            <w:szCs w:val="28"/>
          </w:rPr>
          <w:t>Результат контроля</w:t>
        </w:r>
        <w:r>
          <w:rPr>
            <w:sz w:val="28"/>
            <w:szCs w:val="28"/>
          </w:rPr>
          <w:t>;</w:t>
        </w:r>
      </w:ins>
    </w:p>
    <w:p w14:paraId="35171090" w14:textId="57B7D997" w:rsidR="00F21750" w:rsidRDefault="00F21750" w:rsidP="00F21750">
      <w:pPr>
        <w:numPr>
          <w:ilvl w:val="0"/>
          <w:numId w:val="40"/>
        </w:numPr>
        <w:spacing w:before="0" w:after="0" w:line="276" w:lineRule="auto"/>
        <w:jc w:val="both"/>
        <w:rPr>
          <w:ins w:id="142" w:author="Автор"/>
          <w:sz w:val="28"/>
          <w:szCs w:val="28"/>
        </w:rPr>
      </w:pPr>
      <w:ins w:id="143" w:author="Автор">
        <w:r w:rsidRPr="00F21750">
          <w:rPr>
            <w:sz w:val="28"/>
            <w:szCs w:val="28"/>
          </w:rPr>
          <w:t>Информация об отмене результата контроля</w:t>
        </w:r>
        <w:r>
          <w:rPr>
            <w:sz w:val="28"/>
            <w:szCs w:val="28"/>
          </w:rPr>
          <w:t>.</w:t>
        </w:r>
      </w:ins>
    </w:p>
    <w:p w14:paraId="30266C05" w14:textId="5AB29391" w:rsidR="00F21750" w:rsidRPr="005F47E6" w:rsidRDefault="00F21750" w:rsidP="00F21750">
      <w:pPr>
        <w:numPr>
          <w:ilvl w:val="0"/>
          <w:numId w:val="39"/>
        </w:numPr>
        <w:spacing w:before="0" w:after="0" w:line="276" w:lineRule="auto"/>
        <w:jc w:val="both"/>
        <w:rPr>
          <w:ins w:id="144" w:author="Автор"/>
          <w:sz w:val="28"/>
          <w:szCs w:val="28"/>
        </w:rPr>
      </w:pPr>
      <w:ins w:id="145" w:author="Автор">
        <w:r w:rsidRPr="005F47E6">
          <w:rPr>
            <w:sz w:val="28"/>
            <w:szCs w:val="28"/>
          </w:rPr>
          <w:t>receive</w:t>
        </w:r>
        <w:r>
          <w:rPr>
            <w:sz w:val="28"/>
            <w:szCs w:val="28"/>
            <w:lang w:val="en-US"/>
          </w:rPr>
          <w:t>Rpp</w:t>
        </w:r>
        <w:r w:rsidRPr="005F47E6">
          <w:rPr>
            <w:sz w:val="28"/>
            <w:szCs w:val="28"/>
          </w:rPr>
          <w:t>Request:</w:t>
        </w:r>
      </w:ins>
    </w:p>
    <w:p w14:paraId="4D0ACA91" w14:textId="77777777" w:rsidR="00F21750" w:rsidRPr="003451D6" w:rsidRDefault="00F21750" w:rsidP="00F21750">
      <w:pPr>
        <w:spacing w:before="0" w:after="0" w:line="276" w:lineRule="auto"/>
        <w:ind w:left="1287"/>
        <w:jc w:val="both"/>
        <w:rPr>
          <w:ins w:id="146" w:author="Автор"/>
          <w:sz w:val="28"/>
          <w:szCs w:val="28"/>
        </w:rPr>
      </w:pPr>
      <w:ins w:id="147" w:author="Автор">
        <w:r w:rsidRPr="00A0650A">
          <w:rPr>
            <w:sz w:val="28"/>
            <w:szCs w:val="28"/>
          </w:rPr>
          <w:t>В рамках метода реализован прием следующих документов</w:t>
        </w:r>
        <w:r w:rsidRPr="003451D6">
          <w:rPr>
            <w:sz w:val="28"/>
            <w:szCs w:val="28"/>
          </w:rPr>
          <w:t>:</w:t>
        </w:r>
      </w:ins>
    </w:p>
    <w:p w14:paraId="3209F2D8" w14:textId="522E49B4" w:rsidR="00F21750" w:rsidRDefault="00F21750" w:rsidP="00F21750">
      <w:pPr>
        <w:numPr>
          <w:ilvl w:val="0"/>
          <w:numId w:val="40"/>
        </w:numPr>
        <w:spacing w:before="0" w:after="0" w:line="276" w:lineRule="auto"/>
        <w:jc w:val="both"/>
        <w:rPr>
          <w:ins w:id="148" w:author="Автор"/>
          <w:sz w:val="28"/>
          <w:szCs w:val="28"/>
        </w:rPr>
      </w:pPr>
      <w:ins w:id="149" w:author="Автор">
        <w:r>
          <w:rPr>
            <w:sz w:val="28"/>
            <w:szCs w:val="28"/>
          </w:rPr>
          <w:t>План проверок;</w:t>
        </w:r>
      </w:ins>
    </w:p>
    <w:p w14:paraId="44E90F85" w14:textId="5A4A39E5" w:rsidR="00F21750" w:rsidRPr="005F47E6" w:rsidRDefault="00F21750" w:rsidP="00F21750">
      <w:pPr>
        <w:numPr>
          <w:ilvl w:val="0"/>
          <w:numId w:val="39"/>
        </w:numPr>
        <w:spacing w:before="0" w:after="0" w:line="276" w:lineRule="auto"/>
        <w:jc w:val="both"/>
        <w:rPr>
          <w:ins w:id="150" w:author="Автор"/>
          <w:sz w:val="28"/>
          <w:szCs w:val="28"/>
        </w:rPr>
      </w:pPr>
      <w:ins w:id="151" w:author="Автор">
        <w:r w:rsidRPr="00F21750">
          <w:rPr>
            <w:sz w:val="28"/>
            <w:szCs w:val="28"/>
          </w:rPr>
          <w:t>receiveRvpRequestType</w:t>
        </w:r>
        <w:r w:rsidRPr="005F47E6">
          <w:rPr>
            <w:sz w:val="28"/>
            <w:szCs w:val="28"/>
          </w:rPr>
          <w:t>:</w:t>
        </w:r>
      </w:ins>
    </w:p>
    <w:p w14:paraId="3C05408D" w14:textId="77777777" w:rsidR="00F21750" w:rsidRPr="003451D6" w:rsidRDefault="00F21750" w:rsidP="00F21750">
      <w:pPr>
        <w:spacing w:before="0" w:after="0" w:line="276" w:lineRule="auto"/>
        <w:ind w:left="1287"/>
        <w:jc w:val="both"/>
        <w:rPr>
          <w:ins w:id="152" w:author="Автор"/>
          <w:sz w:val="28"/>
          <w:szCs w:val="28"/>
        </w:rPr>
      </w:pPr>
      <w:ins w:id="153" w:author="Автор">
        <w:r w:rsidRPr="00A0650A">
          <w:rPr>
            <w:sz w:val="28"/>
            <w:szCs w:val="28"/>
          </w:rPr>
          <w:t>В рамках метода реализован прием следующих документов</w:t>
        </w:r>
        <w:r w:rsidRPr="003451D6">
          <w:rPr>
            <w:sz w:val="28"/>
            <w:szCs w:val="28"/>
          </w:rPr>
          <w:t>:</w:t>
        </w:r>
      </w:ins>
    </w:p>
    <w:p w14:paraId="308A35E5" w14:textId="452C82BA" w:rsidR="00F21750" w:rsidRDefault="00F21750" w:rsidP="00F21750">
      <w:pPr>
        <w:numPr>
          <w:ilvl w:val="0"/>
          <w:numId w:val="40"/>
        </w:numPr>
        <w:spacing w:before="0" w:after="0" w:line="276" w:lineRule="auto"/>
        <w:jc w:val="both"/>
        <w:rPr>
          <w:ins w:id="154" w:author="Автор"/>
          <w:sz w:val="28"/>
          <w:szCs w:val="28"/>
        </w:rPr>
      </w:pPr>
      <w:ins w:id="155" w:author="Автор">
        <w:r w:rsidRPr="00F21750">
          <w:rPr>
            <w:sz w:val="28"/>
            <w:szCs w:val="28"/>
          </w:rPr>
          <w:t>Внеплановая проверка</w:t>
        </w:r>
        <w:r>
          <w:rPr>
            <w:sz w:val="28"/>
            <w:szCs w:val="28"/>
          </w:rPr>
          <w:t>;</w:t>
        </w:r>
      </w:ins>
    </w:p>
    <w:p w14:paraId="41424F68" w14:textId="484A7126" w:rsidR="00F21750" w:rsidRDefault="00F21750" w:rsidP="00F21750">
      <w:pPr>
        <w:numPr>
          <w:ilvl w:val="0"/>
          <w:numId w:val="40"/>
        </w:numPr>
        <w:spacing w:before="0" w:after="0" w:line="276" w:lineRule="auto"/>
        <w:jc w:val="both"/>
        <w:rPr>
          <w:ins w:id="156" w:author="Автор"/>
          <w:sz w:val="28"/>
          <w:szCs w:val="28"/>
        </w:rPr>
      </w:pPr>
      <w:ins w:id="157" w:author="Автор">
        <w:r w:rsidRPr="00F21750">
          <w:rPr>
            <w:sz w:val="28"/>
            <w:szCs w:val="28"/>
          </w:rPr>
          <w:t>Информация об отмене проведения внеплановой проверки</w:t>
        </w:r>
        <w:r>
          <w:rPr>
            <w:sz w:val="28"/>
            <w:szCs w:val="28"/>
          </w:rPr>
          <w:t>.</w:t>
        </w:r>
      </w:ins>
    </w:p>
    <w:p w14:paraId="2025865C" w14:textId="6512A934" w:rsidR="00F21750" w:rsidRPr="00DA69F5" w:rsidDel="00F21750" w:rsidRDefault="00F21750" w:rsidP="00F21750">
      <w:pPr>
        <w:spacing w:before="0" w:after="0" w:line="276" w:lineRule="auto"/>
        <w:jc w:val="both"/>
        <w:rPr>
          <w:del w:id="158" w:author="Автор"/>
          <w:sz w:val="28"/>
          <w:szCs w:val="28"/>
        </w:rPr>
      </w:pPr>
    </w:p>
    <w:p w14:paraId="722C9B7B" w14:textId="469166EA" w:rsidR="00DA69F5" w:rsidRPr="005F47E6" w:rsidRDefault="00DA69F5" w:rsidP="00AD5D02">
      <w:pPr>
        <w:numPr>
          <w:ilvl w:val="0"/>
          <w:numId w:val="39"/>
        </w:numPr>
        <w:spacing w:before="0" w:after="0" w:line="276" w:lineRule="auto"/>
        <w:jc w:val="both"/>
        <w:rPr>
          <w:sz w:val="28"/>
          <w:szCs w:val="28"/>
        </w:rPr>
      </w:pPr>
      <w:r w:rsidRPr="00DA69F5">
        <w:rPr>
          <w:sz w:val="28"/>
          <w:szCs w:val="28"/>
        </w:rPr>
        <w:t>getProcessingResultRequest</w:t>
      </w:r>
      <w:r w:rsidRPr="005F47E6">
        <w:rPr>
          <w:sz w:val="28"/>
          <w:szCs w:val="28"/>
        </w:rPr>
        <w:t>:</w:t>
      </w:r>
    </w:p>
    <w:p w14:paraId="34559F8A"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59604DC" w14:textId="1BB95EA2" w:rsidR="00DA69F5" w:rsidRPr="00DA69F5" w:rsidRDefault="00DA69F5" w:rsidP="00AD5D02">
      <w:pPr>
        <w:numPr>
          <w:ilvl w:val="0"/>
          <w:numId w:val="40"/>
        </w:numPr>
        <w:spacing w:before="0" w:after="0" w:line="276" w:lineRule="auto"/>
        <w:jc w:val="both"/>
        <w:rPr>
          <w:sz w:val="28"/>
          <w:szCs w:val="28"/>
        </w:rPr>
      </w:pPr>
      <w:r w:rsidRPr="00DA69F5">
        <w:rPr>
          <w:sz w:val="28"/>
          <w:szCs w:val="28"/>
        </w:rPr>
        <w:t>Уведомление о результатах обработки информационного пакета</w:t>
      </w:r>
      <w:r w:rsidR="00C17B01">
        <w:rPr>
          <w:sz w:val="28"/>
          <w:szCs w:val="28"/>
        </w:rPr>
        <w:t>.</w:t>
      </w:r>
    </w:p>
    <w:p w14:paraId="54162F97" w14:textId="77777777" w:rsidR="00DA69F5" w:rsidRDefault="00DA69F5" w:rsidP="00BE053A">
      <w:pPr>
        <w:pStyle w:val="BulletList"/>
        <w:numPr>
          <w:ilvl w:val="0"/>
          <w:numId w:val="0"/>
        </w:numPr>
        <w:ind w:left="1210" w:hanging="360"/>
      </w:pPr>
    </w:p>
    <w:p w14:paraId="4D57254D" w14:textId="1351080A" w:rsidR="00D267F9" w:rsidRPr="00084035" w:rsidRDefault="00D267F9" w:rsidP="00D267F9">
      <w:pPr>
        <w:pStyle w:val="20"/>
      </w:pPr>
      <w:bookmarkStart w:id="159" w:name="_Toc442981986"/>
      <w:r>
        <w:t>Сервис предоставления по запросу документов</w:t>
      </w:r>
      <w:r w:rsidR="005F754A">
        <w:t>, размещенных</w:t>
      </w:r>
      <w:r>
        <w:t xml:space="preserve"> в ЕИС</w:t>
      </w:r>
      <w:r w:rsidR="005F754A">
        <w:t>,</w:t>
      </w:r>
      <w:r>
        <w:t xml:space="preserve"> с использованием </w:t>
      </w:r>
      <w:r>
        <w:rPr>
          <w:lang w:val="en-US"/>
        </w:rPr>
        <w:t>Web</w:t>
      </w:r>
      <w:r>
        <w:t>-сервисов</w:t>
      </w:r>
      <w:bookmarkEnd w:id="159"/>
    </w:p>
    <w:p w14:paraId="03C23FDE" w14:textId="77777777" w:rsidR="00DB777B" w:rsidRDefault="00DB777B" w:rsidP="00BE053A">
      <w:pPr>
        <w:pStyle w:val="BulletList"/>
        <w:numPr>
          <w:ilvl w:val="0"/>
          <w:numId w:val="0"/>
        </w:numPr>
        <w:ind w:left="1210" w:hanging="360"/>
      </w:pPr>
    </w:p>
    <w:p w14:paraId="6823EECD" w14:textId="322D1F19" w:rsidR="00D267F9" w:rsidRDefault="00D267F9" w:rsidP="00D267F9">
      <w:pPr>
        <w:spacing w:after="0"/>
        <w:ind w:firstLine="567"/>
        <w:jc w:val="both"/>
        <w:rPr>
          <w:sz w:val="28"/>
        </w:rPr>
      </w:pPr>
      <w:r>
        <w:rPr>
          <w:sz w:val="28"/>
        </w:rPr>
        <w:t>Сервис предо</w:t>
      </w:r>
      <w:r w:rsidR="005F754A">
        <w:rPr>
          <w:sz w:val="28"/>
        </w:rPr>
        <w:t>ставления по запросу документов,</w:t>
      </w:r>
      <w:r>
        <w:rPr>
          <w:sz w:val="28"/>
        </w:rPr>
        <w:t xml:space="preserve"> размещенных в ЕИС</w:t>
      </w:r>
      <w:r w:rsidR="005F754A">
        <w:rPr>
          <w:sz w:val="28"/>
        </w:rPr>
        <w:t>,</w:t>
      </w:r>
      <w:r>
        <w:rPr>
          <w:sz w:val="28"/>
        </w:rPr>
        <w:t xml:space="preserve"> реализу</w:t>
      </w:r>
      <w:r w:rsidR="005F754A">
        <w:rPr>
          <w:sz w:val="28"/>
        </w:rPr>
        <w:t>е</w:t>
      </w:r>
      <w:r>
        <w:rPr>
          <w:sz w:val="28"/>
        </w:rPr>
        <w:t xml:space="preserve">тся поверх протокола </w:t>
      </w:r>
      <w:r>
        <w:rPr>
          <w:sz w:val="28"/>
          <w:lang w:val="en-US"/>
        </w:rPr>
        <w:t>HTTPS</w:t>
      </w:r>
      <w:r w:rsidRPr="00543EA1">
        <w:rPr>
          <w:sz w:val="28"/>
        </w:rPr>
        <w:t xml:space="preserve">. </w:t>
      </w:r>
      <w:r>
        <w:rPr>
          <w:sz w:val="28"/>
        </w:rPr>
        <w:t>В рамках данного протокола п</w:t>
      </w:r>
      <w:r w:rsidRPr="00322D9B">
        <w:rPr>
          <w:sz w:val="28"/>
        </w:rPr>
        <w:t xml:space="preserve">ередача информации осуществляется по защищенным телекоммуникационным каналам связи. </w:t>
      </w:r>
      <w:r>
        <w:rPr>
          <w:sz w:val="28"/>
        </w:rPr>
        <w:t>Для защиты канала и</w:t>
      </w:r>
      <w:r w:rsidRPr="00322D9B">
        <w:rPr>
          <w:sz w:val="28"/>
        </w:rPr>
        <w:t>спользуется криптографический протокол TLS</w:t>
      </w:r>
      <w:r>
        <w:rPr>
          <w:sz w:val="28"/>
        </w:rPr>
        <w:t xml:space="preserve"> с двусторонней аутентификацией по сертификату.</w:t>
      </w:r>
    </w:p>
    <w:p w14:paraId="458D0D2F" w14:textId="77777777" w:rsidR="00D267F9" w:rsidRDefault="00D267F9" w:rsidP="00D267F9">
      <w:pPr>
        <w:spacing w:after="0"/>
        <w:ind w:firstLine="567"/>
        <w:jc w:val="both"/>
        <w:rPr>
          <w:sz w:val="28"/>
          <w:szCs w:val="28"/>
        </w:rPr>
      </w:pPr>
      <w:r>
        <w:rPr>
          <w:sz w:val="28"/>
        </w:rPr>
        <w:t xml:space="preserve">Сертификаты взаимодействующих сторон, с помощью которых  устанавливается защищенное соединение, выдаются </w:t>
      </w:r>
      <w:r w:rsidRPr="00450339">
        <w:rPr>
          <w:sz w:val="28"/>
          <w:szCs w:val="28"/>
        </w:rPr>
        <w:t>удостоверяющим центром Федерального казначейства.</w:t>
      </w:r>
    </w:p>
    <w:p w14:paraId="4F3F8E54" w14:textId="18D872AF" w:rsidR="00D267F9" w:rsidRPr="00DB0510" w:rsidRDefault="00D267F9" w:rsidP="00D267F9">
      <w:pPr>
        <w:spacing w:after="0"/>
        <w:ind w:firstLine="567"/>
        <w:jc w:val="both"/>
        <w:rPr>
          <w:sz w:val="28"/>
        </w:rPr>
      </w:pPr>
      <w:r>
        <w:rPr>
          <w:sz w:val="28"/>
        </w:rPr>
        <w:t xml:space="preserve">На стороне ЕИС </w:t>
      </w:r>
      <w:r w:rsidR="005F754A">
        <w:rPr>
          <w:sz w:val="28"/>
        </w:rPr>
        <w:t>размещены</w:t>
      </w:r>
      <w:r>
        <w:rPr>
          <w:sz w:val="28"/>
        </w:rPr>
        <w:t xml:space="preserve"> </w:t>
      </w:r>
      <w:r>
        <w:rPr>
          <w:sz w:val="28"/>
          <w:lang w:val="en-US"/>
        </w:rPr>
        <w:t>SOAP</w:t>
      </w:r>
      <w:r>
        <w:rPr>
          <w:sz w:val="28"/>
        </w:rPr>
        <w:t xml:space="preserve"> </w:t>
      </w:r>
      <w:r w:rsidR="005F754A">
        <w:rPr>
          <w:sz w:val="28"/>
          <w:lang w:val="en-US"/>
        </w:rPr>
        <w:t>Web</w:t>
      </w:r>
      <w:r w:rsidRPr="00F152B0">
        <w:rPr>
          <w:sz w:val="28"/>
        </w:rPr>
        <w:t>-</w:t>
      </w:r>
      <w:r>
        <w:rPr>
          <w:sz w:val="28"/>
        </w:rPr>
        <w:t xml:space="preserve">сервисы, </w:t>
      </w:r>
      <w:r w:rsidRPr="00F152B0">
        <w:rPr>
          <w:sz w:val="28"/>
        </w:rPr>
        <w:t>прини</w:t>
      </w:r>
      <w:r>
        <w:rPr>
          <w:sz w:val="28"/>
        </w:rPr>
        <w:t xml:space="preserve">мающие </w:t>
      </w:r>
      <w:r>
        <w:rPr>
          <w:sz w:val="28"/>
          <w:lang w:val="en-US"/>
        </w:rPr>
        <w:t>POST</w:t>
      </w:r>
      <w:r>
        <w:rPr>
          <w:sz w:val="28"/>
        </w:rPr>
        <w:t xml:space="preserve"> запросы</w:t>
      </w:r>
      <w:r w:rsidRPr="00F152B0">
        <w:rPr>
          <w:sz w:val="28"/>
        </w:rPr>
        <w:t xml:space="preserve"> </w:t>
      </w:r>
      <w:r>
        <w:rPr>
          <w:sz w:val="28"/>
        </w:rPr>
        <w:t xml:space="preserve">в соответствии со спецификацией </w:t>
      </w:r>
      <w:r>
        <w:rPr>
          <w:sz w:val="28"/>
          <w:lang w:val="en-US"/>
        </w:rPr>
        <w:t>rfc</w:t>
      </w:r>
      <w:r w:rsidRPr="00F152B0">
        <w:rPr>
          <w:sz w:val="28"/>
        </w:rPr>
        <w:t>2616</w:t>
      </w:r>
      <w:r>
        <w:rPr>
          <w:sz w:val="28"/>
        </w:rPr>
        <w:t>.</w:t>
      </w:r>
      <w:r w:rsidRPr="001D0F3D">
        <w:rPr>
          <w:sz w:val="28"/>
        </w:rPr>
        <w:t xml:space="preserve"> </w:t>
      </w:r>
    </w:p>
    <w:p w14:paraId="54440694" w14:textId="77777777" w:rsidR="00D267F9" w:rsidRDefault="00D267F9" w:rsidP="00D267F9">
      <w:pPr>
        <w:spacing w:after="0"/>
        <w:ind w:firstLine="567"/>
        <w:jc w:val="both"/>
        <w:rPr>
          <w:sz w:val="28"/>
        </w:rPr>
      </w:pPr>
      <w:r>
        <w:rPr>
          <w:sz w:val="28"/>
        </w:rPr>
        <w:t xml:space="preserve">Адреса </w:t>
      </w:r>
      <w:r>
        <w:rPr>
          <w:sz w:val="28"/>
          <w:lang w:val="en-US"/>
        </w:rPr>
        <w:t>wsdl</w:t>
      </w:r>
      <w:r>
        <w:rPr>
          <w:sz w:val="28"/>
        </w:rPr>
        <w:t xml:space="preserve"> сервисов</w:t>
      </w:r>
      <w:r w:rsidRPr="001D0F3D">
        <w:rPr>
          <w:sz w:val="28"/>
        </w:rPr>
        <w:t xml:space="preserve">: </w:t>
      </w:r>
    </w:p>
    <w:p w14:paraId="50BD4257" w14:textId="00D62ACB" w:rsidR="00D267F9" w:rsidRPr="00932F53" w:rsidRDefault="00D267F9" w:rsidP="00D267F9">
      <w:pPr>
        <w:spacing w:after="0"/>
        <w:ind w:firstLine="567"/>
        <w:jc w:val="both"/>
        <w:rPr>
          <w:sz w:val="28"/>
        </w:rPr>
      </w:pPr>
      <w:r w:rsidRPr="00C22DE8">
        <w:rPr>
          <w:sz w:val="28"/>
        </w:rPr>
        <w:t xml:space="preserve">- </w:t>
      </w:r>
      <w:r w:rsidRPr="001D0F3D">
        <w:rPr>
          <w:rStyle w:val="affd"/>
          <w:sz w:val="28"/>
          <w:szCs w:val="28"/>
          <w:lang w:val="en-US"/>
        </w:rPr>
        <w:t>https</w:t>
      </w:r>
      <w:r w:rsidRPr="001D0F3D">
        <w:rPr>
          <w:rStyle w:val="affd"/>
          <w:sz w:val="28"/>
          <w:szCs w:val="28"/>
        </w:rPr>
        <w:t>://</w:t>
      </w:r>
      <w:r w:rsidRPr="001D0F3D">
        <w:rPr>
          <w:rStyle w:val="affd"/>
          <w:sz w:val="28"/>
          <w:szCs w:val="28"/>
          <w:lang w:val="en-US"/>
        </w:rPr>
        <w:t>int</w:t>
      </w:r>
      <w:r w:rsidRPr="001D0F3D">
        <w:rPr>
          <w:rStyle w:val="affd"/>
          <w:sz w:val="28"/>
          <w:szCs w:val="28"/>
        </w:rPr>
        <w:t>44.</w:t>
      </w:r>
      <w:r w:rsidRPr="001D0F3D">
        <w:rPr>
          <w:rStyle w:val="affd"/>
          <w:sz w:val="28"/>
          <w:szCs w:val="28"/>
          <w:lang w:val="en-US"/>
        </w:rPr>
        <w:t>zakupki</w:t>
      </w:r>
      <w:r w:rsidRPr="001D0F3D">
        <w:rPr>
          <w:rStyle w:val="affd"/>
          <w:sz w:val="28"/>
          <w:szCs w:val="28"/>
        </w:rPr>
        <w:t>.</w:t>
      </w:r>
      <w:r w:rsidRPr="001D0F3D">
        <w:rPr>
          <w:rStyle w:val="affd"/>
          <w:sz w:val="28"/>
          <w:szCs w:val="28"/>
          <w:lang w:val="en-US"/>
        </w:rPr>
        <w:t>gov</w:t>
      </w:r>
      <w:r w:rsidRPr="001D0F3D">
        <w:rPr>
          <w:rStyle w:val="affd"/>
          <w:sz w:val="28"/>
          <w:szCs w:val="28"/>
        </w:rPr>
        <w:t>.</w:t>
      </w:r>
      <w:r w:rsidRPr="001D0F3D">
        <w:rPr>
          <w:rStyle w:val="affd"/>
          <w:sz w:val="28"/>
          <w:szCs w:val="28"/>
          <w:lang w:val="en-US"/>
        </w:rPr>
        <w:t>ru</w:t>
      </w:r>
      <w:r w:rsidRPr="001D0F3D">
        <w:rPr>
          <w:rStyle w:val="affd"/>
          <w:sz w:val="28"/>
          <w:szCs w:val="28"/>
        </w:rPr>
        <w:t>/</w:t>
      </w:r>
      <w:r w:rsidRPr="001D0F3D">
        <w:rPr>
          <w:rStyle w:val="affd"/>
          <w:sz w:val="28"/>
          <w:szCs w:val="28"/>
          <w:lang w:val="en-US"/>
        </w:rPr>
        <w:t>eis</w:t>
      </w:r>
      <w:r w:rsidRPr="001D0F3D">
        <w:rPr>
          <w:rStyle w:val="affd"/>
          <w:sz w:val="28"/>
          <w:szCs w:val="28"/>
        </w:rPr>
        <w:t>-</w:t>
      </w:r>
      <w:r w:rsidRPr="001D0F3D">
        <w:rPr>
          <w:rStyle w:val="affd"/>
          <w:sz w:val="28"/>
          <w:szCs w:val="28"/>
          <w:lang w:val="en-US"/>
        </w:rPr>
        <w:t>integration</w:t>
      </w:r>
      <w:r w:rsidRPr="001D0F3D">
        <w:rPr>
          <w:rStyle w:val="affd"/>
          <w:sz w:val="28"/>
          <w:szCs w:val="28"/>
        </w:rPr>
        <w:t>/</w:t>
      </w:r>
      <w:r>
        <w:rPr>
          <w:rStyle w:val="affd"/>
          <w:sz w:val="28"/>
          <w:szCs w:val="28"/>
          <w:lang w:val="en-US"/>
        </w:rPr>
        <w:t>prizInfo</w:t>
      </w:r>
      <w:r w:rsidRPr="001D0F3D">
        <w:rPr>
          <w:rStyle w:val="affd"/>
          <w:sz w:val="28"/>
          <w:szCs w:val="28"/>
        </w:rPr>
        <w:t>?</w:t>
      </w:r>
      <w:r w:rsidRPr="001D0F3D">
        <w:rPr>
          <w:rStyle w:val="affd"/>
          <w:sz w:val="28"/>
          <w:szCs w:val="28"/>
          <w:lang w:val="en-US"/>
        </w:rPr>
        <w:t>wsdl</w:t>
      </w:r>
      <w:r w:rsidRPr="00C22DE8">
        <w:rPr>
          <w:sz w:val="28"/>
        </w:rPr>
        <w:t xml:space="preserve"> - </w:t>
      </w:r>
      <w:r>
        <w:rPr>
          <w:sz w:val="28"/>
          <w:lang w:val="en-US"/>
        </w:rPr>
        <w:t>wsdl</w:t>
      </w:r>
      <w:r w:rsidRPr="00C22DE8">
        <w:rPr>
          <w:sz w:val="28"/>
        </w:rPr>
        <w:t xml:space="preserve"> </w:t>
      </w:r>
      <w:r>
        <w:rPr>
          <w:sz w:val="28"/>
        </w:rPr>
        <w:t xml:space="preserve">сервиса предоставления документов </w:t>
      </w:r>
      <w:r w:rsidR="005F754A">
        <w:rPr>
          <w:sz w:val="28"/>
        </w:rPr>
        <w:t>подсистемы размещения информации о закупках (ПРИЗ)</w:t>
      </w:r>
      <w:r>
        <w:rPr>
          <w:sz w:val="28"/>
        </w:rPr>
        <w:t xml:space="preserve"> (извещения, протоколы)</w:t>
      </w:r>
      <w:r w:rsidRPr="00932F53">
        <w:rPr>
          <w:sz w:val="28"/>
        </w:rPr>
        <w:t>;</w:t>
      </w:r>
    </w:p>
    <w:p w14:paraId="07A6F700" w14:textId="7BAAD791" w:rsidR="00D267F9" w:rsidRDefault="00D267F9" w:rsidP="00D267F9">
      <w:pPr>
        <w:spacing w:after="0"/>
        <w:ind w:firstLine="567"/>
        <w:jc w:val="both"/>
        <w:rPr>
          <w:sz w:val="28"/>
        </w:rPr>
      </w:pPr>
      <w:r w:rsidRPr="00C22DE8">
        <w:rPr>
          <w:sz w:val="28"/>
        </w:rPr>
        <w:t xml:space="preserve">- </w:t>
      </w:r>
      <w:r w:rsidRPr="001D0F3D">
        <w:rPr>
          <w:rStyle w:val="affd"/>
          <w:sz w:val="28"/>
          <w:szCs w:val="28"/>
          <w:lang w:val="en-US"/>
        </w:rPr>
        <w:t>https</w:t>
      </w:r>
      <w:r w:rsidRPr="001D0F3D">
        <w:rPr>
          <w:rStyle w:val="affd"/>
          <w:sz w:val="28"/>
          <w:szCs w:val="28"/>
        </w:rPr>
        <w:t>://</w:t>
      </w:r>
      <w:r w:rsidRPr="001D0F3D">
        <w:rPr>
          <w:rStyle w:val="affd"/>
          <w:sz w:val="28"/>
          <w:szCs w:val="28"/>
          <w:lang w:val="en-US"/>
        </w:rPr>
        <w:t>int</w:t>
      </w:r>
      <w:r w:rsidRPr="001D0F3D">
        <w:rPr>
          <w:rStyle w:val="affd"/>
          <w:sz w:val="28"/>
          <w:szCs w:val="28"/>
        </w:rPr>
        <w:t>44.</w:t>
      </w:r>
      <w:r w:rsidRPr="001D0F3D">
        <w:rPr>
          <w:rStyle w:val="affd"/>
          <w:sz w:val="28"/>
          <w:szCs w:val="28"/>
          <w:lang w:val="en-US"/>
        </w:rPr>
        <w:t>zakupki</w:t>
      </w:r>
      <w:r w:rsidRPr="001D0F3D">
        <w:rPr>
          <w:rStyle w:val="affd"/>
          <w:sz w:val="28"/>
          <w:szCs w:val="28"/>
        </w:rPr>
        <w:t>.</w:t>
      </w:r>
      <w:r w:rsidRPr="001D0F3D">
        <w:rPr>
          <w:rStyle w:val="affd"/>
          <w:sz w:val="28"/>
          <w:szCs w:val="28"/>
          <w:lang w:val="en-US"/>
        </w:rPr>
        <w:t>gov</w:t>
      </w:r>
      <w:r w:rsidRPr="001D0F3D">
        <w:rPr>
          <w:rStyle w:val="affd"/>
          <w:sz w:val="28"/>
          <w:szCs w:val="28"/>
        </w:rPr>
        <w:t>.</w:t>
      </w:r>
      <w:r w:rsidRPr="001D0F3D">
        <w:rPr>
          <w:rStyle w:val="affd"/>
          <w:sz w:val="28"/>
          <w:szCs w:val="28"/>
          <w:lang w:val="en-US"/>
        </w:rPr>
        <w:t>ru</w:t>
      </w:r>
      <w:r w:rsidRPr="001D0F3D">
        <w:rPr>
          <w:rStyle w:val="affd"/>
          <w:sz w:val="28"/>
          <w:szCs w:val="28"/>
        </w:rPr>
        <w:t>/</w:t>
      </w:r>
      <w:r w:rsidRPr="001D0F3D">
        <w:rPr>
          <w:rStyle w:val="affd"/>
          <w:sz w:val="28"/>
          <w:szCs w:val="28"/>
          <w:lang w:val="en-US"/>
        </w:rPr>
        <w:t>eis</w:t>
      </w:r>
      <w:r w:rsidRPr="001D0F3D">
        <w:rPr>
          <w:rStyle w:val="affd"/>
          <w:sz w:val="28"/>
          <w:szCs w:val="28"/>
        </w:rPr>
        <w:t>-</w:t>
      </w:r>
      <w:r w:rsidRPr="001D0F3D">
        <w:rPr>
          <w:rStyle w:val="affd"/>
          <w:sz w:val="28"/>
          <w:szCs w:val="28"/>
          <w:lang w:val="en-US"/>
        </w:rPr>
        <w:t>integration</w:t>
      </w:r>
      <w:r w:rsidRPr="001D0F3D">
        <w:rPr>
          <w:rStyle w:val="affd"/>
          <w:sz w:val="28"/>
          <w:szCs w:val="28"/>
        </w:rPr>
        <w:t>/</w:t>
      </w:r>
      <w:r>
        <w:rPr>
          <w:rStyle w:val="affd"/>
          <w:sz w:val="28"/>
          <w:szCs w:val="28"/>
          <w:lang w:val="en-US"/>
        </w:rPr>
        <w:t>rkInfo</w:t>
      </w:r>
      <w:r w:rsidRPr="001D0F3D">
        <w:rPr>
          <w:rStyle w:val="affd"/>
          <w:sz w:val="28"/>
          <w:szCs w:val="28"/>
        </w:rPr>
        <w:t>?</w:t>
      </w:r>
      <w:r w:rsidRPr="001D0F3D">
        <w:rPr>
          <w:rStyle w:val="affd"/>
          <w:sz w:val="28"/>
          <w:szCs w:val="28"/>
          <w:lang w:val="en-US"/>
        </w:rPr>
        <w:t>wsdl</w:t>
      </w:r>
      <w:r w:rsidRPr="001D0F3D">
        <w:rPr>
          <w:rStyle w:val="affd"/>
        </w:rPr>
        <w:t>.</w:t>
      </w:r>
      <w:r w:rsidRPr="00C22DE8">
        <w:rPr>
          <w:sz w:val="28"/>
        </w:rPr>
        <w:t xml:space="preserve"> - </w:t>
      </w:r>
      <w:r>
        <w:rPr>
          <w:sz w:val="28"/>
          <w:lang w:val="en-US"/>
        </w:rPr>
        <w:t>wsdl</w:t>
      </w:r>
      <w:r w:rsidRPr="00C22DE8">
        <w:rPr>
          <w:sz w:val="28"/>
        </w:rPr>
        <w:t xml:space="preserve"> </w:t>
      </w:r>
      <w:r>
        <w:rPr>
          <w:sz w:val="28"/>
        </w:rPr>
        <w:t>сервиса предоставления документов подсистемы реестра контрактов</w:t>
      </w:r>
      <w:r w:rsidR="005F754A">
        <w:rPr>
          <w:sz w:val="28"/>
        </w:rPr>
        <w:t xml:space="preserve"> (РК)</w:t>
      </w:r>
      <w:r>
        <w:rPr>
          <w:sz w:val="28"/>
        </w:rPr>
        <w:t>.</w:t>
      </w:r>
    </w:p>
    <w:p w14:paraId="2B5E63FD" w14:textId="77777777" w:rsidR="00D267F9" w:rsidRDefault="00D267F9" w:rsidP="00D267F9">
      <w:pPr>
        <w:spacing w:after="0"/>
        <w:ind w:firstLine="567"/>
        <w:jc w:val="both"/>
        <w:rPr>
          <w:sz w:val="28"/>
          <w:lang w:val="en-US"/>
        </w:rPr>
      </w:pPr>
      <w:r>
        <w:rPr>
          <w:sz w:val="28"/>
        </w:rPr>
        <w:t>Сервисы принимают запросы 2 типов</w:t>
      </w:r>
      <w:r>
        <w:rPr>
          <w:sz w:val="28"/>
          <w:lang w:val="en-US"/>
        </w:rPr>
        <w:t>:</w:t>
      </w:r>
    </w:p>
    <w:p w14:paraId="5F2EA219" w14:textId="7590C0F6" w:rsidR="00D267F9" w:rsidRPr="00932F53" w:rsidRDefault="00D267F9" w:rsidP="00D267F9">
      <w:pPr>
        <w:pStyle w:val="afffb"/>
        <w:numPr>
          <w:ilvl w:val="0"/>
          <w:numId w:val="55"/>
        </w:numPr>
        <w:spacing w:after="0"/>
        <w:rPr>
          <w:rFonts w:eastAsia="Times New Roman"/>
          <w:szCs w:val="20"/>
          <w:lang w:eastAsia="ru-RU"/>
        </w:rPr>
      </w:pPr>
      <w:r>
        <w:rPr>
          <w:rFonts w:eastAsia="Times New Roman"/>
          <w:szCs w:val="20"/>
          <w:lang w:val="en-US" w:eastAsia="ru-RU"/>
        </w:rPr>
        <w:t>getObjectList</w:t>
      </w:r>
      <w:r w:rsidRPr="00932F53">
        <w:rPr>
          <w:rFonts w:eastAsia="Times New Roman"/>
          <w:szCs w:val="20"/>
          <w:lang w:eastAsia="ru-RU"/>
        </w:rPr>
        <w:t xml:space="preserve"> – </w:t>
      </w:r>
      <w:r>
        <w:rPr>
          <w:rFonts w:eastAsia="Times New Roman"/>
          <w:szCs w:val="20"/>
          <w:lang w:eastAsia="ru-RU"/>
        </w:rPr>
        <w:t>запрос перечня документов данной организации, размещ</w:t>
      </w:r>
      <w:r w:rsidR="005F754A">
        <w:rPr>
          <w:rFonts w:eastAsia="Times New Roman"/>
          <w:szCs w:val="20"/>
          <w:lang w:eastAsia="ru-RU"/>
        </w:rPr>
        <w:t>енных в ЕИС за указанный период;</w:t>
      </w:r>
      <w:r>
        <w:rPr>
          <w:rFonts w:eastAsia="Times New Roman"/>
          <w:szCs w:val="20"/>
          <w:lang w:eastAsia="ru-RU"/>
        </w:rPr>
        <w:t xml:space="preserve"> </w:t>
      </w:r>
    </w:p>
    <w:p w14:paraId="1B0D73F9" w14:textId="77777777" w:rsidR="00D267F9" w:rsidRDefault="00D267F9" w:rsidP="00D267F9">
      <w:pPr>
        <w:pStyle w:val="afffb"/>
        <w:numPr>
          <w:ilvl w:val="0"/>
          <w:numId w:val="55"/>
        </w:numPr>
        <w:spacing w:after="0"/>
        <w:rPr>
          <w:rFonts w:eastAsia="Times New Roman"/>
          <w:szCs w:val="20"/>
          <w:lang w:eastAsia="ru-RU"/>
        </w:rPr>
      </w:pPr>
      <w:r>
        <w:rPr>
          <w:rFonts w:eastAsia="Times New Roman"/>
          <w:szCs w:val="20"/>
          <w:lang w:val="en-US" w:eastAsia="ru-RU"/>
        </w:rPr>
        <w:t>getObjectInfo</w:t>
      </w:r>
      <w:r w:rsidRPr="00932F53">
        <w:rPr>
          <w:rFonts w:eastAsia="Times New Roman"/>
          <w:szCs w:val="20"/>
          <w:lang w:eastAsia="ru-RU"/>
        </w:rPr>
        <w:t xml:space="preserve"> – </w:t>
      </w:r>
      <w:r>
        <w:rPr>
          <w:rFonts w:eastAsia="Times New Roman"/>
          <w:szCs w:val="20"/>
          <w:lang w:eastAsia="ru-RU"/>
        </w:rPr>
        <w:t>запрос данных документа по указанному идентификатору документа.</w:t>
      </w:r>
    </w:p>
    <w:p w14:paraId="6E26D798" w14:textId="57F63F74" w:rsidR="00D267F9" w:rsidRPr="00B35180" w:rsidRDefault="00B35180" w:rsidP="00B35180">
      <w:pPr>
        <w:spacing w:after="0"/>
        <w:ind w:firstLine="567"/>
        <w:jc w:val="both"/>
        <w:rPr>
          <w:sz w:val="28"/>
        </w:rPr>
      </w:pPr>
      <w:r w:rsidRPr="00B35180">
        <w:rPr>
          <w:sz w:val="28"/>
        </w:rPr>
        <w:t>Описание принимаемых и возращаемых сервисами документов  приведено в схеме eis-rest-api.xsd</w:t>
      </w:r>
      <w:r>
        <w:rPr>
          <w:sz w:val="28"/>
        </w:rPr>
        <w:t>.</w:t>
      </w:r>
    </w:p>
    <w:p w14:paraId="6329CEA3" w14:textId="77777777" w:rsidR="00D267F9" w:rsidRDefault="00D267F9" w:rsidP="00D267F9">
      <w:pPr>
        <w:spacing w:after="0"/>
        <w:ind w:firstLine="567"/>
        <w:jc w:val="both"/>
        <w:rPr>
          <w:sz w:val="28"/>
        </w:rPr>
      </w:pPr>
      <w:r>
        <w:rPr>
          <w:sz w:val="28"/>
        </w:rPr>
        <w:t>В ответ на запрос перечня документов возвращается перечень идентификаторов и типов документов.</w:t>
      </w:r>
    </w:p>
    <w:p w14:paraId="652CE710" w14:textId="3E22E8CF" w:rsidR="00B35180" w:rsidRDefault="00B35180" w:rsidP="00D267F9">
      <w:pPr>
        <w:spacing w:after="0"/>
        <w:ind w:firstLine="567"/>
        <w:jc w:val="both"/>
        <w:rPr>
          <w:sz w:val="28"/>
        </w:rPr>
      </w:pPr>
      <w:r>
        <w:rPr>
          <w:sz w:val="28"/>
        </w:rPr>
        <w:t xml:space="preserve">Полностью перечень принимаемых сервисом типов документов приведен в </w:t>
      </w:r>
      <w:r w:rsidR="00963BD7">
        <w:rPr>
          <w:sz w:val="28"/>
        </w:rPr>
        <w:t>разделе 8 Приложения</w:t>
      </w:r>
      <w:r>
        <w:rPr>
          <w:sz w:val="28"/>
        </w:rPr>
        <w:t xml:space="preserve"> 1.</w:t>
      </w:r>
    </w:p>
    <w:p w14:paraId="55E93D1F" w14:textId="77777777" w:rsidR="00D267F9" w:rsidRPr="00932F53" w:rsidRDefault="00D267F9" w:rsidP="00D267F9">
      <w:pPr>
        <w:spacing w:after="0"/>
        <w:ind w:firstLine="567"/>
        <w:jc w:val="both"/>
        <w:rPr>
          <w:sz w:val="28"/>
        </w:rPr>
      </w:pPr>
      <w:r>
        <w:rPr>
          <w:sz w:val="28"/>
        </w:rPr>
        <w:t xml:space="preserve">В ответ на запрос данных документа возвращается </w:t>
      </w:r>
      <w:r>
        <w:rPr>
          <w:sz w:val="28"/>
          <w:lang w:val="en-US"/>
        </w:rPr>
        <w:t>XML</w:t>
      </w:r>
      <w:r w:rsidRPr="00932F53">
        <w:rPr>
          <w:sz w:val="28"/>
        </w:rPr>
        <w:t xml:space="preserve"> </w:t>
      </w:r>
      <w:r>
        <w:rPr>
          <w:sz w:val="28"/>
        </w:rPr>
        <w:t xml:space="preserve">представление документа, кодированное в </w:t>
      </w:r>
      <w:r>
        <w:rPr>
          <w:sz w:val="28"/>
          <w:lang w:val="en-US"/>
        </w:rPr>
        <w:t>base</w:t>
      </w:r>
      <w:r w:rsidRPr="00932F53">
        <w:rPr>
          <w:sz w:val="28"/>
        </w:rPr>
        <w:t xml:space="preserve">64 </w:t>
      </w:r>
      <w:r>
        <w:rPr>
          <w:sz w:val="28"/>
        </w:rPr>
        <w:t xml:space="preserve">формате. Возвращаемое </w:t>
      </w:r>
      <w:r>
        <w:rPr>
          <w:sz w:val="28"/>
          <w:lang w:val="en-US"/>
        </w:rPr>
        <w:t>XML</w:t>
      </w:r>
      <w:r w:rsidRPr="00932F53">
        <w:rPr>
          <w:sz w:val="28"/>
        </w:rPr>
        <w:t xml:space="preserve"> </w:t>
      </w:r>
      <w:r>
        <w:rPr>
          <w:sz w:val="28"/>
        </w:rPr>
        <w:t xml:space="preserve">представление </w:t>
      </w:r>
      <w:r>
        <w:rPr>
          <w:sz w:val="28"/>
        </w:rPr>
        <w:lastRenderedPageBreak/>
        <w:t xml:space="preserve">документа создано в ЕИС в момент размещения документа в ЕИС в схеме интеграции </w:t>
      </w:r>
      <w:r>
        <w:rPr>
          <w:sz w:val="28"/>
          <w:lang w:val="en-US"/>
        </w:rPr>
        <w:t>fcsExport</w:t>
      </w:r>
      <w:r w:rsidRPr="00932F53">
        <w:rPr>
          <w:sz w:val="28"/>
        </w:rPr>
        <w:t>.</w:t>
      </w:r>
      <w:r>
        <w:rPr>
          <w:sz w:val="28"/>
          <w:lang w:val="en-US"/>
        </w:rPr>
        <w:t>xsd</w:t>
      </w:r>
      <w:r>
        <w:rPr>
          <w:sz w:val="28"/>
        </w:rPr>
        <w:t>, актуальной на момент размещения документа в ЕИС</w:t>
      </w:r>
      <w:r w:rsidRPr="00932F53">
        <w:rPr>
          <w:sz w:val="28"/>
        </w:rPr>
        <w:t>.</w:t>
      </w:r>
    </w:p>
    <w:p w14:paraId="6FDABC67" w14:textId="77777777" w:rsidR="00D267F9" w:rsidRDefault="00D267F9" w:rsidP="00D267F9">
      <w:pPr>
        <w:spacing w:after="0"/>
        <w:ind w:firstLine="567"/>
        <w:jc w:val="both"/>
        <w:rPr>
          <w:sz w:val="28"/>
        </w:rPr>
      </w:pPr>
      <w:r>
        <w:rPr>
          <w:sz w:val="28"/>
        </w:rPr>
        <w:t>В каждом запросе в ЕИС указывается код системы отправителя. В ЕИС контролируется соответствие кода системы отправителя данным сертификата системы отправителя по справочнику информационных систем, взаимодействующих с ЕИС, который ведет Федеральное Казначейство.</w:t>
      </w:r>
    </w:p>
    <w:p w14:paraId="5C46BD87" w14:textId="77777777" w:rsidR="005F754A" w:rsidRPr="00B35180" w:rsidRDefault="005F754A" w:rsidP="00B35180">
      <w:pPr>
        <w:spacing w:after="0"/>
        <w:ind w:firstLine="567"/>
        <w:jc w:val="both"/>
        <w:rPr>
          <w:sz w:val="28"/>
        </w:rPr>
      </w:pPr>
    </w:p>
    <w:p w14:paraId="734CA05D" w14:textId="1702E4AE" w:rsidR="00D267F9" w:rsidRPr="00B35180" w:rsidRDefault="005F754A" w:rsidP="00B35180">
      <w:pPr>
        <w:spacing w:after="0"/>
        <w:ind w:firstLine="567"/>
        <w:jc w:val="both"/>
        <w:rPr>
          <w:sz w:val="28"/>
        </w:rPr>
      </w:pPr>
      <w:r w:rsidRPr="00B35180">
        <w:rPr>
          <w:sz w:val="28"/>
        </w:rPr>
        <w:t>Полностью</w:t>
      </w:r>
      <w:r w:rsidR="00B35180" w:rsidRPr="00B35180">
        <w:rPr>
          <w:sz w:val="28"/>
        </w:rPr>
        <w:t xml:space="preserve"> список вовращаемых сервисом ошибок приведен в </w:t>
      </w:r>
      <w:r w:rsidR="00963BD7">
        <w:rPr>
          <w:sz w:val="28"/>
        </w:rPr>
        <w:t>разделе 8 Приложения</w:t>
      </w:r>
      <w:r w:rsidR="00B35180">
        <w:rPr>
          <w:sz w:val="28"/>
        </w:rPr>
        <w:t>.</w:t>
      </w:r>
    </w:p>
    <w:p w14:paraId="59A2B440" w14:textId="77777777" w:rsidR="00D267F9" w:rsidRPr="00B35180" w:rsidRDefault="00D267F9" w:rsidP="00B35180">
      <w:pPr>
        <w:spacing w:after="0"/>
        <w:ind w:firstLine="567"/>
        <w:jc w:val="both"/>
        <w:rPr>
          <w:sz w:val="28"/>
        </w:rPr>
      </w:pPr>
    </w:p>
    <w:p w14:paraId="0AD2EE8F" w14:textId="1BBBF92E" w:rsidR="00D76A2F" w:rsidRPr="00B33A53" w:rsidRDefault="00D76A2F" w:rsidP="00D76A2F">
      <w:pPr>
        <w:pStyle w:val="20"/>
      </w:pPr>
      <w:bookmarkStart w:id="160" w:name="_Ref441064395"/>
      <w:bookmarkStart w:id="161" w:name="_Toc442981987"/>
      <w:r>
        <w:t xml:space="preserve">Требования к электронной подписи </w:t>
      </w:r>
      <w:r>
        <w:rPr>
          <w:lang w:val="en-US"/>
        </w:rPr>
        <w:t>XML</w:t>
      </w:r>
      <w:r w:rsidRPr="00D76A2F">
        <w:t>-</w:t>
      </w:r>
      <w:r>
        <w:t>документа и алгоритм ее формирования</w:t>
      </w:r>
      <w:bookmarkEnd w:id="160"/>
      <w:bookmarkEnd w:id="161"/>
    </w:p>
    <w:p w14:paraId="700855DD" w14:textId="77777777" w:rsidR="00D76A2F" w:rsidRDefault="00D76A2F" w:rsidP="00BE053A">
      <w:pPr>
        <w:pStyle w:val="BulletList"/>
        <w:numPr>
          <w:ilvl w:val="0"/>
          <w:numId w:val="0"/>
        </w:numPr>
        <w:ind w:left="1210" w:hanging="360"/>
      </w:pPr>
    </w:p>
    <w:p w14:paraId="0314EB57" w14:textId="77777777" w:rsidR="00D76A2F" w:rsidRPr="00F1671D" w:rsidRDefault="00D76A2F" w:rsidP="00D76A2F">
      <w:pPr>
        <w:spacing w:before="0" w:after="0"/>
        <w:ind w:firstLine="567"/>
        <w:jc w:val="both"/>
        <w:rPr>
          <w:sz w:val="28"/>
        </w:rPr>
      </w:pPr>
      <w:r w:rsidRPr="00BD49E7">
        <w:rPr>
          <w:sz w:val="28"/>
        </w:rPr>
        <w:t>XML</w:t>
      </w:r>
      <w:r w:rsidRPr="003A5100">
        <w:rPr>
          <w:sz w:val="28"/>
        </w:rPr>
        <w:t>-</w:t>
      </w:r>
      <w:r>
        <w:rPr>
          <w:sz w:val="28"/>
        </w:rPr>
        <w:t>документ</w:t>
      </w:r>
      <w:r w:rsidRPr="003A5100">
        <w:rPr>
          <w:sz w:val="28"/>
        </w:rPr>
        <w:t xml:space="preserve"> </w:t>
      </w:r>
      <w:r>
        <w:rPr>
          <w:sz w:val="28"/>
        </w:rPr>
        <w:t xml:space="preserve">может быть </w:t>
      </w:r>
      <w:r w:rsidRPr="003A5100">
        <w:rPr>
          <w:sz w:val="28"/>
        </w:rPr>
        <w:t>подпис</w:t>
      </w:r>
      <w:r>
        <w:rPr>
          <w:sz w:val="28"/>
        </w:rPr>
        <w:t>ан</w:t>
      </w:r>
      <w:r w:rsidRPr="003A5100">
        <w:rPr>
          <w:sz w:val="28"/>
        </w:rPr>
        <w:t xml:space="preserve"> </w:t>
      </w:r>
      <w:r>
        <w:rPr>
          <w:sz w:val="28"/>
        </w:rPr>
        <w:t>электронной подписью</w:t>
      </w:r>
      <w:r w:rsidRPr="003A5100">
        <w:rPr>
          <w:sz w:val="28"/>
        </w:rPr>
        <w:t xml:space="preserve">, формируемой с помощью сертификатов Уполномоченного органа, выданных УЦ Федерального казначейства, что служит гарантией того, что </w:t>
      </w:r>
      <w:r w:rsidRPr="00BD49E7">
        <w:rPr>
          <w:sz w:val="28"/>
        </w:rPr>
        <w:t>XML</w:t>
      </w:r>
      <w:r w:rsidRPr="003A5100">
        <w:rPr>
          <w:sz w:val="28"/>
        </w:rPr>
        <w:t>-документ</w:t>
      </w:r>
      <w:r>
        <w:rPr>
          <w:sz w:val="28"/>
        </w:rPr>
        <w:t xml:space="preserve"> </w:t>
      </w:r>
      <w:r w:rsidRPr="00BD49E7">
        <w:rPr>
          <w:sz w:val="28"/>
        </w:rPr>
        <w:t>содержит информацию, которая прошла все необходимые согласования определенные региональным или муниципальным законодательством.</w:t>
      </w:r>
    </w:p>
    <w:p w14:paraId="549514D0" w14:textId="77777777" w:rsidR="00D76A2F" w:rsidRDefault="00D76A2F" w:rsidP="00D76A2F">
      <w:pPr>
        <w:spacing w:before="0" w:after="0"/>
        <w:ind w:firstLine="567"/>
        <w:jc w:val="both"/>
        <w:rPr>
          <w:sz w:val="28"/>
        </w:rPr>
      </w:pPr>
      <w:r>
        <w:rPr>
          <w:sz w:val="28"/>
        </w:rPr>
        <w:t>Требования к электронной подписи:</w:t>
      </w:r>
    </w:p>
    <w:p w14:paraId="764C4FD8" w14:textId="77777777" w:rsidR="00D76A2F" w:rsidRPr="00F1671D" w:rsidRDefault="00D76A2F" w:rsidP="00D76A2F">
      <w:pPr>
        <w:pStyle w:val="BulletList"/>
        <w:numPr>
          <w:ilvl w:val="0"/>
          <w:numId w:val="0"/>
        </w:numPr>
        <w:ind w:left="1210" w:hanging="360"/>
      </w:pPr>
      <w:r>
        <w:t xml:space="preserve">- сформирована в соответствии со стандартом </w:t>
      </w:r>
      <w:r w:rsidRPr="00705D52">
        <w:t>CadES-BES</w:t>
      </w:r>
      <w:r>
        <w:t xml:space="preserve"> (</w:t>
      </w:r>
      <w:hyperlink r:id="rId27" w:anchor="section-4.3.1" w:history="1">
        <w:r w:rsidRPr="00693C36">
          <w:rPr>
            <w:rStyle w:val="affd"/>
          </w:rPr>
          <w:t>http://tools.ietf.org/html/rfc5126.html#section-4.3.1</w:t>
        </w:r>
      </w:hyperlink>
      <w:r>
        <w:t>)</w:t>
      </w:r>
    </w:p>
    <w:p w14:paraId="68A011F8" w14:textId="77777777" w:rsidR="00D76A2F" w:rsidRDefault="00D76A2F" w:rsidP="00D76A2F">
      <w:pPr>
        <w:pStyle w:val="BulletList"/>
        <w:numPr>
          <w:ilvl w:val="0"/>
          <w:numId w:val="41"/>
        </w:numPr>
        <w:ind w:left="1418" w:hanging="567"/>
      </w:pPr>
      <w:r>
        <w:t>отсоединенная</w:t>
      </w:r>
      <w:r w:rsidRPr="00EE58FA">
        <w:t xml:space="preserve"> </w:t>
      </w:r>
      <w:r>
        <w:t>(</w:t>
      </w:r>
      <w:r w:rsidRPr="00EE58FA">
        <w:t>detached</w:t>
      </w:r>
      <w:r>
        <w:t>)</w:t>
      </w:r>
      <w:r w:rsidRPr="00EE58FA">
        <w:t>;</w:t>
      </w:r>
    </w:p>
    <w:p w14:paraId="5FDE44B6" w14:textId="77777777" w:rsidR="00D76A2F" w:rsidRDefault="00D76A2F" w:rsidP="00D76A2F">
      <w:pPr>
        <w:pStyle w:val="BulletList"/>
        <w:numPr>
          <w:ilvl w:val="0"/>
          <w:numId w:val="41"/>
        </w:numPr>
        <w:ind w:left="1418" w:hanging="567"/>
      </w:pPr>
      <w:r>
        <w:t xml:space="preserve">формат - </w:t>
      </w:r>
      <w:r w:rsidRPr="00EE58FA">
        <w:t>Base64</w:t>
      </w:r>
      <w:r>
        <w:t>.</w:t>
      </w:r>
    </w:p>
    <w:p w14:paraId="6CFEF05A" w14:textId="77777777" w:rsidR="00D76A2F" w:rsidRDefault="00D76A2F" w:rsidP="00D76A2F">
      <w:pPr>
        <w:pStyle w:val="BulletList"/>
        <w:numPr>
          <w:ilvl w:val="0"/>
          <w:numId w:val="0"/>
        </w:numPr>
        <w:ind w:left="1210" w:hanging="360"/>
      </w:pPr>
    </w:p>
    <w:p w14:paraId="0B579EAA" w14:textId="77777777" w:rsidR="00D76A2F" w:rsidRPr="004F3853" w:rsidRDefault="00D76A2F" w:rsidP="00D76A2F">
      <w:pPr>
        <w:spacing w:before="0" w:after="0"/>
        <w:ind w:firstLine="567"/>
        <w:jc w:val="both"/>
        <w:rPr>
          <w:sz w:val="28"/>
        </w:rPr>
      </w:pPr>
      <w:r w:rsidRPr="004F3853">
        <w:rPr>
          <w:sz w:val="28"/>
        </w:rPr>
        <w:t>Подпись для передаче в XML-документе должна формироваться следующим образом:</w:t>
      </w:r>
    </w:p>
    <w:p w14:paraId="3B6E9DE0" w14:textId="3765C429" w:rsidR="00D76A2F" w:rsidRPr="004F3853" w:rsidRDefault="00D76A2F" w:rsidP="00D76A2F">
      <w:pPr>
        <w:pStyle w:val="BulletList"/>
        <w:numPr>
          <w:ilvl w:val="0"/>
          <w:numId w:val="41"/>
        </w:numPr>
        <w:ind w:left="1418" w:hanging="567"/>
      </w:pPr>
      <w:r w:rsidRPr="004F3853">
        <w:t>Вычисляется хэш файла (</w:t>
      </w:r>
      <w:r w:rsidR="008360BB">
        <w:t xml:space="preserve">согласно </w:t>
      </w:r>
      <w:r w:rsidRPr="004F3853">
        <w:t>алгоритм</w:t>
      </w:r>
      <w:r w:rsidR="008360BB">
        <w:t>у</w:t>
      </w:r>
      <w:r w:rsidRPr="004F3853">
        <w:t xml:space="preserve"> ГОСТ-3411-94). Исходные данные перед вычислением хэша не перекодируются.</w:t>
      </w:r>
    </w:p>
    <w:p w14:paraId="1DAB641B" w14:textId="77777777" w:rsidR="00D76A2F" w:rsidRPr="004F3853" w:rsidRDefault="00D76A2F" w:rsidP="00D76A2F">
      <w:pPr>
        <w:pStyle w:val="BulletList"/>
        <w:numPr>
          <w:ilvl w:val="0"/>
          <w:numId w:val="41"/>
        </w:numPr>
        <w:ind w:left="1418" w:hanging="567"/>
      </w:pPr>
      <w:r w:rsidRPr="004F3853">
        <w:t>Полученный хэш кодируется в формате Base64.</w:t>
      </w:r>
    </w:p>
    <w:p w14:paraId="532C2F75" w14:textId="77777777" w:rsidR="00D76A2F" w:rsidRPr="004F3853" w:rsidRDefault="00D76A2F" w:rsidP="00D76A2F">
      <w:pPr>
        <w:pStyle w:val="BulletList"/>
        <w:numPr>
          <w:ilvl w:val="0"/>
          <w:numId w:val="41"/>
        </w:numPr>
        <w:ind w:left="1418" w:hanging="567"/>
      </w:pPr>
      <w:r w:rsidRPr="004F3853">
        <w:t>Полученный на шаге 2 массив байт подписывается сертификатом.</w:t>
      </w:r>
    </w:p>
    <w:p w14:paraId="61257890" w14:textId="77777777" w:rsidR="00D76A2F" w:rsidRPr="004F3853" w:rsidRDefault="00D76A2F" w:rsidP="00D76A2F">
      <w:pPr>
        <w:pStyle w:val="BulletList"/>
        <w:numPr>
          <w:ilvl w:val="0"/>
          <w:numId w:val="41"/>
        </w:numPr>
        <w:ind w:left="1418" w:hanging="567"/>
      </w:pPr>
      <w:r w:rsidRPr="004F3853">
        <w:t>Байтовые массивы из шага 1 (</w:t>
      </w:r>
      <w:r>
        <w:t xml:space="preserve">содержимое </w:t>
      </w:r>
      <w:r w:rsidRPr="004F3853">
        <w:t xml:space="preserve">исходного файла) и шага 3 (подпись </w:t>
      </w:r>
      <w:r>
        <w:t xml:space="preserve">сформированная в соответствии со стандартом </w:t>
      </w:r>
      <w:r w:rsidRPr="004F3853">
        <w:t>Cades-BES) передаются в составе XML</w:t>
      </w:r>
      <w:r>
        <w:t>-документа</w:t>
      </w:r>
      <w:r w:rsidRPr="004F3853">
        <w:t xml:space="preserve"> (тип элемента xs:base64Binary)</w:t>
      </w:r>
      <w:r>
        <w:t>.</w:t>
      </w:r>
    </w:p>
    <w:p w14:paraId="59168D62" w14:textId="77777777" w:rsidR="00D76A2F" w:rsidRPr="00DA69F5" w:rsidRDefault="00D76A2F" w:rsidP="00BE053A">
      <w:pPr>
        <w:pStyle w:val="BulletList"/>
        <w:numPr>
          <w:ilvl w:val="0"/>
          <w:numId w:val="0"/>
        </w:numPr>
        <w:ind w:left="1210" w:hanging="360"/>
      </w:pPr>
    </w:p>
    <w:p w14:paraId="2AE046D4" w14:textId="77777777" w:rsidR="00DC0A5F" w:rsidRPr="00B33A53" w:rsidRDefault="00DC0A5F" w:rsidP="00DC0A5F">
      <w:pPr>
        <w:pStyle w:val="20"/>
      </w:pPr>
      <w:bookmarkStart w:id="162" w:name="_Toc442981988"/>
      <w:r w:rsidRPr="00B33A53">
        <w:t>Порядок предоставления опубликованных документов</w:t>
      </w:r>
      <w:r w:rsidRPr="00FD38D4">
        <w:t xml:space="preserve"> </w:t>
      </w:r>
      <w:r>
        <w:t>и справочной информации</w:t>
      </w:r>
      <w:bookmarkEnd w:id="162"/>
    </w:p>
    <w:p w14:paraId="758F1D14" w14:textId="77777777" w:rsidR="00D76A2F" w:rsidRDefault="00D76A2F" w:rsidP="00DC0A5F">
      <w:pPr>
        <w:spacing w:before="0" w:after="0"/>
        <w:ind w:firstLine="567"/>
        <w:jc w:val="both"/>
        <w:rPr>
          <w:sz w:val="28"/>
        </w:rPr>
      </w:pPr>
    </w:p>
    <w:p w14:paraId="7909F0D4" w14:textId="0017B8A5" w:rsidR="00DC0A5F" w:rsidRPr="00202B2E" w:rsidRDefault="00DC0A5F" w:rsidP="00DC0A5F">
      <w:pPr>
        <w:spacing w:before="0" w:after="0"/>
        <w:ind w:firstLine="567"/>
        <w:jc w:val="both"/>
        <w:rPr>
          <w:sz w:val="28"/>
        </w:rPr>
      </w:pPr>
      <w:r w:rsidRPr="00202B2E">
        <w:rPr>
          <w:sz w:val="28"/>
        </w:rPr>
        <w:t xml:space="preserve">На </w:t>
      </w:r>
      <w:r>
        <w:rPr>
          <w:sz w:val="28"/>
          <w:lang w:val="en-US"/>
        </w:rPr>
        <w:t>ftp</w:t>
      </w:r>
      <w:r w:rsidRPr="00202B2E">
        <w:rPr>
          <w:sz w:val="28"/>
        </w:rPr>
        <w:t xml:space="preserve">-сервер </w:t>
      </w:r>
      <w:r w:rsidR="00905A79">
        <w:rPr>
          <w:sz w:val="28"/>
        </w:rPr>
        <w:t>ЕИС</w:t>
      </w:r>
      <w:r w:rsidRPr="00202B2E">
        <w:rPr>
          <w:sz w:val="28"/>
        </w:rPr>
        <w:t xml:space="preserve"> выполняются следующие выгрузки </w:t>
      </w:r>
      <w:r>
        <w:rPr>
          <w:sz w:val="28"/>
        </w:rPr>
        <w:t>данных</w:t>
      </w:r>
      <w:r w:rsidRPr="00202B2E">
        <w:rPr>
          <w:sz w:val="28"/>
        </w:rPr>
        <w:t>:</w:t>
      </w:r>
    </w:p>
    <w:p w14:paraId="0D68EF9A" w14:textId="77B31891" w:rsidR="00C63826" w:rsidRPr="00202B2E" w:rsidRDefault="00C63826" w:rsidP="007B4891">
      <w:pPr>
        <w:pStyle w:val="ListLevel2"/>
      </w:pPr>
      <w:r>
        <w:lastRenderedPageBreak/>
        <w:t xml:space="preserve">Полная региональная выгрузка </w:t>
      </w:r>
      <w:r w:rsidR="00F24A4F">
        <w:t>всех размещенных</w:t>
      </w:r>
      <w:r w:rsidR="00F24A4F" w:rsidRPr="00780083">
        <w:t>/</w:t>
      </w:r>
      <w:r w:rsidRPr="00202B2E">
        <w:t xml:space="preserve">опубликованных </w:t>
      </w:r>
      <w:r w:rsidR="003C38B6">
        <w:t>в</w:t>
      </w:r>
      <w:r w:rsidRPr="00202B2E">
        <w:t xml:space="preserve"> </w:t>
      </w:r>
      <w:r w:rsidR="00905A79">
        <w:t>ЕИС</w:t>
      </w:r>
      <w:r w:rsidR="00905A79" w:rsidRPr="00202B2E">
        <w:t xml:space="preserve"> </w:t>
      </w:r>
      <w:r w:rsidRPr="00202B2E">
        <w:t>документов</w:t>
      </w:r>
      <w:r w:rsidRPr="00ED072F">
        <w:t>;</w:t>
      </w:r>
    </w:p>
    <w:p w14:paraId="0DBCA0B8" w14:textId="77777777" w:rsidR="00C63826" w:rsidRPr="00202B2E" w:rsidRDefault="00C63826" w:rsidP="007B4891">
      <w:pPr>
        <w:pStyle w:val="ListLevel2"/>
      </w:pPr>
      <w:r>
        <w:t>Выгрузка данных по банковским гарантиям</w:t>
      </w:r>
      <w:r w:rsidRPr="00ED072F">
        <w:t>;</w:t>
      </w:r>
    </w:p>
    <w:p w14:paraId="0842CC41" w14:textId="33394CA5" w:rsidR="008A02BF" w:rsidRDefault="008A02BF" w:rsidP="007B4891">
      <w:pPr>
        <w:pStyle w:val="ListLevel2"/>
      </w:pPr>
      <w:r>
        <w:t>Выгрузка по правилам;</w:t>
      </w:r>
    </w:p>
    <w:p w14:paraId="3B5007AA" w14:textId="4639D1FA" w:rsidR="008A02BF" w:rsidRDefault="008A02BF" w:rsidP="007B4891">
      <w:pPr>
        <w:pStyle w:val="ListLevel2"/>
      </w:pPr>
      <w:r>
        <w:t>Выгрузка для АС ФК;</w:t>
      </w:r>
    </w:p>
    <w:p w14:paraId="383E3434" w14:textId="60612074" w:rsidR="008A02BF" w:rsidRDefault="008A02BF" w:rsidP="007B4891">
      <w:pPr>
        <w:pStyle w:val="ListLevel2"/>
      </w:pPr>
      <w:r>
        <w:t>Выгрузка для МЭР;</w:t>
      </w:r>
    </w:p>
    <w:p w14:paraId="186E680C" w14:textId="659411F0" w:rsidR="00DC0A5F" w:rsidRDefault="00DC0A5F" w:rsidP="007B4891">
      <w:pPr>
        <w:pStyle w:val="ListLevel2"/>
      </w:pPr>
      <w:r>
        <w:t xml:space="preserve">Выгрузка </w:t>
      </w:r>
      <w:r w:rsidR="008A02BF">
        <w:t>НСИ</w:t>
      </w:r>
      <w:r w:rsidRPr="00ED072F">
        <w:t>;</w:t>
      </w:r>
    </w:p>
    <w:p w14:paraId="14C092C1" w14:textId="532C216B" w:rsidR="00AD30CB" w:rsidRDefault="00AD30CB" w:rsidP="007B4891">
      <w:pPr>
        <w:pStyle w:val="ListLevel2"/>
      </w:pPr>
      <w:r>
        <w:t xml:space="preserve">Выгрузка контрольных реестров </w:t>
      </w:r>
      <w:r w:rsidR="008A02BF">
        <w:t>Федеральной антимонопольной службы (</w:t>
      </w:r>
      <w:r>
        <w:t>ФАС</w:t>
      </w:r>
      <w:r w:rsidR="008A02BF">
        <w:t>) и органов внутреннего контроля (ОВК);</w:t>
      </w:r>
    </w:p>
    <w:p w14:paraId="3ACAAA30" w14:textId="3C409184" w:rsidR="00AD30CB" w:rsidRDefault="00AD30CB" w:rsidP="007B4891">
      <w:pPr>
        <w:pStyle w:val="ListLevel2"/>
      </w:pPr>
      <w:r>
        <w:t>Выгрузка общественных обсуждений</w:t>
      </w:r>
      <w:r w:rsidR="008A02BF">
        <w:t>;</w:t>
      </w:r>
    </w:p>
    <w:p w14:paraId="41687BE4" w14:textId="37688747" w:rsidR="008A02BF" w:rsidRDefault="008A02BF" w:rsidP="007B4891">
      <w:pPr>
        <w:pStyle w:val="ListLevel2"/>
      </w:pPr>
      <w:r>
        <w:t>Выгрузка типовых контрактов.</w:t>
      </w:r>
    </w:p>
    <w:p w14:paraId="5F8EF0BE" w14:textId="77777777" w:rsidR="00FC5761" w:rsidRDefault="00FC5761" w:rsidP="00FC5761">
      <w:pPr>
        <w:pStyle w:val="30"/>
      </w:pPr>
      <w:bookmarkStart w:id="163" w:name="_Toc442981989"/>
      <w:r>
        <w:t>Общие сведения о выгрузках опубликованных документов</w:t>
      </w:r>
      <w:bookmarkEnd w:id="163"/>
    </w:p>
    <w:p w14:paraId="09B67FDE" w14:textId="77777777" w:rsidR="00FC5761" w:rsidRPr="00FC5761" w:rsidRDefault="00FC5761" w:rsidP="00FC5761">
      <w:pPr>
        <w:spacing w:before="0" w:after="0"/>
        <w:ind w:firstLine="567"/>
        <w:jc w:val="both"/>
        <w:rPr>
          <w:sz w:val="28"/>
        </w:rPr>
      </w:pPr>
      <w:r>
        <w:rPr>
          <w:sz w:val="28"/>
        </w:rPr>
        <w:t xml:space="preserve">Данные выгружаются в виде </w:t>
      </w:r>
      <w:r w:rsidRPr="007B4891">
        <w:rPr>
          <w:sz w:val="28"/>
        </w:rPr>
        <w:t>XML</w:t>
      </w:r>
      <w:r w:rsidRPr="00FC5761">
        <w:rPr>
          <w:sz w:val="28"/>
        </w:rPr>
        <w:t>-</w:t>
      </w:r>
      <w:r>
        <w:rPr>
          <w:sz w:val="28"/>
        </w:rPr>
        <w:t xml:space="preserve">файлов, сформированных </w:t>
      </w:r>
      <w:r w:rsidRPr="00FC5761">
        <w:rPr>
          <w:sz w:val="28"/>
        </w:rPr>
        <w:t>в соответствии со схемой fcsExport.xsd</w:t>
      </w:r>
      <w:r>
        <w:rPr>
          <w:sz w:val="28"/>
        </w:rPr>
        <w:t xml:space="preserve"> и упакованных в </w:t>
      </w:r>
      <w:r w:rsidRPr="007B4891">
        <w:rPr>
          <w:sz w:val="28"/>
        </w:rPr>
        <w:t>ZIP</w:t>
      </w:r>
      <w:r w:rsidRPr="00FC5761">
        <w:rPr>
          <w:sz w:val="28"/>
        </w:rPr>
        <w:t>-</w:t>
      </w:r>
      <w:r>
        <w:rPr>
          <w:sz w:val="28"/>
        </w:rPr>
        <w:t>архивы</w:t>
      </w:r>
      <w:r w:rsidRPr="00FC5761">
        <w:rPr>
          <w:sz w:val="28"/>
        </w:rPr>
        <w:t xml:space="preserve">. Каждый архив содержит в своем имени указание типа выгрузки и промежутка времени, </w:t>
      </w:r>
      <w:r>
        <w:rPr>
          <w:sz w:val="28"/>
        </w:rPr>
        <w:t>з</w:t>
      </w:r>
      <w:r w:rsidRPr="00FC5761">
        <w:rPr>
          <w:sz w:val="28"/>
        </w:rPr>
        <w:t>а который архив</w:t>
      </w:r>
      <w:r>
        <w:rPr>
          <w:sz w:val="28"/>
        </w:rPr>
        <w:t xml:space="preserve"> </w:t>
      </w:r>
      <w:r w:rsidRPr="00FC5761">
        <w:rPr>
          <w:sz w:val="28"/>
        </w:rPr>
        <w:t>содержит</w:t>
      </w:r>
      <w:r>
        <w:rPr>
          <w:sz w:val="28"/>
        </w:rPr>
        <w:t xml:space="preserve"> данные</w:t>
      </w:r>
      <w:r w:rsidRPr="00FC5761">
        <w:rPr>
          <w:sz w:val="28"/>
        </w:rPr>
        <w:t>.</w:t>
      </w:r>
      <w:r>
        <w:rPr>
          <w:sz w:val="28"/>
        </w:rPr>
        <w:t xml:space="preserve">  </w:t>
      </w:r>
    </w:p>
    <w:p w14:paraId="39542F21" w14:textId="77777777" w:rsidR="00316163" w:rsidRPr="00316163" w:rsidRDefault="00316163" w:rsidP="00316163">
      <w:pPr>
        <w:pStyle w:val="41"/>
      </w:pPr>
      <w:r>
        <w:t>Выгрузки контрактов и планов-графиков</w:t>
      </w:r>
    </w:p>
    <w:p w14:paraId="58B0B6A7" w14:textId="53B24EC2" w:rsidR="006729D2" w:rsidRPr="006729D2" w:rsidRDefault="006729D2" w:rsidP="00FC5761">
      <w:pPr>
        <w:spacing w:before="0" w:after="0"/>
        <w:ind w:firstLine="567"/>
        <w:jc w:val="both"/>
        <w:rPr>
          <w:sz w:val="28"/>
        </w:rPr>
      </w:pPr>
      <w:r>
        <w:rPr>
          <w:sz w:val="28"/>
        </w:rPr>
        <w:t xml:space="preserve">Архивы выгрузок </w:t>
      </w:r>
      <w:r w:rsidRPr="006729D2">
        <w:rPr>
          <w:sz w:val="28"/>
        </w:rPr>
        <w:t>контрактов и планов-графиков</w:t>
      </w:r>
      <w:r>
        <w:rPr>
          <w:sz w:val="28"/>
        </w:rPr>
        <w:t xml:space="preserve"> могут включать в себя </w:t>
      </w:r>
      <w:r w:rsidRPr="00FC5761">
        <w:rPr>
          <w:sz w:val="28"/>
        </w:rPr>
        <w:t>набор файлов, в каждом из которых находится только один XML-документ</w:t>
      </w:r>
      <w:r>
        <w:rPr>
          <w:sz w:val="28"/>
        </w:rPr>
        <w:t>.</w:t>
      </w:r>
    </w:p>
    <w:p w14:paraId="79623CDA" w14:textId="77777777" w:rsidR="006729D2" w:rsidRDefault="006729D2" w:rsidP="00FC5761">
      <w:pPr>
        <w:spacing w:before="0" w:after="0"/>
        <w:ind w:firstLine="567"/>
        <w:jc w:val="both"/>
        <w:rPr>
          <w:sz w:val="28"/>
        </w:rPr>
      </w:pPr>
    </w:p>
    <w:p w14:paraId="5134E9CE" w14:textId="77777777" w:rsidR="00316163" w:rsidRPr="00316163" w:rsidRDefault="00316163" w:rsidP="00316163">
      <w:pPr>
        <w:pStyle w:val="41"/>
      </w:pPr>
      <w:r>
        <w:t>Выгрузки документов других реестров</w:t>
      </w:r>
    </w:p>
    <w:p w14:paraId="75FA695C" w14:textId="141B5B4F" w:rsidR="00FC5761" w:rsidRPr="004F0043" w:rsidRDefault="00FC5761" w:rsidP="00FC5761">
      <w:pPr>
        <w:spacing w:before="0" w:after="0"/>
        <w:ind w:firstLine="567"/>
        <w:jc w:val="both"/>
        <w:rPr>
          <w:sz w:val="28"/>
        </w:rPr>
      </w:pPr>
      <w:r>
        <w:rPr>
          <w:sz w:val="28"/>
        </w:rPr>
        <w:t xml:space="preserve">Архивы выгрузок документов других подсистем могут включать в себя </w:t>
      </w:r>
      <w:r w:rsidRPr="00FC5761">
        <w:rPr>
          <w:sz w:val="28"/>
        </w:rPr>
        <w:t xml:space="preserve">набор файлов, в каждом из которых находится только один XML-документ. </w:t>
      </w:r>
      <w:r>
        <w:rPr>
          <w:sz w:val="28"/>
        </w:rPr>
        <w:t>В этом случае о</w:t>
      </w:r>
      <w:r w:rsidRPr="00FC5761">
        <w:rPr>
          <w:sz w:val="28"/>
        </w:rPr>
        <w:t>дин архив может содержать в себе документы разных видов XML-документов</w:t>
      </w:r>
      <w:r>
        <w:rPr>
          <w:sz w:val="28"/>
        </w:rPr>
        <w:t xml:space="preserve"> и </w:t>
      </w:r>
      <w:r w:rsidRPr="00FC5761">
        <w:rPr>
          <w:sz w:val="28"/>
        </w:rPr>
        <w:t xml:space="preserve">содержать не более 1000 XML-документов.  Каждый файл в архиве содержит в имени файла вид содержащегося в нем XML-документа (фактически XML-тег объекта в соответствии со схемой fcsExport.xsd) и реестровый номер объекта, описываемого выгружаемым XML-документом или реестровый номер объекта, изменяемого выгружаемым XML-документом. Кроме того, в имени файла обычно указывается идентификатор документа в БД </w:t>
      </w:r>
      <w:r w:rsidR="00905A79">
        <w:rPr>
          <w:sz w:val="28"/>
        </w:rPr>
        <w:t>ЕИС</w:t>
      </w:r>
      <w:r w:rsidRPr="00FC5761">
        <w:rPr>
          <w:sz w:val="28"/>
        </w:rPr>
        <w:t>.</w:t>
      </w:r>
    </w:p>
    <w:p w14:paraId="22A8F359" w14:textId="77777777" w:rsidR="00316163" w:rsidRPr="00316163" w:rsidRDefault="00316163" w:rsidP="00316163">
      <w:pPr>
        <w:pStyle w:val="41"/>
      </w:pPr>
      <w:r>
        <w:t>Автоматические и ручные выгрузки</w:t>
      </w:r>
    </w:p>
    <w:p w14:paraId="468C59CD" w14:textId="0E4814A2" w:rsidR="00316163" w:rsidRDefault="00316163" w:rsidP="00316163">
      <w:pPr>
        <w:spacing w:before="0" w:after="0"/>
        <w:ind w:firstLine="567"/>
        <w:jc w:val="both"/>
        <w:rPr>
          <w:sz w:val="28"/>
        </w:rPr>
      </w:pPr>
      <w:r>
        <w:rPr>
          <w:sz w:val="28"/>
        </w:rPr>
        <w:t>Все выгрузки могут быть выполнены в автоматическом (обычном) режиме, и могут быть запущены вручную Оператором</w:t>
      </w:r>
      <w:r w:rsidR="00905A79">
        <w:rPr>
          <w:sz w:val="28"/>
        </w:rPr>
        <w:t xml:space="preserve"> ЕИС</w:t>
      </w:r>
      <w:r>
        <w:rPr>
          <w:sz w:val="28"/>
        </w:rPr>
        <w:t xml:space="preserve">. </w:t>
      </w:r>
    </w:p>
    <w:p w14:paraId="115DD75B" w14:textId="277B2864" w:rsidR="00316163" w:rsidRDefault="00316163" w:rsidP="00316163">
      <w:pPr>
        <w:spacing w:before="0" w:after="0"/>
        <w:ind w:firstLine="567"/>
        <w:jc w:val="both"/>
        <w:rPr>
          <w:sz w:val="28"/>
        </w:rPr>
      </w:pPr>
      <w:r>
        <w:rPr>
          <w:sz w:val="28"/>
        </w:rPr>
        <w:t>Выгрузки опубликованных документов, запущенные Оператором</w:t>
      </w:r>
      <w:r w:rsidR="00905A79">
        <w:rPr>
          <w:sz w:val="28"/>
        </w:rPr>
        <w:t xml:space="preserve"> ЕИС</w:t>
      </w:r>
      <w:r>
        <w:rPr>
          <w:sz w:val="28"/>
        </w:rPr>
        <w:t xml:space="preserve"> отличаются тем, что в имени архива такой выгрузки добавляется указание даты и времени выполнения выгрузки.</w:t>
      </w:r>
    </w:p>
    <w:p w14:paraId="581B7548" w14:textId="77777777" w:rsidR="00DC0A5F" w:rsidRDefault="00DC0A5F" w:rsidP="00DC0A5F">
      <w:pPr>
        <w:pStyle w:val="30"/>
      </w:pPr>
      <w:bookmarkStart w:id="164" w:name="_Toc442981990"/>
      <w:r w:rsidRPr="00111ECD">
        <w:lastRenderedPageBreak/>
        <w:t>Полная региональная выгрузка</w:t>
      </w:r>
      <w:bookmarkEnd w:id="164"/>
    </w:p>
    <w:p w14:paraId="306F1FFA" w14:textId="3C2B02FC" w:rsidR="00DC0A5F" w:rsidRDefault="00DC0A5F" w:rsidP="00DC0A5F">
      <w:pPr>
        <w:spacing w:before="0" w:after="0"/>
        <w:ind w:firstLine="567"/>
        <w:jc w:val="both"/>
        <w:rPr>
          <w:sz w:val="28"/>
        </w:rPr>
      </w:pPr>
      <w:r>
        <w:rPr>
          <w:sz w:val="28"/>
        </w:rPr>
        <w:t xml:space="preserve">Для получения информации о публикуемых в открытой части </w:t>
      </w:r>
      <w:r w:rsidR="00905A79">
        <w:rPr>
          <w:sz w:val="28"/>
        </w:rPr>
        <w:t>ЕИС</w:t>
      </w:r>
      <w:r>
        <w:rPr>
          <w:sz w:val="28"/>
        </w:rPr>
        <w:t xml:space="preserve"> документах, пользователь Государственного/муниципального заказчика, Уполномоченного органа или Специализированной организации может воспользоваться общедоступной выгрузкой всех опубликованных </w:t>
      </w:r>
      <w:r w:rsidR="003C38B6">
        <w:rPr>
          <w:sz w:val="28"/>
        </w:rPr>
        <w:t>в</w:t>
      </w:r>
      <w:r>
        <w:rPr>
          <w:sz w:val="28"/>
        </w:rPr>
        <w:t xml:space="preserve"> </w:t>
      </w:r>
      <w:r w:rsidR="00905A79">
        <w:rPr>
          <w:sz w:val="28"/>
        </w:rPr>
        <w:t>ЕИС</w:t>
      </w:r>
      <w:r w:rsidR="00905A79" w:rsidRPr="00FB1F45">
        <w:rPr>
          <w:sz w:val="28"/>
        </w:rPr>
        <w:t xml:space="preserve"> </w:t>
      </w:r>
      <w:r>
        <w:rPr>
          <w:sz w:val="28"/>
        </w:rPr>
        <w:t xml:space="preserve">данных </w:t>
      </w:r>
      <w:r w:rsidRPr="00FB1F45">
        <w:rPr>
          <w:sz w:val="28"/>
        </w:rPr>
        <w:t>во внешние системы</w:t>
      </w:r>
      <w:r>
        <w:rPr>
          <w:sz w:val="28"/>
        </w:rPr>
        <w:t>, организованных по регионам – так называемая региональная выгрузка.</w:t>
      </w:r>
    </w:p>
    <w:p w14:paraId="322A84F9" w14:textId="77777777" w:rsidR="00DC0A5F" w:rsidRPr="00FA1681" w:rsidRDefault="00DC0A5F" w:rsidP="00DC0A5F">
      <w:pPr>
        <w:ind w:firstLine="567"/>
        <w:rPr>
          <w:sz w:val="28"/>
        </w:rPr>
      </w:pPr>
      <w:r w:rsidRPr="00111ECD">
        <w:rPr>
          <w:sz w:val="28"/>
        </w:rPr>
        <w:t xml:space="preserve">Все сформированные и зархивированные XML-файлы </w:t>
      </w:r>
      <w:r>
        <w:rPr>
          <w:sz w:val="28"/>
        </w:rPr>
        <w:t xml:space="preserve">региональной выгрузки попадают </w:t>
      </w:r>
      <w:r w:rsidRPr="00111ECD">
        <w:rPr>
          <w:sz w:val="28"/>
        </w:rPr>
        <w:t xml:space="preserve">на </w:t>
      </w:r>
      <w:r>
        <w:rPr>
          <w:sz w:val="28"/>
          <w:lang w:val="en-US"/>
        </w:rPr>
        <w:t>ftp</w:t>
      </w:r>
      <w:r w:rsidRPr="00111ECD">
        <w:rPr>
          <w:sz w:val="28"/>
        </w:rPr>
        <w:t xml:space="preserve">-сервер </w:t>
      </w:r>
      <w:hyperlink r:id="rId28" w:history="1">
        <w:r w:rsidRPr="00D815D7">
          <w:rPr>
            <w:rStyle w:val="affd"/>
            <w:sz w:val="28"/>
          </w:rPr>
          <w:t>ftp://free:free@</w:t>
        </w:r>
        <w:r w:rsidRPr="00D815D7">
          <w:rPr>
            <w:rStyle w:val="affd"/>
            <w:sz w:val="28"/>
            <w:lang w:val="en-US"/>
          </w:rPr>
          <w:t>ftp</w:t>
        </w:r>
        <w:r w:rsidRPr="00D815D7">
          <w:rPr>
            <w:rStyle w:val="affd"/>
            <w:sz w:val="28"/>
          </w:rPr>
          <w:t>.zakupki.gov.ru</w:t>
        </w:r>
      </w:hyperlink>
      <w:r w:rsidR="00FA1681" w:rsidRPr="00FA1681">
        <w:rPr>
          <w:sz w:val="28"/>
        </w:rPr>
        <w:t xml:space="preserve"> </w:t>
      </w:r>
      <w:r w:rsidR="00FA1681">
        <w:rPr>
          <w:sz w:val="28"/>
        </w:rPr>
        <w:t xml:space="preserve">в каталог </w:t>
      </w:r>
      <w:r w:rsidR="00FA1681">
        <w:rPr>
          <w:sz w:val="28"/>
          <w:lang w:val="en-US"/>
        </w:rPr>
        <w:t>FCS</w:t>
      </w:r>
      <w:r w:rsidR="00FA1681" w:rsidRPr="00FA1681">
        <w:rPr>
          <w:sz w:val="28"/>
        </w:rPr>
        <w:t>_</w:t>
      </w:r>
      <w:r w:rsidR="00FA1681">
        <w:rPr>
          <w:sz w:val="28"/>
          <w:lang w:val="en-US"/>
        </w:rPr>
        <w:t>regions</w:t>
      </w:r>
      <w:r w:rsidR="00FA1681" w:rsidRPr="00FA1681">
        <w:rPr>
          <w:sz w:val="28"/>
        </w:rPr>
        <w:t>.</w:t>
      </w:r>
    </w:p>
    <w:p w14:paraId="243C256B" w14:textId="77777777" w:rsidR="00DC0A5F" w:rsidRPr="00ED072F" w:rsidRDefault="00DC0A5F" w:rsidP="00DC0A5F">
      <w:pPr>
        <w:pStyle w:val="41"/>
      </w:pPr>
      <w:r>
        <w:t>Общие сведения о региональной выгрузке</w:t>
      </w:r>
    </w:p>
    <w:p w14:paraId="32742EFF" w14:textId="7E080BBE" w:rsidR="00DC0A5F" w:rsidRPr="00111ECD" w:rsidRDefault="00DC0A5F" w:rsidP="00DC0A5F">
      <w:pPr>
        <w:spacing w:before="0" w:after="0"/>
        <w:ind w:firstLine="567"/>
        <w:jc w:val="both"/>
        <w:rPr>
          <w:sz w:val="28"/>
        </w:rPr>
      </w:pPr>
      <w:r w:rsidRPr="00111ECD">
        <w:rPr>
          <w:sz w:val="28"/>
        </w:rPr>
        <w:t xml:space="preserve">Полная региональная выгрузка включают в себя все опубликованные </w:t>
      </w:r>
      <w:r w:rsidR="003C38B6">
        <w:rPr>
          <w:sz w:val="28"/>
        </w:rPr>
        <w:t>в</w:t>
      </w:r>
      <w:r w:rsidRPr="00111ECD">
        <w:rPr>
          <w:sz w:val="28"/>
        </w:rPr>
        <w:t xml:space="preserve"> </w:t>
      </w:r>
      <w:r w:rsidR="00905A79">
        <w:rPr>
          <w:sz w:val="28"/>
        </w:rPr>
        <w:t>ЕИС</w:t>
      </w:r>
      <w:r w:rsidR="00905A79" w:rsidRPr="00111ECD">
        <w:rPr>
          <w:sz w:val="28"/>
        </w:rPr>
        <w:t xml:space="preserve"> </w:t>
      </w:r>
      <w:r w:rsidRPr="00111ECD">
        <w:rPr>
          <w:sz w:val="28"/>
        </w:rPr>
        <w:t>документы следующих типов:</w:t>
      </w:r>
    </w:p>
    <w:p w14:paraId="2E3BBE29" w14:textId="77777777" w:rsidR="00DC0A5F" w:rsidRPr="0001105E" w:rsidRDefault="00DC0A5F" w:rsidP="007B4891">
      <w:pPr>
        <w:pStyle w:val="ListLevel2"/>
      </w:pPr>
      <w:r w:rsidRPr="009F213B">
        <w:t xml:space="preserve">опубликованные </w:t>
      </w:r>
      <w:r>
        <w:t>планы</w:t>
      </w:r>
      <w:r w:rsidR="002A7B25" w:rsidRPr="007B4891">
        <w:t xml:space="preserve"> </w:t>
      </w:r>
      <w:r w:rsidR="002A7B25">
        <w:t>закупок</w:t>
      </w:r>
      <w:r w:rsidRPr="009F213B">
        <w:t>;</w:t>
      </w:r>
    </w:p>
    <w:p w14:paraId="20A5FEA0" w14:textId="1B25F69A" w:rsidR="0001105E" w:rsidRPr="009F213B" w:rsidRDefault="0001105E" w:rsidP="007B4891">
      <w:pPr>
        <w:pStyle w:val="ListLevel2"/>
      </w:pPr>
      <w:r>
        <w:t>опубликованные структурированные планы закупок:</w:t>
      </w:r>
    </w:p>
    <w:p w14:paraId="44FAF659" w14:textId="77777777" w:rsidR="002A7B25" w:rsidRPr="009F213B" w:rsidRDefault="002A7B25" w:rsidP="007B4891">
      <w:pPr>
        <w:pStyle w:val="ListLevel2"/>
      </w:pPr>
      <w:r w:rsidRPr="009F213B">
        <w:t xml:space="preserve">опубликованные </w:t>
      </w:r>
      <w:r>
        <w:t>планы-графики</w:t>
      </w:r>
      <w:r w:rsidRPr="009F213B">
        <w:t>;</w:t>
      </w:r>
    </w:p>
    <w:p w14:paraId="6AC98ACC" w14:textId="4027F0E1" w:rsidR="00DC0A5F" w:rsidRPr="009F213B" w:rsidRDefault="00DC0A5F" w:rsidP="007B4891">
      <w:pPr>
        <w:pStyle w:val="ListLevel2"/>
      </w:pPr>
      <w:r w:rsidRPr="009F213B">
        <w:t>опубликованные извещения</w:t>
      </w:r>
      <w:r w:rsidR="008A02BF">
        <w:t>, отмены размещения, отмены и изменения в части лота, разъяснения, и др. документы подсистемы размещения информации о закупках</w:t>
      </w:r>
      <w:r w:rsidRPr="009F213B">
        <w:t>;</w:t>
      </w:r>
    </w:p>
    <w:p w14:paraId="087F0C6B" w14:textId="77777777" w:rsidR="00DC0A5F" w:rsidRPr="00111ECD" w:rsidRDefault="00DC0A5F" w:rsidP="007B4891">
      <w:pPr>
        <w:pStyle w:val="ListLevel2"/>
      </w:pPr>
      <w:r w:rsidRPr="00111ECD">
        <w:t>опубликованные протоколы;</w:t>
      </w:r>
    </w:p>
    <w:p w14:paraId="401A8962" w14:textId="2B2790FA" w:rsidR="008A02BF" w:rsidRDefault="00DC0A5F" w:rsidP="007B4891">
      <w:pPr>
        <w:pStyle w:val="ListLevel2"/>
      </w:pPr>
      <w:r w:rsidRPr="002A7B25">
        <w:t>опубликованные сведения о контрактах</w:t>
      </w:r>
      <w:r w:rsidR="002A7B25" w:rsidRPr="002A7B25">
        <w:t>, исполнении/расторжении контрактов</w:t>
      </w:r>
      <w:r w:rsidR="008A02BF">
        <w:t>, аннулировании контрактов;</w:t>
      </w:r>
    </w:p>
    <w:p w14:paraId="0D0C2936" w14:textId="3EC96DC1" w:rsidR="00DC0A5F" w:rsidRDefault="008A02BF" w:rsidP="007B4891">
      <w:pPr>
        <w:pStyle w:val="ListLevel2"/>
      </w:pPr>
      <w:r>
        <w:t>д</w:t>
      </w:r>
      <w:r w:rsidRPr="008A02BF">
        <w:t>ополнительная информация о закупках и контрактах</w:t>
      </w:r>
      <w:r>
        <w:t>; информация о недействительности дополнительной информации;</w:t>
      </w:r>
    </w:p>
    <w:p w14:paraId="53484D79" w14:textId="012BC500" w:rsidR="008A02BF" w:rsidRDefault="008A02BF" w:rsidP="007B4891">
      <w:pPr>
        <w:pStyle w:val="ListLevel2"/>
      </w:pPr>
      <w:r>
        <w:t>о</w:t>
      </w:r>
      <w:r w:rsidRPr="008A02BF">
        <w:t>тчеты заказчиков всех видов, информация о недействительности отчетов заказчиков;</w:t>
      </w:r>
    </w:p>
    <w:p w14:paraId="3E0D39B9" w14:textId="251D6536" w:rsidR="008A02BF" w:rsidRDefault="008A02BF" w:rsidP="007B4891">
      <w:pPr>
        <w:pStyle w:val="ListLevel2"/>
      </w:pPr>
      <w:r>
        <w:t>п</w:t>
      </w:r>
      <w:r w:rsidRPr="008A02BF">
        <w:t>равила нормирования в сфере закупок</w:t>
      </w:r>
      <w:r>
        <w:t>,</w:t>
      </w:r>
      <w:r w:rsidRPr="008A02BF">
        <w:t xml:space="preserve"> </w:t>
      </w:r>
      <w:r>
        <w:t>и</w:t>
      </w:r>
      <w:r w:rsidRPr="008A02BF">
        <w:t>нформация о недействительности правил нормирования</w:t>
      </w:r>
      <w:r>
        <w:t>;</w:t>
      </w:r>
    </w:p>
    <w:p w14:paraId="751AEDB0" w14:textId="112994E6" w:rsidR="008A02BF" w:rsidRDefault="008A02BF" w:rsidP="007B4891">
      <w:pPr>
        <w:pStyle w:val="ListLevel2"/>
      </w:pPr>
      <w:r>
        <w:t>з</w:t>
      </w:r>
      <w:r w:rsidRPr="008A02BF">
        <w:t>апросы цен товаров, работ, услуг,</w:t>
      </w:r>
      <w:r>
        <w:t xml:space="preserve"> о</w:t>
      </w:r>
      <w:r w:rsidRPr="008A02BF">
        <w:t>тмены запроса цен</w:t>
      </w:r>
      <w:r>
        <w:t>;</w:t>
      </w:r>
    </w:p>
    <w:p w14:paraId="5F0ADB23" w14:textId="245679AC" w:rsidR="008A02BF" w:rsidRPr="008A02BF" w:rsidRDefault="008A02BF" w:rsidP="007B4891">
      <w:pPr>
        <w:pStyle w:val="ListLevel2"/>
      </w:pPr>
      <w:r>
        <w:t>о</w:t>
      </w:r>
      <w:r w:rsidRPr="008A02BF">
        <w:t>бобщенная информация о результатах аудита в сфере закупки</w:t>
      </w:r>
      <w:r>
        <w:t>.</w:t>
      </w:r>
    </w:p>
    <w:p w14:paraId="2695A2E8" w14:textId="77777777" w:rsidR="00DC0A5F" w:rsidRPr="000E19C7" w:rsidRDefault="00DC0A5F" w:rsidP="00DC0A5F">
      <w:pPr>
        <w:spacing w:before="0" w:after="0"/>
        <w:ind w:firstLine="567"/>
        <w:jc w:val="both"/>
        <w:rPr>
          <w:sz w:val="28"/>
        </w:rPr>
      </w:pPr>
      <w:r>
        <w:rPr>
          <w:sz w:val="28"/>
        </w:rPr>
        <w:t xml:space="preserve">На </w:t>
      </w:r>
      <w:r>
        <w:rPr>
          <w:sz w:val="28"/>
          <w:lang w:val="en-US"/>
        </w:rPr>
        <w:t>ftp</w:t>
      </w:r>
      <w:r>
        <w:rPr>
          <w:sz w:val="28"/>
        </w:rPr>
        <w:t>-сервере</w:t>
      </w:r>
      <w:r w:rsidRPr="00ED072F">
        <w:rPr>
          <w:sz w:val="28"/>
        </w:rPr>
        <w:t xml:space="preserve"> </w:t>
      </w:r>
      <w:r>
        <w:rPr>
          <w:sz w:val="28"/>
        </w:rPr>
        <w:t xml:space="preserve">для региональной выгрузки используется </w:t>
      </w:r>
      <w:r w:rsidRPr="00111ECD">
        <w:rPr>
          <w:sz w:val="28"/>
        </w:rPr>
        <w:t>следующая структура каталогов:</w:t>
      </w:r>
    </w:p>
    <w:p w14:paraId="55977127" w14:textId="77777777" w:rsidR="00DC0A5F" w:rsidRPr="000E19C7" w:rsidRDefault="00DC0A5F" w:rsidP="00DC0A5F">
      <w:pPr>
        <w:spacing w:before="0" w:after="0"/>
        <w:jc w:val="both"/>
        <w:rPr>
          <w:sz w:val="28"/>
          <w:lang w:val="en-US"/>
        </w:rPr>
      </w:pPr>
      <w:r w:rsidRPr="000E19C7">
        <w:rPr>
          <w:sz w:val="28"/>
          <w:lang w:val="en-US"/>
        </w:rPr>
        <w:t>&lt;</w:t>
      </w:r>
      <w:r w:rsidRPr="00111ECD">
        <w:rPr>
          <w:sz w:val="28"/>
        </w:rPr>
        <w:t>Наименование</w:t>
      </w:r>
      <w:r w:rsidRPr="000E19C7">
        <w:rPr>
          <w:sz w:val="28"/>
          <w:lang w:val="en-US"/>
        </w:rPr>
        <w:t xml:space="preserve"> </w:t>
      </w:r>
      <w:r w:rsidRPr="00111ECD">
        <w:rPr>
          <w:sz w:val="28"/>
        </w:rPr>
        <w:t>региона</w:t>
      </w:r>
      <w:r w:rsidRPr="000E19C7">
        <w:rPr>
          <w:sz w:val="28"/>
          <w:lang w:val="en-US"/>
        </w:rPr>
        <w:t>&gt;</w:t>
      </w:r>
    </w:p>
    <w:p w14:paraId="2DDCBAF6" w14:textId="77777777" w:rsidR="002C71C4" w:rsidRPr="00B127EA" w:rsidRDefault="00675F9B" w:rsidP="005C1DEA">
      <w:pPr>
        <w:spacing w:before="0" w:after="0"/>
        <w:ind w:firstLine="567"/>
        <w:jc w:val="both"/>
        <w:rPr>
          <w:sz w:val="28"/>
          <w:lang w:val="en-US"/>
        </w:rPr>
      </w:pPr>
      <w:r w:rsidRPr="00675F9B">
        <w:rPr>
          <w:sz w:val="28"/>
          <w:lang w:val="en-US"/>
        </w:rPr>
        <w:t>SketchPlans</w:t>
      </w:r>
    </w:p>
    <w:p w14:paraId="07FD4863" w14:textId="77777777" w:rsidR="00FC521B" w:rsidRDefault="00456E69" w:rsidP="00316163">
      <w:pPr>
        <w:spacing w:before="0" w:after="0"/>
        <w:ind w:left="1134"/>
        <w:jc w:val="both"/>
        <w:rPr>
          <w:sz w:val="28"/>
          <w:lang w:val="en-US"/>
        </w:rPr>
      </w:pPr>
      <w:r>
        <w:rPr>
          <w:sz w:val="28"/>
          <w:lang w:val="en-US"/>
        </w:rPr>
        <w:t>currMonth</w:t>
      </w:r>
    </w:p>
    <w:p w14:paraId="1ACEA95A" w14:textId="77777777" w:rsidR="00456E69" w:rsidRPr="00FC521B" w:rsidRDefault="00456E69" w:rsidP="00316163">
      <w:pPr>
        <w:spacing w:before="0" w:after="0"/>
        <w:ind w:left="1134"/>
        <w:jc w:val="both"/>
        <w:rPr>
          <w:sz w:val="28"/>
          <w:lang w:val="en-US"/>
        </w:rPr>
      </w:pPr>
      <w:r>
        <w:rPr>
          <w:sz w:val="28"/>
          <w:lang w:val="en-US"/>
        </w:rPr>
        <w:t>prevMonth</w:t>
      </w:r>
    </w:p>
    <w:p w14:paraId="2AB4F877" w14:textId="39436A79" w:rsidR="0001105E" w:rsidRPr="00B127EA" w:rsidRDefault="0001105E" w:rsidP="0001105E">
      <w:pPr>
        <w:spacing w:before="0" w:after="0"/>
        <w:ind w:firstLine="567"/>
        <w:jc w:val="both"/>
        <w:rPr>
          <w:sz w:val="28"/>
          <w:lang w:val="en-US"/>
        </w:rPr>
      </w:pPr>
      <w:r>
        <w:rPr>
          <w:sz w:val="28"/>
          <w:lang w:val="en-US"/>
        </w:rPr>
        <w:t>Purchase</w:t>
      </w:r>
      <w:r w:rsidRPr="00675F9B">
        <w:rPr>
          <w:sz w:val="28"/>
          <w:lang w:val="en-US"/>
        </w:rPr>
        <w:t>Plans</w:t>
      </w:r>
    </w:p>
    <w:p w14:paraId="7BACB3F6" w14:textId="77777777" w:rsidR="0001105E" w:rsidRDefault="0001105E" w:rsidP="0001105E">
      <w:pPr>
        <w:spacing w:before="0" w:after="0"/>
        <w:ind w:left="1134"/>
        <w:jc w:val="both"/>
        <w:rPr>
          <w:sz w:val="28"/>
          <w:lang w:val="en-US"/>
        </w:rPr>
      </w:pPr>
      <w:r>
        <w:rPr>
          <w:sz w:val="28"/>
          <w:lang w:val="en-US"/>
        </w:rPr>
        <w:t>currMonth</w:t>
      </w:r>
    </w:p>
    <w:p w14:paraId="2B80D031" w14:textId="77777777" w:rsidR="0001105E" w:rsidRPr="00FC521B" w:rsidRDefault="0001105E" w:rsidP="0001105E">
      <w:pPr>
        <w:spacing w:before="0" w:after="0"/>
        <w:ind w:left="1134"/>
        <w:jc w:val="both"/>
        <w:rPr>
          <w:sz w:val="28"/>
          <w:lang w:val="en-US"/>
        </w:rPr>
      </w:pPr>
      <w:r>
        <w:rPr>
          <w:sz w:val="28"/>
          <w:lang w:val="en-US"/>
        </w:rPr>
        <w:t>prevMonth</w:t>
      </w:r>
    </w:p>
    <w:p w14:paraId="05439BB2" w14:textId="77777777" w:rsidR="00DC0A5F" w:rsidRPr="000E19C7" w:rsidRDefault="002C71C4" w:rsidP="00DC0A5F">
      <w:pPr>
        <w:spacing w:before="0" w:after="0"/>
        <w:ind w:firstLine="567"/>
        <w:jc w:val="both"/>
        <w:rPr>
          <w:sz w:val="28"/>
          <w:lang w:val="en-US"/>
        </w:rPr>
      </w:pPr>
      <w:r w:rsidRPr="002C71C4">
        <w:rPr>
          <w:sz w:val="28"/>
          <w:lang w:val="en-US"/>
        </w:rPr>
        <w:t>PlanGraphs</w:t>
      </w:r>
      <w:r w:rsidDel="002C71C4">
        <w:rPr>
          <w:sz w:val="28"/>
          <w:lang w:val="en-US"/>
        </w:rPr>
        <w:t xml:space="preserve"> </w:t>
      </w:r>
    </w:p>
    <w:p w14:paraId="0DB89F69" w14:textId="77777777" w:rsidR="00316163" w:rsidRDefault="00316163" w:rsidP="00316163">
      <w:pPr>
        <w:spacing w:before="0" w:after="0"/>
        <w:ind w:left="1134"/>
        <w:jc w:val="both"/>
        <w:rPr>
          <w:sz w:val="28"/>
          <w:lang w:val="en-US"/>
        </w:rPr>
      </w:pPr>
      <w:r>
        <w:rPr>
          <w:sz w:val="28"/>
          <w:lang w:val="en-US"/>
        </w:rPr>
        <w:lastRenderedPageBreak/>
        <w:t>currMonth</w:t>
      </w:r>
    </w:p>
    <w:p w14:paraId="7EC824E8" w14:textId="77777777" w:rsidR="00316163" w:rsidRPr="00FC521B" w:rsidRDefault="00316163" w:rsidP="00316163">
      <w:pPr>
        <w:spacing w:before="0" w:after="0"/>
        <w:ind w:left="1134"/>
        <w:jc w:val="both"/>
        <w:rPr>
          <w:sz w:val="28"/>
          <w:lang w:val="en-US"/>
        </w:rPr>
      </w:pPr>
      <w:r>
        <w:rPr>
          <w:sz w:val="28"/>
          <w:lang w:val="en-US"/>
        </w:rPr>
        <w:t>prevMonth</w:t>
      </w:r>
    </w:p>
    <w:p w14:paraId="5F3CC719" w14:textId="77777777" w:rsidR="00FC521B" w:rsidRPr="00B127EA" w:rsidRDefault="002C71C4" w:rsidP="002C71C4">
      <w:pPr>
        <w:spacing w:before="0" w:after="0"/>
        <w:ind w:firstLine="567"/>
        <w:jc w:val="both"/>
        <w:rPr>
          <w:sz w:val="28"/>
          <w:lang w:val="en-US"/>
        </w:rPr>
      </w:pPr>
      <w:r w:rsidRPr="002C71C4">
        <w:rPr>
          <w:sz w:val="28"/>
          <w:lang w:val="en-US"/>
        </w:rPr>
        <w:t>Notifications</w:t>
      </w:r>
      <w:r w:rsidRPr="000E19C7" w:rsidDel="002C71C4">
        <w:rPr>
          <w:sz w:val="28"/>
          <w:lang w:val="en-US"/>
        </w:rPr>
        <w:t xml:space="preserve"> </w:t>
      </w:r>
      <w:r w:rsidR="00673097">
        <w:rPr>
          <w:sz w:val="28"/>
          <w:lang w:val="en-US"/>
        </w:rPr>
        <w:t xml:space="preserve">  </w:t>
      </w:r>
    </w:p>
    <w:p w14:paraId="39AEFCCC" w14:textId="77777777" w:rsidR="00316163" w:rsidRDefault="00316163" w:rsidP="00316163">
      <w:pPr>
        <w:spacing w:before="0" w:after="0"/>
        <w:ind w:left="1134"/>
        <w:jc w:val="both"/>
        <w:rPr>
          <w:sz w:val="28"/>
          <w:lang w:val="en-US"/>
        </w:rPr>
      </w:pPr>
      <w:r>
        <w:rPr>
          <w:sz w:val="28"/>
          <w:lang w:val="en-US"/>
        </w:rPr>
        <w:t>currMonth</w:t>
      </w:r>
    </w:p>
    <w:p w14:paraId="0924FB79" w14:textId="77777777" w:rsidR="00316163" w:rsidRPr="00FC521B" w:rsidRDefault="00316163" w:rsidP="00316163">
      <w:pPr>
        <w:spacing w:before="0" w:after="0"/>
        <w:ind w:left="1134"/>
        <w:jc w:val="both"/>
        <w:rPr>
          <w:sz w:val="28"/>
          <w:lang w:val="en-US"/>
        </w:rPr>
      </w:pPr>
      <w:r>
        <w:rPr>
          <w:sz w:val="28"/>
          <w:lang w:val="en-US"/>
        </w:rPr>
        <w:t>prevMonth</w:t>
      </w:r>
    </w:p>
    <w:p w14:paraId="6AD010DE" w14:textId="77777777" w:rsidR="002C71C4" w:rsidRPr="002C71C4" w:rsidRDefault="002C71C4" w:rsidP="00DC0A5F">
      <w:pPr>
        <w:spacing w:before="0" w:after="0"/>
        <w:ind w:firstLine="567"/>
        <w:jc w:val="both"/>
        <w:rPr>
          <w:sz w:val="28"/>
          <w:lang w:val="en-US"/>
        </w:rPr>
      </w:pPr>
      <w:r w:rsidRPr="002C71C4">
        <w:rPr>
          <w:sz w:val="28"/>
          <w:lang w:val="en-US"/>
        </w:rPr>
        <w:t>PurchaseDocs</w:t>
      </w:r>
    </w:p>
    <w:p w14:paraId="4B241287" w14:textId="77777777" w:rsidR="00316163" w:rsidRDefault="00316163" w:rsidP="00316163">
      <w:pPr>
        <w:spacing w:before="0" w:after="0"/>
        <w:ind w:left="1134"/>
        <w:jc w:val="both"/>
        <w:rPr>
          <w:sz w:val="28"/>
          <w:lang w:val="en-US"/>
        </w:rPr>
      </w:pPr>
      <w:r>
        <w:rPr>
          <w:sz w:val="28"/>
          <w:lang w:val="en-US"/>
        </w:rPr>
        <w:t>currMonth</w:t>
      </w:r>
    </w:p>
    <w:p w14:paraId="41E7A4E0" w14:textId="77777777" w:rsidR="00316163" w:rsidRPr="00FC521B" w:rsidRDefault="00316163" w:rsidP="00316163">
      <w:pPr>
        <w:spacing w:before="0" w:after="0"/>
        <w:ind w:left="1134"/>
        <w:jc w:val="both"/>
        <w:rPr>
          <w:sz w:val="28"/>
          <w:lang w:val="en-US"/>
        </w:rPr>
      </w:pPr>
      <w:r>
        <w:rPr>
          <w:sz w:val="28"/>
          <w:lang w:val="en-US"/>
        </w:rPr>
        <w:t>prevMonth</w:t>
      </w:r>
    </w:p>
    <w:p w14:paraId="6EAD0B6D" w14:textId="77777777" w:rsidR="00DC0A5F" w:rsidRPr="004A0805" w:rsidRDefault="002C71C4" w:rsidP="00DC0A5F">
      <w:pPr>
        <w:spacing w:before="0" w:after="0"/>
        <w:ind w:firstLine="567"/>
        <w:jc w:val="both"/>
        <w:rPr>
          <w:sz w:val="28"/>
          <w:lang w:val="en-US"/>
        </w:rPr>
      </w:pPr>
      <w:r>
        <w:rPr>
          <w:sz w:val="28"/>
          <w:lang w:val="en-US"/>
        </w:rPr>
        <w:t>P</w:t>
      </w:r>
      <w:r w:rsidR="00DC0A5F" w:rsidRPr="000E19C7">
        <w:rPr>
          <w:sz w:val="28"/>
          <w:lang w:val="en-US"/>
        </w:rPr>
        <w:t>rotocols</w:t>
      </w:r>
    </w:p>
    <w:p w14:paraId="7F9C3D92" w14:textId="77777777" w:rsidR="00316163" w:rsidRDefault="00316163" w:rsidP="00316163">
      <w:pPr>
        <w:spacing w:before="0" w:after="0"/>
        <w:ind w:left="1134"/>
        <w:jc w:val="both"/>
        <w:rPr>
          <w:sz w:val="28"/>
          <w:lang w:val="en-US"/>
        </w:rPr>
      </w:pPr>
      <w:r>
        <w:rPr>
          <w:sz w:val="28"/>
          <w:lang w:val="en-US"/>
        </w:rPr>
        <w:t>currMonth</w:t>
      </w:r>
    </w:p>
    <w:p w14:paraId="27F2F650" w14:textId="77777777" w:rsidR="00316163" w:rsidRPr="00FC521B" w:rsidRDefault="00316163" w:rsidP="00316163">
      <w:pPr>
        <w:spacing w:before="0" w:after="0"/>
        <w:ind w:left="1134"/>
        <w:jc w:val="both"/>
        <w:rPr>
          <w:sz w:val="28"/>
          <w:lang w:val="en-US"/>
        </w:rPr>
      </w:pPr>
      <w:r>
        <w:rPr>
          <w:sz w:val="28"/>
          <w:lang w:val="en-US"/>
        </w:rPr>
        <w:t>prevMonth</w:t>
      </w:r>
    </w:p>
    <w:p w14:paraId="2EE020AC" w14:textId="77777777" w:rsidR="00DC0A5F" w:rsidRPr="00BB6B06" w:rsidRDefault="002C71C4" w:rsidP="00DC0A5F">
      <w:pPr>
        <w:spacing w:before="0" w:after="0"/>
        <w:ind w:firstLine="567"/>
        <w:jc w:val="both"/>
        <w:rPr>
          <w:sz w:val="28"/>
          <w:lang w:val="en-US"/>
        </w:rPr>
      </w:pPr>
      <w:r>
        <w:rPr>
          <w:sz w:val="28"/>
          <w:lang w:val="en-US"/>
        </w:rPr>
        <w:t>C</w:t>
      </w:r>
      <w:r w:rsidR="00DC0A5F" w:rsidRPr="002C71C4">
        <w:rPr>
          <w:sz w:val="28"/>
          <w:lang w:val="en-US"/>
        </w:rPr>
        <w:t>ontracts</w:t>
      </w:r>
    </w:p>
    <w:p w14:paraId="67523681" w14:textId="77777777" w:rsidR="00316163" w:rsidRPr="000A48FA" w:rsidRDefault="00316163" w:rsidP="00316163">
      <w:pPr>
        <w:spacing w:before="0" w:after="0"/>
        <w:ind w:left="1134"/>
        <w:jc w:val="both"/>
        <w:rPr>
          <w:sz w:val="28"/>
          <w:lang w:val="en-US"/>
        </w:rPr>
      </w:pPr>
      <w:r>
        <w:rPr>
          <w:sz w:val="28"/>
          <w:lang w:val="en-US"/>
        </w:rPr>
        <w:t>currMonth</w:t>
      </w:r>
    </w:p>
    <w:p w14:paraId="5801F2C4" w14:textId="77777777" w:rsidR="00316163" w:rsidRPr="000A48FA" w:rsidRDefault="00316163" w:rsidP="00316163">
      <w:pPr>
        <w:spacing w:before="0" w:after="0"/>
        <w:ind w:left="1134"/>
        <w:jc w:val="both"/>
        <w:rPr>
          <w:sz w:val="28"/>
          <w:lang w:val="en-US"/>
        </w:rPr>
      </w:pPr>
      <w:r>
        <w:rPr>
          <w:sz w:val="28"/>
          <w:lang w:val="en-US"/>
        </w:rPr>
        <w:t>prevMonth</w:t>
      </w:r>
    </w:p>
    <w:p w14:paraId="0E48E339" w14:textId="7D6136B6" w:rsidR="008A02BF" w:rsidRPr="00BB6B06" w:rsidRDefault="008A02BF" w:rsidP="008A02BF">
      <w:pPr>
        <w:spacing w:before="0" w:after="0"/>
        <w:ind w:firstLine="567"/>
        <w:jc w:val="both"/>
        <w:rPr>
          <w:sz w:val="28"/>
          <w:lang w:val="en-US"/>
        </w:rPr>
      </w:pPr>
      <w:r w:rsidRPr="008A02BF">
        <w:rPr>
          <w:sz w:val="28"/>
          <w:lang w:val="en-US"/>
        </w:rPr>
        <w:t>AddInfo</w:t>
      </w:r>
    </w:p>
    <w:p w14:paraId="1D41C4C5" w14:textId="77777777" w:rsidR="008A02BF" w:rsidRPr="008A02BF" w:rsidRDefault="008A02BF" w:rsidP="008A02BF">
      <w:pPr>
        <w:spacing w:before="0" w:after="0"/>
        <w:ind w:left="1134"/>
        <w:jc w:val="both"/>
        <w:rPr>
          <w:sz w:val="28"/>
          <w:lang w:val="en-US"/>
        </w:rPr>
      </w:pPr>
      <w:r>
        <w:rPr>
          <w:sz w:val="28"/>
          <w:lang w:val="en-US"/>
        </w:rPr>
        <w:t>currMonth</w:t>
      </w:r>
    </w:p>
    <w:p w14:paraId="7F2682D8" w14:textId="77777777" w:rsidR="008A02BF" w:rsidRPr="008A02BF" w:rsidRDefault="008A02BF" w:rsidP="008A02BF">
      <w:pPr>
        <w:spacing w:before="0" w:after="0"/>
        <w:ind w:left="1134"/>
        <w:jc w:val="both"/>
        <w:rPr>
          <w:sz w:val="28"/>
          <w:lang w:val="en-US"/>
        </w:rPr>
      </w:pPr>
      <w:r>
        <w:rPr>
          <w:sz w:val="28"/>
          <w:lang w:val="en-US"/>
        </w:rPr>
        <w:t>prevMonth</w:t>
      </w:r>
    </w:p>
    <w:p w14:paraId="03768B0A" w14:textId="36D38C52" w:rsidR="008A02BF" w:rsidRPr="00BB6B06" w:rsidRDefault="008A02BF" w:rsidP="008A02BF">
      <w:pPr>
        <w:spacing w:before="0" w:after="0"/>
        <w:ind w:firstLine="567"/>
        <w:jc w:val="both"/>
        <w:rPr>
          <w:sz w:val="28"/>
          <w:lang w:val="en-US"/>
        </w:rPr>
      </w:pPr>
      <w:r w:rsidRPr="008A02BF">
        <w:rPr>
          <w:sz w:val="28"/>
          <w:lang w:val="en-US"/>
        </w:rPr>
        <w:t>CustomerReports</w:t>
      </w:r>
    </w:p>
    <w:p w14:paraId="75C0A7C4" w14:textId="77777777" w:rsidR="008A02BF" w:rsidRPr="008A02BF" w:rsidRDefault="008A02BF" w:rsidP="008A02BF">
      <w:pPr>
        <w:spacing w:before="0" w:after="0"/>
        <w:ind w:left="1134"/>
        <w:jc w:val="both"/>
        <w:rPr>
          <w:sz w:val="28"/>
          <w:lang w:val="en-US"/>
        </w:rPr>
      </w:pPr>
      <w:r>
        <w:rPr>
          <w:sz w:val="28"/>
          <w:lang w:val="en-US"/>
        </w:rPr>
        <w:t>currMonth</w:t>
      </w:r>
    </w:p>
    <w:p w14:paraId="7AF0FFB0" w14:textId="77777777" w:rsidR="008A02BF" w:rsidRPr="008A02BF" w:rsidRDefault="008A02BF" w:rsidP="008A02BF">
      <w:pPr>
        <w:spacing w:before="0" w:after="0"/>
        <w:ind w:left="1134"/>
        <w:jc w:val="both"/>
        <w:rPr>
          <w:sz w:val="28"/>
          <w:lang w:val="en-US"/>
        </w:rPr>
      </w:pPr>
      <w:r>
        <w:rPr>
          <w:sz w:val="28"/>
          <w:lang w:val="en-US"/>
        </w:rPr>
        <w:t>prevMonth</w:t>
      </w:r>
    </w:p>
    <w:p w14:paraId="0A8DFBF3" w14:textId="7EE83BE5" w:rsidR="008A02BF" w:rsidRPr="00BB6B06" w:rsidRDefault="008A02BF" w:rsidP="008A02BF">
      <w:pPr>
        <w:spacing w:before="0" w:after="0"/>
        <w:ind w:firstLine="567"/>
        <w:jc w:val="both"/>
        <w:rPr>
          <w:sz w:val="28"/>
          <w:lang w:val="en-US"/>
        </w:rPr>
      </w:pPr>
      <w:r w:rsidRPr="008A02BF">
        <w:rPr>
          <w:sz w:val="28"/>
          <w:lang w:val="en-US"/>
        </w:rPr>
        <w:t>RegulationRules</w:t>
      </w:r>
    </w:p>
    <w:p w14:paraId="04075A3F" w14:textId="77777777" w:rsidR="008A02BF" w:rsidRPr="008A02BF" w:rsidRDefault="008A02BF" w:rsidP="008A02BF">
      <w:pPr>
        <w:spacing w:before="0" w:after="0"/>
        <w:ind w:left="1134"/>
        <w:jc w:val="both"/>
        <w:rPr>
          <w:sz w:val="28"/>
          <w:lang w:val="en-US"/>
        </w:rPr>
      </w:pPr>
      <w:r>
        <w:rPr>
          <w:sz w:val="28"/>
          <w:lang w:val="en-US"/>
        </w:rPr>
        <w:t>currMonth</w:t>
      </w:r>
    </w:p>
    <w:p w14:paraId="291DC282" w14:textId="77777777" w:rsidR="008A02BF" w:rsidRPr="008A02BF" w:rsidRDefault="008A02BF" w:rsidP="008A02BF">
      <w:pPr>
        <w:spacing w:before="0" w:after="0"/>
        <w:ind w:left="1134"/>
        <w:jc w:val="both"/>
        <w:rPr>
          <w:sz w:val="28"/>
          <w:lang w:val="en-US"/>
        </w:rPr>
      </w:pPr>
      <w:r>
        <w:rPr>
          <w:sz w:val="28"/>
          <w:lang w:val="en-US"/>
        </w:rPr>
        <w:t>prevMonth</w:t>
      </w:r>
    </w:p>
    <w:p w14:paraId="75BBC1BA" w14:textId="6B777F1A" w:rsidR="008A02BF" w:rsidRPr="00BB6B06" w:rsidRDefault="008A02BF" w:rsidP="008A02BF">
      <w:pPr>
        <w:spacing w:before="0" w:after="0"/>
        <w:ind w:firstLine="567"/>
        <w:jc w:val="both"/>
        <w:rPr>
          <w:sz w:val="28"/>
          <w:lang w:val="en-US"/>
        </w:rPr>
      </w:pPr>
      <w:r w:rsidRPr="008A02BF">
        <w:rPr>
          <w:sz w:val="28"/>
          <w:lang w:val="en-US"/>
        </w:rPr>
        <w:t>RequestQuotation</w:t>
      </w:r>
    </w:p>
    <w:p w14:paraId="3F03E7DE" w14:textId="77777777" w:rsidR="008A02BF" w:rsidRPr="008A02BF" w:rsidRDefault="008A02BF" w:rsidP="008A02BF">
      <w:pPr>
        <w:spacing w:before="0" w:after="0"/>
        <w:ind w:left="1134"/>
        <w:jc w:val="both"/>
        <w:rPr>
          <w:sz w:val="28"/>
          <w:lang w:val="en-US"/>
        </w:rPr>
      </w:pPr>
      <w:r>
        <w:rPr>
          <w:sz w:val="28"/>
          <w:lang w:val="en-US"/>
        </w:rPr>
        <w:t>currMonth</w:t>
      </w:r>
    </w:p>
    <w:p w14:paraId="13E30DB0" w14:textId="77777777" w:rsidR="008A02BF" w:rsidRPr="008A02BF" w:rsidRDefault="008A02BF" w:rsidP="008A02BF">
      <w:pPr>
        <w:spacing w:before="0" w:after="0"/>
        <w:ind w:left="1134"/>
        <w:jc w:val="both"/>
        <w:rPr>
          <w:sz w:val="28"/>
          <w:lang w:val="en-US"/>
        </w:rPr>
      </w:pPr>
      <w:r>
        <w:rPr>
          <w:sz w:val="28"/>
          <w:lang w:val="en-US"/>
        </w:rPr>
        <w:t>prevMonth</w:t>
      </w:r>
    </w:p>
    <w:p w14:paraId="0890CAD8" w14:textId="17211B55" w:rsidR="008A02BF" w:rsidRPr="00BB6B06" w:rsidRDefault="008A02BF" w:rsidP="008A02BF">
      <w:pPr>
        <w:spacing w:before="0" w:after="0"/>
        <w:ind w:firstLine="567"/>
        <w:jc w:val="both"/>
        <w:rPr>
          <w:sz w:val="28"/>
          <w:lang w:val="en-US"/>
        </w:rPr>
      </w:pPr>
      <w:r w:rsidRPr="008A02BF">
        <w:rPr>
          <w:sz w:val="28"/>
          <w:lang w:val="en-US"/>
        </w:rPr>
        <w:t>AuditResult</w:t>
      </w:r>
    </w:p>
    <w:p w14:paraId="35C272E5" w14:textId="77777777" w:rsidR="008A02BF" w:rsidRPr="006B43D8" w:rsidRDefault="008A02BF" w:rsidP="008A02BF">
      <w:pPr>
        <w:spacing w:before="0" w:after="0"/>
        <w:ind w:left="1134"/>
        <w:jc w:val="both"/>
        <w:rPr>
          <w:sz w:val="28"/>
        </w:rPr>
      </w:pPr>
      <w:r>
        <w:rPr>
          <w:sz w:val="28"/>
          <w:lang w:val="en-US"/>
        </w:rPr>
        <w:t>currMonth</w:t>
      </w:r>
    </w:p>
    <w:p w14:paraId="7FBE9E65" w14:textId="77777777" w:rsidR="008A02BF" w:rsidRPr="006B43D8" w:rsidRDefault="008A02BF" w:rsidP="008A02BF">
      <w:pPr>
        <w:spacing w:before="0" w:after="0"/>
        <w:ind w:left="1134"/>
        <w:jc w:val="both"/>
        <w:rPr>
          <w:sz w:val="28"/>
        </w:rPr>
      </w:pPr>
      <w:r>
        <w:rPr>
          <w:sz w:val="28"/>
          <w:lang w:val="en-US"/>
        </w:rPr>
        <w:t>prevMonth</w:t>
      </w:r>
    </w:p>
    <w:p w14:paraId="5DCB255D" w14:textId="77777777" w:rsidR="00DC0A5F" w:rsidRPr="006B43D8" w:rsidRDefault="00DC0A5F" w:rsidP="00DC0A5F">
      <w:pPr>
        <w:spacing w:before="0" w:after="0"/>
        <w:ind w:firstLine="1134"/>
        <w:jc w:val="both"/>
        <w:rPr>
          <w:sz w:val="28"/>
        </w:rPr>
      </w:pPr>
    </w:p>
    <w:p w14:paraId="55654AA8" w14:textId="6D473BD4" w:rsidR="00DC0A5F" w:rsidRPr="00111ECD" w:rsidRDefault="00DC0A5F" w:rsidP="00DC0A5F">
      <w:pPr>
        <w:spacing w:before="0" w:after="0"/>
        <w:ind w:firstLine="567"/>
        <w:jc w:val="both"/>
        <w:rPr>
          <w:sz w:val="28"/>
        </w:rPr>
      </w:pPr>
      <w:r>
        <w:rPr>
          <w:sz w:val="28"/>
        </w:rPr>
        <w:t>Ф</w:t>
      </w:r>
      <w:r w:rsidRPr="00111ECD">
        <w:rPr>
          <w:sz w:val="28"/>
        </w:rPr>
        <w:t>айлы</w:t>
      </w:r>
      <w:r w:rsidRPr="006B43D8">
        <w:rPr>
          <w:sz w:val="28"/>
        </w:rPr>
        <w:t xml:space="preserve"> </w:t>
      </w:r>
      <w:r w:rsidRPr="00111ECD">
        <w:rPr>
          <w:sz w:val="28"/>
        </w:rPr>
        <w:t>в</w:t>
      </w:r>
      <w:r w:rsidRPr="006B43D8">
        <w:rPr>
          <w:sz w:val="28"/>
        </w:rPr>
        <w:t xml:space="preserve"> </w:t>
      </w:r>
      <w:r w:rsidRPr="00111ECD">
        <w:rPr>
          <w:sz w:val="28"/>
        </w:rPr>
        <w:t>выгрузке</w:t>
      </w:r>
      <w:r w:rsidRPr="006B43D8">
        <w:rPr>
          <w:sz w:val="28"/>
        </w:rPr>
        <w:t xml:space="preserve"> </w:t>
      </w:r>
      <w:r w:rsidRPr="00111ECD">
        <w:rPr>
          <w:sz w:val="28"/>
        </w:rPr>
        <w:t>разделены</w:t>
      </w:r>
      <w:r w:rsidRPr="006B43D8">
        <w:rPr>
          <w:sz w:val="28"/>
        </w:rPr>
        <w:t xml:space="preserve"> </w:t>
      </w:r>
      <w:r w:rsidRPr="00111ECD">
        <w:rPr>
          <w:sz w:val="28"/>
        </w:rPr>
        <w:t>по</w:t>
      </w:r>
      <w:r w:rsidRPr="006B43D8">
        <w:rPr>
          <w:sz w:val="28"/>
        </w:rPr>
        <w:t xml:space="preserve"> </w:t>
      </w:r>
      <w:r w:rsidRPr="00111ECD">
        <w:rPr>
          <w:sz w:val="28"/>
        </w:rPr>
        <w:t>каталогам</w:t>
      </w:r>
      <w:r w:rsidRPr="006B43D8">
        <w:rPr>
          <w:sz w:val="28"/>
        </w:rPr>
        <w:t xml:space="preserve">, </w:t>
      </w:r>
      <w:r w:rsidRPr="00111ECD">
        <w:rPr>
          <w:sz w:val="28"/>
        </w:rPr>
        <w:t>соответствующим</w:t>
      </w:r>
      <w:r w:rsidRPr="006B43D8">
        <w:rPr>
          <w:sz w:val="28"/>
        </w:rPr>
        <w:t xml:space="preserve"> </w:t>
      </w:r>
      <w:r w:rsidRPr="00111ECD">
        <w:rPr>
          <w:sz w:val="28"/>
        </w:rPr>
        <w:t>региону</w:t>
      </w:r>
      <w:r w:rsidRPr="006B43D8">
        <w:rPr>
          <w:sz w:val="28"/>
        </w:rPr>
        <w:t xml:space="preserve">. </w:t>
      </w:r>
      <w:r w:rsidRPr="00111ECD">
        <w:rPr>
          <w:sz w:val="28"/>
        </w:rPr>
        <w:t>В</w:t>
      </w:r>
      <w:r w:rsidRPr="008A02BF">
        <w:rPr>
          <w:sz w:val="28"/>
          <w:lang w:val="en-US"/>
        </w:rPr>
        <w:t xml:space="preserve"> </w:t>
      </w:r>
      <w:r w:rsidRPr="00111ECD">
        <w:rPr>
          <w:sz w:val="28"/>
        </w:rPr>
        <w:t>каждом</w:t>
      </w:r>
      <w:r w:rsidRPr="008A02BF">
        <w:rPr>
          <w:sz w:val="28"/>
          <w:lang w:val="en-US"/>
        </w:rPr>
        <w:t xml:space="preserve"> </w:t>
      </w:r>
      <w:r w:rsidRPr="00111ECD">
        <w:rPr>
          <w:sz w:val="28"/>
        </w:rPr>
        <w:t>каталоге</w:t>
      </w:r>
      <w:r w:rsidRPr="008A02BF">
        <w:rPr>
          <w:sz w:val="28"/>
          <w:lang w:val="en-US"/>
        </w:rPr>
        <w:t xml:space="preserve"> </w:t>
      </w:r>
      <w:r w:rsidRPr="00111ECD">
        <w:rPr>
          <w:sz w:val="28"/>
        </w:rPr>
        <w:t>региона</w:t>
      </w:r>
      <w:r w:rsidRPr="008A02BF">
        <w:rPr>
          <w:sz w:val="28"/>
          <w:lang w:val="en-US"/>
        </w:rPr>
        <w:t xml:space="preserve"> </w:t>
      </w:r>
      <w:r w:rsidRPr="00111ECD">
        <w:rPr>
          <w:sz w:val="28"/>
        </w:rPr>
        <w:t>есть</w:t>
      </w:r>
      <w:r w:rsidRPr="008A02BF">
        <w:rPr>
          <w:sz w:val="28"/>
          <w:lang w:val="en-US"/>
        </w:rPr>
        <w:t xml:space="preserve"> </w:t>
      </w:r>
      <w:r w:rsidRPr="00111ECD">
        <w:rPr>
          <w:sz w:val="28"/>
        </w:rPr>
        <w:t>еще</w:t>
      </w:r>
      <w:r w:rsidRPr="008A02BF">
        <w:rPr>
          <w:sz w:val="28"/>
          <w:lang w:val="en-US"/>
        </w:rPr>
        <w:t xml:space="preserve"> </w:t>
      </w:r>
      <w:r w:rsidR="008A02BF" w:rsidRPr="00111ECD">
        <w:rPr>
          <w:sz w:val="28"/>
        </w:rPr>
        <w:t>катало</w:t>
      </w:r>
      <w:r w:rsidR="008A02BF">
        <w:rPr>
          <w:sz w:val="28"/>
        </w:rPr>
        <w:t>ги</w:t>
      </w:r>
      <w:r w:rsidRPr="008A02BF">
        <w:rPr>
          <w:sz w:val="28"/>
          <w:lang w:val="en-US"/>
        </w:rPr>
        <w:t xml:space="preserve">: </w:t>
      </w:r>
      <w:r w:rsidR="00080A62" w:rsidRPr="00675F9B">
        <w:rPr>
          <w:sz w:val="28"/>
          <w:lang w:val="en-US"/>
        </w:rPr>
        <w:t>SketchPlans</w:t>
      </w:r>
      <w:r w:rsidRPr="008A02BF">
        <w:rPr>
          <w:sz w:val="28"/>
          <w:lang w:val="en-US"/>
        </w:rPr>
        <w:t xml:space="preserve">, </w:t>
      </w:r>
      <w:r w:rsidR="00080A62" w:rsidRPr="002C71C4">
        <w:rPr>
          <w:sz w:val="28"/>
          <w:lang w:val="en-US"/>
        </w:rPr>
        <w:t>PlanGraphs</w:t>
      </w:r>
      <w:r w:rsidR="00080A62" w:rsidRPr="008A02BF">
        <w:rPr>
          <w:sz w:val="28"/>
          <w:lang w:val="en-US"/>
        </w:rPr>
        <w:t>, N</w:t>
      </w:r>
      <w:r w:rsidRPr="00080A62">
        <w:rPr>
          <w:sz w:val="28"/>
          <w:lang w:val="en-US"/>
        </w:rPr>
        <w:t>otifications</w:t>
      </w:r>
      <w:r w:rsidRPr="008A02BF">
        <w:rPr>
          <w:sz w:val="28"/>
          <w:lang w:val="en-US"/>
        </w:rPr>
        <w:t xml:space="preserve">, </w:t>
      </w:r>
      <w:r w:rsidR="00080A62" w:rsidRPr="002C71C4">
        <w:rPr>
          <w:sz w:val="28"/>
          <w:lang w:val="en-US"/>
        </w:rPr>
        <w:t>PurchaseDocs</w:t>
      </w:r>
      <w:r w:rsidR="00080A62" w:rsidRPr="008A02BF">
        <w:rPr>
          <w:sz w:val="28"/>
          <w:lang w:val="en-US"/>
        </w:rPr>
        <w:t xml:space="preserve">, </w:t>
      </w:r>
      <w:r w:rsidR="00080A62">
        <w:rPr>
          <w:sz w:val="28"/>
          <w:lang w:val="en-US"/>
        </w:rPr>
        <w:t>P</w:t>
      </w:r>
      <w:r w:rsidRPr="00080A62">
        <w:rPr>
          <w:sz w:val="28"/>
          <w:lang w:val="en-US"/>
        </w:rPr>
        <w:t>rotocols</w:t>
      </w:r>
      <w:r w:rsidR="008A02BF" w:rsidRPr="008A02BF">
        <w:rPr>
          <w:sz w:val="28"/>
          <w:lang w:val="en-US"/>
        </w:rPr>
        <w:t>,</w:t>
      </w:r>
      <w:r w:rsidR="00080A62">
        <w:rPr>
          <w:sz w:val="28"/>
        </w:rPr>
        <w:t>С</w:t>
      </w:r>
      <w:r w:rsidRPr="00080A62">
        <w:rPr>
          <w:sz w:val="28"/>
          <w:lang w:val="en-US"/>
        </w:rPr>
        <w:t>ontracts</w:t>
      </w:r>
      <w:r w:rsidR="008A02BF" w:rsidRPr="008A02BF">
        <w:rPr>
          <w:sz w:val="28"/>
          <w:lang w:val="en-US"/>
        </w:rPr>
        <w:t>, AddInfo, CustomerReports, RegulationRules, RequestQuotation, AuditResult</w:t>
      </w:r>
      <w:r w:rsidRPr="008A02BF">
        <w:rPr>
          <w:sz w:val="28"/>
          <w:lang w:val="en-US"/>
        </w:rPr>
        <w:t xml:space="preserve">. </w:t>
      </w:r>
      <w:r w:rsidRPr="00111ECD">
        <w:rPr>
          <w:sz w:val="28"/>
        </w:rPr>
        <w:t>В каждом из каталогов дополнительно есть каталог</w:t>
      </w:r>
      <w:r w:rsidR="00456E69">
        <w:rPr>
          <w:sz w:val="28"/>
        </w:rPr>
        <w:t xml:space="preserve">и </w:t>
      </w:r>
      <w:r w:rsidR="00456E69">
        <w:rPr>
          <w:sz w:val="28"/>
          <w:lang w:val="en-US"/>
        </w:rPr>
        <w:t>currMonth</w:t>
      </w:r>
      <w:r w:rsidR="00456E69" w:rsidRPr="00456E69">
        <w:rPr>
          <w:sz w:val="28"/>
        </w:rPr>
        <w:t xml:space="preserve"> </w:t>
      </w:r>
      <w:r w:rsidR="00456E69">
        <w:rPr>
          <w:sz w:val="28"/>
        </w:rPr>
        <w:t xml:space="preserve">и </w:t>
      </w:r>
      <w:r w:rsidR="00456E69">
        <w:rPr>
          <w:sz w:val="28"/>
          <w:lang w:val="en-US"/>
        </w:rPr>
        <w:t>prevMonth</w:t>
      </w:r>
      <w:r w:rsidRPr="00111ECD">
        <w:rPr>
          <w:sz w:val="28"/>
        </w:rPr>
        <w:t xml:space="preserve">. Регион определяется по почтовому адресу организации, размещающей </w:t>
      </w:r>
      <w:r w:rsidR="00FC521B" w:rsidRPr="00FC521B">
        <w:rPr>
          <w:sz w:val="28"/>
        </w:rPr>
        <w:t>закупку</w:t>
      </w:r>
      <w:r w:rsidRPr="00111ECD">
        <w:rPr>
          <w:sz w:val="28"/>
        </w:rPr>
        <w:t xml:space="preserve">, для </w:t>
      </w:r>
      <w:r w:rsidR="00FC521B">
        <w:rPr>
          <w:sz w:val="28"/>
        </w:rPr>
        <w:t>закупок</w:t>
      </w:r>
      <w:r w:rsidR="00FC521B" w:rsidRPr="00111ECD">
        <w:rPr>
          <w:sz w:val="28"/>
        </w:rPr>
        <w:t xml:space="preserve"> </w:t>
      </w:r>
      <w:r w:rsidRPr="00111ECD">
        <w:rPr>
          <w:sz w:val="28"/>
        </w:rPr>
        <w:t>и протоколов и организации, указанной в качестве заказчика для сведений о контрактах.</w:t>
      </w:r>
    </w:p>
    <w:p w14:paraId="29EE021F" w14:textId="77777777" w:rsidR="00DC0A5F" w:rsidRPr="000E19C7" w:rsidRDefault="00DC0A5F" w:rsidP="00DC0A5F">
      <w:pPr>
        <w:spacing w:before="0" w:after="0"/>
        <w:ind w:firstLine="567"/>
        <w:jc w:val="both"/>
        <w:rPr>
          <w:sz w:val="28"/>
          <w:lang w:val="en-US"/>
        </w:rPr>
      </w:pPr>
      <w:r w:rsidRPr="00111ECD">
        <w:rPr>
          <w:sz w:val="28"/>
        </w:rPr>
        <w:t>Пример</w:t>
      </w:r>
      <w:r w:rsidRPr="000E19C7">
        <w:rPr>
          <w:sz w:val="28"/>
          <w:lang w:val="en-US"/>
        </w:rPr>
        <w:t xml:space="preserve"> </w:t>
      </w:r>
      <w:r w:rsidRPr="00111ECD">
        <w:rPr>
          <w:sz w:val="28"/>
        </w:rPr>
        <w:t>пути</w:t>
      </w:r>
      <w:r w:rsidRPr="000E19C7">
        <w:rPr>
          <w:sz w:val="28"/>
          <w:lang w:val="en-US"/>
        </w:rPr>
        <w:t xml:space="preserve"> </w:t>
      </w:r>
      <w:r w:rsidRPr="00111ECD">
        <w:rPr>
          <w:sz w:val="28"/>
        </w:rPr>
        <w:t>каталога</w:t>
      </w:r>
      <w:r w:rsidRPr="000E19C7">
        <w:rPr>
          <w:sz w:val="28"/>
          <w:lang w:val="en-US"/>
        </w:rPr>
        <w:t>:</w:t>
      </w:r>
    </w:p>
    <w:p w14:paraId="2AD4391A" w14:textId="77777777" w:rsidR="00DC0A5F" w:rsidRPr="007A1588" w:rsidRDefault="00DC0A5F" w:rsidP="00DC0A5F">
      <w:pPr>
        <w:spacing w:before="0" w:after="0"/>
        <w:ind w:firstLine="567"/>
        <w:jc w:val="both"/>
        <w:rPr>
          <w:sz w:val="28"/>
          <w:lang w:val="en-US"/>
        </w:rPr>
      </w:pPr>
      <w:r w:rsidRPr="000E19C7">
        <w:rPr>
          <w:sz w:val="28"/>
          <w:lang w:val="en-US"/>
        </w:rPr>
        <w:t>Altaj_Resp/</w:t>
      </w:r>
      <w:r w:rsidR="000F5708" w:rsidRPr="00B127EA">
        <w:rPr>
          <w:sz w:val="28"/>
          <w:lang w:val="en-US"/>
        </w:rPr>
        <w:t>N</w:t>
      </w:r>
      <w:r w:rsidRPr="000E19C7">
        <w:rPr>
          <w:sz w:val="28"/>
          <w:lang w:val="en-US"/>
        </w:rPr>
        <w:t>otifications/</w:t>
      </w:r>
      <w:r w:rsidR="00456E69">
        <w:rPr>
          <w:sz w:val="28"/>
          <w:lang w:val="en-US"/>
        </w:rPr>
        <w:t>currMonth</w:t>
      </w:r>
      <w:r w:rsidRPr="000E19C7">
        <w:rPr>
          <w:sz w:val="28"/>
          <w:lang w:val="en-US"/>
        </w:rPr>
        <w:t>.</w:t>
      </w:r>
    </w:p>
    <w:p w14:paraId="2A9F6C1E" w14:textId="77777777" w:rsidR="00DC0A5F" w:rsidRPr="00ED072F" w:rsidRDefault="00DC0A5F" w:rsidP="00DC0A5F">
      <w:pPr>
        <w:pStyle w:val="41"/>
      </w:pPr>
      <w:r>
        <w:t>Порядок выполнения региональной выгрузки</w:t>
      </w:r>
    </w:p>
    <w:p w14:paraId="4103944A" w14:textId="77777777" w:rsidR="00DC0A5F" w:rsidRPr="00111ECD" w:rsidRDefault="00DC0A5F" w:rsidP="00DC0A5F">
      <w:pPr>
        <w:spacing w:before="0" w:after="0"/>
        <w:ind w:firstLine="567"/>
        <w:jc w:val="both"/>
        <w:rPr>
          <w:sz w:val="28"/>
        </w:rPr>
      </w:pPr>
      <w:r w:rsidRPr="00111ECD">
        <w:rPr>
          <w:sz w:val="28"/>
        </w:rPr>
        <w:t xml:space="preserve">Опубликованные документы выгружаются на </w:t>
      </w:r>
      <w:r>
        <w:rPr>
          <w:sz w:val="28"/>
          <w:lang w:val="en-US"/>
        </w:rPr>
        <w:t>ftp</w:t>
      </w:r>
      <w:r w:rsidRPr="00111ECD">
        <w:rPr>
          <w:sz w:val="28"/>
        </w:rPr>
        <w:t>-сервер в следующем порядке:</w:t>
      </w:r>
    </w:p>
    <w:p w14:paraId="415CA91C" w14:textId="77777777" w:rsidR="00DC0A5F" w:rsidRPr="00111ECD" w:rsidRDefault="00DC0A5F" w:rsidP="00AD5D02">
      <w:pPr>
        <w:numPr>
          <w:ilvl w:val="0"/>
          <w:numId w:val="39"/>
        </w:numPr>
        <w:spacing w:before="0" w:after="0"/>
        <w:jc w:val="both"/>
        <w:rPr>
          <w:sz w:val="28"/>
        </w:rPr>
      </w:pPr>
      <w:r w:rsidRPr="00111ECD">
        <w:rPr>
          <w:sz w:val="28"/>
        </w:rPr>
        <w:lastRenderedPageBreak/>
        <w:t>Каждый календарный день (ежедневно) выгружается список документов, опубликованных за предыдущий календарный день. При этом:</w:t>
      </w:r>
    </w:p>
    <w:p w14:paraId="1AD062ED" w14:textId="77777777" w:rsidR="009C3A21" w:rsidRDefault="009C3A21" w:rsidP="00AD5D02">
      <w:pPr>
        <w:numPr>
          <w:ilvl w:val="0"/>
          <w:numId w:val="40"/>
        </w:numPr>
        <w:spacing w:before="0" w:after="0"/>
        <w:jc w:val="both"/>
        <w:rPr>
          <w:sz w:val="28"/>
        </w:rPr>
      </w:pPr>
      <w:r w:rsidRPr="00111ECD">
        <w:rPr>
          <w:sz w:val="28"/>
        </w:rPr>
        <w:t xml:space="preserve">выгрузка </w:t>
      </w:r>
      <w:r>
        <w:rPr>
          <w:sz w:val="28"/>
        </w:rPr>
        <w:t>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675F9B">
        <w:rPr>
          <w:sz w:val="28"/>
          <w:lang w:val="en-US"/>
        </w:rPr>
        <w:t>SketchPlans</w:t>
      </w:r>
      <w:r w:rsidRPr="00111ECD">
        <w:rPr>
          <w:sz w:val="28"/>
        </w:rPr>
        <w:t>/</w:t>
      </w:r>
      <w:r w:rsidR="00456E69">
        <w:rPr>
          <w:sz w:val="28"/>
          <w:lang w:val="en-US"/>
        </w:rPr>
        <w:t>currMonth</w:t>
      </w:r>
      <w:r w:rsidR="009B3413">
        <w:rPr>
          <w:sz w:val="28"/>
        </w:rPr>
        <w:t>;</w:t>
      </w:r>
      <w:r w:rsidRPr="00A96E60">
        <w:rPr>
          <w:sz w:val="28"/>
        </w:rPr>
        <w:t xml:space="preserve"> </w:t>
      </w:r>
    </w:p>
    <w:p w14:paraId="476FEA13" w14:textId="77777777" w:rsidR="00AD1648" w:rsidRDefault="009C3A21" w:rsidP="009C3A21">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7C4C41D4" w14:textId="6D892E14" w:rsidR="0001105E" w:rsidRDefault="0001105E" w:rsidP="00AD5D02">
      <w:pPr>
        <w:numPr>
          <w:ilvl w:val="0"/>
          <w:numId w:val="40"/>
        </w:numPr>
        <w:spacing w:before="0" w:after="0"/>
        <w:jc w:val="both"/>
        <w:rPr>
          <w:sz w:val="28"/>
        </w:rPr>
      </w:pPr>
      <w:r w:rsidRPr="00111ECD">
        <w:rPr>
          <w:sz w:val="28"/>
        </w:rPr>
        <w:t xml:space="preserve">выгрузка </w:t>
      </w:r>
      <w:r>
        <w:rPr>
          <w:sz w:val="28"/>
        </w:rPr>
        <w:t>структурированных 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Pr>
          <w:sz w:val="28"/>
          <w:lang w:val="en-US"/>
        </w:rPr>
        <w:t>Purchase</w:t>
      </w:r>
      <w:r w:rsidRPr="00675F9B">
        <w:rPr>
          <w:sz w:val="28"/>
          <w:lang w:val="en-US"/>
        </w:rPr>
        <w:t>Plans</w:t>
      </w:r>
      <w:r w:rsidRPr="00111ECD">
        <w:rPr>
          <w:sz w:val="28"/>
        </w:rPr>
        <w:t>/</w:t>
      </w:r>
      <w:r>
        <w:rPr>
          <w:sz w:val="28"/>
          <w:lang w:val="en-US"/>
        </w:rPr>
        <w:t>currMonth</w:t>
      </w:r>
      <w:r>
        <w:rPr>
          <w:sz w:val="28"/>
        </w:rPr>
        <w:t>;</w:t>
      </w:r>
      <w:r w:rsidRPr="00A96E60">
        <w:rPr>
          <w:sz w:val="28"/>
        </w:rPr>
        <w:t xml:space="preserve"> </w:t>
      </w:r>
    </w:p>
    <w:p w14:paraId="14865C60" w14:textId="77777777" w:rsidR="0001105E" w:rsidRDefault="0001105E" w:rsidP="0001105E">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2B73BBC9" w14:textId="77777777" w:rsidR="00DC0A5F" w:rsidRDefault="00DC0A5F" w:rsidP="00AD5D02">
      <w:pPr>
        <w:numPr>
          <w:ilvl w:val="0"/>
          <w:numId w:val="40"/>
        </w:numPr>
        <w:spacing w:before="0" w:after="0"/>
        <w:jc w:val="both"/>
        <w:rPr>
          <w:sz w:val="28"/>
        </w:rPr>
      </w:pPr>
      <w:r w:rsidRPr="00111ECD">
        <w:rPr>
          <w:sz w:val="28"/>
        </w:rPr>
        <w:t xml:space="preserve">выгрузка </w:t>
      </w:r>
      <w:r>
        <w:rPr>
          <w:sz w:val="28"/>
        </w:rPr>
        <w:t>планов-графиков</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009C3A21" w:rsidRPr="009C3A21">
        <w:rPr>
          <w:sz w:val="28"/>
        </w:rPr>
        <w:t xml:space="preserve"> </w:t>
      </w:r>
      <w:r w:rsidR="009C3A21" w:rsidRPr="002C71C4">
        <w:rPr>
          <w:sz w:val="28"/>
          <w:lang w:val="en-US"/>
        </w:rPr>
        <w:t>PlanGraphs</w:t>
      </w:r>
      <w:r w:rsidR="009C3A21" w:rsidRPr="009C3A21" w:rsidDel="009C3A21">
        <w:rPr>
          <w:sz w:val="28"/>
        </w:rPr>
        <w:t xml:space="preserve"> </w:t>
      </w:r>
      <w:r w:rsidRPr="00111ECD">
        <w:rPr>
          <w:sz w:val="28"/>
        </w:rPr>
        <w:t>/</w:t>
      </w:r>
      <w:r w:rsidR="00456E69">
        <w:rPr>
          <w:sz w:val="28"/>
          <w:lang w:val="en-US"/>
        </w:rPr>
        <w:t>currMonth</w:t>
      </w:r>
      <w:r>
        <w:rPr>
          <w:sz w:val="28"/>
        </w:rPr>
        <w:t>.</w:t>
      </w:r>
      <w:r w:rsidRPr="00A96E60">
        <w:rPr>
          <w:sz w:val="28"/>
        </w:rPr>
        <w:t xml:space="preserve"> </w:t>
      </w:r>
    </w:p>
    <w:p w14:paraId="11F7E28B" w14:textId="77777777" w:rsidR="00DC0A5F" w:rsidRDefault="00DC0A5F" w:rsidP="00DC0A5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6DBA9DC6" w14:textId="77777777" w:rsidR="004834DD" w:rsidRDefault="004834DD" w:rsidP="00AD5D02">
      <w:pPr>
        <w:numPr>
          <w:ilvl w:val="0"/>
          <w:numId w:val="40"/>
        </w:numPr>
        <w:spacing w:before="0" w:after="0"/>
        <w:jc w:val="both"/>
        <w:rPr>
          <w:sz w:val="28"/>
        </w:rPr>
      </w:pPr>
      <w:r w:rsidRPr="00111ECD">
        <w:rPr>
          <w:sz w:val="28"/>
        </w:rPr>
        <w:t xml:space="preserve">выгрузка </w:t>
      </w:r>
      <w:r w:rsidR="0017700D" w:rsidRPr="0017700D">
        <w:rPr>
          <w:sz w:val="28"/>
        </w:rPr>
        <w:t>документов по закупкам</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00F07455" w:rsidRPr="002C71C4">
        <w:rPr>
          <w:sz w:val="28"/>
          <w:lang w:val="en-US"/>
        </w:rPr>
        <w:t>PurchaseDocs</w:t>
      </w:r>
      <w:r w:rsidRPr="00111ECD">
        <w:rPr>
          <w:sz w:val="28"/>
        </w:rPr>
        <w:t>/</w:t>
      </w:r>
      <w:r w:rsidR="00456E69">
        <w:rPr>
          <w:sz w:val="28"/>
          <w:lang w:val="en-US"/>
        </w:rPr>
        <w:t>currMonth</w:t>
      </w:r>
      <w:r>
        <w:rPr>
          <w:sz w:val="28"/>
        </w:rPr>
        <w:t>.</w:t>
      </w:r>
      <w:r w:rsidRPr="00A96E60">
        <w:rPr>
          <w:sz w:val="28"/>
        </w:rPr>
        <w:t xml:space="preserve"> </w:t>
      </w:r>
    </w:p>
    <w:p w14:paraId="2B43A65F" w14:textId="77777777" w:rsidR="00F07455" w:rsidRPr="00F07455" w:rsidRDefault="00F07455" w:rsidP="00D26F08">
      <w:pPr>
        <w:pStyle w:val="afffb"/>
        <w:spacing w:after="0"/>
        <w:ind w:left="1647"/>
      </w:pPr>
      <w:r w:rsidRPr="00F07455">
        <w:t>Выгрузка запускается в 01:00 мск и выполняется за время не более 12 часов;</w:t>
      </w:r>
    </w:p>
    <w:p w14:paraId="5D5264A6" w14:textId="77777777" w:rsidR="00DC0A5F" w:rsidRDefault="00DC0A5F" w:rsidP="00AD5D02">
      <w:pPr>
        <w:numPr>
          <w:ilvl w:val="0"/>
          <w:numId w:val="40"/>
        </w:numPr>
        <w:spacing w:before="0" w:after="0"/>
        <w:jc w:val="both"/>
        <w:rPr>
          <w:sz w:val="28"/>
        </w:rPr>
      </w:pPr>
      <w:r w:rsidRPr="00111ECD">
        <w:rPr>
          <w:sz w:val="28"/>
        </w:rPr>
        <w:t xml:space="preserve">выгрузка извещений по региону </w:t>
      </w:r>
      <w:r>
        <w:rPr>
          <w:sz w:val="28"/>
        </w:rPr>
        <w:t>осуществляется</w:t>
      </w:r>
      <w:r w:rsidRPr="00111ECD">
        <w:rPr>
          <w:sz w:val="28"/>
        </w:rPr>
        <w:t xml:space="preserve"> в каталог &lt;Наименование региона&gt;</w:t>
      </w:r>
      <w:r w:rsidR="00F07455">
        <w:rPr>
          <w:sz w:val="28"/>
          <w:lang w:val="en-US"/>
        </w:rPr>
        <w:t>N</w:t>
      </w:r>
      <w:r w:rsidRPr="00111ECD">
        <w:rPr>
          <w:sz w:val="28"/>
        </w:rPr>
        <w:t>otifications/</w:t>
      </w:r>
      <w:r w:rsidR="00456E69">
        <w:rPr>
          <w:sz w:val="28"/>
          <w:lang w:val="en-US"/>
        </w:rPr>
        <w:t>currMonth</w:t>
      </w:r>
      <w:r>
        <w:rPr>
          <w:sz w:val="28"/>
        </w:rPr>
        <w:t>.</w:t>
      </w:r>
    </w:p>
    <w:p w14:paraId="3CEC21DA" w14:textId="77777777" w:rsidR="00DC0A5F" w:rsidRPr="00A96E60" w:rsidRDefault="00DC0A5F" w:rsidP="00DC0A5F">
      <w:pPr>
        <w:spacing w:before="0" w:after="0"/>
        <w:ind w:left="1647"/>
        <w:jc w:val="both"/>
        <w:rPr>
          <w:sz w:val="28"/>
        </w:rPr>
      </w:pPr>
      <w:r>
        <w:rPr>
          <w:sz w:val="28"/>
        </w:rPr>
        <w:t>Выгрузка запускается в 01</w:t>
      </w:r>
      <w:r w:rsidRPr="000D2CF9">
        <w:rPr>
          <w:sz w:val="28"/>
        </w:rPr>
        <w:t>:</w:t>
      </w:r>
      <w:r>
        <w:rPr>
          <w:sz w:val="28"/>
        </w:rPr>
        <w:t>00</w:t>
      </w:r>
      <w:r w:rsidRPr="000D2CF9">
        <w:rPr>
          <w:sz w:val="28"/>
        </w:rPr>
        <w:t xml:space="preserve"> </w:t>
      </w:r>
      <w:r>
        <w:rPr>
          <w:sz w:val="28"/>
        </w:rPr>
        <w:t>мск и выполняется за время не более 12 часов</w:t>
      </w:r>
      <w:r w:rsidRPr="00A96E60">
        <w:rPr>
          <w:sz w:val="28"/>
        </w:rPr>
        <w:t>;</w:t>
      </w:r>
    </w:p>
    <w:p w14:paraId="49DB711A" w14:textId="77777777" w:rsidR="00DC0A5F" w:rsidRDefault="00DC0A5F" w:rsidP="00AD5D02">
      <w:pPr>
        <w:numPr>
          <w:ilvl w:val="0"/>
          <w:numId w:val="40"/>
        </w:numPr>
        <w:spacing w:before="0" w:after="0"/>
        <w:jc w:val="both"/>
        <w:rPr>
          <w:sz w:val="28"/>
        </w:rPr>
      </w:pPr>
      <w:r w:rsidRPr="00111ECD">
        <w:rPr>
          <w:sz w:val="28"/>
        </w:rPr>
        <w:t xml:space="preserve">выгрузка протоколов по региону </w:t>
      </w:r>
      <w:r>
        <w:rPr>
          <w:sz w:val="28"/>
        </w:rPr>
        <w:t>осуществляется</w:t>
      </w:r>
      <w:r w:rsidRPr="00111ECD">
        <w:rPr>
          <w:sz w:val="28"/>
        </w:rPr>
        <w:t xml:space="preserve"> в каталог &lt;Наименование региона&gt;/</w:t>
      </w:r>
      <w:r w:rsidR="00E22BA7">
        <w:rPr>
          <w:sz w:val="28"/>
          <w:lang w:val="en-US"/>
        </w:rPr>
        <w:t>P</w:t>
      </w:r>
      <w:r w:rsidRPr="00111ECD">
        <w:rPr>
          <w:sz w:val="28"/>
        </w:rPr>
        <w:t>rotocols/</w:t>
      </w:r>
      <w:r w:rsidR="00456E69">
        <w:rPr>
          <w:sz w:val="28"/>
          <w:lang w:val="en-US"/>
        </w:rPr>
        <w:t>currMonth</w:t>
      </w:r>
      <w:r w:rsidRPr="00A96E60">
        <w:rPr>
          <w:sz w:val="28"/>
        </w:rPr>
        <w:t>.</w:t>
      </w:r>
    </w:p>
    <w:p w14:paraId="028EC22C" w14:textId="77777777" w:rsidR="00DC0A5F" w:rsidRPr="00A96E60" w:rsidRDefault="00DC0A5F" w:rsidP="00DC0A5F">
      <w:pPr>
        <w:spacing w:before="0" w:after="0"/>
        <w:ind w:left="1647"/>
        <w:jc w:val="both"/>
        <w:rPr>
          <w:sz w:val="28"/>
        </w:rPr>
      </w:pPr>
      <w:r>
        <w:rPr>
          <w:sz w:val="28"/>
        </w:rPr>
        <w:t>Выгрузка запускается в 00</w:t>
      </w:r>
      <w:r w:rsidRPr="00A96E60">
        <w:rPr>
          <w:sz w:val="28"/>
        </w:rPr>
        <w:t xml:space="preserve">:30 </w:t>
      </w:r>
      <w:r>
        <w:rPr>
          <w:sz w:val="28"/>
        </w:rPr>
        <w:t xml:space="preserve">мск и выполняется за время не более </w:t>
      </w:r>
      <w:r w:rsidRPr="00A96E60">
        <w:rPr>
          <w:sz w:val="28"/>
        </w:rPr>
        <w:t xml:space="preserve">15 </w:t>
      </w:r>
      <w:r>
        <w:rPr>
          <w:sz w:val="28"/>
        </w:rPr>
        <w:t>часов</w:t>
      </w:r>
      <w:r w:rsidRPr="00A96E60">
        <w:rPr>
          <w:sz w:val="28"/>
        </w:rPr>
        <w:t>;</w:t>
      </w:r>
    </w:p>
    <w:p w14:paraId="39BBCFA7" w14:textId="77777777" w:rsidR="00DC0A5F" w:rsidRDefault="00DC0A5F" w:rsidP="00AD5D02">
      <w:pPr>
        <w:numPr>
          <w:ilvl w:val="0"/>
          <w:numId w:val="40"/>
        </w:numPr>
        <w:spacing w:before="0" w:after="0"/>
        <w:jc w:val="both"/>
        <w:rPr>
          <w:sz w:val="28"/>
        </w:rPr>
      </w:pPr>
      <w:r w:rsidRPr="00111ECD">
        <w:rPr>
          <w:sz w:val="28"/>
        </w:rPr>
        <w:t xml:space="preserve">выгрузка сведений о контрактах по региону </w:t>
      </w:r>
      <w:r>
        <w:rPr>
          <w:sz w:val="28"/>
        </w:rPr>
        <w:t>осуществляется</w:t>
      </w:r>
      <w:r w:rsidRPr="00111ECD">
        <w:rPr>
          <w:sz w:val="28"/>
        </w:rPr>
        <w:t xml:space="preserve"> в каталог &lt;Наименование региона&gt;/</w:t>
      </w:r>
      <w:r w:rsidR="00E22BA7">
        <w:rPr>
          <w:sz w:val="28"/>
          <w:lang w:val="en-US"/>
        </w:rPr>
        <w:t>C</w:t>
      </w:r>
      <w:r w:rsidRPr="00111ECD">
        <w:rPr>
          <w:sz w:val="28"/>
        </w:rPr>
        <w:t>ontracts/</w:t>
      </w:r>
      <w:r w:rsidR="00456E69">
        <w:rPr>
          <w:sz w:val="28"/>
          <w:lang w:val="en-US"/>
        </w:rPr>
        <w:t>currMonth</w:t>
      </w:r>
      <w:r w:rsidRPr="00111ECD">
        <w:rPr>
          <w:sz w:val="28"/>
        </w:rPr>
        <w:t>;</w:t>
      </w:r>
      <w:r w:rsidRPr="00A96E60">
        <w:rPr>
          <w:sz w:val="28"/>
        </w:rPr>
        <w:t xml:space="preserve"> </w:t>
      </w:r>
      <w:r>
        <w:rPr>
          <w:sz w:val="28"/>
        </w:rPr>
        <w:t>.</w:t>
      </w:r>
      <w:r w:rsidRPr="00A96E60">
        <w:rPr>
          <w:sz w:val="28"/>
        </w:rPr>
        <w:t xml:space="preserve"> </w:t>
      </w:r>
    </w:p>
    <w:p w14:paraId="7519FFF3" w14:textId="77777777" w:rsidR="00DC0A5F" w:rsidRDefault="00DC0A5F" w:rsidP="00DC0A5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3 часов.</w:t>
      </w:r>
    </w:p>
    <w:p w14:paraId="6D2E28AA" w14:textId="456AEA29" w:rsidR="008A02BF" w:rsidRDefault="008A02BF" w:rsidP="00AD5D02">
      <w:pPr>
        <w:numPr>
          <w:ilvl w:val="0"/>
          <w:numId w:val="40"/>
        </w:numPr>
        <w:spacing w:before="0" w:after="0"/>
        <w:jc w:val="both"/>
        <w:rPr>
          <w:sz w:val="28"/>
        </w:rPr>
      </w:pPr>
      <w:r w:rsidRPr="00111ECD">
        <w:rPr>
          <w:sz w:val="28"/>
        </w:rPr>
        <w:t>выгрузка</w:t>
      </w:r>
      <w:r w:rsidRPr="008A02BF">
        <w:rPr>
          <w:sz w:val="28"/>
        </w:rPr>
        <w:t xml:space="preserve"> </w:t>
      </w:r>
      <w:r>
        <w:rPr>
          <w:sz w:val="28"/>
        </w:rPr>
        <w:t>д</w:t>
      </w:r>
      <w:r w:rsidRPr="008A02BF">
        <w:rPr>
          <w:sz w:val="28"/>
        </w:rPr>
        <w:t>ополнительн</w:t>
      </w:r>
      <w:r>
        <w:rPr>
          <w:sz w:val="28"/>
        </w:rPr>
        <w:t>ой</w:t>
      </w:r>
      <w:r w:rsidRPr="008A02BF">
        <w:rPr>
          <w:sz w:val="28"/>
        </w:rPr>
        <w:t xml:space="preserve"> информаци</w:t>
      </w:r>
      <w:r>
        <w:rPr>
          <w:sz w:val="28"/>
        </w:rPr>
        <w:t>и</w:t>
      </w:r>
      <w:r w:rsidRPr="008A02BF">
        <w:rPr>
          <w:sz w:val="28"/>
        </w:rPr>
        <w:t xml:space="preserve"> о закупках и контрактах</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8A02BF">
        <w:rPr>
          <w:sz w:val="28"/>
          <w:szCs w:val="28"/>
          <w:lang w:val="en-US"/>
        </w:rPr>
        <w:t>AddInfo</w:t>
      </w:r>
      <w:r w:rsidRPr="00111ECD">
        <w:rPr>
          <w:sz w:val="28"/>
        </w:rPr>
        <w:t>/</w:t>
      </w:r>
      <w:r>
        <w:rPr>
          <w:sz w:val="28"/>
          <w:lang w:val="en-US"/>
        </w:rPr>
        <w:t>currMonth</w:t>
      </w:r>
      <w:r>
        <w:rPr>
          <w:sz w:val="28"/>
        </w:rPr>
        <w:t>.</w:t>
      </w:r>
      <w:r w:rsidRPr="00A96E60">
        <w:rPr>
          <w:sz w:val="28"/>
        </w:rPr>
        <w:t xml:space="preserve"> </w:t>
      </w:r>
    </w:p>
    <w:p w14:paraId="1EDAF54D"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4E9B90E1" w14:textId="71240561" w:rsidR="008A02BF" w:rsidRDefault="008A02BF" w:rsidP="00AD5D02">
      <w:pPr>
        <w:numPr>
          <w:ilvl w:val="0"/>
          <w:numId w:val="40"/>
        </w:numPr>
        <w:spacing w:before="0" w:after="0"/>
        <w:jc w:val="both"/>
        <w:rPr>
          <w:sz w:val="28"/>
        </w:rPr>
      </w:pPr>
      <w:r w:rsidRPr="00111ECD">
        <w:rPr>
          <w:sz w:val="28"/>
        </w:rPr>
        <w:t xml:space="preserve">выгрузка </w:t>
      </w:r>
      <w:r w:rsidR="0087425D">
        <w:rPr>
          <w:sz w:val="28"/>
        </w:rPr>
        <w:t>о</w:t>
      </w:r>
      <w:r w:rsidR="0087425D" w:rsidRPr="0087425D">
        <w:rPr>
          <w:sz w:val="28"/>
        </w:rPr>
        <w:t xml:space="preserve">тчетов заказчиков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87425D" w:rsidRPr="0087425D">
        <w:t xml:space="preserve"> </w:t>
      </w:r>
      <w:r w:rsidR="0087425D" w:rsidRPr="0087425D">
        <w:rPr>
          <w:sz w:val="28"/>
          <w:szCs w:val="28"/>
        </w:rPr>
        <w:t>CustomerReports</w:t>
      </w:r>
      <w:r w:rsidRPr="00111ECD">
        <w:rPr>
          <w:sz w:val="28"/>
        </w:rPr>
        <w:t>/</w:t>
      </w:r>
      <w:r>
        <w:rPr>
          <w:sz w:val="28"/>
          <w:lang w:val="en-US"/>
        </w:rPr>
        <w:t>currMonth</w:t>
      </w:r>
      <w:r>
        <w:rPr>
          <w:sz w:val="28"/>
        </w:rPr>
        <w:t>.</w:t>
      </w:r>
      <w:r w:rsidRPr="00A96E60">
        <w:rPr>
          <w:sz w:val="28"/>
        </w:rPr>
        <w:t xml:space="preserve"> </w:t>
      </w:r>
    </w:p>
    <w:p w14:paraId="4111D8BC"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64B48BB2" w14:textId="6CC6F515" w:rsidR="008A02BF" w:rsidRDefault="008A02BF" w:rsidP="00AD5D02">
      <w:pPr>
        <w:numPr>
          <w:ilvl w:val="0"/>
          <w:numId w:val="40"/>
        </w:numPr>
        <w:spacing w:before="0" w:after="0"/>
        <w:jc w:val="both"/>
        <w:rPr>
          <w:sz w:val="28"/>
        </w:rPr>
      </w:pPr>
      <w:r w:rsidRPr="00111ECD">
        <w:rPr>
          <w:sz w:val="28"/>
        </w:rPr>
        <w:t xml:space="preserve">выгрузка </w:t>
      </w:r>
      <w:r w:rsidR="0087425D" w:rsidRPr="0087425D">
        <w:rPr>
          <w:sz w:val="28"/>
          <w:szCs w:val="28"/>
        </w:rPr>
        <w:t xml:space="preserve">правил нормирования в сфере закупок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87425D" w:rsidRPr="0087425D">
        <w:t xml:space="preserve"> </w:t>
      </w:r>
      <w:r w:rsidR="0087425D" w:rsidRPr="000A48FA">
        <w:rPr>
          <w:sz w:val="28"/>
          <w:szCs w:val="28"/>
        </w:rPr>
        <w:t>RegulationRules</w:t>
      </w:r>
      <w:r w:rsidRPr="000A48FA">
        <w:rPr>
          <w:sz w:val="28"/>
          <w:szCs w:val="28"/>
        </w:rPr>
        <w:t>/</w:t>
      </w:r>
      <w:r w:rsidRPr="000A48FA">
        <w:rPr>
          <w:sz w:val="28"/>
          <w:szCs w:val="28"/>
          <w:lang w:val="en-US"/>
        </w:rPr>
        <w:t>currMonth</w:t>
      </w:r>
      <w:r w:rsidRPr="000A48FA">
        <w:rPr>
          <w:sz w:val="28"/>
          <w:szCs w:val="28"/>
        </w:rPr>
        <w:t>.</w:t>
      </w:r>
      <w:r w:rsidRPr="00A96E60">
        <w:rPr>
          <w:sz w:val="28"/>
        </w:rPr>
        <w:t xml:space="preserve"> </w:t>
      </w:r>
    </w:p>
    <w:p w14:paraId="7D601EFA" w14:textId="77777777" w:rsidR="008A02BF" w:rsidRDefault="008A02BF" w:rsidP="008A02BF">
      <w:pPr>
        <w:spacing w:before="0" w:after="0"/>
        <w:ind w:left="1647"/>
        <w:jc w:val="both"/>
        <w:rPr>
          <w:sz w:val="28"/>
        </w:rPr>
      </w:pPr>
      <w:r>
        <w:rPr>
          <w:sz w:val="28"/>
        </w:rPr>
        <w:lastRenderedPageBreak/>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6B914B90" w14:textId="60CF2FDF" w:rsidR="008A02BF" w:rsidRDefault="008A02BF" w:rsidP="00AD5D02">
      <w:pPr>
        <w:numPr>
          <w:ilvl w:val="0"/>
          <w:numId w:val="40"/>
        </w:numPr>
        <w:spacing w:before="0" w:after="0"/>
        <w:jc w:val="both"/>
        <w:rPr>
          <w:sz w:val="28"/>
        </w:rPr>
      </w:pPr>
      <w:r w:rsidRPr="00111ECD">
        <w:rPr>
          <w:sz w:val="28"/>
        </w:rPr>
        <w:t xml:space="preserve">выгрузка </w:t>
      </w:r>
      <w:r w:rsidR="00CE0EDB">
        <w:rPr>
          <w:sz w:val="28"/>
        </w:rPr>
        <w:t xml:space="preserve">запросов цен </w:t>
      </w:r>
      <w:r w:rsidRPr="00111ECD">
        <w:rPr>
          <w:sz w:val="28"/>
        </w:rPr>
        <w:t xml:space="preserve">по региону </w:t>
      </w:r>
      <w:r>
        <w:rPr>
          <w:sz w:val="28"/>
        </w:rPr>
        <w:t>осуществляется</w:t>
      </w:r>
      <w:r w:rsidRPr="00111ECD">
        <w:rPr>
          <w:sz w:val="28"/>
        </w:rPr>
        <w:t xml:space="preserve"> в каталог &lt;Наименование региона</w:t>
      </w:r>
      <w:r w:rsidRPr="00E32593">
        <w:rPr>
          <w:sz w:val="28"/>
          <w:szCs w:val="28"/>
        </w:rPr>
        <w:t>&gt;/</w:t>
      </w:r>
      <w:r w:rsidR="00E32593" w:rsidRPr="00E32593">
        <w:rPr>
          <w:sz w:val="28"/>
          <w:szCs w:val="28"/>
        </w:rPr>
        <w:t xml:space="preserve"> RequestQuotation</w:t>
      </w:r>
      <w:r w:rsidRPr="00111ECD">
        <w:rPr>
          <w:sz w:val="28"/>
        </w:rPr>
        <w:t>/</w:t>
      </w:r>
      <w:r>
        <w:rPr>
          <w:sz w:val="28"/>
          <w:lang w:val="en-US"/>
        </w:rPr>
        <w:t>currMonth</w:t>
      </w:r>
      <w:r>
        <w:rPr>
          <w:sz w:val="28"/>
        </w:rPr>
        <w:t>.</w:t>
      </w:r>
      <w:r w:rsidRPr="00A96E60">
        <w:rPr>
          <w:sz w:val="28"/>
        </w:rPr>
        <w:t xml:space="preserve"> </w:t>
      </w:r>
    </w:p>
    <w:p w14:paraId="400CBEFC"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08110F84" w14:textId="4FE816F0" w:rsidR="008A02BF" w:rsidRDefault="008A02BF" w:rsidP="00AD5D02">
      <w:pPr>
        <w:numPr>
          <w:ilvl w:val="0"/>
          <w:numId w:val="40"/>
        </w:numPr>
        <w:spacing w:before="0" w:after="0"/>
        <w:jc w:val="both"/>
        <w:rPr>
          <w:sz w:val="28"/>
        </w:rPr>
      </w:pPr>
      <w:r w:rsidRPr="00E32593">
        <w:rPr>
          <w:sz w:val="28"/>
          <w:szCs w:val="28"/>
        </w:rPr>
        <w:t xml:space="preserve">выгрузка </w:t>
      </w:r>
      <w:r w:rsidR="00E32593" w:rsidRPr="00E32593">
        <w:rPr>
          <w:sz w:val="28"/>
          <w:szCs w:val="28"/>
        </w:rPr>
        <w:t>результатов аудита</w:t>
      </w:r>
      <w:r w:rsidR="00E32593">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00E32593" w:rsidRPr="00E32593">
        <w:rPr>
          <w:sz w:val="28"/>
          <w:szCs w:val="28"/>
          <w:lang w:val="en-US"/>
        </w:rPr>
        <w:t>AuditResult</w:t>
      </w:r>
      <w:r w:rsidR="00E32593" w:rsidRPr="00111ECD">
        <w:rPr>
          <w:sz w:val="28"/>
        </w:rPr>
        <w:t xml:space="preserve"> </w:t>
      </w:r>
      <w:r w:rsidRPr="00111ECD">
        <w:rPr>
          <w:sz w:val="28"/>
        </w:rPr>
        <w:t>/</w:t>
      </w:r>
      <w:r>
        <w:rPr>
          <w:sz w:val="28"/>
          <w:lang w:val="en-US"/>
        </w:rPr>
        <w:t>currMonth</w:t>
      </w:r>
      <w:r>
        <w:rPr>
          <w:sz w:val="28"/>
        </w:rPr>
        <w:t>.</w:t>
      </w:r>
      <w:r w:rsidRPr="00A96E60">
        <w:rPr>
          <w:sz w:val="28"/>
        </w:rPr>
        <w:t xml:space="preserve"> </w:t>
      </w:r>
    </w:p>
    <w:p w14:paraId="118CE6A4" w14:textId="076C6198"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00E32593">
        <w:rPr>
          <w:sz w:val="28"/>
        </w:rPr>
        <w:t>.</w:t>
      </w:r>
    </w:p>
    <w:p w14:paraId="216CFCE2" w14:textId="77777777" w:rsidR="008A02BF" w:rsidRPr="00A96E60" w:rsidRDefault="008A02BF" w:rsidP="00DC0A5F">
      <w:pPr>
        <w:spacing w:before="0" w:after="0"/>
        <w:ind w:left="1647"/>
        <w:jc w:val="both"/>
        <w:rPr>
          <w:sz w:val="28"/>
        </w:rPr>
      </w:pPr>
    </w:p>
    <w:p w14:paraId="017D0CA9" w14:textId="77777777" w:rsidR="00456E69" w:rsidRPr="00456E69" w:rsidRDefault="00456E69" w:rsidP="00AD5D02">
      <w:pPr>
        <w:numPr>
          <w:ilvl w:val="0"/>
          <w:numId w:val="39"/>
        </w:numPr>
        <w:spacing w:before="0" w:after="0"/>
        <w:jc w:val="both"/>
        <w:rPr>
          <w:sz w:val="28"/>
        </w:rPr>
      </w:pPr>
      <w:r w:rsidRPr="00456E69">
        <w:rPr>
          <w:sz w:val="28"/>
        </w:rPr>
        <w:t xml:space="preserve">Каждый календарный месяц (ежемесячно) происходит очистка  каталогов </w:t>
      </w:r>
      <w:r w:rsidRPr="00456E69">
        <w:rPr>
          <w:sz w:val="28"/>
          <w:lang w:val="en-US"/>
        </w:rPr>
        <w:t>prevMonth</w:t>
      </w:r>
      <w:r w:rsidRPr="00456E69">
        <w:rPr>
          <w:sz w:val="28"/>
        </w:rPr>
        <w:t xml:space="preserve">, перемещение архивов из каталога </w:t>
      </w:r>
      <w:r w:rsidRPr="00456E69">
        <w:rPr>
          <w:sz w:val="28"/>
          <w:lang w:val="en-US"/>
        </w:rPr>
        <w:t>currMonth</w:t>
      </w:r>
      <w:r w:rsidRPr="00456E69">
        <w:rPr>
          <w:sz w:val="28"/>
        </w:rPr>
        <w:t xml:space="preserve"> в каталог </w:t>
      </w:r>
      <w:r w:rsidRPr="00456E69">
        <w:rPr>
          <w:sz w:val="28"/>
          <w:lang w:val="en-US"/>
        </w:rPr>
        <w:t>prevMonth</w:t>
      </w:r>
      <w:r w:rsidRPr="00456E69">
        <w:rPr>
          <w:sz w:val="28"/>
        </w:rPr>
        <w:t xml:space="preserve"> и очитска каталога </w:t>
      </w:r>
      <w:r w:rsidRPr="00456E69">
        <w:rPr>
          <w:sz w:val="28"/>
          <w:lang w:val="en-US"/>
        </w:rPr>
        <w:t>currMonth</w:t>
      </w:r>
      <w:r w:rsidRPr="00456E69">
        <w:rPr>
          <w:sz w:val="28"/>
        </w:rPr>
        <w:t xml:space="preserve">. </w:t>
      </w:r>
    </w:p>
    <w:p w14:paraId="355B5AC7" w14:textId="77777777" w:rsidR="00DC0A5F" w:rsidRPr="00456E69" w:rsidRDefault="00DC0A5F" w:rsidP="00AD5D02">
      <w:pPr>
        <w:numPr>
          <w:ilvl w:val="0"/>
          <w:numId w:val="39"/>
        </w:numPr>
        <w:spacing w:before="0" w:after="0"/>
        <w:jc w:val="both"/>
        <w:rPr>
          <w:sz w:val="28"/>
        </w:rPr>
      </w:pPr>
      <w:r w:rsidRPr="00456E69">
        <w:rPr>
          <w:sz w:val="28"/>
        </w:rPr>
        <w:t>Каждый календарный месяц (ежемесячно) выгружается список документов, опубликованных за предыдущий календарный месяц. При этом:</w:t>
      </w:r>
    </w:p>
    <w:p w14:paraId="0CB664A8" w14:textId="77777777" w:rsidR="009B3413" w:rsidRDefault="009B3413" w:rsidP="00AD5D02">
      <w:pPr>
        <w:numPr>
          <w:ilvl w:val="0"/>
          <w:numId w:val="40"/>
        </w:numPr>
        <w:spacing w:before="0" w:after="0"/>
        <w:jc w:val="both"/>
        <w:rPr>
          <w:sz w:val="28"/>
        </w:rPr>
      </w:pPr>
      <w:r w:rsidRPr="00111ECD">
        <w:rPr>
          <w:sz w:val="28"/>
        </w:rPr>
        <w:t xml:space="preserve">выгрузка </w:t>
      </w:r>
      <w:r>
        <w:rPr>
          <w:sz w:val="28"/>
        </w:rPr>
        <w:t>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675F9B">
        <w:rPr>
          <w:sz w:val="28"/>
          <w:lang w:val="en-US"/>
        </w:rPr>
        <w:t>SketchPlans</w:t>
      </w:r>
      <w:r w:rsidR="00D26F08">
        <w:rPr>
          <w:sz w:val="28"/>
        </w:rPr>
        <w:t>.</w:t>
      </w:r>
      <w:r w:rsidRPr="00A96E60">
        <w:rPr>
          <w:sz w:val="28"/>
        </w:rPr>
        <w:t xml:space="preserve"> </w:t>
      </w:r>
    </w:p>
    <w:p w14:paraId="4C403046" w14:textId="77777777" w:rsidR="00D26F08" w:rsidRPr="00D26F08" w:rsidRDefault="00D26F08" w:rsidP="00D26F08">
      <w:pPr>
        <w:pStyle w:val="afffb"/>
        <w:spacing w:after="0"/>
        <w:ind w:left="1647"/>
      </w:pPr>
      <w:r w:rsidRPr="00D26F08">
        <w:t>Выгрузка за прошлый месяц запускается в первую субботу очередного месяца в 06:00 мск и выполняется за время не более суток;</w:t>
      </w:r>
    </w:p>
    <w:p w14:paraId="5588C834" w14:textId="77777777" w:rsidR="00DC0A5F" w:rsidRDefault="00DC0A5F" w:rsidP="00AD5D02">
      <w:pPr>
        <w:numPr>
          <w:ilvl w:val="0"/>
          <w:numId w:val="40"/>
        </w:numPr>
        <w:spacing w:before="0" w:after="0"/>
        <w:jc w:val="both"/>
        <w:rPr>
          <w:sz w:val="28"/>
        </w:rPr>
      </w:pPr>
      <w:r w:rsidRPr="00111ECD">
        <w:rPr>
          <w:sz w:val="28"/>
        </w:rPr>
        <w:t xml:space="preserve">выгрузка </w:t>
      </w:r>
      <w:r>
        <w:rPr>
          <w:sz w:val="28"/>
        </w:rPr>
        <w:t xml:space="preserve">планов-графиков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B3413" w:rsidRPr="009B3413">
        <w:rPr>
          <w:sz w:val="28"/>
        </w:rPr>
        <w:t xml:space="preserve"> </w:t>
      </w:r>
      <w:r w:rsidR="009B3413" w:rsidRPr="002C71C4">
        <w:rPr>
          <w:sz w:val="28"/>
          <w:lang w:val="en-US"/>
        </w:rPr>
        <w:t>PlanGraphs</w:t>
      </w:r>
      <w:r>
        <w:rPr>
          <w:sz w:val="28"/>
        </w:rPr>
        <w:t>.</w:t>
      </w:r>
      <w:r w:rsidRPr="00A96E60">
        <w:rPr>
          <w:sz w:val="28"/>
        </w:rPr>
        <w:t xml:space="preserve"> </w:t>
      </w:r>
    </w:p>
    <w:p w14:paraId="7B756215" w14:textId="77777777" w:rsidR="00DC0A5F" w:rsidRPr="00A96E60"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140AEBF" w14:textId="77777777" w:rsidR="00B0520E" w:rsidRDefault="00B0520E" w:rsidP="00AD5D02">
      <w:pPr>
        <w:pStyle w:val="afffb"/>
        <w:numPr>
          <w:ilvl w:val="0"/>
          <w:numId w:val="40"/>
        </w:numPr>
        <w:spacing w:after="0"/>
      </w:pPr>
      <w:r w:rsidRPr="00111ECD">
        <w:t xml:space="preserve">выгрузка </w:t>
      </w:r>
      <w:r w:rsidRPr="0017700D">
        <w:t>документов по закупкам</w:t>
      </w:r>
      <w:r w:rsidRPr="00111ECD">
        <w:t xml:space="preserve"> по региону </w:t>
      </w:r>
      <w:r>
        <w:t>осуществляется</w:t>
      </w:r>
      <w:r w:rsidRPr="00111ECD">
        <w:t xml:space="preserve"> в каталог &lt;Наименование региона&gt;/</w:t>
      </w:r>
      <w:r w:rsidRPr="009C3A21">
        <w:t xml:space="preserve"> </w:t>
      </w:r>
      <w:r w:rsidRPr="002C71C4">
        <w:rPr>
          <w:lang w:val="en-US"/>
        </w:rPr>
        <w:t>PurchaseDocs</w:t>
      </w:r>
      <w:r>
        <w:t>.</w:t>
      </w:r>
      <w:r w:rsidRPr="00A96E60">
        <w:t xml:space="preserve"> </w:t>
      </w:r>
    </w:p>
    <w:p w14:paraId="097CBD9E" w14:textId="77777777" w:rsidR="00B0520E" w:rsidRDefault="00B0520E" w:rsidP="00837BD1">
      <w:pPr>
        <w:pStyle w:val="afffb"/>
        <w:spacing w:after="0"/>
        <w:ind w:left="1647"/>
      </w:pPr>
      <w:r w:rsidRPr="00B0520E">
        <w:t>Выгрузка за прошлый месяц запускается в первую субботу очередного месяца в 06:00 мск и выполняется за время не более суток;</w:t>
      </w:r>
    </w:p>
    <w:p w14:paraId="1182FCEA" w14:textId="77777777" w:rsidR="00DC0A5F" w:rsidRDefault="00DC0A5F" w:rsidP="00AD5D02">
      <w:pPr>
        <w:numPr>
          <w:ilvl w:val="0"/>
          <w:numId w:val="40"/>
        </w:numPr>
        <w:spacing w:before="0" w:after="0"/>
        <w:jc w:val="both"/>
        <w:rPr>
          <w:sz w:val="28"/>
        </w:rPr>
      </w:pPr>
      <w:r w:rsidRPr="00111ECD">
        <w:rPr>
          <w:sz w:val="28"/>
        </w:rPr>
        <w:t xml:space="preserve">выгрузка извещений по региону </w:t>
      </w:r>
      <w:r>
        <w:rPr>
          <w:sz w:val="28"/>
        </w:rPr>
        <w:t>осуществляется</w:t>
      </w:r>
      <w:r w:rsidRPr="00111ECD">
        <w:rPr>
          <w:sz w:val="28"/>
        </w:rPr>
        <w:t xml:space="preserve"> в каталог &lt;Наименование региона&gt;/</w:t>
      </w:r>
      <w:r w:rsidR="00837BD1">
        <w:rPr>
          <w:sz w:val="28"/>
        </w:rPr>
        <w:t>N</w:t>
      </w:r>
      <w:r w:rsidRPr="00111ECD">
        <w:rPr>
          <w:sz w:val="28"/>
        </w:rPr>
        <w:t>otifications</w:t>
      </w:r>
      <w:r>
        <w:rPr>
          <w:sz w:val="28"/>
        </w:rPr>
        <w:t>.</w:t>
      </w:r>
      <w:r w:rsidRPr="00A96E60">
        <w:rPr>
          <w:sz w:val="28"/>
        </w:rPr>
        <w:t xml:space="preserve"> </w:t>
      </w:r>
    </w:p>
    <w:p w14:paraId="692D5E6B" w14:textId="77777777" w:rsidR="00DC0A5F" w:rsidRPr="00A96E60"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0C8C1EAB" w14:textId="77777777" w:rsidR="00DC0A5F" w:rsidRDefault="00DC0A5F" w:rsidP="00AD5D02">
      <w:pPr>
        <w:numPr>
          <w:ilvl w:val="0"/>
          <w:numId w:val="40"/>
        </w:numPr>
        <w:spacing w:before="0" w:after="0"/>
        <w:jc w:val="both"/>
        <w:rPr>
          <w:sz w:val="28"/>
        </w:rPr>
      </w:pPr>
      <w:r w:rsidRPr="00111ECD">
        <w:rPr>
          <w:sz w:val="28"/>
        </w:rPr>
        <w:t xml:space="preserve">выгрузка протоколов по региону </w:t>
      </w:r>
      <w:r>
        <w:rPr>
          <w:sz w:val="28"/>
        </w:rPr>
        <w:t>осуществляется</w:t>
      </w:r>
      <w:r w:rsidRPr="00111ECD">
        <w:rPr>
          <w:sz w:val="28"/>
        </w:rPr>
        <w:t xml:space="preserve"> в каталог &lt;Наименование региона&gt;/</w:t>
      </w:r>
      <w:r w:rsidR="00837BD1">
        <w:rPr>
          <w:sz w:val="28"/>
          <w:lang w:val="en-US"/>
        </w:rPr>
        <w:t>P</w:t>
      </w:r>
      <w:r w:rsidRPr="00111ECD">
        <w:rPr>
          <w:sz w:val="28"/>
        </w:rPr>
        <w:t>rotocols</w:t>
      </w:r>
      <w:r>
        <w:rPr>
          <w:sz w:val="28"/>
        </w:rPr>
        <w:t>.</w:t>
      </w:r>
      <w:r w:rsidRPr="00A96E60">
        <w:rPr>
          <w:sz w:val="28"/>
        </w:rPr>
        <w:t xml:space="preserve"> </w:t>
      </w:r>
    </w:p>
    <w:p w14:paraId="768139E5" w14:textId="77777777" w:rsidR="00DC0A5F" w:rsidRPr="00A96E60"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696F3BC" w14:textId="77777777" w:rsidR="00DC0A5F" w:rsidRDefault="00DC0A5F" w:rsidP="00AD5D02">
      <w:pPr>
        <w:numPr>
          <w:ilvl w:val="0"/>
          <w:numId w:val="40"/>
        </w:numPr>
        <w:spacing w:before="0" w:after="0"/>
        <w:jc w:val="both"/>
        <w:rPr>
          <w:sz w:val="28"/>
        </w:rPr>
      </w:pPr>
      <w:r w:rsidRPr="00111ECD">
        <w:rPr>
          <w:sz w:val="28"/>
        </w:rPr>
        <w:t xml:space="preserve">выгрузка сведений о контрактах по региону </w:t>
      </w:r>
      <w:r>
        <w:rPr>
          <w:sz w:val="28"/>
        </w:rPr>
        <w:t>осуществляется</w:t>
      </w:r>
      <w:r w:rsidRPr="00111ECD">
        <w:rPr>
          <w:sz w:val="28"/>
        </w:rPr>
        <w:t xml:space="preserve"> в каталог &lt;Наименование региона&gt;/</w:t>
      </w:r>
      <w:r w:rsidR="00837BD1">
        <w:rPr>
          <w:sz w:val="28"/>
          <w:lang w:val="en-US"/>
        </w:rPr>
        <w:t>C</w:t>
      </w:r>
      <w:r w:rsidRPr="00111ECD">
        <w:rPr>
          <w:sz w:val="28"/>
        </w:rPr>
        <w:t>ontracts</w:t>
      </w:r>
      <w:r>
        <w:rPr>
          <w:sz w:val="28"/>
        </w:rPr>
        <w:t>.</w:t>
      </w:r>
      <w:r w:rsidRPr="00A96E60">
        <w:rPr>
          <w:sz w:val="28"/>
        </w:rPr>
        <w:t xml:space="preserve"> </w:t>
      </w:r>
    </w:p>
    <w:p w14:paraId="781162B6" w14:textId="77777777" w:rsidR="00DC0A5F" w:rsidRPr="00CE0EDB"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7B2C9EB" w14:textId="39D75128" w:rsidR="00C11BC8" w:rsidRDefault="00C11BC8" w:rsidP="00AD5D02">
      <w:pPr>
        <w:numPr>
          <w:ilvl w:val="0"/>
          <w:numId w:val="40"/>
        </w:numPr>
        <w:spacing w:before="0" w:after="0"/>
        <w:jc w:val="both"/>
        <w:rPr>
          <w:sz w:val="28"/>
        </w:rPr>
      </w:pPr>
      <w:r w:rsidRPr="00111ECD">
        <w:rPr>
          <w:sz w:val="28"/>
        </w:rPr>
        <w:t xml:space="preserve">выгрузка </w:t>
      </w:r>
      <w:r w:rsidR="00BF6793">
        <w:rPr>
          <w:sz w:val="28"/>
        </w:rPr>
        <w:t>д</w:t>
      </w:r>
      <w:r w:rsidR="00BF6793" w:rsidRPr="008A02BF">
        <w:rPr>
          <w:sz w:val="28"/>
        </w:rPr>
        <w:t>ополнительн</w:t>
      </w:r>
      <w:r w:rsidR="00BF6793">
        <w:rPr>
          <w:sz w:val="28"/>
        </w:rPr>
        <w:t>ой</w:t>
      </w:r>
      <w:r w:rsidR="00BF6793" w:rsidRPr="008A02BF">
        <w:rPr>
          <w:sz w:val="28"/>
        </w:rPr>
        <w:t xml:space="preserve"> информаци</w:t>
      </w:r>
      <w:r w:rsidR="00BF6793">
        <w:rPr>
          <w:sz w:val="28"/>
        </w:rPr>
        <w:t>и</w:t>
      </w:r>
      <w:r w:rsidR="00BF6793" w:rsidRPr="008A02BF">
        <w:rPr>
          <w:sz w:val="28"/>
        </w:rPr>
        <w:t xml:space="preserve"> о закупках и контрактах</w:t>
      </w:r>
      <w:r w:rsidR="00BF6793"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BF6793" w:rsidRPr="00BF6793">
        <w:rPr>
          <w:sz w:val="28"/>
          <w:szCs w:val="28"/>
        </w:rPr>
        <w:t xml:space="preserve"> </w:t>
      </w:r>
      <w:r w:rsidR="00BF6793" w:rsidRPr="008A02BF">
        <w:rPr>
          <w:sz w:val="28"/>
          <w:szCs w:val="28"/>
          <w:lang w:val="en-US"/>
        </w:rPr>
        <w:t>AddInfo</w:t>
      </w:r>
      <w:r>
        <w:rPr>
          <w:sz w:val="28"/>
        </w:rPr>
        <w:t>.</w:t>
      </w:r>
      <w:r w:rsidRPr="00A96E60">
        <w:rPr>
          <w:sz w:val="28"/>
        </w:rPr>
        <w:t xml:space="preserve"> </w:t>
      </w:r>
    </w:p>
    <w:p w14:paraId="50F93155" w14:textId="77777777" w:rsidR="00C11BC8" w:rsidRPr="00CE0EDB" w:rsidRDefault="00C11BC8" w:rsidP="00C11BC8">
      <w:pPr>
        <w:spacing w:before="0" w:after="0"/>
        <w:ind w:left="1647"/>
        <w:jc w:val="both"/>
        <w:rPr>
          <w:sz w:val="28"/>
        </w:rPr>
      </w:pPr>
      <w:r>
        <w:rPr>
          <w:sz w:val="28"/>
        </w:rPr>
        <w:lastRenderedPageBreak/>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47319D6B" w14:textId="4EA5BC72" w:rsidR="00C11BC8" w:rsidRDefault="00C11BC8" w:rsidP="00AD5D02">
      <w:pPr>
        <w:numPr>
          <w:ilvl w:val="0"/>
          <w:numId w:val="40"/>
        </w:numPr>
        <w:spacing w:before="0" w:after="0"/>
        <w:jc w:val="both"/>
        <w:rPr>
          <w:sz w:val="28"/>
        </w:rPr>
      </w:pPr>
      <w:r w:rsidRPr="00111ECD">
        <w:rPr>
          <w:sz w:val="28"/>
        </w:rPr>
        <w:t xml:space="preserve">выгрузка </w:t>
      </w:r>
      <w:r w:rsidR="0092376F">
        <w:rPr>
          <w:sz w:val="28"/>
        </w:rPr>
        <w:t>о</w:t>
      </w:r>
      <w:r w:rsidR="0092376F" w:rsidRPr="0087425D">
        <w:rPr>
          <w:sz w:val="28"/>
        </w:rPr>
        <w:t>тчетов заказчиков</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87425D">
        <w:rPr>
          <w:sz w:val="28"/>
          <w:szCs w:val="28"/>
        </w:rPr>
        <w:t>CustomerReports</w:t>
      </w:r>
      <w:r>
        <w:rPr>
          <w:sz w:val="28"/>
        </w:rPr>
        <w:t>.</w:t>
      </w:r>
      <w:r w:rsidRPr="00A96E60">
        <w:rPr>
          <w:sz w:val="28"/>
        </w:rPr>
        <w:t xml:space="preserve"> </w:t>
      </w:r>
    </w:p>
    <w:p w14:paraId="5570F4A0"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9658766" w14:textId="5B8FC163" w:rsidR="00C11BC8" w:rsidRDefault="00C11BC8" w:rsidP="00AD5D02">
      <w:pPr>
        <w:numPr>
          <w:ilvl w:val="0"/>
          <w:numId w:val="40"/>
        </w:numPr>
        <w:spacing w:before="0" w:after="0"/>
        <w:jc w:val="both"/>
        <w:rPr>
          <w:sz w:val="28"/>
        </w:rPr>
      </w:pPr>
      <w:r w:rsidRPr="00111ECD">
        <w:rPr>
          <w:sz w:val="28"/>
        </w:rPr>
        <w:t xml:space="preserve">выгрузка </w:t>
      </w:r>
      <w:r w:rsidR="0092376F" w:rsidRPr="0087425D">
        <w:rPr>
          <w:sz w:val="28"/>
          <w:szCs w:val="28"/>
        </w:rPr>
        <w:t>правил нормирования в сфере закупок</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0A48FA">
        <w:rPr>
          <w:sz w:val="28"/>
          <w:szCs w:val="28"/>
        </w:rPr>
        <w:t>RegulationRules</w:t>
      </w:r>
      <w:r>
        <w:rPr>
          <w:sz w:val="28"/>
        </w:rPr>
        <w:t>.</w:t>
      </w:r>
      <w:r w:rsidRPr="00A96E60">
        <w:rPr>
          <w:sz w:val="28"/>
        </w:rPr>
        <w:t xml:space="preserve"> </w:t>
      </w:r>
    </w:p>
    <w:p w14:paraId="770835C2"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11034E4A" w14:textId="132C7E76" w:rsidR="00C11BC8" w:rsidRDefault="00C11BC8" w:rsidP="00AD5D02">
      <w:pPr>
        <w:numPr>
          <w:ilvl w:val="0"/>
          <w:numId w:val="40"/>
        </w:numPr>
        <w:spacing w:before="0" w:after="0"/>
        <w:jc w:val="both"/>
        <w:rPr>
          <w:sz w:val="28"/>
        </w:rPr>
      </w:pPr>
      <w:r w:rsidRPr="00111ECD">
        <w:rPr>
          <w:sz w:val="28"/>
        </w:rPr>
        <w:t xml:space="preserve">выгрузка </w:t>
      </w:r>
      <w:r w:rsidR="0092376F">
        <w:rPr>
          <w:sz w:val="28"/>
        </w:rPr>
        <w:t>запросов цен</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E32593">
        <w:rPr>
          <w:sz w:val="28"/>
          <w:szCs w:val="28"/>
        </w:rPr>
        <w:t>RequestQuotation</w:t>
      </w:r>
      <w:r>
        <w:rPr>
          <w:sz w:val="28"/>
        </w:rPr>
        <w:t>.</w:t>
      </w:r>
      <w:r w:rsidRPr="00A96E60">
        <w:rPr>
          <w:sz w:val="28"/>
        </w:rPr>
        <w:t xml:space="preserve"> </w:t>
      </w:r>
    </w:p>
    <w:p w14:paraId="46DF1545"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773FCE3B" w14:textId="379A553D" w:rsidR="00C11BC8" w:rsidRDefault="00C11BC8" w:rsidP="00AD5D02">
      <w:pPr>
        <w:numPr>
          <w:ilvl w:val="0"/>
          <w:numId w:val="40"/>
        </w:numPr>
        <w:spacing w:before="0" w:after="0"/>
        <w:jc w:val="both"/>
        <w:rPr>
          <w:sz w:val="28"/>
        </w:rPr>
      </w:pPr>
      <w:r w:rsidRPr="00111ECD">
        <w:rPr>
          <w:sz w:val="28"/>
        </w:rPr>
        <w:t xml:space="preserve">выгрузка </w:t>
      </w:r>
      <w:r w:rsidR="0092376F" w:rsidRPr="00E32593">
        <w:rPr>
          <w:sz w:val="28"/>
          <w:szCs w:val="28"/>
        </w:rPr>
        <w:t>результатов аудита</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E32593">
        <w:rPr>
          <w:sz w:val="28"/>
          <w:szCs w:val="28"/>
          <w:lang w:val="en-US"/>
        </w:rPr>
        <w:t>AuditResult</w:t>
      </w:r>
      <w:r>
        <w:rPr>
          <w:sz w:val="28"/>
        </w:rPr>
        <w:t>.</w:t>
      </w:r>
      <w:r w:rsidRPr="00A96E60">
        <w:rPr>
          <w:sz w:val="28"/>
        </w:rPr>
        <w:t xml:space="preserve"> </w:t>
      </w:r>
    </w:p>
    <w:p w14:paraId="65D7A94A"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44CFCD5D" w14:textId="77777777" w:rsidR="00C11BC8" w:rsidRPr="00C11BC8" w:rsidRDefault="00C11BC8" w:rsidP="00C11BC8">
      <w:pPr>
        <w:spacing w:before="0" w:after="0"/>
        <w:ind w:left="1647"/>
        <w:jc w:val="both"/>
        <w:rPr>
          <w:sz w:val="28"/>
        </w:rPr>
      </w:pPr>
    </w:p>
    <w:p w14:paraId="4ACE4ED3" w14:textId="77777777" w:rsidR="00C11BC8" w:rsidRPr="00C11BC8" w:rsidRDefault="00C11BC8" w:rsidP="00DC0A5F">
      <w:pPr>
        <w:spacing w:before="0" w:after="0"/>
        <w:ind w:left="1647"/>
        <w:jc w:val="both"/>
        <w:rPr>
          <w:sz w:val="28"/>
        </w:rPr>
      </w:pPr>
    </w:p>
    <w:p w14:paraId="4E04E424" w14:textId="77777777" w:rsidR="00DC0A5F" w:rsidRPr="00111ECD" w:rsidRDefault="00DC0A5F" w:rsidP="00DC0A5F">
      <w:pPr>
        <w:spacing w:before="0" w:after="0"/>
        <w:ind w:firstLine="567"/>
        <w:jc w:val="both"/>
        <w:rPr>
          <w:sz w:val="28"/>
        </w:rPr>
      </w:pPr>
      <w:r w:rsidRPr="00111ECD">
        <w:rPr>
          <w:sz w:val="28"/>
        </w:rPr>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2CB11504" w14:textId="77777777" w:rsidR="00DC0A5F" w:rsidRPr="000E19C7" w:rsidRDefault="00DC0A5F" w:rsidP="00DC0A5F">
      <w:pPr>
        <w:spacing w:before="0" w:after="0"/>
        <w:ind w:firstLine="567"/>
        <w:jc w:val="both"/>
        <w:rPr>
          <w:sz w:val="28"/>
        </w:rPr>
      </w:pPr>
      <w:r w:rsidRPr="00111ECD">
        <w:rPr>
          <w:sz w:val="28"/>
        </w:rPr>
        <w:t>После завершения ежемесячной выгрузки, каталоги с ежедневными выгрузками за истекший месяц очищаются.</w:t>
      </w:r>
    </w:p>
    <w:p w14:paraId="20800F6D" w14:textId="77777777" w:rsidR="00DC0A5F" w:rsidRPr="00B155C1" w:rsidRDefault="00DC0A5F" w:rsidP="00DC0A5F">
      <w:pPr>
        <w:pStyle w:val="41"/>
      </w:pPr>
      <w:r w:rsidRPr="00B155C1">
        <w:t xml:space="preserve">Структура имени </w:t>
      </w:r>
      <w:r w:rsidR="00FC5761">
        <w:t>архив</w:t>
      </w:r>
      <w:r w:rsidR="00316163">
        <w:t xml:space="preserve">а </w:t>
      </w:r>
      <w:r>
        <w:t>в региональной выгрузке</w:t>
      </w:r>
    </w:p>
    <w:p w14:paraId="6BDC7B52" w14:textId="77777777" w:rsidR="00316163" w:rsidRDefault="00316163" w:rsidP="00DC0A5F">
      <w:pPr>
        <w:spacing w:before="0" w:after="0"/>
        <w:ind w:firstLine="567"/>
        <w:jc w:val="both"/>
        <w:rPr>
          <w:sz w:val="28"/>
        </w:rPr>
      </w:pPr>
      <w:r>
        <w:rPr>
          <w:sz w:val="28"/>
        </w:rPr>
        <w:t>Имена архивов автоматической региональной выгрузки имеют вид</w:t>
      </w:r>
      <w:r w:rsidRPr="00316163">
        <w:rPr>
          <w:sz w:val="28"/>
        </w:rPr>
        <w:t>:</w:t>
      </w:r>
    </w:p>
    <w:p w14:paraId="0473F7DF" w14:textId="77777777" w:rsidR="00316163" w:rsidRPr="00111ECD" w:rsidRDefault="00316163" w:rsidP="00316163">
      <w:pPr>
        <w:spacing w:before="0" w:after="0"/>
        <w:jc w:val="both"/>
        <w:rPr>
          <w:sz w:val="28"/>
        </w:rPr>
      </w:pPr>
      <w:r w:rsidRPr="00111ECD">
        <w:rPr>
          <w:sz w:val="28"/>
        </w:rPr>
        <w:t>&lt;</w:t>
      </w:r>
      <w:r w:rsidRPr="00111ECD">
        <w:rPr>
          <w:b/>
          <w:sz w:val="28"/>
        </w:rPr>
        <w:t>вид-документа_регион_начало-периода_конец-периода_</w:t>
      </w:r>
      <w:r>
        <w:rPr>
          <w:b/>
          <w:sz w:val="28"/>
          <w:lang w:val="en-US"/>
        </w:rPr>
        <w:t>nnn</w:t>
      </w:r>
      <w:r w:rsidRPr="00111ECD">
        <w:rPr>
          <w:b/>
          <w:sz w:val="28"/>
        </w:rPr>
        <w:t>.xml.zip</w:t>
      </w:r>
      <w:r w:rsidRPr="00111ECD">
        <w:rPr>
          <w:sz w:val="28"/>
        </w:rPr>
        <w:t xml:space="preserve">&gt;, </w:t>
      </w:r>
    </w:p>
    <w:p w14:paraId="6FF8DBE2" w14:textId="63E8C70E" w:rsidR="00316163" w:rsidRPr="00DE4FF5" w:rsidRDefault="00316163" w:rsidP="00AD5D02">
      <w:pPr>
        <w:numPr>
          <w:ilvl w:val="0"/>
          <w:numId w:val="5"/>
        </w:numPr>
        <w:spacing w:before="0" w:after="0"/>
        <w:jc w:val="both"/>
        <w:rPr>
          <w:sz w:val="28"/>
          <w:lang w:val="en-US"/>
        </w:rPr>
      </w:pPr>
      <w:r w:rsidRPr="00111ECD">
        <w:rPr>
          <w:b/>
          <w:sz w:val="28"/>
        </w:rPr>
        <w:t>вид</w:t>
      </w:r>
      <w:r w:rsidRPr="00DE4FF5">
        <w:rPr>
          <w:b/>
          <w:sz w:val="28"/>
          <w:lang w:val="en-US"/>
        </w:rPr>
        <w:t>-</w:t>
      </w:r>
      <w:r w:rsidRPr="00111ECD">
        <w:rPr>
          <w:b/>
          <w:sz w:val="28"/>
        </w:rPr>
        <w:t>документа</w:t>
      </w:r>
      <w:r w:rsidRPr="00DE4FF5">
        <w:rPr>
          <w:sz w:val="28"/>
          <w:lang w:val="en-US"/>
        </w:rPr>
        <w:t xml:space="preserve"> – </w:t>
      </w:r>
      <w:r w:rsidRPr="00111ECD">
        <w:rPr>
          <w:sz w:val="28"/>
        </w:rPr>
        <w:t>принимает</w:t>
      </w:r>
      <w:r w:rsidRPr="00DE4FF5">
        <w:rPr>
          <w:sz w:val="28"/>
          <w:lang w:val="en-US"/>
        </w:rPr>
        <w:t xml:space="preserve"> </w:t>
      </w:r>
      <w:r w:rsidRPr="00111ECD">
        <w:rPr>
          <w:sz w:val="28"/>
        </w:rPr>
        <w:t>значение</w:t>
      </w:r>
      <w:r w:rsidRPr="00DE4FF5">
        <w:rPr>
          <w:sz w:val="28"/>
          <w:lang w:val="en-US"/>
        </w:rPr>
        <w:t xml:space="preserve"> (sketchplan, plangraph, notificaiton, protocol, contract</w:t>
      </w:r>
      <w:r w:rsidR="00DE4FF5" w:rsidRPr="00DE4FF5">
        <w:rPr>
          <w:sz w:val="28"/>
          <w:szCs w:val="28"/>
          <w:lang w:val="en-US"/>
        </w:rPr>
        <w:t xml:space="preserve">, </w:t>
      </w:r>
      <w:r w:rsidR="00DE4FF5">
        <w:rPr>
          <w:sz w:val="28"/>
          <w:szCs w:val="28"/>
          <w:lang w:val="en-US"/>
        </w:rPr>
        <w:t>a</w:t>
      </w:r>
      <w:r w:rsidR="00DE4FF5" w:rsidRPr="00DE4FF5">
        <w:rPr>
          <w:sz w:val="28"/>
          <w:szCs w:val="28"/>
          <w:lang w:val="en-US"/>
        </w:rPr>
        <w:t xml:space="preserve">ddInfo, </w:t>
      </w:r>
      <w:r w:rsidR="00DE4FF5">
        <w:rPr>
          <w:sz w:val="28"/>
          <w:szCs w:val="28"/>
          <w:lang w:val="en-US"/>
        </w:rPr>
        <w:t>c</w:t>
      </w:r>
      <w:r w:rsidR="00DE4FF5" w:rsidRPr="00DE4FF5">
        <w:rPr>
          <w:sz w:val="28"/>
          <w:szCs w:val="28"/>
          <w:lang w:val="en-US"/>
        </w:rPr>
        <w:t xml:space="preserve">ustomerReports, </w:t>
      </w:r>
      <w:r w:rsidR="00DE4FF5">
        <w:rPr>
          <w:sz w:val="28"/>
          <w:szCs w:val="28"/>
          <w:lang w:val="en-US"/>
        </w:rPr>
        <w:t>r</w:t>
      </w:r>
      <w:r w:rsidR="00DE4FF5" w:rsidRPr="00DE4FF5">
        <w:rPr>
          <w:sz w:val="28"/>
          <w:szCs w:val="28"/>
          <w:lang w:val="en-US"/>
        </w:rPr>
        <w:t xml:space="preserve">egulationRules, </w:t>
      </w:r>
      <w:r w:rsidR="00DE4FF5">
        <w:rPr>
          <w:sz w:val="28"/>
          <w:szCs w:val="28"/>
          <w:lang w:val="en-US"/>
        </w:rPr>
        <w:t>r</w:t>
      </w:r>
      <w:r w:rsidR="00DE4FF5" w:rsidRPr="00DE4FF5">
        <w:rPr>
          <w:sz w:val="28"/>
          <w:szCs w:val="28"/>
          <w:lang w:val="en-US"/>
        </w:rPr>
        <w:t xml:space="preserve">equestQuotation, </w:t>
      </w:r>
      <w:r w:rsidR="00DE4FF5">
        <w:rPr>
          <w:sz w:val="28"/>
          <w:szCs w:val="28"/>
          <w:lang w:val="en-US"/>
        </w:rPr>
        <w:t>a</w:t>
      </w:r>
      <w:r w:rsidR="00DE4FF5" w:rsidRPr="00DE4FF5">
        <w:rPr>
          <w:sz w:val="28"/>
          <w:szCs w:val="28"/>
          <w:lang w:val="en-US"/>
        </w:rPr>
        <w:t>uditResult)</w:t>
      </w:r>
      <w:r w:rsidRPr="00DE4FF5">
        <w:rPr>
          <w:sz w:val="28"/>
          <w:lang w:val="en-US"/>
        </w:rPr>
        <w:t>;</w:t>
      </w:r>
    </w:p>
    <w:p w14:paraId="39185DF2" w14:textId="77777777" w:rsidR="00316163" w:rsidRPr="00111ECD" w:rsidRDefault="00316163" w:rsidP="00AD5D02">
      <w:pPr>
        <w:numPr>
          <w:ilvl w:val="0"/>
          <w:numId w:val="5"/>
        </w:numPr>
        <w:spacing w:before="0" w:after="0"/>
        <w:jc w:val="both"/>
        <w:rPr>
          <w:sz w:val="28"/>
        </w:rPr>
      </w:pPr>
      <w:r w:rsidRPr="00111ECD">
        <w:rPr>
          <w:b/>
          <w:sz w:val="28"/>
        </w:rPr>
        <w:t>регион</w:t>
      </w:r>
      <w:r w:rsidRPr="00111ECD">
        <w:rPr>
          <w:sz w:val="28"/>
        </w:rPr>
        <w:t xml:space="preserve"> – название региона выгрузки</w:t>
      </w:r>
      <w:r w:rsidRPr="00316163">
        <w:rPr>
          <w:sz w:val="28"/>
        </w:rPr>
        <w:t xml:space="preserve"> </w:t>
      </w:r>
      <w:r>
        <w:rPr>
          <w:sz w:val="28"/>
        </w:rPr>
        <w:t>в транлитерации</w:t>
      </w:r>
      <w:r w:rsidRPr="00111ECD">
        <w:rPr>
          <w:sz w:val="28"/>
        </w:rPr>
        <w:t>;</w:t>
      </w:r>
    </w:p>
    <w:p w14:paraId="76D8D5AB" w14:textId="77777777" w:rsidR="00316163" w:rsidRPr="00111ECD" w:rsidRDefault="00316163"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начала периода для отбора документов по дате-времени публикации выгружаемых документов в формате yyyy</w:t>
      </w:r>
      <w:r>
        <w:rPr>
          <w:sz w:val="28"/>
          <w:lang w:val="en-US"/>
        </w:rPr>
        <w:t>mm</w:t>
      </w:r>
      <w:r w:rsidRPr="00111ECD">
        <w:rPr>
          <w:sz w:val="28"/>
        </w:rPr>
        <w:t>ddhh, где yyyy – год, mm – месяц (номер), dd – день, hh – час;</w:t>
      </w:r>
    </w:p>
    <w:p w14:paraId="7789E945" w14:textId="77777777" w:rsidR="00316163" w:rsidRPr="00111ECD" w:rsidRDefault="00316163"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публикации выгружаемых документов в формате yyyy</w:t>
      </w:r>
      <w:r>
        <w:rPr>
          <w:sz w:val="28"/>
          <w:lang w:val="en-US"/>
        </w:rPr>
        <w:t>mm</w:t>
      </w:r>
      <w:r w:rsidRPr="00111ECD">
        <w:rPr>
          <w:sz w:val="28"/>
        </w:rPr>
        <w:t>ddhh, где yyyy – год, mm – месяц (номер), dd – день, hh – час;</w:t>
      </w:r>
    </w:p>
    <w:p w14:paraId="00C6E87E" w14:textId="77777777" w:rsidR="00316163" w:rsidRPr="00111ECD" w:rsidRDefault="00316163" w:rsidP="00AD5D02">
      <w:pPr>
        <w:numPr>
          <w:ilvl w:val="0"/>
          <w:numId w:val="5"/>
        </w:numPr>
        <w:spacing w:before="0" w:after="0"/>
        <w:jc w:val="both"/>
        <w:rPr>
          <w:sz w:val="28"/>
        </w:rPr>
      </w:pPr>
      <w:r>
        <w:rPr>
          <w:b/>
          <w:sz w:val="28"/>
          <w:lang w:val="en-US"/>
        </w:rPr>
        <w:t>nnn</w:t>
      </w:r>
      <w:r w:rsidRPr="00111ECD">
        <w:rPr>
          <w:b/>
          <w:sz w:val="28"/>
        </w:rPr>
        <w:t xml:space="preserve"> </w:t>
      </w:r>
      <w:r w:rsidRPr="00111ECD">
        <w:rPr>
          <w:sz w:val="28"/>
        </w:rPr>
        <w:t xml:space="preserve">– </w:t>
      </w:r>
      <w:r w:rsidRPr="00316163">
        <w:rPr>
          <w:sz w:val="28"/>
        </w:rPr>
        <w:t>3-</w:t>
      </w:r>
      <w:r>
        <w:rPr>
          <w:sz w:val="28"/>
        </w:rPr>
        <w:t xml:space="preserve">значный </w:t>
      </w:r>
      <w:r w:rsidRPr="00111ECD">
        <w:rPr>
          <w:sz w:val="28"/>
        </w:rPr>
        <w:t>порядковый номер сформированного файла;</w:t>
      </w:r>
    </w:p>
    <w:p w14:paraId="69D1D6F4" w14:textId="77777777" w:rsidR="00316163" w:rsidRPr="00111ECD" w:rsidRDefault="00316163" w:rsidP="00AD5D02">
      <w:pPr>
        <w:numPr>
          <w:ilvl w:val="0"/>
          <w:numId w:val="5"/>
        </w:numPr>
        <w:spacing w:before="0" w:after="0"/>
        <w:jc w:val="both"/>
        <w:rPr>
          <w:sz w:val="28"/>
        </w:rPr>
      </w:pPr>
      <w:r w:rsidRPr="00111ECD">
        <w:rPr>
          <w:b/>
          <w:sz w:val="28"/>
        </w:rPr>
        <w:lastRenderedPageBreak/>
        <w:t xml:space="preserve">xml </w:t>
      </w:r>
      <w:r w:rsidRPr="00111ECD">
        <w:rPr>
          <w:sz w:val="28"/>
        </w:rPr>
        <w:t>– суффикс, описывающий формат содержимого;</w:t>
      </w:r>
    </w:p>
    <w:p w14:paraId="32303CCA" w14:textId="77777777" w:rsidR="00316163" w:rsidRPr="00111ECD" w:rsidRDefault="00316163"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7F98D0C5" w14:textId="77777777" w:rsidR="00316163" w:rsidRDefault="00316163" w:rsidP="00DC0A5F">
      <w:pPr>
        <w:spacing w:before="0" w:after="0"/>
        <w:ind w:firstLine="567"/>
        <w:jc w:val="both"/>
        <w:rPr>
          <w:sz w:val="28"/>
        </w:rPr>
      </w:pPr>
    </w:p>
    <w:p w14:paraId="248E0908" w14:textId="77777777" w:rsidR="00316163" w:rsidRDefault="00316163" w:rsidP="00316163">
      <w:pPr>
        <w:spacing w:before="0" w:after="0"/>
        <w:ind w:firstLine="567"/>
        <w:jc w:val="both"/>
        <w:rPr>
          <w:sz w:val="28"/>
        </w:rPr>
      </w:pPr>
      <w:r>
        <w:rPr>
          <w:sz w:val="28"/>
        </w:rPr>
        <w:t xml:space="preserve"> Имена архивов региональной выгрузки, запущенной вручную, имеют вид</w:t>
      </w:r>
      <w:r w:rsidRPr="00316163">
        <w:rPr>
          <w:sz w:val="28"/>
        </w:rPr>
        <w:t>:</w:t>
      </w:r>
    </w:p>
    <w:p w14:paraId="77FD4E4C" w14:textId="77777777" w:rsidR="00316163" w:rsidRPr="00111ECD" w:rsidRDefault="00316163" w:rsidP="00316163">
      <w:pPr>
        <w:spacing w:before="0" w:after="0"/>
        <w:jc w:val="both"/>
        <w:rPr>
          <w:sz w:val="28"/>
        </w:rPr>
      </w:pPr>
      <w:r w:rsidRPr="00111ECD">
        <w:rPr>
          <w:sz w:val="28"/>
        </w:rPr>
        <w:t>&lt;</w:t>
      </w:r>
      <w:r w:rsidRPr="00111ECD">
        <w:rPr>
          <w:b/>
          <w:sz w:val="28"/>
        </w:rPr>
        <w:t>вид-документа_регион_начало-периода_конец-периода_</w:t>
      </w:r>
      <w:r>
        <w:rPr>
          <w:b/>
          <w:sz w:val="28"/>
        </w:rPr>
        <w:t>дата-время-выгрузки_</w:t>
      </w:r>
      <w:r>
        <w:rPr>
          <w:b/>
          <w:sz w:val="28"/>
          <w:lang w:val="en-US"/>
        </w:rPr>
        <w:t>nnn</w:t>
      </w:r>
      <w:r w:rsidRPr="00111ECD">
        <w:rPr>
          <w:b/>
          <w:sz w:val="28"/>
        </w:rPr>
        <w:t>.xml.zip</w:t>
      </w:r>
      <w:r w:rsidRPr="00111ECD">
        <w:rPr>
          <w:sz w:val="28"/>
        </w:rPr>
        <w:t xml:space="preserve">&gt;, </w:t>
      </w:r>
    </w:p>
    <w:p w14:paraId="4BB1A402" w14:textId="476AF142" w:rsidR="00316163" w:rsidRPr="00DE4FF5" w:rsidRDefault="00316163" w:rsidP="00AD5D02">
      <w:pPr>
        <w:numPr>
          <w:ilvl w:val="0"/>
          <w:numId w:val="5"/>
        </w:numPr>
        <w:spacing w:before="0" w:after="0"/>
        <w:jc w:val="both"/>
        <w:rPr>
          <w:sz w:val="28"/>
          <w:lang w:val="en-US"/>
        </w:rPr>
      </w:pPr>
      <w:r w:rsidRPr="00111ECD">
        <w:rPr>
          <w:b/>
          <w:sz w:val="28"/>
        </w:rPr>
        <w:t>вид</w:t>
      </w:r>
      <w:r w:rsidRPr="00DE4FF5">
        <w:rPr>
          <w:b/>
          <w:sz w:val="28"/>
          <w:lang w:val="en-US"/>
        </w:rPr>
        <w:t>-</w:t>
      </w:r>
      <w:r w:rsidRPr="00111ECD">
        <w:rPr>
          <w:b/>
          <w:sz w:val="28"/>
        </w:rPr>
        <w:t>документа</w:t>
      </w:r>
      <w:r w:rsidRPr="00DE4FF5">
        <w:rPr>
          <w:sz w:val="28"/>
          <w:lang w:val="en-US"/>
        </w:rPr>
        <w:t xml:space="preserve"> – </w:t>
      </w:r>
      <w:r w:rsidRPr="00111ECD">
        <w:rPr>
          <w:sz w:val="28"/>
        </w:rPr>
        <w:t>принимает</w:t>
      </w:r>
      <w:r w:rsidRPr="00DE4FF5">
        <w:rPr>
          <w:sz w:val="28"/>
          <w:lang w:val="en-US"/>
        </w:rPr>
        <w:t xml:space="preserve"> </w:t>
      </w:r>
      <w:r w:rsidRPr="00111ECD">
        <w:rPr>
          <w:sz w:val="28"/>
        </w:rPr>
        <w:t>значение</w:t>
      </w:r>
      <w:r w:rsidRPr="00DE4FF5">
        <w:rPr>
          <w:sz w:val="28"/>
          <w:lang w:val="en-US"/>
        </w:rPr>
        <w:t xml:space="preserve"> (sketchplan,</w:t>
      </w:r>
      <w:r w:rsidR="0001105E" w:rsidRPr="0001105E">
        <w:rPr>
          <w:sz w:val="28"/>
          <w:lang w:val="en-US"/>
        </w:rPr>
        <w:t xml:space="preserve"> </w:t>
      </w:r>
      <w:r w:rsidR="0001105E">
        <w:rPr>
          <w:sz w:val="28"/>
          <w:lang w:val="en-US"/>
        </w:rPr>
        <w:t>purchase</w:t>
      </w:r>
      <w:r w:rsidR="0001105E" w:rsidRPr="00DE4FF5">
        <w:rPr>
          <w:sz w:val="28"/>
          <w:lang w:val="en-US"/>
        </w:rPr>
        <w:t>plan</w:t>
      </w:r>
      <w:r w:rsidR="0001105E" w:rsidRPr="0001105E">
        <w:rPr>
          <w:sz w:val="28"/>
          <w:lang w:val="en-US"/>
        </w:rPr>
        <w:t>,</w:t>
      </w:r>
      <w:r w:rsidRPr="00DE4FF5">
        <w:rPr>
          <w:sz w:val="28"/>
          <w:lang w:val="en-US"/>
        </w:rPr>
        <w:t xml:space="preserve"> plangraph, notificaiton, purchsedoc, protocol, contract</w:t>
      </w:r>
      <w:r w:rsidR="00DE4FF5" w:rsidRPr="00DE4FF5">
        <w:rPr>
          <w:sz w:val="28"/>
          <w:szCs w:val="28"/>
          <w:lang w:val="en-US"/>
        </w:rPr>
        <w:t xml:space="preserve">, </w:t>
      </w:r>
      <w:r w:rsidR="00DE4FF5">
        <w:rPr>
          <w:sz w:val="28"/>
          <w:szCs w:val="28"/>
          <w:lang w:val="en-US"/>
        </w:rPr>
        <w:t>a</w:t>
      </w:r>
      <w:r w:rsidR="00DE4FF5" w:rsidRPr="00DE4FF5">
        <w:rPr>
          <w:sz w:val="28"/>
          <w:szCs w:val="28"/>
          <w:lang w:val="en-US"/>
        </w:rPr>
        <w:t xml:space="preserve">ddInfo, </w:t>
      </w:r>
      <w:r w:rsidR="00DE4FF5">
        <w:rPr>
          <w:sz w:val="28"/>
          <w:szCs w:val="28"/>
          <w:lang w:val="en-US"/>
        </w:rPr>
        <w:t>c</w:t>
      </w:r>
      <w:r w:rsidR="00DE4FF5" w:rsidRPr="00DE4FF5">
        <w:rPr>
          <w:sz w:val="28"/>
          <w:szCs w:val="28"/>
          <w:lang w:val="en-US"/>
        </w:rPr>
        <w:t xml:space="preserve">ustomerReports, </w:t>
      </w:r>
      <w:r w:rsidR="00DE4FF5">
        <w:rPr>
          <w:sz w:val="28"/>
          <w:szCs w:val="28"/>
          <w:lang w:val="en-US"/>
        </w:rPr>
        <w:t>r</w:t>
      </w:r>
      <w:r w:rsidR="00DE4FF5" w:rsidRPr="00DE4FF5">
        <w:rPr>
          <w:sz w:val="28"/>
          <w:szCs w:val="28"/>
          <w:lang w:val="en-US"/>
        </w:rPr>
        <w:t xml:space="preserve">egulationRules, </w:t>
      </w:r>
      <w:r w:rsidR="00DE4FF5">
        <w:rPr>
          <w:sz w:val="28"/>
          <w:szCs w:val="28"/>
          <w:lang w:val="en-US"/>
        </w:rPr>
        <w:t>r</w:t>
      </w:r>
      <w:r w:rsidR="00DE4FF5" w:rsidRPr="00DE4FF5">
        <w:rPr>
          <w:sz w:val="28"/>
          <w:szCs w:val="28"/>
          <w:lang w:val="en-US"/>
        </w:rPr>
        <w:t xml:space="preserve">equestQuotation, </w:t>
      </w:r>
      <w:r w:rsidR="00DE4FF5">
        <w:rPr>
          <w:sz w:val="28"/>
          <w:szCs w:val="28"/>
          <w:lang w:val="en-US"/>
        </w:rPr>
        <w:t>a</w:t>
      </w:r>
      <w:r w:rsidR="00DE4FF5" w:rsidRPr="00DE4FF5">
        <w:rPr>
          <w:sz w:val="28"/>
          <w:szCs w:val="28"/>
          <w:lang w:val="en-US"/>
        </w:rPr>
        <w:t>uditResult)</w:t>
      </w:r>
      <w:r w:rsidRPr="00DE4FF5">
        <w:rPr>
          <w:sz w:val="28"/>
          <w:lang w:val="en-US"/>
        </w:rPr>
        <w:t>;</w:t>
      </w:r>
    </w:p>
    <w:p w14:paraId="78EDB7DD" w14:textId="77777777" w:rsidR="00316163" w:rsidRPr="00111ECD" w:rsidRDefault="00316163" w:rsidP="00AD5D02">
      <w:pPr>
        <w:numPr>
          <w:ilvl w:val="0"/>
          <w:numId w:val="5"/>
        </w:numPr>
        <w:spacing w:before="0" w:after="0"/>
        <w:jc w:val="both"/>
        <w:rPr>
          <w:sz w:val="28"/>
        </w:rPr>
      </w:pPr>
      <w:r w:rsidRPr="00111ECD">
        <w:rPr>
          <w:b/>
          <w:sz w:val="28"/>
        </w:rPr>
        <w:t>регион</w:t>
      </w:r>
      <w:r w:rsidRPr="00111ECD">
        <w:rPr>
          <w:sz w:val="28"/>
        </w:rPr>
        <w:t xml:space="preserve"> – название региона выгрузки</w:t>
      </w:r>
      <w:r w:rsidRPr="00316163">
        <w:rPr>
          <w:sz w:val="28"/>
        </w:rPr>
        <w:t xml:space="preserve"> </w:t>
      </w:r>
      <w:r>
        <w:rPr>
          <w:sz w:val="28"/>
        </w:rPr>
        <w:t>в транлитерации</w:t>
      </w:r>
      <w:r w:rsidRPr="00111ECD">
        <w:rPr>
          <w:sz w:val="28"/>
        </w:rPr>
        <w:t>;</w:t>
      </w:r>
    </w:p>
    <w:p w14:paraId="52B3A301" w14:textId="77777777" w:rsidR="00316163" w:rsidRPr="00111ECD" w:rsidRDefault="00316163"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начала периода для отбора документов по дате-времени публикации выгружаемых документов в формате yyyy</w:t>
      </w:r>
      <w:r>
        <w:rPr>
          <w:sz w:val="28"/>
          <w:lang w:val="en-US"/>
        </w:rPr>
        <w:t>mm</w:t>
      </w:r>
      <w:r w:rsidRPr="00111ECD">
        <w:rPr>
          <w:sz w:val="28"/>
        </w:rPr>
        <w:t>ddhh, где yyyy – год, mm – месяц (номер), dd – день, hh – час;</w:t>
      </w:r>
    </w:p>
    <w:p w14:paraId="508131CF" w14:textId="77777777" w:rsidR="00316163" w:rsidRPr="00111ECD" w:rsidRDefault="00316163"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публикации выгружаемых документов в формате yyyy</w:t>
      </w:r>
      <w:r>
        <w:rPr>
          <w:sz w:val="28"/>
          <w:lang w:val="en-US"/>
        </w:rPr>
        <w:t>mm</w:t>
      </w:r>
      <w:r w:rsidRPr="00111ECD">
        <w:rPr>
          <w:sz w:val="28"/>
        </w:rPr>
        <w:t>ddhh, где yyyy – год, mm – месяц (номер), dd – день, hh – час;</w:t>
      </w:r>
    </w:p>
    <w:p w14:paraId="0760A0E1" w14:textId="77777777" w:rsidR="00316163" w:rsidRPr="00316163" w:rsidRDefault="00316163" w:rsidP="00AD5D02">
      <w:pPr>
        <w:numPr>
          <w:ilvl w:val="0"/>
          <w:numId w:val="5"/>
        </w:numPr>
        <w:spacing w:before="0" w:after="0"/>
        <w:jc w:val="both"/>
        <w:rPr>
          <w:sz w:val="28"/>
        </w:rPr>
      </w:pPr>
      <w:r>
        <w:rPr>
          <w:b/>
          <w:sz w:val="28"/>
        </w:rPr>
        <w:t xml:space="preserve">дата-время-выгрузки - </w:t>
      </w:r>
      <w:r w:rsidRPr="00111ECD">
        <w:rPr>
          <w:sz w:val="28"/>
        </w:rPr>
        <w:t>дата</w:t>
      </w:r>
      <w:r w:rsidRPr="00391A5D">
        <w:rPr>
          <w:sz w:val="28"/>
        </w:rPr>
        <w:t xml:space="preserve"> </w:t>
      </w:r>
      <w:r>
        <w:rPr>
          <w:sz w:val="28"/>
        </w:rPr>
        <w:t>и время</w:t>
      </w:r>
      <w:r w:rsidRPr="00111ECD">
        <w:rPr>
          <w:sz w:val="28"/>
        </w:rPr>
        <w:t xml:space="preserve"> </w:t>
      </w:r>
      <w:r>
        <w:rPr>
          <w:sz w:val="28"/>
        </w:rPr>
        <w:t xml:space="preserve">запуска выгрузки </w:t>
      </w:r>
      <w:r w:rsidRPr="00111ECD">
        <w:rPr>
          <w:sz w:val="28"/>
        </w:rPr>
        <w:t>в формате yyyy</w:t>
      </w:r>
      <w:r>
        <w:rPr>
          <w:sz w:val="28"/>
          <w:lang w:val="en-US"/>
        </w:rPr>
        <w:t>mm</w:t>
      </w:r>
      <w:r w:rsidRPr="00111ECD">
        <w:rPr>
          <w:sz w:val="28"/>
        </w:rPr>
        <w:t>ddhh</w:t>
      </w:r>
      <w:r>
        <w:rPr>
          <w:sz w:val="28"/>
          <w:lang w:val="en-US"/>
        </w:rPr>
        <w:t>miss</w:t>
      </w:r>
      <w:r w:rsidRPr="00111ECD">
        <w:rPr>
          <w:sz w:val="28"/>
        </w:rPr>
        <w:t>, где yyyy – год, mm – месяц (номер), dd – день, hh – час</w:t>
      </w:r>
      <w:r w:rsidRPr="00316163">
        <w:rPr>
          <w:sz w:val="28"/>
        </w:rPr>
        <w:t xml:space="preserve">, </w:t>
      </w:r>
      <w:r>
        <w:rPr>
          <w:sz w:val="28"/>
          <w:lang w:val="en-US"/>
        </w:rPr>
        <w:t>mi</w:t>
      </w:r>
      <w:r w:rsidRPr="00316163">
        <w:rPr>
          <w:sz w:val="28"/>
        </w:rPr>
        <w:t xml:space="preserve"> </w:t>
      </w:r>
      <w:r>
        <w:rPr>
          <w:sz w:val="28"/>
        </w:rPr>
        <w:t>–</w:t>
      </w:r>
      <w:r w:rsidRPr="00316163">
        <w:rPr>
          <w:sz w:val="28"/>
        </w:rPr>
        <w:t xml:space="preserve"> </w:t>
      </w:r>
      <w:r>
        <w:rPr>
          <w:sz w:val="28"/>
        </w:rPr>
        <w:t xml:space="preserve">минуты, </w:t>
      </w:r>
      <w:r>
        <w:rPr>
          <w:sz w:val="28"/>
          <w:lang w:val="en-US"/>
        </w:rPr>
        <w:t>ss</w:t>
      </w:r>
      <w:r w:rsidRPr="00316163">
        <w:rPr>
          <w:sz w:val="28"/>
        </w:rPr>
        <w:t xml:space="preserve"> - </w:t>
      </w:r>
      <w:r>
        <w:rPr>
          <w:sz w:val="28"/>
        </w:rPr>
        <w:t>секунды</w:t>
      </w:r>
      <w:r w:rsidRPr="00111ECD">
        <w:rPr>
          <w:sz w:val="28"/>
        </w:rPr>
        <w:t>;</w:t>
      </w:r>
    </w:p>
    <w:p w14:paraId="21088094" w14:textId="77777777" w:rsidR="00316163" w:rsidRPr="00111ECD" w:rsidRDefault="00316163" w:rsidP="00AD5D02">
      <w:pPr>
        <w:numPr>
          <w:ilvl w:val="0"/>
          <w:numId w:val="5"/>
        </w:numPr>
        <w:spacing w:before="0" w:after="0"/>
        <w:jc w:val="both"/>
        <w:rPr>
          <w:sz w:val="28"/>
        </w:rPr>
      </w:pPr>
      <w:r>
        <w:rPr>
          <w:b/>
          <w:sz w:val="28"/>
          <w:lang w:val="en-US"/>
        </w:rPr>
        <w:t>nnn</w:t>
      </w:r>
      <w:r w:rsidRPr="00111ECD">
        <w:rPr>
          <w:b/>
          <w:sz w:val="28"/>
        </w:rPr>
        <w:t xml:space="preserve"> </w:t>
      </w:r>
      <w:r w:rsidRPr="00111ECD">
        <w:rPr>
          <w:sz w:val="28"/>
        </w:rPr>
        <w:t xml:space="preserve">– </w:t>
      </w:r>
      <w:r w:rsidRPr="00316163">
        <w:rPr>
          <w:sz w:val="28"/>
        </w:rPr>
        <w:t>3-</w:t>
      </w:r>
      <w:r>
        <w:rPr>
          <w:sz w:val="28"/>
        </w:rPr>
        <w:t xml:space="preserve">значный </w:t>
      </w:r>
      <w:r w:rsidRPr="00111ECD">
        <w:rPr>
          <w:sz w:val="28"/>
        </w:rPr>
        <w:t>порядковый номер сформированного файла;</w:t>
      </w:r>
    </w:p>
    <w:p w14:paraId="5E396104" w14:textId="77777777" w:rsidR="00316163" w:rsidRPr="00111ECD" w:rsidRDefault="00316163"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5A4BB995" w14:textId="77777777" w:rsidR="00316163" w:rsidRPr="00111ECD" w:rsidRDefault="00316163"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261B6EE2" w14:textId="77777777" w:rsidR="00316163" w:rsidRDefault="00316163" w:rsidP="00DC0A5F">
      <w:pPr>
        <w:spacing w:before="0" w:after="0"/>
        <w:ind w:firstLine="567"/>
        <w:jc w:val="both"/>
        <w:rPr>
          <w:sz w:val="28"/>
        </w:rPr>
      </w:pPr>
    </w:p>
    <w:p w14:paraId="0579A135" w14:textId="77777777" w:rsidR="00DC0A5F" w:rsidRPr="00111ECD" w:rsidRDefault="00DC0A5F" w:rsidP="00DC0A5F">
      <w:pPr>
        <w:spacing w:before="0" w:after="0"/>
        <w:ind w:firstLine="567"/>
        <w:jc w:val="both"/>
        <w:rPr>
          <w:sz w:val="28"/>
        </w:rPr>
      </w:pPr>
      <w:r w:rsidRPr="00111ECD">
        <w:rPr>
          <w:sz w:val="28"/>
        </w:rPr>
        <w:t xml:space="preserve">Пример имен </w:t>
      </w:r>
      <w:r w:rsidR="00316163">
        <w:rPr>
          <w:sz w:val="28"/>
        </w:rPr>
        <w:t xml:space="preserve">автоматической выгрузки </w:t>
      </w:r>
      <w:r w:rsidRPr="00111ECD">
        <w:rPr>
          <w:sz w:val="28"/>
        </w:rPr>
        <w:t>файлов</w:t>
      </w:r>
      <w:r>
        <w:rPr>
          <w:sz w:val="28"/>
        </w:rPr>
        <w:t xml:space="preserve"> в структуре каталогов</w:t>
      </w:r>
      <w:r w:rsidRPr="00111ECD">
        <w:rPr>
          <w:sz w:val="28"/>
        </w:rPr>
        <w:t>:</w:t>
      </w:r>
    </w:p>
    <w:p w14:paraId="262A1E36" w14:textId="77777777" w:rsidR="00DC0A5F" w:rsidRPr="000E19C7" w:rsidRDefault="00DC0A5F" w:rsidP="00DC0A5F">
      <w:pPr>
        <w:spacing w:before="0" w:after="0"/>
        <w:ind w:firstLine="567"/>
        <w:jc w:val="both"/>
        <w:rPr>
          <w:b/>
          <w:sz w:val="28"/>
          <w:lang w:val="en-US"/>
        </w:rPr>
      </w:pPr>
      <w:r w:rsidRPr="000E19C7">
        <w:rPr>
          <w:b/>
          <w:sz w:val="28"/>
          <w:lang w:val="en-US"/>
        </w:rPr>
        <w:t>Adygeja_Resp/</w:t>
      </w:r>
      <w:r w:rsidR="00780083">
        <w:rPr>
          <w:b/>
          <w:sz w:val="28"/>
          <w:lang w:val="en-US"/>
        </w:rPr>
        <w:t>N</w:t>
      </w:r>
      <w:r w:rsidRPr="000E19C7">
        <w:rPr>
          <w:b/>
          <w:sz w:val="28"/>
          <w:lang w:val="en-US"/>
        </w:rPr>
        <w:t>otification</w:t>
      </w:r>
      <w:r w:rsidR="00780083">
        <w:rPr>
          <w:b/>
          <w:sz w:val="28"/>
          <w:lang w:val="en-US"/>
        </w:rPr>
        <w:t>s</w:t>
      </w:r>
      <w:r w:rsidRPr="000E19C7">
        <w:rPr>
          <w:b/>
          <w:sz w:val="28"/>
          <w:lang w:val="en-US"/>
        </w:rPr>
        <w:t>/notification_Adygeja_Resp_201</w:t>
      </w:r>
      <w:r w:rsidR="00316163" w:rsidRPr="00316163">
        <w:rPr>
          <w:b/>
          <w:sz w:val="28"/>
          <w:lang w:val="en-US"/>
        </w:rPr>
        <w:t>4</w:t>
      </w:r>
      <w:r w:rsidRPr="000E19C7">
        <w:rPr>
          <w:b/>
          <w:sz w:val="28"/>
          <w:lang w:val="en-US"/>
        </w:rPr>
        <w:t>0</w:t>
      </w:r>
      <w:r w:rsidR="00316163" w:rsidRPr="00316163">
        <w:rPr>
          <w:b/>
          <w:sz w:val="28"/>
          <w:lang w:val="en-US"/>
        </w:rPr>
        <w:t>3</w:t>
      </w:r>
      <w:r w:rsidRPr="000E19C7">
        <w:rPr>
          <w:b/>
          <w:sz w:val="28"/>
          <w:lang w:val="en-US"/>
        </w:rPr>
        <w:t>0100_201</w:t>
      </w:r>
      <w:r w:rsidR="00316163" w:rsidRPr="00316163">
        <w:rPr>
          <w:b/>
          <w:sz w:val="28"/>
          <w:lang w:val="en-US"/>
        </w:rPr>
        <w:t>4</w:t>
      </w:r>
      <w:r w:rsidRPr="000E19C7">
        <w:rPr>
          <w:b/>
          <w:sz w:val="28"/>
          <w:lang w:val="en-US"/>
        </w:rPr>
        <w:t>0</w:t>
      </w:r>
      <w:r w:rsidR="00316163" w:rsidRPr="00316163">
        <w:rPr>
          <w:b/>
          <w:sz w:val="28"/>
          <w:lang w:val="en-US"/>
        </w:rPr>
        <w:t>4</w:t>
      </w:r>
      <w:r w:rsidRPr="000E19C7">
        <w:rPr>
          <w:b/>
          <w:sz w:val="28"/>
          <w:lang w:val="en-US"/>
        </w:rPr>
        <w:t>0</w:t>
      </w:r>
      <w:r w:rsidR="00316163" w:rsidRPr="00316163">
        <w:rPr>
          <w:b/>
          <w:sz w:val="28"/>
          <w:lang w:val="en-US"/>
        </w:rPr>
        <w:t>1</w:t>
      </w:r>
      <w:r w:rsidRPr="000E19C7">
        <w:rPr>
          <w:b/>
          <w:sz w:val="28"/>
          <w:lang w:val="en-US"/>
        </w:rPr>
        <w:t>00_</w:t>
      </w:r>
      <w:r w:rsidR="00316163" w:rsidRPr="00316163">
        <w:rPr>
          <w:b/>
          <w:sz w:val="28"/>
          <w:lang w:val="en-US"/>
        </w:rPr>
        <w:t>00</w:t>
      </w:r>
      <w:r w:rsidRPr="000E19C7">
        <w:rPr>
          <w:b/>
          <w:sz w:val="28"/>
          <w:lang w:val="en-US"/>
        </w:rPr>
        <w:t>1.xml.zip.</w:t>
      </w:r>
    </w:p>
    <w:p w14:paraId="38D5BAAF" w14:textId="77777777" w:rsidR="00DC0A5F" w:rsidRDefault="00DC0A5F" w:rsidP="00DC0A5F">
      <w:pPr>
        <w:spacing w:before="0" w:after="0"/>
        <w:ind w:firstLine="567"/>
        <w:jc w:val="both"/>
        <w:rPr>
          <w:b/>
          <w:sz w:val="28"/>
          <w:lang w:val="en-US"/>
        </w:rPr>
      </w:pPr>
      <w:r w:rsidRPr="000E19C7">
        <w:rPr>
          <w:b/>
          <w:sz w:val="28"/>
          <w:lang w:val="en-US"/>
        </w:rPr>
        <w:t>Adygeja_Resp/</w:t>
      </w:r>
      <w:r w:rsidR="00780083">
        <w:rPr>
          <w:b/>
          <w:sz w:val="28"/>
          <w:lang w:val="en-US"/>
        </w:rPr>
        <w:t>P</w:t>
      </w:r>
      <w:r w:rsidRPr="000E19C7">
        <w:rPr>
          <w:b/>
          <w:sz w:val="28"/>
          <w:lang w:val="en-US"/>
        </w:rPr>
        <w:t>rotocols/</w:t>
      </w:r>
      <w:r w:rsidR="00456E69">
        <w:rPr>
          <w:b/>
          <w:sz w:val="28"/>
          <w:lang w:val="en-US"/>
        </w:rPr>
        <w:t>currMonth</w:t>
      </w:r>
      <w:r w:rsidRPr="000E19C7">
        <w:rPr>
          <w:b/>
          <w:sz w:val="28"/>
          <w:lang w:val="en-US"/>
        </w:rPr>
        <w:t>/protocol_Adygeja_Resp_201</w:t>
      </w:r>
      <w:r w:rsidR="00316163" w:rsidRPr="00316163">
        <w:rPr>
          <w:b/>
          <w:sz w:val="28"/>
          <w:lang w:val="en-US"/>
        </w:rPr>
        <w:t>403</w:t>
      </w:r>
      <w:r w:rsidRPr="000E19C7">
        <w:rPr>
          <w:b/>
          <w:sz w:val="28"/>
          <w:lang w:val="en-US"/>
        </w:rPr>
        <w:t>2100_201</w:t>
      </w:r>
      <w:r w:rsidR="00316163" w:rsidRPr="00316163">
        <w:rPr>
          <w:b/>
          <w:sz w:val="28"/>
          <w:lang w:val="en-US"/>
        </w:rPr>
        <w:t>40322</w:t>
      </w:r>
      <w:r w:rsidRPr="000E19C7">
        <w:rPr>
          <w:b/>
          <w:sz w:val="28"/>
          <w:lang w:val="en-US"/>
        </w:rPr>
        <w:t>00_1.xml.zip.</w:t>
      </w:r>
    </w:p>
    <w:p w14:paraId="238EBFBF" w14:textId="67C06D87" w:rsidR="00322CD5" w:rsidRDefault="00322CD5" w:rsidP="00322CD5">
      <w:pPr>
        <w:pStyle w:val="30"/>
      </w:pPr>
      <w:bookmarkStart w:id="165" w:name="_Toc442981991"/>
      <w:r>
        <w:t>Выгрузка по правилам</w:t>
      </w:r>
      <w:bookmarkEnd w:id="165"/>
    </w:p>
    <w:p w14:paraId="46FE38C2" w14:textId="3A66BC6D" w:rsidR="00322CD5" w:rsidRPr="00A96E60" w:rsidRDefault="00322CD5" w:rsidP="00322CD5">
      <w:pPr>
        <w:spacing w:before="0" w:after="0"/>
        <w:ind w:firstLine="567"/>
        <w:jc w:val="both"/>
        <w:rPr>
          <w:sz w:val="28"/>
        </w:rPr>
      </w:pPr>
      <w:r>
        <w:rPr>
          <w:sz w:val="28"/>
        </w:rPr>
        <w:t xml:space="preserve">Организация может заказать получение на </w:t>
      </w:r>
      <w:r>
        <w:rPr>
          <w:sz w:val="28"/>
          <w:lang w:val="en-US"/>
        </w:rPr>
        <w:t>ftp</w:t>
      </w:r>
      <w:r>
        <w:rPr>
          <w:sz w:val="28"/>
        </w:rPr>
        <w:t>-сервере</w:t>
      </w:r>
      <w:r w:rsidRPr="00A96E60">
        <w:rPr>
          <w:sz w:val="28"/>
        </w:rPr>
        <w:t xml:space="preserve"> </w:t>
      </w:r>
      <w:r w:rsidR="00905A79">
        <w:rPr>
          <w:sz w:val="28"/>
        </w:rPr>
        <w:t xml:space="preserve">ЕИС </w:t>
      </w:r>
      <w:r>
        <w:rPr>
          <w:sz w:val="28"/>
        </w:rPr>
        <w:t xml:space="preserve">частной выгрузки опубликованных </w:t>
      </w:r>
      <w:r w:rsidR="003C38B6">
        <w:rPr>
          <w:sz w:val="28"/>
        </w:rPr>
        <w:t>в</w:t>
      </w:r>
      <w:r>
        <w:rPr>
          <w:sz w:val="28"/>
        </w:rPr>
        <w:t xml:space="preserve"> </w:t>
      </w:r>
      <w:r w:rsidR="00905A79">
        <w:rPr>
          <w:sz w:val="28"/>
        </w:rPr>
        <w:t xml:space="preserve">ЕИС </w:t>
      </w:r>
      <w:r>
        <w:rPr>
          <w:sz w:val="28"/>
        </w:rPr>
        <w:t xml:space="preserve">документов, относящихся к самой организации и ее подведомственным организациям в виде заархивированных </w:t>
      </w:r>
      <w:r>
        <w:rPr>
          <w:sz w:val="28"/>
          <w:lang w:val="en-US"/>
        </w:rPr>
        <w:t>XML</w:t>
      </w:r>
      <w:r w:rsidRPr="00A96E60">
        <w:rPr>
          <w:sz w:val="28"/>
        </w:rPr>
        <w:t>-</w:t>
      </w:r>
      <w:r>
        <w:rPr>
          <w:sz w:val="28"/>
        </w:rPr>
        <w:t>файлов.</w:t>
      </w:r>
      <w:r w:rsidRPr="00A96E60">
        <w:rPr>
          <w:sz w:val="28"/>
        </w:rPr>
        <w:t xml:space="preserve"> </w:t>
      </w:r>
    </w:p>
    <w:p w14:paraId="21D43927" w14:textId="6B029613" w:rsidR="00322CD5" w:rsidRPr="007F4EA0" w:rsidRDefault="00322CD5" w:rsidP="00322CD5">
      <w:pPr>
        <w:ind w:firstLine="567"/>
        <w:rPr>
          <w:sz w:val="28"/>
        </w:rPr>
      </w:pPr>
      <w:r>
        <w:rPr>
          <w:sz w:val="28"/>
          <w:lang w:val="en-US"/>
        </w:rPr>
        <w:t>XML</w:t>
      </w:r>
      <w:r w:rsidRPr="00A96E60">
        <w:rPr>
          <w:sz w:val="28"/>
        </w:rPr>
        <w:t xml:space="preserve"> </w:t>
      </w:r>
      <w:r>
        <w:rPr>
          <w:sz w:val="28"/>
        </w:rPr>
        <w:t xml:space="preserve">файлы выгрузки по правилам соответствуют </w:t>
      </w:r>
      <w:r>
        <w:rPr>
          <w:sz w:val="28"/>
          <w:lang w:val="en-US"/>
        </w:rPr>
        <w:t>XSD</w:t>
      </w:r>
      <w:r w:rsidRPr="00A96E60">
        <w:rPr>
          <w:sz w:val="28"/>
        </w:rPr>
        <w:t xml:space="preserve"> </w:t>
      </w:r>
      <w:r>
        <w:rPr>
          <w:sz w:val="28"/>
        </w:rPr>
        <w:t xml:space="preserve">схеме </w:t>
      </w:r>
      <w:r>
        <w:rPr>
          <w:sz w:val="28"/>
          <w:lang w:val="en-US"/>
        </w:rPr>
        <w:t>fcsExport</w:t>
      </w:r>
      <w:r w:rsidRPr="00A96E60">
        <w:rPr>
          <w:sz w:val="28"/>
        </w:rPr>
        <w:t>.</w:t>
      </w:r>
    </w:p>
    <w:p w14:paraId="67D77474" w14:textId="547425C5" w:rsidR="00322CD5" w:rsidRPr="00FA1681" w:rsidRDefault="00322CD5" w:rsidP="00322CD5">
      <w:pPr>
        <w:ind w:firstLine="567"/>
        <w:rPr>
          <w:sz w:val="28"/>
        </w:rPr>
      </w:pPr>
      <w:r w:rsidRPr="00111ECD">
        <w:rPr>
          <w:sz w:val="28"/>
        </w:rPr>
        <w:t xml:space="preserve">Все сформированные и зархивированные XML-файлы </w:t>
      </w:r>
      <w:r>
        <w:rPr>
          <w:sz w:val="28"/>
        </w:rPr>
        <w:t xml:space="preserve">региональной выгрузки попадают </w:t>
      </w:r>
      <w:r w:rsidRPr="00111ECD">
        <w:rPr>
          <w:sz w:val="28"/>
        </w:rPr>
        <w:t xml:space="preserve">на </w:t>
      </w:r>
      <w:r>
        <w:rPr>
          <w:sz w:val="28"/>
          <w:lang w:val="en-US"/>
        </w:rPr>
        <w:t>ftp</w:t>
      </w:r>
      <w:r w:rsidRPr="00111ECD">
        <w:rPr>
          <w:sz w:val="28"/>
        </w:rPr>
        <w:t xml:space="preserve">-сервер </w:t>
      </w:r>
      <w:hyperlink r:id="rId29" w:history="1">
        <w:r w:rsidRPr="00D815D7">
          <w:rPr>
            <w:rStyle w:val="affd"/>
            <w:sz w:val="28"/>
          </w:rPr>
          <w:t>ftp://free:free@</w:t>
        </w:r>
        <w:r w:rsidRPr="00D815D7">
          <w:rPr>
            <w:rStyle w:val="affd"/>
            <w:sz w:val="28"/>
            <w:lang w:val="en-US"/>
          </w:rPr>
          <w:t>ftp</w:t>
        </w:r>
        <w:r w:rsidRPr="00D815D7">
          <w:rPr>
            <w:rStyle w:val="affd"/>
            <w:sz w:val="28"/>
          </w:rPr>
          <w:t>.zakupki.gov.ru</w:t>
        </w:r>
      </w:hyperlink>
      <w:r w:rsidRPr="00FA1681">
        <w:rPr>
          <w:sz w:val="28"/>
        </w:rPr>
        <w:t xml:space="preserve"> </w:t>
      </w:r>
      <w:r>
        <w:rPr>
          <w:sz w:val="28"/>
        </w:rPr>
        <w:t xml:space="preserve">в каталог </w:t>
      </w:r>
      <w:r>
        <w:rPr>
          <w:sz w:val="28"/>
          <w:lang w:val="en-US"/>
        </w:rPr>
        <w:t>FCS</w:t>
      </w:r>
      <w:r w:rsidRPr="00FA1681">
        <w:rPr>
          <w:sz w:val="28"/>
        </w:rPr>
        <w:t>_</w:t>
      </w:r>
      <w:r>
        <w:rPr>
          <w:sz w:val="28"/>
          <w:lang w:val="en-US"/>
        </w:rPr>
        <w:t>rules</w:t>
      </w:r>
      <w:r w:rsidRPr="00FA1681">
        <w:rPr>
          <w:sz w:val="28"/>
        </w:rPr>
        <w:t>.</w:t>
      </w:r>
    </w:p>
    <w:p w14:paraId="164B1EF5" w14:textId="77777777" w:rsidR="00322CD5" w:rsidRPr="00605750" w:rsidRDefault="00322CD5" w:rsidP="00322CD5">
      <w:pPr>
        <w:pStyle w:val="41"/>
      </w:pPr>
      <w:r>
        <w:t>Запрос на получение данных в рамках выгрузки по правилам</w:t>
      </w:r>
    </w:p>
    <w:p w14:paraId="5AEF574C" w14:textId="7D0E1BA4" w:rsidR="00322CD5" w:rsidRDefault="00322CD5" w:rsidP="00322CD5">
      <w:pPr>
        <w:spacing w:before="0" w:after="0"/>
        <w:ind w:firstLine="567"/>
        <w:jc w:val="both"/>
        <w:rPr>
          <w:sz w:val="28"/>
        </w:rPr>
      </w:pPr>
      <w:r>
        <w:rPr>
          <w:sz w:val="28"/>
        </w:rPr>
        <w:t xml:space="preserve">В случае необходимости получения информации о публикуемых в открытой части </w:t>
      </w:r>
      <w:r w:rsidR="00905A79">
        <w:rPr>
          <w:sz w:val="28"/>
        </w:rPr>
        <w:t>ЕИС</w:t>
      </w:r>
      <w:r>
        <w:rPr>
          <w:sz w:val="28"/>
        </w:rPr>
        <w:t xml:space="preserve"> документах на регулярной основе, представитель Государственного/муниципального заказчика, Уполномоченного органа или </w:t>
      </w:r>
      <w:r>
        <w:rPr>
          <w:sz w:val="28"/>
        </w:rPr>
        <w:lastRenderedPageBreak/>
        <w:t xml:space="preserve">Специализированной организации может обратиться в Федеральное казначейство с официальным запросом на организацию автоматического экспорта документов в формате </w:t>
      </w:r>
      <w:r>
        <w:rPr>
          <w:sz w:val="28"/>
          <w:lang w:val="en-US"/>
        </w:rPr>
        <w:t>XML</w:t>
      </w:r>
      <w:r>
        <w:rPr>
          <w:sz w:val="28"/>
        </w:rPr>
        <w:t>.</w:t>
      </w:r>
      <w:r w:rsidRPr="007D60B5">
        <w:rPr>
          <w:sz w:val="28"/>
        </w:rPr>
        <w:t xml:space="preserve"> В запросе</w:t>
      </w:r>
      <w:r>
        <w:rPr>
          <w:sz w:val="28"/>
        </w:rPr>
        <w:t xml:space="preserve"> на организацию экспорта информации необходимо указать следующую информацию:</w:t>
      </w:r>
    </w:p>
    <w:p w14:paraId="2AF4E497" w14:textId="77777777" w:rsidR="00322CD5" w:rsidRDefault="00322CD5" w:rsidP="007B4891">
      <w:pPr>
        <w:pStyle w:val="ListLevel2"/>
      </w:pPr>
      <w:r>
        <w:t>наименование и код СПЗ организации, запрашивающей экспорт данных;</w:t>
      </w:r>
    </w:p>
    <w:p w14:paraId="0FF23080" w14:textId="77777777" w:rsidR="00322CD5" w:rsidRDefault="00322CD5" w:rsidP="007B4891">
      <w:pPr>
        <w:pStyle w:val="ListLevel2"/>
      </w:pPr>
      <w:r>
        <w:t>объем экспортируемых сведений: документы, публикуемые данной организацией; документы, публикумые также подведомственными орагнизациями</w:t>
      </w:r>
      <w:r w:rsidRPr="008F64D5">
        <w:t>;</w:t>
      </w:r>
      <w:r>
        <w:t xml:space="preserve"> </w:t>
      </w:r>
    </w:p>
    <w:p w14:paraId="593B6874" w14:textId="77777777" w:rsidR="00322CD5" w:rsidRDefault="00322CD5" w:rsidP="007B4891">
      <w:pPr>
        <w:pStyle w:val="ListLevel2"/>
      </w:pPr>
      <w:r>
        <w:t>ограничение по способам размещения заказа;</w:t>
      </w:r>
    </w:p>
    <w:p w14:paraId="57230EB1" w14:textId="77777777" w:rsidR="00322CD5" w:rsidRPr="002A4F80" w:rsidRDefault="00322CD5" w:rsidP="007B4891">
      <w:pPr>
        <w:pStyle w:val="ListLevel2"/>
      </w:pPr>
      <w:r>
        <w:t>ограничение по типу документов;</w:t>
      </w:r>
    </w:p>
    <w:p w14:paraId="76F7935C" w14:textId="77777777" w:rsidR="00322CD5" w:rsidRDefault="00322CD5" w:rsidP="007B4891">
      <w:pPr>
        <w:pStyle w:val="ListLevel2"/>
      </w:pPr>
      <w:r>
        <w:t>периодичность экспорта сведений.</w:t>
      </w:r>
    </w:p>
    <w:p w14:paraId="12DD2251" w14:textId="77777777" w:rsidR="00322CD5" w:rsidRDefault="00322CD5" w:rsidP="00322CD5">
      <w:pPr>
        <w:spacing w:before="0" w:after="0"/>
        <w:ind w:firstLine="567"/>
        <w:jc w:val="both"/>
        <w:rPr>
          <w:sz w:val="28"/>
        </w:rPr>
      </w:pPr>
      <w:r>
        <w:rPr>
          <w:sz w:val="28"/>
        </w:rPr>
        <w:t>Запрос на организацию экспорта рассматривается специалистами Федерального казначейства на предмет технической возможности организации автоматизированной выгрузки. В процессе рассмотрения запрос на организацию экспорта информации может быть возвращен на уточнение.</w:t>
      </w:r>
    </w:p>
    <w:p w14:paraId="487A347F" w14:textId="21475BBD" w:rsidR="00322CD5" w:rsidRDefault="00322CD5" w:rsidP="00322CD5">
      <w:pPr>
        <w:spacing w:before="0" w:after="0"/>
        <w:ind w:firstLine="567"/>
        <w:jc w:val="both"/>
        <w:rPr>
          <w:sz w:val="28"/>
        </w:rPr>
      </w:pPr>
      <w:r>
        <w:rPr>
          <w:sz w:val="28"/>
        </w:rPr>
        <w:t>После принятия положительного решения специалистами Федерального казначейства осуществляется настройка автоматического экспорта определенных в запросе документов</w:t>
      </w:r>
      <w:r w:rsidRPr="002A4F80">
        <w:rPr>
          <w:sz w:val="28"/>
        </w:rPr>
        <w:t xml:space="preserve"> на </w:t>
      </w:r>
      <w:r>
        <w:rPr>
          <w:sz w:val="28"/>
          <w:lang w:val="en-US"/>
        </w:rPr>
        <w:t>ftp</w:t>
      </w:r>
      <w:r>
        <w:rPr>
          <w:sz w:val="28"/>
        </w:rPr>
        <w:t xml:space="preserve">-сервер </w:t>
      </w:r>
      <w:r w:rsidR="00905A79">
        <w:rPr>
          <w:sz w:val="28"/>
        </w:rPr>
        <w:t>ЕИС</w:t>
      </w:r>
      <w:r>
        <w:rPr>
          <w:sz w:val="28"/>
        </w:rPr>
        <w:t xml:space="preserve">. По окончании настройки автоматического экспорта направляется уведомление с указанием: адреса </w:t>
      </w:r>
      <w:r>
        <w:rPr>
          <w:sz w:val="28"/>
          <w:lang w:val="en-US"/>
        </w:rPr>
        <w:t>ftp</w:t>
      </w:r>
      <w:r w:rsidRPr="002A4F80">
        <w:rPr>
          <w:sz w:val="28"/>
        </w:rPr>
        <w:t>-</w:t>
      </w:r>
      <w:r>
        <w:rPr>
          <w:sz w:val="28"/>
        </w:rPr>
        <w:t>сервера, логина и пароля для доступа к выгружаемым документам и другую необходимую информацию. В случае принятия отрицательного решения направляется уведомление о невозможности организации автоматического экспорта.</w:t>
      </w:r>
    </w:p>
    <w:p w14:paraId="133CD963" w14:textId="77777777" w:rsidR="00322CD5" w:rsidRPr="00605750" w:rsidRDefault="00322CD5" w:rsidP="00322CD5">
      <w:pPr>
        <w:pStyle w:val="41"/>
      </w:pPr>
      <w:r>
        <w:t>Общие сведения о выгрузке по правилам</w:t>
      </w:r>
    </w:p>
    <w:p w14:paraId="206C5800" w14:textId="4997308F" w:rsidR="00322CD5" w:rsidRDefault="00322CD5" w:rsidP="00322CD5">
      <w:pPr>
        <w:spacing w:before="0" w:after="0"/>
        <w:ind w:firstLine="567"/>
        <w:jc w:val="both"/>
        <w:rPr>
          <w:sz w:val="28"/>
        </w:rPr>
      </w:pPr>
      <w:r>
        <w:rPr>
          <w:sz w:val="28"/>
        </w:rPr>
        <w:t xml:space="preserve">Экспорт опубликованных в открытой части </w:t>
      </w:r>
      <w:r w:rsidR="00905A79">
        <w:rPr>
          <w:sz w:val="28"/>
        </w:rPr>
        <w:t>ЕИС</w:t>
      </w:r>
      <w:r>
        <w:rPr>
          <w:sz w:val="28"/>
        </w:rPr>
        <w:t xml:space="preserve"> документов осуществляется в файлы в формате </w:t>
      </w:r>
      <w:r>
        <w:rPr>
          <w:sz w:val="28"/>
          <w:lang w:val="en-US"/>
        </w:rPr>
        <w:t>XML</w:t>
      </w:r>
      <w:r>
        <w:rPr>
          <w:sz w:val="28"/>
        </w:rPr>
        <w:t xml:space="preserve">, которые затем архивируются в формате </w:t>
      </w:r>
      <w:r>
        <w:rPr>
          <w:sz w:val="28"/>
          <w:lang w:val="en-US"/>
        </w:rPr>
        <w:t>GZIP</w:t>
      </w:r>
      <w:r w:rsidRPr="004850A9">
        <w:rPr>
          <w:sz w:val="28"/>
        </w:rPr>
        <w:t xml:space="preserve"> (в соответствии</w:t>
      </w:r>
      <w:r>
        <w:rPr>
          <w:sz w:val="28"/>
        </w:rPr>
        <w:t xml:space="preserve"> со стандартом </w:t>
      </w:r>
      <w:r w:rsidRPr="004850A9">
        <w:rPr>
          <w:sz w:val="28"/>
        </w:rPr>
        <w:t>DEFLATE</w:t>
      </w:r>
      <w:r>
        <w:rPr>
          <w:sz w:val="28"/>
        </w:rPr>
        <w:t xml:space="preserve"> </w:t>
      </w:r>
      <w:hyperlink r:id="rId30" w:history="1">
        <w:r w:rsidRPr="00693C36">
          <w:rPr>
            <w:rStyle w:val="affd"/>
            <w:sz w:val="28"/>
          </w:rPr>
          <w:t>http://tools.ietf.org/html/rfc1951</w:t>
        </w:r>
      </w:hyperlink>
      <w:r w:rsidRPr="004850A9">
        <w:rPr>
          <w:sz w:val="28"/>
        </w:rPr>
        <w:t>)</w:t>
      </w:r>
      <w:r>
        <w:rPr>
          <w:sz w:val="28"/>
        </w:rPr>
        <w:t xml:space="preserve">. </w:t>
      </w:r>
    </w:p>
    <w:p w14:paraId="7778B1D7" w14:textId="77777777" w:rsidR="00322CD5" w:rsidRPr="00672B98" w:rsidRDefault="00322CD5" w:rsidP="00322CD5">
      <w:pPr>
        <w:spacing w:before="0" w:after="0"/>
        <w:ind w:firstLine="567"/>
        <w:jc w:val="both"/>
        <w:rPr>
          <w:sz w:val="28"/>
        </w:rPr>
      </w:pPr>
      <w:r>
        <w:rPr>
          <w:sz w:val="28"/>
        </w:rPr>
        <w:t xml:space="preserve">В каждом архиве содержатся </w:t>
      </w:r>
      <w:r>
        <w:rPr>
          <w:sz w:val="28"/>
          <w:lang w:val="en-US"/>
        </w:rPr>
        <w:t>XML</w:t>
      </w:r>
      <w:r w:rsidRPr="00672B98">
        <w:rPr>
          <w:sz w:val="28"/>
        </w:rPr>
        <w:t xml:space="preserve"> </w:t>
      </w:r>
      <w:r>
        <w:rPr>
          <w:sz w:val="28"/>
        </w:rPr>
        <w:t>файлы, содержащие один документ.</w:t>
      </w:r>
    </w:p>
    <w:p w14:paraId="6C4B8DFF" w14:textId="77777777" w:rsidR="00322CD5" w:rsidRDefault="00322CD5" w:rsidP="00322CD5">
      <w:pPr>
        <w:spacing w:before="0" w:after="0"/>
        <w:ind w:firstLine="567"/>
        <w:jc w:val="both"/>
        <w:rPr>
          <w:sz w:val="28"/>
        </w:rPr>
      </w:pPr>
      <w:r>
        <w:rPr>
          <w:sz w:val="28"/>
        </w:rPr>
        <w:t>Каждая выгрузка по правилам выполняется в каталог с именем, соответствующим коду правила выгрузки.</w:t>
      </w:r>
    </w:p>
    <w:p w14:paraId="29936A72" w14:textId="3D9DD219" w:rsidR="00322CD5" w:rsidRDefault="00322CD5" w:rsidP="00322CD5">
      <w:pPr>
        <w:spacing w:before="0" w:after="0"/>
        <w:ind w:firstLine="567"/>
        <w:jc w:val="both"/>
        <w:rPr>
          <w:sz w:val="28"/>
        </w:rPr>
      </w:pPr>
      <w:r>
        <w:rPr>
          <w:sz w:val="28"/>
        </w:rPr>
        <w:t>Каждая в</w:t>
      </w:r>
      <w:r w:rsidRPr="00111ECD">
        <w:rPr>
          <w:sz w:val="28"/>
        </w:rPr>
        <w:t>ыгрузк</w:t>
      </w:r>
      <w:r>
        <w:rPr>
          <w:sz w:val="28"/>
        </w:rPr>
        <w:t>а</w:t>
      </w:r>
      <w:r w:rsidRPr="00111ECD">
        <w:rPr>
          <w:sz w:val="28"/>
        </w:rPr>
        <w:t xml:space="preserve"> </w:t>
      </w:r>
      <w:r>
        <w:rPr>
          <w:sz w:val="28"/>
        </w:rPr>
        <w:t xml:space="preserve">по правилам может </w:t>
      </w:r>
      <w:r w:rsidRPr="00111ECD">
        <w:rPr>
          <w:sz w:val="28"/>
        </w:rPr>
        <w:t>включа</w:t>
      </w:r>
      <w:r>
        <w:rPr>
          <w:sz w:val="28"/>
        </w:rPr>
        <w:t>ть</w:t>
      </w:r>
      <w:r w:rsidRPr="00111ECD">
        <w:rPr>
          <w:sz w:val="28"/>
        </w:rPr>
        <w:t xml:space="preserve"> в себя опубликованные </w:t>
      </w:r>
      <w:r w:rsidR="003C38B6">
        <w:rPr>
          <w:sz w:val="28"/>
        </w:rPr>
        <w:t>в</w:t>
      </w:r>
      <w:r w:rsidRPr="00111ECD">
        <w:rPr>
          <w:sz w:val="28"/>
        </w:rPr>
        <w:t xml:space="preserve"> </w:t>
      </w:r>
      <w:r w:rsidR="00905A79">
        <w:rPr>
          <w:sz w:val="28"/>
        </w:rPr>
        <w:t>ЕИС</w:t>
      </w:r>
      <w:r w:rsidR="00905A79" w:rsidRPr="00111ECD">
        <w:rPr>
          <w:sz w:val="28"/>
        </w:rPr>
        <w:t xml:space="preserve"> </w:t>
      </w:r>
      <w:r w:rsidRPr="00111ECD">
        <w:rPr>
          <w:sz w:val="28"/>
        </w:rPr>
        <w:t xml:space="preserve">документы следующих </w:t>
      </w:r>
      <w:r>
        <w:rPr>
          <w:sz w:val="28"/>
        </w:rPr>
        <w:t xml:space="preserve">типов, сгруппированные в архивы, которые выгружаются на </w:t>
      </w:r>
      <w:r>
        <w:rPr>
          <w:sz w:val="28"/>
          <w:lang w:val="en-US"/>
        </w:rPr>
        <w:t>ftp</w:t>
      </w:r>
      <w:r w:rsidRPr="00672B98">
        <w:rPr>
          <w:sz w:val="28"/>
        </w:rPr>
        <w:t xml:space="preserve"> </w:t>
      </w:r>
      <w:r>
        <w:rPr>
          <w:sz w:val="28"/>
        </w:rPr>
        <w:t>сервер в соответствующие каталоги</w:t>
      </w:r>
      <w:r w:rsidRPr="00111ECD">
        <w:rPr>
          <w:sz w:val="28"/>
        </w:rPr>
        <w:t>:</w:t>
      </w:r>
    </w:p>
    <w:tbl>
      <w:tblPr>
        <w:tblStyle w:val="afffa"/>
        <w:tblW w:w="0" w:type="auto"/>
        <w:tblLook w:val="04A0" w:firstRow="1" w:lastRow="0" w:firstColumn="1" w:lastColumn="0" w:noHBand="0" w:noVBand="1"/>
      </w:tblPr>
      <w:tblGrid>
        <w:gridCol w:w="6345"/>
        <w:gridCol w:w="4077"/>
      </w:tblGrid>
      <w:tr w:rsidR="00322CD5" w:rsidRPr="007E45CB" w14:paraId="18733E18" w14:textId="77777777" w:rsidTr="007F4EA0">
        <w:tc>
          <w:tcPr>
            <w:tcW w:w="6345" w:type="dxa"/>
          </w:tcPr>
          <w:p w14:paraId="1767662B" w14:textId="77777777" w:rsidR="00322CD5" w:rsidRPr="007E45CB" w:rsidRDefault="00322CD5" w:rsidP="007F4EA0">
            <w:pPr>
              <w:spacing w:before="0" w:after="0"/>
              <w:jc w:val="center"/>
              <w:rPr>
                <w:b/>
                <w:sz w:val="28"/>
              </w:rPr>
            </w:pPr>
            <w:r w:rsidRPr="007E45CB">
              <w:rPr>
                <w:b/>
                <w:sz w:val="28"/>
              </w:rPr>
              <w:t>Тип документов</w:t>
            </w:r>
          </w:p>
        </w:tc>
        <w:tc>
          <w:tcPr>
            <w:tcW w:w="4077" w:type="dxa"/>
          </w:tcPr>
          <w:p w14:paraId="74C72F6C" w14:textId="77777777" w:rsidR="00322CD5" w:rsidRPr="007E45CB" w:rsidRDefault="00322CD5" w:rsidP="007F4EA0">
            <w:pPr>
              <w:spacing w:before="0" w:after="0"/>
              <w:jc w:val="center"/>
              <w:rPr>
                <w:b/>
                <w:sz w:val="28"/>
              </w:rPr>
            </w:pPr>
            <w:r w:rsidRPr="007E45CB">
              <w:rPr>
                <w:b/>
                <w:sz w:val="28"/>
              </w:rPr>
              <w:t>Каталог</w:t>
            </w:r>
            <w:r>
              <w:rPr>
                <w:b/>
                <w:sz w:val="28"/>
              </w:rPr>
              <w:t xml:space="preserve"> выгрузки</w:t>
            </w:r>
          </w:p>
        </w:tc>
      </w:tr>
      <w:tr w:rsidR="00322CD5" w14:paraId="0DA145EC" w14:textId="77777777" w:rsidTr="007F4EA0">
        <w:tc>
          <w:tcPr>
            <w:tcW w:w="6345" w:type="dxa"/>
          </w:tcPr>
          <w:p w14:paraId="1821DBF0" w14:textId="77777777" w:rsidR="00322CD5" w:rsidRDefault="00322CD5" w:rsidP="007F4EA0">
            <w:pPr>
              <w:spacing w:before="0" w:after="0"/>
              <w:jc w:val="both"/>
              <w:rPr>
                <w:sz w:val="28"/>
              </w:rPr>
            </w:pPr>
            <w:r>
              <w:rPr>
                <w:sz w:val="28"/>
              </w:rPr>
              <w:t>И</w:t>
            </w:r>
            <w:r w:rsidRPr="009F213B">
              <w:rPr>
                <w:sz w:val="28"/>
              </w:rPr>
              <w:t>звещения</w:t>
            </w:r>
            <w:r>
              <w:rPr>
                <w:sz w:val="28"/>
              </w:rPr>
              <w:t xml:space="preserve">, отказы от размещения </w:t>
            </w:r>
          </w:p>
        </w:tc>
        <w:tc>
          <w:tcPr>
            <w:tcW w:w="4077" w:type="dxa"/>
          </w:tcPr>
          <w:p w14:paraId="65FF4906" w14:textId="77777777" w:rsidR="00322CD5" w:rsidRPr="007E45CB" w:rsidRDefault="00322CD5" w:rsidP="007F4EA0">
            <w:pPr>
              <w:spacing w:before="0" w:after="0"/>
              <w:jc w:val="both"/>
              <w:rPr>
                <w:sz w:val="28"/>
                <w:lang w:val="en-US"/>
              </w:rPr>
            </w:pPr>
            <w:r>
              <w:rPr>
                <w:sz w:val="28"/>
                <w:lang w:val="en-US"/>
              </w:rPr>
              <w:t>notification</w:t>
            </w:r>
          </w:p>
        </w:tc>
      </w:tr>
      <w:tr w:rsidR="00322CD5" w14:paraId="5EF23F34" w14:textId="77777777" w:rsidTr="007F4EA0">
        <w:tc>
          <w:tcPr>
            <w:tcW w:w="6345" w:type="dxa"/>
          </w:tcPr>
          <w:p w14:paraId="7F0420EF" w14:textId="77777777" w:rsidR="00322CD5" w:rsidRPr="007E45CB" w:rsidRDefault="00322CD5" w:rsidP="007F4EA0">
            <w:pPr>
              <w:spacing w:before="0" w:after="0"/>
              <w:jc w:val="both"/>
              <w:rPr>
                <w:sz w:val="28"/>
              </w:rPr>
            </w:pPr>
            <w:r>
              <w:rPr>
                <w:sz w:val="28"/>
              </w:rPr>
              <w:t xml:space="preserve">Структурированные протоколы </w:t>
            </w:r>
          </w:p>
        </w:tc>
        <w:tc>
          <w:tcPr>
            <w:tcW w:w="4077" w:type="dxa"/>
          </w:tcPr>
          <w:p w14:paraId="5C70657C" w14:textId="77777777" w:rsidR="00322CD5" w:rsidRPr="007E45CB" w:rsidRDefault="00322CD5" w:rsidP="007F4EA0">
            <w:pPr>
              <w:spacing w:before="0" w:after="0"/>
              <w:jc w:val="both"/>
              <w:rPr>
                <w:sz w:val="28"/>
                <w:lang w:val="en-US"/>
              </w:rPr>
            </w:pPr>
            <w:r>
              <w:rPr>
                <w:sz w:val="28"/>
                <w:lang w:val="en-US"/>
              </w:rPr>
              <w:t>protocol</w:t>
            </w:r>
          </w:p>
        </w:tc>
      </w:tr>
      <w:tr w:rsidR="00322CD5" w14:paraId="288527CB" w14:textId="77777777" w:rsidTr="007F4EA0">
        <w:tc>
          <w:tcPr>
            <w:tcW w:w="6345" w:type="dxa"/>
          </w:tcPr>
          <w:p w14:paraId="0E6FA315" w14:textId="77777777" w:rsidR="00322CD5" w:rsidRDefault="00322CD5" w:rsidP="007F4EA0">
            <w:pPr>
              <w:spacing w:before="0" w:after="0"/>
              <w:jc w:val="both"/>
              <w:rPr>
                <w:sz w:val="28"/>
              </w:rPr>
            </w:pPr>
            <w:r>
              <w:rPr>
                <w:sz w:val="28"/>
              </w:rPr>
              <w:t>Сведения о контрактах, исполнение контрактов</w:t>
            </w:r>
          </w:p>
        </w:tc>
        <w:tc>
          <w:tcPr>
            <w:tcW w:w="4077" w:type="dxa"/>
          </w:tcPr>
          <w:p w14:paraId="6BD01366" w14:textId="77777777" w:rsidR="00322CD5" w:rsidRPr="007E45CB" w:rsidRDefault="00322CD5" w:rsidP="007F4EA0">
            <w:pPr>
              <w:spacing w:before="0" w:after="0"/>
              <w:jc w:val="both"/>
              <w:rPr>
                <w:sz w:val="28"/>
                <w:lang w:val="en-US"/>
              </w:rPr>
            </w:pPr>
            <w:r>
              <w:rPr>
                <w:sz w:val="28"/>
                <w:lang w:val="en-US"/>
              </w:rPr>
              <w:t>contract</w:t>
            </w:r>
          </w:p>
        </w:tc>
      </w:tr>
    </w:tbl>
    <w:p w14:paraId="37BC31E3" w14:textId="77777777" w:rsidR="00322CD5" w:rsidRDefault="00322CD5" w:rsidP="00322CD5">
      <w:pPr>
        <w:spacing w:before="0" w:after="0"/>
        <w:ind w:firstLine="567"/>
        <w:jc w:val="both"/>
        <w:rPr>
          <w:sz w:val="28"/>
        </w:rPr>
      </w:pPr>
    </w:p>
    <w:p w14:paraId="57D62C82" w14:textId="317777EF" w:rsidR="00322CD5" w:rsidRPr="000E19C7" w:rsidRDefault="00322CD5" w:rsidP="00322CD5">
      <w:pPr>
        <w:spacing w:before="0" w:after="0"/>
        <w:ind w:firstLine="567"/>
        <w:jc w:val="both"/>
        <w:rPr>
          <w:sz w:val="28"/>
        </w:rPr>
      </w:pPr>
      <w:r>
        <w:rPr>
          <w:sz w:val="28"/>
        </w:rPr>
        <w:t>Выгрузка по всем правилам запускается ежедневно в 03</w:t>
      </w:r>
      <w:r w:rsidRPr="00A96E60">
        <w:rPr>
          <w:sz w:val="28"/>
        </w:rPr>
        <w:t>:</w:t>
      </w:r>
      <w:r>
        <w:rPr>
          <w:sz w:val="28"/>
        </w:rPr>
        <w:t>00</w:t>
      </w:r>
      <w:r w:rsidRPr="00A96E60">
        <w:rPr>
          <w:sz w:val="28"/>
        </w:rPr>
        <w:t xml:space="preserve"> </w:t>
      </w:r>
      <w:r>
        <w:rPr>
          <w:sz w:val="28"/>
        </w:rPr>
        <w:t xml:space="preserve">мск и выполнятся за время не более 3 часов.Выгрузка данных, опубликованных до даты принятия правила не выполняется. </w:t>
      </w:r>
    </w:p>
    <w:p w14:paraId="4E765EC7" w14:textId="77777777" w:rsidR="00322CD5" w:rsidRPr="00B155C1" w:rsidRDefault="00322CD5" w:rsidP="00322CD5">
      <w:pPr>
        <w:pStyle w:val="41"/>
      </w:pPr>
      <w:r w:rsidRPr="00B155C1">
        <w:lastRenderedPageBreak/>
        <w:t>Структура имени файла</w:t>
      </w:r>
      <w:r>
        <w:t xml:space="preserve"> в экспорте по правилам</w:t>
      </w:r>
    </w:p>
    <w:p w14:paraId="2E1ED32F" w14:textId="77777777" w:rsidR="00322CD5" w:rsidRPr="00111ECD" w:rsidRDefault="00322CD5" w:rsidP="00322CD5">
      <w:pPr>
        <w:spacing w:before="0" w:after="0"/>
        <w:ind w:firstLine="567"/>
        <w:jc w:val="both"/>
        <w:rPr>
          <w:sz w:val="28"/>
        </w:rPr>
      </w:pPr>
      <w:r w:rsidRPr="00111ECD">
        <w:rPr>
          <w:sz w:val="28"/>
        </w:rPr>
        <w:t>Имена файлов региональной выгрузки имеют следующую структуру:</w:t>
      </w:r>
    </w:p>
    <w:p w14:paraId="6F987236" w14:textId="77777777" w:rsidR="00322CD5" w:rsidRPr="00111ECD" w:rsidRDefault="00322CD5" w:rsidP="00322CD5">
      <w:pPr>
        <w:spacing w:before="0" w:after="0"/>
        <w:ind w:firstLine="567"/>
        <w:jc w:val="both"/>
        <w:rPr>
          <w:sz w:val="28"/>
        </w:rPr>
      </w:pPr>
      <w:r w:rsidRPr="00111ECD">
        <w:rPr>
          <w:sz w:val="28"/>
        </w:rPr>
        <w:t>&lt;</w:t>
      </w:r>
      <w:r>
        <w:rPr>
          <w:b/>
          <w:sz w:val="28"/>
        </w:rPr>
        <w:t>номер-правила_тип-</w:t>
      </w:r>
      <w:r w:rsidRPr="00111ECD">
        <w:rPr>
          <w:b/>
          <w:sz w:val="28"/>
        </w:rPr>
        <w:t>документа</w:t>
      </w:r>
      <w:r>
        <w:rPr>
          <w:b/>
          <w:sz w:val="28"/>
        </w:rPr>
        <w:t>_</w:t>
      </w:r>
      <w:r w:rsidRPr="00111ECD">
        <w:rPr>
          <w:b/>
          <w:sz w:val="28"/>
        </w:rPr>
        <w:t>начало-периода_конец-периода_номер.xml.zip</w:t>
      </w:r>
      <w:r w:rsidRPr="00111ECD">
        <w:rPr>
          <w:sz w:val="28"/>
        </w:rPr>
        <w:t xml:space="preserve">&gt;, </w:t>
      </w:r>
    </w:p>
    <w:p w14:paraId="46626E0A" w14:textId="77777777" w:rsidR="00322CD5" w:rsidRPr="00111ECD" w:rsidRDefault="00322CD5" w:rsidP="00322CD5">
      <w:pPr>
        <w:spacing w:before="0" w:after="0"/>
        <w:ind w:firstLine="567"/>
        <w:jc w:val="both"/>
        <w:rPr>
          <w:sz w:val="28"/>
        </w:rPr>
      </w:pPr>
      <w:r w:rsidRPr="00111ECD">
        <w:rPr>
          <w:sz w:val="28"/>
        </w:rPr>
        <w:t>где:</w:t>
      </w:r>
    </w:p>
    <w:p w14:paraId="4924492D" w14:textId="77777777" w:rsidR="00322CD5" w:rsidRPr="00111ECD" w:rsidRDefault="00322CD5" w:rsidP="00AD5D02">
      <w:pPr>
        <w:numPr>
          <w:ilvl w:val="0"/>
          <w:numId w:val="5"/>
        </w:numPr>
        <w:spacing w:before="0" w:after="0"/>
        <w:jc w:val="both"/>
        <w:rPr>
          <w:sz w:val="28"/>
        </w:rPr>
      </w:pPr>
      <w:r>
        <w:rPr>
          <w:b/>
          <w:sz w:val="28"/>
        </w:rPr>
        <w:t>номер</w:t>
      </w:r>
      <w:r w:rsidRPr="00111ECD">
        <w:rPr>
          <w:b/>
          <w:sz w:val="28"/>
        </w:rPr>
        <w:t>-</w:t>
      </w:r>
      <w:r>
        <w:rPr>
          <w:b/>
          <w:sz w:val="28"/>
        </w:rPr>
        <w:t>правила</w:t>
      </w:r>
      <w:r w:rsidRPr="00111ECD">
        <w:rPr>
          <w:sz w:val="28"/>
        </w:rPr>
        <w:t xml:space="preserve"> – </w:t>
      </w:r>
      <w:r>
        <w:rPr>
          <w:sz w:val="28"/>
        </w:rPr>
        <w:t>номер правила выгрузки</w:t>
      </w:r>
      <w:r w:rsidRPr="00111ECD">
        <w:rPr>
          <w:sz w:val="28"/>
        </w:rPr>
        <w:t>;</w:t>
      </w:r>
    </w:p>
    <w:p w14:paraId="1018317F" w14:textId="34BDE22A" w:rsidR="00322CD5" w:rsidRPr="00111ECD" w:rsidRDefault="00322CD5" w:rsidP="00AD5D02">
      <w:pPr>
        <w:numPr>
          <w:ilvl w:val="0"/>
          <w:numId w:val="5"/>
        </w:numPr>
        <w:spacing w:before="0" w:after="0"/>
        <w:jc w:val="both"/>
        <w:rPr>
          <w:sz w:val="28"/>
        </w:rPr>
      </w:pPr>
      <w:r>
        <w:rPr>
          <w:b/>
          <w:sz w:val="28"/>
        </w:rPr>
        <w:t>тип</w:t>
      </w:r>
      <w:r w:rsidRPr="00111ECD">
        <w:rPr>
          <w:b/>
          <w:sz w:val="28"/>
        </w:rPr>
        <w:t>-документа</w:t>
      </w:r>
      <w:r w:rsidRPr="00111ECD">
        <w:rPr>
          <w:sz w:val="28"/>
        </w:rPr>
        <w:t xml:space="preserve"> – принимает значение notification, protocol</w:t>
      </w:r>
      <w:r>
        <w:rPr>
          <w:sz w:val="28"/>
        </w:rPr>
        <w:t xml:space="preserve">, </w:t>
      </w:r>
      <w:r w:rsidRPr="00111ECD">
        <w:rPr>
          <w:sz w:val="28"/>
        </w:rPr>
        <w:t>contract</w:t>
      </w:r>
      <w:r>
        <w:rPr>
          <w:sz w:val="28"/>
        </w:rPr>
        <w:t xml:space="preserve"> </w:t>
      </w:r>
      <w:r w:rsidRPr="00111ECD">
        <w:rPr>
          <w:sz w:val="28"/>
        </w:rPr>
        <w:t>для извещений, протоколов</w:t>
      </w:r>
      <w:r>
        <w:rPr>
          <w:sz w:val="28"/>
        </w:rPr>
        <w:t>, контрактов и нестурктурированных документов</w:t>
      </w:r>
      <w:r w:rsidRPr="00111ECD">
        <w:rPr>
          <w:sz w:val="28"/>
        </w:rPr>
        <w:t xml:space="preserve"> соответственно;</w:t>
      </w:r>
    </w:p>
    <w:p w14:paraId="0B2F8911" w14:textId="77777777" w:rsidR="00322CD5" w:rsidRPr="00111ECD" w:rsidRDefault="00322CD5"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начала периода для отбора документов по дате-времени публикации выгружаемых документов в формате yyyy</w:t>
      </w:r>
      <w:r>
        <w:rPr>
          <w:sz w:val="28"/>
          <w:lang w:val="en-US"/>
        </w:rPr>
        <w:t>mm</w:t>
      </w:r>
      <w:r w:rsidRPr="00111ECD">
        <w:rPr>
          <w:sz w:val="28"/>
        </w:rPr>
        <w:t>ddhh, где yyyy – год, mm – месяц (номер), dd – день, hh – час;</w:t>
      </w:r>
    </w:p>
    <w:p w14:paraId="39A9FFEF" w14:textId="77777777" w:rsidR="00322CD5" w:rsidRPr="00111ECD" w:rsidRDefault="00322CD5"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публикации выгружаемых документов в формате yyyy</w:t>
      </w:r>
      <w:r>
        <w:rPr>
          <w:sz w:val="28"/>
          <w:lang w:val="en-US"/>
        </w:rPr>
        <w:t>mm</w:t>
      </w:r>
      <w:r w:rsidRPr="00111ECD">
        <w:rPr>
          <w:sz w:val="28"/>
        </w:rPr>
        <w:t>ddhh, где yyyy – год, mm – месяц (номер), dd – день, hh – час;</w:t>
      </w:r>
    </w:p>
    <w:p w14:paraId="49CC347D" w14:textId="77777777" w:rsidR="00322CD5" w:rsidRPr="00111ECD" w:rsidRDefault="00322CD5" w:rsidP="00AD5D02">
      <w:pPr>
        <w:numPr>
          <w:ilvl w:val="0"/>
          <w:numId w:val="5"/>
        </w:numPr>
        <w:spacing w:before="0" w:after="0"/>
        <w:jc w:val="both"/>
        <w:rPr>
          <w:sz w:val="28"/>
        </w:rPr>
      </w:pPr>
      <w:r w:rsidRPr="00111ECD">
        <w:rPr>
          <w:b/>
          <w:sz w:val="28"/>
        </w:rPr>
        <w:t xml:space="preserve">номер </w:t>
      </w:r>
      <w:r w:rsidRPr="00111ECD">
        <w:rPr>
          <w:sz w:val="28"/>
        </w:rPr>
        <w:t>– порядковый номер сформированного файла;</w:t>
      </w:r>
    </w:p>
    <w:p w14:paraId="3A066FE2" w14:textId="77777777" w:rsidR="00322CD5" w:rsidRPr="00111ECD" w:rsidRDefault="00322CD5"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23FF0E17" w14:textId="77777777" w:rsidR="00322CD5" w:rsidRPr="00111ECD" w:rsidRDefault="00322CD5"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0ACC4BCB" w14:textId="77777777" w:rsidR="00322CD5" w:rsidRPr="00111ECD" w:rsidRDefault="00322CD5" w:rsidP="00322CD5">
      <w:pPr>
        <w:spacing w:before="0" w:after="0"/>
        <w:ind w:firstLine="567"/>
        <w:jc w:val="both"/>
        <w:rPr>
          <w:sz w:val="28"/>
        </w:rPr>
      </w:pPr>
    </w:p>
    <w:p w14:paraId="5A847081" w14:textId="77777777" w:rsidR="00322CD5" w:rsidRPr="00111ECD" w:rsidRDefault="00322CD5" w:rsidP="00322CD5">
      <w:pPr>
        <w:spacing w:before="0" w:after="0"/>
        <w:ind w:firstLine="567"/>
        <w:jc w:val="both"/>
        <w:rPr>
          <w:sz w:val="28"/>
        </w:rPr>
      </w:pPr>
      <w:r w:rsidRPr="00111ECD">
        <w:rPr>
          <w:sz w:val="28"/>
        </w:rPr>
        <w:t>Пример имен</w:t>
      </w:r>
      <w:r>
        <w:rPr>
          <w:sz w:val="28"/>
        </w:rPr>
        <w:t>и архива в структуре каталогов</w:t>
      </w:r>
      <w:r w:rsidRPr="00111ECD">
        <w:rPr>
          <w:sz w:val="28"/>
        </w:rPr>
        <w:t>:</w:t>
      </w:r>
    </w:p>
    <w:p w14:paraId="167BB9AC" w14:textId="27AE83EF" w:rsidR="00322CD5" w:rsidRPr="00181874" w:rsidRDefault="00322CD5" w:rsidP="00B43D42">
      <w:pPr>
        <w:spacing w:before="0" w:after="0"/>
        <w:ind w:firstLine="567"/>
        <w:jc w:val="both"/>
        <w:rPr>
          <w:b/>
          <w:sz w:val="28"/>
          <w:lang w:val="en-US"/>
        </w:rPr>
      </w:pPr>
      <w:r w:rsidRPr="007E45CB">
        <w:rPr>
          <w:b/>
          <w:sz w:val="28"/>
          <w:lang w:val="en-US"/>
        </w:rPr>
        <w:t>F</w:t>
      </w:r>
      <w:r>
        <w:rPr>
          <w:b/>
          <w:sz w:val="28"/>
          <w:lang w:val="en-US"/>
        </w:rPr>
        <w:t>NS/contract/</w:t>
      </w:r>
      <w:r w:rsidRPr="007E45CB">
        <w:rPr>
          <w:b/>
          <w:sz w:val="28"/>
          <w:lang w:val="en-US"/>
        </w:rPr>
        <w:t>4</w:t>
      </w:r>
      <w:r>
        <w:rPr>
          <w:b/>
          <w:sz w:val="28"/>
          <w:lang w:val="en-US"/>
        </w:rPr>
        <w:t>2</w:t>
      </w:r>
      <w:r w:rsidRPr="007E45CB">
        <w:rPr>
          <w:b/>
          <w:sz w:val="28"/>
          <w:lang w:val="en-US"/>
        </w:rPr>
        <w:t>_contract_2014022500_2014030500_001.xml.zip</w:t>
      </w:r>
      <w:r w:rsidRPr="000E19C7">
        <w:rPr>
          <w:b/>
          <w:sz w:val="28"/>
          <w:lang w:val="en-US"/>
        </w:rPr>
        <w:t>.</w:t>
      </w:r>
    </w:p>
    <w:p w14:paraId="651EF7E2" w14:textId="136CE102" w:rsidR="00BB7C0C" w:rsidRDefault="00BB7C0C" w:rsidP="00AD5D02">
      <w:pPr>
        <w:pStyle w:val="30"/>
        <w:numPr>
          <w:ilvl w:val="2"/>
          <w:numId w:val="48"/>
        </w:numPr>
        <w:jc w:val="both"/>
      </w:pPr>
      <w:bookmarkStart w:id="166" w:name="_Toc442981992"/>
      <w:bookmarkStart w:id="167" w:name="_Ref380504642"/>
      <w:r>
        <w:t>В</w:t>
      </w:r>
      <w:r w:rsidRPr="00111ECD">
        <w:t>ыгрузка</w:t>
      </w:r>
      <w:r>
        <w:t xml:space="preserve"> </w:t>
      </w:r>
      <w:r w:rsidR="00B939CF">
        <w:t xml:space="preserve">для ИС </w:t>
      </w:r>
      <w:r>
        <w:t>ФАС</w:t>
      </w:r>
      <w:bookmarkEnd w:id="166"/>
    </w:p>
    <w:p w14:paraId="225725EC" w14:textId="1B18CF13" w:rsidR="00602E0B" w:rsidRPr="00602E0B" w:rsidRDefault="00224A53" w:rsidP="00602E0B">
      <w:pPr>
        <w:ind w:firstLine="567"/>
        <w:jc w:val="both"/>
        <w:rPr>
          <w:sz w:val="28"/>
        </w:rPr>
      </w:pPr>
      <w:r w:rsidRPr="00111ECD">
        <w:rPr>
          <w:sz w:val="28"/>
        </w:rPr>
        <w:t xml:space="preserve">Все сформированные и зархивированные XML-файлы </w:t>
      </w:r>
      <w:r>
        <w:rPr>
          <w:sz w:val="28"/>
        </w:rPr>
        <w:t xml:space="preserve">выгружаются </w:t>
      </w:r>
      <w:r w:rsidRPr="00111ECD">
        <w:rPr>
          <w:sz w:val="28"/>
        </w:rPr>
        <w:t xml:space="preserve">на </w:t>
      </w:r>
      <w:r w:rsidRPr="00224A53">
        <w:rPr>
          <w:sz w:val="28"/>
        </w:rPr>
        <w:t>ftp</w:t>
      </w:r>
      <w:r w:rsidRPr="00111ECD">
        <w:rPr>
          <w:sz w:val="28"/>
        </w:rPr>
        <w:t xml:space="preserve">-сервер </w:t>
      </w:r>
      <w:hyperlink r:id="rId31" w:history="1">
        <w:r w:rsidRPr="00424B80">
          <w:rPr>
            <w:rStyle w:val="affd"/>
            <w:sz w:val="28"/>
          </w:rPr>
          <w:t>ftp://free:free@ftp.zakupki.gov.ru</w:t>
        </w:r>
      </w:hyperlink>
      <w:r w:rsidRPr="00FA1681">
        <w:rPr>
          <w:sz w:val="28"/>
        </w:rPr>
        <w:t xml:space="preserve"> </w:t>
      </w:r>
      <w:r>
        <w:rPr>
          <w:sz w:val="28"/>
        </w:rPr>
        <w:t xml:space="preserve">в каталог </w:t>
      </w:r>
      <w:r w:rsidRPr="00224A53">
        <w:rPr>
          <w:sz w:val="28"/>
        </w:rPr>
        <w:t>fcs_fas</w:t>
      </w:r>
      <w:r w:rsidR="008E41C6">
        <w:rPr>
          <w:sz w:val="28"/>
        </w:rPr>
        <w:t>, который разделен на подкаталоги типов документов:</w:t>
      </w:r>
      <w:r w:rsidR="00602E0B" w:rsidRPr="00602E0B">
        <w:rPr>
          <w:sz w:val="28"/>
        </w:rPr>
        <w:t xml:space="preserve"> </w:t>
      </w:r>
    </w:p>
    <w:p w14:paraId="045699E4" w14:textId="77777777" w:rsidR="00602E0B" w:rsidRPr="00602E0B" w:rsidRDefault="00602E0B" w:rsidP="00602E0B">
      <w:pPr>
        <w:ind w:firstLine="567"/>
        <w:rPr>
          <w:sz w:val="28"/>
        </w:rPr>
      </w:pPr>
      <w:bookmarkStart w:id="168" w:name="_Ref391999900"/>
      <w:r w:rsidRPr="00602E0B">
        <w:rPr>
          <w:sz w:val="28"/>
        </w:rPr>
        <w:t xml:space="preserve">Таблица </w:t>
      </w:r>
      <w:r w:rsidRPr="00602E0B">
        <w:rPr>
          <w:sz w:val="28"/>
        </w:rPr>
        <w:fldChar w:fldCharType="begin"/>
      </w:r>
      <w:r w:rsidRPr="00602E0B">
        <w:rPr>
          <w:sz w:val="28"/>
        </w:rPr>
        <w:instrText xml:space="preserve"> SEQ Таблица \* ARABIC </w:instrText>
      </w:r>
      <w:r w:rsidRPr="00602E0B">
        <w:rPr>
          <w:sz w:val="28"/>
        </w:rPr>
        <w:fldChar w:fldCharType="separate"/>
      </w:r>
      <w:r w:rsidR="000678BC">
        <w:rPr>
          <w:noProof/>
          <w:sz w:val="28"/>
        </w:rPr>
        <w:t>1</w:t>
      </w:r>
      <w:r w:rsidRPr="00602E0B">
        <w:rPr>
          <w:sz w:val="28"/>
        </w:rPr>
        <w:fldChar w:fldCharType="end"/>
      </w:r>
      <w:bookmarkEnd w:id="168"/>
      <w:r w:rsidRPr="00602E0B">
        <w:rPr>
          <w:sz w:val="28"/>
        </w:rPr>
        <w:t xml:space="preserve"> – Каталоги типов документов</w:t>
      </w:r>
    </w:p>
    <w:tbl>
      <w:tblPr>
        <w:tblStyle w:val="afffa"/>
        <w:tblW w:w="10314" w:type="dxa"/>
        <w:tblLook w:val="04A0" w:firstRow="1" w:lastRow="0" w:firstColumn="1" w:lastColumn="0" w:noHBand="0" w:noVBand="1"/>
      </w:tblPr>
      <w:tblGrid>
        <w:gridCol w:w="2660"/>
        <w:gridCol w:w="3720"/>
        <w:gridCol w:w="3934"/>
      </w:tblGrid>
      <w:tr w:rsidR="00602E0B" w:rsidRPr="00C946D5" w14:paraId="19A22F64" w14:textId="77777777" w:rsidTr="00544FF2">
        <w:tc>
          <w:tcPr>
            <w:tcW w:w="2660" w:type="dxa"/>
          </w:tcPr>
          <w:p w14:paraId="095A7A6D" w14:textId="77777777" w:rsidR="00602E0B" w:rsidRPr="00C946D5" w:rsidRDefault="00602E0B" w:rsidP="003302EA">
            <w:pPr>
              <w:spacing w:before="0"/>
              <w:rPr>
                <w:sz w:val="28"/>
              </w:rPr>
            </w:pPr>
            <w:r w:rsidRPr="00C946D5">
              <w:rPr>
                <w:sz w:val="28"/>
              </w:rPr>
              <w:t>Тип документов</w:t>
            </w:r>
          </w:p>
        </w:tc>
        <w:tc>
          <w:tcPr>
            <w:tcW w:w="3720" w:type="dxa"/>
          </w:tcPr>
          <w:p w14:paraId="6F175CB8" w14:textId="77777777" w:rsidR="00602E0B" w:rsidRPr="00C946D5" w:rsidRDefault="00602E0B" w:rsidP="003302EA">
            <w:pPr>
              <w:spacing w:before="0"/>
              <w:rPr>
                <w:sz w:val="28"/>
              </w:rPr>
            </w:pPr>
            <w:r w:rsidRPr="00C946D5">
              <w:rPr>
                <w:sz w:val="28"/>
              </w:rPr>
              <w:t>Набор документов</w:t>
            </w:r>
          </w:p>
        </w:tc>
        <w:tc>
          <w:tcPr>
            <w:tcW w:w="3934" w:type="dxa"/>
          </w:tcPr>
          <w:p w14:paraId="6E4CF6BA" w14:textId="77777777" w:rsidR="00602E0B" w:rsidRPr="00C946D5" w:rsidRDefault="00602E0B" w:rsidP="003302EA">
            <w:pPr>
              <w:spacing w:before="0"/>
              <w:rPr>
                <w:sz w:val="28"/>
              </w:rPr>
            </w:pPr>
            <w:r w:rsidRPr="00C946D5">
              <w:rPr>
                <w:sz w:val="28"/>
              </w:rPr>
              <w:t>Каталог типов документов</w:t>
            </w:r>
          </w:p>
        </w:tc>
      </w:tr>
      <w:tr w:rsidR="00602E0B" w:rsidRPr="00C946D5" w14:paraId="5E306682" w14:textId="77777777" w:rsidTr="00544FF2">
        <w:tc>
          <w:tcPr>
            <w:tcW w:w="2660" w:type="dxa"/>
          </w:tcPr>
          <w:p w14:paraId="7E00BF81" w14:textId="77777777" w:rsidR="00602E0B" w:rsidRPr="00C946D5" w:rsidRDefault="00602E0B" w:rsidP="003302EA">
            <w:pPr>
              <w:spacing w:before="0"/>
              <w:rPr>
                <w:sz w:val="28"/>
              </w:rPr>
            </w:pPr>
            <w:r w:rsidRPr="00C946D5">
              <w:rPr>
                <w:sz w:val="28"/>
              </w:rPr>
              <w:t>Жалоба</w:t>
            </w:r>
          </w:p>
        </w:tc>
        <w:tc>
          <w:tcPr>
            <w:tcW w:w="3720" w:type="dxa"/>
          </w:tcPr>
          <w:p w14:paraId="7DBFB032" w14:textId="77777777" w:rsidR="00602E0B" w:rsidRPr="00C946D5" w:rsidRDefault="00602E0B" w:rsidP="003302EA">
            <w:pPr>
              <w:spacing w:before="0"/>
              <w:rPr>
                <w:sz w:val="28"/>
              </w:rPr>
            </w:pPr>
            <w:r w:rsidRPr="00C946D5">
              <w:rPr>
                <w:sz w:val="28"/>
              </w:rPr>
              <w:t>Информация о жалобе</w:t>
            </w:r>
          </w:p>
          <w:p w14:paraId="3DD76394" w14:textId="77777777" w:rsidR="00602E0B" w:rsidRPr="00C946D5" w:rsidRDefault="00602E0B" w:rsidP="003302EA">
            <w:pPr>
              <w:spacing w:before="0"/>
              <w:rPr>
                <w:sz w:val="28"/>
              </w:rPr>
            </w:pPr>
            <w:r w:rsidRPr="00C946D5">
              <w:rPr>
                <w:sz w:val="28"/>
              </w:rPr>
              <w:t>Информация о групповой жалобе.</w:t>
            </w:r>
          </w:p>
          <w:p w14:paraId="0B13F086" w14:textId="77777777" w:rsidR="00602E0B" w:rsidRPr="00C946D5" w:rsidRDefault="00602E0B" w:rsidP="003302EA">
            <w:pPr>
              <w:spacing w:before="0"/>
              <w:rPr>
                <w:sz w:val="28"/>
              </w:rPr>
            </w:pPr>
            <w:r w:rsidRPr="00C946D5">
              <w:rPr>
                <w:sz w:val="28"/>
              </w:rPr>
              <w:t>Информация об отзыве жалобы.</w:t>
            </w:r>
          </w:p>
          <w:p w14:paraId="16FEEA4C" w14:textId="77777777" w:rsidR="00602E0B" w:rsidRPr="00C946D5" w:rsidRDefault="00602E0B" w:rsidP="003302EA">
            <w:pPr>
              <w:spacing w:before="0"/>
              <w:rPr>
                <w:sz w:val="28"/>
              </w:rPr>
            </w:pPr>
            <w:r w:rsidRPr="00C946D5">
              <w:rPr>
                <w:sz w:val="28"/>
              </w:rPr>
              <w:t>Информация о приостановке определения поставщика.</w:t>
            </w:r>
          </w:p>
        </w:tc>
        <w:tc>
          <w:tcPr>
            <w:tcW w:w="3934" w:type="dxa"/>
          </w:tcPr>
          <w:p w14:paraId="4C6F2021" w14:textId="77777777" w:rsidR="00602E0B" w:rsidRPr="00C946D5" w:rsidRDefault="00602E0B" w:rsidP="003302EA">
            <w:pPr>
              <w:spacing w:before="0"/>
              <w:rPr>
                <w:sz w:val="28"/>
              </w:rPr>
            </w:pPr>
            <w:r w:rsidRPr="00C946D5">
              <w:rPr>
                <w:sz w:val="28"/>
              </w:rPr>
              <w:t>complaint</w:t>
            </w:r>
          </w:p>
        </w:tc>
      </w:tr>
      <w:tr w:rsidR="00602E0B" w:rsidRPr="00C946D5" w14:paraId="2C8D0633" w14:textId="77777777" w:rsidTr="00544FF2">
        <w:tc>
          <w:tcPr>
            <w:tcW w:w="2660" w:type="dxa"/>
          </w:tcPr>
          <w:p w14:paraId="01D95EE0" w14:textId="77777777" w:rsidR="00602E0B" w:rsidRPr="00C946D5" w:rsidRDefault="00602E0B" w:rsidP="003302EA">
            <w:pPr>
              <w:spacing w:before="0"/>
              <w:rPr>
                <w:sz w:val="28"/>
              </w:rPr>
            </w:pPr>
            <w:r w:rsidRPr="00C946D5">
              <w:rPr>
                <w:sz w:val="28"/>
              </w:rPr>
              <w:t>Результат контроля</w:t>
            </w:r>
          </w:p>
        </w:tc>
        <w:tc>
          <w:tcPr>
            <w:tcW w:w="3720" w:type="dxa"/>
          </w:tcPr>
          <w:p w14:paraId="0B195C18" w14:textId="77777777" w:rsidR="00602E0B" w:rsidRPr="00C946D5" w:rsidRDefault="00602E0B" w:rsidP="003302EA">
            <w:pPr>
              <w:spacing w:before="0"/>
              <w:rPr>
                <w:sz w:val="28"/>
              </w:rPr>
            </w:pPr>
            <w:r w:rsidRPr="00C946D5">
              <w:rPr>
                <w:sz w:val="28"/>
              </w:rPr>
              <w:t>Результат контроля.</w:t>
            </w:r>
          </w:p>
          <w:p w14:paraId="66EEB858" w14:textId="77777777" w:rsidR="00602E0B" w:rsidRPr="00C946D5" w:rsidRDefault="00602E0B" w:rsidP="003302EA">
            <w:pPr>
              <w:spacing w:before="0"/>
              <w:rPr>
                <w:sz w:val="28"/>
              </w:rPr>
            </w:pPr>
            <w:r w:rsidRPr="00C946D5">
              <w:rPr>
                <w:sz w:val="28"/>
              </w:rPr>
              <w:t>Информация об отмене результата контроля.</w:t>
            </w:r>
          </w:p>
        </w:tc>
        <w:tc>
          <w:tcPr>
            <w:tcW w:w="3934" w:type="dxa"/>
          </w:tcPr>
          <w:p w14:paraId="6F22FE91" w14:textId="77777777" w:rsidR="00602E0B" w:rsidRPr="00C946D5" w:rsidRDefault="00602E0B" w:rsidP="003302EA">
            <w:pPr>
              <w:spacing w:before="0"/>
              <w:rPr>
                <w:sz w:val="28"/>
              </w:rPr>
            </w:pPr>
            <w:r w:rsidRPr="00C946D5">
              <w:rPr>
                <w:sz w:val="28"/>
              </w:rPr>
              <w:t>checkResult</w:t>
            </w:r>
          </w:p>
        </w:tc>
      </w:tr>
      <w:tr w:rsidR="00602E0B" w:rsidRPr="00C946D5" w14:paraId="3CA0E8FE" w14:textId="77777777" w:rsidTr="00544FF2">
        <w:tc>
          <w:tcPr>
            <w:tcW w:w="2660" w:type="dxa"/>
          </w:tcPr>
          <w:p w14:paraId="3933A061" w14:textId="77777777" w:rsidR="00602E0B" w:rsidRPr="00C946D5" w:rsidRDefault="00602E0B" w:rsidP="003302EA">
            <w:pPr>
              <w:spacing w:before="0"/>
              <w:rPr>
                <w:sz w:val="28"/>
              </w:rPr>
            </w:pPr>
            <w:r w:rsidRPr="00C946D5">
              <w:rPr>
                <w:sz w:val="28"/>
              </w:rPr>
              <w:lastRenderedPageBreak/>
              <w:t>Плановая проверка</w:t>
            </w:r>
          </w:p>
        </w:tc>
        <w:tc>
          <w:tcPr>
            <w:tcW w:w="3720" w:type="dxa"/>
          </w:tcPr>
          <w:p w14:paraId="0C9C7884" w14:textId="77777777" w:rsidR="00602E0B" w:rsidRPr="00C946D5" w:rsidRDefault="00602E0B" w:rsidP="003302EA">
            <w:pPr>
              <w:spacing w:before="0"/>
              <w:rPr>
                <w:sz w:val="28"/>
              </w:rPr>
            </w:pPr>
            <w:r w:rsidRPr="00C946D5">
              <w:rPr>
                <w:sz w:val="28"/>
              </w:rPr>
              <w:t>План проверок.</w:t>
            </w:r>
          </w:p>
        </w:tc>
        <w:tc>
          <w:tcPr>
            <w:tcW w:w="3934" w:type="dxa"/>
          </w:tcPr>
          <w:p w14:paraId="69C81A2C" w14:textId="77777777" w:rsidR="00602E0B" w:rsidRPr="00C946D5" w:rsidRDefault="00602E0B" w:rsidP="003302EA">
            <w:pPr>
              <w:spacing w:before="0"/>
              <w:rPr>
                <w:sz w:val="28"/>
              </w:rPr>
            </w:pPr>
            <w:r w:rsidRPr="00C946D5">
              <w:rPr>
                <w:sz w:val="28"/>
              </w:rPr>
              <w:t>checkPlan</w:t>
            </w:r>
          </w:p>
        </w:tc>
      </w:tr>
      <w:tr w:rsidR="00602E0B" w:rsidRPr="00C946D5" w14:paraId="1597DBE4" w14:textId="77777777" w:rsidTr="00544FF2">
        <w:tc>
          <w:tcPr>
            <w:tcW w:w="2660" w:type="dxa"/>
          </w:tcPr>
          <w:p w14:paraId="04173E68" w14:textId="77777777" w:rsidR="00602E0B" w:rsidRPr="00C946D5" w:rsidRDefault="00602E0B" w:rsidP="003302EA">
            <w:pPr>
              <w:spacing w:before="0"/>
              <w:rPr>
                <w:sz w:val="28"/>
              </w:rPr>
            </w:pPr>
            <w:r w:rsidRPr="00C946D5">
              <w:rPr>
                <w:sz w:val="28"/>
              </w:rPr>
              <w:t>Внеплановая проверка</w:t>
            </w:r>
          </w:p>
        </w:tc>
        <w:tc>
          <w:tcPr>
            <w:tcW w:w="3720" w:type="dxa"/>
          </w:tcPr>
          <w:p w14:paraId="0AC1BF00" w14:textId="77777777" w:rsidR="00602E0B" w:rsidRPr="00C946D5" w:rsidRDefault="00602E0B" w:rsidP="003302EA">
            <w:pPr>
              <w:spacing w:before="0"/>
              <w:rPr>
                <w:sz w:val="28"/>
              </w:rPr>
            </w:pPr>
            <w:r w:rsidRPr="00C946D5">
              <w:rPr>
                <w:sz w:val="28"/>
              </w:rPr>
              <w:t>Информация о внеплановой проверке.</w:t>
            </w:r>
          </w:p>
          <w:p w14:paraId="45C924B6" w14:textId="77777777" w:rsidR="00602E0B" w:rsidRPr="00C946D5" w:rsidRDefault="00602E0B" w:rsidP="003302EA">
            <w:pPr>
              <w:spacing w:before="0"/>
              <w:rPr>
                <w:sz w:val="28"/>
              </w:rPr>
            </w:pPr>
            <w:r w:rsidRPr="00C946D5">
              <w:rPr>
                <w:sz w:val="28"/>
              </w:rPr>
              <w:t>Информация об отмене внеплановой проверки.</w:t>
            </w:r>
          </w:p>
        </w:tc>
        <w:tc>
          <w:tcPr>
            <w:tcW w:w="3934" w:type="dxa"/>
          </w:tcPr>
          <w:p w14:paraId="50923F6B" w14:textId="77777777" w:rsidR="00602E0B" w:rsidRPr="00C946D5" w:rsidRDefault="00602E0B" w:rsidP="003302EA">
            <w:pPr>
              <w:spacing w:before="0"/>
              <w:rPr>
                <w:sz w:val="28"/>
              </w:rPr>
            </w:pPr>
            <w:r w:rsidRPr="00C946D5">
              <w:rPr>
                <w:sz w:val="28"/>
              </w:rPr>
              <w:t>unplannedCheck</w:t>
            </w:r>
          </w:p>
        </w:tc>
      </w:tr>
      <w:tr w:rsidR="00602E0B" w:rsidRPr="00C946D5" w14:paraId="1D84D761" w14:textId="77777777" w:rsidTr="00544FF2">
        <w:tc>
          <w:tcPr>
            <w:tcW w:w="2660" w:type="dxa"/>
          </w:tcPr>
          <w:p w14:paraId="7DDB8281" w14:textId="77777777" w:rsidR="00602E0B" w:rsidRPr="00C946D5" w:rsidRDefault="00602E0B" w:rsidP="003302EA">
            <w:pPr>
              <w:spacing w:before="0"/>
              <w:rPr>
                <w:sz w:val="28"/>
              </w:rPr>
            </w:pPr>
            <w:r w:rsidRPr="00C946D5">
              <w:rPr>
                <w:sz w:val="28"/>
              </w:rPr>
              <w:t>Недобросовестный поставщик</w:t>
            </w:r>
          </w:p>
        </w:tc>
        <w:tc>
          <w:tcPr>
            <w:tcW w:w="3720" w:type="dxa"/>
          </w:tcPr>
          <w:p w14:paraId="692A9668" w14:textId="77777777" w:rsidR="00602E0B" w:rsidRPr="00C946D5" w:rsidRDefault="00602E0B" w:rsidP="003302EA">
            <w:pPr>
              <w:spacing w:before="0"/>
              <w:rPr>
                <w:sz w:val="28"/>
              </w:rPr>
            </w:pPr>
            <w:r w:rsidRPr="00C946D5">
              <w:rPr>
                <w:sz w:val="28"/>
              </w:rPr>
              <w:t>Сведения о недобросовестном поставщике</w:t>
            </w:r>
          </w:p>
        </w:tc>
        <w:tc>
          <w:tcPr>
            <w:tcW w:w="3934" w:type="dxa"/>
          </w:tcPr>
          <w:p w14:paraId="21D90440" w14:textId="77777777" w:rsidR="00602E0B" w:rsidRPr="00C946D5" w:rsidRDefault="00602E0B" w:rsidP="003302EA">
            <w:pPr>
              <w:spacing w:before="0"/>
              <w:rPr>
                <w:sz w:val="28"/>
              </w:rPr>
            </w:pPr>
            <w:r w:rsidRPr="00C946D5">
              <w:rPr>
                <w:sz w:val="28"/>
              </w:rPr>
              <w:t>unfairSupplier</w:t>
            </w:r>
          </w:p>
        </w:tc>
      </w:tr>
    </w:tbl>
    <w:p w14:paraId="06BAF632" w14:textId="5368D53A" w:rsidR="009835C0" w:rsidRPr="00C946D5" w:rsidRDefault="009835C0" w:rsidP="00FE2303">
      <w:pPr>
        <w:spacing w:before="0" w:after="0"/>
        <w:ind w:firstLine="567"/>
        <w:jc w:val="both"/>
        <w:rPr>
          <w:sz w:val="28"/>
          <w:szCs w:val="28"/>
        </w:rPr>
      </w:pPr>
    </w:p>
    <w:p w14:paraId="5B7F5869" w14:textId="1C658B63" w:rsidR="00C946D5" w:rsidRDefault="00C946D5" w:rsidP="00FA75E3">
      <w:pPr>
        <w:ind w:firstLine="567"/>
        <w:jc w:val="both"/>
        <w:rPr>
          <w:sz w:val="28"/>
        </w:rPr>
      </w:pPr>
      <w:r w:rsidRPr="00C946D5">
        <w:rPr>
          <w:sz w:val="28"/>
        </w:rPr>
        <w:t xml:space="preserve">В каждом каталоге типа документов содержится  подкаталога: currMonth и prevMonth. 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месяце. В корне каталога с определенным типом документов, содержатся полные выгрузки за предыдущие месяцы. </w:t>
      </w:r>
    </w:p>
    <w:p w14:paraId="795882AC" w14:textId="595F0239" w:rsidR="00514F64" w:rsidRDefault="008439D4" w:rsidP="00514F64">
      <w:pPr>
        <w:ind w:firstLine="567"/>
        <w:jc w:val="both"/>
        <w:rPr>
          <w:sz w:val="28"/>
        </w:rPr>
      </w:pPr>
      <w:r>
        <w:rPr>
          <w:sz w:val="28"/>
        </w:rPr>
        <w:t xml:space="preserve">Ежедневная выгрузка </w:t>
      </w:r>
      <w:r w:rsidR="00514F64" w:rsidRPr="00514F64">
        <w:rPr>
          <w:sz w:val="28"/>
        </w:rPr>
        <w:t>выполняется в 02:00 часа, полная выгрузка каждую первую субботу месяца в 02:00.</w:t>
      </w:r>
    </w:p>
    <w:p w14:paraId="306B5335" w14:textId="25A4B3D5" w:rsidR="00C946D5" w:rsidRPr="00C946D5" w:rsidRDefault="00C946D5" w:rsidP="00FA75E3">
      <w:pPr>
        <w:ind w:firstLine="567"/>
        <w:jc w:val="both"/>
        <w:rPr>
          <w:sz w:val="28"/>
        </w:rPr>
      </w:pPr>
      <w:r w:rsidRPr="00C946D5">
        <w:rPr>
          <w:sz w:val="28"/>
        </w:rPr>
        <w:t>Выгружаемые на ftp-сервер документы объед</w:t>
      </w:r>
      <w:r w:rsidR="00905A79">
        <w:rPr>
          <w:sz w:val="28"/>
        </w:rPr>
        <w:t>и</w:t>
      </w:r>
      <w:r w:rsidRPr="00C946D5">
        <w:rPr>
          <w:sz w:val="28"/>
        </w:rPr>
        <w:t>нены в архив. Каждый архив содержит в своем имени указание типа документов и промежутка времени, данные за который содержит архив.</w:t>
      </w:r>
    </w:p>
    <w:p w14:paraId="358D716B" w14:textId="77777777" w:rsidR="00C946D5" w:rsidRPr="00C946D5" w:rsidRDefault="00C946D5" w:rsidP="00FA75E3">
      <w:pPr>
        <w:ind w:firstLine="567"/>
        <w:jc w:val="both"/>
        <w:rPr>
          <w:sz w:val="28"/>
        </w:rPr>
      </w:pPr>
      <w:r w:rsidRPr="00C946D5">
        <w:rPr>
          <w:sz w:val="28"/>
        </w:rPr>
        <w:t xml:space="preserve">Внутри себя архив содержит набор файлов, в каждом из которых находится только один XML-документ, сформированный в соответствии со схемой fcsExport.xsd. Один архив содержит в себе документы разных видов XML-документов. Каждый архив может содержать не более 1000 XML-документов. </w:t>
      </w:r>
    </w:p>
    <w:p w14:paraId="0E44DD35" w14:textId="739A4131" w:rsidR="00C946D5" w:rsidRDefault="00C946D5" w:rsidP="00FA75E3">
      <w:pPr>
        <w:ind w:firstLine="567"/>
        <w:jc w:val="both"/>
        <w:rPr>
          <w:sz w:val="28"/>
        </w:rPr>
      </w:pPr>
      <w:r w:rsidRPr="00C946D5">
        <w:rPr>
          <w:sz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sidR="00905A79">
        <w:rPr>
          <w:sz w:val="28"/>
        </w:rPr>
        <w:t>ЕИС</w:t>
      </w:r>
      <w:r w:rsidRPr="00C946D5">
        <w:rPr>
          <w:sz w:val="28"/>
        </w:rPr>
        <w:t>.</w:t>
      </w:r>
      <w:r w:rsidR="00A50353">
        <w:rPr>
          <w:sz w:val="28"/>
        </w:rPr>
        <w:t xml:space="preserve"> </w:t>
      </w:r>
    </w:p>
    <w:p w14:paraId="2D01D717" w14:textId="3188C284" w:rsidR="00A50353" w:rsidRPr="00C946D5" w:rsidRDefault="00AE7F8A" w:rsidP="009C6AA3">
      <w:pPr>
        <w:ind w:firstLine="567"/>
        <w:jc w:val="both"/>
        <w:rPr>
          <w:sz w:val="28"/>
        </w:rPr>
      </w:pPr>
      <w:r>
        <w:rPr>
          <w:sz w:val="28"/>
        </w:rPr>
        <w:t xml:space="preserve">В связи особенностями реестровых номеров объектов, загруженных </w:t>
      </w:r>
      <w:r w:rsidR="00822E9A">
        <w:rPr>
          <w:sz w:val="28"/>
        </w:rPr>
        <w:t>через подсистему интеграции от ФАС, в</w:t>
      </w:r>
      <w:r w:rsidR="00A33B26">
        <w:rPr>
          <w:sz w:val="28"/>
        </w:rPr>
        <w:t xml:space="preserve"> части указания реестрового номера</w:t>
      </w:r>
      <w:r w:rsidR="00822E9A">
        <w:rPr>
          <w:sz w:val="28"/>
        </w:rPr>
        <w:t xml:space="preserve"> в имени файла</w:t>
      </w:r>
      <w:r w:rsidR="00A33B26">
        <w:rPr>
          <w:sz w:val="28"/>
        </w:rPr>
        <w:t xml:space="preserve"> выполняется отсечение буквенной части (кириллица), </w:t>
      </w:r>
      <w:r w:rsidR="00A50353" w:rsidRPr="00A50353">
        <w:rPr>
          <w:sz w:val="28"/>
        </w:rPr>
        <w:t>разделителя «слэш» или «тире» (/ или</w:t>
      </w:r>
      <w:r>
        <w:rPr>
          <w:sz w:val="28"/>
        </w:rPr>
        <w:t xml:space="preserve"> -). В отдельных случаях </w:t>
      </w:r>
      <w:r w:rsidR="007204B1">
        <w:rPr>
          <w:sz w:val="28"/>
        </w:rPr>
        <w:t xml:space="preserve"> </w:t>
      </w:r>
      <w:r w:rsidR="00A50353" w:rsidRPr="00A50353">
        <w:rPr>
          <w:sz w:val="28"/>
        </w:rPr>
        <w:t xml:space="preserve">символ «слэш» (/) </w:t>
      </w:r>
      <w:r>
        <w:rPr>
          <w:sz w:val="28"/>
        </w:rPr>
        <w:t xml:space="preserve">заменяется </w:t>
      </w:r>
      <w:r w:rsidR="00A50353" w:rsidRPr="00A50353">
        <w:rPr>
          <w:sz w:val="28"/>
        </w:rPr>
        <w:t>на символ «нижнее подчеркивание»,  символ «точка» не указыва</w:t>
      </w:r>
      <w:r>
        <w:rPr>
          <w:sz w:val="28"/>
        </w:rPr>
        <w:t>е</w:t>
      </w:r>
      <w:r w:rsidR="00A50353" w:rsidRPr="00A50353">
        <w:rPr>
          <w:sz w:val="28"/>
        </w:rPr>
        <w:t>т</w:t>
      </w:r>
      <w:r>
        <w:rPr>
          <w:sz w:val="28"/>
        </w:rPr>
        <w:t>ся</w:t>
      </w:r>
      <w:r w:rsidR="00A50353" w:rsidRPr="00A50353">
        <w:rPr>
          <w:sz w:val="28"/>
        </w:rPr>
        <w:t>.</w:t>
      </w:r>
    </w:p>
    <w:p w14:paraId="02E6EABD" w14:textId="77777777" w:rsidR="00C946D5" w:rsidRPr="00C946D5" w:rsidRDefault="00C946D5" w:rsidP="00FA75E3">
      <w:pPr>
        <w:ind w:firstLine="567"/>
        <w:jc w:val="both"/>
        <w:rPr>
          <w:sz w:val="28"/>
        </w:rPr>
      </w:pPr>
      <w:r w:rsidRPr="00C946D5">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6FC7F5C7" w14:textId="77777777" w:rsidR="00C946D5" w:rsidRPr="00544FF2" w:rsidRDefault="00C946D5" w:rsidP="00AD5D02">
      <w:pPr>
        <w:numPr>
          <w:ilvl w:val="0"/>
          <w:numId w:val="5"/>
        </w:numPr>
        <w:spacing w:before="0" w:after="0"/>
        <w:jc w:val="both"/>
        <w:rPr>
          <w:b/>
          <w:sz w:val="28"/>
          <w:lang w:val="en-US"/>
        </w:rPr>
      </w:pPr>
      <w:r w:rsidRPr="00544FF2">
        <w:rPr>
          <w:b/>
          <w:sz w:val="28"/>
          <w:lang w:val="en-US"/>
        </w:rPr>
        <w:t xml:space="preserve">type_period-start_period-finish_nn.xml.zip, </w:t>
      </w:r>
      <w:r w:rsidRPr="009C6AA3">
        <w:rPr>
          <w:sz w:val="28"/>
        </w:rPr>
        <w:t>где</w:t>
      </w:r>
      <w:r w:rsidRPr="00544FF2">
        <w:rPr>
          <w:sz w:val="28"/>
          <w:lang w:val="en-US"/>
        </w:rPr>
        <w:t xml:space="preserve"> </w:t>
      </w:r>
    </w:p>
    <w:p w14:paraId="652CB812" w14:textId="77777777" w:rsidR="00C946D5" w:rsidRPr="00544FF2" w:rsidRDefault="00C946D5" w:rsidP="00AD5D02">
      <w:pPr>
        <w:numPr>
          <w:ilvl w:val="0"/>
          <w:numId w:val="5"/>
        </w:numPr>
        <w:spacing w:before="0" w:after="0"/>
        <w:jc w:val="both"/>
        <w:rPr>
          <w:b/>
          <w:sz w:val="28"/>
          <w:lang w:val="en-US"/>
        </w:rPr>
      </w:pPr>
      <w:r w:rsidRPr="00544FF2">
        <w:rPr>
          <w:b/>
          <w:sz w:val="28"/>
          <w:lang w:val="en-US"/>
        </w:rPr>
        <w:t xml:space="preserve">type </w:t>
      </w:r>
      <w:r w:rsidRPr="00544FF2">
        <w:rPr>
          <w:sz w:val="28"/>
          <w:lang w:val="en-US"/>
        </w:rPr>
        <w:t xml:space="preserve">– </w:t>
      </w:r>
      <w:r w:rsidRPr="009C6AA3">
        <w:rPr>
          <w:sz w:val="28"/>
        </w:rPr>
        <w:t>тип</w:t>
      </w:r>
      <w:r w:rsidRPr="00544FF2">
        <w:rPr>
          <w:sz w:val="28"/>
          <w:lang w:val="en-US"/>
        </w:rPr>
        <w:t xml:space="preserve"> </w:t>
      </w:r>
      <w:r w:rsidRPr="009C6AA3">
        <w:rPr>
          <w:sz w:val="28"/>
        </w:rPr>
        <w:t>документов</w:t>
      </w:r>
      <w:r w:rsidRPr="00544FF2">
        <w:rPr>
          <w:sz w:val="28"/>
          <w:lang w:val="en-US"/>
        </w:rPr>
        <w:t xml:space="preserve"> (complaint, checkResult, checkPlan, unplannedCheck),</w:t>
      </w:r>
      <w:r w:rsidRPr="00544FF2">
        <w:rPr>
          <w:b/>
          <w:sz w:val="28"/>
          <w:lang w:val="en-US"/>
        </w:rPr>
        <w:t xml:space="preserve"> </w:t>
      </w:r>
    </w:p>
    <w:p w14:paraId="7F9E8724" w14:textId="77777777" w:rsidR="00C946D5" w:rsidRPr="009C6AA3" w:rsidRDefault="00C946D5" w:rsidP="00AD5D02">
      <w:pPr>
        <w:numPr>
          <w:ilvl w:val="0"/>
          <w:numId w:val="5"/>
        </w:numPr>
        <w:spacing w:before="0" w:after="0"/>
        <w:jc w:val="both"/>
        <w:rPr>
          <w:b/>
          <w:sz w:val="28"/>
        </w:rPr>
      </w:pPr>
      <w:r w:rsidRPr="009C6AA3">
        <w:rPr>
          <w:b/>
          <w:sz w:val="28"/>
        </w:rPr>
        <w:t xml:space="preserve">period-start </w:t>
      </w:r>
      <w:r w:rsidRPr="009C6AA3">
        <w:rPr>
          <w:sz w:val="28"/>
        </w:rPr>
        <w:t>– начало периода архива в формате yyyyMMddhh,</w:t>
      </w:r>
    </w:p>
    <w:p w14:paraId="7FB372E6" w14:textId="77777777" w:rsidR="00C946D5" w:rsidRPr="009C6AA3" w:rsidRDefault="00C946D5" w:rsidP="00AD5D02">
      <w:pPr>
        <w:numPr>
          <w:ilvl w:val="0"/>
          <w:numId w:val="5"/>
        </w:numPr>
        <w:spacing w:before="0" w:after="0"/>
        <w:jc w:val="both"/>
        <w:rPr>
          <w:b/>
          <w:sz w:val="28"/>
        </w:rPr>
      </w:pPr>
      <w:r w:rsidRPr="009C6AA3">
        <w:rPr>
          <w:b/>
          <w:sz w:val="28"/>
        </w:rPr>
        <w:t xml:space="preserve">period-start </w:t>
      </w:r>
      <w:r w:rsidRPr="009C6AA3">
        <w:rPr>
          <w:sz w:val="28"/>
        </w:rPr>
        <w:t>– окончание периода архива в формате yyyyMMddhh,</w:t>
      </w:r>
    </w:p>
    <w:p w14:paraId="224BE774" w14:textId="77777777" w:rsidR="00C946D5" w:rsidRPr="009C6AA3" w:rsidRDefault="00C946D5" w:rsidP="00AD5D02">
      <w:pPr>
        <w:numPr>
          <w:ilvl w:val="0"/>
          <w:numId w:val="5"/>
        </w:numPr>
        <w:spacing w:before="0" w:after="0"/>
        <w:jc w:val="both"/>
        <w:rPr>
          <w:b/>
          <w:sz w:val="28"/>
        </w:rPr>
      </w:pPr>
      <w:r w:rsidRPr="009C6AA3">
        <w:rPr>
          <w:b/>
          <w:sz w:val="28"/>
        </w:rPr>
        <w:t xml:space="preserve">nn </w:t>
      </w:r>
      <w:r w:rsidRPr="009C6AA3">
        <w:rPr>
          <w:sz w:val="28"/>
        </w:rPr>
        <w:t>– номер архива в рамках выгрузки данного типа документов.</w:t>
      </w:r>
    </w:p>
    <w:p w14:paraId="54FB1765" w14:textId="77777777" w:rsidR="00C946D5" w:rsidRPr="009C6AA3" w:rsidRDefault="00C946D5" w:rsidP="009C6AA3">
      <w:pPr>
        <w:ind w:firstLine="567"/>
        <w:jc w:val="both"/>
        <w:rPr>
          <w:sz w:val="28"/>
        </w:rPr>
      </w:pPr>
      <w:r w:rsidRPr="009C6AA3">
        <w:rPr>
          <w:sz w:val="28"/>
        </w:rPr>
        <w:lastRenderedPageBreak/>
        <w:t>Архивы могут содержать файлы с XML-документами всех видов данного типа.</w:t>
      </w:r>
    </w:p>
    <w:p w14:paraId="3FBD57C1" w14:textId="77777777" w:rsidR="00C946D5" w:rsidRPr="009C6AA3" w:rsidRDefault="00C946D5" w:rsidP="009C6AA3">
      <w:pPr>
        <w:ind w:firstLine="567"/>
        <w:jc w:val="both"/>
        <w:rPr>
          <w:sz w:val="28"/>
        </w:rPr>
      </w:pPr>
      <w:r w:rsidRPr="009C6AA3">
        <w:rPr>
          <w:sz w:val="28"/>
        </w:rPr>
        <w:t>Файлы c XML-документами, содержащиеся в архиве, имеют следующие наименования:</w:t>
      </w:r>
    </w:p>
    <w:p w14:paraId="5DDC6DB0" w14:textId="77777777" w:rsidR="00C946D5" w:rsidRPr="009C6AA3" w:rsidRDefault="00C946D5" w:rsidP="00AD5D02">
      <w:pPr>
        <w:numPr>
          <w:ilvl w:val="0"/>
          <w:numId w:val="5"/>
        </w:numPr>
        <w:spacing w:before="0" w:after="0"/>
        <w:jc w:val="both"/>
        <w:rPr>
          <w:b/>
          <w:sz w:val="28"/>
        </w:rPr>
      </w:pPr>
      <w:r w:rsidRPr="009C6AA3">
        <w:rPr>
          <w:b/>
          <w:sz w:val="28"/>
        </w:rPr>
        <w:t xml:space="preserve">document_regNum_documentId.xml, </w:t>
      </w:r>
      <w:r w:rsidRPr="009C6AA3">
        <w:rPr>
          <w:sz w:val="28"/>
        </w:rPr>
        <w:t xml:space="preserve">где </w:t>
      </w:r>
    </w:p>
    <w:p w14:paraId="6C68EC53" w14:textId="77777777" w:rsidR="00C946D5" w:rsidRPr="009C6AA3" w:rsidRDefault="00C946D5" w:rsidP="00AD5D02">
      <w:pPr>
        <w:numPr>
          <w:ilvl w:val="0"/>
          <w:numId w:val="5"/>
        </w:numPr>
        <w:spacing w:before="0" w:after="0"/>
        <w:jc w:val="both"/>
        <w:rPr>
          <w:b/>
          <w:sz w:val="28"/>
        </w:rPr>
      </w:pPr>
      <w:r w:rsidRPr="009C6AA3">
        <w:rPr>
          <w:b/>
          <w:sz w:val="28"/>
        </w:rPr>
        <w:t xml:space="preserve">document </w:t>
      </w:r>
      <w:r w:rsidRPr="009C6AA3">
        <w:rPr>
          <w:sz w:val="28"/>
        </w:rPr>
        <w:t>– вид документа (XML-тег документа, согласно схеме fcsExport.xsd),</w:t>
      </w:r>
      <w:r w:rsidRPr="009C6AA3">
        <w:rPr>
          <w:b/>
          <w:sz w:val="28"/>
        </w:rPr>
        <w:t xml:space="preserve"> </w:t>
      </w:r>
    </w:p>
    <w:p w14:paraId="103F21DE" w14:textId="77777777" w:rsidR="00C946D5" w:rsidRPr="009C6AA3" w:rsidRDefault="00C946D5" w:rsidP="00AD5D02">
      <w:pPr>
        <w:numPr>
          <w:ilvl w:val="0"/>
          <w:numId w:val="5"/>
        </w:numPr>
        <w:spacing w:before="0" w:after="0"/>
        <w:jc w:val="both"/>
        <w:rPr>
          <w:b/>
          <w:sz w:val="28"/>
        </w:rPr>
      </w:pPr>
      <w:r w:rsidRPr="009C6AA3">
        <w:rPr>
          <w:b/>
          <w:sz w:val="28"/>
        </w:rPr>
        <w:t xml:space="preserve">regNum  </w:t>
      </w:r>
      <w:r w:rsidRPr="009C6AA3">
        <w:rPr>
          <w:sz w:val="28"/>
        </w:rPr>
        <w:t>– реестровый номер документа,</w:t>
      </w:r>
      <w:r w:rsidRPr="009C6AA3">
        <w:rPr>
          <w:b/>
          <w:sz w:val="28"/>
        </w:rPr>
        <w:t xml:space="preserve"> </w:t>
      </w:r>
    </w:p>
    <w:p w14:paraId="3CC574DE" w14:textId="78BB74EA" w:rsidR="00C946D5" w:rsidRPr="009C6AA3" w:rsidRDefault="00C946D5" w:rsidP="00AD5D02">
      <w:pPr>
        <w:numPr>
          <w:ilvl w:val="0"/>
          <w:numId w:val="5"/>
        </w:numPr>
        <w:spacing w:before="0" w:after="0"/>
        <w:jc w:val="both"/>
        <w:rPr>
          <w:b/>
          <w:sz w:val="28"/>
        </w:rPr>
      </w:pPr>
      <w:r w:rsidRPr="009C6AA3">
        <w:rPr>
          <w:b/>
          <w:sz w:val="28"/>
        </w:rPr>
        <w:t>documentId</w:t>
      </w:r>
      <w:r w:rsidRPr="009C6AA3">
        <w:rPr>
          <w:sz w:val="28"/>
        </w:rPr>
        <w:t xml:space="preserve"> – идентификатор документа </w:t>
      </w:r>
      <w:r w:rsidR="003C38B6">
        <w:rPr>
          <w:sz w:val="28"/>
        </w:rPr>
        <w:t>в</w:t>
      </w:r>
      <w:r w:rsidRPr="009C6AA3">
        <w:rPr>
          <w:sz w:val="28"/>
        </w:rPr>
        <w:t xml:space="preserve"> </w:t>
      </w:r>
      <w:r w:rsidR="00905A79">
        <w:rPr>
          <w:sz w:val="28"/>
        </w:rPr>
        <w:t>ЕИС</w:t>
      </w:r>
      <w:r w:rsidRPr="009C6AA3">
        <w:rPr>
          <w:sz w:val="28"/>
        </w:rPr>
        <w:t xml:space="preserve">. </w:t>
      </w:r>
      <w:r w:rsidR="003302EA" w:rsidRPr="009C6AA3">
        <w:rPr>
          <w:sz w:val="28"/>
        </w:rPr>
        <w:t xml:space="preserve"> </w:t>
      </w:r>
    </w:p>
    <w:p w14:paraId="3E3B60EE" w14:textId="2154FE75" w:rsidR="003302EA" w:rsidRPr="003302EA" w:rsidRDefault="003302EA" w:rsidP="003302EA">
      <w:pPr>
        <w:rPr>
          <w:sz w:val="28"/>
          <w:szCs w:val="28"/>
        </w:rPr>
      </w:pPr>
      <w:r w:rsidRPr="00F96026">
        <w:rPr>
          <w:sz w:val="28"/>
        </w:rPr>
        <w:t xml:space="preserve">Выгрузка </w:t>
      </w:r>
      <w:r>
        <w:rPr>
          <w:sz w:val="28"/>
        </w:rPr>
        <w:t>ФАС</w:t>
      </w:r>
      <w:r w:rsidRPr="00F96026">
        <w:rPr>
          <w:sz w:val="28"/>
        </w:rPr>
        <w:t xml:space="preserve"> является публичной</w:t>
      </w:r>
      <w:r>
        <w:rPr>
          <w:sz w:val="28"/>
        </w:rPr>
        <w:t xml:space="preserve">. </w:t>
      </w:r>
    </w:p>
    <w:p w14:paraId="5228D681" w14:textId="77777777" w:rsidR="00DC0A5F" w:rsidRDefault="00DC0A5F" w:rsidP="00DC0A5F">
      <w:pPr>
        <w:pStyle w:val="30"/>
      </w:pPr>
      <w:bookmarkStart w:id="169" w:name="_Toc442981993"/>
      <w:r>
        <w:t>Выгрузка справочной информации</w:t>
      </w:r>
      <w:bookmarkEnd w:id="167"/>
      <w:bookmarkEnd w:id="169"/>
    </w:p>
    <w:p w14:paraId="03B9E450" w14:textId="77777777" w:rsidR="00F96026" w:rsidRPr="00871C7B" w:rsidRDefault="00F96026" w:rsidP="00F96026">
      <w:pPr>
        <w:ind w:firstLine="567"/>
        <w:rPr>
          <w:sz w:val="28"/>
        </w:rPr>
      </w:pPr>
      <w:r w:rsidRPr="00111ECD">
        <w:rPr>
          <w:sz w:val="28"/>
        </w:rPr>
        <w:t xml:space="preserve">Все сформированные и зархивированные XML-файлы </w:t>
      </w:r>
      <w:r>
        <w:rPr>
          <w:sz w:val="28"/>
        </w:rPr>
        <w:t xml:space="preserve">справочной информации попадают </w:t>
      </w:r>
      <w:r w:rsidRPr="00111ECD">
        <w:rPr>
          <w:sz w:val="28"/>
        </w:rPr>
        <w:t xml:space="preserve">на </w:t>
      </w:r>
      <w:r>
        <w:rPr>
          <w:sz w:val="28"/>
          <w:lang w:val="en-US"/>
        </w:rPr>
        <w:t>ftp</w:t>
      </w:r>
      <w:r w:rsidRPr="00111ECD">
        <w:rPr>
          <w:sz w:val="28"/>
        </w:rPr>
        <w:t xml:space="preserve">-сервер </w:t>
      </w:r>
      <w:hyperlink r:id="rId32" w:history="1">
        <w:r w:rsidRPr="00D815D7">
          <w:rPr>
            <w:rStyle w:val="affd"/>
            <w:sz w:val="28"/>
          </w:rPr>
          <w:t>ftp://free:free@</w:t>
        </w:r>
        <w:r w:rsidRPr="00D815D7">
          <w:rPr>
            <w:rStyle w:val="affd"/>
            <w:sz w:val="28"/>
            <w:lang w:val="en-US"/>
          </w:rPr>
          <w:t>ftp</w:t>
        </w:r>
        <w:r w:rsidRPr="00D815D7">
          <w:rPr>
            <w:rStyle w:val="affd"/>
            <w:sz w:val="28"/>
          </w:rPr>
          <w:t>.zakupki.gov.ru</w:t>
        </w:r>
      </w:hyperlink>
      <w:r w:rsidRPr="00FA1681">
        <w:rPr>
          <w:sz w:val="28"/>
        </w:rPr>
        <w:t xml:space="preserve"> </w:t>
      </w:r>
      <w:r>
        <w:rPr>
          <w:sz w:val="28"/>
        </w:rPr>
        <w:t xml:space="preserve">в каталог </w:t>
      </w:r>
      <w:r>
        <w:rPr>
          <w:sz w:val="28"/>
          <w:lang w:val="en-US"/>
        </w:rPr>
        <w:t>FCS</w:t>
      </w:r>
      <w:r w:rsidRPr="00FA1681">
        <w:rPr>
          <w:sz w:val="28"/>
        </w:rPr>
        <w:t>_</w:t>
      </w:r>
      <w:r>
        <w:rPr>
          <w:sz w:val="28"/>
          <w:lang w:val="en-US"/>
        </w:rPr>
        <w:t>nsi</w:t>
      </w:r>
      <w:r w:rsidRPr="00FA1681">
        <w:rPr>
          <w:sz w:val="28"/>
        </w:rPr>
        <w:t>.</w:t>
      </w:r>
    </w:p>
    <w:p w14:paraId="0D78958D" w14:textId="77777777" w:rsidR="00DC0A5F" w:rsidRDefault="00DC0A5F" w:rsidP="00DC0A5F">
      <w:pPr>
        <w:pStyle w:val="41"/>
      </w:pPr>
      <w:r>
        <w:t>Общие сведения о предоставлении справочной информации</w:t>
      </w:r>
    </w:p>
    <w:p w14:paraId="660DF672" w14:textId="25EB16D1" w:rsidR="00F96026" w:rsidRPr="00F96026" w:rsidRDefault="00F96026" w:rsidP="00F96026">
      <w:pPr>
        <w:spacing w:before="0" w:after="0"/>
        <w:ind w:firstLine="567"/>
        <w:jc w:val="both"/>
        <w:rPr>
          <w:sz w:val="28"/>
        </w:rPr>
      </w:pPr>
      <w:r w:rsidRPr="00F96026">
        <w:rPr>
          <w:sz w:val="28"/>
        </w:rPr>
        <w:t xml:space="preserve">На FTP-сервере </w:t>
      </w:r>
      <w:r w:rsidR="00905A79">
        <w:rPr>
          <w:sz w:val="28"/>
        </w:rPr>
        <w:t>ЕИС</w:t>
      </w:r>
      <w:r w:rsidR="00905A79" w:rsidRPr="00F96026">
        <w:rPr>
          <w:sz w:val="28"/>
        </w:rPr>
        <w:t xml:space="preserve"> </w:t>
      </w:r>
      <w:r w:rsidRPr="00F96026">
        <w:rPr>
          <w:sz w:val="28"/>
        </w:rPr>
        <w:t xml:space="preserve">должны находиться полная и актуальная информация по всем справочникам, необходимым контрагентам </w:t>
      </w:r>
      <w:r w:rsidR="00905A79">
        <w:rPr>
          <w:sz w:val="28"/>
        </w:rPr>
        <w:t>ЕИС</w:t>
      </w:r>
      <w:r w:rsidR="00905A79" w:rsidRPr="00F96026">
        <w:rPr>
          <w:sz w:val="28"/>
        </w:rPr>
        <w:t xml:space="preserve"> </w:t>
      </w:r>
      <w:r w:rsidRPr="00F96026">
        <w:rPr>
          <w:sz w:val="28"/>
        </w:rPr>
        <w:t xml:space="preserve">для разбора опубликованных </w:t>
      </w:r>
      <w:r w:rsidR="003C38B6">
        <w:rPr>
          <w:sz w:val="28"/>
        </w:rPr>
        <w:t>в</w:t>
      </w:r>
      <w:r w:rsidRPr="00F96026">
        <w:rPr>
          <w:sz w:val="28"/>
        </w:rPr>
        <w:t xml:space="preserve"> </w:t>
      </w:r>
      <w:r w:rsidR="00905A79">
        <w:rPr>
          <w:sz w:val="28"/>
        </w:rPr>
        <w:t>ЕИС</w:t>
      </w:r>
      <w:r w:rsidR="00905A79" w:rsidRPr="00F96026">
        <w:rPr>
          <w:sz w:val="28"/>
        </w:rPr>
        <w:t xml:space="preserve"> </w:t>
      </w:r>
      <w:r w:rsidRPr="00F96026">
        <w:rPr>
          <w:sz w:val="28"/>
        </w:rPr>
        <w:t xml:space="preserve">документов, переданных контрагентам, для подготовки проектов документов, загружаемых </w:t>
      </w:r>
      <w:r w:rsidR="003C38B6">
        <w:rPr>
          <w:sz w:val="28"/>
        </w:rPr>
        <w:t>в</w:t>
      </w:r>
      <w:r w:rsidRPr="00F96026">
        <w:rPr>
          <w:sz w:val="28"/>
        </w:rPr>
        <w:t xml:space="preserve"> </w:t>
      </w:r>
      <w:r w:rsidR="00905A79">
        <w:rPr>
          <w:sz w:val="28"/>
        </w:rPr>
        <w:t>ЕИС</w:t>
      </w:r>
      <w:r w:rsidRPr="00F96026">
        <w:rPr>
          <w:sz w:val="28"/>
        </w:rPr>
        <w:t xml:space="preserve">, а также для организации других интеграционных процессов взаимодействия контрагентов с </w:t>
      </w:r>
      <w:r w:rsidR="00905A79">
        <w:rPr>
          <w:sz w:val="28"/>
        </w:rPr>
        <w:t>ЕИС</w:t>
      </w:r>
      <w:r w:rsidRPr="00F96026">
        <w:rPr>
          <w:sz w:val="28"/>
        </w:rPr>
        <w:t xml:space="preserve">. </w:t>
      </w:r>
    </w:p>
    <w:p w14:paraId="40B46468" w14:textId="38E7D2AC" w:rsidR="00F96026" w:rsidRPr="00F96026" w:rsidRDefault="00F96026" w:rsidP="00F96026">
      <w:pPr>
        <w:spacing w:before="0" w:after="0"/>
        <w:ind w:firstLine="567"/>
        <w:jc w:val="both"/>
        <w:rPr>
          <w:sz w:val="28"/>
        </w:rPr>
      </w:pPr>
      <w:r w:rsidRPr="00F96026">
        <w:rPr>
          <w:sz w:val="28"/>
        </w:rPr>
        <w:t xml:space="preserve">Чтобы обеспечить это требование, на FTP-сервер каждую неделю происходит выгрузка всех необходимых справочников, кроме того, для того, ежедневно выгружаются изменения справочников, произошедшие за прошедшие сутки. Таким образом, контрагенты имеют возможность загрузить с FTP-сервера </w:t>
      </w:r>
      <w:r w:rsidR="00905A79">
        <w:rPr>
          <w:sz w:val="28"/>
        </w:rPr>
        <w:t>ЕИС</w:t>
      </w:r>
      <w:r w:rsidR="00905A79" w:rsidRPr="00F96026">
        <w:rPr>
          <w:sz w:val="28"/>
        </w:rPr>
        <w:t xml:space="preserve"> </w:t>
      </w:r>
      <w:r w:rsidRPr="00F96026">
        <w:rPr>
          <w:sz w:val="28"/>
        </w:rPr>
        <w:t>к себе в систему полную справочную информацию, актуальную на день, предшествующий текущему. Оператор</w:t>
      </w:r>
      <w:r w:rsidR="00905A79">
        <w:rPr>
          <w:sz w:val="28"/>
        </w:rPr>
        <w:t xml:space="preserve"> ЕИС</w:t>
      </w:r>
      <w:r w:rsidRPr="00F96026">
        <w:rPr>
          <w:sz w:val="28"/>
        </w:rPr>
        <w:t xml:space="preserve"> дополнительно имеет возможность выполнить полную выгрузку справочников немедленно.</w:t>
      </w:r>
    </w:p>
    <w:p w14:paraId="637CC052" w14:textId="77777777" w:rsidR="00F96026" w:rsidRPr="00F96026" w:rsidRDefault="00F96026" w:rsidP="00F96026">
      <w:pPr>
        <w:spacing w:before="0" w:after="0"/>
        <w:ind w:firstLine="567"/>
        <w:jc w:val="both"/>
        <w:rPr>
          <w:sz w:val="28"/>
        </w:rPr>
      </w:pPr>
      <w:r w:rsidRPr="00F96026">
        <w:rPr>
          <w:sz w:val="28"/>
        </w:rPr>
        <w:t xml:space="preserve">Выгрузка НСИ является публичной. </w:t>
      </w:r>
    </w:p>
    <w:p w14:paraId="43EB0220" w14:textId="3089F078" w:rsidR="00DC0A5F" w:rsidRDefault="00DC0A5F" w:rsidP="00DC0A5F">
      <w:pPr>
        <w:spacing w:before="0" w:after="0"/>
        <w:ind w:firstLine="567"/>
        <w:jc w:val="both"/>
        <w:rPr>
          <w:sz w:val="28"/>
        </w:rPr>
      </w:pPr>
      <w:r>
        <w:rPr>
          <w:sz w:val="28"/>
        </w:rPr>
        <w:t xml:space="preserve">На </w:t>
      </w:r>
      <w:r>
        <w:rPr>
          <w:sz w:val="28"/>
          <w:lang w:val="en-US"/>
        </w:rPr>
        <w:t>ftp</w:t>
      </w:r>
      <w:r w:rsidRPr="00FA16DD">
        <w:rPr>
          <w:sz w:val="28"/>
        </w:rPr>
        <w:t>-</w:t>
      </w:r>
      <w:r>
        <w:rPr>
          <w:sz w:val="28"/>
        </w:rPr>
        <w:t>сервер</w:t>
      </w:r>
      <w:r w:rsidRPr="00FA7631">
        <w:rPr>
          <w:sz w:val="28"/>
        </w:rPr>
        <w:t xml:space="preserve"> </w:t>
      </w:r>
      <w:r w:rsidR="00905A79">
        <w:rPr>
          <w:sz w:val="28"/>
        </w:rPr>
        <w:t xml:space="preserve">ЕИС </w:t>
      </w:r>
      <w:r>
        <w:rPr>
          <w:sz w:val="28"/>
        </w:rPr>
        <w:t>выгружаются следующие справочники</w:t>
      </w:r>
      <w:r w:rsidRPr="00FA7631">
        <w:rPr>
          <w:sz w:val="28"/>
        </w:rPr>
        <w:t xml:space="preserve"> </w:t>
      </w:r>
      <w:r>
        <w:rPr>
          <w:sz w:val="28"/>
        </w:rPr>
        <w:t>в следующие каталоги</w:t>
      </w:r>
      <w:r w:rsidRPr="00FA7631">
        <w:rPr>
          <w:sz w:val="28"/>
        </w:rPr>
        <w:t>:</w:t>
      </w:r>
    </w:p>
    <w:tbl>
      <w:tblPr>
        <w:tblW w:w="1022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6"/>
        <w:gridCol w:w="6095"/>
      </w:tblGrid>
      <w:tr w:rsidR="00224F06" w:rsidRPr="00224F06" w14:paraId="139FF846" w14:textId="77777777" w:rsidTr="00224F06">
        <w:trPr>
          <w:trHeight w:val="425"/>
        </w:trPr>
        <w:tc>
          <w:tcPr>
            <w:tcW w:w="4126" w:type="dxa"/>
            <w:shd w:val="clear" w:color="auto" w:fill="auto"/>
            <w:noWrap/>
            <w:vAlign w:val="center"/>
            <w:hideMark/>
          </w:tcPr>
          <w:p w14:paraId="29BD5487" w14:textId="77777777" w:rsidR="00224F06" w:rsidRPr="00224F06" w:rsidRDefault="00224F06" w:rsidP="00224F06">
            <w:pPr>
              <w:spacing w:before="0" w:after="0"/>
              <w:jc w:val="center"/>
              <w:rPr>
                <w:b/>
                <w:szCs w:val="24"/>
                <w:lang w:val="en-US"/>
              </w:rPr>
            </w:pPr>
            <w:r w:rsidRPr="00224F06">
              <w:rPr>
                <w:b/>
                <w:szCs w:val="24"/>
                <w:lang w:val="en-US"/>
              </w:rPr>
              <w:t>XML тег/FTP каталог</w:t>
            </w:r>
          </w:p>
        </w:tc>
        <w:tc>
          <w:tcPr>
            <w:tcW w:w="6095" w:type="dxa"/>
            <w:shd w:val="clear" w:color="auto" w:fill="auto"/>
            <w:noWrap/>
            <w:vAlign w:val="center"/>
            <w:hideMark/>
          </w:tcPr>
          <w:p w14:paraId="5F607CC8" w14:textId="77777777" w:rsidR="00224F06" w:rsidRPr="00224F06" w:rsidRDefault="00224F06" w:rsidP="00224F06">
            <w:pPr>
              <w:spacing w:before="0" w:after="0"/>
              <w:jc w:val="center"/>
              <w:rPr>
                <w:b/>
                <w:szCs w:val="24"/>
                <w:lang w:val="en-US"/>
              </w:rPr>
            </w:pPr>
            <w:r w:rsidRPr="00224F06">
              <w:rPr>
                <w:b/>
                <w:szCs w:val="24"/>
                <w:lang w:val="en-US"/>
              </w:rPr>
              <w:t>На</w:t>
            </w:r>
            <w:r>
              <w:rPr>
                <w:b/>
                <w:szCs w:val="24"/>
              </w:rPr>
              <w:t>именование справочника</w:t>
            </w:r>
          </w:p>
        </w:tc>
      </w:tr>
      <w:tr w:rsidR="00224F06" w:rsidRPr="00224F06" w14:paraId="635891E8" w14:textId="77777777" w:rsidTr="00224F06">
        <w:trPr>
          <w:trHeight w:val="300"/>
        </w:trPr>
        <w:tc>
          <w:tcPr>
            <w:tcW w:w="4126" w:type="dxa"/>
            <w:shd w:val="clear" w:color="auto" w:fill="auto"/>
            <w:noWrap/>
            <w:vAlign w:val="bottom"/>
            <w:hideMark/>
          </w:tcPr>
          <w:p w14:paraId="7B045351" w14:textId="77777777" w:rsidR="00224F06" w:rsidRPr="00224F06" w:rsidRDefault="00224F06" w:rsidP="00224F06">
            <w:pPr>
              <w:spacing w:before="0" w:after="0"/>
              <w:jc w:val="both"/>
              <w:rPr>
                <w:szCs w:val="24"/>
                <w:lang w:val="en-US"/>
              </w:rPr>
            </w:pPr>
            <w:r w:rsidRPr="00224F06">
              <w:rPr>
                <w:szCs w:val="24"/>
                <w:lang w:val="en-US"/>
              </w:rPr>
              <w:t>nsiBankGuaranteeRefusalReason</w:t>
            </w:r>
          </w:p>
        </w:tc>
        <w:tc>
          <w:tcPr>
            <w:tcW w:w="6095" w:type="dxa"/>
            <w:shd w:val="clear" w:color="auto" w:fill="auto"/>
            <w:noWrap/>
            <w:vAlign w:val="bottom"/>
            <w:hideMark/>
          </w:tcPr>
          <w:p w14:paraId="6FFD4BF9" w14:textId="77777777" w:rsidR="00224F06" w:rsidRPr="00224F06" w:rsidRDefault="00224F06" w:rsidP="00224F06">
            <w:pPr>
              <w:spacing w:before="0" w:after="0"/>
              <w:jc w:val="both"/>
              <w:rPr>
                <w:szCs w:val="24"/>
                <w:lang w:val="en-US"/>
              </w:rPr>
            </w:pPr>
            <w:r w:rsidRPr="00224F06">
              <w:rPr>
                <w:szCs w:val="24"/>
                <w:lang w:val="en-US"/>
              </w:rPr>
              <w:t>Причины отзыва гарантии</w:t>
            </w:r>
          </w:p>
        </w:tc>
      </w:tr>
      <w:tr w:rsidR="00224F06" w:rsidRPr="00224F06" w14:paraId="1CA6E1E1" w14:textId="77777777" w:rsidTr="00224F06">
        <w:trPr>
          <w:trHeight w:val="300"/>
        </w:trPr>
        <w:tc>
          <w:tcPr>
            <w:tcW w:w="4126" w:type="dxa"/>
            <w:shd w:val="clear" w:color="auto" w:fill="auto"/>
            <w:noWrap/>
            <w:vAlign w:val="bottom"/>
            <w:hideMark/>
          </w:tcPr>
          <w:p w14:paraId="57E25443" w14:textId="77777777" w:rsidR="00224F06" w:rsidRPr="00224F06" w:rsidRDefault="00224F06" w:rsidP="00224F06">
            <w:pPr>
              <w:spacing w:before="0" w:after="0"/>
              <w:jc w:val="both"/>
              <w:rPr>
                <w:szCs w:val="24"/>
                <w:lang w:val="en-US"/>
              </w:rPr>
            </w:pPr>
            <w:r w:rsidRPr="00224F06">
              <w:rPr>
                <w:szCs w:val="24"/>
                <w:lang w:val="en-US"/>
              </w:rPr>
              <w:t>nsiBudget</w:t>
            </w:r>
          </w:p>
        </w:tc>
        <w:tc>
          <w:tcPr>
            <w:tcW w:w="6095" w:type="dxa"/>
            <w:shd w:val="clear" w:color="auto" w:fill="auto"/>
            <w:noWrap/>
            <w:vAlign w:val="bottom"/>
            <w:hideMark/>
          </w:tcPr>
          <w:p w14:paraId="20C76628" w14:textId="77777777" w:rsidR="00224F06" w:rsidRPr="00224F06" w:rsidRDefault="00224F06" w:rsidP="00224F06">
            <w:pPr>
              <w:spacing w:before="0" w:after="0"/>
              <w:jc w:val="both"/>
              <w:rPr>
                <w:szCs w:val="24"/>
                <w:lang w:val="en-US"/>
              </w:rPr>
            </w:pPr>
            <w:r w:rsidRPr="00224F06">
              <w:rPr>
                <w:szCs w:val="24"/>
                <w:lang w:val="en-US"/>
              </w:rPr>
              <w:t>Бюджеты</w:t>
            </w:r>
          </w:p>
        </w:tc>
      </w:tr>
      <w:tr w:rsidR="00F1119C" w:rsidRPr="00224F06" w14:paraId="49F8DAAD" w14:textId="77777777" w:rsidTr="006B43D8">
        <w:trPr>
          <w:trHeight w:val="300"/>
        </w:trPr>
        <w:tc>
          <w:tcPr>
            <w:tcW w:w="4126" w:type="dxa"/>
            <w:shd w:val="clear" w:color="auto" w:fill="auto"/>
            <w:noWrap/>
            <w:vAlign w:val="bottom"/>
            <w:hideMark/>
          </w:tcPr>
          <w:p w14:paraId="45B2D939" w14:textId="515D1C62" w:rsidR="00F1119C" w:rsidRPr="00224F06" w:rsidRDefault="00F1119C" w:rsidP="00F1119C">
            <w:pPr>
              <w:spacing w:before="0" w:after="0"/>
              <w:jc w:val="both"/>
              <w:rPr>
                <w:szCs w:val="24"/>
                <w:lang w:val="en-US"/>
              </w:rPr>
            </w:pPr>
            <w:r w:rsidRPr="00224F06">
              <w:rPr>
                <w:szCs w:val="24"/>
                <w:lang w:val="en-US"/>
              </w:rPr>
              <w:t>nsi</w:t>
            </w:r>
            <w:r>
              <w:rPr>
                <w:szCs w:val="24"/>
                <w:lang w:val="en-US"/>
              </w:rPr>
              <w:t>BusinessContr</w:t>
            </w:r>
            <w:r>
              <w:rPr>
                <w:szCs w:val="24"/>
              </w:rPr>
              <w:t>о</w:t>
            </w:r>
            <w:r>
              <w:rPr>
                <w:szCs w:val="24"/>
                <w:lang w:val="en-US"/>
              </w:rPr>
              <w:t>ls</w:t>
            </w:r>
          </w:p>
        </w:tc>
        <w:tc>
          <w:tcPr>
            <w:tcW w:w="6095" w:type="dxa"/>
            <w:shd w:val="clear" w:color="auto" w:fill="auto"/>
            <w:noWrap/>
            <w:vAlign w:val="bottom"/>
            <w:hideMark/>
          </w:tcPr>
          <w:p w14:paraId="79443D84" w14:textId="4D6A86E7" w:rsidR="00F1119C" w:rsidRPr="00F1119C" w:rsidRDefault="00F1119C" w:rsidP="006B43D8">
            <w:pPr>
              <w:spacing w:before="0" w:after="0"/>
              <w:jc w:val="both"/>
              <w:rPr>
                <w:szCs w:val="24"/>
              </w:rPr>
            </w:pPr>
            <w:r>
              <w:rPr>
                <w:szCs w:val="24"/>
              </w:rPr>
              <w:t>Перечень бизнес-контролей</w:t>
            </w:r>
          </w:p>
        </w:tc>
      </w:tr>
      <w:tr w:rsidR="00224F06" w:rsidRPr="00224F06" w14:paraId="57D4274A" w14:textId="77777777" w:rsidTr="00224F06">
        <w:trPr>
          <w:trHeight w:val="300"/>
        </w:trPr>
        <w:tc>
          <w:tcPr>
            <w:tcW w:w="4126" w:type="dxa"/>
            <w:shd w:val="clear" w:color="auto" w:fill="auto"/>
            <w:noWrap/>
            <w:vAlign w:val="bottom"/>
            <w:hideMark/>
          </w:tcPr>
          <w:p w14:paraId="493423F1" w14:textId="77777777" w:rsidR="00224F06" w:rsidRPr="00224F06" w:rsidRDefault="00224F06" w:rsidP="00224F06">
            <w:pPr>
              <w:spacing w:before="0" w:after="0"/>
              <w:jc w:val="both"/>
              <w:rPr>
                <w:szCs w:val="24"/>
                <w:lang w:val="en-US"/>
              </w:rPr>
            </w:pPr>
            <w:r w:rsidRPr="00224F06">
              <w:rPr>
                <w:szCs w:val="24"/>
                <w:lang w:val="en-US"/>
              </w:rPr>
              <w:t>nsiCalendarDays</w:t>
            </w:r>
          </w:p>
        </w:tc>
        <w:tc>
          <w:tcPr>
            <w:tcW w:w="6095" w:type="dxa"/>
            <w:shd w:val="clear" w:color="auto" w:fill="auto"/>
            <w:noWrap/>
            <w:vAlign w:val="bottom"/>
            <w:hideMark/>
          </w:tcPr>
          <w:p w14:paraId="7053BF05" w14:textId="77777777" w:rsidR="00224F06" w:rsidRPr="00224F06" w:rsidRDefault="00224F06" w:rsidP="00224F06">
            <w:pPr>
              <w:spacing w:before="0" w:after="0"/>
              <w:jc w:val="both"/>
              <w:rPr>
                <w:szCs w:val="24"/>
                <w:lang w:val="en-US"/>
              </w:rPr>
            </w:pPr>
            <w:r w:rsidRPr="00224F06">
              <w:rPr>
                <w:szCs w:val="24"/>
                <w:lang w:val="en-US"/>
              </w:rPr>
              <w:t>Календарь</w:t>
            </w:r>
          </w:p>
        </w:tc>
      </w:tr>
      <w:tr w:rsidR="00224F06" w:rsidRPr="00224F06" w14:paraId="1DCAAE42" w14:textId="77777777" w:rsidTr="00224F06">
        <w:trPr>
          <w:trHeight w:val="300"/>
        </w:trPr>
        <w:tc>
          <w:tcPr>
            <w:tcW w:w="4126" w:type="dxa"/>
            <w:shd w:val="clear" w:color="auto" w:fill="auto"/>
            <w:noWrap/>
            <w:vAlign w:val="bottom"/>
            <w:hideMark/>
          </w:tcPr>
          <w:p w14:paraId="00F4211F" w14:textId="77777777" w:rsidR="00224F06" w:rsidRPr="00224F06" w:rsidRDefault="00224F06" w:rsidP="00224F06">
            <w:pPr>
              <w:spacing w:before="0" w:after="0"/>
              <w:jc w:val="both"/>
              <w:rPr>
                <w:szCs w:val="24"/>
                <w:lang w:val="en-US"/>
              </w:rPr>
            </w:pPr>
            <w:r w:rsidRPr="00224F06">
              <w:rPr>
                <w:szCs w:val="24"/>
                <w:lang w:val="en-US"/>
              </w:rPr>
              <w:t>nsiCommission</w:t>
            </w:r>
          </w:p>
        </w:tc>
        <w:tc>
          <w:tcPr>
            <w:tcW w:w="6095" w:type="dxa"/>
            <w:shd w:val="clear" w:color="auto" w:fill="auto"/>
            <w:noWrap/>
            <w:vAlign w:val="bottom"/>
            <w:hideMark/>
          </w:tcPr>
          <w:p w14:paraId="30A75092" w14:textId="77777777" w:rsidR="00224F06" w:rsidRPr="00224F06" w:rsidRDefault="00224F06" w:rsidP="00224F06">
            <w:pPr>
              <w:spacing w:before="0" w:after="0"/>
              <w:jc w:val="both"/>
              <w:rPr>
                <w:szCs w:val="24"/>
                <w:lang w:val="en-US"/>
              </w:rPr>
            </w:pPr>
            <w:r w:rsidRPr="00224F06">
              <w:rPr>
                <w:szCs w:val="24"/>
                <w:lang w:val="en-US"/>
              </w:rPr>
              <w:t>Комиссии</w:t>
            </w:r>
          </w:p>
        </w:tc>
      </w:tr>
      <w:tr w:rsidR="00224F06" w:rsidRPr="00224F06" w14:paraId="506ECAC1" w14:textId="77777777" w:rsidTr="00224F06">
        <w:trPr>
          <w:trHeight w:val="300"/>
        </w:trPr>
        <w:tc>
          <w:tcPr>
            <w:tcW w:w="4126" w:type="dxa"/>
            <w:shd w:val="clear" w:color="auto" w:fill="auto"/>
            <w:noWrap/>
            <w:vAlign w:val="bottom"/>
            <w:hideMark/>
          </w:tcPr>
          <w:p w14:paraId="038BE851" w14:textId="77777777" w:rsidR="00224F06" w:rsidRPr="00224F06" w:rsidRDefault="00224F06" w:rsidP="00224F06">
            <w:pPr>
              <w:spacing w:before="0" w:after="0"/>
              <w:jc w:val="both"/>
              <w:rPr>
                <w:szCs w:val="24"/>
                <w:lang w:val="en-US"/>
              </w:rPr>
            </w:pPr>
            <w:r w:rsidRPr="00224F06">
              <w:rPr>
                <w:szCs w:val="24"/>
                <w:lang w:val="en-US"/>
              </w:rPr>
              <w:t>nsiCommissionRole</w:t>
            </w:r>
          </w:p>
        </w:tc>
        <w:tc>
          <w:tcPr>
            <w:tcW w:w="6095" w:type="dxa"/>
            <w:shd w:val="clear" w:color="auto" w:fill="auto"/>
            <w:noWrap/>
            <w:vAlign w:val="bottom"/>
            <w:hideMark/>
          </w:tcPr>
          <w:p w14:paraId="295C2E73" w14:textId="77777777" w:rsidR="00224F06" w:rsidRPr="00224F06" w:rsidRDefault="00224F06" w:rsidP="00224F06">
            <w:pPr>
              <w:spacing w:before="0" w:after="0"/>
              <w:jc w:val="both"/>
              <w:rPr>
                <w:szCs w:val="24"/>
                <w:lang w:val="en-US"/>
              </w:rPr>
            </w:pPr>
            <w:r w:rsidRPr="00224F06">
              <w:rPr>
                <w:szCs w:val="24"/>
                <w:lang w:val="en-US"/>
              </w:rPr>
              <w:t>Роли в комиссиях</w:t>
            </w:r>
          </w:p>
        </w:tc>
      </w:tr>
      <w:tr w:rsidR="00224F06" w:rsidRPr="00224F06" w14:paraId="4CB87B4A" w14:textId="77777777" w:rsidTr="00224F06">
        <w:trPr>
          <w:trHeight w:val="300"/>
        </w:trPr>
        <w:tc>
          <w:tcPr>
            <w:tcW w:w="4126" w:type="dxa"/>
            <w:shd w:val="clear" w:color="auto" w:fill="auto"/>
            <w:noWrap/>
            <w:vAlign w:val="bottom"/>
            <w:hideMark/>
          </w:tcPr>
          <w:p w14:paraId="45652F8F" w14:textId="77777777" w:rsidR="00224F06" w:rsidRPr="00224F06" w:rsidRDefault="00224F06" w:rsidP="00224F06">
            <w:pPr>
              <w:spacing w:before="0" w:after="0"/>
              <w:jc w:val="both"/>
              <w:rPr>
                <w:szCs w:val="24"/>
                <w:lang w:val="en-US"/>
              </w:rPr>
            </w:pPr>
            <w:r w:rsidRPr="00224F06">
              <w:rPr>
                <w:szCs w:val="24"/>
                <w:lang w:val="en-US"/>
              </w:rPr>
              <w:t>nsiContractPriceChangeReason</w:t>
            </w:r>
          </w:p>
        </w:tc>
        <w:tc>
          <w:tcPr>
            <w:tcW w:w="6095" w:type="dxa"/>
            <w:shd w:val="clear" w:color="auto" w:fill="auto"/>
            <w:noWrap/>
            <w:vAlign w:val="bottom"/>
            <w:hideMark/>
          </w:tcPr>
          <w:p w14:paraId="55DE5039" w14:textId="77777777" w:rsidR="00224F06" w:rsidRPr="00224F06" w:rsidRDefault="00224F06" w:rsidP="00224F06">
            <w:pPr>
              <w:spacing w:before="0" w:after="0"/>
              <w:jc w:val="both"/>
              <w:rPr>
                <w:szCs w:val="24"/>
                <w:lang w:val="en-US"/>
              </w:rPr>
            </w:pPr>
            <w:r w:rsidRPr="00224F06">
              <w:rPr>
                <w:szCs w:val="24"/>
                <w:lang w:val="en-US"/>
              </w:rPr>
              <w:t>Основания измененения цены</w:t>
            </w:r>
          </w:p>
        </w:tc>
      </w:tr>
      <w:tr w:rsidR="00224F06" w:rsidRPr="00224F06" w14:paraId="390D1496" w14:textId="77777777" w:rsidTr="00224F06">
        <w:trPr>
          <w:trHeight w:val="300"/>
        </w:trPr>
        <w:tc>
          <w:tcPr>
            <w:tcW w:w="4126" w:type="dxa"/>
            <w:shd w:val="clear" w:color="auto" w:fill="auto"/>
            <w:noWrap/>
            <w:vAlign w:val="bottom"/>
            <w:hideMark/>
          </w:tcPr>
          <w:p w14:paraId="5C5EA4E4" w14:textId="77777777" w:rsidR="00224F06" w:rsidRPr="00224F06" w:rsidRDefault="00224F06" w:rsidP="00224F06">
            <w:pPr>
              <w:spacing w:before="0" w:after="0"/>
              <w:jc w:val="both"/>
              <w:rPr>
                <w:szCs w:val="24"/>
                <w:lang w:val="en-US"/>
              </w:rPr>
            </w:pPr>
            <w:r w:rsidRPr="00224F06">
              <w:rPr>
                <w:szCs w:val="24"/>
                <w:lang w:val="en-US"/>
              </w:rPr>
              <w:t>nsiContractRefusalReason</w:t>
            </w:r>
          </w:p>
        </w:tc>
        <w:tc>
          <w:tcPr>
            <w:tcW w:w="6095" w:type="dxa"/>
            <w:shd w:val="clear" w:color="auto" w:fill="auto"/>
            <w:noWrap/>
            <w:vAlign w:val="bottom"/>
            <w:hideMark/>
          </w:tcPr>
          <w:p w14:paraId="35E8A4F5" w14:textId="77777777" w:rsidR="00224F06" w:rsidRPr="00224F06" w:rsidRDefault="00224F06" w:rsidP="00224F06">
            <w:pPr>
              <w:spacing w:before="0" w:after="0"/>
              <w:jc w:val="both"/>
              <w:rPr>
                <w:szCs w:val="24"/>
                <w:lang w:val="en-US"/>
              </w:rPr>
            </w:pPr>
            <w:r w:rsidRPr="00224F06">
              <w:rPr>
                <w:szCs w:val="24"/>
                <w:lang w:val="en-US"/>
              </w:rPr>
              <w:t>Основания отказа от контракта</w:t>
            </w:r>
          </w:p>
        </w:tc>
      </w:tr>
      <w:tr w:rsidR="00224F06" w:rsidRPr="00224F06" w14:paraId="6A8FB7D1" w14:textId="77777777" w:rsidTr="00224F06">
        <w:trPr>
          <w:trHeight w:val="300"/>
        </w:trPr>
        <w:tc>
          <w:tcPr>
            <w:tcW w:w="4126" w:type="dxa"/>
            <w:shd w:val="clear" w:color="auto" w:fill="auto"/>
            <w:noWrap/>
            <w:vAlign w:val="bottom"/>
            <w:hideMark/>
          </w:tcPr>
          <w:p w14:paraId="45DB8034" w14:textId="77777777" w:rsidR="00224F06" w:rsidRPr="00224F06" w:rsidRDefault="00224F06" w:rsidP="00224F06">
            <w:pPr>
              <w:spacing w:before="0" w:after="0"/>
              <w:jc w:val="both"/>
              <w:rPr>
                <w:szCs w:val="24"/>
                <w:lang w:val="en-US"/>
              </w:rPr>
            </w:pPr>
            <w:r w:rsidRPr="00224F06">
              <w:rPr>
                <w:szCs w:val="24"/>
                <w:lang w:val="en-US"/>
              </w:rPr>
              <w:t>nsiContractSingleCustomerReason</w:t>
            </w:r>
          </w:p>
        </w:tc>
        <w:tc>
          <w:tcPr>
            <w:tcW w:w="6095" w:type="dxa"/>
            <w:shd w:val="clear" w:color="auto" w:fill="auto"/>
            <w:noWrap/>
            <w:vAlign w:val="bottom"/>
            <w:hideMark/>
          </w:tcPr>
          <w:p w14:paraId="10D23032" w14:textId="77777777" w:rsidR="00224F06" w:rsidRPr="00412231" w:rsidRDefault="00224F06" w:rsidP="00224F06">
            <w:pPr>
              <w:spacing w:before="0" w:after="0"/>
              <w:jc w:val="both"/>
              <w:rPr>
                <w:szCs w:val="24"/>
              </w:rPr>
            </w:pPr>
            <w:r w:rsidRPr="00412231">
              <w:rPr>
                <w:szCs w:val="24"/>
              </w:rPr>
              <w:t>Основания контракта с един.поставщиком</w:t>
            </w:r>
          </w:p>
        </w:tc>
      </w:tr>
      <w:tr w:rsidR="00224F06" w:rsidRPr="00224F06" w14:paraId="5BAC3FD2" w14:textId="77777777" w:rsidTr="00224F06">
        <w:trPr>
          <w:trHeight w:val="300"/>
        </w:trPr>
        <w:tc>
          <w:tcPr>
            <w:tcW w:w="4126" w:type="dxa"/>
            <w:shd w:val="clear" w:color="auto" w:fill="auto"/>
            <w:noWrap/>
            <w:vAlign w:val="bottom"/>
            <w:hideMark/>
          </w:tcPr>
          <w:p w14:paraId="268BBBF9" w14:textId="77777777" w:rsidR="00224F06" w:rsidRPr="00224F06" w:rsidRDefault="00224F06" w:rsidP="00224F06">
            <w:pPr>
              <w:spacing w:before="0" w:after="0"/>
              <w:jc w:val="both"/>
              <w:rPr>
                <w:szCs w:val="24"/>
                <w:lang w:val="en-US"/>
              </w:rPr>
            </w:pPr>
            <w:r w:rsidRPr="00224F06">
              <w:rPr>
                <w:szCs w:val="24"/>
                <w:lang w:val="en-US"/>
              </w:rPr>
              <w:t>nsiContractTerminationReason</w:t>
            </w:r>
          </w:p>
        </w:tc>
        <w:tc>
          <w:tcPr>
            <w:tcW w:w="6095" w:type="dxa"/>
            <w:shd w:val="clear" w:color="auto" w:fill="auto"/>
            <w:noWrap/>
            <w:vAlign w:val="bottom"/>
            <w:hideMark/>
          </w:tcPr>
          <w:p w14:paraId="59B6FA46" w14:textId="77777777" w:rsidR="00224F06" w:rsidRPr="00224F06" w:rsidRDefault="00224F06" w:rsidP="00224F06">
            <w:pPr>
              <w:spacing w:before="0" w:after="0"/>
              <w:jc w:val="both"/>
              <w:rPr>
                <w:szCs w:val="24"/>
                <w:lang w:val="en-US"/>
              </w:rPr>
            </w:pPr>
            <w:r w:rsidRPr="00224F06">
              <w:rPr>
                <w:szCs w:val="24"/>
                <w:lang w:val="en-US"/>
              </w:rPr>
              <w:t>Основания расторжения контракта</w:t>
            </w:r>
          </w:p>
        </w:tc>
      </w:tr>
      <w:tr w:rsidR="00C3109F" w:rsidRPr="00224F06" w14:paraId="017836F1" w14:textId="77777777" w:rsidTr="00230C9F">
        <w:trPr>
          <w:trHeight w:val="300"/>
        </w:trPr>
        <w:tc>
          <w:tcPr>
            <w:tcW w:w="4126" w:type="dxa"/>
            <w:shd w:val="clear" w:color="auto" w:fill="auto"/>
            <w:noWrap/>
            <w:vAlign w:val="bottom"/>
          </w:tcPr>
          <w:p w14:paraId="3ECF9EA4" w14:textId="75E3ADDD" w:rsidR="00C3109F" w:rsidRPr="00224F06" w:rsidRDefault="00C3109F" w:rsidP="00230C9F">
            <w:pPr>
              <w:spacing w:before="0" w:after="0"/>
              <w:jc w:val="both"/>
              <w:rPr>
                <w:szCs w:val="24"/>
                <w:lang w:val="en-US"/>
              </w:rPr>
            </w:pPr>
            <w:r w:rsidRPr="00C3109F">
              <w:rPr>
                <w:szCs w:val="24"/>
                <w:lang w:val="en-US"/>
              </w:rPr>
              <w:lastRenderedPageBreak/>
              <w:t>nsiContractModificationReason</w:t>
            </w:r>
          </w:p>
        </w:tc>
        <w:tc>
          <w:tcPr>
            <w:tcW w:w="6095" w:type="dxa"/>
            <w:shd w:val="clear" w:color="auto" w:fill="auto"/>
            <w:noWrap/>
            <w:vAlign w:val="bottom"/>
          </w:tcPr>
          <w:p w14:paraId="3E05D990" w14:textId="37689AD2" w:rsidR="00C3109F" w:rsidRPr="00C3109F" w:rsidRDefault="00C3109F" w:rsidP="00230C9F">
            <w:pPr>
              <w:spacing w:before="0" w:after="0"/>
              <w:jc w:val="both"/>
              <w:rPr>
                <w:szCs w:val="24"/>
              </w:rPr>
            </w:pPr>
            <w:r>
              <w:rPr>
                <w:szCs w:val="24"/>
              </w:rPr>
              <w:t>П</w:t>
            </w:r>
            <w:r w:rsidRPr="00C3109F">
              <w:rPr>
                <w:szCs w:val="24"/>
              </w:rPr>
              <w:t>ричин</w:t>
            </w:r>
            <w:r>
              <w:rPr>
                <w:szCs w:val="24"/>
              </w:rPr>
              <w:t>ы</w:t>
            </w:r>
            <w:r w:rsidRPr="00C3109F">
              <w:rPr>
                <w:szCs w:val="24"/>
              </w:rPr>
              <w:t xml:space="preserve"> изменения условий контракта</w:t>
            </w:r>
          </w:p>
        </w:tc>
      </w:tr>
      <w:tr w:rsidR="00C3109F" w:rsidRPr="00224F06" w14:paraId="658AFDD9" w14:textId="77777777" w:rsidTr="00230C9F">
        <w:trPr>
          <w:trHeight w:val="300"/>
        </w:trPr>
        <w:tc>
          <w:tcPr>
            <w:tcW w:w="4126" w:type="dxa"/>
            <w:shd w:val="clear" w:color="auto" w:fill="auto"/>
            <w:noWrap/>
            <w:vAlign w:val="bottom"/>
          </w:tcPr>
          <w:p w14:paraId="7BE075EB" w14:textId="2BDB7A2E" w:rsidR="00C3109F" w:rsidRPr="00C3109F" w:rsidRDefault="00C3109F" w:rsidP="00230C9F">
            <w:pPr>
              <w:spacing w:before="0" w:after="0"/>
              <w:jc w:val="both"/>
              <w:rPr>
                <w:szCs w:val="24"/>
              </w:rPr>
            </w:pPr>
            <w:r w:rsidRPr="00C3109F">
              <w:rPr>
                <w:szCs w:val="24"/>
              </w:rPr>
              <w:t>nsiContractExecutionDoc</w:t>
            </w:r>
          </w:p>
        </w:tc>
        <w:tc>
          <w:tcPr>
            <w:tcW w:w="6095" w:type="dxa"/>
            <w:shd w:val="clear" w:color="auto" w:fill="auto"/>
            <w:noWrap/>
            <w:vAlign w:val="bottom"/>
          </w:tcPr>
          <w:p w14:paraId="6D18A551" w14:textId="5B46E180" w:rsidR="00C3109F" w:rsidRPr="00C3109F" w:rsidRDefault="00C3109F" w:rsidP="00C3109F">
            <w:pPr>
              <w:spacing w:before="0" w:after="0"/>
              <w:jc w:val="both"/>
              <w:rPr>
                <w:szCs w:val="24"/>
              </w:rPr>
            </w:pPr>
            <w:r>
              <w:rPr>
                <w:szCs w:val="24"/>
              </w:rPr>
              <w:t>Т</w:t>
            </w:r>
            <w:r w:rsidRPr="00C3109F">
              <w:rPr>
                <w:szCs w:val="24"/>
              </w:rPr>
              <w:t>ип</w:t>
            </w:r>
            <w:r>
              <w:rPr>
                <w:szCs w:val="24"/>
              </w:rPr>
              <w:t>ы</w:t>
            </w:r>
            <w:r w:rsidRPr="00C3109F">
              <w:rPr>
                <w:szCs w:val="24"/>
              </w:rPr>
              <w:t xml:space="preserve"> документов исполнения контракта</w:t>
            </w:r>
          </w:p>
        </w:tc>
      </w:tr>
      <w:tr w:rsidR="00C3109F" w:rsidRPr="00224F06" w14:paraId="0A5C96FF" w14:textId="77777777" w:rsidTr="00C3109F">
        <w:trPr>
          <w:trHeight w:val="300"/>
        </w:trPr>
        <w:tc>
          <w:tcPr>
            <w:tcW w:w="4126" w:type="dxa"/>
            <w:shd w:val="clear" w:color="auto" w:fill="auto"/>
            <w:noWrap/>
            <w:vAlign w:val="center"/>
          </w:tcPr>
          <w:p w14:paraId="20395D8D" w14:textId="0E3D3E55" w:rsidR="00C3109F" w:rsidRPr="00C3109F" w:rsidRDefault="00C3109F" w:rsidP="00C3109F">
            <w:pPr>
              <w:spacing w:before="0" w:after="0"/>
              <w:rPr>
                <w:szCs w:val="24"/>
              </w:rPr>
            </w:pPr>
            <w:r w:rsidRPr="00C3109F">
              <w:rPr>
                <w:szCs w:val="24"/>
              </w:rPr>
              <w:t>nsiContractReparationDoc</w:t>
            </w:r>
          </w:p>
        </w:tc>
        <w:tc>
          <w:tcPr>
            <w:tcW w:w="6095" w:type="dxa"/>
            <w:shd w:val="clear" w:color="auto" w:fill="auto"/>
            <w:noWrap/>
            <w:vAlign w:val="bottom"/>
          </w:tcPr>
          <w:p w14:paraId="53C6BD64" w14:textId="2B1D72D5" w:rsidR="00C3109F" w:rsidRPr="00C3109F" w:rsidRDefault="00C3109F" w:rsidP="00C3109F">
            <w:pPr>
              <w:spacing w:before="0" w:after="0"/>
              <w:jc w:val="both"/>
              <w:rPr>
                <w:szCs w:val="24"/>
              </w:rPr>
            </w:pPr>
            <w:r>
              <w:rPr>
                <w:szCs w:val="24"/>
              </w:rPr>
              <w:t>Т</w:t>
            </w:r>
            <w:r w:rsidRPr="00C3109F">
              <w:rPr>
                <w:szCs w:val="24"/>
              </w:rPr>
              <w:t>ип</w:t>
            </w:r>
            <w:r>
              <w:rPr>
                <w:szCs w:val="24"/>
              </w:rPr>
              <w:t>ы</w:t>
            </w:r>
            <w:r w:rsidRPr="00C3109F">
              <w:rPr>
                <w:szCs w:val="24"/>
              </w:rPr>
              <w:t xml:space="preserve"> документов, являющихся основанием для начисления суммы возмещения фактически понесенного ущерба</w:t>
            </w:r>
          </w:p>
        </w:tc>
      </w:tr>
      <w:tr w:rsidR="00C3109F" w:rsidRPr="00224F06" w14:paraId="05205674" w14:textId="77777777" w:rsidTr="00224F06">
        <w:trPr>
          <w:trHeight w:val="300"/>
        </w:trPr>
        <w:tc>
          <w:tcPr>
            <w:tcW w:w="4126" w:type="dxa"/>
            <w:shd w:val="clear" w:color="auto" w:fill="auto"/>
            <w:noWrap/>
            <w:vAlign w:val="bottom"/>
          </w:tcPr>
          <w:p w14:paraId="5EDAA7D0" w14:textId="6AEBEF08" w:rsidR="00C3109F" w:rsidRPr="00C3109F" w:rsidRDefault="00C3109F" w:rsidP="00224F06">
            <w:pPr>
              <w:spacing w:before="0" w:after="0"/>
              <w:jc w:val="both"/>
              <w:rPr>
                <w:szCs w:val="24"/>
              </w:rPr>
            </w:pPr>
            <w:r w:rsidRPr="00C3109F">
              <w:rPr>
                <w:szCs w:val="24"/>
              </w:rPr>
              <w:t>nsiContractPenaltyReason</w:t>
            </w:r>
          </w:p>
        </w:tc>
        <w:tc>
          <w:tcPr>
            <w:tcW w:w="6095" w:type="dxa"/>
            <w:shd w:val="clear" w:color="auto" w:fill="auto"/>
            <w:noWrap/>
            <w:vAlign w:val="bottom"/>
          </w:tcPr>
          <w:p w14:paraId="0564BFD7" w14:textId="45968806" w:rsidR="00C3109F" w:rsidRPr="00C3109F" w:rsidRDefault="00C3109F" w:rsidP="00224F06">
            <w:pPr>
              <w:spacing w:before="0" w:after="0"/>
              <w:jc w:val="both"/>
              <w:rPr>
                <w:szCs w:val="24"/>
              </w:rPr>
            </w:pPr>
            <w:r>
              <w:rPr>
                <w:szCs w:val="24"/>
              </w:rPr>
              <w:t>П</w:t>
            </w:r>
            <w:r w:rsidRPr="00C3109F">
              <w:rPr>
                <w:szCs w:val="24"/>
              </w:rPr>
              <w:t>ричин</w:t>
            </w:r>
            <w:r>
              <w:rPr>
                <w:szCs w:val="24"/>
              </w:rPr>
              <w:t>ы</w:t>
            </w:r>
            <w:r w:rsidRPr="00C3109F">
              <w:rPr>
                <w:szCs w:val="24"/>
              </w:rPr>
              <w:t xml:space="preserve"> начисления неустоек (штрафов, пеней)</w:t>
            </w:r>
          </w:p>
        </w:tc>
      </w:tr>
      <w:tr w:rsidR="00C3109F" w:rsidRPr="00224F06" w14:paraId="484F11CD" w14:textId="77777777" w:rsidTr="00224F06">
        <w:trPr>
          <w:trHeight w:val="300"/>
        </w:trPr>
        <w:tc>
          <w:tcPr>
            <w:tcW w:w="4126" w:type="dxa"/>
            <w:shd w:val="clear" w:color="auto" w:fill="auto"/>
            <w:noWrap/>
            <w:vAlign w:val="bottom"/>
          </w:tcPr>
          <w:p w14:paraId="44A14E39" w14:textId="37A80AE4" w:rsidR="00C3109F" w:rsidRPr="00C3109F" w:rsidRDefault="00C3109F" w:rsidP="00224F06">
            <w:pPr>
              <w:spacing w:before="0" w:after="0"/>
              <w:jc w:val="both"/>
              <w:rPr>
                <w:szCs w:val="24"/>
              </w:rPr>
            </w:pPr>
            <w:r w:rsidRPr="00C3109F">
              <w:rPr>
                <w:szCs w:val="24"/>
              </w:rPr>
              <w:t>nsiContractOKOPFExtraBudget</w:t>
            </w:r>
          </w:p>
        </w:tc>
        <w:tc>
          <w:tcPr>
            <w:tcW w:w="6095" w:type="dxa"/>
            <w:shd w:val="clear" w:color="auto" w:fill="auto"/>
            <w:noWrap/>
            <w:vAlign w:val="bottom"/>
          </w:tcPr>
          <w:p w14:paraId="7B42AF61" w14:textId="48FEDC7F" w:rsidR="00C3109F" w:rsidRPr="00C3109F" w:rsidRDefault="00C3109F" w:rsidP="00224F06">
            <w:pPr>
              <w:spacing w:before="0" w:after="0"/>
              <w:jc w:val="both"/>
              <w:rPr>
                <w:szCs w:val="24"/>
              </w:rPr>
            </w:pPr>
            <w:r w:rsidRPr="00C3109F">
              <w:rPr>
                <w:szCs w:val="24"/>
              </w:rPr>
              <w:t>Справочник cоответствия ОКОПФ видам внебюджетных средств</w:t>
            </w:r>
          </w:p>
        </w:tc>
      </w:tr>
      <w:tr w:rsidR="00C3109F" w:rsidRPr="00224F06" w14:paraId="04BD394F" w14:textId="77777777" w:rsidTr="00230C9F">
        <w:trPr>
          <w:trHeight w:val="300"/>
        </w:trPr>
        <w:tc>
          <w:tcPr>
            <w:tcW w:w="4126" w:type="dxa"/>
            <w:shd w:val="clear" w:color="auto" w:fill="auto"/>
            <w:noWrap/>
            <w:vAlign w:val="bottom"/>
          </w:tcPr>
          <w:p w14:paraId="78C5C047" w14:textId="5483B189" w:rsidR="00C3109F" w:rsidRPr="00C3109F" w:rsidRDefault="00C3109F" w:rsidP="00230C9F">
            <w:pPr>
              <w:spacing w:before="0" w:after="0"/>
              <w:jc w:val="both"/>
              <w:rPr>
                <w:szCs w:val="24"/>
              </w:rPr>
            </w:pPr>
            <w:r w:rsidRPr="00C3109F">
              <w:rPr>
                <w:szCs w:val="24"/>
              </w:rPr>
              <w:t>nsiContractCurrencyCBRF</w:t>
            </w:r>
          </w:p>
        </w:tc>
        <w:tc>
          <w:tcPr>
            <w:tcW w:w="6095" w:type="dxa"/>
            <w:shd w:val="clear" w:color="auto" w:fill="auto"/>
            <w:noWrap/>
            <w:vAlign w:val="bottom"/>
          </w:tcPr>
          <w:p w14:paraId="556E54EF" w14:textId="39C5D23B" w:rsidR="00C3109F" w:rsidRPr="00C3109F" w:rsidRDefault="00C3109F" w:rsidP="00230C9F">
            <w:pPr>
              <w:spacing w:before="0" w:after="0"/>
              <w:jc w:val="both"/>
              <w:rPr>
                <w:szCs w:val="24"/>
              </w:rPr>
            </w:pPr>
            <w:r w:rsidRPr="00C3109F">
              <w:rPr>
                <w:szCs w:val="24"/>
              </w:rPr>
              <w:t>Список валют, курс на которые устанавливается ЦБ РФ</w:t>
            </w:r>
          </w:p>
        </w:tc>
      </w:tr>
      <w:tr w:rsidR="00224F06" w:rsidRPr="00224F06" w14:paraId="41613F21" w14:textId="77777777" w:rsidTr="00224F06">
        <w:trPr>
          <w:trHeight w:val="300"/>
        </w:trPr>
        <w:tc>
          <w:tcPr>
            <w:tcW w:w="4126" w:type="dxa"/>
            <w:shd w:val="clear" w:color="auto" w:fill="auto"/>
            <w:noWrap/>
            <w:vAlign w:val="bottom"/>
            <w:hideMark/>
          </w:tcPr>
          <w:p w14:paraId="7A1946CF" w14:textId="77777777" w:rsidR="00224F06" w:rsidRPr="00224F06" w:rsidRDefault="00224F06" w:rsidP="00224F06">
            <w:pPr>
              <w:spacing w:before="0" w:after="0"/>
              <w:jc w:val="both"/>
              <w:rPr>
                <w:szCs w:val="24"/>
                <w:lang w:val="en-US"/>
              </w:rPr>
            </w:pPr>
            <w:r w:rsidRPr="00224F06">
              <w:rPr>
                <w:szCs w:val="24"/>
                <w:lang w:val="en-US"/>
              </w:rPr>
              <w:t>nsiCurrency</w:t>
            </w:r>
          </w:p>
        </w:tc>
        <w:tc>
          <w:tcPr>
            <w:tcW w:w="6095" w:type="dxa"/>
            <w:shd w:val="clear" w:color="auto" w:fill="auto"/>
            <w:noWrap/>
            <w:vAlign w:val="bottom"/>
            <w:hideMark/>
          </w:tcPr>
          <w:p w14:paraId="36BE6624" w14:textId="77777777" w:rsidR="00224F06" w:rsidRPr="00224F06" w:rsidRDefault="00224F06" w:rsidP="00224F06">
            <w:pPr>
              <w:spacing w:before="0" w:after="0"/>
              <w:jc w:val="both"/>
              <w:rPr>
                <w:szCs w:val="24"/>
                <w:lang w:val="en-US"/>
              </w:rPr>
            </w:pPr>
            <w:r w:rsidRPr="00224F06">
              <w:rPr>
                <w:szCs w:val="24"/>
                <w:lang w:val="en-US"/>
              </w:rPr>
              <w:t>Валюты</w:t>
            </w:r>
          </w:p>
        </w:tc>
      </w:tr>
      <w:tr w:rsidR="00224F06" w:rsidRPr="00224F06" w14:paraId="2C02AEE2" w14:textId="77777777" w:rsidTr="00224F06">
        <w:trPr>
          <w:trHeight w:val="300"/>
        </w:trPr>
        <w:tc>
          <w:tcPr>
            <w:tcW w:w="4126" w:type="dxa"/>
            <w:shd w:val="clear" w:color="auto" w:fill="auto"/>
            <w:noWrap/>
            <w:vAlign w:val="bottom"/>
            <w:hideMark/>
          </w:tcPr>
          <w:p w14:paraId="4ABFBCD7" w14:textId="77777777" w:rsidR="00224F06" w:rsidRPr="00224F06" w:rsidRDefault="00224F06" w:rsidP="00224F06">
            <w:pPr>
              <w:spacing w:before="0" w:after="0"/>
              <w:jc w:val="both"/>
              <w:rPr>
                <w:szCs w:val="24"/>
                <w:lang w:val="en-US"/>
              </w:rPr>
            </w:pPr>
            <w:r w:rsidRPr="00224F06">
              <w:rPr>
                <w:szCs w:val="24"/>
                <w:lang w:val="en-US"/>
              </w:rPr>
              <w:t>nsiEvalCriterion</w:t>
            </w:r>
          </w:p>
        </w:tc>
        <w:tc>
          <w:tcPr>
            <w:tcW w:w="6095" w:type="dxa"/>
            <w:shd w:val="clear" w:color="auto" w:fill="auto"/>
            <w:noWrap/>
            <w:vAlign w:val="bottom"/>
            <w:hideMark/>
          </w:tcPr>
          <w:p w14:paraId="38BC5481" w14:textId="77777777" w:rsidR="00224F06" w:rsidRPr="00224F06" w:rsidRDefault="00224F06" w:rsidP="00224F06">
            <w:pPr>
              <w:spacing w:before="0" w:after="0"/>
              <w:jc w:val="both"/>
              <w:rPr>
                <w:szCs w:val="24"/>
                <w:lang w:val="en-US"/>
              </w:rPr>
            </w:pPr>
            <w:r w:rsidRPr="00224F06">
              <w:rPr>
                <w:szCs w:val="24"/>
                <w:lang w:val="en-US"/>
              </w:rPr>
              <w:t>Критерии оценки</w:t>
            </w:r>
          </w:p>
        </w:tc>
      </w:tr>
      <w:tr w:rsidR="00367C0D" w:rsidRPr="00224F06" w14:paraId="6733CB58" w14:textId="77777777" w:rsidTr="00F44F53">
        <w:trPr>
          <w:trHeight w:val="300"/>
        </w:trPr>
        <w:tc>
          <w:tcPr>
            <w:tcW w:w="4126" w:type="dxa"/>
            <w:shd w:val="clear" w:color="auto" w:fill="auto"/>
            <w:noWrap/>
            <w:vAlign w:val="bottom"/>
            <w:hideMark/>
          </w:tcPr>
          <w:p w14:paraId="06D8CCDC" w14:textId="5D03C23F" w:rsidR="00367C0D" w:rsidRPr="00224F06" w:rsidRDefault="00367C0D" w:rsidP="00F44F53">
            <w:pPr>
              <w:spacing w:before="0" w:after="0"/>
              <w:jc w:val="both"/>
              <w:rPr>
                <w:szCs w:val="24"/>
                <w:lang w:val="en-US"/>
              </w:rPr>
            </w:pPr>
            <w:r w:rsidRPr="00367C0D">
              <w:rPr>
                <w:szCs w:val="24"/>
                <w:lang w:val="en-US"/>
              </w:rPr>
              <w:t>nsiDeviationFactFoundation</w:t>
            </w:r>
          </w:p>
        </w:tc>
        <w:tc>
          <w:tcPr>
            <w:tcW w:w="6095" w:type="dxa"/>
            <w:shd w:val="clear" w:color="auto" w:fill="auto"/>
            <w:noWrap/>
            <w:vAlign w:val="bottom"/>
            <w:hideMark/>
          </w:tcPr>
          <w:p w14:paraId="4637D6AF" w14:textId="3DDD3A33" w:rsidR="00367C0D" w:rsidRPr="00367C0D" w:rsidRDefault="00367C0D" w:rsidP="00F44F53">
            <w:pPr>
              <w:spacing w:before="0" w:after="0"/>
              <w:jc w:val="both"/>
              <w:rPr>
                <w:szCs w:val="24"/>
              </w:rPr>
            </w:pPr>
            <w:r w:rsidRPr="00367C0D">
              <w:rPr>
                <w:szCs w:val="24"/>
              </w:rPr>
              <w:t>Причины признания участника уклонившимся от заключения контракта</w:t>
            </w:r>
          </w:p>
        </w:tc>
      </w:tr>
      <w:tr w:rsidR="00224F06" w:rsidRPr="00224F06" w14:paraId="5FFF5EEC" w14:textId="77777777" w:rsidTr="00224F06">
        <w:trPr>
          <w:trHeight w:val="300"/>
        </w:trPr>
        <w:tc>
          <w:tcPr>
            <w:tcW w:w="4126" w:type="dxa"/>
            <w:shd w:val="clear" w:color="auto" w:fill="auto"/>
            <w:noWrap/>
            <w:vAlign w:val="bottom"/>
            <w:hideMark/>
          </w:tcPr>
          <w:p w14:paraId="7DFBDBA8" w14:textId="77777777" w:rsidR="00224F06" w:rsidRPr="00224F06" w:rsidRDefault="00224F06" w:rsidP="00224F06">
            <w:pPr>
              <w:spacing w:before="0" w:after="0"/>
              <w:jc w:val="both"/>
              <w:rPr>
                <w:szCs w:val="24"/>
                <w:lang w:val="en-US"/>
              </w:rPr>
            </w:pPr>
            <w:r w:rsidRPr="00224F06">
              <w:rPr>
                <w:szCs w:val="24"/>
                <w:lang w:val="en-US"/>
              </w:rPr>
              <w:t>nsiKBKBudget</w:t>
            </w:r>
          </w:p>
        </w:tc>
        <w:tc>
          <w:tcPr>
            <w:tcW w:w="6095" w:type="dxa"/>
            <w:shd w:val="clear" w:color="auto" w:fill="auto"/>
            <w:noWrap/>
            <w:vAlign w:val="bottom"/>
            <w:hideMark/>
          </w:tcPr>
          <w:p w14:paraId="4226A7C7" w14:textId="77777777" w:rsidR="00224F06" w:rsidRPr="00224F06" w:rsidRDefault="00224F06" w:rsidP="00224F06">
            <w:pPr>
              <w:spacing w:before="0" w:after="0"/>
              <w:jc w:val="both"/>
              <w:rPr>
                <w:szCs w:val="24"/>
                <w:lang w:val="en-US"/>
              </w:rPr>
            </w:pPr>
            <w:r w:rsidRPr="00224F06">
              <w:rPr>
                <w:szCs w:val="24"/>
                <w:lang w:val="en-US"/>
              </w:rPr>
              <w:t>КБК</w:t>
            </w:r>
          </w:p>
        </w:tc>
      </w:tr>
      <w:tr w:rsidR="00224F06" w:rsidRPr="00224F06" w14:paraId="72431459" w14:textId="77777777" w:rsidTr="00224F06">
        <w:trPr>
          <w:trHeight w:val="300"/>
        </w:trPr>
        <w:tc>
          <w:tcPr>
            <w:tcW w:w="4126" w:type="dxa"/>
            <w:shd w:val="clear" w:color="auto" w:fill="auto"/>
            <w:noWrap/>
            <w:vAlign w:val="bottom"/>
            <w:hideMark/>
          </w:tcPr>
          <w:p w14:paraId="62E97792" w14:textId="77777777" w:rsidR="00224F06" w:rsidRPr="00224F06" w:rsidRDefault="00224F06" w:rsidP="00224F06">
            <w:pPr>
              <w:spacing w:before="0" w:after="0"/>
              <w:jc w:val="both"/>
              <w:rPr>
                <w:szCs w:val="24"/>
                <w:lang w:val="en-US"/>
              </w:rPr>
            </w:pPr>
            <w:r w:rsidRPr="00224F06">
              <w:rPr>
                <w:szCs w:val="24"/>
                <w:lang w:val="en-US"/>
              </w:rPr>
              <w:t>nsiKOSGU</w:t>
            </w:r>
          </w:p>
        </w:tc>
        <w:tc>
          <w:tcPr>
            <w:tcW w:w="6095" w:type="dxa"/>
            <w:shd w:val="clear" w:color="auto" w:fill="auto"/>
            <w:noWrap/>
            <w:vAlign w:val="bottom"/>
            <w:hideMark/>
          </w:tcPr>
          <w:p w14:paraId="319D1533" w14:textId="77777777" w:rsidR="00224F06" w:rsidRPr="00224F06" w:rsidRDefault="00224F06" w:rsidP="00224F06">
            <w:pPr>
              <w:spacing w:before="0" w:after="0"/>
              <w:jc w:val="both"/>
              <w:rPr>
                <w:szCs w:val="24"/>
                <w:lang w:val="en-US"/>
              </w:rPr>
            </w:pPr>
            <w:r w:rsidRPr="00224F06">
              <w:rPr>
                <w:szCs w:val="24"/>
                <w:lang w:val="en-US"/>
              </w:rPr>
              <w:t>КОСГУ</w:t>
            </w:r>
          </w:p>
        </w:tc>
      </w:tr>
      <w:tr w:rsidR="00224F06" w:rsidRPr="00224F06" w14:paraId="5FA91A80" w14:textId="77777777" w:rsidTr="00224F06">
        <w:trPr>
          <w:trHeight w:val="300"/>
        </w:trPr>
        <w:tc>
          <w:tcPr>
            <w:tcW w:w="4126" w:type="dxa"/>
            <w:shd w:val="clear" w:color="auto" w:fill="auto"/>
            <w:noWrap/>
            <w:vAlign w:val="bottom"/>
            <w:hideMark/>
          </w:tcPr>
          <w:p w14:paraId="12709DD6" w14:textId="77777777" w:rsidR="00224F06" w:rsidRPr="00224F06" w:rsidRDefault="00224F06" w:rsidP="00224F06">
            <w:pPr>
              <w:spacing w:before="0" w:after="0"/>
              <w:jc w:val="both"/>
              <w:rPr>
                <w:szCs w:val="24"/>
                <w:lang w:val="en-US"/>
              </w:rPr>
            </w:pPr>
            <w:r w:rsidRPr="00224F06">
              <w:rPr>
                <w:szCs w:val="24"/>
                <w:lang w:val="en-US"/>
              </w:rPr>
              <w:t>nsiOffBudgetType</w:t>
            </w:r>
          </w:p>
        </w:tc>
        <w:tc>
          <w:tcPr>
            <w:tcW w:w="6095" w:type="dxa"/>
            <w:shd w:val="clear" w:color="auto" w:fill="auto"/>
            <w:noWrap/>
            <w:vAlign w:val="bottom"/>
            <w:hideMark/>
          </w:tcPr>
          <w:p w14:paraId="0563C5D4" w14:textId="77777777" w:rsidR="00224F06" w:rsidRPr="00224F06" w:rsidRDefault="00224F06" w:rsidP="00224F06">
            <w:pPr>
              <w:spacing w:before="0" w:after="0"/>
              <w:jc w:val="both"/>
              <w:rPr>
                <w:szCs w:val="24"/>
                <w:lang w:val="en-US"/>
              </w:rPr>
            </w:pPr>
            <w:r w:rsidRPr="00224F06">
              <w:rPr>
                <w:szCs w:val="24"/>
                <w:lang w:val="en-US"/>
              </w:rPr>
              <w:t>Виды внебюджетов</w:t>
            </w:r>
          </w:p>
        </w:tc>
      </w:tr>
      <w:tr w:rsidR="00224F06" w:rsidRPr="00224F06" w14:paraId="6B69F916" w14:textId="77777777" w:rsidTr="00224F06">
        <w:trPr>
          <w:trHeight w:val="300"/>
        </w:trPr>
        <w:tc>
          <w:tcPr>
            <w:tcW w:w="4126" w:type="dxa"/>
            <w:shd w:val="clear" w:color="auto" w:fill="auto"/>
            <w:noWrap/>
            <w:vAlign w:val="bottom"/>
            <w:hideMark/>
          </w:tcPr>
          <w:p w14:paraId="756A7B16" w14:textId="77777777" w:rsidR="00224F06" w:rsidRPr="00224F06" w:rsidRDefault="00224F06" w:rsidP="00224F06">
            <w:pPr>
              <w:spacing w:before="0" w:after="0"/>
              <w:jc w:val="both"/>
              <w:rPr>
                <w:szCs w:val="24"/>
                <w:lang w:val="en-US"/>
              </w:rPr>
            </w:pPr>
            <w:r w:rsidRPr="00224F06">
              <w:rPr>
                <w:szCs w:val="24"/>
                <w:lang w:val="en-US"/>
              </w:rPr>
              <w:t>nsiOKEI</w:t>
            </w:r>
          </w:p>
        </w:tc>
        <w:tc>
          <w:tcPr>
            <w:tcW w:w="6095" w:type="dxa"/>
            <w:shd w:val="clear" w:color="auto" w:fill="auto"/>
            <w:noWrap/>
            <w:vAlign w:val="bottom"/>
            <w:hideMark/>
          </w:tcPr>
          <w:p w14:paraId="1100EBFD" w14:textId="77777777" w:rsidR="00224F06" w:rsidRPr="00224F06" w:rsidRDefault="00224F06" w:rsidP="00224F06">
            <w:pPr>
              <w:spacing w:before="0" w:after="0"/>
              <w:jc w:val="both"/>
              <w:rPr>
                <w:szCs w:val="24"/>
                <w:lang w:val="en-US"/>
              </w:rPr>
            </w:pPr>
            <w:r w:rsidRPr="00224F06">
              <w:rPr>
                <w:szCs w:val="24"/>
                <w:lang w:val="en-US"/>
              </w:rPr>
              <w:t>ОКЕИ</w:t>
            </w:r>
          </w:p>
        </w:tc>
      </w:tr>
      <w:tr w:rsidR="00224F06" w:rsidRPr="00224F06" w14:paraId="54ED785A" w14:textId="77777777" w:rsidTr="00224F06">
        <w:trPr>
          <w:trHeight w:val="300"/>
        </w:trPr>
        <w:tc>
          <w:tcPr>
            <w:tcW w:w="4126" w:type="dxa"/>
            <w:shd w:val="clear" w:color="auto" w:fill="auto"/>
            <w:noWrap/>
            <w:vAlign w:val="bottom"/>
            <w:hideMark/>
          </w:tcPr>
          <w:p w14:paraId="5B85B953" w14:textId="77777777" w:rsidR="00224F06" w:rsidRPr="00224F06" w:rsidRDefault="00224F06" w:rsidP="00224F06">
            <w:pPr>
              <w:spacing w:before="0" w:after="0"/>
              <w:jc w:val="both"/>
              <w:rPr>
                <w:szCs w:val="24"/>
                <w:lang w:val="en-US"/>
              </w:rPr>
            </w:pPr>
            <w:r w:rsidRPr="00224F06">
              <w:rPr>
                <w:szCs w:val="24"/>
                <w:lang w:val="en-US"/>
              </w:rPr>
              <w:t>nsiOKOPF</w:t>
            </w:r>
          </w:p>
        </w:tc>
        <w:tc>
          <w:tcPr>
            <w:tcW w:w="6095" w:type="dxa"/>
            <w:shd w:val="clear" w:color="auto" w:fill="auto"/>
            <w:noWrap/>
            <w:vAlign w:val="bottom"/>
            <w:hideMark/>
          </w:tcPr>
          <w:p w14:paraId="34239A91" w14:textId="77777777" w:rsidR="00224F06" w:rsidRPr="00224F06" w:rsidRDefault="00224F06" w:rsidP="00224F06">
            <w:pPr>
              <w:spacing w:before="0" w:after="0"/>
              <w:jc w:val="both"/>
              <w:rPr>
                <w:szCs w:val="24"/>
                <w:lang w:val="en-US"/>
              </w:rPr>
            </w:pPr>
            <w:r w:rsidRPr="00224F06">
              <w:rPr>
                <w:szCs w:val="24"/>
                <w:lang w:val="en-US"/>
              </w:rPr>
              <w:t>ОКОПФ</w:t>
            </w:r>
          </w:p>
        </w:tc>
      </w:tr>
      <w:tr w:rsidR="00224F06" w:rsidRPr="00224F06" w14:paraId="2F5CC5DB" w14:textId="77777777" w:rsidTr="00224F06">
        <w:trPr>
          <w:trHeight w:val="300"/>
        </w:trPr>
        <w:tc>
          <w:tcPr>
            <w:tcW w:w="4126" w:type="dxa"/>
            <w:shd w:val="clear" w:color="auto" w:fill="auto"/>
            <w:noWrap/>
            <w:vAlign w:val="bottom"/>
            <w:hideMark/>
          </w:tcPr>
          <w:p w14:paraId="352F0012" w14:textId="77777777" w:rsidR="00224F06" w:rsidRPr="00224F06" w:rsidRDefault="00224F06" w:rsidP="00224F06">
            <w:pPr>
              <w:spacing w:before="0" w:after="0"/>
              <w:jc w:val="both"/>
              <w:rPr>
                <w:szCs w:val="24"/>
                <w:lang w:val="en-US"/>
              </w:rPr>
            </w:pPr>
            <w:r w:rsidRPr="00224F06">
              <w:rPr>
                <w:szCs w:val="24"/>
                <w:lang w:val="en-US"/>
              </w:rPr>
              <w:t>nsiOKPD</w:t>
            </w:r>
          </w:p>
        </w:tc>
        <w:tc>
          <w:tcPr>
            <w:tcW w:w="6095" w:type="dxa"/>
            <w:shd w:val="clear" w:color="auto" w:fill="auto"/>
            <w:noWrap/>
            <w:vAlign w:val="bottom"/>
            <w:hideMark/>
          </w:tcPr>
          <w:p w14:paraId="6722712D" w14:textId="77777777" w:rsidR="00224F06" w:rsidRPr="00224F06" w:rsidRDefault="00224F06" w:rsidP="00224F06">
            <w:pPr>
              <w:spacing w:before="0" w:after="0"/>
              <w:jc w:val="both"/>
              <w:rPr>
                <w:szCs w:val="24"/>
                <w:lang w:val="en-US"/>
              </w:rPr>
            </w:pPr>
            <w:r w:rsidRPr="00224F06">
              <w:rPr>
                <w:szCs w:val="24"/>
                <w:lang w:val="en-US"/>
              </w:rPr>
              <w:t>ОКПД</w:t>
            </w:r>
          </w:p>
        </w:tc>
      </w:tr>
      <w:tr w:rsidR="00224F06" w:rsidRPr="00224F06" w14:paraId="28928DF2" w14:textId="77777777" w:rsidTr="00224F06">
        <w:trPr>
          <w:trHeight w:val="300"/>
        </w:trPr>
        <w:tc>
          <w:tcPr>
            <w:tcW w:w="4126" w:type="dxa"/>
            <w:shd w:val="clear" w:color="auto" w:fill="auto"/>
            <w:noWrap/>
            <w:vAlign w:val="bottom"/>
            <w:hideMark/>
          </w:tcPr>
          <w:p w14:paraId="151F3BBA" w14:textId="77777777" w:rsidR="00224F06" w:rsidRPr="00224F06" w:rsidRDefault="00224F06" w:rsidP="00224F06">
            <w:pPr>
              <w:spacing w:before="0" w:after="0"/>
              <w:jc w:val="both"/>
              <w:rPr>
                <w:szCs w:val="24"/>
                <w:lang w:val="en-US"/>
              </w:rPr>
            </w:pPr>
            <w:r w:rsidRPr="00224F06">
              <w:rPr>
                <w:szCs w:val="24"/>
                <w:lang w:val="en-US"/>
              </w:rPr>
              <w:t>nsiOKSM</w:t>
            </w:r>
          </w:p>
        </w:tc>
        <w:tc>
          <w:tcPr>
            <w:tcW w:w="6095" w:type="dxa"/>
            <w:shd w:val="clear" w:color="auto" w:fill="auto"/>
            <w:noWrap/>
            <w:vAlign w:val="bottom"/>
            <w:hideMark/>
          </w:tcPr>
          <w:p w14:paraId="6A4307E3" w14:textId="77777777" w:rsidR="00224F06" w:rsidRPr="00224F06" w:rsidRDefault="00224F06" w:rsidP="00224F06">
            <w:pPr>
              <w:spacing w:before="0" w:after="0"/>
              <w:jc w:val="both"/>
              <w:rPr>
                <w:szCs w:val="24"/>
                <w:lang w:val="en-US"/>
              </w:rPr>
            </w:pPr>
            <w:r w:rsidRPr="00224F06">
              <w:rPr>
                <w:szCs w:val="24"/>
                <w:lang w:val="en-US"/>
              </w:rPr>
              <w:t>ОКСМ</w:t>
            </w:r>
          </w:p>
        </w:tc>
      </w:tr>
      <w:tr w:rsidR="00224F06" w:rsidRPr="00224F06" w14:paraId="435D6D47" w14:textId="77777777" w:rsidTr="00224F06">
        <w:trPr>
          <w:trHeight w:val="300"/>
        </w:trPr>
        <w:tc>
          <w:tcPr>
            <w:tcW w:w="4126" w:type="dxa"/>
            <w:shd w:val="clear" w:color="auto" w:fill="auto"/>
            <w:noWrap/>
            <w:vAlign w:val="bottom"/>
            <w:hideMark/>
          </w:tcPr>
          <w:p w14:paraId="195C47C5" w14:textId="77777777" w:rsidR="00224F06" w:rsidRPr="00224F06" w:rsidRDefault="00224F06" w:rsidP="00224F06">
            <w:pPr>
              <w:spacing w:before="0" w:after="0"/>
              <w:jc w:val="both"/>
              <w:rPr>
                <w:szCs w:val="24"/>
                <w:lang w:val="en-US"/>
              </w:rPr>
            </w:pPr>
            <w:r w:rsidRPr="00224F06">
              <w:rPr>
                <w:szCs w:val="24"/>
                <w:lang w:val="en-US"/>
              </w:rPr>
              <w:t>nsiOKVED</w:t>
            </w:r>
          </w:p>
        </w:tc>
        <w:tc>
          <w:tcPr>
            <w:tcW w:w="6095" w:type="dxa"/>
            <w:shd w:val="clear" w:color="auto" w:fill="auto"/>
            <w:noWrap/>
            <w:vAlign w:val="bottom"/>
            <w:hideMark/>
          </w:tcPr>
          <w:p w14:paraId="043A15A7" w14:textId="77777777" w:rsidR="00224F06" w:rsidRPr="00224F06" w:rsidRDefault="00224F06" w:rsidP="00224F06">
            <w:pPr>
              <w:spacing w:before="0" w:after="0"/>
              <w:jc w:val="both"/>
              <w:rPr>
                <w:szCs w:val="24"/>
                <w:lang w:val="en-US"/>
              </w:rPr>
            </w:pPr>
            <w:r w:rsidRPr="00224F06">
              <w:rPr>
                <w:szCs w:val="24"/>
                <w:lang w:val="en-US"/>
              </w:rPr>
              <w:t>ОКВЭД</w:t>
            </w:r>
          </w:p>
        </w:tc>
      </w:tr>
      <w:tr w:rsidR="00224F06" w:rsidRPr="00224F06" w14:paraId="0FD7BC78" w14:textId="77777777" w:rsidTr="00224F06">
        <w:trPr>
          <w:trHeight w:val="300"/>
        </w:trPr>
        <w:tc>
          <w:tcPr>
            <w:tcW w:w="4126" w:type="dxa"/>
            <w:shd w:val="clear" w:color="auto" w:fill="auto"/>
            <w:noWrap/>
            <w:vAlign w:val="bottom"/>
            <w:hideMark/>
          </w:tcPr>
          <w:p w14:paraId="72360CD0" w14:textId="77777777" w:rsidR="00224F06" w:rsidRPr="00224F06" w:rsidRDefault="00224F06" w:rsidP="00224F06">
            <w:pPr>
              <w:spacing w:before="0" w:after="0"/>
              <w:jc w:val="both"/>
              <w:rPr>
                <w:szCs w:val="24"/>
                <w:lang w:val="en-US"/>
              </w:rPr>
            </w:pPr>
            <w:r w:rsidRPr="00224F06">
              <w:rPr>
                <w:szCs w:val="24"/>
                <w:lang w:val="en-US"/>
              </w:rPr>
              <w:t>nsiOrganization</w:t>
            </w:r>
          </w:p>
        </w:tc>
        <w:tc>
          <w:tcPr>
            <w:tcW w:w="6095" w:type="dxa"/>
            <w:shd w:val="clear" w:color="auto" w:fill="auto"/>
            <w:noWrap/>
            <w:vAlign w:val="bottom"/>
            <w:hideMark/>
          </w:tcPr>
          <w:p w14:paraId="1E968778" w14:textId="77777777" w:rsidR="00224F06" w:rsidRPr="00224F06" w:rsidRDefault="00224F06" w:rsidP="00224F06">
            <w:pPr>
              <w:spacing w:before="0" w:after="0"/>
              <w:jc w:val="both"/>
              <w:rPr>
                <w:szCs w:val="24"/>
                <w:lang w:val="en-US"/>
              </w:rPr>
            </w:pPr>
            <w:r w:rsidRPr="00224F06">
              <w:rPr>
                <w:szCs w:val="24"/>
                <w:lang w:val="en-US"/>
              </w:rPr>
              <w:t>Организации</w:t>
            </w:r>
          </w:p>
        </w:tc>
      </w:tr>
      <w:tr w:rsidR="00224F06" w:rsidRPr="00224F06" w14:paraId="4D21F471" w14:textId="77777777" w:rsidTr="00224F06">
        <w:trPr>
          <w:trHeight w:val="300"/>
        </w:trPr>
        <w:tc>
          <w:tcPr>
            <w:tcW w:w="4126" w:type="dxa"/>
            <w:shd w:val="clear" w:color="auto" w:fill="auto"/>
            <w:noWrap/>
            <w:vAlign w:val="bottom"/>
            <w:hideMark/>
          </w:tcPr>
          <w:p w14:paraId="62661212" w14:textId="77777777" w:rsidR="00224F06" w:rsidRPr="00224F06" w:rsidRDefault="00224F06" w:rsidP="00224F06">
            <w:pPr>
              <w:spacing w:before="0" w:after="0"/>
              <w:jc w:val="both"/>
              <w:rPr>
                <w:szCs w:val="24"/>
                <w:lang w:val="en-US"/>
              </w:rPr>
            </w:pPr>
            <w:r w:rsidRPr="00224F06">
              <w:rPr>
                <w:szCs w:val="24"/>
                <w:lang w:val="en-US"/>
              </w:rPr>
              <w:t>nsiOrganizationRights</w:t>
            </w:r>
          </w:p>
        </w:tc>
        <w:tc>
          <w:tcPr>
            <w:tcW w:w="6095" w:type="dxa"/>
            <w:shd w:val="clear" w:color="auto" w:fill="auto"/>
            <w:noWrap/>
            <w:vAlign w:val="bottom"/>
            <w:hideMark/>
          </w:tcPr>
          <w:p w14:paraId="00D02B83" w14:textId="77777777" w:rsidR="00224F06" w:rsidRPr="00224F06" w:rsidRDefault="00224F06" w:rsidP="00224F06">
            <w:pPr>
              <w:spacing w:before="0" w:after="0"/>
              <w:jc w:val="both"/>
              <w:rPr>
                <w:szCs w:val="24"/>
                <w:lang w:val="en-US"/>
              </w:rPr>
            </w:pPr>
            <w:r w:rsidRPr="00224F06">
              <w:rPr>
                <w:szCs w:val="24"/>
                <w:lang w:val="en-US"/>
              </w:rPr>
              <w:t>Права организаций</w:t>
            </w:r>
          </w:p>
        </w:tc>
      </w:tr>
      <w:tr w:rsidR="00224F06" w:rsidRPr="00224F06" w14:paraId="66BCA528" w14:textId="77777777" w:rsidTr="00224F06">
        <w:trPr>
          <w:trHeight w:val="300"/>
        </w:trPr>
        <w:tc>
          <w:tcPr>
            <w:tcW w:w="4126" w:type="dxa"/>
            <w:shd w:val="clear" w:color="auto" w:fill="auto"/>
            <w:noWrap/>
            <w:vAlign w:val="bottom"/>
            <w:hideMark/>
          </w:tcPr>
          <w:p w14:paraId="2AAB6134" w14:textId="77777777" w:rsidR="00224F06" w:rsidRPr="00224F06" w:rsidRDefault="00224F06" w:rsidP="00224F06">
            <w:pPr>
              <w:spacing w:before="0" w:after="0"/>
              <w:jc w:val="both"/>
              <w:rPr>
                <w:szCs w:val="24"/>
                <w:lang w:val="en-US"/>
              </w:rPr>
            </w:pPr>
            <w:r w:rsidRPr="00224F06">
              <w:rPr>
                <w:szCs w:val="24"/>
                <w:lang w:val="en-US"/>
              </w:rPr>
              <w:t>nsiOrganizationType</w:t>
            </w:r>
          </w:p>
        </w:tc>
        <w:tc>
          <w:tcPr>
            <w:tcW w:w="6095" w:type="dxa"/>
            <w:shd w:val="clear" w:color="auto" w:fill="auto"/>
            <w:noWrap/>
            <w:vAlign w:val="bottom"/>
            <w:hideMark/>
          </w:tcPr>
          <w:p w14:paraId="0BBCD824" w14:textId="77777777" w:rsidR="00224F06" w:rsidRPr="00224F06" w:rsidRDefault="00224F06" w:rsidP="00224F06">
            <w:pPr>
              <w:spacing w:before="0" w:after="0"/>
              <w:jc w:val="both"/>
              <w:rPr>
                <w:szCs w:val="24"/>
                <w:lang w:val="en-US"/>
              </w:rPr>
            </w:pPr>
            <w:r w:rsidRPr="00224F06">
              <w:rPr>
                <w:szCs w:val="24"/>
                <w:lang w:val="en-US"/>
              </w:rPr>
              <w:t>Тип организации</w:t>
            </w:r>
          </w:p>
        </w:tc>
      </w:tr>
      <w:tr w:rsidR="00224F06" w:rsidRPr="00224F06" w14:paraId="00CF2623" w14:textId="77777777" w:rsidTr="00224F06">
        <w:trPr>
          <w:trHeight w:val="300"/>
        </w:trPr>
        <w:tc>
          <w:tcPr>
            <w:tcW w:w="4126" w:type="dxa"/>
            <w:shd w:val="clear" w:color="auto" w:fill="auto"/>
            <w:noWrap/>
            <w:vAlign w:val="bottom"/>
            <w:hideMark/>
          </w:tcPr>
          <w:p w14:paraId="6E18E5B1" w14:textId="77777777" w:rsidR="00224F06" w:rsidRPr="00224F06" w:rsidRDefault="00224F06" w:rsidP="00224F06">
            <w:pPr>
              <w:spacing w:before="0" w:after="0"/>
              <w:jc w:val="both"/>
              <w:rPr>
                <w:szCs w:val="24"/>
                <w:lang w:val="en-US"/>
              </w:rPr>
            </w:pPr>
            <w:r w:rsidRPr="00224F06">
              <w:rPr>
                <w:szCs w:val="24"/>
                <w:lang w:val="en-US"/>
              </w:rPr>
              <w:t>nsiPlacingWay</w:t>
            </w:r>
          </w:p>
        </w:tc>
        <w:tc>
          <w:tcPr>
            <w:tcW w:w="6095" w:type="dxa"/>
            <w:shd w:val="clear" w:color="auto" w:fill="auto"/>
            <w:noWrap/>
            <w:vAlign w:val="bottom"/>
            <w:hideMark/>
          </w:tcPr>
          <w:p w14:paraId="4C30A24C" w14:textId="77777777" w:rsidR="00224F06" w:rsidRPr="00224F06" w:rsidRDefault="00224F06" w:rsidP="00224F06">
            <w:pPr>
              <w:spacing w:before="0" w:after="0"/>
              <w:jc w:val="both"/>
              <w:rPr>
                <w:szCs w:val="24"/>
                <w:lang w:val="en-US"/>
              </w:rPr>
            </w:pPr>
            <w:r w:rsidRPr="00224F06">
              <w:rPr>
                <w:szCs w:val="24"/>
                <w:lang w:val="en-US"/>
              </w:rPr>
              <w:t>Способы размещения заказов</w:t>
            </w:r>
          </w:p>
        </w:tc>
      </w:tr>
      <w:tr w:rsidR="00224F06" w:rsidRPr="00224F06" w14:paraId="62C0FC17" w14:textId="77777777" w:rsidTr="00224F06">
        <w:trPr>
          <w:trHeight w:val="300"/>
        </w:trPr>
        <w:tc>
          <w:tcPr>
            <w:tcW w:w="4126" w:type="dxa"/>
            <w:shd w:val="clear" w:color="auto" w:fill="auto"/>
            <w:noWrap/>
            <w:vAlign w:val="bottom"/>
            <w:hideMark/>
          </w:tcPr>
          <w:p w14:paraId="25F6CF1A" w14:textId="77777777" w:rsidR="00224F06" w:rsidRPr="00224F06" w:rsidRDefault="00224F06" w:rsidP="00224F06">
            <w:pPr>
              <w:spacing w:before="0" w:after="0"/>
              <w:jc w:val="both"/>
              <w:rPr>
                <w:szCs w:val="24"/>
                <w:lang w:val="en-US"/>
              </w:rPr>
            </w:pPr>
            <w:r w:rsidRPr="00224F06">
              <w:rPr>
                <w:szCs w:val="24"/>
                <w:lang w:val="en-US"/>
              </w:rPr>
              <w:t>nsiPlanPositionChangeReason</w:t>
            </w:r>
          </w:p>
        </w:tc>
        <w:tc>
          <w:tcPr>
            <w:tcW w:w="6095" w:type="dxa"/>
            <w:shd w:val="clear" w:color="auto" w:fill="auto"/>
            <w:noWrap/>
            <w:vAlign w:val="bottom"/>
            <w:hideMark/>
          </w:tcPr>
          <w:p w14:paraId="0873EFBE" w14:textId="77777777" w:rsidR="00224F06" w:rsidRPr="00412231" w:rsidRDefault="00224F06" w:rsidP="00224F06">
            <w:pPr>
              <w:spacing w:before="0" w:after="0"/>
              <w:jc w:val="both"/>
              <w:rPr>
                <w:szCs w:val="24"/>
              </w:rPr>
            </w:pPr>
            <w:r w:rsidRPr="00412231">
              <w:rPr>
                <w:szCs w:val="24"/>
              </w:rPr>
              <w:t>Причины изменения позиции плана-графика</w:t>
            </w:r>
          </w:p>
        </w:tc>
      </w:tr>
      <w:tr w:rsidR="00224F06" w:rsidRPr="00224F06" w14:paraId="4BFF67CF" w14:textId="77777777" w:rsidTr="00224F06">
        <w:trPr>
          <w:trHeight w:val="300"/>
        </w:trPr>
        <w:tc>
          <w:tcPr>
            <w:tcW w:w="4126" w:type="dxa"/>
            <w:shd w:val="clear" w:color="auto" w:fill="auto"/>
            <w:noWrap/>
            <w:vAlign w:val="bottom"/>
            <w:hideMark/>
          </w:tcPr>
          <w:p w14:paraId="2093D90F" w14:textId="77777777" w:rsidR="00224F06" w:rsidRPr="00224F06" w:rsidRDefault="00224F06" w:rsidP="00224F06">
            <w:pPr>
              <w:spacing w:before="0" w:after="0"/>
              <w:jc w:val="both"/>
              <w:rPr>
                <w:szCs w:val="24"/>
                <w:lang w:val="en-US"/>
              </w:rPr>
            </w:pPr>
            <w:r w:rsidRPr="00224F06">
              <w:rPr>
                <w:szCs w:val="24"/>
                <w:lang w:val="en-US"/>
              </w:rPr>
              <w:t>nsiPurchaseDocumentTypes</w:t>
            </w:r>
          </w:p>
        </w:tc>
        <w:tc>
          <w:tcPr>
            <w:tcW w:w="6095" w:type="dxa"/>
            <w:shd w:val="clear" w:color="auto" w:fill="auto"/>
            <w:noWrap/>
            <w:vAlign w:val="bottom"/>
            <w:hideMark/>
          </w:tcPr>
          <w:p w14:paraId="62FAD662" w14:textId="0BC94DE9" w:rsidR="00224F06" w:rsidRPr="00224F06" w:rsidRDefault="00224F06" w:rsidP="004C6617">
            <w:pPr>
              <w:spacing w:before="0" w:after="0"/>
              <w:jc w:val="both"/>
              <w:rPr>
                <w:szCs w:val="24"/>
                <w:lang w:val="en-US"/>
              </w:rPr>
            </w:pPr>
            <w:r w:rsidRPr="00224F06">
              <w:rPr>
                <w:szCs w:val="24"/>
                <w:lang w:val="en-US"/>
              </w:rPr>
              <w:t>Типы документов</w:t>
            </w:r>
          </w:p>
        </w:tc>
      </w:tr>
      <w:tr w:rsidR="00224F06" w:rsidRPr="00224F06" w14:paraId="00E44068" w14:textId="77777777" w:rsidTr="00224F06">
        <w:trPr>
          <w:trHeight w:val="300"/>
        </w:trPr>
        <w:tc>
          <w:tcPr>
            <w:tcW w:w="4126" w:type="dxa"/>
            <w:shd w:val="clear" w:color="auto" w:fill="auto"/>
            <w:noWrap/>
            <w:vAlign w:val="bottom"/>
            <w:hideMark/>
          </w:tcPr>
          <w:p w14:paraId="203E53DB" w14:textId="77777777" w:rsidR="00224F06" w:rsidRPr="00224F06" w:rsidRDefault="00224F06" w:rsidP="00224F06">
            <w:pPr>
              <w:spacing w:before="0" w:after="0"/>
              <w:jc w:val="both"/>
              <w:rPr>
                <w:szCs w:val="24"/>
                <w:lang w:val="en-US"/>
              </w:rPr>
            </w:pPr>
            <w:r w:rsidRPr="00224F06">
              <w:rPr>
                <w:szCs w:val="24"/>
                <w:lang w:val="en-US"/>
              </w:rPr>
              <w:t>nsiPurchasePreferences</w:t>
            </w:r>
          </w:p>
        </w:tc>
        <w:tc>
          <w:tcPr>
            <w:tcW w:w="6095" w:type="dxa"/>
            <w:shd w:val="clear" w:color="auto" w:fill="auto"/>
            <w:noWrap/>
            <w:vAlign w:val="bottom"/>
            <w:hideMark/>
          </w:tcPr>
          <w:p w14:paraId="1223C25E" w14:textId="77777777" w:rsidR="00224F06" w:rsidRPr="00224F06" w:rsidRDefault="00224F06" w:rsidP="00224F06">
            <w:pPr>
              <w:spacing w:before="0" w:after="0"/>
              <w:jc w:val="both"/>
              <w:rPr>
                <w:szCs w:val="24"/>
                <w:lang w:val="en-US"/>
              </w:rPr>
            </w:pPr>
            <w:r w:rsidRPr="00224F06">
              <w:rPr>
                <w:szCs w:val="24"/>
                <w:lang w:val="en-US"/>
              </w:rPr>
              <w:t>Преимущества при осуществлении закупок</w:t>
            </w:r>
          </w:p>
        </w:tc>
      </w:tr>
      <w:tr w:rsidR="00224F06" w:rsidRPr="00224F06" w14:paraId="5E862078" w14:textId="77777777" w:rsidTr="00224F06">
        <w:trPr>
          <w:trHeight w:val="300"/>
        </w:trPr>
        <w:tc>
          <w:tcPr>
            <w:tcW w:w="4126" w:type="dxa"/>
            <w:shd w:val="clear" w:color="auto" w:fill="auto"/>
            <w:noWrap/>
            <w:vAlign w:val="bottom"/>
            <w:hideMark/>
          </w:tcPr>
          <w:p w14:paraId="4F87885B" w14:textId="77777777" w:rsidR="00224F06" w:rsidRPr="00224F06" w:rsidRDefault="00224F06" w:rsidP="00224F06">
            <w:pPr>
              <w:spacing w:before="0" w:after="0"/>
              <w:jc w:val="both"/>
              <w:rPr>
                <w:szCs w:val="24"/>
                <w:lang w:val="en-US"/>
              </w:rPr>
            </w:pPr>
            <w:r w:rsidRPr="00224F06">
              <w:rPr>
                <w:szCs w:val="24"/>
                <w:lang w:val="en-US"/>
              </w:rPr>
              <w:t>nsiPurchaseRejectReason</w:t>
            </w:r>
          </w:p>
        </w:tc>
        <w:tc>
          <w:tcPr>
            <w:tcW w:w="6095" w:type="dxa"/>
            <w:shd w:val="clear" w:color="auto" w:fill="auto"/>
            <w:noWrap/>
            <w:vAlign w:val="bottom"/>
            <w:hideMark/>
          </w:tcPr>
          <w:p w14:paraId="1D86FC34" w14:textId="77777777" w:rsidR="00224F06" w:rsidRPr="00887D13" w:rsidRDefault="00224F06" w:rsidP="00224F06">
            <w:pPr>
              <w:spacing w:before="0" w:after="0"/>
              <w:jc w:val="both"/>
              <w:rPr>
                <w:szCs w:val="24"/>
              </w:rPr>
            </w:pPr>
            <w:r w:rsidRPr="00887D13">
              <w:rPr>
                <w:szCs w:val="24"/>
              </w:rPr>
              <w:t>Причины отказа в допуске</w:t>
            </w:r>
            <w:r w:rsidR="00887D13">
              <w:rPr>
                <w:szCs w:val="24"/>
              </w:rPr>
              <w:t xml:space="preserve"> заявок</w:t>
            </w:r>
          </w:p>
        </w:tc>
      </w:tr>
      <w:tr w:rsidR="00224F06" w:rsidRPr="00224F06" w14:paraId="274F4B41" w14:textId="77777777" w:rsidTr="00224F06">
        <w:trPr>
          <w:trHeight w:val="300"/>
        </w:trPr>
        <w:tc>
          <w:tcPr>
            <w:tcW w:w="4126" w:type="dxa"/>
            <w:shd w:val="clear" w:color="auto" w:fill="auto"/>
            <w:noWrap/>
            <w:vAlign w:val="bottom"/>
            <w:hideMark/>
          </w:tcPr>
          <w:p w14:paraId="5A9883AB" w14:textId="77777777" w:rsidR="00224F06" w:rsidRPr="00224F06" w:rsidRDefault="00224F06" w:rsidP="00224F06">
            <w:pPr>
              <w:spacing w:before="0" w:after="0"/>
              <w:jc w:val="both"/>
              <w:rPr>
                <w:szCs w:val="24"/>
                <w:lang w:val="en-US"/>
              </w:rPr>
            </w:pPr>
            <w:r w:rsidRPr="00224F06">
              <w:rPr>
                <w:szCs w:val="24"/>
                <w:lang w:val="en-US"/>
              </w:rPr>
              <w:t>nsiUser</w:t>
            </w:r>
          </w:p>
        </w:tc>
        <w:tc>
          <w:tcPr>
            <w:tcW w:w="6095" w:type="dxa"/>
            <w:shd w:val="clear" w:color="auto" w:fill="auto"/>
            <w:noWrap/>
            <w:vAlign w:val="bottom"/>
            <w:hideMark/>
          </w:tcPr>
          <w:p w14:paraId="28001C6D" w14:textId="77777777" w:rsidR="00224F06" w:rsidRPr="00224F06" w:rsidRDefault="00224F06" w:rsidP="00224F06">
            <w:pPr>
              <w:spacing w:before="0" w:after="0"/>
              <w:jc w:val="both"/>
              <w:rPr>
                <w:szCs w:val="24"/>
                <w:lang w:val="en-US"/>
              </w:rPr>
            </w:pPr>
            <w:r w:rsidRPr="00224F06">
              <w:rPr>
                <w:szCs w:val="24"/>
                <w:lang w:val="en-US"/>
              </w:rPr>
              <w:t>Пользователи</w:t>
            </w:r>
          </w:p>
        </w:tc>
      </w:tr>
      <w:tr w:rsidR="00C3109F" w:rsidRPr="00224F06" w14:paraId="26DC2DA6" w14:textId="77777777" w:rsidTr="00C3109F">
        <w:trPr>
          <w:trHeight w:val="300"/>
        </w:trPr>
        <w:tc>
          <w:tcPr>
            <w:tcW w:w="4126" w:type="dxa"/>
            <w:shd w:val="clear" w:color="auto" w:fill="auto"/>
            <w:noWrap/>
            <w:vAlign w:val="center"/>
          </w:tcPr>
          <w:p w14:paraId="3B51EE08" w14:textId="27EE23C4" w:rsidR="00C3109F" w:rsidRPr="00C3109F" w:rsidRDefault="00C3109F" w:rsidP="00C3109F">
            <w:pPr>
              <w:spacing w:before="0" w:after="0"/>
              <w:rPr>
                <w:szCs w:val="24"/>
              </w:rPr>
            </w:pPr>
            <w:r w:rsidRPr="00C3109F">
              <w:rPr>
                <w:szCs w:val="24"/>
                <w:lang w:val="en-US"/>
              </w:rPr>
              <w:t>nsiAbandonedReason</w:t>
            </w:r>
          </w:p>
        </w:tc>
        <w:tc>
          <w:tcPr>
            <w:tcW w:w="6095" w:type="dxa"/>
            <w:shd w:val="clear" w:color="auto" w:fill="auto"/>
            <w:noWrap/>
            <w:vAlign w:val="bottom"/>
          </w:tcPr>
          <w:p w14:paraId="5125813F" w14:textId="498317F0" w:rsidR="00C3109F" w:rsidRPr="00DE4FF5" w:rsidRDefault="00C3109F" w:rsidP="00230C9F">
            <w:pPr>
              <w:spacing w:before="0" w:after="0"/>
              <w:jc w:val="both"/>
              <w:rPr>
                <w:szCs w:val="24"/>
              </w:rPr>
            </w:pPr>
            <w:r w:rsidRPr="00C3109F">
              <w:rPr>
                <w:szCs w:val="24"/>
              </w:rPr>
              <w:t>Справочник оснований признания процедуры несостоявшейся</w:t>
            </w:r>
          </w:p>
        </w:tc>
      </w:tr>
      <w:tr w:rsidR="00C3109F" w:rsidRPr="00224F06" w14:paraId="09C90BFE" w14:textId="77777777" w:rsidTr="00C3109F">
        <w:trPr>
          <w:trHeight w:val="300"/>
        </w:trPr>
        <w:tc>
          <w:tcPr>
            <w:tcW w:w="4126" w:type="dxa"/>
            <w:shd w:val="clear" w:color="auto" w:fill="auto"/>
            <w:noWrap/>
            <w:vAlign w:val="center"/>
            <w:hideMark/>
          </w:tcPr>
          <w:p w14:paraId="208568B6" w14:textId="77777777" w:rsidR="00C3109F" w:rsidRPr="00224F06" w:rsidRDefault="00C3109F" w:rsidP="00C3109F">
            <w:pPr>
              <w:spacing w:before="0" w:after="0"/>
              <w:rPr>
                <w:szCs w:val="24"/>
                <w:lang w:val="en-US"/>
              </w:rPr>
            </w:pPr>
            <w:r w:rsidRPr="00224F06">
              <w:rPr>
                <w:szCs w:val="24"/>
                <w:lang w:val="en-US"/>
              </w:rPr>
              <w:t>nsiOKPD</w:t>
            </w:r>
            <w:r>
              <w:rPr>
                <w:szCs w:val="24"/>
                <w:lang w:val="en-US"/>
              </w:rPr>
              <w:t>2</w:t>
            </w:r>
          </w:p>
        </w:tc>
        <w:tc>
          <w:tcPr>
            <w:tcW w:w="6095" w:type="dxa"/>
            <w:shd w:val="clear" w:color="auto" w:fill="auto"/>
            <w:noWrap/>
            <w:vAlign w:val="bottom"/>
            <w:hideMark/>
          </w:tcPr>
          <w:p w14:paraId="390ED9DF" w14:textId="77777777" w:rsidR="00C3109F" w:rsidRPr="00224F06" w:rsidRDefault="00C3109F" w:rsidP="00230C9F">
            <w:pPr>
              <w:spacing w:before="0" w:after="0"/>
              <w:jc w:val="both"/>
              <w:rPr>
                <w:szCs w:val="24"/>
                <w:lang w:val="en-US"/>
              </w:rPr>
            </w:pPr>
            <w:r w:rsidRPr="00224F06">
              <w:rPr>
                <w:szCs w:val="24"/>
                <w:lang w:val="en-US"/>
              </w:rPr>
              <w:t>ОКПД</w:t>
            </w:r>
            <w:r>
              <w:rPr>
                <w:szCs w:val="24"/>
                <w:lang w:val="en-US"/>
              </w:rPr>
              <w:t>2 (</w:t>
            </w:r>
            <w:r w:rsidRPr="00367C0D">
              <w:rPr>
                <w:szCs w:val="24"/>
                <w:lang w:val="en-US"/>
              </w:rPr>
              <w:t>ОК 034-2014</w:t>
            </w:r>
            <w:r>
              <w:rPr>
                <w:szCs w:val="24"/>
                <w:lang w:val="en-US"/>
              </w:rPr>
              <w:t>)</w:t>
            </w:r>
          </w:p>
        </w:tc>
      </w:tr>
      <w:tr w:rsidR="00C3109F" w:rsidRPr="00224F06" w14:paraId="41CE9CDB" w14:textId="77777777" w:rsidTr="00C3109F">
        <w:trPr>
          <w:trHeight w:val="300"/>
        </w:trPr>
        <w:tc>
          <w:tcPr>
            <w:tcW w:w="4126" w:type="dxa"/>
            <w:shd w:val="clear" w:color="auto" w:fill="auto"/>
            <w:noWrap/>
            <w:vAlign w:val="center"/>
            <w:hideMark/>
          </w:tcPr>
          <w:p w14:paraId="47B18A8A" w14:textId="77777777" w:rsidR="00C3109F" w:rsidRPr="00224F06" w:rsidRDefault="00C3109F" w:rsidP="00C3109F">
            <w:pPr>
              <w:spacing w:before="0" w:after="0"/>
              <w:rPr>
                <w:szCs w:val="24"/>
                <w:lang w:val="en-US"/>
              </w:rPr>
            </w:pPr>
            <w:r w:rsidRPr="00224F06">
              <w:rPr>
                <w:szCs w:val="24"/>
                <w:lang w:val="en-US"/>
              </w:rPr>
              <w:t>nsiOKVED</w:t>
            </w:r>
            <w:r>
              <w:rPr>
                <w:szCs w:val="24"/>
                <w:lang w:val="en-US"/>
              </w:rPr>
              <w:t>2</w:t>
            </w:r>
          </w:p>
        </w:tc>
        <w:tc>
          <w:tcPr>
            <w:tcW w:w="6095" w:type="dxa"/>
            <w:shd w:val="clear" w:color="auto" w:fill="auto"/>
            <w:noWrap/>
            <w:vAlign w:val="bottom"/>
            <w:hideMark/>
          </w:tcPr>
          <w:p w14:paraId="011C9D63" w14:textId="77777777" w:rsidR="00C3109F" w:rsidRPr="00224F06" w:rsidRDefault="00C3109F" w:rsidP="00230C9F">
            <w:pPr>
              <w:spacing w:before="0" w:after="0"/>
              <w:jc w:val="both"/>
              <w:rPr>
                <w:szCs w:val="24"/>
                <w:lang w:val="en-US"/>
              </w:rPr>
            </w:pPr>
            <w:r w:rsidRPr="00224F06">
              <w:rPr>
                <w:szCs w:val="24"/>
                <w:lang w:val="en-US"/>
              </w:rPr>
              <w:t>ОКВЭД</w:t>
            </w:r>
            <w:r>
              <w:rPr>
                <w:szCs w:val="24"/>
                <w:lang w:val="en-US"/>
              </w:rPr>
              <w:t>2 (</w:t>
            </w:r>
            <w:r w:rsidRPr="00367C0D">
              <w:rPr>
                <w:szCs w:val="24"/>
                <w:lang w:val="en-US"/>
              </w:rPr>
              <w:t>ОК 029-2014</w:t>
            </w:r>
            <w:r>
              <w:rPr>
                <w:szCs w:val="24"/>
                <w:lang w:val="en-US"/>
              </w:rPr>
              <w:t>)</w:t>
            </w:r>
          </w:p>
        </w:tc>
      </w:tr>
      <w:tr w:rsidR="00C3109F" w:rsidRPr="00224F06" w14:paraId="1132AEAA" w14:textId="77777777" w:rsidTr="00C3109F">
        <w:trPr>
          <w:trHeight w:val="300"/>
        </w:trPr>
        <w:tc>
          <w:tcPr>
            <w:tcW w:w="4126" w:type="dxa"/>
            <w:shd w:val="clear" w:color="auto" w:fill="auto"/>
            <w:noWrap/>
            <w:vAlign w:val="center"/>
          </w:tcPr>
          <w:p w14:paraId="5AD3D60F" w14:textId="74DB7067" w:rsidR="00C3109F" w:rsidRPr="00C3109F" w:rsidRDefault="00C3109F" w:rsidP="00C3109F">
            <w:pPr>
              <w:spacing w:before="0" w:after="0"/>
              <w:rPr>
                <w:szCs w:val="24"/>
              </w:rPr>
            </w:pPr>
            <w:r w:rsidRPr="00C3109F">
              <w:rPr>
                <w:szCs w:val="24"/>
                <w:lang w:val="en-US"/>
              </w:rPr>
              <w:t>nsiDeviationFactFoundation</w:t>
            </w:r>
          </w:p>
        </w:tc>
        <w:tc>
          <w:tcPr>
            <w:tcW w:w="6095" w:type="dxa"/>
            <w:shd w:val="clear" w:color="auto" w:fill="auto"/>
            <w:noWrap/>
            <w:vAlign w:val="bottom"/>
          </w:tcPr>
          <w:p w14:paraId="0BC7F5F0" w14:textId="592C5DBB" w:rsidR="00C3109F" w:rsidRPr="00DE4FF5" w:rsidRDefault="00C3109F" w:rsidP="00230C9F">
            <w:pPr>
              <w:spacing w:before="0" w:after="0"/>
              <w:jc w:val="both"/>
              <w:rPr>
                <w:szCs w:val="24"/>
              </w:rPr>
            </w:pPr>
            <w:r w:rsidRPr="00C3109F">
              <w:rPr>
                <w:szCs w:val="24"/>
              </w:rPr>
              <w:t>Причины признания участника уклонившимся от заключения контракта</w:t>
            </w:r>
          </w:p>
        </w:tc>
      </w:tr>
      <w:tr w:rsidR="00C3109F" w:rsidRPr="00224F06" w14:paraId="4D413D27" w14:textId="77777777" w:rsidTr="00C3109F">
        <w:trPr>
          <w:trHeight w:val="300"/>
        </w:trPr>
        <w:tc>
          <w:tcPr>
            <w:tcW w:w="4126" w:type="dxa"/>
            <w:shd w:val="clear" w:color="auto" w:fill="auto"/>
            <w:noWrap/>
            <w:vAlign w:val="center"/>
          </w:tcPr>
          <w:p w14:paraId="37B2F3AA" w14:textId="40602715" w:rsidR="00C3109F" w:rsidRPr="00C3109F" w:rsidRDefault="00C3109F" w:rsidP="00C3109F">
            <w:pPr>
              <w:spacing w:before="0" w:after="0"/>
              <w:rPr>
                <w:szCs w:val="24"/>
              </w:rPr>
            </w:pPr>
            <w:r w:rsidRPr="00C3109F">
              <w:rPr>
                <w:szCs w:val="24"/>
              </w:rPr>
              <w:t>nsiPublicDiscussionQuestionnaries</w:t>
            </w:r>
          </w:p>
        </w:tc>
        <w:tc>
          <w:tcPr>
            <w:tcW w:w="6095" w:type="dxa"/>
            <w:shd w:val="clear" w:color="auto" w:fill="auto"/>
            <w:noWrap/>
            <w:vAlign w:val="bottom"/>
          </w:tcPr>
          <w:p w14:paraId="673A93B4" w14:textId="570CB3CB" w:rsidR="00C3109F" w:rsidRPr="00C3109F" w:rsidRDefault="00C3109F" w:rsidP="00224F06">
            <w:pPr>
              <w:spacing w:before="0" w:after="0"/>
              <w:jc w:val="both"/>
              <w:rPr>
                <w:szCs w:val="24"/>
              </w:rPr>
            </w:pPr>
            <w:r w:rsidRPr="00C3109F">
              <w:rPr>
                <w:szCs w:val="24"/>
              </w:rPr>
              <w:t>Аспекты обсуждений, вопросы анкеты и варианты ответов</w:t>
            </w:r>
          </w:p>
        </w:tc>
      </w:tr>
      <w:tr w:rsidR="00C3109F" w:rsidRPr="00224F06" w14:paraId="7F14C6A2" w14:textId="77777777" w:rsidTr="00C3109F">
        <w:trPr>
          <w:trHeight w:val="300"/>
        </w:trPr>
        <w:tc>
          <w:tcPr>
            <w:tcW w:w="4126" w:type="dxa"/>
            <w:shd w:val="clear" w:color="auto" w:fill="auto"/>
            <w:noWrap/>
            <w:vAlign w:val="center"/>
          </w:tcPr>
          <w:p w14:paraId="4CE8B834" w14:textId="01F314B0" w:rsidR="00C3109F" w:rsidRPr="00C3109F" w:rsidRDefault="00C3109F" w:rsidP="00C3109F">
            <w:pPr>
              <w:spacing w:before="0" w:after="0"/>
              <w:rPr>
                <w:szCs w:val="24"/>
              </w:rPr>
            </w:pPr>
            <w:r w:rsidRPr="00C3109F">
              <w:rPr>
                <w:szCs w:val="24"/>
              </w:rPr>
              <w:t>nsiPublicDiscussionDecisions</w:t>
            </w:r>
          </w:p>
        </w:tc>
        <w:tc>
          <w:tcPr>
            <w:tcW w:w="6095" w:type="dxa"/>
            <w:shd w:val="clear" w:color="auto" w:fill="auto"/>
            <w:noWrap/>
            <w:vAlign w:val="bottom"/>
          </w:tcPr>
          <w:p w14:paraId="16EF8D84" w14:textId="45973908" w:rsidR="00C3109F" w:rsidRPr="00C3109F" w:rsidRDefault="00C3109F" w:rsidP="00224F06">
            <w:pPr>
              <w:spacing w:before="0" w:after="0"/>
              <w:jc w:val="both"/>
              <w:rPr>
                <w:szCs w:val="24"/>
              </w:rPr>
            </w:pPr>
            <w:r w:rsidRPr="00C3109F">
              <w:rPr>
                <w:szCs w:val="24"/>
              </w:rPr>
              <w:t>Решения общественного обсуждения и основания решений</w:t>
            </w:r>
          </w:p>
        </w:tc>
      </w:tr>
      <w:tr w:rsidR="00C3109F" w:rsidRPr="00224F06" w14:paraId="06D4A58F" w14:textId="77777777" w:rsidTr="00C3109F">
        <w:trPr>
          <w:trHeight w:val="300"/>
        </w:trPr>
        <w:tc>
          <w:tcPr>
            <w:tcW w:w="4126" w:type="dxa"/>
            <w:shd w:val="clear" w:color="auto" w:fill="auto"/>
            <w:noWrap/>
            <w:vAlign w:val="center"/>
          </w:tcPr>
          <w:p w14:paraId="493E291F" w14:textId="0202C1D4" w:rsidR="00C3109F" w:rsidRPr="00C3109F" w:rsidRDefault="00C3109F" w:rsidP="00C3109F">
            <w:pPr>
              <w:spacing w:before="0" w:after="0"/>
              <w:rPr>
                <w:szCs w:val="24"/>
              </w:rPr>
            </w:pPr>
            <w:r w:rsidRPr="00C3109F">
              <w:rPr>
                <w:szCs w:val="24"/>
              </w:rPr>
              <w:t>nsiAuditActionSubjects</w:t>
            </w:r>
          </w:p>
        </w:tc>
        <w:tc>
          <w:tcPr>
            <w:tcW w:w="6095" w:type="dxa"/>
            <w:shd w:val="clear" w:color="auto" w:fill="auto"/>
            <w:noWrap/>
            <w:vAlign w:val="bottom"/>
          </w:tcPr>
          <w:p w14:paraId="70BC6752" w14:textId="1F81366F" w:rsidR="00C3109F" w:rsidRPr="00C3109F" w:rsidRDefault="00C3109F" w:rsidP="00C3109F">
            <w:pPr>
              <w:spacing w:before="0" w:after="0"/>
              <w:jc w:val="both"/>
              <w:rPr>
                <w:szCs w:val="24"/>
              </w:rPr>
            </w:pPr>
            <w:r>
              <w:rPr>
                <w:szCs w:val="24"/>
              </w:rPr>
              <w:t>П</w:t>
            </w:r>
            <w:r w:rsidRPr="00C3109F">
              <w:rPr>
                <w:szCs w:val="24"/>
              </w:rPr>
              <w:t>редмет</w:t>
            </w:r>
            <w:r>
              <w:rPr>
                <w:szCs w:val="24"/>
              </w:rPr>
              <w:t>ы</w:t>
            </w:r>
            <w:r w:rsidRPr="00C3109F">
              <w:rPr>
                <w:szCs w:val="24"/>
              </w:rPr>
              <w:t xml:space="preserve"> мероприятий органов аудита</w:t>
            </w:r>
          </w:p>
        </w:tc>
      </w:tr>
    </w:tbl>
    <w:p w14:paraId="2806C54C" w14:textId="77777777" w:rsidR="00224F06" w:rsidRDefault="00224F06" w:rsidP="00DC0A5F">
      <w:pPr>
        <w:spacing w:before="0" w:after="0"/>
        <w:ind w:firstLine="567"/>
        <w:jc w:val="both"/>
        <w:rPr>
          <w:sz w:val="28"/>
        </w:rPr>
      </w:pPr>
    </w:p>
    <w:p w14:paraId="26CBAF6E" w14:textId="77777777" w:rsidR="00DC0A5F" w:rsidRPr="009B6C82" w:rsidRDefault="00DC0A5F" w:rsidP="00DC0A5F">
      <w:pPr>
        <w:pStyle w:val="41"/>
      </w:pPr>
      <w:r>
        <w:t>Порядок выполнения выгрузки</w:t>
      </w:r>
      <w:r w:rsidRPr="009B6C82">
        <w:t xml:space="preserve"> </w:t>
      </w:r>
      <w:r>
        <w:t>справочной информации</w:t>
      </w:r>
    </w:p>
    <w:p w14:paraId="6F15D8FD" w14:textId="77777777" w:rsidR="00DC0A5F" w:rsidRDefault="00DC0A5F" w:rsidP="00DC0A5F">
      <w:pPr>
        <w:spacing w:before="0" w:after="0"/>
        <w:ind w:firstLine="567"/>
        <w:jc w:val="both"/>
        <w:rPr>
          <w:sz w:val="28"/>
        </w:rPr>
      </w:pPr>
      <w:r>
        <w:rPr>
          <w:sz w:val="28"/>
        </w:rPr>
        <w:t>Автоматическая выгрузка справочной информации осуществляется в двух режимах: полная выгрузка и выгрузка накопительным итогом:</w:t>
      </w:r>
    </w:p>
    <w:p w14:paraId="34324D6F" w14:textId="77777777" w:rsidR="00DC0A5F" w:rsidRDefault="00DC0A5F" w:rsidP="007B4891">
      <w:pPr>
        <w:pStyle w:val="ListLevel2"/>
      </w:pPr>
      <w:r>
        <w:lastRenderedPageBreak/>
        <w:t>полная выгрузка осуществляется раз в неделю в воскресенье в 01</w:t>
      </w:r>
      <w:r w:rsidRPr="00A96E60">
        <w:t xml:space="preserve">:00 </w:t>
      </w:r>
      <w:r>
        <w:t>и выполняется за время не более 6 часов. В состав полной выгрузки входят все позиции справочников, актуальные на момент выгрузки;</w:t>
      </w:r>
    </w:p>
    <w:p w14:paraId="08D167FB" w14:textId="77777777" w:rsidR="00DC0A5F" w:rsidRDefault="00DC0A5F" w:rsidP="007B4891">
      <w:pPr>
        <w:pStyle w:val="ListLevel2"/>
      </w:pPr>
      <w:r>
        <w:t>выгрузка накопительным итогом (инкрементальная) осуществляется раз в сутки в 01</w:t>
      </w:r>
      <w:r w:rsidRPr="00A96E60">
        <w:t>:</w:t>
      </w:r>
      <w:r>
        <w:t>00</w:t>
      </w:r>
      <w:r w:rsidRPr="00A96E60">
        <w:t xml:space="preserve"> </w:t>
      </w:r>
      <w:r>
        <w:t>и выполняется за время не более 1 часа. Инкрементальная выгрузка содержит позиции справочников, изменившиеся за истекшие сутки, актуальные на момент выгрузки.</w:t>
      </w:r>
    </w:p>
    <w:p w14:paraId="648EB4B0" w14:textId="0997BA14" w:rsidR="00DC0A5F" w:rsidRDefault="00DC0A5F" w:rsidP="00DC0A5F">
      <w:pPr>
        <w:spacing w:before="0" w:after="0"/>
        <w:ind w:firstLine="567"/>
        <w:jc w:val="both"/>
        <w:rPr>
          <w:sz w:val="28"/>
        </w:rPr>
      </w:pPr>
      <w:r>
        <w:rPr>
          <w:sz w:val="28"/>
        </w:rPr>
        <w:t>По окончании каждой полной выгрузки справочника</w:t>
      </w:r>
      <w:r w:rsidR="00F96026">
        <w:rPr>
          <w:sz w:val="28"/>
        </w:rPr>
        <w:t>, как запущенной вручную, так и автоматической,</w:t>
      </w:r>
      <w:r>
        <w:rPr>
          <w:sz w:val="28"/>
        </w:rPr>
        <w:t xml:space="preserve"> все ранее созданные файлы, содержащие как полные, так и инкрементальные выгрузки данного справочника, удаляются с </w:t>
      </w:r>
      <w:r>
        <w:rPr>
          <w:sz w:val="28"/>
          <w:lang w:val="en-US"/>
        </w:rPr>
        <w:t>ftp</w:t>
      </w:r>
      <w:r w:rsidRPr="008F1D4B">
        <w:rPr>
          <w:sz w:val="28"/>
        </w:rPr>
        <w:t>-</w:t>
      </w:r>
      <w:r>
        <w:rPr>
          <w:sz w:val="28"/>
        </w:rPr>
        <w:t xml:space="preserve">сервера </w:t>
      </w:r>
      <w:r w:rsidR="00905A79">
        <w:rPr>
          <w:sz w:val="28"/>
        </w:rPr>
        <w:t>ЕИС</w:t>
      </w:r>
      <w:r w:rsidR="00905A79" w:rsidRPr="00FA7631">
        <w:rPr>
          <w:sz w:val="28"/>
        </w:rPr>
        <w:t xml:space="preserve"> </w:t>
      </w:r>
      <w:r>
        <w:rPr>
          <w:sz w:val="28"/>
        </w:rPr>
        <w:t>и</w:t>
      </w:r>
      <w:r w:rsidR="00F96026">
        <w:rPr>
          <w:sz w:val="28"/>
        </w:rPr>
        <w:t>з</w:t>
      </w:r>
      <w:r>
        <w:rPr>
          <w:sz w:val="28"/>
        </w:rPr>
        <w:t xml:space="preserve"> каталога, соответствующего данному справочнику.</w:t>
      </w:r>
    </w:p>
    <w:p w14:paraId="51B6C018" w14:textId="77777777" w:rsidR="00F96026" w:rsidRPr="00F96026" w:rsidRDefault="00F96026" w:rsidP="00F96026">
      <w:pPr>
        <w:pStyle w:val="41"/>
      </w:pPr>
      <w:r w:rsidRPr="00F96026">
        <w:t>Именование архивов и файлов выгрузки справочников</w:t>
      </w:r>
    </w:p>
    <w:p w14:paraId="6AF431BB" w14:textId="77777777" w:rsidR="00F96026" w:rsidRPr="00F96026" w:rsidRDefault="00F96026" w:rsidP="00F96026">
      <w:pPr>
        <w:spacing w:before="0" w:after="0"/>
        <w:ind w:firstLine="567"/>
        <w:jc w:val="both"/>
        <w:rPr>
          <w:sz w:val="28"/>
        </w:rPr>
      </w:pPr>
      <w:r w:rsidRPr="00F96026">
        <w:rPr>
          <w:sz w:val="28"/>
        </w:rPr>
        <w:t>Структура имени файла архива справочника при полной выгрузке справочника:</w:t>
      </w:r>
    </w:p>
    <w:p w14:paraId="3524CB0B" w14:textId="77777777" w:rsidR="00F96026" w:rsidRPr="00F96026" w:rsidRDefault="00F96026" w:rsidP="00F96026">
      <w:pPr>
        <w:spacing w:before="0" w:after="0"/>
        <w:ind w:firstLine="567"/>
        <w:jc w:val="both"/>
        <w:rPr>
          <w:sz w:val="28"/>
        </w:rPr>
      </w:pPr>
      <w:r w:rsidRPr="00F96026">
        <w:rPr>
          <w:b/>
          <w:sz w:val="28"/>
        </w:rPr>
        <w:t>XXX_all_</w:t>
      </w:r>
      <w:r>
        <w:rPr>
          <w:b/>
          <w:sz w:val="28"/>
        </w:rPr>
        <w:t>дата-время выгрузки</w:t>
      </w:r>
      <w:r w:rsidRPr="00F96026">
        <w:rPr>
          <w:b/>
          <w:sz w:val="28"/>
        </w:rPr>
        <w:t>_</w:t>
      </w:r>
      <w:r>
        <w:rPr>
          <w:b/>
          <w:sz w:val="28"/>
          <w:lang w:val="en-US"/>
        </w:rPr>
        <w:t>n</w:t>
      </w:r>
      <w:r w:rsidRPr="00F96026">
        <w:rPr>
          <w:b/>
          <w:sz w:val="28"/>
        </w:rPr>
        <w:t>nn.xml.zip</w:t>
      </w:r>
      <w:r w:rsidRPr="00F96026">
        <w:rPr>
          <w:sz w:val="28"/>
        </w:rPr>
        <w:t>, где:</w:t>
      </w:r>
    </w:p>
    <w:p w14:paraId="5F8E456D" w14:textId="77777777" w:rsidR="00F96026" w:rsidRPr="00F96026" w:rsidRDefault="00F96026" w:rsidP="00F96026">
      <w:pPr>
        <w:spacing w:before="0" w:after="0"/>
        <w:ind w:firstLine="567"/>
        <w:jc w:val="both"/>
        <w:rPr>
          <w:sz w:val="28"/>
        </w:rPr>
      </w:pPr>
      <w:r w:rsidRPr="00F96026">
        <w:rPr>
          <w:b/>
          <w:sz w:val="28"/>
        </w:rPr>
        <w:t>XXXX</w:t>
      </w:r>
      <w:r w:rsidRPr="00F96026">
        <w:rPr>
          <w:sz w:val="28"/>
        </w:rPr>
        <w:t xml:space="preserve"> – справочник (XML-тег);</w:t>
      </w:r>
    </w:p>
    <w:p w14:paraId="700A5E08" w14:textId="77777777" w:rsidR="00F96026" w:rsidRPr="00F96026" w:rsidRDefault="00F96026" w:rsidP="00F96026">
      <w:pPr>
        <w:spacing w:before="0" w:after="0"/>
        <w:ind w:firstLine="567"/>
        <w:jc w:val="both"/>
        <w:rPr>
          <w:sz w:val="28"/>
        </w:rPr>
      </w:pPr>
      <w:r w:rsidRPr="00F96026">
        <w:rPr>
          <w:b/>
          <w:sz w:val="28"/>
        </w:rPr>
        <w:t>all</w:t>
      </w:r>
      <w:r w:rsidRPr="00F96026">
        <w:rPr>
          <w:sz w:val="28"/>
        </w:rPr>
        <w:t xml:space="preserve"> – признак полной выгрузки справочника;</w:t>
      </w:r>
    </w:p>
    <w:p w14:paraId="58C64746" w14:textId="77777777" w:rsidR="00F96026" w:rsidRPr="00F96026" w:rsidRDefault="00F96026" w:rsidP="00F96026">
      <w:pPr>
        <w:spacing w:before="0" w:after="0"/>
        <w:ind w:firstLine="567"/>
        <w:jc w:val="both"/>
        <w:rPr>
          <w:sz w:val="28"/>
        </w:rPr>
      </w:pPr>
      <w:r>
        <w:rPr>
          <w:b/>
          <w:sz w:val="28"/>
        </w:rPr>
        <w:t>дата-время вы</w:t>
      </w:r>
      <w:r w:rsidRPr="00F96026">
        <w:rPr>
          <w:sz w:val="28"/>
        </w:rPr>
        <w:t xml:space="preserve"> – дата и время выполнения выгрузки, в формате yyyy</w:t>
      </w:r>
      <w:r>
        <w:rPr>
          <w:sz w:val="28"/>
          <w:lang w:val="en-US"/>
        </w:rPr>
        <w:t>mm</w:t>
      </w:r>
      <w:r w:rsidRPr="00F96026">
        <w:rPr>
          <w:sz w:val="28"/>
        </w:rPr>
        <w:t>ddhhmmss;</w:t>
      </w:r>
    </w:p>
    <w:p w14:paraId="49A937B3" w14:textId="77777777" w:rsidR="00F96026" w:rsidRPr="00F96026" w:rsidRDefault="00F96026" w:rsidP="00F96026">
      <w:pPr>
        <w:spacing w:before="0" w:after="0"/>
        <w:ind w:firstLine="567"/>
        <w:jc w:val="both"/>
        <w:rPr>
          <w:sz w:val="28"/>
        </w:rPr>
      </w:pPr>
      <w:r w:rsidRPr="00C3047E">
        <w:rPr>
          <w:b/>
          <w:sz w:val="28"/>
        </w:rPr>
        <w:t>nn</w:t>
      </w:r>
      <w:r w:rsidRPr="00C3047E">
        <w:rPr>
          <w:b/>
          <w:sz w:val="28"/>
          <w:lang w:val="en-US"/>
        </w:rPr>
        <w:t>n</w:t>
      </w:r>
      <w:r w:rsidRPr="00F96026">
        <w:rPr>
          <w:sz w:val="28"/>
        </w:rPr>
        <w:t xml:space="preserve"> – </w:t>
      </w:r>
      <w:r w:rsidR="00C3047E" w:rsidRPr="00C3047E">
        <w:rPr>
          <w:sz w:val="28"/>
        </w:rPr>
        <w:t>3-</w:t>
      </w:r>
      <w:r w:rsidR="00C3047E">
        <w:rPr>
          <w:sz w:val="28"/>
        </w:rPr>
        <w:t xml:space="preserve">значный </w:t>
      </w:r>
      <w:r w:rsidRPr="00F96026">
        <w:rPr>
          <w:sz w:val="28"/>
        </w:rPr>
        <w:t>порядковый номер сформированного файла;</w:t>
      </w:r>
    </w:p>
    <w:p w14:paraId="7BCA9DBF" w14:textId="77777777" w:rsidR="00F96026" w:rsidRPr="00F96026" w:rsidRDefault="00F96026" w:rsidP="00F96026">
      <w:pPr>
        <w:spacing w:before="0" w:after="0"/>
        <w:ind w:firstLine="567"/>
        <w:jc w:val="both"/>
        <w:rPr>
          <w:sz w:val="28"/>
        </w:rPr>
      </w:pPr>
      <w:r w:rsidRPr="00C3047E">
        <w:rPr>
          <w:b/>
          <w:sz w:val="28"/>
        </w:rPr>
        <w:t>xml</w:t>
      </w:r>
      <w:r w:rsidRPr="00F96026">
        <w:rPr>
          <w:sz w:val="28"/>
        </w:rPr>
        <w:t xml:space="preserve"> – суффикс, описывающий формат содержимого;</w:t>
      </w:r>
    </w:p>
    <w:p w14:paraId="2712B2C8" w14:textId="77777777" w:rsidR="00F96026" w:rsidRPr="00F96026" w:rsidRDefault="00F96026" w:rsidP="00F96026">
      <w:pPr>
        <w:spacing w:before="0" w:after="0"/>
        <w:ind w:firstLine="567"/>
        <w:jc w:val="both"/>
        <w:rPr>
          <w:sz w:val="28"/>
        </w:rPr>
      </w:pPr>
      <w:r w:rsidRPr="00C3047E">
        <w:rPr>
          <w:b/>
          <w:sz w:val="28"/>
        </w:rPr>
        <w:t>zip</w:t>
      </w:r>
      <w:r w:rsidRPr="00F96026">
        <w:rPr>
          <w:sz w:val="28"/>
        </w:rPr>
        <w:t xml:space="preserve"> – расширение файла.</w:t>
      </w:r>
    </w:p>
    <w:p w14:paraId="13616904" w14:textId="77777777" w:rsidR="00F96026" w:rsidRPr="00F96026" w:rsidRDefault="00F96026" w:rsidP="00F96026">
      <w:pPr>
        <w:spacing w:before="0" w:after="0"/>
        <w:ind w:firstLine="567"/>
        <w:jc w:val="both"/>
        <w:rPr>
          <w:sz w:val="28"/>
        </w:rPr>
      </w:pPr>
      <w:r w:rsidRPr="00F96026">
        <w:rPr>
          <w:sz w:val="28"/>
        </w:rPr>
        <w:t>В архиве содержится XML-файл с тем же именем, только без постфикса zip.</w:t>
      </w:r>
    </w:p>
    <w:p w14:paraId="1B068770" w14:textId="77777777" w:rsidR="00F96026" w:rsidRPr="00F96026" w:rsidRDefault="00F96026" w:rsidP="00F96026">
      <w:pPr>
        <w:spacing w:before="0" w:after="0"/>
        <w:ind w:firstLine="567"/>
        <w:jc w:val="both"/>
        <w:rPr>
          <w:sz w:val="28"/>
        </w:rPr>
      </w:pPr>
    </w:p>
    <w:p w14:paraId="64868404" w14:textId="77777777" w:rsidR="00F96026" w:rsidRPr="00F96026" w:rsidRDefault="00F96026" w:rsidP="00F96026">
      <w:pPr>
        <w:spacing w:before="0" w:after="0"/>
        <w:ind w:firstLine="567"/>
        <w:jc w:val="both"/>
        <w:rPr>
          <w:sz w:val="28"/>
        </w:rPr>
      </w:pPr>
      <w:r w:rsidRPr="00F96026">
        <w:rPr>
          <w:sz w:val="28"/>
        </w:rPr>
        <w:t>Пример адреса файла полной выгрузки:</w:t>
      </w:r>
    </w:p>
    <w:p w14:paraId="17836D5D" w14:textId="77777777" w:rsidR="00F96026" w:rsidRPr="00C3047E" w:rsidRDefault="006963B9" w:rsidP="00F96026">
      <w:pPr>
        <w:spacing w:before="0" w:after="0"/>
        <w:ind w:firstLine="567"/>
        <w:jc w:val="both"/>
        <w:rPr>
          <w:b/>
          <w:sz w:val="28"/>
        </w:rPr>
      </w:pPr>
      <w:hyperlink r:id="rId33" w:history="1">
        <w:r w:rsidR="00C3047E" w:rsidRPr="00820005">
          <w:rPr>
            <w:rStyle w:val="affd"/>
            <w:b/>
            <w:sz w:val="28"/>
          </w:rPr>
          <w:t>ftp://</w:t>
        </w:r>
        <w:r w:rsidR="00C3047E" w:rsidRPr="00820005">
          <w:rPr>
            <w:rStyle w:val="affd"/>
            <w:b/>
            <w:sz w:val="28"/>
            <w:lang w:val="en-US"/>
          </w:rPr>
          <w:t>free</w:t>
        </w:r>
        <w:r w:rsidR="00C3047E" w:rsidRPr="00820005">
          <w:rPr>
            <w:rStyle w:val="affd"/>
            <w:b/>
            <w:sz w:val="28"/>
          </w:rPr>
          <w:t>:</w:t>
        </w:r>
        <w:r w:rsidR="00C3047E" w:rsidRPr="00820005">
          <w:rPr>
            <w:rStyle w:val="affd"/>
            <w:b/>
            <w:sz w:val="28"/>
            <w:lang w:val="en-US"/>
          </w:rPr>
          <w:t>free</w:t>
        </w:r>
        <w:r w:rsidR="00C3047E" w:rsidRPr="00820005">
          <w:rPr>
            <w:rStyle w:val="affd"/>
            <w:b/>
            <w:sz w:val="28"/>
          </w:rPr>
          <w:t>@ftp.zakupki.gov.ru/</w:t>
        </w:r>
        <w:r w:rsidR="00C3047E" w:rsidRPr="00820005">
          <w:rPr>
            <w:rStyle w:val="affd"/>
            <w:b/>
            <w:sz w:val="28"/>
            <w:lang w:val="en-US"/>
          </w:rPr>
          <w:t>FCS</w:t>
        </w:r>
        <w:r w:rsidR="00C3047E" w:rsidRPr="00820005">
          <w:rPr>
            <w:rStyle w:val="affd"/>
            <w:b/>
            <w:sz w:val="28"/>
          </w:rPr>
          <w:t>_</w:t>
        </w:r>
        <w:r w:rsidR="00C3047E" w:rsidRPr="00820005">
          <w:rPr>
            <w:rStyle w:val="affd"/>
            <w:b/>
            <w:sz w:val="28"/>
            <w:lang w:val="en-US"/>
          </w:rPr>
          <w:t>nsi</w:t>
        </w:r>
        <w:r w:rsidR="00C3047E" w:rsidRPr="00820005">
          <w:rPr>
            <w:rStyle w:val="affd"/>
            <w:b/>
            <w:sz w:val="28"/>
          </w:rPr>
          <w:t>/</w:t>
        </w:r>
        <w:r w:rsidR="00C3047E" w:rsidRPr="00820005">
          <w:rPr>
            <w:rStyle w:val="affd"/>
            <w:b/>
            <w:sz w:val="28"/>
            <w:lang w:val="en-US"/>
          </w:rPr>
          <w:t>nsiBudget</w:t>
        </w:r>
        <w:r w:rsidR="00C3047E" w:rsidRPr="00820005">
          <w:rPr>
            <w:rStyle w:val="affd"/>
            <w:b/>
            <w:sz w:val="28"/>
          </w:rPr>
          <w:t>/</w:t>
        </w:r>
        <w:r w:rsidR="00C3047E" w:rsidRPr="00820005">
          <w:rPr>
            <w:rStyle w:val="affd"/>
            <w:b/>
            <w:sz w:val="28"/>
            <w:lang w:val="en-US"/>
          </w:rPr>
          <w:t>nsiBudget</w:t>
        </w:r>
        <w:r w:rsidR="00C3047E" w:rsidRPr="00820005">
          <w:rPr>
            <w:rStyle w:val="affd"/>
            <w:b/>
            <w:sz w:val="28"/>
          </w:rPr>
          <w:t>_</w:t>
        </w:r>
        <w:r w:rsidR="00C3047E" w:rsidRPr="00820005">
          <w:rPr>
            <w:rStyle w:val="affd"/>
            <w:b/>
            <w:sz w:val="28"/>
            <w:lang w:val="en-US"/>
          </w:rPr>
          <w:t>all</w:t>
        </w:r>
        <w:r w:rsidR="00C3047E" w:rsidRPr="00820005">
          <w:rPr>
            <w:rStyle w:val="affd"/>
            <w:b/>
            <w:sz w:val="28"/>
          </w:rPr>
          <w:t>_20140221010000_001.</w:t>
        </w:r>
        <w:r w:rsidR="00C3047E" w:rsidRPr="00820005">
          <w:rPr>
            <w:rStyle w:val="affd"/>
            <w:b/>
            <w:sz w:val="28"/>
            <w:lang w:val="en-US"/>
          </w:rPr>
          <w:t>xml</w:t>
        </w:r>
        <w:r w:rsidR="00C3047E" w:rsidRPr="00820005">
          <w:rPr>
            <w:rStyle w:val="affd"/>
            <w:b/>
            <w:sz w:val="28"/>
          </w:rPr>
          <w:t>.</w:t>
        </w:r>
        <w:r w:rsidR="00C3047E" w:rsidRPr="00820005">
          <w:rPr>
            <w:rStyle w:val="affd"/>
            <w:b/>
            <w:sz w:val="28"/>
            <w:lang w:val="en-US"/>
          </w:rPr>
          <w:t>zip</w:t>
        </w:r>
      </w:hyperlink>
      <w:r w:rsidR="00C3047E" w:rsidRPr="00C3047E">
        <w:rPr>
          <w:b/>
          <w:sz w:val="28"/>
        </w:rPr>
        <w:t xml:space="preserve"> .</w:t>
      </w:r>
    </w:p>
    <w:p w14:paraId="28074F72" w14:textId="77777777" w:rsidR="00F96026" w:rsidRPr="00C3047E" w:rsidRDefault="00F96026" w:rsidP="00F96026">
      <w:pPr>
        <w:spacing w:before="0" w:after="0"/>
        <w:ind w:firstLine="567"/>
        <w:jc w:val="both"/>
        <w:rPr>
          <w:sz w:val="28"/>
        </w:rPr>
      </w:pPr>
    </w:p>
    <w:p w14:paraId="3B7F86E8" w14:textId="77777777" w:rsidR="00F96026" w:rsidRPr="00F96026" w:rsidRDefault="00F96026" w:rsidP="00F96026">
      <w:pPr>
        <w:spacing w:before="0" w:after="0"/>
        <w:ind w:firstLine="567"/>
        <w:jc w:val="both"/>
        <w:rPr>
          <w:sz w:val="28"/>
        </w:rPr>
      </w:pPr>
      <w:r w:rsidRPr="00F96026">
        <w:rPr>
          <w:sz w:val="28"/>
        </w:rPr>
        <w:t>Структура имени файла XML-документа для справочной информации при инкрементальной выгрузке справочника:</w:t>
      </w:r>
    </w:p>
    <w:p w14:paraId="2667387E" w14:textId="77777777" w:rsidR="00F96026" w:rsidRPr="00F96026" w:rsidRDefault="00F96026" w:rsidP="00F96026">
      <w:pPr>
        <w:spacing w:before="0" w:after="0"/>
        <w:ind w:firstLine="567"/>
        <w:jc w:val="both"/>
        <w:rPr>
          <w:sz w:val="28"/>
        </w:rPr>
      </w:pPr>
    </w:p>
    <w:p w14:paraId="60EEF4D1" w14:textId="77777777" w:rsidR="00F96026" w:rsidRPr="00F96026" w:rsidRDefault="00F96026" w:rsidP="00F96026">
      <w:pPr>
        <w:spacing w:before="0" w:after="0"/>
        <w:ind w:firstLine="567"/>
        <w:jc w:val="both"/>
        <w:rPr>
          <w:sz w:val="28"/>
        </w:rPr>
      </w:pPr>
      <w:r w:rsidRPr="00F96026">
        <w:rPr>
          <w:b/>
          <w:sz w:val="28"/>
        </w:rPr>
        <w:t>XXX_</w:t>
      </w:r>
      <w:r>
        <w:rPr>
          <w:b/>
          <w:sz w:val="28"/>
          <w:lang w:val="en-US"/>
        </w:rPr>
        <w:t>inc</w:t>
      </w:r>
      <w:r w:rsidRPr="00F96026">
        <w:rPr>
          <w:b/>
          <w:sz w:val="28"/>
        </w:rPr>
        <w:t>_</w:t>
      </w:r>
      <w:r>
        <w:rPr>
          <w:b/>
          <w:sz w:val="28"/>
        </w:rPr>
        <w:t>начало-периода_конец-периода</w:t>
      </w:r>
      <w:r w:rsidRPr="00F96026">
        <w:rPr>
          <w:b/>
          <w:sz w:val="28"/>
        </w:rPr>
        <w:t>_</w:t>
      </w:r>
      <w:r>
        <w:rPr>
          <w:b/>
          <w:sz w:val="28"/>
          <w:lang w:val="en-US"/>
        </w:rPr>
        <w:t>n</w:t>
      </w:r>
      <w:r w:rsidRPr="00F96026">
        <w:rPr>
          <w:b/>
          <w:sz w:val="28"/>
        </w:rPr>
        <w:t>nn.xml.zip</w:t>
      </w:r>
      <w:r w:rsidRPr="00F96026">
        <w:rPr>
          <w:sz w:val="28"/>
        </w:rPr>
        <w:t>, где:</w:t>
      </w:r>
    </w:p>
    <w:p w14:paraId="4A32D4DC" w14:textId="77777777" w:rsidR="00F96026" w:rsidRPr="00F96026" w:rsidRDefault="00F96026" w:rsidP="00F96026">
      <w:pPr>
        <w:spacing w:before="0" w:after="0"/>
        <w:ind w:firstLine="567"/>
        <w:jc w:val="both"/>
        <w:rPr>
          <w:sz w:val="28"/>
        </w:rPr>
      </w:pPr>
      <w:r w:rsidRPr="00F96026">
        <w:rPr>
          <w:b/>
          <w:sz w:val="28"/>
        </w:rPr>
        <w:t>XXXX</w:t>
      </w:r>
      <w:r w:rsidRPr="00F96026">
        <w:rPr>
          <w:sz w:val="28"/>
        </w:rPr>
        <w:t xml:space="preserve"> – справочник (XML-тег);</w:t>
      </w:r>
    </w:p>
    <w:p w14:paraId="1B1CDB15" w14:textId="77777777" w:rsidR="00F96026" w:rsidRPr="00F96026" w:rsidRDefault="00F96026" w:rsidP="00F96026">
      <w:pPr>
        <w:spacing w:before="0" w:after="0"/>
        <w:ind w:firstLine="567"/>
        <w:jc w:val="both"/>
        <w:rPr>
          <w:sz w:val="28"/>
        </w:rPr>
      </w:pPr>
      <w:r>
        <w:rPr>
          <w:b/>
          <w:sz w:val="28"/>
          <w:lang w:val="en-US"/>
        </w:rPr>
        <w:t>inc</w:t>
      </w:r>
      <w:r w:rsidRPr="00F96026">
        <w:rPr>
          <w:sz w:val="28"/>
        </w:rPr>
        <w:t xml:space="preserve"> – признак выгрузки </w:t>
      </w:r>
      <w:r>
        <w:rPr>
          <w:sz w:val="28"/>
        </w:rPr>
        <w:t xml:space="preserve">изменений </w:t>
      </w:r>
      <w:r w:rsidRPr="00F96026">
        <w:rPr>
          <w:sz w:val="28"/>
        </w:rPr>
        <w:t>справочника;</w:t>
      </w:r>
    </w:p>
    <w:p w14:paraId="3D0D8254" w14:textId="77777777" w:rsidR="00F96026" w:rsidRPr="00F96026" w:rsidRDefault="00F96026" w:rsidP="00F96026">
      <w:pPr>
        <w:spacing w:before="0" w:after="0"/>
        <w:ind w:firstLine="567"/>
        <w:jc w:val="both"/>
        <w:rPr>
          <w:sz w:val="28"/>
        </w:rPr>
      </w:pPr>
      <w:r>
        <w:rPr>
          <w:b/>
          <w:sz w:val="28"/>
        </w:rPr>
        <w:t>начало-периода</w:t>
      </w:r>
      <w:r w:rsidRPr="00F96026">
        <w:rPr>
          <w:sz w:val="28"/>
        </w:rPr>
        <w:t>– дата и время выполнения выгрузки, в формате yyyy</w:t>
      </w:r>
      <w:r>
        <w:rPr>
          <w:sz w:val="28"/>
          <w:lang w:val="en-US"/>
        </w:rPr>
        <w:t>mm</w:t>
      </w:r>
      <w:r w:rsidRPr="00F96026">
        <w:rPr>
          <w:sz w:val="28"/>
        </w:rPr>
        <w:t>ddhh;</w:t>
      </w:r>
    </w:p>
    <w:p w14:paraId="4A4DB837" w14:textId="77777777" w:rsidR="00F96026" w:rsidRPr="00F96026" w:rsidRDefault="00F96026" w:rsidP="00F96026">
      <w:pPr>
        <w:spacing w:before="0" w:after="0"/>
        <w:ind w:firstLine="567"/>
        <w:jc w:val="both"/>
        <w:rPr>
          <w:sz w:val="28"/>
        </w:rPr>
      </w:pPr>
      <w:r>
        <w:rPr>
          <w:b/>
          <w:sz w:val="28"/>
        </w:rPr>
        <w:t>конец-периода</w:t>
      </w:r>
      <w:r w:rsidRPr="00F96026">
        <w:rPr>
          <w:sz w:val="28"/>
        </w:rPr>
        <w:t>– дата и время выполнения выгрузки, в формате yyyy</w:t>
      </w:r>
      <w:r>
        <w:rPr>
          <w:sz w:val="28"/>
          <w:lang w:val="en-US"/>
        </w:rPr>
        <w:t>mm</w:t>
      </w:r>
      <w:r w:rsidRPr="00F96026">
        <w:rPr>
          <w:sz w:val="28"/>
        </w:rPr>
        <w:t>ddhh;</w:t>
      </w:r>
    </w:p>
    <w:p w14:paraId="22A0FECF" w14:textId="77777777" w:rsidR="00F96026" w:rsidRPr="00F96026" w:rsidRDefault="00F96026" w:rsidP="00F96026">
      <w:pPr>
        <w:spacing w:before="0" w:after="0"/>
        <w:ind w:firstLine="567"/>
        <w:jc w:val="both"/>
        <w:rPr>
          <w:sz w:val="28"/>
        </w:rPr>
      </w:pPr>
      <w:r w:rsidRPr="00F96026">
        <w:rPr>
          <w:b/>
          <w:sz w:val="28"/>
        </w:rPr>
        <w:t>nn</w:t>
      </w:r>
      <w:r w:rsidRPr="00F96026">
        <w:rPr>
          <w:b/>
          <w:sz w:val="28"/>
          <w:lang w:val="en-US"/>
        </w:rPr>
        <w:t>n</w:t>
      </w:r>
      <w:r w:rsidRPr="00F96026">
        <w:rPr>
          <w:sz w:val="28"/>
        </w:rPr>
        <w:t xml:space="preserve"> – порядковый номер сформированного файла;</w:t>
      </w:r>
    </w:p>
    <w:p w14:paraId="155C0319" w14:textId="77777777" w:rsidR="00F96026" w:rsidRPr="00F96026" w:rsidRDefault="00F96026" w:rsidP="00F96026">
      <w:pPr>
        <w:spacing w:before="0" w:after="0"/>
        <w:ind w:firstLine="567"/>
        <w:jc w:val="both"/>
        <w:rPr>
          <w:sz w:val="28"/>
        </w:rPr>
      </w:pPr>
      <w:r w:rsidRPr="00F96026">
        <w:rPr>
          <w:b/>
          <w:sz w:val="28"/>
        </w:rPr>
        <w:t>xml</w:t>
      </w:r>
      <w:r w:rsidRPr="00F96026">
        <w:rPr>
          <w:sz w:val="28"/>
        </w:rPr>
        <w:t xml:space="preserve"> – суффикс, описывающий формат содержимого;</w:t>
      </w:r>
    </w:p>
    <w:p w14:paraId="05EF9CE5" w14:textId="77777777" w:rsidR="00F96026" w:rsidRPr="00F96026" w:rsidRDefault="00F96026" w:rsidP="00F96026">
      <w:pPr>
        <w:spacing w:before="0" w:after="0"/>
        <w:ind w:firstLine="567"/>
        <w:jc w:val="both"/>
        <w:rPr>
          <w:sz w:val="28"/>
        </w:rPr>
      </w:pPr>
      <w:r w:rsidRPr="00F96026">
        <w:rPr>
          <w:b/>
          <w:sz w:val="28"/>
        </w:rPr>
        <w:t>zip</w:t>
      </w:r>
      <w:r w:rsidRPr="00F96026">
        <w:rPr>
          <w:sz w:val="28"/>
        </w:rPr>
        <w:t xml:space="preserve"> – расширение файла.</w:t>
      </w:r>
    </w:p>
    <w:p w14:paraId="5462A341" w14:textId="77777777" w:rsidR="00F96026" w:rsidRPr="00F96026" w:rsidRDefault="00F96026" w:rsidP="00F96026">
      <w:pPr>
        <w:spacing w:before="0" w:after="0"/>
        <w:ind w:firstLine="567"/>
        <w:jc w:val="both"/>
        <w:rPr>
          <w:sz w:val="28"/>
        </w:rPr>
      </w:pPr>
      <w:r w:rsidRPr="00F96026">
        <w:rPr>
          <w:sz w:val="28"/>
        </w:rPr>
        <w:t>В архиве содержится XML-файл с тем же именем, только без постфикса zip.</w:t>
      </w:r>
    </w:p>
    <w:p w14:paraId="671DD8F1" w14:textId="77777777" w:rsidR="00F96026" w:rsidRPr="00F96026" w:rsidRDefault="00F96026" w:rsidP="00F96026">
      <w:pPr>
        <w:spacing w:before="0" w:after="0"/>
        <w:ind w:firstLine="567"/>
        <w:jc w:val="both"/>
        <w:rPr>
          <w:sz w:val="28"/>
        </w:rPr>
      </w:pPr>
    </w:p>
    <w:p w14:paraId="7F1877B4" w14:textId="77777777" w:rsidR="00F96026" w:rsidRPr="00F96026" w:rsidRDefault="00F96026" w:rsidP="00F96026">
      <w:pPr>
        <w:spacing w:before="0" w:after="0"/>
        <w:ind w:firstLine="567"/>
        <w:jc w:val="both"/>
        <w:rPr>
          <w:sz w:val="28"/>
        </w:rPr>
      </w:pPr>
      <w:r w:rsidRPr="00F96026">
        <w:rPr>
          <w:sz w:val="28"/>
        </w:rPr>
        <w:t xml:space="preserve">Пример адреса файла </w:t>
      </w:r>
      <w:r w:rsidR="00C3047E">
        <w:rPr>
          <w:sz w:val="28"/>
        </w:rPr>
        <w:t xml:space="preserve">инкрементальной </w:t>
      </w:r>
      <w:r w:rsidRPr="00F96026">
        <w:rPr>
          <w:sz w:val="28"/>
        </w:rPr>
        <w:t>выгрузки:</w:t>
      </w:r>
    </w:p>
    <w:p w14:paraId="68B532A5" w14:textId="77777777" w:rsidR="00F96026" w:rsidRDefault="006963B9" w:rsidP="00F96026">
      <w:pPr>
        <w:spacing w:before="0" w:after="0"/>
        <w:ind w:firstLine="567"/>
        <w:jc w:val="both"/>
        <w:rPr>
          <w:b/>
          <w:sz w:val="28"/>
        </w:rPr>
      </w:pPr>
      <w:hyperlink r:id="rId34" w:history="1">
        <w:r w:rsidR="00C3047E" w:rsidRPr="00820005">
          <w:rPr>
            <w:rStyle w:val="affd"/>
            <w:b/>
            <w:sz w:val="28"/>
            <w:lang w:val="en-US"/>
          </w:rPr>
          <w:t>ftp</w:t>
        </w:r>
        <w:r w:rsidR="00C3047E" w:rsidRPr="00820005">
          <w:rPr>
            <w:rStyle w:val="affd"/>
            <w:b/>
            <w:sz w:val="28"/>
          </w:rPr>
          <w:t>://</w:t>
        </w:r>
        <w:r w:rsidR="00C3047E" w:rsidRPr="00820005">
          <w:rPr>
            <w:rStyle w:val="affd"/>
            <w:b/>
            <w:sz w:val="28"/>
            <w:lang w:val="en-US"/>
          </w:rPr>
          <w:t>free</w:t>
        </w:r>
        <w:r w:rsidR="00C3047E" w:rsidRPr="00820005">
          <w:rPr>
            <w:rStyle w:val="affd"/>
            <w:b/>
            <w:sz w:val="28"/>
          </w:rPr>
          <w:t>:</w:t>
        </w:r>
        <w:r w:rsidR="00C3047E" w:rsidRPr="00820005">
          <w:rPr>
            <w:rStyle w:val="affd"/>
            <w:b/>
            <w:sz w:val="28"/>
            <w:lang w:val="en-US"/>
          </w:rPr>
          <w:t>free</w:t>
        </w:r>
        <w:r w:rsidR="00C3047E" w:rsidRPr="00820005">
          <w:rPr>
            <w:rStyle w:val="affd"/>
            <w:b/>
            <w:sz w:val="28"/>
          </w:rPr>
          <w:t>@</w:t>
        </w:r>
        <w:r w:rsidR="00C3047E" w:rsidRPr="00820005">
          <w:rPr>
            <w:rStyle w:val="affd"/>
            <w:b/>
            <w:sz w:val="28"/>
            <w:lang w:val="en-US"/>
          </w:rPr>
          <w:t>ftp</w:t>
        </w:r>
        <w:r w:rsidR="00C3047E" w:rsidRPr="00820005">
          <w:rPr>
            <w:rStyle w:val="affd"/>
            <w:b/>
            <w:sz w:val="28"/>
          </w:rPr>
          <w:t>.</w:t>
        </w:r>
        <w:r w:rsidR="00C3047E" w:rsidRPr="00820005">
          <w:rPr>
            <w:rStyle w:val="affd"/>
            <w:b/>
            <w:sz w:val="28"/>
            <w:lang w:val="en-US"/>
          </w:rPr>
          <w:t>zakupki</w:t>
        </w:r>
        <w:r w:rsidR="00C3047E" w:rsidRPr="00820005">
          <w:rPr>
            <w:rStyle w:val="affd"/>
            <w:b/>
            <w:sz w:val="28"/>
          </w:rPr>
          <w:t>.</w:t>
        </w:r>
        <w:r w:rsidR="00C3047E" w:rsidRPr="00820005">
          <w:rPr>
            <w:rStyle w:val="affd"/>
            <w:b/>
            <w:sz w:val="28"/>
            <w:lang w:val="en-US"/>
          </w:rPr>
          <w:t>gov</w:t>
        </w:r>
        <w:r w:rsidR="00C3047E" w:rsidRPr="00820005">
          <w:rPr>
            <w:rStyle w:val="affd"/>
            <w:b/>
            <w:sz w:val="28"/>
          </w:rPr>
          <w:t>.</w:t>
        </w:r>
        <w:r w:rsidR="00C3047E" w:rsidRPr="00820005">
          <w:rPr>
            <w:rStyle w:val="affd"/>
            <w:b/>
            <w:sz w:val="28"/>
            <w:lang w:val="en-US"/>
          </w:rPr>
          <w:t>ru</w:t>
        </w:r>
        <w:r w:rsidR="00C3047E" w:rsidRPr="00820005">
          <w:rPr>
            <w:rStyle w:val="affd"/>
            <w:b/>
            <w:sz w:val="28"/>
          </w:rPr>
          <w:t>/</w:t>
        </w:r>
        <w:r w:rsidR="00C3047E" w:rsidRPr="00820005">
          <w:rPr>
            <w:rStyle w:val="affd"/>
            <w:b/>
            <w:sz w:val="28"/>
            <w:lang w:val="en-US"/>
          </w:rPr>
          <w:t>FCS</w:t>
        </w:r>
        <w:r w:rsidR="00C3047E" w:rsidRPr="00820005">
          <w:rPr>
            <w:rStyle w:val="affd"/>
            <w:b/>
            <w:sz w:val="28"/>
          </w:rPr>
          <w:t>_</w:t>
        </w:r>
        <w:r w:rsidR="00C3047E" w:rsidRPr="00820005">
          <w:rPr>
            <w:rStyle w:val="affd"/>
            <w:b/>
            <w:sz w:val="28"/>
            <w:lang w:val="en-US"/>
          </w:rPr>
          <w:t>nsi</w:t>
        </w:r>
        <w:r w:rsidR="00C3047E" w:rsidRPr="00820005">
          <w:rPr>
            <w:rStyle w:val="affd"/>
            <w:b/>
            <w:sz w:val="28"/>
          </w:rPr>
          <w:t>/</w:t>
        </w:r>
        <w:r w:rsidR="00C3047E" w:rsidRPr="00820005">
          <w:rPr>
            <w:rStyle w:val="affd"/>
            <w:b/>
            <w:sz w:val="28"/>
            <w:lang w:val="en-US"/>
          </w:rPr>
          <w:t>nsiBudget</w:t>
        </w:r>
        <w:r w:rsidR="00C3047E" w:rsidRPr="00820005">
          <w:rPr>
            <w:rStyle w:val="affd"/>
            <w:b/>
            <w:sz w:val="28"/>
          </w:rPr>
          <w:t>/</w:t>
        </w:r>
        <w:r w:rsidR="00C3047E" w:rsidRPr="00820005">
          <w:rPr>
            <w:rStyle w:val="affd"/>
            <w:b/>
            <w:sz w:val="28"/>
            <w:lang w:val="en-US"/>
          </w:rPr>
          <w:t>nsiBudget</w:t>
        </w:r>
        <w:r w:rsidR="00C3047E" w:rsidRPr="00820005">
          <w:rPr>
            <w:rStyle w:val="affd"/>
            <w:b/>
            <w:sz w:val="28"/>
          </w:rPr>
          <w:t>_</w:t>
        </w:r>
        <w:r w:rsidR="00C3047E" w:rsidRPr="00820005">
          <w:rPr>
            <w:rStyle w:val="affd"/>
            <w:b/>
            <w:sz w:val="28"/>
            <w:lang w:val="en-US"/>
          </w:rPr>
          <w:t>inc</w:t>
        </w:r>
        <w:r w:rsidR="00C3047E" w:rsidRPr="00820005">
          <w:rPr>
            <w:rStyle w:val="affd"/>
            <w:b/>
            <w:sz w:val="28"/>
          </w:rPr>
          <w:t>_2014022100_2014022200_001.</w:t>
        </w:r>
        <w:r w:rsidR="00C3047E" w:rsidRPr="00820005">
          <w:rPr>
            <w:rStyle w:val="affd"/>
            <w:b/>
            <w:sz w:val="28"/>
            <w:lang w:val="en-US"/>
          </w:rPr>
          <w:t>xml</w:t>
        </w:r>
        <w:r w:rsidR="00C3047E" w:rsidRPr="00820005">
          <w:rPr>
            <w:rStyle w:val="affd"/>
            <w:b/>
            <w:sz w:val="28"/>
          </w:rPr>
          <w:t>.</w:t>
        </w:r>
        <w:r w:rsidR="00C3047E" w:rsidRPr="00820005">
          <w:rPr>
            <w:rStyle w:val="affd"/>
            <w:b/>
            <w:sz w:val="28"/>
            <w:lang w:val="en-US"/>
          </w:rPr>
          <w:t>zip</w:t>
        </w:r>
      </w:hyperlink>
      <w:r w:rsidR="00C3047E" w:rsidRPr="00C3047E">
        <w:rPr>
          <w:b/>
          <w:sz w:val="28"/>
        </w:rPr>
        <w:t xml:space="preserve"> .</w:t>
      </w:r>
    </w:p>
    <w:p w14:paraId="6B043BBE" w14:textId="77777777" w:rsidR="00E40AAE" w:rsidRDefault="00E40AAE" w:rsidP="00F96026">
      <w:pPr>
        <w:spacing w:before="0" w:after="0"/>
        <w:ind w:firstLine="567"/>
        <w:jc w:val="both"/>
        <w:rPr>
          <w:b/>
          <w:sz w:val="28"/>
        </w:rPr>
      </w:pPr>
    </w:p>
    <w:p w14:paraId="5FD35CD8" w14:textId="1CCA57DA" w:rsidR="00223ACA" w:rsidRDefault="00223ACA" w:rsidP="00AD5D02">
      <w:pPr>
        <w:pStyle w:val="30"/>
        <w:numPr>
          <w:ilvl w:val="2"/>
          <w:numId w:val="49"/>
        </w:numPr>
        <w:jc w:val="both"/>
      </w:pPr>
      <w:bookmarkStart w:id="170" w:name="_Toc442981994"/>
      <w:r>
        <w:t>В</w:t>
      </w:r>
      <w:r w:rsidRPr="00111ECD">
        <w:t>ыгрузка</w:t>
      </w:r>
      <w:r>
        <w:t xml:space="preserve"> общественных обсуждений</w:t>
      </w:r>
      <w:bookmarkEnd w:id="170"/>
    </w:p>
    <w:p w14:paraId="271DC361" w14:textId="1998FDB8" w:rsidR="00D749F5" w:rsidRDefault="0071109C" w:rsidP="00BF52CE">
      <w:pPr>
        <w:jc w:val="both"/>
        <w:rPr>
          <w:sz w:val="28"/>
          <w:szCs w:val="28"/>
        </w:rPr>
      </w:pPr>
      <w:r w:rsidRPr="0071109C">
        <w:rPr>
          <w:sz w:val="28"/>
        </w:rPr>
        <w:t>Информация о результатах проведения обязательн</w:t>
      </w:r>
      <w:r w:rsidR="00BF52CE">
        <w:rPr>
          <w:sz w:val="28"/>
        </w:rPr>
        <w:t>ых</w:t>
      </w:r>
      <w:r w:rsidRPr="0071109C">
        <w:rPr>
          <w:sz w:val="28"/>
        </w:rPr>
        <w:t xml:space="preserve"> общественн</w:t>
      </w:r>
      <w:r w:rsidR="00BF52CE">
        <w:rPr>
          <w:sz w:val="28"/>
        </w:rPr>
        <w:t>ых</w:t>
      </w:r>
      <w:r w:rsidRPr="0071109C">
        <w:rPr>
          <w:sz w:val="28"/>
        </w:rPr>
        <w:t xml:space="preserve"> обсуждени</w:t>
      </w:r>
      <w:r w:rsidR="00BF52CE">
        <w:rPr>
          <w:sz w:val="28"/>
        </w:rPr>
        <w:t>й</w:t>
      </w:r>
      <w:r w:rsidRPr="0071109C">
        <w:rPr>
          <w:sz w:val="28"/>
        </w:rPr>
        <w:t xml:space="preserve"> закупок</w:t>
      </w:r>
      <w:r w:rsidR="00A4319A">
        <w:rPr>
          <w:sz w:val="28"/>
        </w:rPr>
        <w:t xml:space="preserve"> </w:t>
      </w:r>
      <w:r w:rsidR="00891E5E">
        <w:rPr>
          <w:sz w:val="28"/>
        </w:rPr>
        <w:t>архивируются и выгружаются в формате</w:t>
      </w:r>
      <w:r w:rsidR="00223ACA" w:rsidRPr="00111ECD">
        <w:rPr>
          <w:sz w:val="28"/>
        </w:rPr>
        <w:t xml:space="preserve"> XML на </w:t>
      </w:r>
      <w:r w:rsidR="00223ACA" w:rsidRPr="00224A53">
        <w:rPr>
          <w:sz w:val="28"/>
        </w:rPr>
        <w:t>ftp</w:t>
      </w:r>
      <w:r w:rsidR="00223ACA" w:rsidRPr="00111ECD">
        <w:rPr>
          <w:sz w:val="28"/>
        </w:rPr>
        <w:t xml:space="preserve">-сервер </w:t>
      </w:r>
      <w:hyperlink r:id="rId35" w:history="1">
        <w:r w:rsidR="00223ACA" w:rsidRPr="00424B80">
          <w:rPr>
            <w:rStyle w:val="affd"/>
            <w:sz w:val="28"/>
          </w:rPr>
          <w:t>ftp://free:free@ftp.zakupki.gov.ru</w:t>
        </w:r>
      </w:hyperlink>
      <w:r w:rsidR="00223ACA" w:rsidRPr="00FA1681">
        <w:rPr>
          <w:sz w:val="28"/>
        </w:rPr>
        <w:t xml:space="preserve"> </w:t>
      </w:r>
      <w:r w:rsidR="00223ACA">
        <w:rPr>
          <w:sz w:val="28"/>
        </w:rPr>
        <w:t xml:space="preserve">в каталог </w:t>
      </w:r>
      <w:r w:rsidR="00223ACA" w:rsidRPr="00224A53">
        <w:rPr>
          <w:sz w:val="28"/>
        </w:rPr>
        <w:t>fcs_</w:t>
      </w:r>
      <w:r w:rsidR="00C513EF">
        <w:rPr>
          <w:sz w:val="28"/>
          <w:lang w:val="en-US"/>
        </w:rPr>
        <w:t>discussion</w:t>
      </w:r>
      <w:r w:rsidR="00A4319A">
        <w:rPr>
          <w:sz w:val="28"/>
        </w:rPr>
        <w:t>/</w:t>
      </w:r>
      <w:r w:rsidR="00A4319A">
        <w:rPr>
          <w:sz w:val="28"/>
          <w:lang w:val="en-US"/>
        </w:rPr>
        <w:t>discussionResult</w:t>
      </w:r>
      <w:r w:rsidR="00A4319A" w:rsidRPr="00A4319A">
        <w:rPr>
          <w:sz w:val="28"/>
        </w:rPr>
        <w:t>.</w:t>
      </w:r>
      <w:r w:rsidR="00A4319A" w:rsidDel="002F7628">
        <w:rPr>
          <w:sz w:val="28"/>
        </w:rPr>
        <w:t xml:space="preserve"> </w:t>
      </w:r>
      <w:r w:rsidR="00223ACA">
        <w:rPr>
          <w:sz w:val="28"/>
        </w:rPr>
        <w:t xml:space="preserve"> </w:t>
      </w:r>
      <w:r w:rsidR="00D749F5" w:rsidRPr="00BF52CE">
        <w:rPr>
          <w:sz w:val="28"/>
          <w:szCs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sidR="00E46CE1">
        <w:rPr>
          <w:sz w:val="28"/>
          <w:szCs w:val="28"/>
        </w:rPr>
        <w:t>ЕИС</w:t>
      </w:r>
      <w:r w:rsidR="00D749F5" w:rsidRPr="00BF52CE">
        <w:rPr>
          <w:sz w:val="28"/>
          <w:szCs w:val="28"/>
        </w:rPr>
        <w:t>.</w:t>
      </w:r>
    </w:p>
    <w:p w14:paraId="3E2E4657" w14:textId="04E08F7A" w:rsidR="00230C9F" w:rsidRPr="00230C9F" w:rsidRDefault="00230C9F" w:rsidP="00230C9F">
      <w:pPr>
        <w:jc w:val="both"/>
        <w:rPr>
          <w:sz w:val="28"/>
        </w:rPr>
      </w:pPr>
      <w:r w:rsidRPr="00230C9F">
        <w:rPr>
          <w:sz w:val="28"/>
        </w:rPr>
        <w:t xml:space="preserve">В каждый каталог типов документов выгружаются соответствующий набор документов (см. </w:t>
      </w:r>
      <w:r w:rsidRPr="00230C9F">
        <w:rPr>
          <w:sz w:val="28"/>
        </w:rPr>
        <w:fldChar w:fldCharType="begin"/>
      </w:r>
      <w:r w:rsidRPr="00230C9F">
        <w:rPr>
          <w:sz w:val="28"/>
        </w:rPr>
        <w:instrText xml:space="preserve"> REF _Ref426997634 \h </w:instrText>
      </w:r>
      <w:r>
        <w:rPr>
          <w:sz w:val="28"/>
        </w:rPr>
        <w:instrText xml:space="preserve"> \* MERGEFORMAT </w:instrText>
      </w:r>
      <w:r w:rsidRPr="00230C9F">
        <w:rPr>
          <w:sz w:val="28"/>
        </w:rPr>
      </w:r>
      <w:r w:rsidRPr="00230C9F">
        <w:rPr>
          <w:sz w:val="28"/>
        </w:rPr>
        <w:fldChar w:fldCharType="separate"/>
      </w:r>
      <w:r w:rsidR="000678BC" w:rsidRPr="00230C9F">
        <w:rPr>
          <w:sz w:val="28"/>
        </w:rPr>
        <w:t xml:space="preserve">Таблица </w:t>
      </w:r>
      <w:r w:rsidR="000678BC">
        <w:rPr>
          <w:sz w:val="28"/>
        </w:rPr>
        <w:t>2</w:t>
      </w:r>
      <w:r w:rsidRPr="00230C9F">
        <w:rPr>
          <w:sz w:val="28"/>
        </w:rPr>
        <w:fldChar w:fldCharType="end"/>
      </w:r>
      <w:r w:rsidRPr="00230C9F">
        <w:rPr>
          <w:sz w:val="28"/>
        </w:rPr>
        <w:t xml:space="preserve">). </w:t>
      </w:r>
    </w:p>
    <w:p w14:paraId="104D4742" w14:textId="75174DF0" w:rsidR="00230C9F" w:rsidRPr="00230C9F" w:rsidRDefault="00230C9F" w:rsidP="00230C9F">
      <w:pPr>
        <w:rPr>
          <w:sz w:val="28"/>
        </w:rPr>
      </w:pPr>
      <w:bookmarkStart w:id="171" w:name="_Ref426997634"/>
      <w:r w:rsidRPr="00230C9F">
        <w:rPr>
          <w:sz w:val="28"/>
        </w:rPr>
        <w:t xml:space="preserve">Таблица </w:t>
      </w:r>
      <w:r w:rsidRPr="00230C9F">
        <w:rPr>
          <w:sz w:val="28"/>
        </w:rPr>
        <w:fldChar w:fldCharType="begin"/>
      </w:r>
      <w:r w:rsidRPr="00230C9F">
        <w:rPr>
          <w:sz w:val="28"/>
        </w:rPr>
        <w:instrText xml:space="preserve"> SEQ Таблица \* ARABIC </w:instrText>
      </w:r>
      <w:r w:rsidRPr="00230C9F">
        <w:rPr>
          <w:sz w:val="28"/>
        </w:rPr>
        <w:fldChar w:fldCharType="separate"/>
      </w:r>
      <w:r w:rsidR="000678BC">
        <w:rPr>
          <w:noProof/>
          <w:sz w:val="28"/>
        </w:rPr>
        <w:t>2</w:t>
      </w:r>
      <w:r w:rsidRPr="00230C9F">
        <w:rPr>
          <w:sz w:val="28"/>
        </w:rPr>
        <w:fldChar w:fldCharType="end"/>
      </w:r>
      <w:bookmarkEnd w:id="171"/>
      <w:r w:rsidRPr="00230C9F">
        <w:rPr>
          <w:sz w:val="28"/>
        </w:rPr>
        <w:t xml:space="preserve"> – Каталоги типов документов общественного обсуждения</w:t>
      </w:r>
    </w:p>
    <w:tbl>
      <w:tblPr>
        <w:tblStyle w:val="afffa"/>
        <w:tblW w:w="10314" w:type="dxa"/>
        <w:tblLook w:val="04A0" w:firstRow="1" w:lastRow="0" w:firstColumn="1" w:lastColumn="0" w:noHBand="0" w:noVBand="1"/>
      </w:tblPr>
      <w:tblGrid>
        <w:gridCol w:w="4219"/>
        <w:gridCol w:w="3119"/>
        <w:gridCol w:w="2976"/>
      </w:tblGrid>
      <w:tr w:rsidR="00230C9F" w:rsidRPr="00481646" w14:paraId="1D092075" w14:textId="77777777" w:rsidTr="00230C9F">
        <w:tc>
          <w:tcPr>
            <w:tcW w:w="4219" w:type="dxa"/>
          </w:tcPr>
          <w:p w14:paraId="7FB365AC" w14:textId="77777777" w:rsidR="00230C9F" w:rsidRPr="00D9765D" w:rsidRDefault="00230C9F" w:rsidP="00230C9F">
            <w:pPr>
              <w:jc w:val="center"/>
            </w:pPr>
            <w:r w:rsidRPr="00D9765D">
              <w:t>Тип документов</w:t>
            </w:r>
          </w:p>
        </w:tc>
        <w:tc>
          <w:tcPr>
            <w:tcW w:w="3119" w:type="dxa"/>
          </w:tcPr>
          <w:p w14:paraId="20506841" w14:textId="77777777" w:rsidR="00230C9F" w:rsidRPr="00D9765D" w:rsidRDefault="00230C9F" w:rsidP="00230C9F">
            <w:pPr>
              <w:jc w:val="center"/>
            </w:pPr>
            <w:r w:rsidRPr="00D9765D">
              <w:t>Набор документов</w:t>
            </w:r>
          </w:p>
        </w:tc>
        <w:tc>
          <w:tcPr>
            <w:tcW w:w="2976" w:type="dxa"/>
          </w:tcPr>
          <w:p w14:paraId="47BC4753" w14:textId="77777777" w:rsidR="00230C9F" w:rsidRPr="00D9765D" w:rsidRDefault="00230C9F" w:rsidP="00230C9F">
            <w:pPr>
              <w:jc w:val="center"/>
            </w:pPr>
            <w:r w:rsidRPr="00D9765D">
              <w:t>Каталог типов документов</w:t>
            </w:r>
          </w:p>
        </w:tc>
      </w:tr>
      <w:tr w:rsidR="00230C9F" w:rsidRPr="00481646" w14:paraId="61117286" w14:textId="77777777" w:rsidTr="00230C9F">
        <w:tc>
          <w:tcPr>
            <w:tcW w:w="4219" w:type="dxa"/>
          </w:tcPr>
          <w:p w14:paraId="022EF22A" w14:textId="77777777" w:rsidR="00230C9F" w:rsidRPr="00481646" w:rsidRDefault="00230C9F" w:rsidP="00230C9F">
            <w:pPr>
              <w:ind w:left="-86"/>
            </w:pPr>
            <w:r>
              <w:t>Результат общественного обсуждения</w:t>
            </w:r>
          </w:p>
        </w:tc>
        <w:tc>
          <w:tcPr>
            <w:tcW w:w="3119" w:type="dxa"/>
          </w:tcPr>
          <w:p w14:paraId="5E0CD793" w14:textId="77777777" w:rsidR="00230C9F" w:rsidRPr="00481646" w:rsidRDefault="00230C9F" w:rsidP="00230C9F">
            <w:pPr>
              <w:ind w:left="-86"/>
            </w:pPr>
            <w:r>
              <w:t>Общественное обсуждение</w:t>
            </w:r>
          </w:p>
        </w:tc>
        <w:tc>
          <w:tcPr>
            <w:tcW w:w="2976" w:type="dxa"/>
          </w:tcPr>
          <w:p w14:paraId="2DB70397" w14:textId="77777777" w:rsidR="00230C9F" w:rsidRPr="00D9765D" w:rsidRDefault="00230C9F" w:rsidP="00230C9F">
            <w:r>
              <w:rPr>
                <w:lang w:val="en-US"/>
              </w:rPr>
              <w:t>discussionResult</w:t>
            </w:r>
          </w:p>
        </w:tc>
      </w:tr>
      <w:tr w:rsidR="00230C9F" w:rsidRPr="00481646" w14:paraId="6B2FC563" w14:textId="77777777" w:rsidTr="00230C9F">
        <w:tc>
          <w:tcPr>
            <w:tcW w:w="4219" w:type="dxa"/>
          </w:tcPr>
          <w:p w14:paraId="75636122" w14:textId="77777777" w:rsidR="00230C9F" w:rsidRDefault="00230C9F" w:rsidP="00230C9F">
            <w:pPr>
              <w:ind w:left="-86"/>
            </w:pPr>
            <w:r w:rsidRPr="0024296F">
              <w:t>Информация об обязательном общественном обсуждения крупной закупки</w:t>
            </w:r>
          </w:p>
        </w:tc>
        <w:tc>
          <w:tcPr>
            <w:tcW w:w="3119" w:type="dxa"/>
          </w:tcPr>
          <w:p w14:paraId="0092491F" w14:textId="77777777" w:rsidR="00230C9F" w:rsidRDefault="00230C9F" w:rsidP="00230C9F">
            <w:pPr>
              <w:ind w:left="-86"/>
            </w:pPr>
            <w:r>
              <w:t>Общественное обсуждение</w:t>
            </w:r>
          </w:p>
        </w:tc>
        <w:tc>
          <w:tcPr>
            <w:tcW w:w="2976" w:type="dxa"/>
          </w:tcPr>
          <w:p w14:paraId="070BCFCE" w14:textId="77777777" w:rsidR="00230C9F" w:rsidRPr="00AA0783" w:rsidRDefault="00230C9F" w:rsidP="00230C9F">
            <w:r>
              <w:rPr>
                <w:lang w:val="en-US"/>
              </w:rPr>
              <w:t>d</w:t>
            </w:r>
            <w:r w:rsidRPr="00DD616E">
              <w:rPr>
                <w:lang w:val="en-US"/>
              </w:rPr>
              <w:t>iscussionLargePurchase</w:t>
            </w:r>
          </w:p>
        </w:tc>
      </w:tr>
      <w:tr w:rsidR="00230C9F" w:rsidRPr="00481646" w14:paraId="36774E8F" w14:textId="77777777" w:rsidTr="00230C9F">
        <w:tc>
          <w:tcPr>
            <w:tcW w:w="4219" w:type="dxa"/>
          </w:tcPr>
          <w:p w14:paraId="22B44B1C" w14:textId="77777777" w:rsidR="00230C9F" w:rsidRDefault="00230C9F" w:rsidP="00230C9F">
            <w:pPr>
              <w:ind w:left="-86"/>
            </w:pPr>
            <w:r w:rsidRPr="0024296F">
              <w:t>Комментарий обязательного общественного обсуждения крупной закупки</w:t>
            </w:r>
          </w:p>
        </w:tc>
        <w:tc>
          <w:tcPr>
            <w:tcW w:w="3119" w:type="dxa"/>
          </w:tcPr>
          <w:p w14:paraId="79B22EAF" w14:textId="77777777" w:rsidR="00230C9F" w:rsidRDefault="00230C9F" w:rsidP="00230C9F">
            <w:pPr>
              <w:ind w:left="-86"/>
            </w:pPr>
            <w:r>
              <w:t>Общественное обсуждение</w:t>
            </w:r>
          </w:p>
        </w:tc>
        <w:tc>
          <w:tcPr>
            <w:tcW w:w="2976" w:type="dxa"/>
          </w:tcPr>
          <w:p w14:paraId="43B5F4A6" w14:textId="77777777" w:rsidR="00230C9F" w:rsidRPr="00AA0783" w:rsidRDefault="00230C9F" w:rsidP="00230C9F">
            <w:r>
              <w:rPr>
                <w:lang w:val="en-US"/>
              </w:rPr>
              <w:t>d</w:t>
            </w:r>
            <w:r w:rsidRPr="00DD616E">
              <w:rPr>
                <w:lang w:val="en-US"/>
              </w:rPr>
              <w:t>iscussionComment</w:t>
            </w:r>
          </w:p>
        </w:tc>
      </w:tr>
      <w:tr w:rsidR="00230C9F" w:rsidRPr="00481646" w14:paraId="0B1A1128" w14:textId="77777777" w:rsidTr="00230C9F">
        <w:tc>
          <w:tcPr>
            <w:tcW w:w="4219" w:type="dxa"/>
          </w:tcPr>
          <w:p w14:paraId="1A0D9E04" w14:textId="77777777" w:rsidR="00230C9F" w:rsidRDefault="00230C9F" w:rsidP="00230C9F">
            <w:pPr>
              <w:ind w:left="-86"/>
            </w:pPr>
            <w:r>
              <w:t>Анкеты</w:t>
            </w:r>
            <w:r w:rsidRPr="0024296F">
              <w:t xml:space="preserve"> обязательного общественного обсуждения крупной закупки</w:t>
            </w:r>
          </w:p>
        </w:tc>
        <w:tc>
          <w:tcPr>
            <w:tcW w:w="3119" w:type="dxa"/>
          </w:tcPr>
          <w:p w14:paraId="1773BFAB" w14:textId="77777777" w:rsidR="00230C9F" w:rsidRDefault="00230C9F" w:rsidP="00230C9F">
            <w:pPr>
              <w:ind w:left="-86"/>
            </w:pPr>
            <w:r>
              <w:t>Общественное обсуждение</w:t>
            </w:r>
          </w:p>
        </w:tc>
        <w:tc>
          <w:tcPr>
            <w:tcW w:w="2976" w:type="dxa"/>
          </w:tcPr>
          <w:p w14:paraId="4E8CD026" w14:textId="77777777" w:rsidR="00230C9F" w:rsidRPr="00AA0783" w:rsidRDefault="00230C9F" w:rsidP="00230C9F">
            <w:r>
              <w:rPr>
                <w:lang w:val="en-US"/>
              </w:rPr>
              <w:t>d</w:t>
            </w:r>
            <w:r w:rsidRPr="00DD616E">
              <w:rPr>
                <w:lang w:val="en-US"/>
              </w:rPr>
              <w:t>iscussionForm</w:t>
            </w:r>
          </w:p>
        </w:tc>
      </w:tr>
      <w:tr w:rsidR="00230C9F" w:rsidRPr="00481646" w14:paraId="50EE92BF" w14:textId="77777777" w:rsidTr="00230C9F">
        <w:tc>
          <w:tcPr>
            <w:tcW w:w="4219" w:type="dxa"/>
          </w:tcPr>
          <w:p w14:paraId="0210ECB9" w14:textId="77777777" w:rsidR="00230C9F" w:rsidRDefault="00230C9F" w:rsidP="00230C9F">
            <w:pPr>
              <w:ind w:left="-86"/>
            </w:pPr>
            <w:r w:rsidRPr="0024296F">
              <w:t>Ответ на комментарий обязательного общественного обсуждения крупной закупки</w:t>
            </w:r>
          </w:p>
        </w:tc>
        <w:tc>
          <w:tcPr>
            <w:tcW w:w="3119" w:type="dxa"/>
          </w:tcPr>
          <w:p w14:paraId="5E5629BB" w14:textId="77777777" w:rsidR="00230C9F" w:rsidRDefault="00230C9F" w:rsidP="00230C9F">
            <w:pPr>
              <w:ind w:left="-86"/>
            </w:pPr>
            <w:r>
              <w:t>Общественное обсуждение</w:t>
            </w:r>
          </w:p>
        </w:tc>
        <w:tc>
          <w:tcPr>
            <w:tcW w:w="2976" w:type="dxa"/>
          </w:tcPr>
          <w:p w14:paraId="2A8BD171" w14:textId="77777777" w:rsidR="00230C9F" w:rsidRPr="00AA0783" w:rsidRDefault="00230C9F" w:rsidP="00230C9F">
            <w:r>
              <w:rPr>
                <w:lang w:val="en-US"/>
              </w:rPr>
              <w:t>d</w:t>
            </w:r>
            <w:r w:rsidRPr="00DD616E">
              <w:rPr>
                <w:lang w:val="en-US"/>
              </w:rPr>
              <w:t>iscussionAnwser</w:t>
            </w:r>
          </w:p>
        </w:tc>
      </w:tr>
      <w:tr w:rsidR="00230C9F" w:rsidRPr="00481646" w14:paraId="283AF9C8" w14:textId="77777777" w:rsidTr="00230C9F">
        <w:tc>
          <w:tcPr>
            <w:tcW w:w="4219" w:type="dxa"/>
          </w:tcPr>
          <w:p w14:paraId="6B809A27" w14:textId="77777777" w:rsidR="00230C9F" w:rsidRDefault="00230C9F" w:rsidP="00230C9F">
            <w:pPr>
              <w:ind w:left="-86"/>
            </w:pPr>
            <w:r w:rsidRPr="0024296F">
              <w:t>Протокол первого/второго этапа обязательного общественного обсуждения крупной закупки</w:t>
            </w:r>
          </w:p>
        </w:tc>
        <w:tc>
          <w:tcPr>
            <w:tcW w:w="3119" w:type="dxa"/>
          </w:tcPr>
          <w:p w14:paraId="3FA6B22B" w14:textId="77777777" w:rsidR="00230C9F" w:rsidRDefault="00230C9F" w:rsidP="00230C9F">
            <w:pPr>
              <w:ind w:left="-86"/>
            </w:pPr>
            <w:r>
              <w:t>Общественное обсуждение</w:t>
            </w:r>
          </w:p>
        </w:tc>
        <w:tc>
          <w:tcPr>
            <w:tcW w:w="2976" w:type="dxa"/>
          </w:tcPr>
          <w:p w14:paraId="790DF9F4" w14:textId="77777777" w:rsidR="00230C9F" w:rsidRPr="00AA0783" w:rsidRDefault="00230C9F" w:rsidP="00230C9F">
            <w:r>
              <w:rPr>
                <w:lang w:val="en-US"/>
              </w:rPr>
              <w:t>d</w:t>
            </w:r>
            <w:r w:rsidRPr="00DD616E">
              <w:rPr>
                <w:lang w:val="en-US"/>
              </w:rPr>
              <w:t>iscussionProtocol</w:t>
            </w:r>
          </w:p>
        </w:tc>
      </w:tr>
    </w:tbl>
    <w:p w14:paraId="7D90FC5C" w14:textId="77777777" w:rsidR="00230C9F" w:rsidRDefault="00230C9F" w:rsidP="00BF52CE">
      <w:pPr>
        <w:jc w:val="both"/>
        <w:rPr>
          <w:sz w:val="28"/>
          <w:szCs w:val="28"/>
        </w:rPr>
      </w:pPr>
    </w:p>
    <w:p w14:paraId="3E5EC1A2" w14:textId="77777777" w:rsidR="00F11762" w:rsidRPr="00BF52CE" w:rsidRDefault="00F11762" w:rsidP="00F11762">
      <w:pPr>
        <w:jc w:val="both"/>
        <w:rPr>
          <w:sz w:val="28"/>
          <w:szCs w:val="28"/>
        </w:rPr>
      </w:pPr>
      <w:r w:rsidRPr="00BF52CE">
        <w:rPr>
          <w:sz w:val="28"/>
          <w:szCs w:val="28"/>
        </w:rPr>
        <w:t xml:space="preserve">Процедуры экспорта могут быть запущены автоматически по расписанию, в этом случае архивы выгрузки имеют следующие имена: </w:t>
      </w:r>
    </w:p>
    <w:p w14:paraId="54374B7A" w14:textId="77777777" w:rsidR="00F11762" w:rsidRPr="00BF52CE" w:rsidRDefault="00F11762" w:rsidP="00F11762">
      <w:pPr>
        <w:rPr>
          <w:sz w:val="28"/>
          <w:szCs w:val="28"/>
          <w:lang w:val="en-US"/>
        </w:rPr>
      </w:pPr>
      <w:r w:rsidRPr="00BF52CE">
        <w:rPr>
          <w:b/>
          <w:sz w:val="28"/>
          <w:szCs w:val="28"/>
          <w:lang w:val="en-US"/>
        </w:rPr>
        <w:t>type_period-start_period-finish_nn.xml.zip</w:t>
      </w:r>
      <w:r w:rsidRPr="00BF52CE">
        <w:rPr>
          <w:sz w:val="28"/>
          <w:szCs w:val="28"/>
          <w:lang w:val="en-US"/>
        </w:rPr>
        <w:t xml:space="preserve">, </w:t>
      </w:r>
      <w:r w:rsidRPr="00BF52CE">
        <w:rPr>
          <w:sz w:val="28"/>
          <w:szCs w:val="28"/>
        </w:rPr>
        <w:t>где</w:t>
      </w:r>
      <w:r w:rsidRPr="00BF52CE">
        <w:rPr>
          <w:sz w:val="28"/>
          <w:szCs w:val="28"/>
          <w:lang w:val="en-US"/>
        </w:rPr>
        <w:t xml:space="preserve"> </w:t>
      </w:r>
    </w:p>
    <w:p w14:paraId="6857692D" w14:textId="77777777" w:rsidR="00F11762" w:rsidRPr="00BF52CE" w:rsidRDefault="00F11762" w:rsidP="00F11762">
      <w:pPr>
        <w:rPr>
          <w:sz w:val="28"/>
          <w:szCs w:val="28"/>
          <w:lang w:val="en-US"/>
        </w:rPr>
      </w:pPr>
      <w:r w:rsidRPr="00BF52CE">
        <w:rPr>
          <w:b/>
          <w:sz w:val="28"/>
          <w:szCs w:val="28"/>
          <w:lang w:val="en-US"/>
        </w:rPr>
        <w:t>type</w:t>
      </w:r>
      <w:r w:rsidRPr="00BF52CE">
        <w:rPr>
          <w:sz w:val="28"/>
          <w:szCs w:val="28"/>
          <w:lang w:val="en-US"/>
        </w:rPr>
        <w:t xml:space="preserve"> – </w:t>
      </w:r>
      <w:r w:rsidRPr="00BF52CE">
        <w:rPr>
          <w:sz w:val="28"/>
          <w:szCs w:val="28"/>
        </w:rPr>
        <w:t>тип</w:t>
      </w:r>
      <w:r w:rsidRPr="00BF52CE">
        <w:rPr>
          <w:sz w:val="28"/>
          <w:szCs w:val="28"/>
          <w:lang w:val="en-US"/>
        </w:rPr>
        <w:t xml:space="preserve"> </w:t>
      </w:r>
      <w:r w:rsidRPr="00BF52CE">
        <w:rPr>
          <w:sz w:val="28"/>
          <w:szCs w:val="28"/>
        </w:rPr>
        <w:t>документов</w:t>
      </w:r>
      <w:r w:rsidRPr="00BF52CE">
        <w:rPr>
          <w:sz w:val="28"/>
          <w:szCs w:val="28"/>
          <w:lang w:val="en-US"/>
        </w:rPr>
        <w:t xml:space="preserve"> (discussionResult), </w:t>
      </w:r>
    </w:p>
    <w:p w14:paraId="7C6AC5BA" w14:textId="77777777" w:rsidR="00F11762" w:rsidRPr="00BF52CE" w:rsidRDefault="00F11762" w:rsidP="00F11762">
      <w:pPr>
        <w:rPr>
          <w:sz w:val="28"/>
          <w:szCs w:val="28"/>
          <w:lang w:val="en-US"/>
        </w:rPr>
      </w:pPr>
      <w:r w:rsidRPr="00BF52CE">
        <w:rPr>
          <w:b/>
          <w:sz w:val="28"/>
          <w:szCs w:val="28"/>
          <w:lang w:val="en-US"/>
        </w:rPr>
        <w:t>period-start</w:t>
      </w:r>
      <w:r w:rsidRPr="00BF52CE">
        <w:rPr>
          <w:sz w:val="28"/>
          <w:szCs w:val="28"/>
          <w:lang w:val="en-US"/>
        </w:rPr>
        <w:t xml:space="preserve"> – </w:t>
      </w:r>
      <w:r w:rsidRPr="00BF52CE">
        <w:rPr>
          <w:sz w:val="28"/>
          <w:szCs w:val="28"/>
        </w:rPr>
        <w:t>начало</w:t>
      </w:r>
      <w:r w:rsidRPr="00BF52CE">
        <w:rPr>
          <w:sz w:val="28"/>
          <w:szCs w:val="28"/>
          <w:lang w:val="en-US"/>
        </w:rPr>
        <w:t xml:space="preserve"> </w:t>
      </w:r>
      <w:r w:rsidRPr="00BF52CE">
        <w:rPr>
          <w:sz w:val="28"/>
          <w:szCs w:val="28"/>
        </w:rPr>
        <w:t>периода</w:t>
      </w:r>
      <w:r w:rsidRPr="00BF52CE">
        <w:rPr>
          <w:sz w:val="28"/>
          <w:szCs w:val="28"/>
          <w:lang w:val="en-US"/>
        </w:rPr>
        <w:t xml:space="preserve"> </w:t>
      </w:r>
      <w:r w:rsidRPr="00BF52CE">
        <w:rPr>
          <w:sz w:val="28"/>
          <w:szCs w:val="28"/>
        </w:rPr>
        <w:t>архива</w:t>
      </w:r>
      <w:r w:rsidRPr="00BF52CE">
        <w:rPr>
          <w:sz w:val="28"/>
          <w:szCs w:val="28"/>
          <w:lang w:val="en-US"/>
        </w:rPr>
        <w:t xml:space="preserve"> </w:t>
      </w:r>
      <w:r w:rsidRPr="00BF52CE">
        <w:rPr>
          <w:sz w:val="28"/>
          <w:szCs w:val="28"/>
        </w:rPr>
        <w:t>в</w:t>
      </w:r>
      <w:r w:rsidRPr="00BF52CE">
        <w:rPr>
          <w:sz w:val="28"/>
          <w:szCs w:val="28"/>
          <w:lang w:val="en-US"/>
        </w:rPr>
        <w:t xml:space="preserve"> </w:t>
      </w:r>
      <w:r w:rsidRPr="00BF52CE">
        <w:rPr>
          <w:sz w:val="28"/>
          <w:szCs w:val="28"/>
        </w:rPr>
        <w:t>формате</w:t>
      </w:r>
      <w:r w:rsidRPr="00BF52CE">
        <w:rPr>
          <w:sz w:val="28"/>
          <w:szCs w:val="28"/>
          <w:lang w:val="en-US"/>
        </w:rPr>
        <w:t xml:space="preserve"> yyyyMMddhh,</w:t>
      </w:r>
    </w:p>
    <w:p w14:paraId="27305D5E" w14:textId="77777777" w:rsidR="00F11762" w:rsidRPr="00BF52CE" w:rsidRDefault="00F11762" w:rsidP="00F11762">
      <w:pPr>
        <w:rPr>
          <w:sz w:val="28"/>
          <w:szCs w:val="28"/>
        </w:rPr>
      </w:pPr>
      <w:r w:rsidRPr="00BF52CE">
        <w:rPr>
          <w:b/>
          <w:sz w:val="28"/>
          <w:szCs w:val="28"/>
        </w:rPr>
        <w:t>period-start</w:t>
      </w:r>
      <w:r w:rsidRPr="00BF52CE">
        <w:rPr>
          <w:sz w:val="28"/>
          <w:szCs w:val="28"/>
        </w:rPr>
        <w:t xml:space="preserve"> – окончание периода архива в формате yyyyMMddhh,</w:t>
      </w:r>
    </w:p>
    <w:p w14:paraId="057AAF1A" w14:textId="77777777" w:rsidR="00F11762" w:rsidRPr="00BF52CE" w:rsidRDefault="00F11762" w:rsidP="00F11762">
      <w:pPr>
        <w:rPr>
          <w:sz w:val="28"/>
          <w:szCs w:val="28"/>
        </w:rPr>
      </w:pPr>
      <w:r w:rsidRPr="00BF52CE">
        <w:rPr>
          <w:b/>
          <w:sz w:val="28"/>
          <w:szCs w:val="28"/>
        </w:rPr>
        <w:lastRenderedPageBreak/>
        <w:t>nn</w:t>
      </w:r>
      <w:r w:rsidRPr="00BF52CE">
        <w:rPr>
          <w:sz w:val="28"/>
          <w:szCs w:val="28"/>
        </w:rPr>
        <w:t xml:space="preserve"> – номер архива в рамках выгрузки данного типа документов.</w:t>
      </w:r>
    </w:p>
    <w:p w14:paraId="4E9C24A7" w14:textId="77777777" w:rsidR="00F11762" w:rsidRPr="00BF52CE" w:rsidRDefault="00F11762" w:rsidP="00F11762">
      <w:pPr>
        <w:rPr>
          <w:sz w:val="28"/>
          <w:szCs w:val="28"/>
        </w:rPr>
      </w:pPr>
      <w:r w:rsidRPr="00BF52CE">
        <w:rPr>
          <w:sz w:val="28"/>
          <w:szCs w:val="28"/>
        </w:rPr>
        <w:t>Архивы могут содержать файлы с XML-документами всех видов данного типа.</w:t>
      </w:r>
    </w:p>
    <w:p w14:paraId="5736FAF3" w14:textId="77777777" w:rsidR="00F11762" w:rsidRPr="00BF52CE" w:rsidRDefault="00F11762" w:rsidP="00F11762">
      <w:pPr>
        <w:rPr>
          <w:sz w:val="28"/>
          <w:szCs w:val="28"/>
        </w:rPr>
      </w:pPr>
      <w:r w:rsidRPr="00BF52CE">
        <w:rPr>
          <w:sz w:val="28"/>
          <w:szCs w:val="28"/>
        </w:rPr>
        <w:t>Файлы c XML-документами, содержащиеся в архиве, имеют следующие наименования:</w:t>
      </w:r>
    </w:p>
    <w:p w14:paraId="734625C6" w14:textId="77777777" w:rsidR="00F11762" w:rsidRPr="00BF52CE" w:rsidRDefault="00F11762" w:rsidP="00F11762">
      <w:pPr>
        <w:rPr>
          <w:sz w:val="28"/>
          <w:szCs w:val="28"/>
        </w:rPr>
      </w:pPr>
      <w:r w:rsidRPr="00BF52CE">
        <w:rPr>
          <w:b/>
          <w:sz w:val="28"/>
          <w:szCs w:val="28"/>
        </w:rPr>
        <w:t>document_regNum_documentId.xml</w:t>
      </w:r>
      <w:r w:rsidRPr="00BF52CE">
        <w:rPr>
          <w:sz w:val="28"/>
          <w:szCs w:val="28"/>
        </w:rPr>
        <w:t xml:space="preserve">, где </w:t>
      </w:r>
    </w:p>
    <w:p w14:paraId="6524138A" w14:textId="77777777" w:rsidR="00F11762" w:rsidRPr="00BF52CE" w:rsidRDefault="00F11762" w:rsidP="00F11762">
      <w:pPr>
        <w:rPr>
          <w:sz w:val="28"/>
          <w:szCs w:val="28"/>
        </w:rPr>
      </w:pPr>
      <w:r w:rsidRPr="00BF52CE">
        <w:rPr>
          <w:b/>
          <w:sz w:val="28"/>
          <w:szCs w:val="28"/>
        </w:rPr>
        <w:t>document</w:t>
      </w:r>
      <w:r w:rsidRPr="00BF52CE">
        <w:rPr>
          <w:sz w:val="28"/>
          <w:szCs w:val="28"/>
        </w:rPr>
        <w:t xml:space="preserve"> – вид документа (XML-тег документа, согласно схеме </w:t>
      </w:r>
      <w:r w:rsidRPr="00BF52CE">
        <w:rPr>
          <w:sz w:val="28"/>
          <w:szCs w:val="28"/>
          <w:lang w:val="en-US"/>
        </w:rPr>
        <w:t>fcsExport</w:t>
      </w:r>
      <w:r w:rsidRPr="00BF52CE">
        <w:rPr>
          <w:sz w:val="28"/>
          <w:szCs w:val="28"/>
        </w:rPr>
        <w:t>.</w:t>
      </w:r>
      <w:r w:rsidRPr="00BF52CE">
        <w:rPr>
          <w:sz w:val="28"/>
          <w:szCs w:val="28"/>
          <w:lang w:val="en-US"/>
        </w:rPr>
        <w:t>xsd</w:t>
      </w:r>
      <w:r w:rsidRPr="00BF52CE">
        <w:rPr>
          <w:sz w:val="28"/>
          <w:szCs w:val="28"/>
        </w:rPr>
        <w:t xml:space="preserve">), </w:t>
      </w:r>
    </w:p>
    <w:p w14:paraId="340E83A7" w14:textId="77777777" w:rsidR="00F11762" w:rsidRPr="00BF52CE" w:rsidRDefault="00F11762" w:rsidP="00F11762">
      <w:pPr>
        <w:rPr>
          <w:sz w:val="28"/>
          <w:szCs w:val="28"/>
        </w:rPr>
      </w:pPr>
      <w:r w:rsidRPr="00BF52CE">
        <w:rPr>
          <w:b/>
          <w:sz w:val="28"/>
          <w:szCs w:val="28"/>
        </w:rPr>
        <w:t>regNum</w:t>
      </w:r>
      <w:r w:rsidRPr="00BF52CE">
        <w:rPr>
          <w:sz w:val="28"/>
          <w:szCs w:val="28"/>
        </w:rPr>
        <w:t xml:space="preserve">  – реестровый номер документа, </w:t>
      </w:r>
    </w:p>
    <w:p w14:paraId="2BDD7470" w14:textId="467E607B" w:rsidR="00F11762" w:rsidRPr="00BF52CE" w:rsidRDefault="00F11762" w:rsidP="00F11762">
      <w:pPr>
        <w:rPr>
          <w:sz w:val="28"/>
          <w:szCs w:val="28"/>
        </w:rPr>
      </w:pPr>
      <w:r w:rsidRPr="00BF52CE">
        <w:rPr>
          <w:b/>
          <w:sz w:val="28"/>
          <w:szCs w:val="28"/>
        </w:rPr>
        <w:t>documentId</w:t>
      </w:r>
      <w:r w:rsidRPr="00BF52CE">
        <w:rPr>
          <w:sz w:val="28"/>
          <w:szCs w:val="28"/>
        </w:rPr>
        <w:t xml:space="preserve"> – идентификатор документа </w:t>
      </w:r>
      <w:r w:rsidR="003C38B6">
        <w:rPr>
          <w:sz w:val="28"/>
          <w:szCs w:val="28"/>
        </w:rPr>
        <w:t>в</w:t>
      </w:r>
      <w:r w:rsidRPr="00BF52CE">
        <w:rPr>
          <w:sz w:val="28"/>
          <w:szCs w:val="28"/>
        </w:rPr>
        <w:t xml:space="preserve"> </w:t>
      </w:r>
      <w:r w:rsidR="00E808A5">
        <w:rPr>
          <w:sz w:val="28"/>
          <w:szCs w:val="28"/>
        </w:rPr>
        <w:t>ЕИС</w:t>
      </w:r>
      <w:r w:rsidRPr="00BF52CE">
        <w:rPr>
          <w:sz w:val="28"/>
          <w:szCs w:val="28"/>
        </w:rPr>
        <w:t>.</w:t>
      </w:r>
    </w:p>
    <w:p w14:paraId="69C8AD33" w14:textId="5F1C7BCD" w:rsidR="00F11762" w:rsidRPr="00F11762" w:rsidRDefault="00F11762" w:rsidP="00F11762">
      <w:pPr>
        <w:jc w:val="both"/>
        <w:rPr>
          <w:sz w:val="28"/>
        </w:rPr>
      </w:pPr>
      <w:r w:rsidRPr="00F11762">
        <w:rPr>
          <w:sz w:val="28"/>
        </w:rPr>
        <w:t xml:space="preserve">Ежедневно в 04:00 запускается выгрузка документов, относящихся к общественным обсуждениям, опубликованным </w:t>
      </w:r>
      <w:r w:rsidR="003C38B6">
        <w:rPr>
          <w:sz w:val="28"/>
        </w:rPr>
        <w:t>в</w:t>
      </w:r>
      <w:r w:rsidRPr="00F11762">
        <w:rPr>
          <w:sz w:val="28"/>
        </w:rPr>
        <w:t xml:space="preserve"> </w:t>
      </w:r>
      <w:r w:rsidR="00E808A5">
        <w:rPr>
          <w:sz w:val="28"/>
        </w:rPr>
        <w:t>ЕИС</w:t>
      </w:r>
      <w:r w:rsidRPr="00F11762">
        <w:rPr>
          <w:sz w:val="28"/>
        </w:rPr>
        <w:t xml:space="preserve"> за прошедшие сутки в каталог fcs_discussion/&lt;Тип документа&gt;/currMonth. </w:t>
      </w:r>
    </w:p>
    <w:p w14:paraId="52A9666D" w14:textId="77777777" w:rsidR="00F11762" w:rsidRPr="00F11762" w:rsidRDefault="00F11762" w:rsidP="00F11762">
      <w:pPr>
        <w:jc w:val="both"/>
        <w:rPr>
          <w:sz w:val="28"/>
        </w:rPr>
      </w:pPr>
      <w:r w:rsidRPr="00F11762">
        <w:rPr>
          <w:sz w:val="28"/>
        </w:rPr>
        <w:t>Очистка каталога prevMonth выполняется 1-ого числа каждого месяца в 23:00. Далее запускается перенос данных из каталогов  &lt;Тип_документа&gt;/currMonth в каталоги fcs_discussion/&lt;Тип_документа&gt;/prevMonth. После переноса данных каталог fcs_discussion/&lt;Тип_документа&gt;/currMonth становится пустыми.</w:t>
      </w:r>
    </w:p>
    <w:p w14:paraId="3AE809D8" w14:textId="77777777" w:rsidR="00230C9F" w:rsidRDefault="00230C9F" w:rsidP="00AD5D02">
      <w:pPr>
        <w:pStyle w:val="30"/>
        <w:numPr>
          <w:ilvl w:val="2"/>
          <w:numId w:val="49"/>
        </w:numPr>
        <w:jc w:val="both"/>
      </w:pPr>
      <w:bookmarkStart w:id="172" w:name="_Toc442981995"/>
      <w:r>
        <w:t>Выгрузка типовых контрактов</w:t>
      </w:r>
      <w:bookmarkEnd w:id="172"/>
      <w:r>
        <w:t xml:space="preserve"> </w:t>
      </w:r>
    </w:p>
    <w:p w14:paraId="73659701" w14:textId="1EB23203" w:rsidR="00230C9F" w:rsidRPr="00230C9F" w:rsidRDefault="00230C9F" w:rsidP="00230C9F">
      <w:pPr>
        <w:jc w:val="both"/>
        <w:rPr>
          <w:sz w:val="28"/>
        </w:rPr>
      </w:pPr>
      <w:r w:rsidRPr="00230C9F">
        <w:rPr>
          <w:sz w:val="28"/>
        </w:rPr>
        <w:t xml:space="preserve">Выгрузка на ftp-сервер </w:t>
      </w:r>
      <w:r>
        <w:rPr>
          <w:sz w:val="28"/>
        </w:rPr>
        <w:t xml:space="preserve">типовых контрактов </w:t>
      </w:r>
      <w:r w:rsidRPr="00230C9F">
        <w:rPr>
          <w:sz w:val="28"/>
        </w:rPr>
        <w:t>выполня</w:t>
      </w:r>
      <w:r>
        <w:rPr>
          <w:sz w:val="28"/>
        </w:rPr>
        <w:t>е</w:t>
      </w:r>
      <w:r w:rsidRPr="00230C9F">
        <w:rPr>
          <w:sz w:val="28"/>
        </w:rPr>
        <w:t xml:space="preserve">тся с учетом требований </w:t>
      </w:r>
      <w:r>
        <w:rPr>
          <w:sz w:val="28"/>
        </w:rPr>
        <w:t>настоящего документа</w:t>
      </w:r>
      <w:r w:rsidRPr="00230C9F">
        <w:rPr>
          <w:sz w:val="28"/>
        </w:rPr>
        <w:t xml:space="preserve"> и интеграционной схем</w:t>
      </w:r>
      <w:r>
        <w:rPr>
          <w:sz w:val="28"/>
        </w:rPr>
        <w:t>ы</w:t>
      </w:r>
      <w:r w:rsidRPr="00230C9F">
        <w:rPr>
          <w:sz w:val="28"/>
        </w:rPr>
        <w:t xml:space="preserve"> fcsExport.xsd. </w:t>
      </w:r>
    </w:p>
    <w:p w14:paraId="1B5EE4CC" w14:textId="25DF3266" w:rsidR="00230C9F" w:rsidRPr="00230C9F" w:rsidRDefault="00230C9F" w:rsidP="00230C9F">
      <w:pPr>
        <w:jc w:val="both"/>
        <w:rPr>
          <w:sz w:val="28"/>
        </w:rPr>
      </w:pPr>
      <w:r>
        <w:rPr>
          <w:sz w:val="28"/>
        </w:rPr>
        <w:t>Выгрузка осуществляется в</w:t>
      </w:r>
      <w:r w:rsidRPr="00230C9F">
        <w:rPr>
          <w:sz w:val="28"/>
        </w:rPr>
        <w:t xml:space="preserve"> каталог FCS_SC. В каталоге типа документа содержится 2 подкаталога: currMonth и prevMonth. </w:t>
      </w:r>
    </w:p>
    <w:p w14:paraId="227C1B16" w14:textId="7E9D398F" w:rsidR="00230C9F" w:rsidRPr="00230C9F" w:rsidRDefault="00230C9F" w:rsidP="00230C9F">
      <w:pPr>
        <w:jc w:val="both"/>
        <w:rPr>
          <w:sz w:val="28"/>
        </w:rPr>
      </w:pPr>
      <w:r w:rsidRPr="00230C9F">
        <w:rPr>
          <w:sz w:val="28"/>
        </w:rPr>
        <w:t xml:space="preserve">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месяца. В корне каталога с определенным типом документов, содержатся полные выгрузки за предыдущие месяцы. </w:t>
      </w:r>
    </w:p>
    <w:p w14:paraId="0E27DE95" w14:textId="6BE8DDE2" w:rsidR="00230C9F" w:rsidRPr="00230C9F" w:rsidRDefault="00230C9F" w:rsidP="00230C9F">
      <w:pPr>
        <w:jc w:val="both"/>
        <w:rPr>
          <w:sz w:val="28"/>
        </w:rPr>
      </w:pPr>
      <w:r w:rsidRPr="00230C9F">
        <w:rPr>
          <w:sz w:val="28"/>
        </w:rPr>
        <w:t>В каждый каталог типов документов выгружаются соответствующий набор документов (см</w:t>
      </w:r>
      <w:r w:rsidRPr="00230C9F">
        <w:rPr>
          <w:sz w:val="28"/>
          <w:szCs w:val="28"/>
        </w:rPr>
        <w:t xml:space="preserve">. </w:t>
      </w:r>
      <w:r w:rsidRPr="00230C9F">
        <w:rPr>
          <w:sz w:val="28"/>
          <w:szCs w:val="28"/>
        </w:rPr>
        <w:fldChar w:fldCharType="begin"/>
      </w:r>
      <w:r w:rsidRPr="00230C9F">
        <w:rPr>
          <w:sz w:val="28"/>
          <w:szCs w:val="28"/>
        </w:rPr>
        <w:instrText xml:space="preserve"> REF _Ref426997845 \h </w:instrText>
      </w:r>
      <w:r>
        <w:rPr>
          <w:sz w:val="28"/>
          <w:szCs w:val="28"/>
        </w:rPr>
        <w:instrText xml:space="preserve"> \* MERGEFORMAT </w:instrText>
      </w:r>
      <w:r w:rsidRPr="00230C9F">
        <w:rPr>
          <w:sz w:val="28"/>
          <w:szCs w:val="28"/>
        </w:rPr>
      </w:r>
      <w:r w:rsidRPr="00230C9F">
        <w:rPr>
          <w:sz w:val="28"/>
          <w:szCs w:val="28"/>
        </w:rPr>
        <w:fldChar w:fldCharType="separate"/>
      </w:r>
      <w:r w:rsidR="000678BC" w:rsidRPr="000678BC">
        <w:rPr>
          <w:sz w:val="28"/>
          <w:szCs w:val="28"/>
        </w:rPr>
        <w:t xml:space="preserve">Таблица </w:t>
      </w:r>
      <w:r w:rsidR="000678BC" w:rsidRPr="000678BC">
        <w:rPr>
          <w:noProof/>
          <w:sz w:val="28"/>
          <w:szCs w:val="28"/>
        </w:rPr>
        <w:t>3</w:t>
      </w:r>
      <w:r w:rsidRPr="00230C9F">
        <w:rPr>
          <w:sz w:val="28"/>
          <w:szCs w:val="28"/>
        </w:rPr>
        <w:fldChar w:fldCharType="end"/>
      </w:r>
      <w:r w:rsidRPr="00230C9F">
        <w:rPr>
          <w:sz w:val="28"/>
        </w:rPr>
        <w:t xml:space="preserve">). </w:t>
      </w:r>
    </w:p>
    <w:p w14:paraId="2A92A776" w14:textId="77777777" w:rsidR="00230C9F" w:rsidRPr="0038543C" w:rsidRDefault="00230C9F" w:rsidP="00230C9F">
      <w:pPr>
        <w:pStyle w:val="afffffff3"/>
      </w:pPr>
      <w:bookmarkStart w:id="173" w:name="_Ref426997845"/>
      <w:r w:rsidRPr="00AA632A">
        <w:t xml:space="preserve">Таблица </w:t>
      </w:r>
      <w:fldSimple w:instr=" SEQ Таблица \* ARABIC ">
        <w:r w:rsidR="000678BC">
          <w:rPr>
            <w:noProof/>
          </w:rPr>
          <w:t>3</w:t>
        </w:r>
      </w:fldSimple>
      <w:bookmarkEnd w:id="173"/>
      <w:r>
        <w:rPr>
          <w:noProof/>
        </w:rPr>
        <w:t xml:space="preserve"> –</w:t>
      </w:r>
      <w:r w:rsidRPr="00AA632A">
        <w:rPr>
          <w:noProof/>
        </w:rPr>
        <w:t xml:space="preserve"> </w:t>
      </w:r>
      <w:r>
        <w:t>Каталоги типов документов</w:t>
      </w:r>
    </w:p>
    <w:tbl>
      <w:tblPr>
        <w:tblStyle w:val="afffa"/>
        <w:tblW w:w="10314" w:type="dxa"/>
        <w:tblLook w:val="04A0" w:firstRow="1" w:lastRow="0" w:firstColumn="1" w:lastColumn="0" w:noHBand="0" w:noVBand="1"/>
      </w:tblPr>
      <w:tblGrid>
        <w:gridCol w:w="4219"/>
        <w:gridCol w:w="3119"/>
        <w:gridCol w:w="2976"/>
      </w:tblGrid>
      <w:tr w:rsidR="00230C9F" w:rsidRPr="00481646" w14:paraId="4F486AFC" w14:textId="77777777" w:rsidTr="00230C9F">
        <w:tc>
          <w:tcPr>
            <w:tcW w:w="4219" w:type="dxa"/>
          </w:tcPr>
          <w:p w14:paraId="572F2F96" w14:textId="77777777" w:rsidR="00230C9F" w:rsidRPr="00D9765D" w:rsidRDefault="00230C9F" w:rsidP="00230C9F">
            <w:pPr>
              <w:jc w:val="center"/>
            </w:pPr>
            <w:r w:rsidRPr="00D9765D">
              <w:t>Тип документов</w:t>
            </w:r>
          </w:p>
        </w:tc>
        <w:tc>
          <w:tcPr>
            <w:tcW w:w="3119" w:type="dxa"/>
          </w:tcPr>
          <w:p w14:paraId="48415F8A" w14:textId="77777777" w:rsidR="00230C9F" w:rsidRPr="00D9765D" w:rsidRDefault="00230C9F" w:rsidP="00230C9F">
            <w:pPr>
              <w:jc w:val="center"/>
            </w:pPr>
            <w:r w:rsidRPr="00D9765D">
              <w:t>Набор документов</w:t>
            </w:r>
          </w:p>
        </w:tc>
        <w:tc>
          <w:tcPr>
            <w:tcW w:w="2976" w:type="dxa"/>
          </w:tcPr>
          <w:p w14:paraId="0EFB0701" w14:textId="77777777" w:rsidR="00230C9F" w:rsidRPr="00D9765D" w:rsidRDefault="00230C9F" w:rsidP="00230C9F">
            <w:pPr>
              <w:jc w:val="center"/>
            </w:pPr>
            <w:r w:rsidRPr="00D9765D">
              <w:t>Каталог типов документов</w:t>
            </w:r>
          </w:p>
        </w:tc>
      </w:tr>
      <w:tr w:rsidR="00230C9F" w:rsidRPr="00481646" w14:paraId="48E61F7C" w14:textId="77777777" w:rsidTr="00230C9F">
        <w:tc>
          <w:tcPr>
            <w:tcW w:w="4219" w:type="dxa"/>
          </w:tcPr>
          <w:p w14:paraId="283D132D" w14:textId="77777777" w:rsidR="00230C9F" w:rsidRPr="00481646" w:rsidRDefault="00230C9F" w:rsidP="00230C9F">
            <w:pPr>
              <w:ind w:left="-86"/>
            </w:pPr>
            <w:r w:rsidRPr="00CA1AAC">
              <w:t>Типовой контракт, типовые условия контракта</w:t>
            </w:r>
          </w:p>
        </w:tc>
        <w:tc>
          <w:tcPr>
            <w:tcW w:w="3119" w:type="dxa"/>
          </w:tcPr>
          <w:p w14:paraId="4A155FB7" w14:textId="77777777" w:rsidR="00230C9F" w:rsidRPr="00481646" w:rsidRDefault="00230C9F" w:rsidP="00230C9F">
            <w:pPr>
              <w:ind w:left="-86"/>
            </w:pPr>
            <w:r w:rsidRPr="00CA1AAC">
              <w:t>Типовой контракт, типовые условия контракта</w:t>
            </w:r>
          </w:p>
        </w:tc>
        <w:tc>
          <w:tcPr>
            <w:tcW w:w="2976" w:type="dxa"/>
          </w:tcPr>
          <w:p w14:paraId="3105DC6D" w14:textId="77777777" w:rsidR="00230C9F" w:rsidRPr="00D9765D" w:rsidRDefault="00230C9F" w:rsidP="00230C9F">
            <w:r w:rsidRPr="00CA1AAC">
              <w:rPr>
                <w:lang w:val="en-US"/>
              </w:rPr>
              <w:t>standardContract</w:t>
            </w:r>
          </w:p>
        </w:tc>
      </w:tr>
    </w:tbl>
    <w:p w14:paraId="3F52A260" w14:textId="77777777" w:rsidR="00230C9F" w:rsidRDefault="00230C9F" w:rsidP="00230C9F"/>
    <w:p w14:paraId="3D4F3690" w14:textId="77777777" w:rsidR="00F11762" w:rsidRPr="00F11762" w:rsidRDefault="00F11762" w:rsidP="00F11762">
      <w:pPr>
        <w:jc w:val="both"/>
        <w:rPr>
          <w:sz w:val="28"/>
        </w:rPr>
      </w:pPr>
      <w:r w:rsidRPr="00F11762">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22ED09C2" w14:textId="77777777" w:rsidR="00F11762" w:rsidRPr="00F11762" w:rsidRDefault="00F11762" w:rsidP="00F11762">
      <w:pPr>
        <w:rPr>
          <w:sz w:val="28"/>
          <w:szCs w:val="28"/>
          <w:lang w:val="en-US"/>
        </w:rPr>
      </w:pPr>
      <w:r w:rsidRPr="00F11762">
        <w:rPr>
          <w:b/>
          <w:sz w:val="28"/>
          <w:szCs w:val="28"/>
          <w:lang w:val="en-US"/>
        </w:rPr>
        <w:t>type_period-start_period-finish_nn.xml.zip</w:t>
      </w:r>
      <w:r w:rsidRPr="00F11762">
        <w:rPr>
          <w:sz w:val="28"/>
          <w:szCs w:val="28"/>
          <w:lang w:val="en-US"/>
        </w:rPr>
        <w:t xml:space="preserve">, </w:t>
      </w:r>
      <w:r w:rsidRPr="00F11762">
        <w:rPr>
          <w:sz w:val="28"/>
          <w:szCs w:val="28"/>
        </w:rPr>
        <w:t>где</w:t>
      </w:r>
      <w:r w:rsidRPr="00F11762">
        <w:rPr>
          <w:sz w:val="28"/>
          <w:szCs w:val="28"/>
          <w:lang w:val="en-US"/>
        </w:rPr>
        <w:t xml:space="preserve"> </w:t>
      </w:r>
    </w:p>
    <w:p w14:paraId="7A9C09FA" w14:textId="77777777" w:rsidR="00F11762" w:rsidRPr="00F11762" w:rsidRDefault="00F11762" w:rsidP="00F11762">
      <w:pPr>
        <w:rPr>
          <w:sz w:val="28"/>
          <w:szCs w:val="28"/>
          <w:lang w:val="en-US"/>
        </w:rPr>
      </w:pPr>
      <w:r w:rsidRPr="00F11762">
        <w:rPr>
          <w:b/>
          <w:sz w:val="28"/>
          <w:szCs w:val="28"/>
          <w:lang w:val="en-US"/>
        </w:rPr>
        <w:t>type</w:t>
      </w:r>
      <w:r w:rsidRPr="00F11762">
        <w:rPr>
          <w:sz w:val="28"/>
          <w:szCs w:val="28"/>
          <w:lang w:val="en-US"/>
        </w:rPr>
        <w:t xml:space="preserve"> – </w:t>
      </w:r>
      <w:r w:rsidRPr="00F11762">
        <w:rPr>
          <w:sz w:val="28"/>
          <w:szCs w:val="28"/>
        </w:rPr>
        <w:t>тип</w:t>
      </w:r>
      <w:r w:rsidRPr="00F11762">
        <w:rPr>
          <w:sz w:val="28"/>
          <w:szCs w:val="28"/>
          <w:lang w:val="en-US"/>
        </w:rPr>
        <w:t xml:space="preserve"> </w:t>
      </w:r>
      <w:r w:rsidRPr="00F11762">
        <w:rPr>
          <w:sz w:val="28"/>
          <w:szCs w:val="28"/>
        </w:rPr>
        <w:t>документов</w:t>
      </w:r>
      <w:r w:rsidRPr="00F11762">
        <w:rPr>
          <w:sz w:val="28"/>
          <w:szCs w:val="28"/>
          <w:lang w:val="en-US"/>
        </w:rPr>
        <w:t xml:space="preserve"> (standardContract), </w:t>
      </w:r>
    </w:p>
    <w:p w14:paraId="4F37A5FE" w14:textId="77777777" w:rsidR="00F11762" w:rsidRPr="00F11762" w:rsidRDefault="00F11762" w:rsidP="00F11762">
      <w:pPr>
        <w:rPr>
          <w:sz w:val="28"/>
          <w:szCs w:val="28"/>
          <w:lang w:val="en-US"/>
        </w:rPr>
      </w:pPr>
      <w:r w:rsidRPr="00F11762">
        <w:rPr>
          <w:b/>
          <w:sz w:val="28"/>
          <w:szCs w:val="28"/>
          <w:lang w:val="en-US"/>
        </w:rPr>
        <w:lastRenderedPageBreak/>
        <w:t>period-start</w:t>
      </w:r>
      <w:r w:rsidRPr="00F11762">
        <w:rPr>
          <w:sz w:val="28"/>
          <w:szCs w:val="28"/>
          <w:lang w:val="en-US"/>
        </w:rPr>
        <w:t xml:space="preserve"> – </w:t>
      </w:r>
      <w:r w:rsidRPr="00F11762">
        <w:rPr>
          <w:sz w:val="28"/>
          <w:szCs w:val="28"/>
        </w:rPr>
        <w:t>начало</w:t>
      </w:r>
      <w:r w:rsidRPr="00F11762">
        <w:rPr>
          <w:sz w:val="28"/>
          <w:szCs w:val="28"/>
          <w:lang w:val="en-US"/>
        </w:rPr>
        <w:t xml:space="preserve"> </w:t>
      </w:r>
      <w:r w:rsidRPr="00F11762">
        <w:rPr>
          <w:sz w:val="28"/>
          <w:szCs w:val="28"/>
        </w:rPr>
        <w:t>периода</w:t>
      </w:r>
      <w:r w:rsidRPr="00F11762">
        <w:rPr>
          <w:sz w:val="28"/>
          <w:szCs w:val="28"/>
          <w:lang w:val="en-US"/>
        </w:rPr>
        <w:t xml:space="preserve"> </w:t>
      </w:r>
      <w:r w:rsidRPr="00F11762">
        <w:rPr>
          <w:sz w:val="28"/>
          <w:szCs w:val="28"/>
        </w:rPr>
        <w:t>архива</w:t>
      </w:r>
      <w:r w:rsidRPr="00F11762">
        <w:rPr>
          <w:sz w:val="28"/>
          <w:szCs w:val="28"/>
          <w:lang w:val="en-US"/>
        </w:rPr>
        <w:t xml:space="preserve"> </w:t>
      </w:r>
      <w:r w:rsidRPr="00F11762">
        <w:rPr>
          <w:sz w:val="28"/>
          <w:szCs w:val="28"/>
        </w:rPr>
        <w:t>в</w:t>
      </w:r>
      <w:r w:rsidRPr="00F11762">
        <w:rPr>
          <w:sz w:val="28"/>
          <w:szCs w:val="28"/>
          <w:lang w:val="en-US"/>
        </w:rPr>
        <w:t xml:space="preserve"> </w:t>
      </w:r>
      <w:r w:rsidRPr="00F11762">
        <w:rPr>
          <w:sz w:val="28"/>
          <w:szCs w:val="28"/>
        </w:rPr>
        <w:t>формате</w:t>
      </w:r>
      <w:r w:rsidRPr="00F11762">
        <w:rPr>
          <w:sz w:val="28"/>
          <w:szCs w:val="28"/>
          <w:lang w:val="en-US"/>
        </w:rPr>
        <w:t xml:space="preserve"> yyyyMMddhh,</w:t>
      </w:r>
    </w:p>
    <w:p w14:paraId="24E7E9F3" w14:textId="77777777" w:rsidR="00F11762" w:rsidRPr="00F11762" w:rsidRDefault="00F11762" w:rsidP="00F11762">
      <w:pPr>
        <w:rPr>
          <w:sz w:val="28"/>
          <w:szCs w:val="28"/>
        </w:rPr>
      </w:pPr>
      <w:r w:rsidRPr="00F11762">
        <w:rPr>
          <w:b/>
          <w:sz w:val="28"/>
          <w:szCs w:val="28"/>
        </w:rPr>
        <w:t>period-start</w:t>
      </w:r>
      <w:r w:rsidRPr="00F11762">
        <w:rPr>
          <w:sz w:val="28"/>
          <w:szCs w:val="28"/>
        </w:rPr>
        <w:t xml:space="preserve"> – окончание периода архива в формате yyyyMMddhh,</w:t>
      </w:r>
    </w:p>
    <w:p w14:paraId="7006DF99" w14:textId="77777777" w:rsidR="00F11762" w:rsidRPr="00F11762" w:rsidRDefault="00F11762" w:rsidP="00F11762">
      <w:pPr>
        <w:rPr>
          <w:sz w:val="28"/>
          <w:szCs w:val="28"/>
        </w:rPr>
      </w:pPr>
      <w:r w:rsidRPr="00F11762">
        <w:rPr>
          <w:b/>
          <w:sz w:val="28"/>
          <w:szCs w:val="28"/>
        </w:rPr>
        <w:t>nn</w:t>
      </w:r>
      <w:r w:rsidRPr="00F11762">
        <w:rPr>
          <w:sz w:val="28"/>
          <w:szCs w:val="28"/>
        </w:rPr>
        <w:t xml:space="preserve"> – номер архива в рамках выгрузки данного типа документов.</w:t>
      </w:r>
    </w:p>
    <w:p w14:paraId="52BCE5FE" w14:textId="77777777" w:rsidR="00F11762" w:rsidRPr="00F11762" w:rsidRDefault="00F11762" w:rsidP="00F11762">
      <w:pPr>
        <w:rPr>
          <w:sz w:val="28"/>
          <w:szCs w:val="28"/>
        </w:rPr>
      </w:pPr>
      <w:r w:rsidRPr="00F11762">
        <w:rPr>
          <w:sz w:val="28"/>
          <w:szCs w:val="28"/>
        </w:rPr>
        <w:t>Архивы могут содержать файлы с XML-документами всех видов данного типа.</w:t>
      </w:r>
    </w:p>
    <w:p w14:paraId="33D03364" w14:textId="77777777" w:rsidR="00F11762" w:rsidRPr="00F11762" w:rsidRDefault="00F11762" w:rsidP="00F11762">
      <w:pPr>
        <w:rPr>
          <w:sz w:val="28"/>
          <w:szCs w:val="28"/>
        </w:rPr>
      </w:pPr>
      <w:r w:rsidRPr="00F11762">
        <w:rPr>
          <w:sz w:val="28"/>
          <w:szCs w:val="28"/>
        </w:rPr>
        <w:t>Файлы c XML-документами, содержащиеся в архиве, имеют следующие наименования:</w:t>
      </w:r>
    </w:p>
    <w:p w14:paraId="55504F4E" w14:textId="77777777" w:rsidR="00F11762" w:rsidRPr="00F11762" w:rsidRDefault="00F11762" w:rsidP="00F11762">
      <w:pPr>
        <w:rPr>
          <w:sz w:val="28"/>
          <w:szCs w:val="28"/>
        </w:rPr>
      </w:pPr>
      <w:r w:rsidRPr="00F11762">
        <w:rPr>
          <w:b/>
          <w:sz w:val="28"/>
          <w:szCs w:val="28"/>
        </w:rPr>
        <w:t>document_regNum_documentId.xml</w:t>
      </w:r>
      <w:r w:rsidRPr="00F11762">
        <w:rPr>
          <w:sz w:val="28"/>
          <w:szCs w:val="28"/>
        </w:rPr>
        <w:t xml:space="preserve">, где </w:t>
      </w:r>
    </w:p>
    <w:p w14:paraId="04FF4439" w14:textId="77777777" w:rsidR="00F11762" w:rsidRPr="00F11762" w:rsidRDefault="00F11762" w:rsidP="00F11762">
      <w:pPr>
        <w:rPr>
          <w:sz w:val="28"/>
          <w:szCs w:val="28"/>
        </w:rPr>
      </w:pPr>
      <w:r w:rsidRPr="00F11762">
        <w:rPr>
          <w:b/>
          <w:sz w:val="28"/>
          <w:szCs w:val="28"/>
        </w:rPr>
        <w:t>document</w:t>
      </w:r>
      <w:r w:rsidRPr="00F11762">
        <w:rPr>
          <w:sz w:val="28"/>
          <w:szCs w:val="28"/>
        </w:rPr>
        <w:t xml:space="preserve"> – вид документа (XML-тег документа, согласно схеме </w:t>
      </w:r>
      <w:r w:rsidRPr="00F11762">
        <w:rPr>
          <w:sz w:val="28"/>
          <w:szCs w:val="28"/>
          <w:lang w:val="en-US"/>
        </w:rPr>
        <w:t>fcsExport</w:t>
      </w:r>
      <w:r w:rsidRPr="00F11762">
        <w:rPr>
          <w:sz w:val="28"/>
          <w:szCs w:val="28"/>
        </w:rPr>
        <w:t>.</w:t>
      </w:r>
      <w:r w:rsidRPr="00F11762">
        <w:rPr>
          <w:sz w:val="28"/>
          <w:szCs w:val="28"/>
          <w:lang w:val="en-US"/>
        </w:rPr>
        <w:t>xsd</w:t>
      </w:r>
      <w:r w:rsidRPr="00F11762">
        <w:rPr>
          <w:sz w:val="28"/>
          <w:szCs w:val="28"/>
        </w:rPr>
        <w:t xml:space="preserve">), </w:t>
      </w:r>
    </w:p>
    <w:p w14:paraId="4FE8ECDD" w14:textId="77777777" w:rsidR="00F11762" w:rsidRPr="00F11762" w:rsidRDefault="00F11762" w:rsidP="00F11762">
      <w:pPr>
        <w:rPr>
          <w:sz w:val="28"/>
          <w:szCs w:val="28"/>
        </w:rPr>
      </w:pPr>
      <w:r w:rsidRPr="00F11762">
        <w:rPr>
          <w:b/>
          <w:sz w:val="28"/>
          <w:szCs w:val="28"/>
        </w:rPr>
        <w:t>regNum</w:t>
      </w:r>
      <w:r w:rsidRPr="00F11762">
        <w:rPr>
          <w:sz w:val="28"/>
          <w:szCs w:val="28"/>
        </w:rPr>
        <w:t xml:space="preserve">  – реестровый номер контракта, </w:t>
      </w:r>
    </w:p>
    <w:p w14:paraId="35D3AFEE" w14:textId="6BB02121" w:rsidR="00F11762" w:rsidRPr="00F11762" w:rsidRDefault="00F11762" w:rsidP="00F11762">
      <w:pPr>
        <w:rPr>
          <w:sz w:val="28"/>
          <w:szCs w:val="28"/>
        </w:rPr>
      </w:pPr>
      <w:r w:rsidRPr="00F11762">
        <w:rPr>
          <w:b/>
          <w:sz w:val="28"/>
          <w:szCs w:val="28"/>
        </w:rPr>
        <w:t>documentId</w:t>
      </w:r>
      <w:r w:rsidRPr="00F11762">
        <w:rPr>
          <w:sz w:val="28"/>
          <w:szCs w:val="28"/>
        </w:rPr>
        <w:t xml:space="preserve"> – идентификатор документа </w:t>
      </w:r>
      <w:r w:rsidR="003C38B6">
        <w:rPr>
          <w:sz w:val="28"/>
          <w:szCs w:val="28"/>
        </w:rPr>
        <w:t>в</w:t>
      </w:r>
      <w:r w:rsidRPr="00F11762">
        <w:rPr>
          <w:sz w:val="28"/>
          <w:szCs w:val="28"/>
        </w:rPr>
        <w:t xml:space="preserve"> </w:t>
      </w:r>
      <w:r w:rsidR="00E808A5">
        <w:rPr>
          <w:sz w:val="28"/>
          <w:szCs w:val="28"/>
        </w:rPr>
        <w:t>ЕИС</w:t>
      </w:r>
      <w:r w:rsidRPr="00F11762">
        <w:rPr>
          <w:sz w:val="28"/>
          <w:szCs w:val="28"/>
        </w:rPr>
        <w:t>.</w:t>
      </w:r>
    </w:p>
    <w:p w14:paraId="1511088B" w14:textId="4A74B2DD" w:rsidR="00F11762" w:rsidRPr="00F11762" w:rsidRDefault="00F11762" w:rsidP="00F11762">
      <w:pPr>
        <w:jc w:val="both"/>
        <w:rPr>
          <w:sz w:val="28"/>
        </w:rPr>
      </w:pPr>
      <w:r w:rsidRPr="00F11762">
        <w:rPr>
          <w:sz w:val="28"/>
        </w:rPr>
        <w:t xml:space="preserve">Ежедневно в 04:00 запускается выгрузка документов, относящихся к общественным обсуждениям, опубликованным </w:t>
      </w:r>
      <w:r w:rsidR="003C38B6">
        <w:rPr>
          <w:sz w:val="28"/>
        </w:rPr>
        <w:t>в</w:t>
      </w:r>
      <w:r w:rsidRPr="00F11762">
        <w:rPr>
          <w:sz w:val="28"/>
        </w:rPr>
        <w:t xml:space="preserve"> </w:t>
      </w:r>
      <w:r w:rsidR="00E808A5">
        <w:rPr>
          <w:sz w:val="28"/>
        </w:rPr>
        <w:t>ЕИС</w:t>
      </w:r>
      <w:r w:rsidRPr="00F11762">
        <w:rPr>
          <w:sz w:val="28"/>
        </w:rPr>
        <w:t xml:space="preserve"> за прошедшие сутки в каталог FCS_SC/&lt;Тип документа&gt;/currMonth. </w:t>
      </w:r>
    </w:p>
    <w:p w14:paraId="4981701F" w14:textId="77777777" w:rsidR="00F11762" w:rsidRPr="00F11762" w:rsidRDefault="00F11762" w:rsidP="00F11762">
      <w:pPr>
        <w:jc w:val="both"/>
        <w:rPr>
          <w:sz w:val="28"/>
        </w:rPr>
      </w:pPr>
      <w:r w:rsidRPr="00F11762">
        <w:rPr>
          <w:sz w:val="28"/>
        </w:rPr>
        <w:t>Очистка каталога prevMonth выполняется 1-ого числа каждого месяца в 23:00. Далее запускается перенос данных из каталогов  &lt;Тип_документа&gt;/currMonth в каталоги fcs_discussion/&lt;Тип_документа&gt;/prevMonth. После переноса данных каталог fcs_discussion/&lt;Тип_документа&gt;/currMonth должны стать пустыми.</w:t>
      </w:r>
    </w:p>
    <w:p w14:paraId="05B734E0" w14:textId="77777777" w:rsidR="00F11762" w:rsidRPr="00F11762" w:rsidRDefault="00F11762" w:rsidP="00F11762">
      <w:pPr>
        <w:jc w:val="both"/>
        <w:rPr>
          <w:sz w:val="28"/>
        </w:rPr>
      </w:pPr>
      <w:r w:rsidRPr="00F11762">
        <w:rPr>
          <w:sz w:val="28"/>
        </w:rPr>
        <w:t>Таким образом, после выполнения переноса данных каталоги currMonth становятся готовы для приема очередных ежедневных выгрузок.</w:t>
      </w:r>
    </w:p>
    <w:p w14:paraId="1C74CED4" w14:textId="17488E82" w:rsidR="00E40AAE" w:rsidRPr="00C3047E" w:rsidRDefault="00230C9F" w:rsidP="00F11762">
      <w:pPr>
        <w:rPr>
          <w:b/>
          <w:sz w:val="28"/>
        </w:rPr>
      </w:pPr>
      <w:r>
        <w:br w:type="page"/>
      </w:r>
    </w:p>
    <w:p w14:paraId="44CF6215" w14:textId="77777777" w:rsidR="00B254B0" w:rsidRDefault="00B254B0" w:rsidP="00B254B0">
      <w:pPr>
        <w:pStyle w:val="1"/>
      </w:pPr>
      <w:bookmarkStart w:id="174" w:name="_Toc442981996"/>
      <w:r>
        <w:lastRenderedPageBreak/>
        <w:t xml:space="preserve">Структура </w:t>
      </w:r>
      <w:r w:rsidRPr="00B254B0">
        <w:rPr>
          <w:lang w:val="en-US"/>
        </w:rPr>
        <w:t>XML-</w:t>
      </w:r>
      <w:r>
        <w:t>документов</w:t>
      </w:r>
      <w:bookmarkEnd w:id="174"/>
    </w:p>
    <w:p w14:paraId="62F2932C" w14:textId="77777777" w:rsidR="00B254B0" w:rsidRDefault="00B254B0" w:rsidP="00B254B0">
      <w:pPr>
        <w:pStyle w:val="afb"/>
        <w:ind w:firstLine="540"/>
        <w:rPr>
          <w:sz w:val="28"/>
        </w:rPr>
      </w:pPr>
      <w:r>
        <w:rPr>
          <w:sz w:val="28"/>
        </w:rPr>
        <w:t>XML-документ состоит из строк, содержащих элементы и атрибуты, а также их значения. Реквизиты XML-документа могут быть элементами или атрибутами.</w:t>
      </w:r>
    </w:p>
    <w:p w14:paraId="0F04ED22" w14:textId="77777777" w:rsidR="00B254B0" w:rsidRDefault="00B254B0" w:rsidP="00B254B0">
      <w:pPr>
        <w:spacing w:before="0" w:after="0"/>
        <w:ind w:firstLine="567"/>
        <w:jc w:val="both"/>
        <w:rPr>
          <w:sz w:val="28"/>
        </w:rPr>
      </w:pPr>
      <w:r>
        <w:rPr>
          <w:b/>
          <w:sz w:val="28"/>
        </w:rPr>
        <w:t>Элемент</w:t>
      </w:r>
      <w:r>
        <w:rPr>
          <w:sz w:val="28"/>
        </w:rPr>
        <w:t xml:space="preserve"> является составной частью XML-документа, обычно представляющую собой некоторую законченную смысловую единицу. Элемент может содержать один или несколько вложенных элементов и/или атрибутов.</w:t>
      </w:r>
    </w:p>
    <w:p w14:paraId="4B09E547" w14:textId="77777777" w:rsidR="00B254B0" w:rsidRDefault="00B254B0" w:rsidP="00B254B0">
      <w:pPr>
        <w:spacing w:before="0" w:after="0"/>
        <w:ind w:firstLine="567"/>
        <w:jc w:val="both"/>
        <w:rPr>
          <w:sz w:val="28"/>
        </w:rPr>
      </w:pPr>
      <w:r>
        <w:rPr>
          <w:b/>
          <w:sz w:val="28"/>
        </w:rPr>
        <w:t>Атрибут</w:t>
      </w:r>
      <w:r>
        <w:rPr>
          <w:sz w:val="28"/>
        </w:rPr>
        <w:t xml:space="preserve"> представляет собой составную часть элемента, задающую его параметры.</w:t>
      </w:r>
    </w:p>
    <w:p w14:paraId="55ADA9E9" w14:textId="77777777" w:rsidR="00B254B0" w:rsidRDefault="00B254B0" w:rsidP="00B254B0">
      <w:pPr>
        <w:spacing w:before="0" w:after="0"/>
        <w:ind w:firstLine="567"/>
        <w:jc w:val="both"/>
        <w:rPr>
          <w:sz w:val="28"/>
        </w:rPr>
      </w:pPr>
      <w:r>
        <w:rPr>
          <w:sz w:val="28"/>
        </w:rPr>
        <w:t>Передаваемый XML-документ</w:t>
      </w:r>
      <w:r>
        <w:rPr>
          <w:rFonts w:ascii="MS Sans Serif" w:hAnsi="MS Sans Serif"/>
          <w:sz w:val="28"/>
        </w:rPr>
        <w:t xml:space="preserve"> </w:t>
      </w:r>
      <w:r>
        <w:rPr>
          <w:sz w:val="28"/>
        </w:rPr>
        <w:t>должен соответствовать XML схеме, прилагаемой к данным Требованиям в электронной форме.</w:t>
      </w:r>
    </w:p>
    <w:p w14:paraId="025C36AD" w14:textId="77777777" w:rsidR="00B254B0" w:rsidRDefault="00B254B0" w:rsidP="00B254B0">
      <w:pPr>
        <w:spacing w:before="0" w:after="0"/>
        <w:ind w:firstLine="567"/>
        <w:jc w:val="both"/>
        <w:rPr>
          <w:sz w:val="28"/>
        </w:rPr>
      </w:pPr>
      <w:r w:rsidRPr="001823E0">
        <w:rPr>
          <w:sz w:val="28"/>
        </w:rPr>
        <w:t>В XML-документе описывается пролог с указанием кодировки UTF-8: &lt;?xml version = “1.0” encoding = “UTF-8”?&gt;</w:t>
      </w:r>
    </w:p>
    <w:p w14:paraId="26AA34F6" w14:textId="16D6675F" w:rsidR="00B254B0" w:rsidRDefault="00B254B0" w:rsidP="00B254B0">
      <w:pPr>
        <w:spacing w:before="0" w:after="0"/>
        <w:ind w:firstLine="567"/>
        <w:jc w:val="both"/>
        <w:rPr>
          <w:sz w:val="28"/>
        </w:rPr>
      </w:pPr>
      <w:r>
        <w:rPr>
          <w:sz w:val="28"/>
        </w:rPr>
        <w:t>Описание типов данных, использ</w:t>
      </w:r>
      <w:r w:rsidR="0050160A">
        <w:rPr>
          <w:sz w:val="28"/>
        </w:rPr>
        <w:t>у</w:t>
      </w:r>
      <w:r>
        <w:rPr>
          <w:sz w:val="28"/>
        </w:rPr>
        <w:t>емых при описании полей документов</w:t>
      </w:r>
      <w:r w:rsidR="00B46B2C">
        <w:rPr>
          <w:sz w:val="28"/>
        </w:rPr>
        <w:t>,с</w:t>
      </w:r>
      <w:r w:rsidR="00B46B2C" w:rsidRPr="00B46B2C">
        <w:rPr>
          <w:sz w:val="28"/>
        </w:rPr>
        <w:t>остав XML-файла, содержащего выгрузку опубликованных документов</w:t>
      </w:r>
      <w:r w:rsidR="00B46B2C">
        <w:rPr>
          <w:sz w:val="28"/>
        </w:rPr>
        <w:t xml:space="preserve">, протоколов загрузки информации </w:t>
      </w:r>
      <w:r>
        <w:rPr>
          <w:sz w:val="28"/>
        </w:rPr>
        <w:t xml:space="preserve">и </w:t>
      </w:r>
      <w:r w:rsidR="00B46B2C">
        <w:rPr>
          <w:sz w:val="28"/>
        </w:rPr>
        <w:t xml:space="preserve">справочную информацию </w:t>
      </w:r>
      <w:r>
        <w:rPr>
          <w:sz w:val="28"/>
        </w:rPr>
        <w:t xml:space="preserve">приведено в Приложении 1. </w:t>
      </w:r>
    </w:p>
    <w:p w14:paraId="339A22F5" w14:textId="6FA19199" w:rsidR="0057172A" w:rsidRDefault="0057172A" w:rsidP="00B254B0">
      <w:pPr>
        <w:spacing w:before="0" w:after="0"/>
        <w:ind w:firstLine="567"/>
        <w:jc w:val="both"/>
        <w:rPr>
          <w:sz w:val="28"/>
        </w:rPr>
      </w:pPr>
      <w:r>
        <w:rPr>
          <w:sz w:val="28"/>
        </w:rPr>
        <w:t>Описани</w:t>
      </w:r>
      <w:r w:rsidR="00717E67">
        <w:rPr>
          <w:sz w:val="28"/>
        </w:rPr>
        <w:t>я</w:t>
      </w:r>
      <w:r>
        <w:rPr>
          <w:sz w:val="28"/>
        </w:rPr>
        <w:t xml:space="preserve"> </w:t>
      </w:r>
      <w:r w:rsidR="00717E67">
        <w:rPr>
          <w:sz w:val="28"/>
        </w:rPr>
        <w:t>прочих</w:t>
      </w:r>
      <w:r>
        <w:rPr>
          <w:sz w:val="28"/>
        </w:rPr>
        <w:t xml:space="preserve"> </w:t>
      </w:r>
      <w:r>
        <w:rPr>
          <w:sz w:val="28"/>
          <w:lang w:val="en-US"/>
        </w:rPr>
        <w:t>XML</w:t>
      </w:r>
      <w:r w:rsidRPr="00B254B0">
        <w:rPr>
          <w:sz w:val="28"/>
        </w:rPr>
        <w:t xml:space="preserve"> </w:t>
      </w:r>
      <w:r w:rsidR="00717E67">
        <w:rPr>
          <w:sz w:val="28"/>
        </w:rPr>
        <w:t>документов сведены в отдельные приложения по типам документов:</w:t>
      </w:r>
    </w:p>
    <w:p w14:paraId="77748209" w14:textId="1766A2C5" w:rsidR="00717E67" w:rsidRDefault="00717E67" w:rsidP="007B4891">
      <w:pPr>
        <w:pStyle w:val="ListLevel2"/>
      </w:pPr>
      <w:r>
        <w:t xml:space="preserve">Приложение 2 – подсистемы </w:t>
      </w:r>
      <w:r w:rsidR="003C5CED">
        <w:t>Реестр жалоб (</w:t>
      </w:r>
      <w:r>
        <w:t>РЖ</w:t>
      </w:r>
      <w:r w:rsidR="003C5CED">
        <w:t>)</w:t>
      </w:r>
      <w:r>
        <w:t xml:space="preserve">, </w:t>
      </w:r>
      <w:r w:rsidR="003C5CED">
        <w:t>Реестр результатов контроля (</w:t>
      </w:r>
      <w:r>
        <w:t>РРК</w:t>
      </w:r>
      <w:r w:rsidR="003C5CED">
        <w:t>)</w:t>
      </w:r>
      <w:r>
        <w:t xml:space="preserve">, </w:t>
      </w:r>
      <w:r w:rsidR="00B822CE">
        <w:t>Реестр плановых пр</w:t>
      </w:r>
      <w:r w:rsidR="00E52295">
        <w:t>о</w:t>
      </w:r>
      <w:r w:rsidR="00B822CE">
        <w:t xml:space="preserve">верок (РПП), Реестр внеплановых проверок (РВП), </w:t>
      </w:r>
      <w:r w:rsidR="003C5CED">
        <w:t>Реестр планов-графиков (</w:t>
      </w:r>
      <w:r>
        <w:t>РПГ</w:t>
      </w:r>
      <w:r w:rsidR="003C5CED">
        <w:t>)</w:t>
      </w:r>
      <w:r w:rsidR="00B822CE">
        <w:t>, Реестр закупок (РЗ)</w:t>
      </w:r>
      <w:r w:rsidR="00E52295">
        <w:t>, Реестр недобросовестных поставщиков (РНП)</w:t>
      </w:r>
      <w:r w:rsidR="00610B6D">
        <w:t xml:space="preserve">, </w:t>
      </w:r>
      <w:r w:rsidR="00610B6D" w:rsidRPr="00610B6D">
        <w:t>Информация о результатах проведения обязательного общественного обсуждения закупок</w:t>
      </w:r>
      <w:r>
        <w:t>;</w:t>
      </w:r>
    </w:p>
    <w:p w14:paraId="5F2F91C1" w14:textId="4492828B" w:rsidR="00717E67" w:rsidRDefault="00717E67" w:rsidP="007B4891">
      <w:pPr>
        <w:pStyle w:val="ListLevel2"/>
      </w:pPr>
      <w:r>
        <w:t xml:space="preserve">Приложение 3 – извещения о проведении закупки </w:t>
      </w:r>
      <w:r w:rsidR="003C5CED">
        <w:t xml:space="preserve">подсистемы размещения информации о закупках </w:t>
      </w:r>
      <w:r>
        <w:t>(ПРИЗ);</w:t>
      </w:r>
    </w:p>
    <w:p w14:paraId="499B78F1" w14:textId="00716557" w:rsidR="00717E67" w:rsidRDefault="00717E67" w:rsidP="007B4891">
      <w:pPr>
        <w:pStyle w:val="ListLevel2"/>
      </w:pPr>
      <w:r>
        <w:t xml:space="preserve">Приложение 4 – </w:t>
      </w:r>
      <w:r w:rsidR="00B46B2C">
        <w:t>протоколы проведения закупки</w:t>
      </w:r>
      <w:r>
        <w:t xml:space="preserve"> (ПРИЗ);</w:t>
      </w:r>
    </w:p>
    <w:p w14:paraId="6E86AF07" w14:textId="27837332" w:rsidR="00717E67" w:rsidRDefault="00B46B2C" w:rsidP="007B4891">
      <w:pPr>
        <w:pStyle w:val="ListLevel2"/>
      </w:pPr>
      <w:r>
        <w:t>Приложение 5 – прочие документы закупки (ПРИЗ).</w:t>
      </w:r>
    </w:p>
    <w:p w14:paraId="51B6BF7F" w14:textId="72FCFA5A" w:rsidR="00D578E1" w:rsidRPr="00717E67" w:rsidRDefault="00D578E1" w:rsidP="007B4891">
      <w:pPr>
        <w:pStyle w:val="ListLevel2"/>
      </w:pPr>
      <w:r>
        <w:t>Приложение 6 – Описание протокола устойчивого к ошибкам соединения приема файлов.</w:t>
      </w:r>
    </w:p>
    <w:p w14:paraId="071CEEAC" w14:textId="1D4A462D" w:rsidR="005D432D" w:rsidRPr="007B4891" w:rsidRDefault="00D81281" w:rsidP="007B4891">
      <w:pPr>
        <w:pStyle w:val="ListLevel2"/>
      </w:pPr>
      <w:r w:rsidRPr="005D432D">
        <w:t>Приложение 7 –</w:t>
      </w:r>
      <w:r w:rsidR="005D432D" w:rsidRPr="005D432D">
        <w:t xml:space="preserve"> </w:t>
      </w:r>
      <w:r w:rsidR="005D432D">
        <w:t>подсистемы Реестра дополнительной информации о закупках, контрактах (РДИ), Библиотеки типовых контрактов (БТК), размещения запросов цен (ЗЦ), размещения отчетов заказчиков (ОЗ)</w:t>
      </w:r>
      <w:r w:rsidR="00B34B29">
        <w:t>. Общественного обсуждения крупных закупок (ООКЗ), Реестра правил нормирования в сфере закупок (РПНЗ), Реестра результатов аудита (РРА)</w:t>
      </w:r>
      <w:r w:rsidR="008A02BF">
        <w:t xml:space="preserve">, Реестра результатов контроля для интеграции с органами внутреннего контроля (ОВК), Реестров плановых и внеплановых проверок для </w:t>
      </w:r>
      <w:r w:rsidR="008A02BF" w:rsidRPr="007B4891">
        <w:t>интеграции с ОВК</w:t>
      </w:r>
    </w:p>
    <w:p w14:paraId="23E0099C" w14:textId="3A450449" w:rsidR="00637E7F" w:rsidRPr="004B099A" w:rsidRDefault="00637E7F" w:rsidP="007B4891">
      <w:pPr>
        <w:pStyle w:val="ListLevel2"/>
      </w:pPr>
      <w:r>
        <w:t xml:space="preserve">Для </w:t>
      </w:r>
      <w:r>
        <w:rPr>
          <w:lang w:val="en-US"/>
        </w:rPr>
        <w:t>XML</w:t>
      </w:r>
      <w:r w:rsidRPr="00637E7F">
        <w:t>-</w:t>
      </w:r>
      <w:r>
        <w:t>документов</w:t>
      </w:r>
      <w:r w:rsidR="004B099A">
        <w:t>,</w:t>
      </w:r>
      <w:r w:rsidR="004B099A" w:rsidRPr="004B099A">
        <w:t xml:space="preserve"> </w:t>
      </w:r>
      <w:r w:rsidR="004B099A">
        <w:t xml:space="preserve">принимаемых и передаваемых </w:t>
      </w:r>
      <w:r w:rsidR="003C38B6">
        <w:t>в</w:t>
      </w:r>
      <w:r w:rsidR="004B099A">
        <w:t xml:space="preserve"> ЕИС,</w:t>
      </w:r>
      <w:r>
        <w:t xml:space="preserve"> п</w:t>
      </w:r>
      <w:r w:rsidRPr="00637E7F">
        <w:t>оддер</w:t>
      </w:r>
      <w:r>
        <w:t xml:space="preserve">живается </w:t>
      </w:r>
      <w:r w:rsidR="004B099A">
        <w:t xml:space="preserve">обратная </w:t>
      </w:r>
      <w:r>
        <w:t xml:space="preserve">совместимость на уровне </w:t>
      </w:r>
      <w:r w:rsidR="004B099A">
        <w:rPr>
          <w:lang w:val="en-US"/>
        </w:rPr>
        <w:t>XSD</w:t>
      </w:r>
      <w:r w:rsidR="004B099A" w:rsidRPr="004B099A">
        <w:t>-</w:t>
      </w:r>
      <w:r>
        <w:t xml:space="preserve">схем в рамках </w:t>
      </w:r>
      <w:r>
        <w:lastRenderedPageBreak/>
        <w:t xml:space="preserve">версии </w:t>
      </w:r>
      <w:r w:rsidR="004B099A">
        <w:t xml:space="preserve">схем. Версия схемы задается в </w:t>
      </w:r>
      <w:r>
        <w:t xml:space="preserve">атрибуте </w:t>
      </w:r>
      <w:r w:rsidRPr="00637E7F">
        <w:t>schemeVersion</w:t>
      </w:r>
      <w:r w:rsidR="004B099A">
        <w:t xml:space="preserve"> </w:t>
      </w:r>
      <w:r w:rsidR="004B099A">
        <w:rPr>
          <w:lang w:val="en-US"/>
        </w:rPr>
        <w:t>XML</w:t>
      </w:r>
      <w:r w:rsidR="004B099A" w:rsidRPr="004B099A">
        <w:t>-</w:t>
      </w:r>
      <w:r w:rsidR="004B099A">
        <w:t xml:space="preserve">документа. </w:t>
      </w:r>
    </w:p>
    <w:p w14:paraId="280E25B7" w14:textId="77777777" w:rsidR="00B254B0" w:rsidRPr="00AF56A9" w:rsidRDefault="00B254B0" w:rsidP="00156683">
      <w:pPr>
        <w:pStyle w:val="1"/>
      </w:pPr>
      <w:bookmarkStart w:id="175" w:name="_Ref380503916"/>
      <w:bookmarkStart w:id="176" w:name="_Toc442981997"/>
      <w:r w:rsidRPr="00AF56A9">
        <w:lastRenderedPageBreak/>
        <w:t>Список ошибок передачи информации</w:t>
      </w:r>
      <w:bookmarkEnd w:id="175"/>
      <w:bookmarkEnd w:id="176"/>
    </w:p>
    <w:tbl>
      <w:tblPr>
        <w:tblW w:w="4614" w:type="pct"/>
        <w:tblInd w:w="-90" w:type="dxa"/>
        <w:tblCellMar>
          <w:left w:w="85" w:type="dxa"/>
          <w:right w:w="85" w:type="dxa"/>
        </w:tblCellMar>
        <w:tblLook w:val="0000" w:firstRow="0" w:lastRow="0" w:firstColumn="0" w:lastColumn="0" w:noHBand="0" w:noVBand="0"/>
      </w:tblPr>
      <w:tblGrid>
        <w:gridCol w:w="954"/>
        <w:gridCol w:w="2464"/>
        <w:gridCol w:w="6157"/>
      </w:tblGrid>
      <w:tr w:rsidR="00B254B0" w:rsidRPr="00160B93" w14:paraId="23F60154" w14:textId="77777777" w:rsidTr="00156683">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F2F2F2"/>
          </w:tcPr>
          <w:p w14:paraId="41C99A2C" w14:textId="77777777" w:rsidR="00B254B0" w:rsidRPr="00160B93" w:rsidRDefault="00B254B0" w:rsidP="007E347E">
            <w:pPr>
              <w:spacing w:before="0" w:after="0"/>
              <w:jc w:val="center"/>
              <w:rPr>
                <w:b/>
                <w:sz w:val="20"/>
              </w:rPr>
            </w:pPr>
            <w:r w:rsidRPr="00160B93">
              <w:rPr>
                <w:b/>
                <w:sz w:val="20"/>
              </w:rPr>
              <w:t xml:space="preserve">Код </w:t>
            </w:r>
            <w:r>
              <w:rPr>
                <w:b/>
                <w:sz w:val="20"/>
              </w:rPr>
              <w:t>ошибки</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6E2C68C4" w14:textId="77777777" w:rsidR="00B254B0" w:rsidRPr="00160B93" w:rsidRDefault="00B254B0" w:rsidP="007E347E">
            <w:pPr>
              <w:keepNext/>
              <w:spacing w:before="0" w:after="0"/>
              <w:jc w:val="center"/>
              <w:rPr>
                <w:b/>
                <w:sz w:val="20"/>
              </w:rPr>
            </w:pPr>
            <w:r>
              <w:rPr>
                <w:b/>
                <w:sz w:val="20"/>
              </w:rPr>
              <w:t>Наименование ошибки</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38BC1ECA" w14:textId="77777777" w:rsidR="00B254B0" w:rsidRPr="00160B93" w:rsidRDefault="00B254B0" w:rsidP="007E347E">
            <w:pPr>
              <w:spacing w:before="0" w:after="0"/>
              <w:jc w:val="center"/>
              <w:rPr>
                <w:b/>
                <w:sz w:val="20"/>
              </w:rPr>
            </w:pPr>
            <w:r>
              <w:rPr>
                <w:b/>
                <w:sz w:val="20"/>
              </w:rPr>
              <w:t>Причины возникновения</w:t>
            </w:r>
          </w:p>
        </w:tc>
      </w:tr>
      <w:tr w:rsidR="00B254B0" w:rsidRPr="00160B93" w14:paraId="357DD2C8"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2F9DB41B" w14:textId="77777777" w:rsidR="00B254B0" w:rsidRPr="00FB1F45" w:rsidRDefault="00B254B0" w:rsidP="007E347E">
            <w:pPr>
              <w:spacing w:before="0" w:after="0"/>
              <w:rPr>
                <w:b/>
                <w:sz w:val="20"/>
              </w:rPr>
            </w:pPr>
            <w:r w:rsidRPr="00B05F30">
              <w:rPr>
                <w:b/>
                <w:sz w:val="20"/>
                <w:lang w:val="en-US"/>
              </w:rPr>
              <w:t>USRE</w:t>
            </w:r>
          </w:p>
        </w:tc>
        <w:tc>
          <w:tcPr>
            <w:tcW w:w="0" w:type="auto"/>
            <w:tcBorders>
              <w:top w:val="single" w:sz="4" w:space="0" w:color="auto"/>
              <w:left w:val="single" w:sz="4" w:space="0" w:color="auto"/>
              <w:bottom w:val="single" w:sz="4" w:space="0" w:color="auto"/>
              <w:right w:val="single" w:sz="4" w:space="0" w:color="auto"/>
            </w:tcBorders>
          </w:tcPr>
          <w:p w14:paraId="50133950" w14:textId="77777777" w:rsidR="00B254B0" w:rsidRPr="00160B93" w:rsidRDefault="00B254B0" w:rsidP="007E347E">
            <w:pPr>
              <w:spacing w:before="0" w:after="0"/>
              <w:rPr>
                <w:sz w:val="20"/>
              </w:rPr>
            </w:pPr>
            <w:r>
              <w:rPr>
                <w:sz w:val="20"/>
              </w:rPr>
              <w:t>Ошибка проверки аутентификационной информации</w:t>
            </w:r>
          </w:p>
        </w:tc>
        <w:tc>
          <w:tcPr>
            <w:tcW w:w="0" w:type="auto"/>
            <w:tcBorders>
              <w:top w:val="single" w:sz="4" w:space="0" w:color="auto"/>
              <w:left w:val="single" w:sz="4" w:space="0" w:color="auto"/>
              <w:bottom w:val="single" w:sz="4" w:space="0" w:color="auto"/>
              <w:right w:val="single" w:sz="4" w:space="0" w:color="auto"/>
            </w:tcBorders>
          </w:tcPr>
          <w:p w14:paraId="0C8A932C" w14:textId="77777777" w:rsidR="00B254B0" w:rsidRDefault="00B254B0" w:rsidP="007E347E">
            <w:pPr>
              <w:spacing w:before="0" w:after="0"/>
              <w:rPr>
                <w:sz w:val="20"/>
              </w:rPr>
            </w:pPr>
            <w:r>
              <w:rPr>
                <w:sz w:val="20"/>
              </w:rPr>
              <w:t>Возвращается в случае, если:</w:t>
            </w:r>
          </w:p>
          <w:p w14:paraId="3B3CC20C" w14:textId="4572E704" w:rsidR="00B254B0" w:rsidRDefault="00B254B0" w:rsidP="007E347E">
            <w:pPr>
              <w:numPr>
                <w:ilvl w:val="0"/>
                <w:numId w:val="3"/>
              </w:numPr>
              <w:spacing w:before="0" w:after="0"/>
              <w:rPr>
                <w:sz w:val="20"/>
              </w:rPr>
            </w:pPr>
            <w:r>
              <w:rPr>
                <w:sz w:val="20"/>
              </w:rPr>
              <w:t xml:space="preserve">Пользователь с указанным именем и паролем не зарегистрирован </w:t>
            </w:r>
            <w:r w:rsidR="00AA3D36">
              <w:rPr>
                <w:sz w:val="20"/>
              </w:rPr>
              <w:t>в</w:t>
            </w:r>
            <w:r>
              <w:rPr>
                <w:sz w:val="20"/>
              </w:rPr>
              <w:t xml:space="preserve"> </w:t>
            </w:r>
            <w:r w:rsidR="00F36BF6">
              <w:rPr>
                <w:sz w:val="20"/>
              </w:rPr>
              <w:t xml:space="preserve">АС </w:t>
            </w:r>
            <w:r w:rsidR="00E46CE1">
              <w:rPr>
                <w:sz w:val="20"/>
              </w:rPr>
              <w:t>ЕИС</w:t>
            </w:r>
            <w:r>
              <w:rPr>
                <w:sz w:val="20"/>
              </w:rPr>
              <w:t>;</w:t>
            </w:r>
          </w:p>
          <w:p w14:paraId="24ED0FA4" w14:textId="77777777" w:rsidR="00B254B0" w:rsidRPr="00B05F30" w:rsidRDefault="00B254B0" w:rsidP="007E347E">
            <w:pPr>
              <w:numPr>
                <w:ilvl w:val="0"/>
                <w:numId w:val="3"/>
              </w:numPr>
              <w:spacing w:before="0" w:after="0"/>
              <w:rPr>
                <w:sz w:val="20"/>
              </w:rPr>
            </w:pPr>
            <w:r>
              <w:rPr>
                <w:sz w:val="20"/>
              </w:rPr>
              <w:t xml:space="preserve">Пользователь, осуществляющий загрузку </w:t>
            </w:r>
            <w:r>
              <w:rPr>
                <w:sz w:val="20"/>
                <w:lang w:val="en-US"/>
              </w:rPr>
              <w:t>XML</w:t>
            </w:r>
            <w:r w:rsidRPr="00B05F30">
              <w:rPr>
                <w:sz w:val="20"/>
              </w:rPr>
              <w:t>-</w:t>
            </w:r>
            <w:r>
              <w:rPr>
                <w:sz w:val="20"/>
              </w:rPr>
              <w:t>документа, не имеет прав на создание передаваемого типа документа</w:t>
            </w:r>
            <w:r w:rsidRPr="00B05F30">
              <w:rPr>
                <w:sz w:val="20"/>
              </w:rPr>
              <w:t>.</w:t>
            </w:r>
          </w:p>
        </w:tc>
      </w:tr>
      <w:tr w:rsidR="00B254B0" w:rsidRPr="00160B93" w14:paraId="10DFAB2E"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370C1215" w14:textId="77777777" w:rsidR="00B254B0" w:rsidRPr="00FB1F45" w:rsidRDefault="00B254B0" w:rsidP="007E347E">
            <w:pPr>
              <w:spacing w:before="0" w:after="0"/>
              <w:rPr>
                <w:b/>
                <w:sz w:val="20"/>
              </w:rPr>
            </w:pPr>
            <w:r w:rsidRPr="0093373F">
              <w:rPr>
                <w:b/>
                <w:sz w:val="20"/>
                <w:lang w:val="en-US"/>
              </w:rPr>
              <w:t>SGNE</w:t>
            </w:r>
          </w:p>
        </w:tc>
        <w:tc>
          <w:tcPr>
            <w:tcW w:w="0" w:type="auto"/>
            <w:tcBorders>
              <w:top w:val="single" w:sz="4" w:space="0" w:color="auto"/>
              <w:left w:val="single" w:sz="4" w:space="0" w:color="auto"/>
              <w:bottom w:val="single" w:sz="4" w:space="0" w:color="auto"/>
              <w:right w:val="single" w:sz="4" w:space="0" w:color="auto"/>
            </w:tcBorders>
          </w:tcPr>
          <w:p w14:paraId="651E77C8" w14:textId="77777777" w:rsidR="00B254B0" w:rsidRPr="00160B93" w:rsidRDefault="00B254B0" w:rsidP="007E347E">
            <w:pPr>
              <w:spacing w:before="0" w:after="0"/>
              <w:rPr>
                <w:sz w:val="20"/>
              </w:rPr>
            </w:pPr>
            <w:r w:rsidRPr="0093373F">
              <w:rPr>
                <w:sz w:val="20"/>
              </w:rPr>
              <w:t>Ошибка проверки подписи</w:t>
            </w:r>
          </w:p>
        </w:tc>
        <w:tc>
          <w:tcPr>
            <w:tcW w:w="0" w:type="auto"/>
            <w:tcBorders>
              <w:top w:val="single" w:sz="4" w:space="0" w:color="auto"/>
              <w:left w:val="single" w:sz="4" w:space="0" w:color="auto"/>
              <w:bottom w:val="single" w:sz="4" w:space="0" w:color="auto"/>
              <w:right w:val="single" w:sz="4" w:space="0" w:color="auto"/>
            </w:tcBorders>
          </w:tcPr>
          <w:p w14:paraId="5CE630C9" w14:textId="77777777" w:rsidR="00B254B0" w:rsidRDefault="00B254B0" w:rsidP="007E347E">
            <w:pPr>
              <w:spacing w:before="0" w:after="0"/>
              <w:rPr>
                <w:sz w:val="20"/>
              </w:rPr>
            </w:pPr>
            <w:r>
              <w:rPr>
                <w:sz w:val="20"/>
              </w:rPr>
              <w:t>Возвращается в случае, если:</w:t>
            </w:r>
          </w:p>
          <w:p w14:paraId="05EA75E6" w14:textId="77777777" w:rsidR="00B254B0" w:rsidRDefault="00B254B0" w:rsidP="009D0DBB">
            <w:pPr>
              <w:numPr>
                <w:ilvl w:val="0"/>
                <w:numId w:val="4"/>
              </w:numPr>
              <w:spacing w:before="0" w:after="0"/>
              <w:rPr>
                <w:sz w:val="20"/>
              </w:rPr>
            </w:pPr>
            <w:r>
              <w:rPr>
                <w:sz w:val="20"/>
                <w:lang w:val="en-US"/>
              </w:rPr>
              <w:t>XML</w:t>
            </w:r>
            <w:r w:rsidRPr="0093373F">
              <w:rPr>
                <w:sz w:val="20"/>
              </w:rPr>
              <w:t>-</w:t>
            </w:r>
            <w:r>
              <w:rPr>
                <w:sz w:val="20"/>
              </w:rPr>
              <w:t>документ подписан сертификатом цифровой подписи не удовлетворяющим настоящим требованиям;</w:t>
            </w:r>
          </w:p>
          <w:p w14:paraId="0EB9BB18" w14:textId="77777777" w:rsidR="00B254B0" w:rsidRDefault="00B254B0" w:rsidP="009D0DBB">
            <w:pPr>
              <w:numPr>
                <w:ilvl w:val="0"/>
                <w:numId w:val="4"/>
              </w:numPr>
              <w:spacing w:before="0" w:after="0"/>
              <w:rPr>
                <w:sz w:val="20"/>
              </w:rPr>
            </w:pPr>
            <w:r>
              <w:rPr>
                <w:sz w:val="20"/>
                <w:lang w:val="en-US"/>
              </w:rPr>
              <w:t>XML</w:t>
            </w:r>
            <w:r w:rsidRPr="0093373F">
              <w:rPr>
                <w:sz w:val="20"/>
              </w:rPr>
              <w:t>-</w:t>
            </w:r>
            <w:r>
              <w:rPr>
                <w:sz w:val="20"/>
              </w:rPr>
              <w:t>документ подписан отозванным или просроченным сертификатом цифровой подписи;</w:t>
            </w:r>
          </w:p>
          <w:p w14:paraId="064B4696" w14:textId="77777777" w:rsidR="00B254B0" w:rsidRPr="00160B93" w:rsidRDefault="00B254B0" w:rsidP="009D0DBB">
            <w:pPr>
              <w:numPr>
                <w:ilvl w:val="0"/>
                <w:numId w:val="4"/>
              </w:numPr>
              <w:spacing w:before="0" w:after="0"/>
              <w:rPr>
                <w:sz w:val="20"/>
              </w:rPr>
            </w:pPr>
            <w:r>
              <w:rPr>
                <w:sz w:val="20"/>
              </w:rPr>
              <w:t xml:space="preserve">Подпись </w:t>
            </w:r>
            <w:r>
              <w:rPr>
                <w:sz w:val="20"/>
                <w:lang w:val="en-US"/>
              </w:rPr>
              <w:t>XML</w:t>
            </w:r>
            <w:r w:rsidRPr="0093373F">
              <w:rPr>
                <w:sz w:val="20"/>
              </w:rPr>
              <w:t>-</w:t>
            </w:r>
            <w:r>
              <w:rPr>
                <w:sz w:val="20"/>
              </w:rPr>
              <w:t>документа не соответствует цифровой подписи.</w:t>
            </w:r>
          </w:p>
        </w:tc>
      </w:tr>
      <w:tr w:rsidR="00B254B0" w:rsidRPr="00160B93" w14:paraId="5B2E3412"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6FB6D083" w14:textId="77777777" w:rsidR="00B254B0" w:rsidRPr="0093373F" w:rsidRDefault="00B254B0" w:rsidP="007E347E">
            <w:pPr>
              <w:spacing w:before="0" w:after="0"/>
              <w:rPr>
                <w:b/>
                <w:sz w:val="20"/>
                <w:lang w:val="en-US"/>
              </w:rPr>
            </w:pPr>
            <w:r w:rsidRPr="0093373F">
              <w:rPr>
                <w:b/>
                <w:sz w:val="20"/>
                <w:lang w:val="en-US"/>
              </w:rPr>
              <w:t>XVE</w:t>
            </w:r>
          </w:p>
        </w:tc>
        <w:tc>
          <w:tcPr>
            <w:tcW w:w="0" w:type="auto"/>
            <w:tcBorders>
              <w:top w:val="single" w:sz="4" w:space="0" w:color="auto"/>
              <w:left w:val="single" w:sz="4" w:space="0" w:color="auto"/>
              <w:bottom w:val="single" w:sz="4" w:space="0" w:color="auto"/>
              <w:right w:val="single" w:sz="4" w:space="0" w:color="auto"/>
            </w:tcBorders>
          </w:tcPr>
          <w:p w14:paraId="536A1265" w14:textId="77777777" w:rsidR="00B254B0" w:rsidRPr="0093373F" w:rsidRDefault="00B254B0" w:rsidP="007E347E">
            <w:pPr>
              <w:spacing w:before="0" w:after="0"/>
              <w:rPr>
                <w:sz w:val="20"/>
              </w:rPr>
            </w:pPr>
            <w:r w:rsidRPr="0093373F">
              <w:rPr>
                <w:sz w:val="20"/>
              </w:rPr>
              <w:t>Ошибка валидации по схеме</w:t>
            </w:r>
          </w:p>
        </w:tc>
        <w:tc>
          <w:tcPr>
            <w:tcW w:w="0" w:type="auto"/>
            <w:tcBorders>
              <w:top w:val="single" w:sz="4" w:space="0" w:color="auto"/>
              <w:left w:val="single" w:sz="4" w:space="0" w:color="auto"/>
              <w:bottom w:val="single" w:sz="4" w:space="0" w:color="auto"/>
              <w:right w:val="single" w:sz="4" w:space="0" w:color="auto"/>
            </w:tcBorders>
          </w:tcPr>
          <w:p w14:paraId="2750A09B" w14:textId="77777777" w:rsidR="00B254B0" w:rsidRPr="007C0572" w:rsidRDefault="00B254B0" w:rsidP="007E347E">
            <w:pPr>
              <w:spacing w:before="0" w:after="0"/>
              <w:rPr>
                <w:sz w:val="20"/>
              </w:rPr>
            </w:pPr>
            <w:r>
              <w:rPr>
                <w:sz w:val="20"/>
              </w:rPr>
              <w:t xml:space="preserve">Возвращается в случае, если переданный </w:t>
            </w:r>
            <w:r>
              <w:rPr>
                <w:sz w:val="20"/>
                <w:lang w:val="en-US"/>
              </w:rPr>
              <w:t>XML</w:t>
            </w:r>
            <w:r>
              <w:rPr>
                <w:sz w:val="20"/>
              </w:rPr>
              <w:t xml:space="preserve">-документ не соответствует </w:t>
            </w:r>
            <w:r>
              <w:rPr>
                <w:sz w:val="20"/>
                <w:lang w:val="en-US"/>
              </w:rPr>
              <w:t>XSD</w:t>
            </w:r>
            <w:r w:rsidRPr="00070848">
              <w:rPr>
                <w:sz w:val="20"/>
              </w:rPr>
              <w:t>-</w:t>
            </w:r>
            <w:r>
              <w:rPr>
                <w:sz w:val="20"/>
              </w:rPr>
              <w:t>схеме.</w:t>
            </w:r>
          </w:p>
        </w:tc>
      </w:tr>
      <w:tr w:rsidR="00B254B0" w:rsidRPr="00160B93" w14:paraId="4927545A"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1690879C" w14:textId="77777777" w:rsidR="00B254B0" w:rsidRPr="0093373F" w:rsidRDefault="00B254B0" w:rsidP="007E347E">
            <w:pPr>
              <w:spacing w:before="0" w:after="0"/>
              <w:rPr>
                <w:b/>
                <w:sz w:val="20"/>
                <w:lang w:val="en-US"/>
              </w:rPr>
            </w:pPr>
            <w:r w:rsidRPr="0093373F">
              <w:rPr>
                <w:b/>
                <w:sz w:val="20"/>
                <w:lang w:val="en-US"/>
              </w:rPr>
              <w:t>NRVE</w:t>
            </w:r>
          </w:p>
        </w:tc>
        <w:tc>
          <w:tcPr>
            <w:tcW w:w="0" w:type="auto"/>
            <w:tcBorders>
              <w:top w:val="single" w:sz="4" w:space="0" w:color="auto"/>
              <w:left w:val="single" w:sz="4" w:space="0" w:color="auto"/>
              <w:bottom w:val="single" w:sz="4" w:space="0" w:color="auto"/>
              <w:right w:val="single" w:sz="4" w:space="0" w:color="auto"/>
            </w:tcBorders>
          </w:tcPr>
          <w:p w14:paraId="41AF22D2" w14:textId="77777777" w:rsidR="00B254B0" w:rsidRPr="0093373F" w:rsidRDefault="00B254B0" w:rsidP="007E347E">
            <w:pPr>
              <w:spacing w:before="0" w:after="0"/>
              <w:rPr>
                <w:sz w:val="20"/>
              </w:rPr>
            </w:pPr>
            <w:r w:rsidRPr="0093373F">
              <w:rPr>
                <w:sz w:val="20"/>
              </w:rPr>
              <w:t>Отсутствуют обязательные данные</w:t>
            </w:r>
          </w:p>
        </w:tc>
        <w:tc>
          <w:tcPr>
            <w:tcW w:w="0" w:type="auto"/>
            <w:tcBorders>
              <w:top w:val="single" w:sz="4" w:space="0" w:color="auto"/>
              <w:left w:val="single" w:sz="4" w:space="0" w:color="auto"/>
              <w:bottom w:val="single" w:sz="4" w:space="0" w:color="auto"/>
              <w:right w:val="single" w:sz="4" w:space="0" w:color="auto"/>
            </w:tcBorders>
          </w:tcPr>
          <w:p w14:paraId="76D7A023" w14:textId="77777777" w:rsidR="00B254B0" w:rsidRPr="0093373F" w:rsidRDefault="00B254B0" w:rsidP="007E347E">
            <w:pPr>
              <w:spacing w:before="0" w:after="0"/>
              <w:rPr>
                <w:sz w:val="20"/>
              </w:rPr>
            </w:pPr>
            <w:r>
              <w:rPr>
                <w:sz w:val="20"/>
              </w:rPr>
              <w:t xml:space="preserve">Возвращается в случае, если в составе </w:t>
            </w:r>
            <w:r>
              <w:rPr>
                <w:sz w:val="20"/>
                <w:lang w:val="en-US"/>
              </w:rPr>
              <w:t>XML</w:t>
            </w:r>
            <w:r>
              <w:rPr>
                <w:sz w:val="20"/>
              </w:rPr>
              <w:t>-документа не заполнены поля, обязательность которых определяется процессами размещения заказа.</w:t>
            </w:r>
          </w:p>
        </w:tc>
      </w:tr>
      <w:tr w:rsidR="00B254B0" w:rsidRPr="00160B93" w14:paraId="6B8B5AEE"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04DBE16F" w14:textId="77777777" w:rsidR="00B254B0" w:rsidRPr="0093373F" w:rsidRDefault="00B254B0" w:rsidP="007E347E">
            <w:pPr>
              <w:spacing w:before="0" w:after="0"/>
              <w:rPr>
                <w:b/>
                <w:sz w:val="20"/>
                <w:lang w:val="en-US"/>
              </w:rPr>
            </w:pPr>
            <w:r w:rsidRPr="00E20626">
              <w:rPr>
                <w:b/>
                <w:sz w:val="20"/>
                <w:lang w:val="en-US"/>
              </w:rPr>
              <w:t>IDE</w:t>
            </w:r>
          </w:p>
        </w:tc>
        <w:tc>
          <w:tcPr>
            <w:tcW w:w="0" w:type="auto"/>
            <w:tcBorders>
              <w:top w:val="single" w:sz="4" w:space="0" w:color="auto"/>
              <w:left w:val="single" w:sz="4" w:space="0" w:color="auto"/>
              <w:bottom w:val="single" w:sz="4" w:space="0" w:color="auto"/>
              <w:right w:val="single" w:sz="4" w:space="0" w:color="auto"/>
            </w:tcBorders>
          </w:tcPr>
          <w:p w14:paraId="0263FF8C" w14:textId="77777777" w:rsidR="00B254B0" w:rsidRPr="0093373F" w:rsidRDefault="00B254B0" w:rsidP="007E347E">
            <w:pPr>
              <w:spacing w:before="0" w:after="0"/>
              <w:rPr>
                <w:sz w:val="20"/>
              </w:rPr>
            </w:pPr>
            <w:r w:rsidRPr="00E20626">
              <w:rPr>
                <w:sz w:val="20"/>
              </w:rPr>
              <w:t>Некорректные данные</w:t>
            </w:r>
          </w:p>
        </w:tc>
        <w:tc>
          <w:tcPr>
            <w:tcW w:w="0" w:type="auto"/>
            <w:tcBorders>
              <w:top w:val="single" w:sz="4" w:space="0" w:color="auto"/>
              <w:left w:val="single" w:sz="4" w:space="0" w:color="auto"/>
              <w:bottom w:val="single" w:sz="4" w:space="0" w:color="auto"/>
              <w:right w:val="single" w:sz="4" w:space="0" w:color="auto"/>
            </w:tcBorders>
          </w:tcPr>
          <w:p w14:paraId="514F5561" w14:textId="77777777" w:rsidR="00B254B0" w:rsidRPr="00E20626" w:rsidRDefault="00B254B0" w:rsidP="007E347E">
            <w:pPr>
              <w:spacing w:before="0" w:after="0"/>
              <w:rPr>
                <w:sz w:val="20"/>
              </w:rPr>
            </w:pPr>
            <w:r>
              <w:rPr>
                <w:sz w:val="20"/>
              </w:rPr>
              <w:t xml:space="preserve">Возвращается в случае, если данные в составе </w:t>
            </w:r>
            <w:r>
              <w:rPr>
                <w:sz w:val="20"/>
                <w:lang w:val="en-US"/>
              </w:rPr>
              <w:t>XML</w:t>
            </w:r>
            <w:r w:rsidRPr="00E20626">
              <w:rPr>
                <w:sz w:val="20"/>
              </w:rPr>
              <w:t>-</w:t>
            </w:r>
            <w:r>
              <w:rPr>
                <w:sz w:val="20"/>
              </w:rPr>
              <w:t>документа не проходят логические проверки</w:t>
            </w:r>
          </w:p>
        </w:tc>
      </w:tr>
      <w:tr w:rsidR="00B254B0" w:rsidRPr="00160B93" w14:paraId="189C889A"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5C2C547F" w14:textId="77777777" w:rsidR="00B254B0" w:rsidRPr="00E20626" w:rsidRDefault="00B254B0" w:rsidP="007E347E">
            <w:pPr>
              <w:spacing w:before="0" w:after="0"/>
              <w:rPr>
                <w:b/>
                <w:sz w:val="20"/>
                <w:lang w:val="en-US"/>
              </w:rPr>
            </w:pPr>
            <w:r w:rsidRPr="00E20626">
              <w:rPr>
                <w:b/>
                <w:sz w:val="20"/>
                <w:lang w:val="en-US"/>
              </w:rPr>
              <w:t>UBOE</w:t>
            </w:r>
          </w:p>
        </w:tc>
        <w:tc>
          <w:tcPr>
            <w:tcW w:w="0" w:type="auto"/>
            <w:tcBorders>
              <w:top w:val="single" w:sz="4" w:space="0" w:color="auto"/>
              <w:left w:val="single" w:sz="4" w:space="0" w:color="auto"/>
              <w:bottom w:val="single" w:sz="4" w:space="0" w:color="auto"/>
              <w:right w:val="single" w:sz="4" w:space="0" w:color="auto"/>
            </w:tcBorders>
          </w:tcPr>
          <w:p w14:paraId="2BB265AD" w14:textId="77777777" w:rsidR="00B254B0" w:rsidRPr="00E20626" w:rsidRDefault="00B254B0" w:rsidP="007E347E">
            <w:pPr>
              <w:spacing w:before="0" w:after="0"/>
              <w:rPr>
                <w:sz w:val="20"/>
              </w:rPr>
            </w:pPr>
            <w:r w:rsidRPr="00E20626">
              <w:rPr>
                <w:sz w:val="20"/>
              </w:rPr>
              <w:t>Недопустимая бизнес операция</w:t>
            </w:r>
          </w:p>
        </w:tc>
        <w:tc>
          <w:tcPr>
            <w:tcW w:w="0" w:type="auto"/>
            <w:tcBorders>
              <w:top w:val="single" w:sz="4" w:space="0" w:color="auto"/>
              <w:left w:val="single" w:sz="4" w:space="0" w:color="auto"/>
              <w:bottom w:val="single" w:sz="4" w:space="0" w:color="auto"/>
              <w:right w:val="single" w:sz="4" w:space="0" w:color="auto"/>
            </w:tcBorders>
          </w:tcPr>
          <w:p w14:paraId="75F37A02" w14:textId="77777777" w:rsidR="00B254B0" w:rsidRPr="00E20626" w:rsidRDefault="00B254B0" w:rsidP="007E347E">
            <w:pPr>
              <w:spacing w:before="0" w:after="0"/>
              <w:rPr>
                <w:sz w:val="20"/>
              </w:rPr>
            </w:pPr>
            <w:r>
              <w:rPr>
                <w:sz w:val="20"/>
              </w:rPr>
              <w:t xml:space="preserve">Возвращается в случае невозможности осуществить определенную </w:t>
            </w:r>
            <w:r>
              <w:rPr>
                <w:sz w:val="20"/>
                <w:lang w:val="en-US"/>
              </w:rPr>
              <w:t>XML</w:t>
            </w:r>
            <w:r w:rsidRPr="00E20626">
              <w:rPr>
                <w:sz w:val="20"/>
              </w:rPr>
              <w:t>-</w:t>
            </w:r>
            <w:r>
              <w:rPr>
                <w:sz w:val="20"/>
              </w:rPr>
              <w:t>документом операцию. Например: загрузка извещения о внесении изменений в извещение о проведении открытого конкурса или конкурсную документацию в случае, когда открытый конкурс завершен.</w:t>
            </w:r>
          </w:p>
        </w:tc>
      </w:tr>
      <w:tr w:rsidR="00B254B0" w:rsidRPr="00160B93" w14:paraId="2CF56D3F"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483148BF" w14:textId="77777777" w:rsidR="00B254B0" w:rsidRPr="00E20626" w:rsidRDefault="00B254B0" w:rsidP="007E347E">
            <w:pPr>
              <w:spacing w:before="0" w:after="0"/>
              <w:rPr>
                <w:b/>
                <w:sz w:val="20"/>
                <w:lang w:val="en-US"/>
              </w:rPr>
            </w:pPr>
            <w:r w:rsidRPr="00E20626">
              <w:rPr>
                <w:b/>
                <w:sz w:val="20"/>
                <w:lang w:val="en-US"/>
              </w:rPr>
              <w:t>EVE</w:t>
            </w:r>
          </w:p>
        </w:tc>
        <w:tc>
          <w:tcPr>
            <w:tcW w:w="0" w:type="auto"/>
            <w:tcBorders>
              <w:top w:val="single" w:sz="4" w:space="0" w:color="auto"/>
              <w:left w:val="single" w:sz="4" w:space="0" w:color="auto"/>
              <w:bottom w:val="single" w:sz="4" w:space="0" w:color="auto"/>
              <w:right w:val="single" w:sz="4" w:space="0" w:color="auto"/>
            </w:tcBorders>
          </w:tcPr>
          <w:p w14:paraId="25C0A832" w14:textId="77777777" w:rsidR="00B254B0" w:rsidRPr="00E20626" w:rsidRDefault="00B254B0" w:rsidP="007E347E">
            <w:pPr>
              <w:spacing w:before="0" w:after="0"/>
              <w:rPr>
                <w:sz w:val="20"/>
              </w:rPr>
            </w:pPr>
            <w:r w:rsidRPr="00E20626">
              <w:rPr>
                <w:sz w:val="20"/>
              </w:rPr>
              <w:t>Ошибка внешней валидации</w:t>
            </w:r>
          </w:p>
        </w:tc>
        <w:tc>
          <w:tcPr>
            <w:tcW w:w="0" w:type="auto"/>
            <w:tcBorders>
              <w:top w:val="single" w:sz="4" w:space="0" w:color="auto"/>
              <w:left w:val="single" w:sz="4" w:space="0" w:color="auto"/>
              <w:bottom w:val="single" w:sz="4" w:space="0" w:color="auto"/>
              <w:right w:val="single" w:sz="4" w:space="0" w:color="auto"/>
            </w:tcBorders>
          </w:tcPr>
          <w:p w14:paraId="6B0153B6" w14:textId="641566E8" w:rsidR="00B254B0" w:rsidRDefault="00B254B0" w:rsidP="00E46CE1">
            <w:pPr>
              <w:spacing w:before="0" w:after="0"/>
              <w:rPr>
                <w:sz w:val="20"/>
              </w:rPr>
            </w:pPr>
            <w:r>
              <w:rPr>
                <w:sz w:val="20"/>
              </w:rPr>
              <w:t xml:space="preserve">Возвращается в случае обнаружения нарушений </w:t>
            </w:r>
            <w:r w:rsidR="000251E7">
              <w:rPr>
                <w:sz w:val="20"/>
              </w:rPr>
              <w:t>бизнес-</w:t>
            </w:r>
            <w:r>
              <w:rPr>
                <w:sz w:val="20"/>
              </w:rPr>
              <w:t>требований</w:t>
            </w:r>
            <w:r w:rsidR="000251E7">
              <w:rPr>
                <w:sz w:val="20"/>
              </w:rPr>
              <w:t xml:space="preserve">, предъявляемых к передаваемым АС </w:t>
            </w:r>
            <w:r w:rsidR="00E46CE1">
              <w:rPr>
                <w:sz w:val="20"/>
              </w:rPr>
              <w:t xml:space="preserve">ЕИС </w:t>
            </w:r>
            <w:r w:rsidR="000251E7">
              <w:rPr>
                <w:sz w:val="20"/>
              </w:rPr>
              <w:t xml:space="preserve">данным </w:t>
            </w:r>
            <w:r>
              <w:rPr>
                <w:sz w:val="20"/>
              </w:rPr>
              <w:t>.</w:t>
            </w:r>
          </w:p>
        </w:tc>
      </w:tr>
      <w:tr w:rsidR="00B254B0" w:rsidRPr="00160B93" w14:paraId="16E655AF"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5E6CD4BD" w14:textId="77777777" w:rsidR="00B254B0" w:rsidRPr="0093373F" w:rsidRDefault="00B254B0" w:rsidP="007E347E">
            <w:pPr>
              <w:spacing w:before="0" w:after="0"/>
              <w:rPr>
                <w:b/>
                <w:sz w:val="20"/>
              </w:rPr>
            </w:pPr>
            <w:r w:rsidRPr="0093373F">
              <w:rPr>
                <w:b/>
                <w:sz w:val="20"/>
                <w:lang w:val="en-US"/>
              </w:rPr>
              <w:t>UE</w:t>
            </w:r>
          </w:p>
        </w:tc>
        <w:tc>
          <w:tcPr>
            <w:tcW w:w="0" w:type="auto"/>
            <w:tcBorders>
              <w:top w:val="single" w:sz="4" w:space="0" w:color="auto"/>
              <w:left w:val="single" w:sz="4" w:space="0" w:color="auto"/>
              <w:bottom w:val="single" w:sz="4" w:space="0" w:color="auto"/>
              <w:right w:val="single" w:sz="4" w:space="0" w:color="auto"/>
            </w:tcBorders>
          </w:tcPr>
          <w:p w14:paraId="102A421C" w14:textId="77777777" w:rsidR="00B254B0" w:rsidRPr="0093373F" w:rsidRDefault="00B254B0" w:rsidP="007E347E">
            <w:pPr>
              <w:spacing w:before="0" w:after="0"/>
              <w:rPr>
                <w:sz w:val="20"/>
              </w:rPr>
            </w:pPr>
            <w:r w:rsidRPr="0093373F">
              <w:rPr>
                <w:sz w:val="20"/>
              </w:rPr>
              <w:t>Непредвиденная ошибка в ходе обработки</w:t>
            </w:r>
          </w:p>
        </w:tc>
        <w:tc>
          <w:tcPr>
            <w:tcW w:w="0" w:type="auto"/>
            <w:tcBorders>
              <w:top w:val="single" w:sz="4" w:space="0" w:color="auto"/>
              <w:left w:val="single" w:sz="4" w:space="0" w:color="auto"/>
              <w:bottom w:val="single" w:sz="4" w:space="0" w:color="auto"/>
              <w:right w:val="single" w:sz="4" w:space="0" w:color="auto"/>
            </w:tcBorders>
          </w:tcPr>
          <w:p w14:paraId="4036F1C8" w14:textId="77777777" w:rsidR="00B254B0" w:rsidRDefault="00B254B0" w:rsidP="007E347E">
            <w:pPr>
              <w:spacing w:before="0" w:after="0"/>
              <w:rPr>
                <w:sz w:val="20"/>
              </w:rPr>
            </w:pPr>
            <w:r>
              <w:rPr>
                <w:sz w:val="20"/>
              </w:rPr>
              <w:t>Возвращается в случае возникновения ошибок</w:t>
            </w:r>
            <w:r w:rsidR="000251E7">
              <w:rPr>
                <w:sz w:val="20"/>
              </w:rPr>
              <w:t>,</w:t>
            </w:r>
            <w:r>
              <w:rPr>
                <w:sz w:val="20"/>
              </w:rPr>
              <w:t xml:space="preserve"> не определенных настоящим разделом</w:t>
            </w:r>
          </w:p>
        </w:tc>
      </w:tr>
    </w:tbl>
    <w:p w14:paraId="6D5A376B" w14:textId="77777777" w:rsidR="00062923" w:rsidRDefault="00062923" w:rsidP="00062923">
      <w:pPr>
        <w:ind w:firstLine="5760"/>
        <w:rPr>
          <w:b/>
          <w:sz w:val="28"/>
          <w:szCs w:val="28"/>
        </w:rPr>
      </w:pPr>
    </w:p>
    <w:p w14:paraId="716A8FF9" w14:textId="34F11C2E" w:rsidR="00166C3B" w:rsidRDefault="00166C3B" w:rsidP="00166C3B">
      <w:pPr>
        <w:pStyle w:val="1"/>
      </w:pPr>
      <w:bookmarkStart w:id="177" w:name="_Toc442981998"/>
      <w:r>
        <w:lastRenderedPageBreak/>
        <w:t>Работа с файловым хранилищем</w:t>
      </w:r>
      <w:bookmarkEnd w:id="177"/>
    </w:p>
    <w:p w14:paraId="22BD9DBC" w14:textId="77777777" w:rsidR="00166C3B" w:rsidRDefault="00166C3B" w:rsidP="00166C3B">
      <w:pPr>
        <w:spacing w:before="0" w:after="0" w:line="288" w:lineRule="auto"/>
        <w:ind w:firstLine="567"/>
        <w:jc w:val="both"/>
        <w:rPr>
          <w:sz w:val="28"/>
        </w:rPr>
      </w:pPr>
    </w:p>
    <w:p w14:paraId="548A12D3" w14:textId="34EC4815" w:rsidR="00166C3B" w:rsidRPr="00166C3B" w:rsidRDefault="00166C3B" w:rsidP="00166C3B">
      <w:pPr>
        <w:spacing w:before="0" w:after="0" w:line="288" w:lineRule="auto"/>
        <w:ind w:firstLine="567"/>
        <w:jc w:val="both"/>
        <w:rPr>
          <w:sz w:val="28"/>
        </w:rPr>
      </w:pPr>
      <w:r w:rsidRPr="00166C3B">
        <w:rPr>
          <w:sz w:val="28"/>
        </w:rPr>
        <w:t xml:space="preserve">Начиная с версии 4.5 </w:t>
      </w:r>
      <w:r w:rsidR="003C38B6">
        <w:rPr>
          <w:sz w:val="28"/>
        </w:rPr>
        <w:t>в</w:t>
      </w:r>
      <w:r w:rsidRPr="00166C3B">
        <w:rPr>
          <w:sz w:val="28"/>
        </w:rPr>
        <w:t xml:space="preserve"> </w:t>
      </w:r>
      <w:r w:rsidR="00E46CE1">
        <w:rPr>
          <w:sz w:val="28"/>
        </w:rPr>
        <w:t>ЕИС</w:t>
      </w:r>
      <w:r w:rsidR="00E46CE1" w:rsidRPr="00166C3B">
        <w:rPr>
          <w:sz w:val="28"/>
        </w:rPr>
        <w:t xml:space="preserve"> </w:t>
      </w:r>
      <w:r w:rsidRPr="00166C3B">
        <w:rPr>
          <w:sz w:val="28"/>
        </w:rPr>
        <w:t xml:space="preserve">реализован механизм передачи от внешних систем </w:t>
      </w:r>
      <w:r w:rsidR="003C38B6">
        <w:rPr>
          <w:sz w:val="28"/>
        </w:rPr>
        <w:t>в</w:t>
      </w:r>
      <w:r w:rsidRPr="00166C3B">
        <w:rPr>
          <w:sz w:val="28"/>
        </w:rPr>
        <w:t xml:space="preserve"> </w:t>
      </w:r>
      <w:r w:rsidR="00E46CE1">
        <w:rPr>
          <w:sz w:val="28"/>
        </w:rPr>
        <w:t>ЕИС</w:t>
      </w:r>
      <w:r w:rsidR="00E46CE1" w:rsidRPr="00166C3B">
        <w:rPr>
          <w:sz w:val="28"/>
        </w:rPr>
        <w:t xml:space="preserve"> </w:t>
      </w:r>
      <w:r w:rsidRPr="00166C3B">
        <w:rPr>
          <w:sz w:val="28"/>
        </w:rPr>
        <w:t>файлов в файловое хранилище и указания ссылок на эти файлы в передаваемых объектах в соответствии со следующим алгоритмом:</w:t>
      </w:r>
    </w:p>
    <w:p w14:paraId="540293D6" w14:textId="335BB262" w:rsidR="00166C3B" w:rsidRDefault="00166C3B" w:rsidP="00AD5D02">
      <w:pPr>
        <w:pStyle w:val="afffb"/>
        <w:numPr>
          <w:ilvl w:val="0"/>
          <w:numId w:val="50"/>
        </w:numPr>
        <w:spacing w:after="0" w:line="288" w:lineRule="auto"/>
      </w:pPr>
      <w:r>
        <w:t xml:space="preserve">Внешняя система помещает файл в файловое хранилище. В случае успешного завершения операции в ответ получает 32-разрядный идентификатор файла в файловом хранилище </w:t>
      </w:r>
      <w:r w:rsidR="00E46CE1">
        <w:t>ЕИС</w:t>
      </w:r>
      <w:r>
        <w:t>.</w:t>
      </w:r>
    </w:p>
    <w:p w14:paraId="3304C036" w14:textId="015C951E" w:rsidR="00166C3B" w:rsidRDefault="00166C3B" w:rsidP="00AD5D02">
      <w:pPr>
        <w:pStyle w:val="afffb"/>
        <w:numPr>
          <w:ilvl w:val="0"/>
          <w:numId w:val="50"/>
        </w:numPr>
        <w:spacing w:after="0" w:line="288" w:lineRule="auto"/>
      </w:pPr>
      <w:r>
        <w:t xml:space="preserve">Внешняя система по базовой или альтернативной интеграции передает </w:t>
      </w:r>
      <w:r w:rsidR="003C38B6">
        <w:t>в</w:t>
      </w:r>
      <w:r>
        <w:t xml:space="preserve"> </w:t>
      </w:r>
      <w:r w:rsidR="00E46CE1">
        <w:t xml:space="preserve">ЕИС </w:t>
      </w:r>
      <w:r>
        <w:t xml:space="preserve">XML документ (например, проект извещения), содержащий тип «Прикрепленный документ» (см. zfcs_attachmentType в схемах интеграции), в котором в поле «Уникальный идентификатор контента прикрепленного документа </w:t>
      </w:r>
      <w:r w:rsidR="003C38B6">
        <w:t>в</w:t>
      </w:r>
      <w:r>
        <w:t xml:space="preserve"> </w:t>
      </w:r>
      <w:r w:rsidR="00E46CE1">
        <w:t>ЕИС</w:t>
      </w:r>
      <w:r>
        <w:t>» (contentId) передает ранее полученный ею идентификатор файла в файловом хранилище.</w:t>
      </w:r>
    </w:p>
    <w:p w14:paraId="5ADBA221" w14:textId="11F75864" w:rsidR="00166C3B" w:rsidRPr="009303B8" w:rsidRDefault="00E46CE1" w:rsidP="00AD5D02">
      <w:pPr>
        <w:pStyle w:val="afffb"/>
        <w:numPr>
          <w:ilvl w:val="0"/>
          <w:numId w:val="50"/>
        </w:numPr>
        <w:spacing w:after="0" w:line="288" w:lineRule="auto"/>
      </w:pPr>
      <w:r>
        <w:t xml:space="preserve">ЕИС </w:t>
      </w:r>
      <w:r w:rsidR="00166C3B">
        <w:t xml:space="preserve">проверяет, что файл с таким идентификатором действительно существует в файловом хранилище </w:t>
      </w:r>
      <w:r>
        <w:t xml:space="preserve">ЕИС </w:t>
      </w:r>
      <w:r w:rsidR="00166C3B">
        <w:t xml:space="preserve">и сохраняет ссылку на файл в составе объекта, сохраненного </w:t>
      </w:r>
      <w:r w:rsidR="003C38B6">
        <w:t>в</w:t>
      </w:r>
      <w:r w:rsidR="00166C3B">
        <w:t xml:space="preserve"> </w:t>
      </w:r>
      <w:r>
        <w:t>ЕИС</w:t>
      </w:r>
      <w:r w:rsidR="00166C3B">
        <w:t>.</w:t>
      </w:r>
    </w:p>
    <w:p w14:paraId="04F38FE4" w14:textId="77777777" w:rsidR="00166C3B" w:rsidRPr="00166C3B" w:rsidRDefault="00166C3B" w:rsidP="00166C3B">
      <w:pPr>
        <w:spacing w:before="0" w:after="0" w:line="288" w:lineRule="auto"/>
        <w:ind w:firstLine="567"/>
        <w:jc w:val="both"/>
        <w:rPr>
          <w:sz w:val="28"/>
        </w:rPr>
      </w:pPr>
      <w:r w:rsidRPr="00166C3B">
        <w:rPr>
          <w:sz w:val="28"/>
        </w:rPr>
        <w:t xml:space="preserve">Для помещения контента файлов в файловое хранилище разработан отдельный сервис загрузки в файловое хранилище. </w:t>
      </w:r>
    </w:p>
    <w:p w14:paraId="5393FE02" w14:textId="77777777" w:rsidR="00166C3B" w:rsidRPr="00CE2BD9" w:rsidRDefault="00166C3B" w:rsidP="00166C3B">
      <w:pPr>
        <w:spacing w:before="0" w:after="0" w:line="288" w:lineRule="auto"/>
        <w:ind w:firstLine="567"/>
        <w:jc w:val="both"/>
        <w:rPr>
          <w:sz w:val="28"/>
          <w:lang w:val="en-US"/>
        </w:rPr>
      </w:pPr>
      <w:r w:rsidRPr="00166C3B">
        <w:rPr>
          <w:sz w:val="28"/>
        </w:rPr>
        <w:t>Сервис</w:t>
      </w:r>
      <w:r w:rsidRPr="00CE2BD9">
        <w:rPr>
          <w:sz w:val="28"/>
          <w:lang w:val="en-US"/>
        </w:rPr>
        <w:t xml:space="preserve"> </w:t>
      </w:r>
      <w:r w:rsidRPr="00166C3B">
        <w:rPr>
          <w:sz w:val="28"/>
        </w:rPr>
        <w:t>доступен</w:t>
      </w:r>
      <w:r w:rsidRPr="00CE2BD9">
        <w:rPr>
          <w:sz w:val="28"/>
          <w:lang w:val="en-US"/>
        </w:rPr>
        <w:t xml:space="preserve"> </w:t>
      </w:r>
      <w:r w:rsidRPr="00166C3B">
        <w:rPr>
          <w:sz w:val="28"/>
        </w:rPr>
        <w:t>по</w:t>
      </w:r>
      <w:r w:rsidRPr="00CE2BD9">
        <w:rPr>
          <w:sz w:val="28"/>
          <w:lang w:val="en-US"/>
        </w:rPr>
        <w:t xml:space="preserve"> </w:t>
      </w:r>
      <w:r w:rsidRPr="00166C3B">
        <w:rPr>
          <w:sz w:val="28"/>
        </w:rPr>
        <w:t>адресу</w:t>
      </w:r>
      <w:r w:rsidRPr="00CE2BD9">
        <w:rPr>
          <w:sz w:val="28"/>
          <w:lang w:val="en-US"/>
        </w:rPr>
        <w:t>:</w:t>
      </w:r>
    </w:p>
    <w:p w14:paraId="6F847DCC" w14:textId="77777777" w:rsidR="00166C3B" w:rsidRPr="00CE2BD9" w:rsidRDefault="00166C3B" w:rsidP="00166C3B">
      <w:pPr>
        <w:spacing w:before="0" w:after="0" w:line="288" w:lineRule="auto"/>
        <w:ind w:firstLine="567"/>
        <w:jc w:val="both"/>
        <w:rPr>
          <w:sz w:val="28"/>
          <w:lang w:val="en-US"/>
        </w:rPr>
      </w:pPr>
      <w:r w:rsidRPr="00CE2BD9">
        <w:rPr>
          <w:sz w:val="28"/>
          <w:lang w:val="en-US"/>
        </w:rPr>
        <w:t>&lt;serverHostAndPort&gt;/44fz/filestore/integration/upload/&lt;subsystem&gt;/&lt;operation&gt;</w:t>
      </w:r>
    </w:p>
    <w:p w14:paraId="1166FA94" w14:textId="46C37CAF" w:rsidR="00166C3B" w:rsidRPr="00166C3B" w:rsidRDefault="00166C3B" w:rsidP="00166C3B">
      <w:pPr>
        <w:spacing w:before="0" w:after="0" w:line="288" w:lineRule="auto"/>
        <w:ind w:firstLine="567"/>
        <w:jc w:val="both"/>
        <w:rPr>
          <w:sz w:val="28"/>
          <w:lang w:val="en-US"/>
        </w:rPr>
      </w:pPr>
      <w:r w:rsidRPr="00166C3B">
        <w:rPr>
          <w:sz w:val="28"/>
          <w:lang w:val="en-US"/>
        </w:rPr>
        <w:t xml:space="preserve"> - </w:t>
      </w:r>
      <w:r w:rsidRPr="00166C3B">
        <w:rPr>
          <w:sz w:val="28"/>
        </w:rPr>
        <w:t>параметр</w:t>
      </w:r>
      <w:r w:rsidRPr="00166C3B">
        <w:rPr>
          <w:sz w:val="28"/>
          <w:lang w:val="en-US"/>
        </w:rPr>
        <w:t xml:space="preserve"> </w:t>
      </w:r>
      <w:r w:rsidRPr="00166C3B">
        <w:rPr>
          <w:b/>
          <w:bCs/>
          <w:sz w:val="28"/>
          <w:lang w:val="en-US"/>
        </w:rPr>
        <w:t>serverHostAndPort</w:t>
      </w:r>
      <w:r w:rsidRPr="00166C3B">
        <w:rPr>
          <w:sz w:val="28"/>
          <w:lang w:val="en-US"/>
        </w:rPr>
        <w:t>:</w:t>
      </w:r>
    </w:p>
    <w:p w14:paraId="5A40C6F2" w14:textId="77777777" w:rsidR="00166C3B" w:rsidRPr="0005416B" w:rsidRDefault="00166C3B" w:rsidP="00166C3B">
      <w:pPr>
        <w:spacing w:before="0" w:after="0" w:line="288" w:lineRule="auto"/>
        <w:ind w:firstLine="567"/>
        <w:jc w:val="both"/>
        <w:rPr>
          <w:sz w:val="28"/>
          <w:lang w:val="en-US"/>
        </w:rPr>
      </w:pPr>
      <w:r w:rsidRPr="00166C3B">
        <w:rPr>
          <w:sz w:val="28"/>
        </w:rPr>
        <w:t>ПАК</w:t>
      </w:r>
      <w:r w:rsidRPr="0005416B">
        <w:rPr>
          <w:sz w:val="28"/>
          <w:lang w:val="en-US"/>
        </w:rPr>
        <w:t xml:space="preserve">: </w:t>
      </w:r>
      <w:hyperlink r:id="rId36" w:history="1">
        <w:r w:rsidRPr="00166C3B">
          <w:rPr>
            <w:sz w:val="28"/>
            <w:lang w:val="en-US"/>
          </w:rPr>
          <w:t>https</w:t>
        </w:r>
        <w:r w:rsidRPr="0005416B">
          <w:rPr>
            <w:sz w:val="28"/>
            <w:lang w:val="en-US"/>
          </w:rPr>
          <w:t>://</w:t>
        </w:r>
        <w:r w:rsidRPr="00166C3B">
          <w:rPr>
            <w:sz w:val="28"/>
            <w:lang w:val="en-US"/>
          </w:rPr>
          <w:t>zakupki</w:t>
        </w:r>
        <w:r w:rsidRPr="0005416B">
          <w:rPr>
            <w:sz w:val="28"/>
            <w:lang w:val="en-US"/>
          </w:rPr>
          <w:t>.</w:t>
        </w:r>
        <w:r w:rsidRPr="00166C3B">
          <w:rPr>
            <w:sz w:val="28"/>
            <w:lang w:val="en-US"/>
          </w:rPr>
          <w:t>gov</w:t>
        </w:r>
        <w:r w:rsidRPr="0005416B">
          <w:rPr>
            <w:sz w:val="28"/>
            <w:lang w:val="en-US"/>
          </w:rPr>
          <w:t>.</w:t>
        </w:r>
        <w:r w:rsidRPr="00166C3B">
          <w:rPr>
            <w:sz w:val="28"/>
            <w:lang w:val="en-US"/>
          </w:rPr>
          <w:t>ru</w:t>
        </w:r>
        <w:r w:rsidRPr="0005416B">
          <w:rPr>
            <w:sz w:val="28"/>
            <w:lang w:val="en-US"/>
          </w:rPr>
          <w:t>/</w:t>
        </w:r>
      </w:hyperlink>
    </w:p>
    <w:p w14:paraId="54930E7B" w14:textId="77777777" w:rsidR="00166C3B" w:rsidRPr="0005416B" w:rsidRDefault="00166C3B" w:rsidP="00166C3B">
      <w:pPr>
        <w:spacing w:before="0" w:after="0" w:line="288" w:lineRule="auto"/>
        <w:ind w:firstLine="567"/>
        <w:jc w:val="both"/>
        <w:rPr>
          <w:sz w:val="28"/>
          <w:lang w:val="en-US"/>
        </w:rPr>
      </w:pPr>
    </w:p>
    <w:p w14:paraId="2FF115EF" w14:textId="77777777" w:rsidR="00166C3B" w:rsidRPr="00367C0D" w:rsidRDefault="00166C3B" w:rsidP="00166C3B">
      <w:pPr>
        <w:spacing w:before="0" w:after="0" w:line="288" w:lineRule="auto"/>
        <w:ind w:firstLine="567"/>
        <w:jc w:val="both"/>
        <w:rPr>
          <w:sz w:val="28"/>
          <w:lang w:val="en-US"/>
        </w:rPr>
      </w:pPr>
      <w:r w:rsidRPr="00166C3B">
        <w:rPr>
          <w:sz w:val="28"/>
        </w:rPr>
        <w:t>Значения</w:t>
      </w:r>
      <w:r w:rsidRPr="00367C0D">
        <w:rPr>
          <w:sz w:val="28"/>
          <w:lang w:val="en-US"/>
        </w:rPr>
        <w:t xml:space="preserve"> </w:t>
      </w:r>
      <w:r w:rsidRPr="00166C3B">
        <w:rPr>
          <w:sz w:val="28"/>
        </w:rPr>
        <w:t>параметра</w:t>
      </w:r>
      <w:r w:rsidRPr="00367C0D">
        <w:rPr>
          <w:sz w:val="28"/>
          <w:lang w:val="en-US"/>
        </w:rPr>
        <w:t xml:space="preserve"> </w:t>
      </w:r>
      <w:r w:rsidRPr="00CE2BD9">
        <w:rPr>
          <w:sz w:val="28"/>
          <w:lang w:val="en-US"/>
        </w:rPr>
        <w:t>subsystem</w:t>
      </w:r>
      <w:r w:rsidRPr="00367C0D">
        <w:rPr>
          <w:sz w:val="28"/>
          <w:lang w:val="en-US"/>
        </w:rPr>
        <w:t>:</w:t>
      </w:r>
    </w:p>
    <w:p w14:paraId="4EE3309E" w14:textId="77777777" w:rsidR="00166C3B" w:rsidRPr="00367C0D" w:rsidRDefault="00166C3B" w:rsidP="00166C3B">
      <w:pPr>
        <w:spacing w:before="0" w:after="0" w:line="288" w:lineRule="auto"/>
        <w:ind w:firstLine="567"/>
        <w:jc w:val="both"/>
        <w:rPr>
          <w:sz w:val="28"/>
          <w:lang w:val="en-US"/>
        </w:rPr>
      </w:pPr>
    </w:p>
    <w:p w14:paraId="7CCCF01E" w14:textId="77777777" w:rsidR="00166C3B" w:rsidRPr="00367C0D" w:rsidRDefault="00166C3B" w:rsidP="00166C3B">
      <w:pPr>
        <w:spacing w:before="0" w:after="0" w:line="288" w:lineRule="auto"/>
        <w:ind w:firstLine="567"/>
        <w:jc w:val="both"/>
        <w:rPr>
          <w:sz w:val="28"/>
          <w:lang w:val="en-US"/>
        </w:rPr>
      </w:pPr>
      <w:r w:rsidRPr="00CE2BD9">
        <w:rPr>
          <w:b/>
          <w:bCs/>
          <w:sz w:val="28"/>
          <w:lang w:val="en-US"/>
        </w:rPr>
        <w:t>Priz</w:t>
      </w:r>
      <w:r w:rsidRPr="00367C0D">
        <w:rPr>
          <w:sz w:val="28"/>
          <w:lang w:val="en-US"/>
        </w:rPr>
        <w:t xml:space="preserve"> – </w:t>
      </w:r>
      <w:r w:rsidRPr="00166C3B">
        <w:rPr>
          <w:sz w:val="28"/>
        </w:rPr>
        <w:t>файлы</w:t>
      </w:r>
      <w:r w:rsidRPr="00367C0D">
        <w:rPr>
          <w:sz w:val="28"/>
          <w:lang w:val="en-US"/>
        </w:rPr>
        <w:t xml:space="preserve"> </w:t>
      </w:r>
      <w:r w:rsidRPr="00166C3B">
        <w:rPr>
          <w:sz w:val="28"/>
        </w:rPr>
        <w:t>передаются</w:t>
      </w:r>
      <w:r w:rsidRPr="00367C0D">
        <w:rPr>
          <w:sz w:val="28"/>
          <w:lang w:val="en-US"/>
        </w:rPr>
        <w:t xml:space="preserve"> </w:t>
      </w:r>
      <w:r w:rsidRPr="00166C3B">
        <w:rPr>
          <w:sz w:val="28"/>
        </w:rPr>
        <w:t>в</w:t>
      </w:r>
      <w:r w:rsidRPr="00367C0D">
        <w:rPr>
          <w:sz w:val="28"/>
          <w:lang w:val="en-US"/>
        </w:rPr>
        <w:t xml:space="preserve"> </w:t>
      </w:r>
      <w:r w:rsidRPr="00166C3B">
        <w:rPr>
          <w:sz w:val="28"/>
        </w:rPr>
        <w:t>составе</w:t>
      </w:r>
      <w:r w:rsidRPr="00367C0D">
        <w:rPr>
          <w:sz w:val="28"/>
          <w:lang w:val="en-US"/>
        </w:rPr>
        <w:t xml:space="preserve"> </w:t>
      </w:r>
      <w:r w:rsidRPr="00166C3B">
        <w:rPr>
          <w:sz w:val="28"/>
        </w:rPr>
        <w:t>документов</w:t>
      </w:r>
      <w:r w:rsidRPr="00367C0D">
        <w:rPr>
          <w:sz w:val="28"/>
          <w:lang w:val="en-US"/>
        </w:rPr>
        <w:t xml:space="preserve"> </w:t>
      </w:r>
      <w:r w:rsidRPr="00CE2BD9">
        <w:rPr>
          <w:sz w:val="28"/>
          <w:lang w:val="en-US"/>
        </w:rPr>
        <w:t>fcsClarification</w:t>
      </w:r>
      <w:r w:rsidRPr="00367C0D">
        <w:rPr>
          <w:sz w:val="28"/>
          <w:lang w:val="en-US"/>
        </w:rPr>
        <w:t xml:space="preserve">, </w:t>
      </w:r>
      <w:r w:rsidRPr="00CE2BD9">
        <w:rPr>
          <w:sz w:val="28"/>
          <w:lang w:val="en-US"/>
        </w:rPr>
        <w:t>fcsClarificationRequest</w:t>
      </w:r>
      <w:r w:rsidRPr="00367C0D">
        <w:rPr>
          <w:sz w:val="28"/>
          <w:lang w:val="en-US"/>
        </w:rPr>
        <w:t xml:space="preserve">, </w:t>
      </w:r>
      <w:r w:rsidRPr="00CE2BD9">
        <w:rPr>
          <w:sz w:val="28"/>
          <w:lang w:val="en-US"/>
        </w:rPr>
        <w:t>fcsNotificationCancel</w:t>
      </w:r>
      <w:r w:rsidRPr="00367C0D">
        <w:rPr>
          <w:sz w:val="28"/>
          <w:lang w:val="en-US"/>
        </w:rPr>
        <w:t xml:space="preserve">, </w:t>
      </w:r>
      <w:r w:rsidRPr="00CE2BD9">
        <w:rPr>
          <w:sz w:val="28"/>
          <w:lang w:val="en-US"/>
        </w:rPr>
        <w:t>fcsNotificationCancelFailure</w:t>
      </w:r>
      <w:r w:rsidRPr="00367C0D">
        <w:rPr>
          <w:sz w:val="28"/>
          <w:lang w:val="en-US"/>
        </w:rPr>
        <w:t xml:space="preserve">, </w:t>
      </w:r>
      <w:r w:rsidRPr="00CE2BD9">
        <w:rPr>
          <w:sz w:val="28"/>
          <w:lang w:val="en-US"/>
        </w:rPr>
        <w:t>fcsNotificationEF</w:t>
      </w:r>
      <w:r w:rsidRPr="00367C0D">
        <w:rPr>
          <w:sz w:val="28"/>
          <w:lang w:val="en-US"/>
        </w:rPr>
        <w:t xml:space="preserve">, </w:t>
      </w:r>
      <w:r w:rsidRPr="00CE2BD9">
        <w:rPr>
          <w:sz w:val="28"/>
          <w:lang w:val="en-US"/>
        </w:rPr>
        <w:t>fcsNotificationEFDateChange</w:t>
      </w:r>
      <w:r w:rsidRPr="00367C0D">
        <w:rPr>
          <w:sz w:val="28"/>
          <w:lang w:val="en-US"/>
        </w:rPr>
        <w:t xml:space="preserve">, </w:t>
      </w:r>
      <w:r w:rsidRPr="00CE2BD9">
        <w:rPr>
          <w:sz w:val="28"/>
          <w:lang w:val="en-US"/>
        </w:rPr>
        <w:t>fcsNotificationEP</w:t>
      </w:r>
      <w:r w:rsidRPr="00367C0D">
        <w:rPr>
          <w:sz w:val="28"/>
          <w:lang w:val="en-US"/>
        </w:rPr>
        <w:t xml:space="preserve">, </w:t>
      </w:r>
      <w:r w:rsidRPr="00CE2BD9">
        <w:rPr>
          <w:sz w:val="28"/>
          <w:lang w:val="en-US"/>
        </w:rPr>
        <w:t>fcsNotificationLotCancel</w:t>
      </w:r>
      <w:r w:rsidRPr="00367C0D">
        <w:rPr>
          <w:sz w:val="28"/>
          <w:lang w:val="en-US"/>
        </w:rPr>
        <w:t xml:space="preserve">, </w:t>
      </w:r>
      <w:r w:rsidRPr="00CE2BD9">
        <w:rPr>
          <w:sz w:val="28"/>
          <w:lang w:val="en-US"/>
        </w:rPr>
        <w:t>fcsNotificationOK</w:t>
      </w:r>
      <w:r w:rsidRPr="00367C0D">
        <w:rPr>
          <w:sz w:val="28"/>
          <w:lang w:val="en-US"/>
        </w:rPr>
        <w:t xml:space="preserve">, </w:t>
      </w:r>
      <w:r w:rsidRPr="00CE2BD9">
        <w:rPr>
          <w:sz w:val="28"/>
          <w:lang w:val="en-US"/>
        </w:rPr>
        <w:t>fcsNotificationOKD</w:t>
      </w:r>
      <w:r w:rsidRPr="00367C0D">
        <w:rPr>
          <w:sz w:val="28"/>
          <w:lang w:val="en-US"/>
        </w:rPr>
        <w:t xml:space="preserve">, </w:t>
      </w:r>
      <w:r w:rsidRPr="00CE2BD9">
        <w:rPr>
          <w:sz w:val="28"/>
          <w:lang w:val="en-US"/>
        </w:rPr>
        <w:t>fcsNotificationOKOU</w:t>
      </w:r>
      <w:r w:rsidRPr="00367C0D">
        <w:rPr>
          <w:sz w:val="28"/>
          <w:lang w:val="en-US"/>
        </w:rPr>
        <w:t xml:space="preserve">, </w:t>
      </w:r>
      <w:r w:rsidRPr="00CE2BD9">
        <w:rPr>
          <w:sz w:val="28"/>
          <w:lang w:val="en-US"/>
        </w:rPr>
        <w:t>fcsNotificationPO</w:t>
      </w:r>
      <w:r w:rsidRPr="00367C0D">
        <w:rPr>
          <w:sz w:val="28"/>
          <w:lang w:val="en-US"/>
        </w:rPr>
        <w:t xml:space="preserve">, </w:t>
      </w:r>
      <w:r w:rsidRPr="00CE2BD9">
        <w:rPr>
          <w:sz w:val="28"/>
          <w:lang w:val="en-US"/>
        </w:rPr>
        <w:t>fcsNotificationZakA</w:t>
      </w:r>
      <w:r w:rsidRPr="00367C0D">
        <w:rPr>
          <w:sz w:val="28"/>
          <w:lang w:val="en-US"/>
        </w:rPr>
        <w:t xml:space="preserve">, </w:t>
      </w:r>
      <w:r w:rsidRPr="00CE2BD9">
        <w:rPr>
          <w:sz w:val="28"/>
          <w:lang w:val="en-US"/>
        </w:rPr>
        <w:t>fcsNotificationZakK</w:t>
      </w:r>
      <w:r w:rsidRPr="00367C0D">
        <w:rPr>
          <w:sz w:val="28"/>
          <w:lang w:val="en-US"/>
        </w:rPr>
        <w:t xml:space="preserve">, </w:t>
      </w:r>
      <w:r w:rsidRPr="00CE2BD9">
        <w:rPr>
          <w:sz w:val="28"/>
          <w:lang w:val="en-US"/>
        </w:rPr>
        <w:t>fcsNotificationZakKD</w:t>
      </w:r>
      <w:r w:rsidRPr="00367C0D">
        <w:rPr>
          <w:sz w:val="28"/>
          <w:lang w:val="en-US"/>
        </w:rPr>
        <w:t xml:space="preserve">, </w:t>
      </w:r>
      <w:r w:rsidRPr="00CE2BD9">
        <w:rPr>
          <w:sz w:val="28"/>
          <w:lang w:val="en-US"/>
        </w:rPr>
        <w:t>fcsNotificationZakKOU</w:t>
      </w:r>
      <w:r w:rsidRPr="00367C0D">
        <w:rPr>
          <w:sz w:val="28"/>
          <w:lang w:val="en-US"/>
        </w:rPr>
        <w:t xml:space="preserve">, </w:t>
      </w:r>
      <w:r w:rsidRPr="00CE2BD9">
        <w:rPr>
          <w:sz w:val="28"/>
          <w:lang w:val="en-US"/>
        </w:rPr>
        <w:t>fcsNotificationZK</w:t>
      </w:r>
      <w:r w:rsidRPr="00367C0D">
        <w:rPr>
          <w:sz w:val="28"/>
          <w:lang w:val="en-US"/>
        </w:rPr>
        <w:t xml:space="preserve">, </w:t>
      </w:r>
      <w:r w:rsidRPr="00CE2BD9">
        <w:rPr>
          <w:sz w:val="28"/>
          <w:lang w:val="en-US"/>
        </w:rPr>
        <w:t>fcsNotificationZKBI</w:t>
      </w:r>
      <w:r w:rsidRPr="00367C0D">
        <w:rPr>
          <w:sz w:val="28"/>
          <w:lang w:val="en-US"/>
        </w:rPr>
        <w:t xml:space="preserve">, </w:t>
      </w:r>
      <w:r w:rsidRPr="00CE2BD9">
        <w:rPr>
          <w:sz w:val="28"/>
          <w:lang w:val="en-US"/>
        </w:rPr>
        <w:t>fcsNotificationZP</w:t>
      </w:r>
      <w:r w:rsidRPr="00367C0D">
        <w:rPr>
          <w:sz w:val="28"/>
          <w:lang w:val="en-US"/>
        </w:rPr>
        <w:t xml:space="preserve">, </w:t>
      </w:r>
      <w:r w:rsidRPr="00CE2BD9">
        <w:rPr>
          <w:sz w:val="28"/>
          <w:lang w:val="en-US"/>
        </w:rPr>
        <w:t>fcsNotificationLotChange</w:t>
      </w:r>
      <w:r w:rsidRPr="00367C0D">
        <w:rPr>
          <w:sz w:val="28"/>
          <w:lang w:val="en-US"/>
        </w:rPr>
        <w:t xml:space="preserve">, </w:t>
      </w:r>
      <w:r w:rsidRPr="00CE2BD9">
        <w:rPr>
          <w:sz w:val="28"/>
          <w:lang w:val="en-US"/>
        </w:rPr>
        <w:t>fcsNotificationOrgChange</w:t>
      </w:r>
      <w:r w:rsidRPr="00367C0D">
        <w:rPr>
          <w:sz w:val="28"/>
          <w:lang w:val="en-US"/>
        </w:rPr>
        <w:t xml:space="preserve">, </w:t>
      </w:r>
      <w:r w:rsidRPr="00CE2BD9">
        <w:rPr>
          <w:sz w:val="28"/>
          <w:lang w:val="en-US"/>
        </w:rPr>
        <w:t>fcsPurchaseDocument</w:t>
      </w:r>
      <w:r w:rsidRPr="00367C0D">
        <w:rPr>
          <w:sz w:val="28"/>
          <w:lang w:val="en-US"/>
        </w:rPr>
        <w:t xml:space="preserve">, </w:t>
      </w:r>
      <w:r w:rsidRPr="00CE2BD9">
        <w:rPr>
          <w:sz w:val="28"/>
          <w:lang w:val="en-US"/>
        </w:rPr>
        <w:t>fcsPurchaseDocumentCancel</w:t>
      </w:r>
      <w:r w:rsidRPr="00367C0D">
        <w:rPr>
          <w:sz w:val="28"/>
          <w:lang w:val="en-US"/>
        </w:rPr>
        <w:t xml:space="preserve">, </w:t>
      </w:r>
      <w:r w:rsidRPr="00CE2BD9">
        <w:rPr>
          <w:sz w:val="28"/>
          <w:lang w:val="en-US"/>
        </w:rPr>
        <w:t>fcsTimeEF</w:t>
      </w:r>
      <w:r w:rsidRPr="00367C0D">
        <w:rPr>
          <w:sz w:val="28"/>
          <w:lang w:val="en-US"/>
        </w:rPr>
        <w:t xml:space="preserve">, </w:t>
      </w:r>
      <w:r w:rsidRPr="00CE2BD9">
        <w:rPr>
          <w:sz w:val="28"/>
          <w:lang w:val="en-US"/>
        </w:rPr>
        <w:t>fcsPurchaseProlongationZK</w:t>
      </w:r>
      <w:r w:rsidRPr="00367C0D">
        <w:rPr>
          <w:sz w:val="28"/>
          <w:lang w:val="en-US"/>
        </w:rPr>
        <w:t xml:space="preserve">, </w:t>
      </w:r>
      <w:r w:rsidRPr="00CE2BD9">
        <w:rPr>
          <w:sz w:val="28"/>
          <w:lang w:val="en-US"/>
        </w:rPr>
        <w:t>fcsPurchaseProlongationOK</w:t>
      </w:r>
      <w:r w:rsidRPr="00367C0D">
        <w:rPr>
          <w:sz w:val="28"/>
          <w:lang w:val="en-US"/>
        </w:rPr>
        <w:t xml:space="preserve">, </w:t>
      </w:r>
      <w:r w:rsidRPr="00CE2BD9">
        <w:rPr>
          <w:sz w:val="28"/>
          <w:lang w:val="en-US"/>
        </w:rPr>
        <w:t>fcsContractSign</w:t>
      </w:r>
      <w:r w:rsidRPr="00367C0D">
        <w:rPr>
          <w:sz w:val="28"/>
          <w:lang w:val="en-US"/>
        </w:rPr>
        <w:t xml:space="preserve">, </w:t>
      </w:r>
      <w:r w:rsidRPr="00CE2BD9">
        <w:rPr>
          <w:sz w:val="28"/>
          <w:lang w:val="en-US"/>
        </w:rPr>
        <w:t>fcsPlacementResult</w:t>
      </w:r>
      <w:r w:rsidRPr="00367C0D">
        <w:rPr>
          <w:sz w:val="28"/>
          <w:lang w:val="en-US"/>
        </w:rPr>
        <w:t xml:space="preserve">, </w:t>
      </w:r>
      <w:r w:rsidRPr="00CE2BD9">
        <w:rPr>
          <w:sz w:val="28"/>
          <w:lang w:val="en-US"/>
        </w:rPr>
        <w:t>fcsProtocolCancel</w:t>
      </w:r>
      <w:r w:rsidRPr="00367C0D">
        <w:rPr>
          <w:sz w:val="28"/>
          <w:lang w:val="en-US"/>
        </w:rPr>
        <w:t xml:space="preserve">, </w:t>
      </w:r>
      <w:r w:rsidRPr="00CE2BD9">
        <w:rPr>
          <w:sz w:val="28"/>
          <w:lang w:val="en-US"/>
        </w:rPr>
        <w:t>fcsProtocolEF</w:t>
      </w:r>
      <w:r w:rsidRPr="00367C0D">
        <w:rPr>
          <w:sz w:val="28"/>
          <w:lang w:val="en-US"/>
        </w:rPr>
        <w:t xml:space="preserve">1, </w:t>
      </w:r>
      <w:r w:rsidRPr="00CE2BD9">
        <w:rPr>
          <w:sz w:val="28"/>
          <w:lang w:val="en-US"/>
        </w:rPr>
        <w:t>fcsProtocolEF</w:t>
      </w:r>
      <w:r w:rsidRPr="00367C0D">
        <w:rPr>
          <w:sz w:val="28"/>
          <w:lang w:val="en-US"/>
        </w:rPr>
        <w:t xml:space="preserve">2, </w:t>
      </w:r>
      <w:r w:rsidRPr="00CE2BD9">
        <w:rPr>
          <w:sz w:val="28"/>
          <w:lang w:val="en-US"/>
        </w:rPr>
        <w:t>fcsProtocolEF</w:t>
      </w:r>
      <w:r w:rsidRPr="00367C0D">
        <w:rPr>
          <w:sz w:val="28"/>
          <w:lang w:val="en-US"/>
        </w:rPr>
        <w:t xml:space="preserve">3, </w:t>
      </w:r>
      <w:r w:rsidRPr="00CE2BD9">
        <w:rPr>
          <w:sz w:val="28"/>
          <w:lang w:val="en-US"/>
        </w:rPr>
        <w:t>fcsProtocolEFInvalidation</w:t>
      </w:r>
      <w:r w:rsidRPr="00367C0D">
        <w:rPr>
          <w:sz w:val="28"/>
          <w:lang w:val="en-US"/>
        </w:rPr>
        <w:t xml:space="preserve">, </w:t>
      </w:r>
      <w:r w:rsidRPr="00CE2BD9">
        <w:rPr>
          <w:sz w:val="28"/>
          <w:lang w:val="en-US"/>
        </w:rPr>
        <w:lastRenderedPageBreak/>
        <w:t>fcsProtocolEFSingleApp</w:t>
      </w:r>
      <w:r w:rsidRPr="00367C0D">
        <w:rPr>
          <w:sz w:val="28"/>
          <w:lang w:val="en-US"/>
        </w:rPr>
        <w:t xml:space="preserve">, </w:t>
      </w:r>
      <w:r w:rsidRPr="00CE2BD9">
        <w:rPr>
          <w:sz w:val="28"/>
          <w:lang w:val="en-US"/>
        </w:rPr>
        <w:t>fcsProtocolEFSinglePart</w:t>
      </w:r>
      <w:r w:rsidRPr="00367C0D">
        <w:rPr>
          <w:sz w:val="28"/>
          <w:lang w:val="en-US"/>
        </w:rPr>
        <w:t xml:space="preserve">, </w:t>
      </w:r>
      <w:r w:rsidRPr="00CE2BD9">
        <w:rPr>
          <w:sz w:val="28"/>
          <w:lang w:val="en-US"/>
        </w:rPr>
        <w:t>fcsProtocolEvasion</w:t>
      </w:r>
      <w:r w:rsidRPr="00367C0D">
        <w:rPr>
          <w:sz w:val="28"/>
          <w:lang w:val="en-US"/>
        </w:rPr>
        <w:t xml:space="preserve">, </w:t>
      </w:r>
      <w:r w:rsidRPr="00CE2BD9">
        <w:rPr>
          <w:sz w:val="28"/>
          <w:lang w:val="en-US"/>
        </w:rPr>
        <w:t>fcsProtocolPO</w:t>
      </w:r>
      <w:r w:rsidRPr="00367C0D">
        <w:rPr>
          <w:sz w:val="28"/>
          <w:lang w:val="en-US"/>
        </w:rPr>
        <w:t xml:space="preserve">, </w:t>
      </w:r>
      <w:r w:rsidRPr="00CE2BD9">
        <w:rPr>
          <w:sz w:val="28"/>
          <w:lang w:val="en-US"/>
        </w:rPr>
        <w:t>fcsProtocolOK</w:t>
      </w:r>
      <w:r w:rsidRPr="00367C0D">
        <w:rPr>
          <w:sz w:val="28"/>
          <w:lang w:val="en-US"/>
        </w:rPr>
        <w:t xml:space="preserve">1, </w:t>
      </w:r>
      <w:r w:rsidRPr="00CE2BD9">
        <w:rPr>
          <w:sz w:val="28"/>
          <w:lang w:val="en-US"/>
        </w:rPr>
        <w:t>fcsProtocolOK</w:t>
      </w:r>
      <w:r w:rsidRPr="00367C0D">
        <w:rPr>
          <w:sz w:val="28"/>
          <w:lang w:val="en-US"/>
        </w:rPr>
        <w:t xml:space="preserve">2, </w:t>
      </w:r>
      <w:r w:rsidRPr="00CE2BD9">
        <w:rPr>
          <w:sz w:val="28"/>
          <w:lang w:val="en-US"/>
        </w:rPr>
        <w:t>fcsProtocolOKSingleApp</w:t>
      </w:r>
      <w:r w:rsidRPr="00367C0D">
        <w:rPr>
          <w:sz w:val="28"/>
          <w:lang w:val="en-US"/>
        </w:rPr>
        <w:t xml:space="preserve">, </w:t>
      </w:r>
      <w:r w:rsidRPr="00CE2BD9">
        <w:rPr>
          <w:sz w:val="28"/>
          <w:lang w:val="en-US"/>
        </w:rPr>
        <w:t>fcsProtocolOKOU</w:t>
      </w:r>
      <w:r w:rsidRPr="00367C0D">
        <w:rPr>
          <w:sz w:val="28"/>
          <w:lang w:val="en-US"/>
        </w:rPr>
        <w:t xml:space="preserve">1, </w:t>
      </w:r>
      <w:r w:rsidRPr="00CE2BD9">
        <w:rPr>
          <w:sz w:val="28"/>
          <w:lang w:val="en-US"/>
        </w:rPr>
        <w:t>fcsProtocolOKOU</w:t>
      </w:r>
      <w:r w:rsidRPr="00367C0D">
        <w:rPr>
          <w:sz w:val="28"/>
          <w:lang w:val="en-US"/>
        </w:rPr>
        <w:t xml:space="preserve">2, </w:t>
      </w:r>
      <w:r w:rsidRPr="00CE2BD9">
        <w:rPr>
          <w:sz w:val="28"/>
          <w:lang w:val="en-US"/>
        </w:rPr>
        <w:t>fcsProtocolOKOU</w:t>
      </w:r>
      <w:r w:rsidRPr="00367C0D">
        <w:rPr>
          <w:sz w:val="28"/>
          <w:lang w:val="en-US"/>
        </w:rPr>
        <w:t xml:space="preserve">3, </w:t>
      </w:r>
      <w:r w:rsidRPr="00CE2BD9">
        <w:rPr>
          <w:sz w:val="28"/>
          <w:lang w:val="en-US"/>
        </w:rPr>
        <w:t>fcsProtocolOKOUSingleApp</w:t>
      </w:r>
      <w:r w:rsidRPr="00367C0D">
        <w:rPr>
          <w:sz w:val="28"/>
          <w:lang w:val="en-US"/>
        </w:rPr>
        <w:t xml:space="preserve">, </w:t>
      </w:r>
      <w:r w:rsidRPr="00CE2BD9">
        <w:rPr>
          <w:sz w:val="28"/>
          <w:lang w:val="en-US"/>
        </w:rPr>
        <w:t>fcsProtocolOKD</w:t>
      </w:r>
      <w:r w:rsidRPr="00367C0D">
        <w:rPr>
          <w:sz w:val="28"/>
          <w:lang w:val="en-US"/>
        </w:rPr>
        <w:t xml:space="preserve">1, </w:t>
      </w:r>
      <w:r w:rsidRPr="00CE2BD9">
        <w:rPr>
          <w:sz w:val="28"/>
          <w:lang w:val="en-US"/>
        </w:rPr>
        <w:t>fcsProtocolOKD</w:t>
      </w:r>
      <w:r w:rsidRPr="00367C0D">
        <w:rPr>
          <w:sz w:val="28"/>
          <w:lang w:val="en-US"/>
        </w:rPr>
        <w:t xml:space="preserve">2, </w:t>
      </w:r>
      <w:r w:rsidRPr="00CE2BD9">
        <w:rPr>
          <w:sz w:val="28"/>
          <w:lang w:val="en-US"/>
        </w:rPr>
        <w:t>fcsProtocolOKD</w:t>
      </w:r>
      <w:r w:rsidRPr="00367C0D">
        <w:rPr>
          <w:sz w:val="28"/>
          <w:lang w:val="en-US"/>
        </w:rPr>
        <w:t xml:space="preserve">3, </w:t>
      </w:r>
      <w:r w:rsidRPr="00CE2BD9">
        <w:rPr>
          <w:sz w:val="28"/>
          <w:lang w:val="en-US"/>
        </w:rPr>
        <w:t>fcsProtocolOKD</w:t>
      </w:r>
      <w:r w:rsidRPr="00367C0D">
        <w:rPr>
          <w:sz w:val="28"/>
          <w:lang w:val="en-US"/>
        </w:rPr>
        <w:t xml:space="preserve">4, </w:t>
      </w:r>
      <w:r w:rsidRPr="00CE2BD9">
        <w:rPr>
          <w:sz w:val="28"/>
          <w:lang w:val="en-US"/>
        </w:rPr>
        <w:t>fcsProtocolOKD</w:t>
      </w:r>
      <w:r w:rsidRPr="00367C0D">
        <w:rPr>
          <w:sz w:val="28"/>
          <w:lang w:val="en-US"/>
        </w:rPr>
        <w:t xml:space="preserve">5, </w:t>
      </w:r>
      <w:r w:rsidRPr="00CE2BD9">
        <w:rPr>
          <w:sz w:val="28"/>
          <w:lang w:val="en-US"/>
        </w:rPr>
        <w:t>fcsProtocolOKDSingleApp</w:t>
      </w:r>
      <w:r w:rsidRPr="00367C0D">
        <w:rPr>
          <w:sz w:val="28"/>
          <w:lang w:val="en-US"/>
        </w:rPr>
        <w:t xml:space="preserve">, </w:t>
      </w:r>
      <w:r w:rsidRPr="00CE2BD9">
        <w:rPr>
          <w:sz w:val="28"/>
          <w:lang w:val="en-US"/>
        </w:rPr>
        <w:t>fcsProtocolZK</w:t>
      </w:r>
      <w:r w:rsidRPr="00367C0D">
        <w:rPr>
          <w:sz w:val="28"/>
          <w:lang w:val="en-US"/>
        </w:rPr>
        <w:t xml:space="preserve">, </w:t>
      </w:r>
      <w:r w:rsidRPr="00CE2BD9">
        <w:rPr>
          <w:sz w:val="28"/>
          <w:lang w:val="en-US"/>
        </w:rPr>
        <w:t>fcsProtocolZKAfterProlong</w:t>
      </w:r>
      <w:r w:rsidRPr="00367C0D">
        <w:rPr>
          <w:sz w:val="28"/>
          <w:lang w:val="en-US"/>
        </w:rPr>
        <w:t xml:space="preserve">, </w:t>
      </w:r>
      <w:r w:rsidRPr="00CE2BD9">
        <w:rPr>
          <w:sz w:val="28"/>
          <w:lang w:val="en-US"/>
        </w:rPr>
        <w:t>fcsProtocolZKBI</w:t>
      </w:r>
      <w:r w:rsidRPr="00367C0D">
        <w:rPr>
          <w:sz w:val="28"/>
          <w:lang w:val="en-US"/>
        </w:rPr>
        <w:t xml:space="preserve">, </w:t>
      </w:r>
      <w:r w:rsidRPr="00CE2BD9">
        <w:rPr>
          <w:sz w:val="28"/>
          <w:lang w:val="en-US"/>
        </w:rPr>
        <w:t>fcsProtocolZPExtract</w:t>
      </w:r>
      <w:r w:rsidRPr="00367C0D">
        <w:rPr>
          <w:sz w:val="28"/>
          <w:lang w:val="en-US"/>
        </w:rPr>
        <w:t xml:space="preserve">, </w:t>
      </w:r>
      <w:r w:rsidRPr="00CE2BD9">
        <w:rPr>
          <w:sz w:val="28"/>
          <w:lang w:val="en-US"/>
        </w:rPr>
        <w:t>fcsProtocolZPFinal</w:t>
      </w:r>
      <w:r w:rsidRPr="00367C0D">
        <w:rPr>
          <w:sz w:val="28"/>
          <w:lang w:val="en-US"/>
        </w:rPr>
        <w:t xml:space="preserve">, </w:t>
      </w:r>
      <w:r w:rsidRPr="00CE2BD9">
        <w:rPr>
          <w:sz w:val="28"/>
          <w:lang w:val="en-US"/>
        </w:rPr>
        <w:t>fcsProtocolZP</w:t>
      </w:r>
      <w:r w:rsidRPr="00367C0D">
        <w:rPr>
          <w:sz w:val="28"/>
          <w:lang w:val="en-US"/>
        </w:rPr>
        <w:t>.</w:t>
      </w:r>
    </w:p>
    <w:p w14:paraId="60AC693B" w14:textId="50BFC1F8" w:rsidR="00166C3B" w:rsidRPr="001B08FD" w:rsidRDefault="00166C3B" w:rsidP="00166C3B">
      <w:pPr>
        <w:spacing w:before="0" w:after="0" w:line="288" w:lineRule="auto"/>
        <w:ind w:firstLine="567"/>
        <w:jc w:val="both"/>
        <w:rPr>
          <w:sz w:val="28"/>
          <w:lang w:val="en-US"/>
        </w:rPr>
      </w:pPr>
      <w:r w:rsidRPr="00CE2BD9">
        <w:rPr>
          <w:b/>
          <w:bCs/>
          <w:sz w:val="28"/>
          <w:lang w:val="en-US"/>
        </w:rPr>
        <w:t>Rbg</w:t>
      </w:r>
      <w:r w:rsidRPr="001B08FD">
        <w:rPr>
          <w:sz w:val="28"/>
          <w:lang w:val="en-US"/>
        </w:rPr>
        <w:t xml:space="preserve"> – </w:t>
      </w:r>
      <w:r w:rsidRPr="00166C3B">
        <w:rPr>
          <w:sz w:val="28"/>
        </w:rPr>
        <w:t>файлы</w:t>
      </w:r>
      <w:r w:rsidRPr="001B08FD">
        <w:rPr>
          <w:sz w:val="28"/>
          <w:lang w:val="en-US"/>
        </w:rPr>
        <w:t xml:space="preserve"> </w:t>
      </w:r>
      <w:r w:rsidRPr="00166C3B">
        <w:rPr>
          <w:sz w:val="28"/>
        </w:rPr>
        <w:t>передаются</w:t>
      </w:r>
      <w:r w:rsidRPr="001B08FD">
        <w:rPr>
          <w:sz w:val="28"/>
          <w:lang w:val="en-US"/>
        </w:rPr>
        <w:t xml:space="preserve"> </w:t>
      </w:r>
      <w:r w:rsidRPr="00166C3B">
        <w:rPr>
          <w:sz w:val="28"/>
        </w:rPr>
        <w:t>в</w:t>
      </w:r>
      <w:r w:rsidRPr="001B08FD">
        <w:rPr>
          <w:sz w:val="28"/>
          <w:lang w:val="en-US"/>
        </w:rPr>
        <w:t xml:space="preserve"> </w:t>
      </w:r>
      <w:r w:rsidRPr="00166C3B">
        <w:rPr>
          <w:sz w:val="28"/>
        </w:rPr>
        <w:t>составе</w:t>
      </w:r>
      <w:r w:rsidRPr="001B08FD">
        <w:rPr>
          <w:sz w:val="28"/>
          <w:lang w:val="en-US"/>
        </w:rPr>
        <w:t xml:space="preserve"> </w:t>
      </w:r>
      <w:r w:rsidRPr="00166C3B">
        <w:rPr>
          <w:sz w:val="28"/>
        </w:rPr>
        <w:t>документов</w:t>
      </w:r>
      <w:r w:rsidRPr="001B08FD">
        <w:rPr>
          <w:sz w:val="28"/>
          <w:lang w:val="en-US"/>
        </w:rPr>
        <w:t xml:space="preserve"> </w:t>
      </w:r>
      <w:r w:rsidRPr="00CE2BD9">
        <w:rPr>
          <w:sz w:val="28"/>
          <w:lang w:val="en-US"/>
        </w:rPr>
        <w:t>bankGuarantee</w:t>
      </w:r>
      <w:r w:rsidRPr="001B08FD">
        <w:rPr>
          <w:sz w:val="28"/>
          <w:lang w:val="en-US"/>
        </w:rPr>
        <w:t xml:space="preserve">, </w:t>
      </w:r>
      <w:r w:rsidRPr="00CE2BD9">
        <w:rPr>
          <w:sz w:val="28"/>
          <w:lang w:val="en-US"/>
        </w:rPr>
        <w:t>bankGuaranteeRefusal</w:t>
      </w:r>
      <w:r w:rsidRPr="001B08FD">
        <w:rPr>
          <w:sz w:val="28"/>
          <w:lang w:val="en-US"/>
        </w:rPr>
        <w:t xml:space="preserve">, </w:t>
      </w:r>
      <w:r w:rsidRPr="00CE2BD9">
        <w:rPr>
          <w:sz w:val="28"/>
          <w:lang w:val="en-US"/>
        </w:rPr>
        <w:t>bankGuaranteeInvalid</w:t>
      </w:r>
      <w:r w:rsidR="00F11762" w:rsidRPr="00F11762">
        <w:rPr>
          <w:sz w:val="28"/>
          <w:lang w:val="en-US"/>
        </w:rPr>
        <w:t xml:space="preserve">, </w:t>
      </w:r>
      <w:r w:rsidR="00092C17" w:rsidRPr="00092C17">
        <w:rPr>
          <w:sz w:val="28"/>
          <w:lang w:val="en-US"/>
        </w:rPr>
        <w:t>bankGuaranteeRefusalInvalid, bankGuaranteeTermination, bankGuaranteeTerminationInvalid, bankGuaranteeReturn, bankGuaranteeReturnInvalid</w:t>
      </w:r>
    </w:p>
    <w:p w14:paraId="4D5745E6" w14:textId="77777777" w:rsidR="00166C3B" w:rsidRPr="00166C3B" w:rsidRDefault="00166C3B" w:rsidP="00166C3B">
      <w:pPr>
        <w:spacing w:before="0" w:after="0" w:line="288" w:lineRule="auto"/>
        <w:ind w:firstLine="567"/>
        <w:jc w:val="both"/>
        <w:rPr>
          <w:sz w:val="28"/>
          <w:lang w:val="en-US"/>
        </w:rPr>
      </w:pPr>
      <w:r w:rsidRPr="00166C3B">
        <w:rPr>
          <w:b/>
          <w:bCs/>
          <w:sz w:val="28"/>
          <w:lang w:val="en-US"/>
        </w:rPr>
        <w:t>Rpz</w:t>
      </w:r>
      <w:r w:rsidRPr="00166C3B">
        <w:rPr>
          <w:sz w:val="28"/>
          <w:lang w:val="en-US"/>
        </w:rPr>
        <w:t xml:space="preserve"> –  </w:t>
      </w:r>
      <w:r w:rsidRPr="00166C3B">
        <w:rPr>
          <w:sz w:val="28"/>
        </w:rPr>
        <w:t>файлы</w:t>
      </w:r>
      <w:r w:rsidRPr="00166C3B">
        <w:rPr>
          <w:sz w:val="28"/>
          <w:lang w:val="en-US"/>
        </w:rPr>
        <w:t xml:space="preserve"> </w:t>
      </w:r>
      <w:r w:rsidRPr="00166C3B">
        <w:rPr>
          <w:sz w:val="28"/>
        </w:rPr>
        <w:t>передаются</w:t>
      </w:r>
      <w:r w:rsidRPr="00166C3B">
        <w:rPr>
          <w:sz w:val="28"/>
          <w:lang w:val="en-US"/>
        </w:rPr>
        <w:t xml:space="preserve"> </w:t>
      </w:r>
      <w:r w:rsidRPr="00166C3B">
        <w:rPr>
          <w:sz w:val="28"/>
        </w:rPr>
        <w:t>в</w:t>
      </w:r>
      <w:r w:rsidRPr="00166C3B">
        <w:rPr>
          <w:sz w:val="28"/>
          <w:lang w:val="en-US"/>
        </w:rPr>
        <w:t xml:space="preserve"> </w:t>
      </w:r>
      <w:r w:rsidRPr="00166C3B">
        <w:rPr>
          <w:sz w:val="28"/>
        </w:rPr>
        <w:t>составе</w:t>
      </w:r>
      <w:r w:rsidRPr="00166C3B">
        <w:rPr>
          <w:sz w:val="28"/>
          <w:lang w:val="en-US"/>
        </w:rPr>
        <w:t xml:space="preserve"> </w:t>
      </w:r>
      <w:r w:rsidRPr="00166C3B">
        <w:rPr>
          <w:sz w:val="28"/>
        </w:rPr>
        <w:t>документов</w:t>
      </w:r>
      <w:r w:rsidRPr="00166C3B">
        <w:rPr>
          <w:sz w:val="28"/>
          <w:lang w:val="en-US"/>
        </w:rPr>
        <w:t xml:space="preserve"> sketchPlan, sketchPlanExecution.</w:t>
      </w:r>
    </w:p>
    <w:p w14:paraId="235E3326" w14:textId="77777777" w:rsidR="00166C3B" w:rsidRPr="00166C3B" w:rsidRDefault="00166C3B" w:rsidP="00166C3B">
      <w:pPr>
        <w:spacing w:before="0" w:after="0" w:line="288" w:lineRule="auto"/>
        <w:ind w:firstLine="567"/>
        <w:jc w:val="both"/>
        <w:rPr>
          <w:sz w:val="28"/>
          <w:lang w:val="en-US"/>
        </w:rPr>
      </w:pPr>
      <w:r w:rsidRPr="00166C3B">
        <w:rPr>
          <w:b/>
          <w:bCs/>
          <w:sz w:val="28"/>
          <w:lang w:val="en-US"/>
        </w:rPr>
        <w:t>Rgk</w:t>
      </w:r>
      <w:r w:rsidRPr="00166C3B">
        <w:rPr>
          <w:sz w:val="28"/>
          <w:lang w:val="en-US"/>
        </w:rPr>
        <w:t xml:space="preserve"> – </w:t>
      </w:r>
      <w:r w:rsidRPr="00166C3B">
        <w:rPr>
          <w:sz w:val="28"/>
        </w:rPr>
        <w:t>файлы</w:t>
      </w:r>
      <w:r w:rsidRPr="00166C3B">
        <w:rPr>
          <w:sz w:val="28"/>
          <w:lang w:val="en-US"/>
        </w:rPr>
        <w:t xml:space="preserve"> </w:t>
      </w:r>
      <w:r w:rsidRPr="00166C3B">
        <w:rPr>
          <w:sz w:val="28"/>
        </w:rPr>
        <w:t>передаются</w:t>
      </w:r>
      <w:r w:rsidRPr="00166C3B">
        <w:rPr>
          <w:sz w:val="28"/>
          <w:lang w:val="en-US"/>
        </w:rPr>
        <w:t xml:space="preserve"> </w:t>
      </w:r>
      <w:r w:rsidRPr="00166C3B">
        <w:rPr>
          <w:sz w:val="28"/>
        </w:rPr>
        <w:t>в</w:t>
      </w:r>
      <w:r w:rsidRPr="00166C3B">
        <w:rPr>
          <w:sz w:val="28"/>
          <w:lang w:val="en-US"/>
        </w:rPr>
        <w:t xml:space="preserve"> </w:t>
      </w:r>
      <w:r w:rsidRPr="00166C3B">
        <w:rPr>
          <w:sz w:val="28"/>
        </w:rPr>
        <w:t>составе</w:t>
      </w:r>
      <w:r w:rsidRPr="00166C3B">
        <w:rPr>
          <w:sz w:val="28"/>
          <w:lang w:val="en-US"/>
        </w:rPr>
        <w:t xml:space="preserve"> </w:t>
      </w:r>
      <w:r w:rsidRPr="00166C3B">
        <w:rPr>
          <w:sz w:val="28"/>
        </w:rPr>
        <w:t>документов</w:t>
      </w:r>
      <w:r w:rsidRPr="00166C3B">
        <w:rPr>
          <w:sz w:val="28"/>
          <w:lang w:val="en-US"/>
        </w:rPr>
        <w:t xml:space="preserve"> contract, contractCancel, contractProcedure, contractProcedureCancel.</w:t>
      </w:r>
    </w:p>
    <w:p w14:paraId="6FDD1138" w14:textId="77777777" w:rsidR="00166C3B" w:rsidRPr="00166C3B" w:rsidRDefault="00166C3B" w:rsidP="00166C3B">
      <w:pPr>
        <w:spacing w:before="0" w:after="0" w:line="288" w:lineRule="auto"/>
        <w:ind w:firstLine="567"/>
        <w:jc w:val="both"/>
        <w:rPr>
          <w:sz w:val="28"/>
          <w:lang w:val="en-US"/>
        </w:rPr>
      </w:pPr>
    </w:p>
    <w:p w14:paraId="0EEA7813" w14:textId="77777777" w:rsidR="00166C3B" w:rsidRPr="00CE2BD9" w:rsidRDefault="00166C3B" w:rsidP="00166C3B">
      <w:pPr>
        <w:spacing w:before="0" w:after="0" w:line="288" w:lineRule="auto"/>
        <w:ind w:firstLine="567"/>
        <w:jc w:val="both"/>
        <w:rPr>
          <w:b/>
          <w:bCs/>
          <w:sz w:val="28"/>
          <w:lang w:val="en-US"/>
        </w:rPr>
      </w:pPr>
      <w:r w:rsidRPr="00166C3B">
        <w:rPr>
          <w:sz w:val="28"/>
        </w:rPr>
        <w:t>Значения</w:t>
      </w:r>
      <w:r w:rsidRPr="00CE2BD9">
        <w:rPr>
          <w:sz w:val="28"/>
          <w:lang w:val="en-US"/>
        </w:rPr>
        <w:t xml:space="preserve"> </w:t>
      </w:r>
      <w:r w:rsidRPr="00166C3B">
        <w:rPr>
          <w:sz w:val="28"/>
        </w:rPr>
        <w:t>параметра</w:t>
      </w:r>
      <w:r w:rsidRPr="00CE2BD9">
        <w:rPr>
          <w:sz w:val="28"/>
          <w:lang w:val="en-US"/>
        </w:rPr>
        <w:t xml:space="preserve"> </w:t>
      </w:r>
      <w:r w:rsidRPr="00CE2BD9">
        <w:rPr>
          <w:b/>
          <w:bCs/>
          <w:sz w:val="28"/>
          <w:lang w:val="en-US"/>
        </w:rPr>
        <w:t>operation:</w:t>
      </w:r>
    </w:p>
    <w:p w14:paraId="540D2593" w14:textId="77777777" w:rsidR="00166C3B" w:rsidRPr="00CE2BD9" w:rsidRDefault="00166C3B" w:rsidP="00166C3B">
      <w:pPr>
        <w:spacing w:before="0" w:after="0" w:line="288" w:lineRule="auto"/>
        <w:ind w:firstLine="567"/>
        <w:jc w:val="both"/>
        <w:rPr>
          <w:b/>
          <w:bCs/>
          <w:sz w:val="28"/>
          <w:lang w:val="en-US"/>
        </w:rPr>
      </w:pPr>
      <w:r w:rsidRPr="00166C3B">
        <w:rPr>
          <w:sz w:val="28"/>
        </w:rPr>
        <w:t>При</w:t>
      </w:r>
      <w:r w:rsidRPr="00CE2BD9">
        <w:rPr>
          <w:sz w:val="28"/>
          <w:lang w:val="en-US"/>
        </w:rPr>
        <w:t xml:space="preserve"> </w:t>
      </w:r>
      <w:r w:rsidRPr="00166C3B">
        <w:rPr>
          <w:sz w:val="28"/>
        </w:rPr>
        <w:t>первой</w:t>
      </w:r>
      <w:r w:rsidRPr="00CE2BD9">
        <w:rPr>
          <w:sz w:val="28"/>
          <w:lang w:val="en-US"/>
        </w:rPr>
        <w:t xml:space="preserve"> </w:t>
      </w:r>
      <w:r w:rsidRPr="00166C3B">
        <w:rPr>
          <w:sz w:val="28"/>
        </w:rPr>
        <w:t>передаче</w:t>
      </w:r>
      <w:r w:rsidRPr="00CE2BD9">
        <w:rPr>
          <w:sz w:val="28"/>
          <w:lang w:val="en-US"/>
        </w:rPr>
        <w:t xml:space="preserve"> </w:t>
      </w:r>
      <w:r w:rsidRPr="00166C3B">
        <w:rPr>
          <w:sz w:val="28"/>
        </w:rPr>
        <w:t>файла</w:t>
      </w:r>
      <w:r w:rsidRPr="00CE2BD9">
        <w:rPr>
          <w:sz w:val="28"/>
          <w:lang w:val="en-US"/>
        </w:rPr>
        <w:t>: &lt;serverHostAndPort&gt;/44fz/filestore/integration/upload/&lt;subsystem&gt;/</w:t>
      </w:r>
      <w:r w:rsidRPr="00CE2BD9">
        <w:rPr>
          <w:b/>
          <w:bCs/>
          <w:sz w:val="28"/>
          <w:lang w:val="en-US"/>
        </w:rPr>
        <w:t xml:space="preserve">new </w:t>
      </w:r>
    </w:p>
    <w:p w14:paraId="75C75848" w14:textId="77777777" w:rsidR="00166C3B" w:rsidRPr="00CE2BD9" w:rsidRDefault="00166C3B" w:rsidP="00166C3B">
      <w:pPr>
        <w:spacing w:before="0" w:after="0" w:line="288" w:lineRule="auto"/>
        <w:ind w:firstLine="567"/>
        <w:jc w:val="both"/>
        <w:rPr>
          <w:sz w:val="28"/>
          <w:lang w:val="en-US"/>
        </w:rPr>
      </w:pPr>
      <w:r w:rsidRPr="00166C3B">
        <w:rPr>
          <w:sz w:val="28"/>
        </w:rPr>
        <w:t>При</w:t>
      </w:r>
      <w:r w:rsidRPr="00CE2BD9">
        <w:rPr>
          <w:sz w:val="28"/>
          <w:lang w:val="en-US"/>
        </w:rPr>
        <w:t xml:space="preserve"> </w:t>
      </w:r>
      <w:r w:rsidRPr="00166C3B">
        <w:rPr>
          <w:sz w:val="28"/>
        </w:rPr>
        <w:t>дозагрузке</w:t>
      </w:r>
      <w:r w:rsidRPr="00CE2BD9">
        <w:rPr>
          <w:sz w:val="28"/>
          <w:lang w:val="en-US"/>
        </w:rPr>
        <w:t xml:space="preserve">: </w:t>
      </w:r>
    </w:p>
    <w:p w14:paraId="7B92BCBC" w14:textId="77777777" w:rsidR="00166C3B" w:rsidRPr="00CE2BD9" w:rsidRDefault="00166C3B" w:rsidP="00166C3B">
      <w:pPr>
        <w:spacing w:before="0" w:after="0" w:line="288" w:lineRule="auto"/>
        <w:ind w:firstLine="567"/>
        <w:jc w:val="both"/>
        <w:rPr>
          <w:sz w:val="28"/>
          <w:lang w:val="en-US"/>
        </w:rPr>
      </w:pPr>
      <w:r w:rsidRPr="00CE2BD9">
        <w:rPr>
          <w:sz w:val="28"/>
          <w:lang w:val="en-US"/>
        </w:rPr>
        <w:t>&lt;serverHostAndPort&gt;/44fz/filestore/integration/upload/&lt;subsystem&gt;/&lt;id_</w:t>
      </w:r>
      <w:r w:rsidRPr="00166C3B">
        <w:rPr>
          <w:sz w:val="28"/>
        </w:rPr>
        <w:t>файла</w:t>
      </w:r>
      <w:r w:rsidRPr="00CE2BD9">
        <w:rPr>
          <w:sz w:val="28"/>
          <w:lang w:val="en-US"/>
        </w:rPr>
        <w:t>&gt;</w:t>
      </w:r>
    </w:p>
    <w:p w14:paraId="0E66D149" w14:textId="77777777" w:rsidR="00166C3B" w:rsidRPr="00CE2BD9" w:rsidRDefault="00166C3B" w:rsidP="00166C3B">
      <w:pPr>
        <w:spacing w:before="0" w:after="0" w:line="288" w:lineRule="auto"/>
        <w:ind w:firstLine="567"/>
        <w:jc w:val="both"/>
        <w:rPr>
          <w:sz w:val="28"/>
          <w:lang w:val="en-US"/>
        </w:rPr>
      </w:pPr>
      <w:r w:rsidRPr="00CE2BD9">
        <w:rPr>
          <w:sz w:val="28"/>
          <w:lang w:val="en-US"/>
        </w:rPr>
        <w:t xml:space="preserve"> </w:t>
      </w:r>
    </w:p>
    <w:p w14:paraId="35900D62" w14:textId="14DD97B3" w:rsidR="00166C3B" w:rsidRPr="00166C3B" w:rsidRDefault="00166C3B" w:rsidP="00166C3B">
      <w:pPr>
        <w:spacing w:before="0" w:after="0" w:line="288" w:lineRule="auto"/>
        <w:ind w:firstLine="567"/>
        <w:jc w:val="both"/>
        <w:rPr>
          <w:sz w:val="28"/>
        </w:rPr>
      </w:pPr>
      <w:r w:rsidRPr="00166C3B">
        <w:rPr>
          <w:sz w:val="28"/>
        </w:rPr>
        <w:t>Подробнее см. описани</w:t>
      </w:r>
      <w:r>
        <w:rPr>
          <w:sz w:val="28"/>
        </w:rPr>
        <w:t>е</w:t>
      </w:r>
      <w:r w:rsidRPr="00166C3B">
        <w:rPr>
          <w:sz w:val="28"/>
        </w:rPr>
        <w:t xml:space="preserve"> протокола</w:t>
      </w:r>
      <w:r>
        <w:rPr>
          <w:sz w:val="28"/>
        </w:rPr>
        <w:t xml:space="preserve"> в Приложении 6</w:t>
      </w:r>
      <w:r w:rsidRPr="00166C3B">
        <w:rPr>
          <w:sz w:val="28"/>
        </w:rPr>
        <w:t>.</w:t>
      </w:r>
    </w:p>
    <w:p w14:paraId="70A712D3" w14:textId="77777777" w:rsidR="00166C3B" w:rsidRDefault="00166C3B" w:rsidP="00166C3B">
      <w:pPr>
        <w:spacing w:before="0" w:after="0" w:line="288" w:lineRule="auto"/>
        <w:rPr>
          <w:sz w:val="28"/>
        </w:rPr>
      </w:pPr>
    </w:p>
    <w:p w14:paraId="3EC0538D" w14:textId="546FF670" w:rsidR="00952309" w:rsidRDefault="00952309" w:rsidP="00952309">
      <w:pPr>
        <w:pStyle w:val="1"/>
      </w:pPr>
      <w:bookmarkStart w:id="178" w:name="_Toc442981999"/>
      <w:r>
        <w:lastRenderedPageBreak/>
        <w:t>Ограничение разме</w:t>
      </w:r>
      <w:r w:rsidR="00F57EC2">
        <w:t>р</w:t>
      </w:r>
      <w:r>
        <w:t xml:space="preserve">а принимаемых </w:t>
      </w:r>
      <w:r w:rsidR="004F3788">
        <w:t>В</w:t>
      </w:r>
      <w:r>
        <w:t xml:space="preserve"> ЕИС данных</w:t>
      </w:r>
      <w:bookmarkEnd w:id="178"/>
    </w:p>
    <w:p w14:paraId="52451195" w14:textId="77777777" w:rsidR="00952309" w:rsidRDefault="00952309" w:rsidP="00166C3B">
      <w:pPr>
        <w:spacing w:before="0" w:after="0" w:line="288" w:lineRule="auto"/>
        <w:rPr>
          <w:sz w:val="28"/>
        </w:rPr>
      </w:pPr>
    </w:p>
    <w:p w14:paraId="421B9E0E" w14:textId="603712A9" w:rsidR="00952309" w:rsidRDefault="00952309" w:rsidP="00952309">
      <w:pPr>
        <w:spacing w:before="0" w:after="0" w:line="288" w:lineRule="auto"/>
        <w:ind w:firstLine="567"/>
        <w:jc w:val="both"/>
        <w:rPr>
          <w:sz w:val="28"/>
        </w:rPr>
      </w:pPr>
      <w:r>
        <w:rPr>
          <w:sz w:val="28"/>
        </w:rPr>
        <w:t xml:space="preserve">При приеме </w:t>
      </w:r>
      <w:r w:rsidR="004F3788">
        <w:rPr>
          <w:sz w:val="28"/>
        </w:rPr>
        <w:t>в</w:t>
      </w:r>
      <w:r>
        <w:rPr>
          <w:sz w:val="28"/>
        </w:rPr>
        <w:t xml:space="preserve"> ЕИС информации в рамках интеграционных взаимодействий, а также при загрузке в личном кабинете </w:t>
      </w:r>
      <w:r w:rsidR="00F57EC2">
        <w:rPr>
          <w:sz w:val="28"/>
        </w:rPr>
        <w:t>пользователя организации файлов установленных форматов действуют следующие ограничения</w:t>
      </w:r>
      <w:r w:rsidRPr="00952309">
        <w:rPr>
          <w:sz w:val="28"/>
        </w:rPr>
        <w:t>:</w:t>
      </w:r>
    </w:p>
    <w:p w14:paraId="5362EC04" w14:textId="77777777" w:rsidR="00952309" w:rsidRPr="00952309" w:rsidRDefault="00952309" w:rsidP="00952309">
      <w:pPr>
        <w:spacing w:before="0" w:after="0" w:line="288" w:lineRule="auto"/>
        <w:ind w:firstLine="567"/>
        <w:jc w:val="both"/>
        <w:rPr>
          <w:sz w:val="28"/>
        </w:rPr>
      </w:pPr>
    </w:p>
    <w:p w14:paraId="43DCF38D" w14:textId="77777777" w:rsidR="00CB2D5C" w:rsidRPr="00952309" w:rsidRDefault="00CB2D5C" w:rsidP="00CB2D5C">
      <w:pPr>
        <w:pStyle w:val="afffb"/>
        <w:numPr>
          <w:ilvl w:val="0"/>
          <w:numId w:val="51"/>
        </w:numPr>
        <w:spacing w:after="0" w:line="288" w:lineRule="auto"/>
        <w:rPr>
          <w:ins w:id="179" w:author="Автор"/>
        </w:rPr>
      </w:pPr>
      <w:ins w:id="180" w:author="Автор">
        <w:r w:rsidRPr="00952309">
          <w:t xml:space="preserve">Максимальный размер загружаемого файла в </w:t>
        </w:r>
        <w:r>
          <w:t>личном кабинете пользователя организации</w:t>
        </w:r>
        <w:r w:rsidRPr="00952309">
          <w:t xml:space="preserve"> –50</w:t>
        </w:r>
        <w:r>
          <w:t xml:space="preserve"> мегабайт</w:t>
        </w:r>
        <w:r w:rsidRPr="00952309">
          <w:t>.</w:t>
        </w:r>
      </w:ins>
    </w:p>
    <w:p w14:paraId="0E7849DC" w14:textId="77777777" w:rsidR="00CB2D5C" w:rsidRPr="00BD0E36" w:rsidRDefault="00CB2D5C" w:rsidP="00CB2D5C">
      <w:pPr>
        <w:pStyle w:val="afffb"/>
        <w:numPr>
          <w:ilvl w:val="0"/>
          <w:numId w:val="51"/>
        </w:numPr>
        <w:spacing w:after="0" w:line="288" w:lineRule="auto"/>
        <w:rPr>
          <w:ins w:id="181" w:author="Автор"/>
        </w:rPr>
      </w:pPr>
      <w:ins w:id="182" w:author="Автор">
        <w:r w:rsidRPr="00952309">
          <w:t xml:space="preserve">Максимальный объем загружаемого </w:t>
        </w:r>
        <w:r>
          <w:t>в ЕИС интеграционного пакета со всеми приложениями</w:t>
        </w:r>
        <w:r w:rsidRPr="00BD0E36">
          <w:t xml:space="preserve"> </w:t>
        </w:r>
        <w:r>
          <w:t>по базовой интеграции (</w:t>
        </w:r>
        <w:r>
          <w:rPr>
            <w:lang w:val="en-US"/>
          </w:rPr>
          <w:t>AS</w:t>
        </w:r>
        <w:r w:rsidRPr="00BD0E36">
          <w:t>2</w:t>
        </w:r>
        <w:r>
          <w:t>) - 10 мегабайт.</w:t>
        </w:r>
      </w:ins>
    </w:p>
    <w:p w14:paraId="37B62409" w14:textId="77777777" w:rsidR="00CB2D5C" w:rsidRPr="00952309" w:rsidRDefault="00CB2D5C" w:rsidP="00CB2D5C">
      <w:pPr>
        <w:pStyle w:val="afffb"/>
        <w:numPr>
          <w:ilvl w:val="0"/>
          <w:numId w:val="51"/>
        </w:numPr>
        <w:spacing w:after="0" w:line="288" w:lineRule="auto"/>
        <w:rPr>
          <w:ins w:id="183" w:author="Автор"/>
        </w:rPr>
      </w:pPr>
      <w:ins w:id="184" w:author="Автор">
        <w:r w:rsidRPr="00952309">
          <w:t xml:space="preserve">Максимальный объем загружаемого </w:t>
        </w:r>
        <w:r>
          <w:t>в ЕИС интеграционного пакета со всеми приложениями</w:t>
        </w:r>
        <w:r w:rsidRPr="00BD0E36">
          <w:t xml:space="preserve"> </w:t>
        </w:r>
        <w:r>
          <w:t>по альтернативной интеграции (</w:t>
        </w:r>
        <w:r>
          <w:rPr>
            <w:lang w:val="en-US"/>
          </w:rPr>
          <w:t>HTTPS</w:t>
        </w:r>
        <w:r>
          <w:t xml:space="preserve">) - </w:t>
        </w:r>
        <w:r w:rsidRPr="00BD0E36">
          <w:t>5</w:t>
        </w:r>
        <w:r>
          <w:t>0 мегабайт.</w:t>
        </w:r>
      </w:ins>
    </w:p>
    <w:p w14:paraId="61914010" w14:textId="77777777" w:rsidR="00CB2D5C" w:rsidRPr="00952309" w:rsidRDefault="00CB2D5C" w:rsidP="00CB2D5C">
      <w:pPr>
        <w:pStyle w:val="afffb"/>
        <w:numPr>
          <w:ilvl w:val="0"/>
          <w:numId w:val="51"/>
        </w:numPr>
        <w:spacing w:after="0" w:line="288" w:lineRule="auto"/>
        <w:rPr>
          <w:ins w:id="185" w:author="Автор"/>
        </w:rPr>
      </w:pPr>
      <w:ins w:id="186" w:author="Автор">
        <w:r w:rsidRPr="00952309">
          <w:t xml:space="preserve">Максимальный объем загружаемого </w:t>
        </w:r>
        <w:r>
          <w:t>в ЕИС интеграционного пакета со всеми приложениями</w:t>
        </w:r>
        <w:r w:rsidRPr="00BD0E36">
          <w:t xml:space="preserve"> </w:t>
        </w:r>
        <w:r>
          <w:t xml:space="preserve">с использованием </w:t>
        </w:r>
        <w:r>
          <w:rPr>
            <w:lang w:val="en-US"/>
          </w:rPr>
          <w:t>Web</w:t>
        </w:r>
        <w:r w:rsidRPr="00BD0E36">
          <w:t>-</w:t>
        </w:r>
        <w:r>
          <w:t xml:space="preserve">сервисов - </w:t>
        </w:r>
        <w:r w:rsidRPr="00BD0E36">
          <w:t>5</w:t>
        </w:r>
        <w:r>
          <w:t>0 мегабайт.</w:t>
        </w:r>
      </w:ins>
    </w:p>
    <w:p w14:paraId="1C539B01" w14:textId="77777777" w:rsidR="00CB2D5C" w:rsidRDefault="00CB2D5C" w:rsidP="00CB2D5C">
      <w:pPr>
        <w:pStyle w:val="afffb"/>
        <w:numPr>
          <w:ilvl w:val="0"/>
          <w:numId w:val="51"/>
        </w:numPr>
        <w:spacing w:after="0" w:line="288" w:lineRule="auto"/>
        <w:rPr>
          <w:ins w:id="187" w:author="Автор"/>
        </w:rPr>
      </w:pPr>
      <w:ins w:id="188" w:author="Автор">
        <w:r>
          <w:t xml:space="preserve">При необходимости загрузить файлы большего размера, необходимо использовать </w:t>
        </w:r>
        <w:r w:rsidRPr="00166C3B">
          <w:t>сервис загрузки в файловое хранилище</w:t>
        </w:r>
        <w:r>
          <w:t xml:space="preserve"> ЕИС</w:t>
        </w:r>
        <w:r w:rsidRPr="00952309">
          <w:t xml:space="preserve">. Размер </w:t>
        </w:r>
        <w:r>
          <w:t>загружаемой порции данных</w:t>
        </w:r>
        <w:r w:rsidRPr="00952309">
          <w:t xml:space="preserve"> – </w:t>
        </w:r>
        <w:r>
          <w:t xml:space="preserve">от </w:t>
        </w:r>
        <w:r w:rsidRPr="00952309">
          <w:t xml:space="preserve">10 </w:t>
        </w:r>
        <w:r>
          <w:t>килобайт до</w:t>
        </w:r>
        <w:r w:rsidRPr="00952309">
          <w:t xml:space="preserve"> 1</w:t>
        </w:r>
        <w:r w:rsidRPr="00574CDD">
          <w:t xml:space="preserve">0 </w:t>
        </w:r>
        <w:r>
          <w:t>мегабайт</w:t>
        </w:r>
        <w:r w:rsidRPr="00952309">
          <w:t>.</w:t>
        </w:r>
      </w:ins>
    </w:p>
    <w:p w14:paraId="4E6E2C23" w14:textId="20808215" w:rsidR="00CB2D5C" w:rsidRPr="00952309" w:rsidDel="00C14D3D" w:rsidRDefault="00CB2D5C" w:rsidP="00CB2D5C">
      <w:pPr>
        <w:pStyle w:val="afffb"/>
        <w:spacing w:after="0" w:line="288" w:lineRule="auto"/>
        <w:ind w:left="1069"/>
        <w:rPr>
          <w:ins w:id="189" w:author="Автор"/>
          <w:del w:id="190" w:author="Автор"/>
        </w:rPr>
      </w:pPr>
      <w:ins w:id="191" w:author="Автор">
        <w:del w:id="192" w:author="Автор">
          <w:r w:rsidDel="00C14D3D">
            <w:delText>Однако общий размер файла в 50 мегабайт не должен превышаться.</w:delText>
          </w:r>
        </w:del>
      </w:ins>
    </w:p>
    <w:p w14:paraId="388B6763" w14:textId="7132F5C8" w:rsidR="00952309" w:rsidRPr="00952309" w:rsidDel="00CB2D5C" w:rsidRDefault="00952309" w:rsidP="00AD5D02">
      <w:pPr>
        <w:pStyle w:val="afffb"/>
        <w:numPr>
          <w:ilvl w:val="0"/>
          <w:numId w:val="51"/>
        </w:numPr>
        <w:spacing w:after="0" w:line="288" w:lineRule="auto"/>
        <w:rPr>
          <w:del w:id="193" w:author="Автор"/>
        </w:rPr>
      </w:pPr>
      <w:del w:id="194" w:author="Автор">
        <w:r w:rsidRPr="00952309" w:rsidDel="00CB2D5C">
          <w:delText xml:space="preserve">Максимальный размер загружаемого файла в </w:delText>
        </w:r>
        <w:r w:rsidR="00F57EC2" w:rsidDel="00CB2D5C">
          <w:delText>личном кабинете пользователя организации</w:delText>
        </w:r>
        <w:r w:rsidRPr="00952309" w:rsidDel="00CB2D5C">
          <w:delText xml:space="preserve"> –250</w:delText>
        </w:r>
        <w:r w:rsidR="00F57EC2" w:rsidDel="00CB2D5C">
          <w:delText xml:space="preserve"> мегабайт</w:delText>
        </w:r>
        <w:r w:rsidRPr="00952309" w:rsidDel="00CB2D5C">
          <w:delText>.</w:delText>
        </w:r>
      </w:del>
    </w:p>
    <w:p w14:paraId="38CD2CDB" w14:textId="3147D0DB" w:rsidR="00952309" w:rsidRPr="00952309" w:rsidDel="00CB2D5C" w:rsidRDefault="00952309" w:rsidP="00AD5D02">
      <w:pPr>
        <w:pStyle w:val="afffb"/>
        <w:numPr>
          <w:ilvl w:val="0"/>
          <w:numId w:val="51"/>
        </w:numPr>
        <w:spacing w:after="0" w:line="288" w:lineRule="auto"/>
        <w:rPr>
          <w:del w:id="195" w:author="Автор"/>
        </w:rPr>
      </w:pPr>
      <w:del w:id="196" w:author="Автор">
        <w:r w:rsidRPr="00952309" w:rsidDel="00CB2D5C">
          <w:delText xml:space="preserve">Максимальный объем загружаемого </w:delText>
        </w:r>
        <w:r w:rsidR="004F3788" w:rsidDel="00CB2D5C">
          <w:delText>в</w:delText>
        </w:r>
        <w:r w:rsidR="00F57EC2" w:rsidDel="00CB2D5C">
          <w:delText xml:space="preserve"> ЕИС интеграционного пакета со всеми приложениями</w:delText>
        </w:r>
        <w:r w:rsidDel="00CB2D5C">
          <w:delText xml:space="preserve"> - 10 </w:delText>
        </w:r>
        <w:r w:rsidR="00F57EC2" w:rsidDel="00CB2D5C">
          <w:delText>мегабайт.</w:delText>
        </w:r>
      </w:del>
    </w:p>
    <w:p w14:paraId="323E975D" w14:textId="0ADCDBD5" w:rsidR="00952309" w:rsidDel="00CB2D5C" w:rsidRDefault="00574CDD" w:rsidP="00AD5D02">
      <w:pPr>
        <w:pStyle w:val="afffb"/>
        <w:numPr>
          <w:ilvl w:val="0"/>
          <w:numId w:val="51"/>
        </w:numPr>
        <w:spacing w:after="0" w:line="288" w:lineRule="auto"/>
        <w:rPr>
          <w:del w:id="197" w:author="Автор"/>
        </w:rPr>
      </w:pPr>
      <w:del w:id="198" w:author="Автор">
        <w:r w:rsidDel="00CB2D5C">
          <w:delText xml:space="preserve">При необходимости загрузить файлы большего размера, необходимо использовать </w:delText>
        </w:r>
        <w:r w:rsidRPr="00166C3B" w:rsidDel="00CB2D5C">
          <w:delText>сервис загрузки в файловое хранилище</w:delText>
        </w:r>
        <w:r w:rsidDel="00CB2D5C">
          <w:delText xml:space="preserve"> ЕИС</w:delText>
        </w:r>
        <w:r w:rsidR="00952309" w:rsidRPr="00952309" w:rsidDel="00CB2D5C">
          <w:delText xml:space="preserve">. Размер </w:delText>
        </w:r>
        <w:r w:rsidDel="00CB2D5C">
          <w:delText>загружаемой порции данных</w:delText>
        </w:r>
        <w:r w:rsidR="00952309" w:rsidRPr="00952309" w:rsidDel="00CB2D5C">
          <w:delText xml:space="preserve"> – </w:delText>
        </w:r>
        <w:r w:rsidR="00921522" w:rsidDel="00CB2D5C">
          <w:delText xml:space="preserve">от </w:delText>
        </w:r>
        <w:r w:rsidR="00952309" w:rsidRPr="00952309" w:rsidDel="00CB2D5C">
          <w:delText xml:space="preserve">10 </w:delText>
        </w:r>
        <w:r w:rsidDel="00CB2D5C">
          <w:delText xml:space="preserve">килобайт </w:delText>
        </w:r>
        <w:r w:rsidR="00921522" w:rsidDel="00CB2D5C">
          <w:delText>до</w:delText>
        </w:r>
        <w:r w:rsidR="00952309" w:rsidRPr="00952309" w:rsidDel="00CB2D5C">
          <w:delText xml:space="preserve"> 1</w:delText>
        </w:r>
        <w:r w:rsidR="00952309" w:rsidRPr="00574CDD" w:rsidDel="00CB2D5C">
          <w:delText xml:space="preserve">0 </w:delText>
        </w:r>
        <w:r w:rsidDel="00CB2D5C">
          <w:delText>мегабайт</w:delText>
        </w:r>
        <w:r w:rsidR="00952309" w:rsidRPr="00952309" w:rsidDel="00CB2D5C">
          <w:delText>.</w:delText>
        </w:r>
      </w:del>
    </w:p>
    <w:p w14:paraId="3FD4F07A" w14:textId="12363005" w:rsidR="00574CDD" w:rsidRPr="00952309" w:rsidDel="00CB2D5C" w:rsidRDefault="00574CDD" w:rsidP="00574CDD">
      <w:pPr>
        <w:pStyle w:val="afffb"/>
        <w:spacing w:after="0" w:line="288" w:lineRule="auto"/>
        <w:ind w:left="1069"/>
        <w:rPr>
          <w:del w:id="199" w:author="Автор"/>
        </w:rPr>
      </w:pPr>
      <w:del w:id="200" w:author="Автор">
        <w:r w:rsidDel="00CB2D5C">
          <w:delText>Однако общий размер файла в 250 мегабайт не должен превышаться.</w:delText>
        </w:r>
      </w:del>
    </w:p>
    <w:p w14:paraId="579995D3" w14:textId="77777777" w:rsidR="00952309" w:rsidRDefault="00952309" w:rsidP="00166C3B">
      <w:pPr>
        <w:spacing w:before="0" w:after="0" w:line="288" w:lineRule="auto"/>
        <w:rPr>
          <w:sz w:val="28"/>
        </w:rPr>
      </w:pPr>
    </w:p>
    <w:sectPr w:rsidR="00952309" w:rsidSect="006C6D44">
      <w:headerReference w:type="default" r:id="rId37"/>
      <w:footerReference w:type="default" r:id="rId38"/>
      <w:headerReference w:type="first" r:id="rId39"/>
      <w:footerReference w:type="first" r:id="rId40"/>
      <w:pgSz w:w="11907" w:h="16840" w:code="9"/>
      <w:pgMar w:top="1134" w:right="567" w:bottom="993" w:left="1134"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DD00E8" w14:textId="77777777" w:rsidR="006963B9" w:rsidRDefault="006963B9">
      <w:pPr>
        <w:spacing w:before="0" w:after="0"/>
        <w:rPr>
          <w:rFonts w:ascii="MS Sans Serif" w:hAnsi="MS Sans Serif"/>
          <w:sz w:val="20"/>
        </w:rPr>
      </w:pPr>
      <w:r>
        <w:rPr>
          <w:rFonts w:ascii="MS Sans Serif" w:hAnsi="MS Sans Serif"/>
          <w:sz w:val="20"/>
        </w:rPr>
        <w:separator/>
      </w:r>
    </w:p>
    <w:p w14:paraId="5278BAAB" w14:textId="77777777" w:rsidR="006963B9" w:rsidRDefault="006963B9"/>
  </w:endnote>
  <w:endnote w:type="continuationSeparator" w:id="0">
    <w:p w14:paraId="56322E8E" w14:textId="77777777" w:rsidR="006963B9" w:rsidRDefault="006963B9">
      <w:pPr>
        <w:spacing w:before="0" w:after="0"/>
        <w:rPr>
          <w:rFonts w:ascii="MS Sans Serif" w:hAnsi="MS Sans Serif"/>
          <w:sz w:val="20"/>
        </w:rPr>
      </w:pPr>
      <w:r>
        <w:rPr>
          <w:rFonts w:ascii="MS Sans Serif" w:hAnsi="MS Sans Serif"/>
          <w:sz w:val="20"/>
        </w:rPr>
        <w:continuationSeparator/>
      </w:r>
    </w:p>
    <w:p w14:paraId="5E30E775" w14:textId="77777777" w:rsidR="006963B9" w:rsidRDefault="006963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92C1D1" w14:textId="77777777" w:rsidR="0005416B" w:rsidRDefault="0005416B">
    <w:pPr>
      <w:pStyle w:val="af6"/>
      <w:jc w:val="right"/>
    </w:pPr>
    <w:r>
      <w:fldChar w:fldCharType="begin"/>
    </w:r>
    <w:r>
      <w:instrText>PAGE   \* MERGEFORMAT</w:instrText>
    </w:r>
    <w:r>
      <w:fldChar w:fldCharType="separate"/>
    </w:r>
    <w:r w:rsidR="00C14D3D">
      <w:rPr>
        <w:noProof/>
      </w:rPr>
      <w:t>8</w:t>
    </w:r>
    <w:r>
      <w:rPr>
        <w:noProof/>
      </w:rPr>
      <w:fldChar w:fldCharType="end"/>
    </w:r>
  </w:p>
  <w:p w14:paraId="67222579" w14:textId="77777777" w:rsidR="0005416B" w:rsidRDefault="0005416B">
    <w:pPr>
      <w:pStyle w:val="af6"/>
    </w:pPr>
  </w:p>
  <w:p w14:paraId="240475CA" w14:textId="77777777" w:rsidR="0005416B" w:rsidRDefault="0005416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C2987" w14:textId="77777777" w:rsidR="0005416B" w:rsidRDefault="0005416B" w:rsidP="00051F36">
    <w:pPr>
      <w:pStyle w:val="af6"/>
      <w:jc w:val="center"/>
      <w:rPr>
        <w:rFonts w:ascii="Times New Roman" w:hAnsi="Times New Roman"/>
        <w:sz w:val="28"/>
        <w:szCs w:val="28"/>
      </w:rPr>
    </w:pPr>
    <w:r w:rsidRPr="0050100C">
      <w:rPr>
        <w:rFonts w:ascii="Times New Roman" w:hAnsi="Times New Roman"/>
        <w:sz w:val="28"/>
        <w:szCs w:val="28"/>
      </w:rPr>
      <w:t>Москва</w:t>
    </w:r>
  </w:p>
  <w:p w14:paraId="23F1DAA4" w14:textId="1A0F46C0" w:rsidR="0005416B" w:rsidRPr="006B3A5E" w:rsidRDefault="0005416B" w:rsidP="00051F36">
    <w:pPr>
      <w:pStyle w:val="af6"/>
      <w:jc w:val="center"/>
      <w:rPr>
        <w:rFonts w:ascii="Times New Roman" w:hAnsi="Times New Roman"/>
        <w:sz w:val="28"/>
        <w:szCs w:val="28"/>
        <w:lang w:val="en-US"/>
      </w:rPr>
    </w:pPr>
    <w:r>
      <w:rPr>
        <w:rFonts w:ascii="Times New Roman" w:hAnsi="Times New Roman"/>
        <w:sz w:val="28"/>
        <w:szCs w:val="28"/>
      </w:rPr>
      <w:t>201</w:t>
    </w:r>
    <w:r>
      <w:rPr>
        <w:rFonts w:ascii="Times New Roman" w:hAnsi="Times New Roman"/>
        <w:sz w:val="28"/>
        <w:szCs w:val="28"/>
        <w:lang w:val="en-US"/>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D002CE" w14:textId="77777777" w:rsidR="006963B9" w:rsidRDefault="006963B9">
      <w:pPr>
        <w:spacing w:before="0" w:after="0"/>
        <w:rPr>
          <w:rFonts w:ascii="MS Sans Serif" w:hAnsi="MS Sans Serif"/>
          <w:sz w:val="20"/>
        </w:rPr>
      </w:pPr>
      <w:r>
        <w:rPr>
          <w:rFonts w:ascii="MS Sans Serif" w:hAnsi="MS Sans Serif"/>
          <w:sz w:val="20"/>
        </w:rPr>
        <w:separator/>
      </w:r>
    </w:p>
    <w:p w14:paraId="46084BA3" w14:textId="77777777" w:rsidR="006963B9" w:rsidRDefault="006963B9"/>
  </w:footnote>
  <w:footnote w:type="continuationSeparator" w:id="0">
    <w:p w14:paraId="11E5CEAC" w14:textId="77777777" w:rsidR="006963B9" w:rsidRDefault="006963B9">
      <w:pPr>
        <w:spacing w:before="0" w:after="0"/>
        <w:rPr>
          <w:rFonts w:ascii="MS Sans Serif" w:hAnsi="MS Sans Serif"/>
          <w:sz w:val="20"/>
        </w:rPr>
      </w:pPr>
      <w:r>
        <w:rPr>
          <w:rFonts w:ascii="MS Sans Serif" w:hAnsi="MS Sans Serif"/>
          <w:sz w:val="20"/>
        </w:rPr>
        <w:continuationSeparator/>
      </w:r>
    </w:p>
    <w:p w14:paraId="38366757" w14:textId="77777777" w:rsidR="006963B9" w:rsidRDefault="006963B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C93F7" w14:textId="77777777" w:rsidR="0005416B" w:rsidRDefault="0005416B" w:rsidP="00562A57">
    <w:pPr>
      <w:pStyle w:val="af4"/>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637ED" w14:textId="77777777" w:rsidR="0005416B" w:rsidRDefault="0005416B">
    <w:pPr>
      <w:pStyle w:val="af4"/>
      <w:rPr>
        <w:lang w:val="en-US"/>
      </w:rPr>
    </w:pPr>
    <w:r>
      <w:rPr>
        <w:snapToGrid w:val="0"/>
        <w:lang w:val="en-U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nsid w:val="FFFFFF7E"/>
    <w:multiLevelType w:val="singleLevel"/>
    <w:tmpl w:val="9B3E0A22"/>
    <w:lvl w:ilvl="0">
      <w:start w:val="1"/>
      <w:numFmt w:val="decimal"/>
      <w:pStyle w:val="3"/>
      <w:lvlText w:val="%1."/>
      <w:lvlJc w:val="left"/>
      <w:pPr>
        <w:tabs>
          <w:tab w:val="num" w:pos="926"/>
        </w:tabs>
        <w:ind w:left="926" w:hanging="360"/>
      </w:pPr>
    </w:lvl>
  </w:abstractNum>
  <w:abstractNum w:abstractNumId="3">
    <w:nsid w:val="FFFFFF7F"/>
    <w:multiLevelType w:val="singleLevel"/>
    <w:tmpl w:val="1882AA56"/>
    <w:lvl w:ilvl="0">
      <w:start w:val="1"/>
      <w:numFmt w:val="decimal"/>
      <w:pStyle w:val="2"/>
      <w:lvlText w:val="%1."/>
      <w:lvlJc w:val="left"/>
      <w:pPr>
        <w:tabs>
          <w:tab w:val="num" w:pos="643"/>
        </w:tabs>
        <w:ind w:left="643" w:hanging="360"/>
      </w:pPr>
    </w:lvl>
  </w:abstractNum>
  <w:abstractNum w:abstractNumId="4">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8"/>
    <w:multiLevelType w:val="singleLevel"/>
    <w:tmpl w:val="DA048328"/>
    <w:lvl w:ilvl="0">
      <w:start w:val="1"/>
      <w:numFmt w:val="decimal"/>
      <w:pStyle w:val="a"/>
      <w:lvlText w:val="%1."/>
      <w:lvlJc w:val="left"/>
      <w:pPr>
        <w:tabs>
          <w:tab w:val="num" w:pos="360"/>
        </w:tabs>
        <w:ind w:left="360" w:hanging="360"/>
      </w:pPr>
    </w:lvl>
  </w:abstractNum>
  <w:abstractNum w:abstractNumId="7">
    <w:nsid w:val="04EC7B49"/>
    <w:multiLevelType w:val="hybridMultilevel"/>
    <w:tmpl w:val="E96C9096"/>
    <w:lvl w:ilvl="0" w:tplc="8EC0DDBA">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8">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pStyle w:val="OTRnum2"/>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9">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10">
    <w:nsid w:val="09EC42A7"/>
    <w:multiLevelType w:val="hybridMultilevel"/>
    <w:tmpl w:val="8BDCF99E"/>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1">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2">
    <w:nsid w:val="132F1EA4"/>
    <w:multiLevelType w:val="hybridMultilevel"/>
    <w:tmpl w:val="617AFD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144608E6"/>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5">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A96BC8"/>
    <w:multiLevelType w:val="hybridMultilevel"/>
    <w:tmpl w:val="4E0EF806"/>
    <w:lvl w:ilvl="0" w:tplc="E1A2A3C8">
      <w:start w:val="1"/>
      <w:numFmt w:val="decimal"/>
      <w:lvlText w:val="%1."/>
      <w:lvlJc w:val="left"/>
      <w:pPr>
        <w:ind w:left="720" w:hanging="360"/>
      </w:pPr>
      <w:rPr>
        <w:rFonts w:hint="default"/>
      </w:rPr>
    </w:lvl>
    <w:lvl w:ilvl="1" w:tplc="C7BC1CBA" w:tentative="1">
      <w:start w:val="1"/>
      <w:numFmt w:val="lowerLetter"/>
      <w:lvlText w:val="%2."/>
      <w:lvlJc w:val="left"/>
      <w:pPr>
        <w:ind w:left="1440" w:hanging="360"/>
      </w:pPr>
    </w:lvl>
    <w:lvl w:ilvl="2" w:tplc="86CEFC6C">
      <w:start w:val="1"/>
      <w:numFmt w:val="lowerRoman"/>
      <w:lvlText w:val="%3."/>
      <w:lvlJc w:val="right"/>
      <w:pPr>
        <w:ind w:left="2160" w:hanging="180"/>
      </w:pPr>
    </w:lvl>
    <w:lvl w:ilvl="3" w:tplc="503EB564">
      <w:start w:val="1"/>
      <w:numFmt w:val="decimal"/>
      <w:lvlText w:val="%4."/>
      <w:lvlJc w:val="left"/>
      <w:pPr>
        <w:ind w:left="2880" w:hanging="360"/>
      </w:pPr>
    </w:lvl>
    <w:lvl w:ilvl="4" w:tplc="5E707EAC">
      <w:start w:val="1"/>
      <w:numFmt w:val="lowerLetter"/>
      <w:lvlText w:val="%5."/>
      <w:lvlJc w:val="left"/>
      <w:pPr>
        <w:ind w:left="3600" w:hanging="360"/>
      </w:pPr>
    </w:lvl>
    <w:lvl w:ilvl="5" w:tplc="FCBA3978" w:tentative="1">
      <w:start w:val="1"/>
      <w:numFmt w:val="lowerRoman"/>
      <w:lvlText w:val="%6."/>
      <w:lvlJc w:val="right"/>
      <w:pPr>
        <w:ind w:left="4320" w:hanging="180"/>
      </w:pPr>
    </w:lvl>
    <w:lvl w:ilvl="6" w:tplc="43FA2494" w:tentative="1">
      <w:start w:val="1"/>
      <w:numFmt w:val="decimal"/>
      <w:lvlText w:val="%7."/>
      <w:lvlJc w:val="left"/>
      <w:pPr>
        <w:ind w:left="5040" w:hanging="360"/>
      </w:pPr>
    </w:lvl>
    <w:lvl w:ilvl="7" w:tplc="C4209E34" w:tentative="1">
      <w:start w:val="1"/>
      <w:numFmt w:val="lowerLetter"/>
      <w:lvlText w:val="%8."/>
      <w:lvlJc w:val="left"/>
      <w:pPr>
        <w:ind w:left="5760" w:hanging="360"/>
      </w:pPr>
    </w:lvl>
    <w:lvl w:ilvl="8" w:tplc="B940478C" w:tentative="1">
      <w:start w:val="1"/>
      <w:numFmt w:val="lowerRoman"/>
      <w:lvlText w:val="%9."/>
      <w:lvlJc w:val="right"/>
      <w:pPr>
        <w:ind w:left="6480" w:hanging="180"/>
      </w:pPr>
    </w:lvl>
  </w:abstractNum>
  <w:abstractNum w:abstractNumId="17">
    <w:nsid w:val="1EE15CA1"/>
    <w:multiLevelType w:val="multilevel"/>
    <w:tmpl w:val="5AB655AC"/>
    <w:lvl w:ilvl="0">
      <w:start w:val="1"/>
      <w:numFmt w:val="russianUpper"/>
      <w:pStyle w:val="a0"/>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1"/>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2"/>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3"/>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18">
    <w:nsid w:val="1F26259F"/>
    <w:multiLevelType w:val="multilevel"/>
    <w:tmpl w:val="04190023"/>
    <w:styleLink w:val="a4"/>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1F7468A5"/>
    <w:multiLevelType w:val="hybridMultilevel"/>
    <w:tmpl w:val="BC14E376"/>
    <w:lvl w:ilvl="0" w:tplc="09FA334C">
      <w:start w:val="1"/>
      <w:numFmt w:val="russianLower"/>
      <w:lvlText w:val="%1."/>
      <w:lvlJc w:val="left"/>
      <w:pPr>
        <w:ind w:left="1287"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5"/>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21">
    <w:nsid w:val="205C290A"/>
    <w:multiLevelType w:val="hybridMultilevel"/>
    <w:tmpl w:val="27787336"/>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2">
    <w:nsid w:val="21591135"/>
    <w:multiLevelType w:val="hybridMultilevel"/>
    <w:tmpl w:val="CA6ABE1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24C83543"/>
    <w:multiLevelType w:val="hybridMultilevel"/>
    <w:tmpl w:val="4E0EF806"/>
    <w:lvl w:ilvl="0" w:tplc="0FC8ACC4">
      <w:start w:val="1"/>
      <w:numFmt w:val="decimal"/>
      <w:lvlText w:val="%1."/>
      <w:lvlJc w:val="left"/>
      <w:pPr>
        <w:ind w:left="720" w:hanging="360"/>
      </w:pPr>
      <w:rPr>
        <w:rFonts w:hint="default"/>
      </w:rPr>
    </w:lvl>
    <w:lvl w:ilvl="1" w:tplc="74CC4810" w:tentative="1">
      <w:start w:val="1"/>
      <w:numFmt w:val="lowerLetter"/>
      <w:lvlText w:val="%2."/>
      <w:lvlJc w:val="left"/>
      <w:pPr>
        <w:ind w:left="1440" w:hanging="360"/>
      </w:pPr>
    </w:lvl>
    <w:lvl w:ilvl="2" w:tplc="E064DAF0" w:tentative="1">
      <w:start w:val="1"/>
      <w:numFmt w:val="lowerRoman"/>
      <w:lvlText w:val="%3."/>
      <w:lvlJc w:val="right"/>
      <w:pPr>
        <w:ind w:left="2160" w:hanging="180"/>
      </w:pPr>
    </w:lvl>
    <w:lvl w:ilvl="3" w:tplc="ED7EB36A" w:tentative="1">
      <w:start w:val="1"/>
      <w:numFmt w:val="decimal"/>
      <w:lvlText w:val="%4."/>
      <w:lvlJc w:val="left"/>
      <w:pPr>
        <w:ind w:left="2880" w:hanging="360"/>
      </w:pPr>
    </w:lvl>
    <w:lvl w:ilvl="4" w:tplc="61928BA4" w:tentative="1">
      <w:start w:val="1"/>
      <w:numFmt w:val="lowerLetter"/>
      <w:lvlText w:val="%5."/>
      <w:lvlJc w:val="left"/>
      <w:pPr>
        <w:ind w:left="3600" w:hanging="360"/>
      </w:pPr>
    </w:lvl>
    <w:lvl w:ilvl="5" w:tplc="BE80AD16" w:tentative="1">
      <w:start w:val="1"/>
      <w:numFmt w:val="lowerRoman"/>
      <w:lvlText w:val="%6."/>
      <w:lvlJc w:val="right"/>
      <w:pPr>
        <w:ind w:left="4320" w:hanging="180"/>
      </w:pPr>
    </w:lvl>
    <w:lvl w:ilvl="6" w:tplc="9EBE6186" w:tentative="1">
      <w:start w:val="1"/>
      <w:numFmt w:val="decimal"/>
      <w:lvlText w:val="%7."/>
      <w:lvlJc w:val="left"/>
      <w:pPr>
        <w:ind w:left="5040" w:hanging="360"/>
      </w:pPr>
    </w:lvl>
    <w:lvl w:ilvl="7" w:tplc="C15EEA72" w:tentative="1">
      <w:start w:val="1"/>
      <w:numFmt w:val="lowerLetter"/>
      <w:lvlText w:val="%8."/>
      <w:lvlJc w:val="left"/>
      <w:pPr>
        <w:ind w:left="5760" w:hanging="360"/>
      </w:pPr>
    </w:lvl>
    <w:lvl w:ilvl="8" w:tplc="B888BFBE" w:tentative="1">
      <w:start w:val="1"/>
      <w:numFmt w:val="lowerRoman"/>
      <w:lvlText w:val="%9."/>
      <w:lvlJc w:val="right"/>
      <w:pPr>
        <w:ind w:left="6480" w:hanging="180"/>
      </w:pPr>
    </w:lvl>
  </w:abstractNum>
  <w:abstractNum w:abstractNumId="25">
    <w:nsid w:val="25527F07"/>
    <w:multiLevelType w:val="multilevel"/>
    <w:tmpl w:val="E41EFC1A"/>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5324"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27C3126B"/>
    <w:multiLevelType w:val="hybridMultilevel"/>
    <w:tmpl w:val="8998023A"/>
    <w:lvl w:ilvl="0" w:tplc="5DEA428C">
      <w:numFmt w:val="bullet"/>
      <w:lvlText w:val="-"/>
      <w:lvlJc w:val="left"/>
      <w:pPr>
        <w:ind w:left="1570" w:hanging="360"/>
      </w:pPr>
      <w:rPr>
        <w:rFonts w:ascii="Times New Roman" w:eastAsia="Times New Roman" w:hAnsi="Times New Roman" w:cs="Times New Roman" w:hint="default"/>
      </w:rPr>
    </w:lvl>
    <w:lvl w:ilvl="1" w:tplc="5ACE147A" w:tentative="1">
      <w:start w:val="1"/>
      <w:numFmt w:val="bullet"/>
      <w:lvlText w:val="o"/>
      <w:lvlJc w:val="left"/>
      <w:pPr>
        <w:ind w:left="2290" w:hanging="360"/>
      </w:pPr>
      <w:rPr>
        <w:rFonts w:ascii="Courier New" w:hAnsi="Courier New" w:cs="Courier New" w:hint="default"/>
      </w:rPr>
    </w:lvl>
    <w:lvl w:ilvl="2" w:tplc="0F00D9F0" w:tentative="1">
      <w:start w:val="1"/>
      <w:numFmt w:val="bullet"/>
      <w:lvlText w:val=""/>
      <w:lvlJc w:val="left"/>
      <w:pPr>
        <w:ind w:left="3010" w:hanging="360"/>
      </w:pPr>
      <w:rPr>
        <w:rFonts w:ascii="Wingdings" w:hAnsi="Wingdings" w:hint="default"/>
      </w:rPr>
    </w:lvl>
    <w:lvl w:ilvl="3" w:tplc="5D0E34E6" w:tentative="1">
      <w:start w:val="1"/>
      <w:numFmt w:val="bullet"/>
      <w:lvlText w:val=""/>
      <w:lvlJc w:val="left"/>
      <w:pPr>
        <w:ind w:left="3730" w:hanging="360"/>
      </w:pPr>
      <w:rPr>
        <w:rFonts w:ascii="Symbol" w:hAnsi="Symbol" w:hint="default"/>
      </w:rPr>
    </w:lvl>
    <w:lvl w:ilvl="4" w:tplc="DCC0528A" w:tentative="1">
      <w:start w:val="1"/>
      <w:numFmt w:val="bullet"/>
      <w:lvlText w:val="o"/>
      <w:lvlJc w:val="left"/>
      <w:pPr>
        <w:ind w:left="4450" w:hanging="360"/>
      </w:pPr>
      <w:rPr>
        <w:rFonts w:ascii="Courier New" w:hAnsi="Courier New" w:cs="Courier New" w:hint="default"/>
      </w:rPr>
    </w:lvl>
    <w:lvl w:ilvl="5" w:tplc="006224D8" w:tentative="1">
      <w:start w:val="1"/>
      <w:numFmt w:val="bullet"/>
      <w:lvlText w:val=""/>
      <w:lvlJc w:val="left"/>
      <w:pPr>
        <w:ind w:left="5170" w:hanging="360"/>
      </w:pPr>
      <w:rPr>
        <w:rFonts w:ascii="Wingdings" w:hAnsi="Wingdings" w:hint="default"/>
      </w:rPr>
    </w:lvl>
    <w:lvl w:ilvl="6" w:tplc="FD14988A" w:tentative="1">
      <w:start w:val="1"/>
      <w:numFmt w:val="bullet"/>
      <w:lvlText w:val=""/>
      <w:lvlJc w:val="left"/>
      <w:pPr>
        <w:ind w:left="5890" w:hanging="360"/>
      </w:pPr>
      <w:rPr>
        <w:rFonts w:ascii="Symbol" w:hAnsi="Symbol" w:hint="default"/>
      </w:rPr>
    </w:lvl>
    <w:lvl w:ilvl="7" w:tplc="8236B690" w:tentative="1">
      <w:start w:val="1"/>
      <w:numFmt w:val="bullet"/>
      <w:lvlText w:val="o"/>
      <w:lvlJc w:val="left"/>
      <w:pPr>
        <w:ind w:left="6610" w:hanging="360"/>
      </w:pPr>
      <w:rPr>
        <w:rFonts w:ascii="Courier New" w:hAnsi="Courier New" w:cs="Courier New" w:hint="default"/>
      </w:rPr>
    </w:lvl>
    <w:lvl w:ilvl="8" w:tplc="400804FC" w:tentative="1">
      <w:start w:val="1"/>
      <w:numFmt w:val="bullet"/>
      <w:lvlText w:val=""/>
      <w:lvlJc w:val="left"/>
      <w:pPr>
        <w:ind w:left="7330" w:hanging="360"/>
      </w:pPr>
      <w:rPr>
        <w:rFonts w:ascii="Wingdings" w:hAnsi="Wingdings" w:hint="default"/>
      </w:rPr>
    </w:lvl>
  </w:abstractNum>
  <w:abstractNum w:abstractNumId="27">
    <w:nsid w:val="2ADC6B44"/>
    <w:multiLevelType w:val="hybridMultilevel"/>
    <w:tmpl w:val="DCA2C474"/>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8">
    <w:nsid w:val="2C5A422D"/>
    <w:multiLevelType w:val="multilevel"/>
    <w:tmpl w:val="C616C40C"/>
    <w:styleLink w:val="a6"/>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31A37B10"/>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nsid w:val="346C6163"/>
    <w:multiLevelType w:val="hybridMultilevel"/>
    <w:tmpl w:val="B1A6C0B2"/>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31">
    <w:nsid w:val="3CBB23F2"/>
    <w:multiLevelType w:val="multilevel"/>
    <w:tmpl w:val="E5D6E094"/>
    <w:styleLink w:val="a7"/>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32">
    <w:nsid w:val="3F113757"/>
    <w:multiLevelType w:val="multilevel"/>
    <w:tmpl w:val="67743928"/>
    <w:lvl w:ilvl="0">
      <w:start w:val="1"/>
      <w:numFmt w:val="bullet"/>
      <w:pStyle w:val="a8"/>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3">
    <w:nsid w:val="3FE2055D"/>
    <w:multiLevelType w:val="hybridMultilevel"/>
    <w:tmpl w:val="6F6AA768"/>
    <w:lvl w:ilvl="0" w:tplc="E048B986">
      <w:start w:val="1"/>
      <w:numFmt w:val="decimal"/>
      <w:pStyle w:val="a9"/>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34">
    <w:nsid w:val="44A703C7"/>
    <w:multiLevelType w:val="hybridMultilevel"/>
    <w:tmpl w:val="41A81F22"/>
    <w:lvl w:ilvl="0" w:tplc="4E5C907C">
      <w:start w:val="1"/>
      <w:numFmt w:val="bullet"/>
      <w:pStyle w:val="aa"/>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35">
    <w:nsid w:val="44A81857"/>
    <w:multiLevelType w:val="hybridMultilevel"/>
    <w:tmpl w:val="085E3CB6"/>
    <w:lvl w:ilvl="0" w:tplc="CFF467F8">
      <w:start w:val="1"/>
      <w:numFmt w:val="decimal"/>
      <w:pStyle w:val="ab"/>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6">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37">
    <w:nsid w:val="4B891833"/>
    <w:multiLevelType w:val="multilevel"/>
    <w:tmpl w:val="BBD68BF4"/>
    <w:styleLink w:val="ac"/>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38">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39">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nsid w:val="55F97A5F"/>
    <w:multiLevelType w:val="multilevel"/>
    <w:tmpl w:val="D8B8919E"/>
    <w:lvl w:ilvl="0">
      <w:start w:val="1"/>
      <w:numFmt w:val="russianLower"/>
      <w:pStyle w:val="ad"/>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1">
    <w:nsid w:val="563E5235"/>
    <w:multiLevelType w:val="hybridMultilevel"/>
    <w:tmpl w:val="B380E836"/>
    <w:lvl w:ilvl="0" w:tplc="E116BB34">
      <w:numFmt w:val="bullet"/>
      <w:lvlText w:val="-"/>
      <w:lvlJc w:val="left"/>
      <w:pPr>
        <w:ind w:left="1930" w:hanging="360"/>
      </w:pPr>
      <w:rPr>
        <w:rFonts w:ascii="Times New Roman" w:eastAsia="Times New Roman" w:hAnsi="Times New Roman" w:cs="Times New Roman" w:hint="default"/>
      </w:rPr>
    </w:lvl>
    <w:lvl w:ilvl="1" w:tplc="04190003" w:tentative="1">
      <w:start w:val="1"/>
      <w:numFmt w:val="bullet"/>
      <w:lvlText w:val="o"/>
      <w:lvlJc w:val="left"/>
      <w:pPr>
        <w:ind w:left="2650" w:hanging="360"/>
      </w:pPr>
      <w:rPr>
        <w:rFonts w:ascii="Courier New" w:hAnsi="Courier New" w:cs="Courier New" w:hint="default"/>
      </w:rPr>
    </w:lvl>
    <w:lvl w:ilvl="2" w:tplc="04190005" w:tentative="1">
      <w:start w:val="1"/>
      <w:numFmt w:val="bullet"/>
      <w:lvlText w:val=""/>
      <w:lvlJc w:val="left"/>
      <w:pPr>
        <w:ind w:left="3370" w:hanging="360"/>
      </w:pPr>
      <w:rPr>
        <w:rFonts w:ascii="Wingdings" w:hAnsi="Wingdings" w:hint="default"/>
      </w:rPr>
    </w:lvl>
    <w:lvl w:ilvl="3" w:tplc="04190001" w:tentative="1">
      <w:start w:val="1"/>
      <w:numFmt w:val="bullet"/>
      <w:lvlText w:val=""/>
      <w:lvlJc w:val="left"/>
      <w:pPr>
        <w:ind w:left="4090" w:hanging="360"/>
      </w:pPr>
      <w:rPr>
        <w:rFonts w:ascii="Symbol" w:hAnsi="Symbol" w:hint="default"/>
      </w:rPr>
    </w:lvl>
    <w:lvl w:ilvl="4" w:tplc="04190003" w:tentative="1">
      <w:start w:val="1"/>
      <w:numFmt w:val="bullet"/>
      <w:lvlText w:val="o"/>
      <w:lvlJc w:val="left"/>
      <w:pPr>
        <w:ind w:left="4810" w:hanging="360"/>
      </w:pPr>
      <w:rPr>
        <w:rFonts w:ascii="Courier New" w:hAnsi="Courier New" w:cs="Courier New" w:hint="default"/>
      </w:rPr>
    </w:lvl>
    <w:lvl w:ilvl="5" w:tplc="04190005" w:tentative="1">
      <w:start w:val="1"/>
      <w:numFmt w:val="bullet"/>
      <w:lvlText w:val=""/>
      <w:lvlJc w:val="left"/>
      <w:pPr>
        <w:ind w:left="5530" w:hanging="360"/>
      </w:pPr>
      <w:rPr>
        <w:rFonts w:ascii="Wingdings" w:hAnsi="Wingdings" w:hint="default"/>
      </w:rPr>
    </w:lvl>
    <w:lvl w:ilvl="6" w:tplc="04190001" w:tentative="1">
      <w:start w:val="1"/>
      <w:numFmt w:val="bullet"/>
      <w:lvlText w:val=""/>
      <w:lvlJc w:val="left"/>
      <w:pPr>
        <w:ind w:left="6250" w:hanging="360"/>
      </w:pPr>
      <w:rPr>
        <w:rFonts w:ascii="Symbol" w:hAnsi="Symbol" w:hint="default"/>
      </w:rPr>
    </w:lvl>
    <w:lvl w:ilvl="7" w:tplc="04190003" w:tentative="1">
      <w:start w:val="1"/>
      <w:numFmt w:val="bullet"/>
      <w:lvlText w:val="o"/>
      <w:lvlJc w:val="left"/>
      <w:pPr>
        <w:ind w:left="6970" w:hanging="360"/>
      </w:pPr>
      <w:rPr>
        <w:rFonts w:ascii="Courier New" w:hAnsi="Courier New" w:cs="Courier New" w:hint="default"/>
      </w:rPr>
    </w:lvl>
    <w:lvl w:ilvl="8" w:tplc="04190005" w:tentative="1">
      <w:start w:val="1"/>
      <w:numFmt w:val="bullet"/>
      <w:lvlText w:val=""/>
      <w:lvlJc w:val="left"/>
      <w:pPr>
        <w:ind w:left="7690" w:hanging="360"/>
      </w:pPr>
      <w:rPr>
        <w:rFonts w:ascii="Wingdings" w:hAnsi="Wingdings" w:hint="default"/>
      </w:rPr>
    </w:lvl>
  </w:abstractNum>
  <w:abstractNum w:abstractNumId="42">
    <w:nsid w:val="578139E0"/>
    <w:multiLevelType w:val="hybridMultilevel"/>
    <w:tmpl w:val="E724D356"/>
    <w:lvl w:ilvl="0" w:tplc="0419000F">
      <w:start w:val="1"/>
      <w:numFmt w:val="bullet"/>
      <w:lvlText w:val=""/>
      <w:lvlJc w:val="left"/>
      <w:pPr>
        <w:ind w:left="1287" w:hanging="360"/>
      </w:pPr>
      <w:rPr>
        <w:rFonts w:ascii="Symbol" w:hAnsi="Symbol" w:hint="default"/>
      </w:rPr>
    </w:lvl>
    <w:lvl w:ilvl="1" w:tplc="065A0D10" w:tentative="1">
      <w:start w:val="1"/>
      <w:numFmt w:val="bullet"/>
      <w:lvlText w:val="o"/>
      <w:lvlJc w:val="left"/>
      <w:pPr>
        <w:ind w:left="2007" w:hanging="360"/>
      </w:pPr>
      <w:rPr>
        <w:rFonts w:ascii="Courier New" w:hAnsi="Courier New" w:cs="Courier New" w:hint="default"/>
      </w:rPr>
    </w:lvl>
    <w:lvl w:ilvl="2" w:tplc="04190001"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43">
    <w:nsid w:val="57AE098E"/>
    <w:multiLevelType w:val="multilevel"/>
    <w:tmpl w:val="5466266C"/>
    <w:lvl w:ilvl="0">
      <w:start w:val="1"/>
      <w:numFmt w:val="decimal"/>
      <w:pStyle w:val="1"/>
      <w:lvlText w:val="%1."/>
      <w:lvlJc w:val="left"/>
      <w:pPr>
        <w:ind w:left="360" w:hanging="360"/>
      </w:pPr>
    </w:lvl>
    <w:lvl w:ilvl="1">
      <w:start w:val="1"/>
      <w:numFmt w:val="decimal"/>
      <w:pStyle w:val="20"/>
      <w:lvlText w:val="%1.%2."/>
      <w:lvlJc w:val="left"/>
      <w:pPr>
        <w:ind w:left="792" w:hanging="432"/>
      </w:pPr>
    </w:lvl>
    <w:lvl w:ilvl="2">
      <w:start w:val="1"/>
      <w:numFmt w:val="decimal"/>
      <w:pStyle w:val="30"/>
      <w:lvlText w:val="%1.%2.%3."/>
      <w:lvlJc w:val="left"/>
      <w:pPr>
        <w:ind w:left="1224" w:hanging="504"/>
      </w:pPr>
    </w:lvl>
    <w:lvl w:ilvl="3">
      <w:start w:val="1"/>
      <w:numFmt w:val="decimal"/>
      <w:pStyle w:val="41"/>
      <w:lvlText w:val="%1.%2.%3.%4."/>
      <w:lvlJc w:val="left"/>
      <w:pPr>
        <w:ind w:left="1728" w:hanging="648"/>
      </w:pPr>
    </w:lvl>
    <w:lvl w:ilvl="4">
      <w:start w:val="1"/>
      <w:numFmt w:val="decimal"/>
      <w:pStyle w:val="5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57B74054"/>
    <w:multiLevelType w:val="hybridMultilevel"/>
    <w:tmpl w:val="467C54D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5">
    <w:nsid w:val="5D5C6437"/>
    <w:multiLevelType w:val="hybridMultilevel"/>
    <w:tmpl w:val="CE4CE4AC"/>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6">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47">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48">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9">
    <w:nsid w:val="70595186"/>
    <w:multiLevelType w:val="hybridMultilevel"/>
    <w:tmpl w:val="AD38BDB6"/>
    <w:lvl w:ilvl="0" w:tplc="04190003">
      <w:start w:val="1"/>
      <w:numFmt w:val="bullet"/>
      <w:lvlText w:val="o"/>
      <w:lvlJc w:val="left"/>
      <w:pPr>
        <w:ind w:left="1647" w:hanging="360"/>
      </w:pPr>
      <w:rPr>
        <w:rFonts w:ascii="Courier New" w:hAnsi="Courier New" w:cs="Courier New" w:hint="default"/>
      </w:rPr>
    </w:lvl>
    <w:lvl w:ilvl="1" w:tplc="04190003">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50">
    <w:nsid w:val="73555EE3"/>
    <w:multiLevelType w:val="hybridMultilevel"/>
    <w:tmpl w:val="32346C8A"/>
    <w:lvl w:ilvl="0" w:tplc="BEA45216">
      <w:start w:val="1"/>
      <w:numFmt w:val="bullet"/>
      <w:pStyle w:val="ae"/>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51">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3"/>
  </w:num>
  <w:num w:numId="2">
    <w:abstractNumId w:val="43"/>
  </w:num>
  <w:num w:numId="3">
    <w:abstractNumId w:val="24"/>
  </w:num>
  <w:num w:numId="4">
    <w:abstractNumId w:val="16"/>
  </w:num>
  <w:num w:numId="5">
    <w:abstractNumId w:val="42"/>
  </w:num>
  <w:num w:numId="6">
    <w:abstractNumId w:val="9"/>
  </w:num>
  <w:num w:numId="7">
    <w:abstractNumId w:val="6"/>
  </w:num>
  <w:num w:numId="8">
    <w:abstractNumId w:val="5"/>
  </w:num>
  <w:num w:numId="9">
    <w:abstractNumId w:val="4"/>
  </w:num>
  <w:num w:numId="10">
    <w:abstractNumId w:val="2"/>
  </w:num>
  <w:num w:numId="11">
    <w:abstractNumId w:val="1"/>
  </w:num>
  <w:num w:numId="12">
    <w:abstractNumId w:val="0"/>
  </w:num>
  <w:num w:numId="13">
    <w:abstractNumId w:val="18"/>
  </w:num>
  <w:num w:numId="14">
    <w:abstractNumId w:val="28"/>
  </w:num>
  <w:num w:numId="15">
    <w:abstractNumId w:val="3"/>
  </w:num>
  <w:num w:numId="16">
    <w:abstractNumId w:val="32"/>
  </w:num>
  <w:num w:numId="17">
    <w:abstractNumId w:val="46"/>
  </w:num>
  <w:num w:numId="18">
    <w:abstractNumId w:val="47"/>
  </w:num>
  <w:num w:numId="19">
    <w:abstractNumId w:val="51"/>
  </w:num>
  <w:num w:numId="20">
    <w:abstractNumId w:val="38"/>
  </w:num>
  <w:num w:numId="21">
    <w:abstractNumId w:val="14"/>
  </w:num>
  <w:num w:numId="22">
    <w:abstractNumId w:val="39"/>
  </w:num>
  <w:num w:numId="23">
    <w:abstractNumId w:val="48"/>
  </w:num>
  <w:num w:numId="24">
    <w:abstractNumId w:val="11"/>
  </w:num>
  <w:num w:numId="25">
    <w:abstractNumId w:val="36"/>
  </w:num>
  <w:num w:numId="26">
    <w:abstractNumId w:val="8"/>
  </w:num>
  <w:num w:numId="27">
    <w:abstractNumId w:val="15"/>
  </w:num>
  <w:num w:numId="28">
    <w:abstractNumId w:val="33"/>
  </w:num>
  <w:num w:numId="29">
    <w:abstractNumId w:val="50"/>
  </w:num>
  <w:num w:numId="30">
    <w:abstractNumId w:val="20"/>
  </w:num>
  <w:num w:numId="31">
    <w:abstractNumId w:val="26"/>
  </w:num>
  <w:num w:numId="32">
    <w:abstractNumId w:val="17"/>
  </w:num>
  <w:num w:numId="33">
    <w:abstractNumId w:val="31"/>
  </w:num>
  <w:num w:numId="34">
    <w:abstractNumId w:val="37"/>
  </w:num>
  <w:num w:numId="35">
    <w:abstractNumId w:val="40"/>
  </w:num>
  <w:num w:numId="36">
    <w:abstractNumId w:val="34"/>
  </w:num>
  <w:num w:numId="37">
    <w:abstractNumId w:val="35"/>
  </w:num>
  <w:num w:numId="38">
    <w:abstractNumId w:val="19"/>
  </w:num>
  <w:num w:numId="39">
    <w:abstractNumId w:val="12"/>
  </w:num>
  <w:num w:numId="40">
    <w:abstractNumId w:val="49"/>
  </w:num>
  <w:num w:numId="41">
    <w:abstractNumId w:val="41"/>
  </w:num>
  <w:num w:numId="42">
    <w:abstractNumId w:val="45"/>
  </w:num>
  <w:num w:numId="43">
    <w:abstractNumId w:val="10"/>
  </w:num>
  <w:num w:numId="44">
    <w:abstractNumId w:val="30"/>
  </w:num>
  <w:num w:numId="45">
    <w:abstractNumId w:val="21"/>
  </w:num>
  <w:num w:numId="46">
    <w:abstractNumId w:val="44"/>
  </w:num>
  <w:num w:numId="47">
    <w:abstractNumId w:val="27"/>
  </w:num>
  <w:num w:numId="4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3"/>
  </w:num>
  <w:num w:numId="51">
    <w:abstractNumId w:val="29"/>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3"/>
  </w:num>
  <w:num w:numId="54">
    <w:abstractNumId w:val="25"/>
  </w:num>
  <w:num w:numId="55">
    <w:abstractNumId w:val="7"/>
  </w:num>
  <w:num w:numId="56">
    <w:abstractNumId w:val="2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35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4AD"/>
    <w:rsid w:val="0000038B"/>
    <w:rsid w:val="000003CC"/>
    <w:rsid w:val="00000E29"/>
    <w:rsid w:val="000017A9"/>
    <w:rsid w:val="000018D9"/>
    <w:rsid w:val="00001A3B"/>
    <w:rsid w:val="00002A35"/>
    <w:rsid w:val="00003049"/>
    <w:rsid w:val="00003C98"/>
    <w:rsid w:val="00003F63"/>
    <w:rsid w:val="000045F0"/>
    <w:rsid w:val="00005302"/>
    <w:rsid w:val="00006DAF"/>
    <w:rsid w:val="00007C85"/>
    <w:rsid w:val="00007EF2"/>
    <w:rsid w:val="00010AAA"/>
    <w:rsid w:val="0001105E"/>
    <w:rsid w:val="00011762"/>
    <w:rsid w:val="000122C0"/>
    <w:rsid w:val="00012716"/>
    <w:rsid w:val="000128D5"/>
    <w:rsid w:val="00013253"/>
    <w:rsid w:val="00013D3D"/>
    <w:rsid w:val="00013FC6"/>
    <w:rsid w:val="00014117"/>
    <w:rsid w:val="000144A8"/>
    <w:rsid w:val="00014656"/>
    <w:rsid w:val="00015C60"/>
    <w:rsid w:val="00016D42"/>
    <w:rsid w:val="00017230"/>
    <w:rsid w:val="00017D00"/>
    <w:rsid w:val="00017F9B"/>
    <w:rsid w:val="000206D3"/>
    <w:rsid w:val="00021DF5"/>
    <w:rsid w:val="000221B4"/>
    <w:rsid w:val="00022D30"/>
    <w:rsid w:val="00024623"/>
    <w:rsid w:val="0002478A"/>
    <w:rsid w:val="000248EE"/>
    <w:rsid w:val="000251E7"/>
    <w:rsid w:val="00025C6A"/>
    <w:rsid w:val="0002758A"/>
    <w:rsid w:val="00027DAB"/>
    <w:rsid w:val="0003098D"/>
    <w:rsid w:val="00030ED4"/>
    <w:rsid w:val="00032B22"/>
    <w:rsid w:val="00034354"/>
    <w:rsid w:val="000345B0"/>
    <w:rsid w:val="000347D0"/>
    <w:rsid w:val="00035073"/>
    <w:rsid w:val="00035108"/>
    <w:rsid w:val="00035A66"/>
    <w:rsid w:val="0004077E"/>
    <w:rsid w:val="000412CE"/>
    <w:rsid w:val="000415C4"/>
    <w:rsid w:val="000416F5"/>
    <w:rsid w:val="000428E9"/>
    <w:rsid w:val="00042B90"/>
    <w:rsid w:val="00042CC3"/>
    <w:rsid w:val="00044E37"/>
    <w:rsid w:val="000454E5"/>
    <w:rsid w:val="00045518"/>
    <w:rsid w:val="00046BF1"/>
    <w:rsid w:val="00047233"/>
    <w:rsid w:val="000473A4"/>
    <w:rsid w:val="0004769F"/>
    <w:rsid w:val="00047DB7"/>
    <w:rsid w:val="00050434"/>
    <w:rsid w:val="000515A7"/>
    <w:rsid w:val="000515B6"/>
    <w:rsid w:val="00051A7E"/>
    <w:rsid w:val="00051F36"/>
    <w:rsid w:val="00052BA2"/>
    <w:rsid w:val="000534B4"/>
    <w:rsid w:val="00053E69"/>
    <w:rsid w:val="00053EEA"/>
    <w:rsid w:val="0005416B"/>
    <w:rsid w:val="000542FA"/>
    <w:rsid w:val="00054AFD"/>
    <w:rsid w:val="0005579F"/>
    <w:rsid w:val="00055A5D"/>
    <w:rsid w:val="00055C83"/>
    <w:rsid w:val="00055D02"/>
    <w:rsid w:val="00055F53"/>
    <w:rsid w:val="00055FDB"/>
    <w:rsid w:val="0005667F"/>
    <w:rsid w:val="00056894"/>
    <w:rsid w:val="000569FC"/>
    <w:rsid w:val="00056D14"/>
    <w:rsid w:val="00057ACF"/>
    <w:rsid w:val="00057F7B"/>
    <w:rsid w:val="0006072A"/>
    <w:rsid w:val="000617C4"/>
    <w:rsid w:val="00061C78"/>
    <w:rsid w:val="000620BA"/>
    <w:rsid w:val="0006236F"/>
    <w:rsid w:val="00062923"/>
    <w:rsid w:val="00062FCA"/>
    <w:rsid w:val="00063831"/>
    <w:rsid w:val="00063FD1"/>
    <w:rsid w:val="0006403E"/>
    <w:rsid w:val="000651BA"/>
    <w:rsid w:val="00065B8D"/>
    <w:rsid w:val="00066705"/>
    <w:rsid w:val="0006702A"/>
    <w:rsid w:val="000678BC"/>
    <w:rsid w:val="00067F72"/>
    <w:rsid w:val="00070848"/>
    <w:rsid w:val="00071A57"/>
    <w:rsid w:val="000735E7"/>
    <w:rsid w:val="00076612"/>
    <w:rsid w:val="0007784B"/>
    <w:rsid w:val="00080A62"/>
    <w:rsid w:val="00082E00"/>
    <w:rsid w:val="0008300D"/>
    <w:rsid w:val="00083C45"/>
    <w:rsid w:val="00083D60"/>
    <w:rsid w:val="00084035"/>
    <w:rsid w:val="000842B6"/>
    <w:rsid w:val="0008440B"/>
    <w:rsid w:val="00085DA6"/>
    <w:rsid w:val="00086D69"/>
    <w:rsid w:val="0008738F"/>
    <w:rsid w:val="0009003E"/>
    <w:rsid w:val="00090ECF"/>
    <w:rsid w:val="000913D4"/>
    <w:rsid w:val="000914C5"/>
    <w:rsid w:val="00092343"/>
    <w:rsid w:val="00092C17"/>
    <w:rsid w:val="00093901"/>
    <w:rsid w:val="00093E03"/>
    <w:rsid w:val="00094154"/>
    <w:rsid w:val="00094A6B"/>
    <w:rsid w:val="0009679E"/>
    <w:rsid w:val="00097377"/>
    <w:rsid w:val="00097487"/>
    <w:rsid w:val="00097676"/>
    <w:rsid w:val="000977BE"/>
    <w:rsid w:val="00097DB3"/>
    <w:rsid w:val="000A38DF"/>
    <w:rsid w:val="000A3C91"/>
    <w:rsid w:val="000A3E7B"/>
    <w:rsid w:val="000A48FA"/>
    <w:rsid w:val="000A5A94"/>
    <w:rsid w:val="000A66B1"/>
    <w:rsid w:val="000A771E"/>
    <w:rsid w:val="000B20B0"/>
    <w:rsid w:val="000B2398"/>
    <w:rsid w:val="000B3876"/>
    <w:rsid w:val="000B39D4"/>
    <w:rsid w:val="000B4107"/>
    <w:rsid w:val="000B49FF"/>
    <w:rsid w:val="000B4D1B"/>
    <w:rsid w:val="000B5844"/>
    <w:rsid w:val="000B6793"/>
    <w:rsid w:val="000B6E82"/>
    <w:rsid w:val="000C1EB5"/>
    <w:rsid w:val="000C26A4"/>
    <w:rsid w:val="000C2CDA"/>
    <w:rsid w:val="000C2EE9"/>
    <w:rsid w:val="000C3B74"/>
    <w:rsid w:val="000C4A7F"/>
    <w:rsid w:val="000C5DAD"/>
    <w:rsid w:val="000C72AA"/>
    <w:rsid w:val="000D188F"/>
    <w:rsid w:val="000D25C0"/>
    <w:rsid w:val="000D38ED"/>
    <w:rsid w:val="000D4A13"/>
    <w:rsid w:val="000D5595"/>
    <w:rsid w:val="000D6245"/>
    <w:rsid w:val="000E19C7"/>
    <w:rsid w:val="000E1A91"/>
    <w:rsid w:val="000E1B60"/>
    <w:rsid w:val="000E1DE0"/>
    <w:rsid w:val="000E1DE9"/>
    <w:rsid w:val="000E21BA"/>
    <w:rsid w:val="000E249E"/>
    <w:rsid w:val="000E2EE3"/>
    <w:rsid w:val="000E4255"/>
    <w:rsid w:val="000E4F4F"/>
    <w:rsid w:val="000E5895"/>
    <w:rsid w:val="000E6090"/>
    <w:rsid w:val="000E70BD"/>
    <w:rsid w:val="000E7347"/>
    <w:rsid w:val="000E768E"/>
    <w:rsid w:val="000E7830"/>
    <w:rsid w:val="000E7A41"/>
    <w:rsid w:val="000F0032"/>
    <w:rsid w:val="000F1AA6"/>
    <w:rsid w:val="000F1B59"/>
    <w:rsid w:val="000F297E"/>
    <w:rsid w:val="000F3639"/>
    <w:rsid w:val="000F3BB9"/>
    <w:rsid w:val="000F44D0"/>
    <w:rsid w:val="000F5034"/>
    <w:rsid w:val="000F5708"/>
    <w:rsid w:val="000F65FE"/>
    <w:rsid w:val="000F7538"/>
    <w:rsid w:val="000F79F9"/>
    <w:rsid w:val="000F7D50"/>
    <w:rsid w:val="001014FA"/>
    <w:rsid w:val="00101AC2"/>
    <w:rsid w:val="00101B7E"/>
    <w:rsid w:val="0010290D"/>
    <w:rsid w:val="00103BDD"/>
    <w:rsid w:val="00103DF6"/>
    <w:rsid w:val="001042CB"/>
    <w:rsid w:val="00104B12"/>
    <w:rsid w:val="00104D52"/>
    <w:rsid w:val="0011087D"/>
    <w:rsid w:val="00111120"/>
    <w:rsid w:val="00111ECD"/>
    <w:rsid w:val="0011256C"/>
    <w:rsid w:val="00112F33"/>
    <w:rsid w:val="001137AB"/>
    <w:rsid w:val="0011502F"/>
    <w:rsid w:val="001164DE"/>
    <w:rsid w:val="001168A2"/>
    <w:rsid w:val="00116FFB"/>
    <w:rsid w:val="00117782"/>
    <w:rsid w:val="0012020B"/>
    <w:rsid w:val="0012038F"/>
    <w:rsid w:val="00121DCA"/>
    <w:rsid w:val="00122D85"/>
    <w:rsid w:val="00123584"/>
    <w:rsid w:val="00124656"/>
    <w:rsid w:val="00125A3B"/>
    <w:rsid w:val="00126B8B"/>
    <w:rsid w:val="00127152"/>
    <w:rsid w:val="00127ACC"/>
    <w:rsid w:val="00130BAB"/>
    <w:rsid w:val="001317B3"/>
    <w:rsid w:val="00131A31"/>
    <w:rsid w:val="00132991"/>
    <w:rsid w:val="00132A88"/>
    <w:rsid w:val="0013373E"/>
    <w:rsid w:val="00133933"/>
    <w:rsid w:val="001354A4"/>
    <w:rsid w:val="00137C77"/>
    <w:rsid w:val="00137D81"/>
    <w:rsid w:val="00140209"/>
    <w:rsid w:val="001408BE"/>
    <w:rsid w:val="00140BB3"/>
    <w:rsid w:val="00142C22"/>
    <w:rsid w:val="00143824"/>
    <w:rsid w:val="00143886"/>
    <w:rsid w:val="00144DA2"/>
    <w:rsid w:val="0014650A"/>
    <w:rsid w:val="00146804"/>
    <w:rsid w:val="0014731B"/>
    <w:rsid w:val="0015040D"/>
    <w:rsid w:val="00150B46"/>
    <w:rsid w:val="00150F8B"/>
    <w:rsid w:val="0015113B"/>
    <w:rsid w:val="00151837"/>
    <w:rsid w:val="00152500"/>
    <w:rsid w:val="00152D04"/>
    <w:rsid w:val="001536C6"/>
    <w:rsid w:val="001542C8"/>
    <w:rsid w:val="00154776"/>
    <w:rsid w:val="00156683"/>
    <w:rsid w:val="0016066F"/>
    <w:rsid w:val="00160B93"/>
    <w:rsid w:val="00161CFD"/>
    <w:rsid w:val="00161D92"/>
    <w:rsid w:val="0016287A"/>
    <w:rsid w:val="00162E8C"/>
    <w:rsid w:val="00164F04"/>
    <w:rsid w:val="0016550B"/>
    <w:rsid w:val="001656AC"/>
    <w:rsid w:val="00165B0C"/>
    <w:rsid w:val="001663BA"/>
    <w:rsid w:val="00166B70"/>
    <w:rsid w:val="00166C3B"/>
    <w:rsid w:val="00166CD9"/>
    <w:rsid w:val="00166FE8"/>
    <w:rsid w:val="00170980"/>
    <w:rsid w:val="00171460"/>
    <w:rsid w:val="001719C4"/>
    <w:rsid w:val="001723A0"/>
    <w:rsid w:val="001736D6"/>
    <w:rsid w:val="00174460"/>
    <w:rsid w:val="001747A3"/>
    <w:rsid w:val="00175B82"/>
    <w:rsid w:val="00177007"/>
    <w:rsid w:val="0017700D"/>
    <w:rsid w:val="0017748A"/>
    <w:rsid w:val="00180083"/>
    <w:rsid w:val="00180244"/>
    <w:rsid w:val="001812A9"/>
    <w:rsid w:val="0018138E"/>
    <w:rsid w:val="00181874"/>
    <w:rsid w:val="0018206D"/>
    <w:rsid w:val="001823E0"/>
    <w:rsid w:val="00182494"/>
    <w:rsid w:val="00182C68"/>
    <w:rsid w:val="00182EA9"/>
    <w:rsid w:val="00182FAD"/>
    <w:rsid w:val="0018368A"/>
    <w:rsid w:val="00183DBF"/>
    <w:rsid w:val="00184039"/>
    <w:rsid w:val="00185033"/>
    <w:rsid w:val="0018528F"/>
    <w:rsid w:val="00186266"/>
    <w:rsid w:val="00186292"/>
    <w:rsid w:val="00186B33"/>
    <w:rsid w:val="0018703A"/>
    <w:rsid w:val="001870B4"/>
    <w:rsid w:val="00187475"/>
    <w:rsid w:val="001903C7"/>
    <w:rsid w:val="001910F6"/>
    <w:rsid w:val="0019235D"/>
    <w:rsid w:val="001923E1"/>
    <w:rsid w:val="00192E80"/>
    <w:rsid w:val="00192EBC"/>
    <w:rsid w:val="00193497"/>
    <w:rsid w:val="0019424E"/>
    <w:rsid w:val="00196670"/>
    <w:rsid w:val="00196839"/>
    <w:rsid w:val="00196C2F"/>
    <w:rsid w:val="00196EAE"/>
    <w:rsid w:val="001A0E96"/>
    <w:rsid w:val="001A13B0"/>
    <w:rsid w:val="001A1B22"/>
    <w:rsid w:val="001A1EB1"/>
    <w:rsid w:val="001A20E9"/>
    <w:rsid w:val="001A2728"/>
    <w:rsid w:val="001A3189"/>
    <w:rsid w:val="001A3CC4"/>
    <w:rsid w:val="001A3E8B"/>
    <w:rsid w:val="001A4780"/>
    <w:rsid w:val="001A60FE"/>
    <w:rsid w:val="001A7838"/>
    <w:rsid w:val="001B08FD"/>
    <w:rsid w:val="001B15CB"/>
    <w:rsid w:val="001B1F2C"/>
    <w:rsid w:val="001B1FA2"/>
    <w:rsid w:val="001B2AC8"/>
    <w:rsid w:val="001B34A2"/>
    <w:rsid w:val="001B3C27"/>
    <w:rsid w:val="001B3DF5"/>
    <w:rsid w:val="001B41FA"/>
    <w:rsid w:val="001B47B0"/>
    <w:rsid w:val="001B532D"/>
    <w:rsid w:val="001B797A"/>
    <w:rsid w:val="001C1F80"/>
    <w:rsid w:val="001C208C"/>
    <w:rsid w:val="001C304E"/>
    <w:rsid w:val="001C4F6B"/>
    <w:rsid w:val="001C4FD6"/>
    <w:rsid w:val="001C6428"/>
    <w:rsid w:val="001C794E"/>
    <w:rsid w:val="001C7E13"/>
    <w:rsid w:val="001D3BD4"/>
    <w:rsid w:val="001D3FC7"/>
    <w:rsid w:val="001D411A"/>
    <w:rsid w:val="001D4A5F"/>
    <w:rsid w:val="001D4B23"/>
    <w:rsid w:val="001D762C"/>
    <w:rsid w:val="001E0D66"/>
    <w:rsid w:val="001E275A"/>
    <w:rsid w:val="001E2834"/>
    <w:rsid w:val="001E393E"/>
    <w:rsid w:val="001E5A85"/>
    <w:rsid w:val="001E5EF7"/>
    <w:rsid w:val="001E7BDC"/>
    <w:rsid w:val="001F08EE"/>
    <w:rsid w:val="001F24B8"/>
    <w:rsid w:val="001F37CA"/>
    <w:rsid w:val="001F4BD6"/>
    <w:rsid w:val="001F561B"/>
    <w:rsid w:val="001F5632"/>
    <w:rsid w:val="001F599A"/>
    <w:rsid w:val="001F730B"/>
    <w:rsid w:val="001F7DB5"/>
    <w:rsid w:val="001F7DB9"/>
    <w:rsid w:val="00200466"/>
    <w:rsid w:val="002007FD"/>
    <w:rsid w:val="00202B2E"/>
    <w:rsid w:val="00203148"/>
    <w:rsid w:val="00203930"/>
    <w:rsid w:val="00204187"/>
    <w:rsid w:val="002057A7"/>
    <w:rsid w:val="00205976"/>
    <w:rsid w:val="00206038"/>
    <w:rsid w:val="00206066"/>
    <w:rsid w:val="002060A7"/>
    <w:rsid w:val="002061AF"/>
    <w:rsid w:val="002066B6"/>
    <w:rsid w:val="00206E87"/>
    <w:rsid w:val="00207380"/>
    <w:rsid w:val="002074F0"/>
    <w:rsid w:val="00207A9D"/>
    <w:rsid w:val="00207ED1"/>
    <w:rsid w:val="002102A4"/>
    <w:rsid w:val="00210EFF"/>
    <w:rsid w:val="00211A33"/>
    <w:rsid w:val="002123AC"/>
    <w:rsid w:val="002124E9"/>
    <w:rsid w:val="00212D8A"/>
    <w:rsid w:val="002137C9"/>
    <w:rsid w:val="00213FAC"/>
    <w:rsid w:val="00214DF4"/>
    <w:rsid w:val="0021554A"/>
    <w:rsid w:val="002155DA"/>
    <w:rsid w:val="00215CCD"/>
    <w:rsid w:val="00216D7B"/>
    <w:rsid w:val="0021772A"/>
    <w:rsid w:val="0022014D"/>
    <w:rsid w:val="002202FA"/>
    <w:rsid w:val="00220655"/>
    <w:rsid w:val="0022099C"/>
    <w:rsid w:val="002212F6"/>
    <w:rsid w:val="0022162E"/>
    <w:rsid w:val="00221FEE"/>
    <w:rsid w:val="00223780"/>
    <w:rsid w:val="00223803"/>
    <w:rsid w:val="00223ACA"/>
    <w:rsid w:val="0022474B"/>
    <w:rsid w:val="0022484F"/>
    <w:rsid w:val="00224A53"/>
    <w:rsid w:val="00224F06"/>
    <w:rsid w:val="002258AB"/>
    <w:rsid w:val="00230058"/>
    <w:rsid w:val="00230C9F"/>
    <w:rsid w:val="002316B5"/>
    <w:rsid w:val="002329CA"/>
    <w:rsid w:val="002333D5"/>
    <w:rsid w:val="002346C4"/>
    <w:rsid w:val="00234758"/>
    <w:rsid w:val="00234AAD"/>
    <w:rsid w:val="0023504F"/>
    <w:rsid w:val="002357EA"/>
    <w:rsid w:val="0023667D"/>
    <w:rsid w:val="00236F55"/>
    <w:rsid w:val="002370B8"/>
    <w:rsid w:val="0024033C"/>
    <w:rsid w:val="002408CD"/>
    <w:rsid w:val="002408DD"/>
    <w:rsid w:val="00241790"/>
    <w:rsid w:val="00241795"/>
    <w:rsid w:val="00243981"/>
    <w:rsid w:val="00243E59"/>
    <w:rsid w:val="00244098"/>
    <w:rsid w:val="00246818"/>
    <w:rsid w:val="002472C7"/>
    <w:rsid w:val="00247B57"/>
    <w:rsid w:val="00250887"/>
    <w:rsid w:val="00250ED3"/>
    <w:rsid w:val="00251844"/>
    <w:rsid w:val="00253C49"/>
    <w:rsid w:val="00254514"/>
    <w:rsid w:val="00255684"/>
    <w:rsid w:val="002568B3"/>
    <w:rsid w:val="00260570"/>
    <w:rsid w:val="00260BD2"/>
    <w:rsid w:val="002613A1"/>
    <w:rsid w:val="002615CB"/>
    <w:rsid w:val="00261A63"/>
    <w:rsid w:val="0026259F"/>
    <w:rsid w:val="00264A23"/>
    <w:rsid w:val="00265059"/>
    <w:rsid w:val="00267197"/>
    <w:rsid w:val="002678B6"/>
    <w:rsid w:val="00267BFC"/>
    <w:rsid w:val="00272432"/>
    <w:rsid w:val="002729CF"/>
    <w:rsid w:val="00272F5B"/>
    <w:rsid w:val="00272FD7"/>
    <w:rsid w:val="0027314B"/>
    <w:rsid w:val="00273DD4"/>
    <w:rsid w:val="00276F8A"/>
    <w:rsid w:val="00280943"/>
    <w:rsid w:val="0028098C"/>
    <w:rsid w:val="00281826"/>
    <w:rsid w:val="00283DEB"/>
    <w:rsid w:val="00284320"/>
    <w:rsid w:val="002868DF"/>
    <w:rsid w:val="00286E12"/>
    <w:rsid w:val="00287E67"/>
    <w:rsid w:val="00290DF8"/>
    <w:rsid w:val="00290EC6"/>
    <w:rsid w:val="00291375"/>
    <w:rsid w:val="00291BFA"/>
    <w:rsid w:val="00291CC2"/>
    <w:rsid w:val="002928FB"/>
    <w:rsid w:val="00293920"/>
    <w:rsid w:val="00295022"/>
    <w:rsid w:val="00295B67"/>
    <w:rsid w:val="00297E08"/>
    <w:rsid w:val="002A0239"/>
    <w:rsid w:val="002A12BD"/>
    <w:rsid w:val="002A1E3D"/>
    <w:rsid w:val="002A2E42"/>
    <w:rsid w:val="002A2E6C"/>
    <w:rsid w:val="002A3CF7"/>
    <w:rsid w:val="002A489A"/>
    <w:rsid w:val="002A4F80"/>
    <w:rsid w:val="002A535C"/>
    <w:rsid w:val="002A5903"/>
    <w:rsid w:val="002A6129"/>
    <w:rsid w:val="002A7063"/>
    <w:rsid w:val="002A7A10"/>
    <w:rsid w:val="002A7B25"/>
    <w:rsid w:val="002B14C4"/>
    <w:rsid w:val="002B1D57"/>
    <w:rsid w:val="002B1FA4"/>
    <w:rsid w:val="002B3F80"/>
    <w:rsid w:val="002B48C5"/>
    <w:rsid w:val="002B527C"/>
    <w:rsid w:val="002B6FE2"/>
    <w:rsid w:val="002B75B8"/>
    <w:rsid w:val="002B7930"/>
    <w:rsid w:val="002C0308"/>
    <w:rsid w:val="002C1EB8"/>
    <w:rsid w:val="002C252C"/>
    <w:rsid w:val="002C2FAC"/>
    <w:rsid w:val="002C5053"/>
    <w:rsid w:val="002C523A"/>
    <w:rsid w:val="002C5A27"/>
    <w:rsid w:val="002C6235"/>
    <w:rsid w:val="002C6C86"/>
    <w:rsid w:val="002C71C4"/>
    <w:rsid w:val="002D0145"/>
    <w:rsid w:val="002D07BC"/>
    <w:rsid w:val="002D0A7B"/>
    <w:rsid w:val="002D0E99"/>
    <w:rsid w:val="002D1BD5"/>
    <w:rsid w:val="002D2F3B"/>
    <w:rsid w:val="002D34CD"/>
    <w:rsid w:val="002D6745"/>
    <w:rsid w:val="002D68E3"/>
    <w:rsid w:val="002D7903"/>
    <w:rsid w:val="002D7CA8"/>
    <w:rsid w:val="002D7E23"/>
    <w:rsid w:val="002D7FAA"/>
    <w:rsid w:val="002E1061"/>
    <w:rsid w:val="002E168C"/>
    <w:rsid w:val="002E1F84"/>
    <w:rsid w:val="002E3339"/>
    <w:rsid w:val="002E3373"/>
    <w:rsid w:val="002E34B2"/>
    <w:rsid w:val="002E48FD"/>
    <w:rsid w:val="002E79B1"/>
    <w:rsid w:val="002E7C79"/>
    <w:rsid w:val="002F1169"/>
    <w:rsid w:val="002F1C36"/>
    <w:rsid w:val="002F305B"/>
    <w:rsid w:val="002F3BAB"/>
    <w:rsid w:val="002F4DAA"/>
    <w:rsid w:val="002F52CF"/>
    <w:rsid w:val="002F5312"/>
    <w:rsid w:val="002F5591"/>
    <w:rsid w:val="002F66C0"/>
    <w:rsid w:val="002F7628"/>
    <w:rsid w:val="0030078A"/>
    <w:rsid w:val="003007A2"/>
    <w:rsid w:val="003019E5"/>
    <w:rsid w:val="00302E00"/>
    <w:rsid w:val="00302E23"/>
    <w:rsid w:val="003036CB"/>
    <w:rsid w:val="003039E5"/>
    <w:rsid w:val="003046BC"/>
    <w:rsid w:val="00305665"/>
    <w:rsid w:val="00310DC8"/>
    <w:rsid w:val="003122C9"/>
    <w:rsid w:val="0031245C"/>
    <w:rsid w:val="003135D1"/>
    <w:rsid w:val="003136EC"/>
    <w:rsid w:val="00314664"/>
    <w:rsid w:val="00315DEC"/>
    <w:rsid w:val="00316163"/>
    <w:rsid w:val="00316397"/>
    <w:rsid w:val="003171B7"/>
    <w:rsid w:val="00320671"/>
    <w:rsid w:val="003213B5"/>
    <w:rsid w:val="0032141E"/>
    <w:rsid w:val="00322CD5"/>
    <w:rsid w:val="00322EA0"/>
    <w:rsid w:val="003230A9"/>
    <w:rsid w:val="00324145"/>
    <w:rsid w:val="0032475B"/>
    <w:rsid w:val="0032789E"/>
    <w:rsid w:val="003302EA"/>
    <w:rsid w:val="00330782"/>
    <w:rsid w:val="003310DA"/>
    <w:rsid w:val="00333F82"/>
    <w:rsid w:val="003348F8"/>
    <w:rsid w:val="0033594A"/>
    <w:rsid w:val="00336739"/>
    <w:rsid w:val="00336869"/>
    <w:rsid w:val="003368C2"/>
    <w:rsid w:val="003372FE"/>
    <w:rsid w:val="003377B6"/>
    <w:rsid w:val="00337B4B"/>
    <w:rsid w:val="00340996"/>
    <w:rsid w:val="003415BD"/>
    <w:rsid w:val="003423FB"/>
    <w:rsid w:val="0034258A"/>
    <w:rsid w:val="003447E5"/>
    <w:rsid w:val="00344D97"/>
    <w:rsid w:val="003451D6"/>
    <w:rsid w:val="003467A3"/>
    <w:rsid w:val="0034753F"/>
    <w:rsid w:val="00351964"/>
    <w:rsid w:val="00351BAE"/>
    <w:rsid w:val="00351BEA"/>
    <w:rsid w:val="00352A3C"/>
    <w:rsid w:val="00352FE7"/>
    <w:rsid w:val="003532C2"/>
    <w:rsid w:val="003549EB"/>
    <w:rsid w:val="00354A71"/>
    <w:rsid w:val="00354AB4"/>
    <w:rsid w:val="00354EDE"/>
    <w:rsid w:val="0035567F"/>
    <w:rsid w:val="00355732"/>
    <w:rsid w:val="0035654F"/>
    <w:rsid w:val="00357BC0"/>
    <w:rsid w:val="0036141D"/>
    <w:rsid w:val="00361465"/>
    <w:rsid w:val="00361AAC"/>
    <w:rsid w:val="003625A8"/>
    <w:rsid w:val="00362AA3"/>
    <w:rsid w:val="003634BE"/>
    <w:rsid w:val="00363860"/>
    <w:rsid w:val="003641C0"/>
    <w:rsid w:val="00366AA2"/>
    <w:rsid w:val="00366D57"/>
    <w:rsid w:val="00367C0D"/>
    <w:rsid w:val="0037000D"/>
    <w:rsid w:val="00370CAF"/>
    <w:rsid w:val="00371D03"/>
    <w:rsid w:val="00371E96"/>
    <w:rsid w:val="0037329B"/>
    <w:rsid w:val="003745AF"/>
    <w:rsid w:val="00375D54"/>
    <w:rsid w:val="0037753B"/>
    <w:rsid w:val="003775FA"/>
    <w:rsid w:val="00377630"/>
    <w:rsid w:val="00377A9A"/>
    <w:rsid w:val="0038038B"/>
    <w:rsid w:val="003804BF"/>
    <w:rsid w:val="00380F17"/>
    <w:rsid w:val="00382603"/>
    <w:rsid w:val="00382F55"/>
    <w:rsid w:val="00383310"/>
    <w:rsid w:val="00383C46"/>
    <w:rsid w:val="003854B8"/>
    <w:rsid w:val="00386D59"/>
    <w:rsid w:val="00387248"/>
    <w:rsid w:val="00387454"/>
    <w:rsid w:val="00390509"/>
    <w:rsid w:val="00391A5D"/>
    <w:rsid w:val="0039213D"/>
    <w:rsid w:val="00392264"/>
    <w:rsid w:val="00393FDA"/>
    <w:rsid w:val="00394911"/>
    <w:rsid w:val="00394C23"/>
    <w:rsid w:val="00394D29"/>
    <w:rsid w:val="0039566A"/>
    <w:rsid w:val="0039604B"/>
    <w:rsid w:val="00396B89"/>
    <w:rsid w:val="00397409"/>
    <w:rsid w:val="00397A32"/>
    <w:rsid w:val="003A02BC"/>
    <w:rsid w:val="003A0C7B"/>
    <w:rsid w:val="003A1F9C"/>
    <w:rsid w:val="003A379D"/>
    <w:rsid w:val="003A3807"/>
    <w:rsid w:val="003A3E71"/>
    <w:rsid w:val="003A4611"/>
    <w:rsid w:val="003A4818"/>
    <w:rsid w:val="003A496B"/>
    <w:rsid w:val="003A4D73"/>
    <w:rsid w:val="003A5100"/>
    <w:rsid w:val="003A557F"/>
    <w:rsid w:val="003A5AFB"/>
    <w:rsid w:val="003A5F7F"/>
    <w:rsid w:val="003A693D"/>
    <w:rsid w:val="003A73E0"/>
    <w:rsid w:val="003B056E"/>
    <w:rsid w:val="003B158D"/>
    <w:rsid w:val="003B1713"/>
    <w:rsid w:val="003B279B"/>
    <w:rsid w:val="003B2852"/>
    <w:rsid w:val="003B29BD"/>
    <w:rsid w:val="003B7244"/>
    <w:rsid w:val="003C00F8"/>
    <w:rsid w:val="003C0C7C"/>
    <w:rsid w:val="003C2C21"/>
    <w:rsid w:val="003C2DF7"/>
    <w:rsid w:val="003C3387"/>
    <w:rsid w:val="003C38B6"/>
    <w:rsid w:val="003C4AEB"/>
    <w:rsid w:val="003C50C4"/>
    <w:rsid w:val="003C5171"/>
    <w:rsid w:val="003C5324"/>
    <w:rsid w:val="003C5CED"/>
    <w:rsid w:val="003C72E6"/>
    <w:rsid w:val="003D10B2"/>
    <w:rsid w:val="003D1725"/>
    <w:rsid w:val="003D183C"/>
    <w:rsid w:val="003D1ACE"/>
    <w:rsid w:val="003D220F"/>
    <w:rsid w:val="003D2770"/>
    <w:rsid w:val="003D2EE7"/>
    <w:rsid w:val="003D3D6C"/>
    <w:rsid w:val="003D3FE0"/>
    <w:rsid w:val="003D4286"/>
    <w:rsid w:val="003D502B"/>
    <w:rsid w:val="003D5245"/>
    <w:rsid w:val="003D528B"/>
    <w:rsid w:val="003D5330"/>
    <w:rsid w:val="003D575A"/>
    <w:rsid w:val="003D62E4"/>
    <w:rsid w:val="003D6AD5"/>
    <w:rsid w:val="003D72F3"/>
    <w:rsid w:val="003E03E1"/>
    <w:rsid w:val="003E0F83"/>
    <w:rsid w:val="003E1684"/>
    <w:rsid w:val="003E1DD8"/>
    <w:rsid w:val="003E2FAB"/>
    <w:rsid w:val="003E60E4"/>
    <w:rsid w:val="003E7846"/>
    <w:rsid w:val="003E7953"/>
    <w:rsid w:val="003E7B68"/>
    <w:rsid w:val="003E7DD7"/>
    <w:rsid w:val="003F057D"/>
    <w:rsid w:val="003F1FF3"/>
    <w:rsid w:val="003F20C8"/>
    <w:rsid w:val="003F222E"/>
    <w:rsid w:val="003F2506"/>
    <w:rsid w:val="003F2611"/>
    <w:rsid w:val="003F3009"/>
    <w:rsid w:val="003F3076"/>
    <w:rsid w:val="003F4A7A"/>
    <w:rsid w:val="003F5593"/>
    <w:rsid w:val="003F56F5"/>
    <w:rsid w:val="003F6826"/>
    <w:rsid w:val="003F72FB"/>
    <w:rsid w:val="003F7C32"/>
    <w:rsid w:val="003F7F6F"/>
    <w:rsid w:val="00400118"/>
    <w:rsid w:val="00402907"/>
    <w:rsid w:val="004029B8"/>
    <w:rsid w:val="00402D45"/>
    <w:rsid w:val="004037CB"/>
    <w:rsid w:val="004038B7"/>
    <w:rsid w:val="0040456E"/>
    <w:rsid w:val="00404C72"/>
    <w:rsid w:val="00406910"/>
    <w:rsid w:val="00407E99"/>
    <w:rsid w:val="004100F5"/>
    <w:rsid w:val="00411210"/>
    <w:rsid w:val="00411969"/>
    <w:rsid w:val="00412231"/>
    <w:rsid w:val="00414E5B"/>
    <w:rsid w:val="00415058"/>
    <w:rsid w:val="00415CE3"/>
    <w:rsid w:val="0041601B"/>
    <w:rsid w:val="00417DFC"/>
    <w:rsid w:val="00420951"/>
    <w:rsid w:val="00420E2E"/>
    <w:rsid w:val="004210F8"/>
    <w:rsid w:val="004227DF"/>
    <w:rsid w:val="00424C9A"/>
    <w:rsid w:val="0042508F"/>
    <w:rsid w:val="004252E1"/>
    <w:rsid w:val="00425CF2"/>
    <w:rsid w:val="00426B89"/>
    <w:rsid w:val="0042756B"/>
    <w:rsid w:val="00431900"/>
    <w:rsid w:val="00432CE2"/>
    <w:rsid w:val="004330A2"/>
    <w:rsid w:val="0043330C"/>
    <w:rsid w:val="00433655"/>
    <w:rsid w:val="0043457A"/>
    <w:rsid w:val="00434EA5"/>
    <w:rsid w:val="00435723"/>
    <w:rsid w:val="00435CBC"/>
    <w:rsid w:val="004371AA"/>
    <w:rsid w:val="004376E9"/>
    <w:rsid w:val="00440193"/>
    <w:rsid w:val="00440A5E"/>
    <w:rsid w:val="004410F6"/>
    <w:rsid w:val="00441279"/>
    <w:rsid w:val="004412F8"/>
    <w:rsid w:val="00442F63"/>
    <w:rsid w:val="004430EC"/>
    <w:rsid w:val="00444C32"/>
    <w:rsid w:val="00445173"/>
    <w:rsid w:val="00447C4D"/>
    <w:rsid w:val="00450578"/>
    <w:rsid w:val="004510F2"/>
    <w:rsid w:val="00451418"/>
    <w:rsid w:val="00451D50"/>
    <w:rsid w:val="00452D5D"/>
    <w:rsid w:val="004535FB"/>
    <w:rsid w:val="00453EAF"/>
    <w:rsid w:val="00454C99"/>
    <w:rsid w:val="004558D9"/>
    <w:rsid w:val="00455BBB"/>
    <w:rsid w:val="00456E69"/>
    <w:rsid w:val="00457714"/>
    <w:rsid w:val="00457B89"/>
    <w:rsid w:val="004603D1"/>
    <w:rsid w:val="0046052B"/>
    <w:rsid w:val="00461951"/>
    <w:rsid w:val="00461D1C"/>
    <w:rsid w:val="004626CD"/>
    <w:rsid w:val="00463DBD"/>
    <w:rsid w:val="00463F38"/>
    <w:rsid w:val="004641AA"/>
    <w:rsid w:val="00464920"/>
    <w:rsid w:val="00464AB1"/>
    <w:rsid w:val="00465B05"/>
    <w:rsid w:val="00466781"/>
    <w:rsid w:val="00472F77"/>
    <w:rsid w:val="004733DE"/>
    <w:rsid w:val="0047423E"/>
    <w:rsid w:val="0047546D"/>
    <w:rsid w:val="00476F62"/>
    <w:rsid w:val="0047760B"/>
    <w:rsid w:val="00477B0F"/>
    <w:rsid w:val="004813A1"/>
    <w:rsid w:val="00481580"/>
    <w:rsid w:val="00482F08"/>
    <w:rsid w:val="004834DD"/>
    <w:rsid w:val="00483E7A"/>
    <w:rsid w:val="00483FD5"/>
    <w:rsid w:val="00484FF1"/>
    <w:rsid w:val="00484FFD"/>
    <w:rsid w:val="004850A9"/>
    <w:rsid w:val="00485470"/>
    <w:rsid w:val="00486B86"/>
    <w:rsid w:val="00486D62"/>
    <w:rsid w:val="0049067C"/>
    <w:rsid w:val="0049285C"/>
    <w:rsid w:val="00492D0C"/>
    <w:rsid w:val="00493293"/>
    <w:rsid w:val="00493381"/>
    <w:rsid w:val="00495025"/>
    <w:rsid w:val="004950AA"/>
    <w:rsid w:val="00495A0D"/>
    <w:rsid w:val="00495E28"/>
    <w:rsid w:val="004964F7"/>
    <w:rsid w:val="004971D0"/>
    <w:rsid w:val="004A0263"/>
    <w:rsid w:val="004A0805"/>
    <w:rsid w:val="004A22B3"/>
    <w:rsid w:val="004A2601"/>
    <w:rsid w:val="004A2B5E"/>
    <w:rsid w:val="004A2D73"/>
    <w:rsid w:val="004A5E1D"/>
    <w:rsid w:val="004A5F56"/>
    <w:rsid w:val="004A7870"/>
    <w:rsid w:val="004B099A"/>
    <w:rsid w:val="004B24B2"/>
    <w:rsid w:val="004B28FA"/>
    <w:rsid w:val="004B382D"/>
    <w:rsid w:val="004B3E76"/>
    <w:rsid w:val="004B465C"/>
    <w:rsid w:val="004B49A0"/>
    <w:rsid w:val="004B4F78"/>
    <w:rsid w:val="004B525B"/>
    <w:rsid w:val="004B558A"/>
    <w:rsid w:val="004B55D6"/>
    <w:rsid w:val="004B568C"/>
    <w:rsid w:val="004B598E"/>
    <w:rsid w:val="004B6860"/>
    <w:rsid w:val="004C1C0A"/>
    <w:rsid w:val="004C282B"/>
    <w:rsid w:val="004C49D9"/>
    <w:rsid w:val="004C536D"/>
    <w:rsid w:val="004C5628"/>
    <w:rsid w:val="004C5912"/>
    <w:rsid w:val="004C62EA"/>
    <w:rsid w:val="004C6617"/>
    <w:rsid w:val="004C7130"/>
    <w:rsid w:val="004C787C"/>
    <w:rsid w:val="004C7B24"/>
    <w:rsid w:val="004C7FB6"/>
    <w:rsid w:val="004D0130"/>
    <w:rsid w:val="004D1371"/>
    <w:rsid w:val="004D1469"/>
    <w:rsid w:val="004D2442"/>
    <w:rsid w:val="004D28AD"/>
    <w:rsid w:val="004D437E"/>
    <w:rsid w:val="004D539D"/>
    <w:rsid w:val="004D646A"/>
    <w:rsid w:val="004D7DA2"/>
    <w:rsid w:val="004E148A"/>
    <w:rsid w:val="004E1873"/>
    <w:rsid w:val="004E1E4A"/>
    <w:rsid w:val="004E31B9"/>
    <w:rsid w:val="004E366C"/>
    <w:rsid w:val="004E4BE0"/>
    <w:rsid w:val="004E4EEC"/>
    <w:rsid w:val="004E56B1"/>
    <w:rsid w:val="004E5970"/>
    <w:rsid w:val="004E5DD6"/>
    <w:rsid w:val="004F0043"/>
    <w:rsid w:val="004F0EE9"/>
    <w:rsid w:val="004F25D4"/>
    <w:rsid w:val="004F2614"/>
    <w:rsid w:val="004F2885"/>
    <w:rsid w:val="004F2BAC"/>
    <w:rsid w:val="004F2F87"/>
    <w:rsid w:val="004F3788"/>
    <w:rsid w:val="004F3853"/>
    <w:rsid w:val="004F3C82"/>
    <w:rsid w:val="004F4458"/>
    <w:rsid w:val="004F4617"/>
    <w:rsid w:val="004F5283"/>
    <w:rsid w:val="004F55AF"/>
    <w:rsid w:val="004F59AE"/>
    <w:rsid w:val="004F72B2"/>
    <w:rsid w:val="004F7D9F"/>
    <w:rsid w:val="00500733"/>
    <w:rsid w:val="0050160A"/>
    <w:rsid w:val="00501A4C"/>
    <w:rsid w:val="005023BB"/>
    <w:rsid w:val="005028A6"/>
    <w:rsid w:val="00503246"/>
    <w:rsid w:val="00503B65"/>
    <w:rsid w:val="00504018"/>
    <w:rsid w:val="00504C3D"/>
    <w:rsid w:val="005053B8"/>
    <w:rsid w:val="00506E86"/>
    <w:rsid w:val="00507FC7"/>
    <w:rsid w:val="00510105"/>
    <w:rsid w:val="0051039D"/>
    <w:rsid w:val="0051095A"/>
    <w:rsid w:val="00510C53"/>
    <w:rsid w:val="005117DF"/>
    <w:rsid w:val="00511C1C"/>
    <w:rsid w:val="00511F46"/>
    <w:rsid w:val="00513536"/>
    <w:rsid w:val="005148C2"/>
    <w:rsid w:val="00514F64"/>
    <w:rsid w:val="00515010"/>
    <w:rsid w:val="005158A5"/>
    <w:rsid w:val="00516245"/>
    <w:rsid w:val="00516F04"/>
    <w:rsid w:val="00520304"/>
    <w:rsid w:val="00520A52"/>
    <w:rsid w:val="00521F96"/>
    <w:rsid w:val="00522082"/>
    <w:rsid w:val="00524451"/>
    <w:rsid w:val="0052539C"/>
    <w:rsid w:val="0052551E"/>
    <w:rsid w:val="00525769"/>
    <w:rsid w:val="0052635E"/>
    <w:rsid w:val="0052673C"/>
    <w:rsid w:val="00526805"/>
    <w:rsid w:val="00526885"/>
    <w:rsid w:val="005304A4"/>
    <w:rsid w:val="00530747"/>
    <w:rsid w:val="0053186C"/>
    <w:rsid w:val="00536C78"/>
    <w:rsid w:val="005375C7"/>
    <w:rsid w:val="0054061F"/>
    <w:rsid w:val="00543B1C"/>
    <w:rsid w:val="00543B4F"/>
    <w:rsid w:val="00544FEF"/>
    <w:rsid w:val="00544FF2"/>
    <w:rsid w:val="005451E5"/>
    <w:rsid w:val="005467EC"/>
    <w:rsid w:val="00547556"/>
    <w:rsid w:val="00547833"/>
    <w:rsid w:val="00547BE4"/>
    <w:rsid w:val="00550FCE"/>
    <w:rsid w:val="00551076"/>
    <w:rsid w:val="005512CA"/>
    <w:rsid w:val="00551D9C"/>
    <w:rsid w:val="00551E1D"/>
    <w:rsid w:val="00553C16"/>
    <w:rsid w:val="00553DDF"/>
    <w:rsid w:val="00555890"/>
    <w:rsid w:val="00556E4C"/>
    <w:rsid w:val="005573AC"/>
    <w:rsid w:val="005602A4"/>
    <w:rsid w:val="005609B3"/>
    <w:rsid w:val="00560FE1"/>
    <w:rsid w:val="00561012"/>
    <w:rsid w:val="005613C6"/>
    <w:rsid w:val="005629FC"/>
    <w:rsid w:val="00562A57"/>
    <w:rsid w:val="00562E0C"/>
    <w:rsid w:val="00562EAC"/>
    <w:rsid w:val="005641E2"/>
    <w:rsid w:val="0056468E"/>
    <w:rsid w:val="005652AA"/>
    <w:rsid w:val="005654C9"/>
    <w:rsid w:val="005660C0"/>
    <w:rsid w:val="00566A54"/>
    <w:rsid w:val="005700E5"/>
    <w:rsid w:val="005712A3"/>
    <w:rsid w:val="0057133F"/>
    <w:rsid w:val="0057172A"/>
    <w:rsid w:val="00571ADA"/>
    <w:rsid w:val="00571B61"/>
    <w:rsid w:val="00571E26"/>
    <w:rsid w:val="00574878"/>
    <w:rsid w:val="00574CDD"/>
    <w:rsid w:val="00575DCB"/>
    <w:rsid w:val="00575F5E"/>
    <w:rsid w:val="005770A5"/>
    <w:rsid w:val="0058165B"/>
    <w:rsid w:val="005840EC"/>
    <w:rsid w:val="00585C6F"/>
    <w:rsid w:val="005860B5"/>
    <w:rsid w:val="0058705D"/>
    <w:rsid w:val="00592722"/>
    <w:rsid w:val="005935E8"/>
    <w:rsid w:val="005941F0"/>
    <w:rsid w:val="00594378"/>
    <w:rsid w:val="005946B5"/>
    <w:rsid w:val="00595CE7"/>
    <w:rsid w:val="00595EDF"/>
    <w:rsid w:val="00596CFB"/>
    <w:rsid w:val="005972D3"/>
    <w:rsid w:val="00597BF6"/>
    <w:rsid w:val="005A170D"/>
    <w:rsid w:val="005A1928"/>
    <w:rsid w:val="005A1C68"/>
    <w:rsid w:val="005A2031"/>
    <w:rsid w:val="005A2929"/>
    <w:rsid w:val="005A33B1"/>
    <w:rsid w:val="005A4170"/>
    <w:rsid w:val="005A422D"/>
    <w:rsid w:val="005A45E2"/>
    <w:rsid w:val="005A5D62"/>
    <w:rsid w:val="005A687C"/>
    <w:rsid w:val="005A7F65"/>
    <w:rsid w:val="005B0760"/>
    <w:rsid w:val="005B0857"/>
    <w:rsid w:val="005B1202"/>
    <w:rsid w:val="005B164B"/>
    <w:rsid w:val="005B26C3"/>
    <w:rsid w:val="005B28BC"/>
    <w:rsid w:val="005B310E"/>
    <w:rsid w:val="005B345B"/>
    <w:rsid w:val="005B41EB"/>
    <w:rsid w:val="005B474F"/>
    <w:rsid w:val="005B6998"/>
    <w:rsid w:val="005B6C2F"/>
    <w:rsid w:val="005B6EA5"/>
    <w:rsid w:val="005B70FC"/>
    <w:rsid w:val="005B7E2C"/>
    <w:rsid w:val="005C1DEA"/>
    <w:rsid w:val="005C1E0E"/>
    <w:rsid w:val="005C2079"/>
    <w:rsid w:val="005C25E1"/>
    <w:rsid w:val="005C2B69"/>
    <w:rsid w:val="005C2BC0"/>
    <w:rsid w:val="005C34D0"/>
    <w:rsid w:val="005C6F36"/>
    <w:rsid w:val="005D0ECE"/>
    <w:rsid w:val="005D1507"/>
    <w:rsid w:val="005D22E4"/>
    <w:rsid w:val="005D3342"/>
    <w:rsid w:val="005D3A7E"/>
    <w:rsid w:val="005D4257"/>
    <w:rsid w:val="005D432D"/>
    <w:rsid w:val="005D5B55"/>
    <w:rsid w:val="005D7481"/>
    <w:rsid w:val="005D7A1C"/>
    <w:rsid w:val="005E13C5"/>
    <w:rsid w:val="005E17AD"/>
    <w:rsid w:val="005E1E9F"/>
    <w:rsid w:val="005E2A87"/>
    <w:rsid w:val="005E2D9E"/>
    <w:rsid w:val="005E3B0E"/>
    <w:rsid w:val="005E4312"/>
    <w:rsid w:val="005E6403"/>
    <w:rsid w:val="005E64C5"/>
    <w:rsid w:val="005E7F63"/>
    <w:rsid w:val="005F1063"/>
    <w:rsid w:val="005F16ED"/>
    <w:rsid w:val="005F25BE"/>
    <w:rsid w:val="005F2F2A"/>
    <w:rsid w:val="005F38A0"/>
    <w:rsid w:val="005F43F5"/>
    <w:rsid w:val="005F473C"/>
    <w:rsid w:val="005F47E6"/>
    <w:rsid w:val="005F4DF4"/>
    <w:rsid w:val="005F51D7"/>
    <w:rsid w:val="005F754A"/>
    <w:rsid w:val="005F7E55"/>
    <w:rsid w:val="0060039E"/>
    <w:rsid w:val="00600607"/>
    <w:rsid w:val="0060082A"/>
    <w:rsid w:val="00600A08"/>
    <w:rsid w:val="00600D44"/>
    <w:rsid w:val="0060106D"/>
    <w:rsid w:val="006015AE"/>
    <w:rsid w:val="00602D8D"/>
    <w:rsid w:val="00602DA7"/>
    <w:rsid w:val="00602E0B"/>
    <w:rsid w:val="0060365A"/>
    <w:rsid w:val="00603803"/>
    <w:rsid w:val="00603EA3"/>
    <w:rsid w:val="00604616"/>
    <w:rsid w:val="00605750"/>
    <w:rsid w:val="00605A0B"/>
    <w:rsid w:val="00605BF1"/>
    <w:rsid w:val="00606462"/>
    <w:rsid w:val="006079C1"/>
    <w:rsid w:val="00610B6D"/>
    <w:rsid w:val="006114DD"/>
    <w:rsid w:val="006124CA"/>
    <w:rsid w:val="00613073"/>
    <w:rsid w:val="0061317D"/>
    <w:rsid w:val="006136D6"/>
    <w:rsid w:val="00613BB2"/>
    <w:rsid w:val="00617086"/>
    <w:rsid w:val="006172DD"/>
    <w:rsid w:val="00620DCC"/>
    <w:rsid w:val="0062156B"/>
    <w:rsid w:val="0062176E"/>
    <w:rsid w:val="00622BA3"/>
    <w:rsid w:val="0062349C"/>
    <w:rsid w:val="006237BE"/>
    <w:rsid w:val="006238ED"/>
    <w:rsid w:val="00624076"/>
    <w:rsid w:val="00624B13"/>
    <w:rsid w:val="00625254"/>
    <w:rsid w:val="006252ED"/>
    <w:rsid w:val="00625C5F"/>
    <w:rsid w:val="006261C8"/>
    <w:rsid w:val="00630311"/>
    <w:rsid w:val="00630353"/>
    <w:rsid w:val="00632159"/>
    <w:rsid w:val="006322F3"/>
    <w:rsid w:val="0063336E"/>
    <w:rsid w:val="00633809"/>
    <w:rsid w:val="0063392B"/>
    <w:rsid w:val="006339B2"/>
    <w:rsid w:val="00633B1C"/>
    <w:rsid w:val="00634545"/>
    <w:rsid w:val="00635DED"/>
    <w:rsid w:val="00636E18"/>
    <w:rsid w:val="00637E51"/>
    <w:rsid w:val="00637E7F"/>
    <w:rsid w:val="006400C8"/>
    <w:rsid w:val="00640C02"/>
    <w:rsid w:val="00640F01"/>
    <w:rsid w:val="00641456"/>
    <w:rsid w:val="00641A99"/>
    <w:rsid w:val="00641E50"/>
    <w:rsid w:val="006423F8"/>
    <w:rsid w:val="00642435"/>
    <w:rsid w:val="00645773"/>
    <w:rsid w:val="006458E8"/>
    <w:rsid w:val="00646B02"/>
    <w:rsid w:val="00646F8E"/>
    <w:rsid w:val="006476C3"/>
    <w:rsid w:val="00647C8A"/>
    <w:rsid w:val="0065017F"/>
    <w:rsid w:val="0065073E"/>
    <w:rsid w:val="00651B2A"/>
    <w:rsid w:val="00654069"/>
    <w:rsid w:val="0065472E"/>
    <w:rsid w:val="0065577D"/>
    <w:rsid w:val="00655FB3"/>
    <w:rsid w:val="00657AF6"/>
    <w:rsid w:val="00660A8E"/>
    <w:rsid w:val="00660B94"/>
    <w:rsid w:val="006622DF"/>
    <w:rsid w:val="006626C4"/>
    <w:rsid w:val="00663F03"/>
    <w:rsid w:val="00664155"/>
    <w:rsid w:val="00664810"/>
    <w:rsid w:val="006648B4"/>
    <w:rsid w:val="00664D15"/>
    <w:rsid w:val="00664F65"/>
    <w:rsid w:val="006657FE"/>
    <w:rsid w:val="00666210"/>
    <w:rsid w:val="00666A68"/>
    <w:rsid w:val="00666F58"/>
    <w:rsid w:val="0066789E"/>
    <w:rsid w:val="006701AF"/>
    <w:rsid w:val="0067114A"/>
    <w:rsid w:val="006729D2"/>
    <w:rsid w:val="00672DE8"/>
    <w:rsid w:val="00673097"/>
    <w:rsid w:val="0067380C"/>
    <w:rsid w:val="00673DB4"/>
    <w:rsid w:val="00674682"/>
    <w:rsid w:val="0067522A"/>
    <w:rsid w:val="00675499"/>
    <w:rsid w:val="00675F9B"/>
    <w:rsid w:val="006764E4"/>
    <w:rsid w:val="006766E9"/>
    <w:rsid w:val="00676D5C"/>
    <w:rsid w:val="006804F4"/>
    <w:rsid w:val="00680E73"/>
    <w:rsid w:val="00682B2D"/>
    <w:rsid w:val="00683454"/>
    <w:rsid w:val="006834D3"/>
    <w:rsid w:val="00685E44"/>
    <w:rsid w:val="006865DF"/>
    <w:rsid w:val="00686D52"/>
    <w:rsid w:val="00687408"/>
    <w:rsid w:val="006905AF"/>
    <w:rsid w:val="0069131B"/>
    <w:rsid w:val="00692BB6"/>
    <w:rsid w:val="00693289"/>
    <w:rsid w:val="00693BCE"/>
    <w:rsid w:val="00694F40"/>
    <w:rsid w:val="006963B9"/>
    <w:rsid w:val="00696A99"/>
    <w:rsid w:val="006A086A"/>
    <w:rsid w:val="006A0CE2"/>
    <w:rsid w:val="006A0CF2"/>
    <w:rsid w:val="006A108F"/>
    <w:rsid w:val="006A21EA"/>
    <w:rsid w:val="006A22EF"/>
    <w:rsid w:val="006A2513"/>
    <w:rsid w:val="006A2A5C"/>
    <w:rsid w:val="006A5182"/>
    <w:rsid w:val="006A57F1"/>
    <w:rsid w:val="006A5AD6"/>
    <w:rsid w:val="006A5B40"/>
    <w:rsid w:val="006A6785"/>
    <w:rsid w:val="006A7289"/>
    <w:rsid w:val="006A7CC2"/>
    <w:rsid w:val="006A7D47"/>
    <w:rsid w:val="006B0C42"/>
    <w:rsid w:val="006B0D94"/>
    <w:rsid w:val="006B1AF2"/>
    <w:rsid w:val="006B2193"/>
    <w:rsid w:val="006B3405"/>
    <w:rsid w:val="006B3A5E"/>
    <w:rsid w:val="006B4357"/>
    <w:rsid w:val="006B43D8"/>
    <w:rsid w:val="006B52C5"/>
    <w:rsid w:val="006B571B"/>
    <w:rsid w:val="006B5D6E"/>
    <w:rsid w:val="006B6708"/>
    <w:rsid w:val="006B6AB2"/>
    <w:rsid w:val="006C06EC"/>
    <w:rsid w:val="006C1106"/>
    <w:rsid w:val="006C1D8D"/>
    <w:rsid w:val="006C2F71"/>
    <w:rsid w:val="006C3757"/>
    <w:rsid w:val="006C3E6B"/>
    <w:rsid w:val="006C49C0"/>
    <w:rsid w:val="006C5E82"/>
    <w:rsid w:val="006C6041"/>
    <w:rsid w:val="006C6181"/>
    <w:rsid w:val="006C6D44"/>
    <w:rsid w:val="006D01A5"/>
    <w:rsid w:val="006D051C"/>
    <w:rsid w:val="006D062D"/>
    <w:rsid w:val="006D1D67"/>
    <w:rsid w:val="006D1E99"/>
    <w:rsid w:val="006D3C6A"/>
    <w:rsid w:val="006D4742"/>
    <w:rsid w:val="006D4848"/>
    <w:rsid w:val="006D560E"/>
    <w:rsid w:val="006D59D8"/>
    <w:rsid w:val="006D649D"/>
    <w:rsid w:val="006D6645"/>
    <w:rsid w:val="006D7247"/>
    <w:rsid w:val="006D7645"/>
    <w:rsid w:val="006D7823"/>
    <w:rsid w:val="006E0A00"/>
    <w:rsid w:val="006E182A"/>
    <w:rsid w:val="006E2231"/>
    <w:rsid w:val="006E2F3F"/>
    <w:rsid w:val="006E3039"/>
    <w:rsid w:val="006E4AF9"/>
    <w:rsid w:val="006E50FF"/>
    <w:rsid w:val="006E63C7"/>
    <w:rsid w:val="006E6428"/>
    <w:rsid w:val="006E642D"/>
    <w:rsid w:val="006E6853"/>
    <w:rsid w:val="006E77AB"/>
    <w:rsid w:val="006F0B27"/>
    <w:rsid w:val="006F0DD2"/>
    <w:rsid w:val="006F16F6"/>
    <w:rsid w:val="006F17BC"/>
    <w:rsid w:val="006F21F7"/>
    <w:rsid w:val="006F2651"/>
    <w:rsid w:val="006F350D"/>
    <w:rsid w:val="006F52F2"/>
    <w:rsid w:val="006F5DCB"/>
    <w:rsid w:val="006F5F85"/>
    <w:rsid w:val="006F65FF"/>
    <w:rsid w:val="006F67DD"/>
    <w:rsid w:val="006F705F"/>
    <w:rsid w:val="006F76A8"/>
    <w:rsid w:val="006F7ABA"/>
    <w:rsid w:val="00700A08"/>
    <w:rsid w:val="0070180A"/>
    <w:rsid w:val="00701D28"/>
    <w:rsid w:val="00703AE1"/>
    <w:rsid w:val="00703AE5"/>
    <w:rsid w:val="00703D84"/>
    <w:rsid w:val="007049DD"/>
    <w:rsid w:val="00704F2F"/>
    <w:rsid w:val="007053AE"/>
    <w:rsid w:val="00705D52"/>
    <w:rsid w:val="007065D8"/>
    <w:rsid w:val="0070747C"/>
    <w:rsid w:val="007100BD"/>
    <w:rsid w:val="00710940"/>
    <w:rsid w:val="00710949"/>
    <w:rsid w:val="0071109C"/>
    <w:rsid w:val="00711523"/>
    <w:rsid w:val="00711BB3"/>
    <w:rsid w:val="00713BA4"/>
    <w:rsid w:val="007146CC"/>
    <w:rsid w:val="00714FCE"/>
    <w:rsid w:val="007151B3"/>
    <w:rsid w:val="00715D1E"/>
    <w:rsid w:val="00715F08"/>
    <w:rsid w:val="007169F7"/>
    <w:rsid w:val="00716D19"/>
    <w:rsid w:val="00716E01"/>
    <w:rsid w:val="00716EC5"/>
    <w:rsid w:val="00717C1E"/>
    <w:rsid w:val="00717E67"/>
    <w:rsid w:val="007204B1"/>
    <w:rsid w:val="00721849"/>
    <w:rsid w:val="007222ED"/>
    <w:rsid w:val="00723666"/>
    <w:rsid w:val="007236C9"/>
    <w:rsid w:val="0072406A"/>
    <w:rsid w:val="00724833"/>
    <w:rsid w:val="007254DF"/>
    <w:rsid w:val="00725761"/>
    <w:rsid w:val="00726BA7"/>
    <w:rsid w:val="00726C9F"/>
    <w:rsid w:val="007275EE"/>
    <w:rsid w:val="00727603"/>
    <w:rsid w:val="00727A08"/>
    <w:rsid w:val="00731AFC"/>
    <w:rsid w:val="007320AC"/>
    <w:rsid w:val="007323B3"/>
    <w:rsid w:val="007326D7"/>
    <w:rsid w:val="00732C6F"/>
    <w:rsid w:val="0073369E"/>
    <w:rsid w:val="00733747"/>
    <w:rsid w:val="00733821"/>
    <w:rsid w:val="0073426E"/>
    <w:rsid w:val="00736318"/>
    <w:rsid w:val="00736757"/>
    <w:rsid w:val="00740551"/>
    <w:rsid w:val="007413D2"/>
    <w:rsid w:val="007421A1"/>
    <w:rsid w:val="007422EE"/>
    <w:rsid w:val="00744985"/>
    <w:rsid w:val="00744EDE"/>
    <w:rsid w:val="00744FAE"/>
    <w:rsid w:val="0074565F"/>
    <w:rsid w:val="00745E43"/>
    <w:rsid w:val="00746424"/>
    <w:rsid w:val="0074655A"/>
    <w:rsid w:val="00746D78"/>
    <w:rsid w:val="00747987"/>
    <w:rsid w:val="007502C3"/>
    <w:rsid w:val="00750E21"/>
    <w:rsid w:val="00751969"/>
    <w:rsid w:val="00751DA2"/>
    <w:rsid w:val="00754027"/>
    <w:rsid w:val="00754609"/>
    <w:rsid w:val="007556D9"/>
    <w:rsid w:val="007559A6"/>
    <w:rsid w:val="00755B7E"/>
    <w:rsid w:val="00757CED"/>
    <w:rsid w:val="00761FC6"/>
    <w:rsid w:val="0076207D"/>
    <w:rsid w:val="00763592"/>
    <w:rsid w:val="007636D5"/>
    <w:rsid w:val="00763AE4"/>
    <w:rsid w:val="00764B26"/>
    <w:rsid w:val="00767208"/>
    <w:rsid w:val="00770474"/>
    <w:rsid w:val="00771080"/>
    <w:rsid w:val="0077131C"/>
    <w:rsid w:val="00771352"/>
    <w:rsid w:val="007718BE"/>
    <w:rsid w:val="00773004"/>
    <w:rsid w:val="00773AC4"/>
    <w:rsid w:val="007746F1"/>
    <w:rsid w:val="00774B00"/>
    <w:rsid w:val="00774B63"/>
    <w:rsid w:val="00774E94"/>
    <w:rsid w:val="00776E6A"/>
    <w:rsid w:val="0077733C"/>
    <w:rsid w:val="00777944"/>
    <w:rsid w:val="00777E62"/>
    <w:rsid w:val="00780083"/>
    <w:rsid w:val="007816C4"/>
    <w:rsid w:val="00781BC1"/>
    <w:rsid w:val="0078278E"/>
    <w:rsid w:val="007830F5"/>
    <w:rsid w:val="007847C1"/>
    <w:rsid w:val="00784A8A"/>
    <w:rsid w:val="00784B0F"/>
    <w:rsid w:val="007910EF"/>
    <w:rsid w:val="0079272C"/>
    <w:rsid w:val="00793086"/>
    <w:rsid w:val="0079310F"/>
    <w:rsid w:val="007932D4"/>
    <w:rsid w:val="00794656"/>
    <w:rsid w:val="00795CDA"/>
    <w:rsid w:val="0079704E"/>
    <w:rsid w:val="00797432"/>
    <w:rsid w:val="007A033D"/>
    <w:rsid w:val="007A0620"/>
    <w:rsid w:val="007A12E4"/>
    <w:rsid w:val="007A1588"/>
    <w:rsid w:val="007A1D53"/>
    <w:rsid w:val="007A2269"/>
    <w:rsid w:val="007A4FA4"/>
    <w:rsid w:val="007A52C8"/>
    <w:rsid w:val="007A72C6"/>
    <w:rsid w:val="007B037E"/>
    <w:rsid w:val="007B1117"/>
    <w:rsid w:val="007B2774"/>
    <w:rsid w:val="007B2F80"/>
    <w:rsid w:val="007B35EA"/>
    <w:rsid w:val="007B3662"/>
    <w:rsid w:val="007B4891"/>
    <w:rsid w:val="007B70F4"/>
    <w:rsid w:val="007C0183"/>
    <w:rsid w:val="007C02AC"/>
    <w:rsid w:val="007C0572"/>
    <w:rsid w:val="007C1F18"/>
    <w:rsid w:val="007C270B"/>
    <w:rsid w:val="007C3733"/>
    <w:rsid w:val="007C3D8D"/>
    <w:rsid w:val="007C4C75"/>
    <w:rsid w:val="007C5C01"/>
    <w:rsid w:val="007C6BCC"/>
    <w:rsid w:val="007D1942"/>
    <w:rsid w:val="007D2D02"/>
    <w:rsid w:val="007D3043"/>
    <w:rsid w:val="007D3DA1"/>
    <w:rsid w:val="007D45B2"/>
    <w:rsid w:val="007D4611"/>
    <w:rsid w:val="007D4F18"/>
    <w:rsid w:val="007D5502"/>
    <w:rsid w:val="007D59A9"/>
    <w:rsid w:val="007D60B5"/>
    <w:rsid w:val="007D66D2"/>
    <w:rsid w:val="007D7BA6"/>
    <w:rsid w:val="007E0CBC"/>
    <w:rsid w:val="007E10F4"/>
    <w:rsid w:val="007E1A63"/>
    <w:rsid w:val="007E250E"/>
    <w:rsid w:val="007E33E6"/>
    <w:rsid w:val="007E347E"/>
    <w:rsid w:val="007E366C"/>
    <w:rsid w:val="007E4150"/>
    <w:rsid w:val="007E55FA"/>
    <w:rsid w:val="007E59E3"/>
    <w:rsid w:val="007E61CD"/>
    <w:rsid w:val="007E7672"/>
    <w:rsid w:val="007E7C02"/>
    <w:rsid w:val="007F2C5E"/>
    <w:rsid w:val="007F3805"/>
    <w:rsid w:val="007F4EA0"/>
    <w:rsid w:val="007F6EFB"/>
    <w:rsid w:val="007F73D1"/>
    <w:rsid w:val="007F7748"/>
    <w:rsid w:val="0080331E"/>
    <w:rsid w:val="0080338A"/>
    <w:rsid w:val="0080548E"/>
    <w:rsid w:val="00805881"/>
    <w:rsid w:val="00805FFE"/>
    <w:rsid w:val="00806ADC"/>
    <w:rsid w:val="0080769D"/>
    <w:rsid w:val="00807A4A"/>
    <w:rsid w:val="00807FB9"/>
    <w:rsid w:val="008102A4"/>
    <w:rsid w:val="00810E1A"/>
    <w:rsid w:val="00811DF6"/>
    <w:rsid w:val="00813A9F"/>
    <w:rsid w:val="00813B90"/>
    <w:rsid w:val="008162A8"/>
    <w:rsid w:val="008173F6"/>
    <w:rsid w:val="00817D42"/>
    <w:rsid w:val="00820F91"/>
    <w:rsid w:val="00822559"/>
    <w:rsid w:val="00822E9A"/>
    <w:rsid w:val="00823537"/>
    <w:rsid w:val="0082441C"/>
    <w:rsid w:val="00824D00"/>
    <w:rsid w:val="00824F46"/>
    <w:rsid w:val="008265E5"/>
    <w:rsid w:val="008271DF"/>
    <w:rsid w:val="00827334"/>
    <w:rsid w:val="00830451"/>
    <w:rsid w:val="00834AC3"/>
    <w:rsid w:val="00835391"/>
    <w:rsid w:val="00835484"/>
    <w:rsid w:val="00835A2B"/>
    <w:rsid w:val="00835C3F"/>
    <w:rsid w:val="008360BB"/>
    <w:rsid w:val="00837933"/>
    <w:rsid w:val="00837BD1"/>
    <w:rsid w:val="0084021B"/>
    <w:rsid w:val="0084084F"/>
    <w:rsid w:val="008416A4"/>
    <w:rsid w:val="0084218A"/>
    <w:rsid w:val="00842FD6"/>
    <w:rsid w:val="008439D4"/>
    <w:rsid w:val="0084480F"/>
    <w:rsid w:val="00845BB6"/>
    <w:rsid w:val="00846053"/>
    <w:rsid w:val="008468DB"/>
    <w:rsid w:val="00847C67"/>
    <w:rsid w:val="008501B8"/>
    <w:rsid w:val="00850E82"/>
    <w:rsid w:val="008515A6"/>
    <w:rsid w:val="008519B9"/>
    <w:rsid w:val="00853A1E"/>
    <w:rsid w:val="0085515C"/>
    <w:rsid w:val="0085528B"/>
    <w:rsid w:val="00855483"/>
    <w:rsid w:val="008560DF"/>
    <w:rsid w:val="00857C9C"/>
    <w:rsid w:val="0086072A"/>
    <w:rsid w:val="0086088D"/>
    <w:rsid w:val="00862672"/>
    <w:rsid w:val="00862CCC"/>
    <w:rsid w:val="00863373"/>
    <w:rsid w:val="0086504B"/>
    <w:rsid w:val="0086525D"/>
    <w:rsid w:val="008652D7"/>
    <w:rsid w:val="00865D37"/>
    <w:rsid w:val="00866A11"/>
    <w:rsid w:val="00870C3B"/>
    <w:rsid w:val="008715F3"/>
    <w:rsid w:val="008717B2"/>
    <w:rsid w:val="00871C7B"/>
    <w:rsid w:val="00872B87"/>
    <w:rsid w:val="008730F5"/>
    <w:rsid w:val="008732F7"/>
    <w:rsid w:val="0087425D"/>
    <w:rsid w:val="008742C7"/>
    <w:rsid w:val="00875510"/>
    <w:rsid w:val="00875B1D"/>
    <w:rsid w:val="0087617C"/>
    <w:rsid w:val="008777D1"/>
    <w:rsid w:val="00877BBC"/>
    <w:rsid w:val="008808A5"/>
    <w:rsid w:val="0088164B"/>
    <w:rsid w:val="00883D70"/>
    <w:rsid w:val="008841F7"/>
    <w:rsid w:val="00884AC8"/>
    <w:rsid w:val="008851A2"/>
    <w:rsid w:val="0088581A"/>
    <w:rsid w:val="00886604"/>
    <w:rsid w:val="00886EC3"/>
    <w:rsid w:val="00887294"/>
    <w:rsid w:val="00887947"/>
    <w:rsid w:val="00887C64"/>
    <w:rsid w:val="00887D13"/>
    <w:rsid w:val="00890122"/>
    <w:rsid w:val="00890906"/>
    <w:rsid w:val="00890AD8"/>
    <w:rsid w:val="008913D4"/>
    <w:rsid w:val="00891E40"/>
    <w:rsid w:val="00891E5E"/>
    <w:rsid w:val="0089353D"/>
    <w:rsid w:val="00893C88"/>
    <w:rsid w:val="008963B5"/>
    <w:rsid w:val="008964A2"/>
    <w:rsid w:val="00896670"/>
    <w:rsid w:val="00896BFE"/>
    <w:rsid w:val="00896EB1"/>
    <w:rsid w:val="008974BA"/>
    <w:rsid w:val="008A01EC"/>
    <w:rsid w:val="008A02BF"/>
    <w:rsid w:val="008A2D71"/>
    <w:rsid w:val="008A2E55"/>
    <w:rsid w:val="008A3AF0"/>
    <w:rsid w:val="008A4856"/>
    <w:rsid w:val="008A4FBD"/>
    <w:rsid w:val="008A5ACF"/>
    <w:rsid w:val="008A7768"/>
    <w:rsid w:val="008B15AF"/>
    <w:rsid w:val="008B1D33"/>
    <w:rsid w:val="008B3FF1"/>
    <w:rsid w:val="008B41CC"/>
    <w:rsid w:val="008B5BC9"/>
    <w:rsid w:val="008B6FD4"/>
    <w:rsid w:val="008C04EA"/>
    <w:rsid w:val="008C2B08"/>
    <w:rsid w:val="008C3276"/>
    <w:rsid w:val="008C3322"/>
    <w:rsid w:val="008C3664"/>
    <w:rsid w:val="008C382D"/>
    <w:rsid w:val="008C431F"/>
    <w:rsid w:val="008C4386"/>
    <w:rsid w:val="008C43B9"/>
    <w:rsid w:val="008C456B"/>
    <w:rsid w:val="008C4BE1"/>
    <w:rsid w:val="008C56AC"/>
    <w:rsid w:val="008C5857"/>
    <w:rsid w:val="008C7398"/>
    <w:rsid w:val="008C7A82"/>
    <w:rsid w:val="008D0CAC"/>
    <w:rsid w:val="008D100A"/>
    <w:rsid w:val="008D3BDE"/>
    <w:rsid w:val="008D3CC8"/>
    <w:rsid w:val="008D5709"/>
    <w:rsid w:val="008D684A"/>
    <w:rsid w:val="008D69B9"/>
    <w:rsid w:val="008D7523"/>
    <w:rsid w:val="008D7ADB"/>
    <w:rsid w:val="008D7B49"/>
    <w:rsid w:val="008D7CB8"/>
    <w:rsid w:val="008E0F49"/>
    <w:rsid w:val="008E30C0"/>
    <w:rsid w:val="008E3774"/>
    <w:rsid w:val="008E3C9A"/>
    <w:rsid w:val="008E3DBC"/>
    <w:rsid w:val="008E41C6"/>
    <w:rsid w:val="008E4A0F"/>
    <w:rsid w:val="008E54EC"/>
    <w:rsid w:val="008E56DE"/>
    <w:rsid w:val="008E5DC9"/>
    <w:rsid w:val="008E794D"/>
    <w:rsid w:val="008E7F2E"/>
    <w:rsid w:val="008F013B"/>
    <w:rsid w:val="008F1183"/>
    <w:rsid w:val="008F1202"/>
    <w:rsid w:val="008F1454"/>
    <w:rsid w:val="008F1D4B"/>
    <w:rsid w:val="008F2C02"/>
    <w:rsid w:val="008F4668"/>
    <w:rsid w:val="008F46A2"/>
    <w:rsid w:val="008F504A"/>
    <w:rsid w:val="008F5587"/>
    <w:rsid w:val="008F57B0"/>
    <w:rsid w:val="008F64D5"/>
    <w:rsid w:val="009004FE"/>
    <w:rsid w:val="00901DAA"/>
    <w:rsid w:val="00903D38"/>
    <w:rsid w:val="00905598"/>
    <w:rsid w:val="009059AD"/>
    <w:rsid w:val="00905A79"/>
    <w:rsid w:val="00905E49"/>
    <w:rsid w:val="009072A8"/>
    <w:rsid w:val="00907409"/>
    <w:rsid w:val="0090772F"/>
    <w:rsid w:val="00907838"/>
    <w:rsid w:val="00910738"/>
    <w:rsid w:val="00910F98"/>
    <w:rsid w:val="00912591"/>
    <w:rsid w:val="00912D03"/>
    <w:rsid w:val="009130B2"/>
    <w:rsid w:val="00913EF2"/>
    <w:rsid w:val="00914068"/>
    <w:rsid w:val="00915191"/>
    <w:rsid w:val="00915678"/>
    <w:rsid w:val="0091570E"/>
    <w:rsid w:val="009168E7"/>
    <w:rsid w:val="00916DAA"/>
    <w:rsid w:val="00917CA9"/>
    <w:rsid w:val="00920135"/>
    <w:rsid w:val="00920484"/>
    <w:rsid w:val="0092145B"/>
    <w:rsid w:val="00921522"/>
    <w:rsid w:val="00921D5C"/>
    <w:rsid w:val="00921E2F"/>
    <w:rsid w:val="00922833"/>
    <w:rsid w:val="00922E5A"/>
    <w:rsid w:val="0092376F"/>
    <w:rsid w:val="009241B8"/>
    <w:rsid w:val="0092552F"/>
    <w:rsid w:val="00925E2D"/>
    <w:rsid w:val="00926BC1"/>
    <w:rsid w:val="009276F8"/>
    <w:rsid w:val="009277E6"/>
    <w:rsid w:val="009323DF"/>
    <w:rsid w:val="0093373F"/>
    <w:rsid w:val="009339DC"/>
    <w:rsid w:val="00933B37"/>
    <w:rsid w:val="0093429A"/>
    <w:rsid w:val="009368A5"/>
    <w:rsid w:val="00937956"/>
    <w:rsid w:val="009411B8"/>
    <w:rsid w:val="0094144C"/>
    <w:rsid w:val="00942594"/>
    <w:rsid w:val="00944AC2"/>
    <w:rsid w:val="00945874"/>
    <w:rsid w:val="00946743"/>
    <w:rsid w:val="009469A9"/>
    <w:rsid w:val="009512FC"/>
    <w:rsid w:val="00951941"/>
    <w:rsid w:val="00952304"/>
    <w:rsid w:val="00952309"/>
    <w:rsid w:val="00952336"/>
    <w:rsid w:val="00952C22"/>
    <w:rsid w:val="009539D8"/>
    <w:rsid w:val="00954726"/>
    <w:rsid w:val="00955AF5"/>
    <w:rsid w:val="00955C84"/>
    <w:rsid w:val="00955CB4"/>
    <w:rsid w:val="00957429"/>
    <w:rsid w:val="00957AAD"/>
    <w:rsid w:val="00957AE4"/>
    <w:rsid w:val="00960007"/>
    <w:rsid w:val="00963BD7"/>
    <w:rsid w:val="009652A4"/>
    <w:rsid w:val="009655F9"/>
    <w:rsid w:val="009657F5"/>
    <w:rsid w:val="009664E2"/>
    <w:rsid w:val="00967488"/>
    <w:rsid w:val="00970632"/>
    <w:rsid w:val="009716CA"/>
    <w:rsid w:val="00972A24"/>
    <w:rsid w:val="00973B36"/>
    <w:rsid w:val="00974860"/>
    <w:rsid w:val="009750D6"/>
    <w:rsid w:val="00976A38"/>
    <w:rsid w:val="00976A7B"/>
    <w:rsid w:val="00980355"/>
    <w:rsid w:val="009807A8"/>
    <w:rsid w:val="009809D6"/>
    <w:rsid w:val="00980BB1"/>
    <w:rsid w:val="00981664"/>
    <w:rsid w:val="00982501"/>
    <w:rsid w:val="00982E06"/>
    <w:rsid w:val="009835C0"/>
    <w:rsid w:val="00983D88"/>
    <w:rsid w:val="00986F92"/>
    <w:rsid w:val="009873D5"/>
    <w:rsid w:val="009877F2"/>
    <w:rsid w:val="00987A74"/>
    <w:rsid w:val="00990129"/>
    <w:rsid w:val="009904FF"/>
    <w:rsid w:val="009907B7"/>
    <w:rsid w:val="0099109C"/>
    <w:rsid w:val="0099313B"/>
    <w:rsid w:val="00993222"/>
    <w:rsid w:val="009933FE"/>
    <w:rsid w:val="009945EA"/>
    <w:rsid w:val="00994ADC"/>
    <w:rsid w:val="00994B57"/>
    <w:rsid w:val="009968C5"/>
    <w:rsid w:val="00996A93"/>
    <w:rsid w:val="00996C54"/>
    <w:rsid w:val="00996FC5"/>
    <w:rsid w:val="00997E45"/>
    <w:rsid w:val="009A01C1"/>
    <w:rsid w:val="009A2154"/>
    <w:rsid w:val="009A2727"/>
    <w:rsid w:val="009A3562"/>
    <w:rsid w:val="009A3647"/>
    <w:rsid w:val="009A453B"/>
    <w:rsid w:val="009A4C4F"/>
    <w:rsid w:val="009A63E2"/>
    <w:rsid w:val="009A71FB"/>
    <w:rsid w:val="009A7A50"/>
    <w:rsid w:val="009A7F22"/>
    <w:rsid w:val="009B0A15"/>
    <w:rsid w:val="009B2339"/>
    <w:rsid w:val="009B3413"/>
    <w:rsid w:val="009B362C"/>
    <w:rsid w:val="009B42E2"/>
    <w:rsid w:val="009B4637"/>
    <w:rsid w:val="009B5F22"/>
    <w:rsid w:val="009C0F37"/>
    <w:rsid w:val="009C14BD"/>
    <w:rsid w:val="009C16F4"/>
    <w:rsid w:val="009C1A6B"/>
    <w:rsid w:val="009C3756"/>
    <w:rsid w:val="009C3919"/>
    <w:rsid w:val="009C3A21"/>
    <w:rsid w:val="009C5083"/>
    <w:rsid w:val="009C5A6A"/>
    <w:rsid w:val="009C6AA3"/>
    <w:rsid w:val="009C7CDB"/>
    <w:rsid w:val="009D05BE"/>
    <w:rsid w:val="009D08C8"/>
    <w:rsid w:val="009D0DBB"/>
    <w:rsid w:val="009D3084"/>
    <w:rsid w:val="009D498D"/>
    <w:rsid w:val="009D509A"/>
    <w:rsid w:val="009D5E8F"/>
    <w:rsid w:val="009D60EA"/>
    <w:rsid w:val="009D6B66"/>
    <w:rsid w:val="009D6FBB"/>
    <w:rsid w:val="009D7A80"/>
    <w:rsid w:val="009E0219"/>
    <w:rsid w:val="009E1676"/>
    <w:rsid w:val="009E26AC"/>
    <w:rsid w:val="009E2A7F"/>
    <w:rsid w:val="009E2B40"/>
    <w:rsid w:val="009E39BB"/>
    <w:rsid w:val="009E5403"/>
    <w:rsid w:val="009E54E3"/>
    <w:rsid w:val="009E5C13"/>
    <w:rsid w:val="009E6A0F"/>
    <w:rsid w:val="009E7CF1"/>
    <w:rsid w:val="009F07AF"/>
    <w:rsid w:val="009F0C05"/>
    <w:rsid w:val="009F1DC9"/>
    <w:rsid w:val="009F213B"/>
    <w:rsid w:val="009F4451"/>
    <w:rsid w:val="009F4CE4"/>
    <w:rsid w:val="009F52EB"/>
    <w:rsid w:val="00A0072D"/>
    <w:rsid w:val="00A01C92"/>
    <w:rsid w:val="00A01F5B"/>
    <w:rsid w:val="00A031DF"/>
    <w:rsid w:val="00A03E3C"/>
    <w:rsid w:val="00A0650A"/>
    <w:rsid w:val="00A079B1"/>
    <w:rsid w:val="00A07A76"/>
    <w:rsid w:val="00A07B87"/>
    <w:rsid w:val="00A07D09"/>
    <w:rsid w:val="00A07DAB"/>
    <w:rsid w:val="00A1099A"/>
    <w:rsid w:val="00A11550"/>
    <w:rsid w:val="00A12C81"/>
    <w:rsid w:val="00A145CC"/>
    <w:rsid w:val="00A154DD"/>
    <w:rsid w:val="00A1552C"/>
    <w:rsid w:val="00A157B3"/>
    <w:rsid w:val="00A159EE"/>
    <w:rsid w:val="00A1762A"/>
    <w:rsid w:val="00A17B4D"/>
    <w:rsid w:val="00A20F22"/>
    <w:rsid w:val="00A21141"/>
    <w:rsid w:val="00A22776"/>
    <w:rsid w:val="00A22B34"/>
    <w:rsid w:val="00A23827"/>
    <w:rsid w:val="00A23B86"/>
    <w:rsid w:val="00A24AFB"/>
    <w:rsid w:val="00A24FC3"/>
    <w:rsid w:val="00A2539A"/>
    <w:rsid w:val="00A274D9"/>
    <w:rsid w:val="00A278DD"/>
    <w:rsid w:val="00A27947"/>
    <w:rsid w:val="00A27D57"/>
    <w:rsid w:val="00A3087E"/>
    <w:rsid w:val="00A310E5"/>
    <w:rsid w:val="00A31759"/>
    <w:rsid w:val="00A31CBD"/>
    <w:rsid w:val="00A328DC"/>
    <w:rsid w:val="00A333DA"/>
    <w:rsid w:val="00A33981"/>
    <w:rsid w:val="00A33B26"/>
    <w:rsid w:val="00A33D93"/>
    <w:rsid w:val="00A35016"/>
    <w:rsid w:val="00A35116"/>
    <w:rsid w:val="00A366DF"/>
    <w:rsid w:val="00A37C0C"/>
    <w:rsid w:val="00A40D8D"/>
    <w:rsid w:val="00A4304D"/>
    <w:rsid w:val="00A4319A"/>
    <w:rsid w:val="00A442B1"/>
    <w:rsid w:val="00A449A2"/>
    <w:rsid w:val="00A46099"/>
    <w:rsid w:val="00A46EF2"/>
    <w:rsid w:val="00A47101"/>
    <w:rsid w:val="00A50353"/>
    <w:rsid w:val="00A5057D"/>
    <w:rsid w:val="00A515B4"/>
    <w:rsid w:val="00A51815"/>
    <w:rsid w:val="00A52A53"/>
    <w:rsid w:val="00A52C68"/>
    <w:rsid w:val="00A52D0A"/>
    <w:rsid w:val="00A53311"/>
    <w:rsid w:val="00A534FC"/>
    <w:rsid w:val="00A53A98"/>
    <w:rsid w:val="00A540C0"/>
    <w:rsid w:val="00A54329"/>
    <w:rsid w:val="00A54C41"/>
    <w:rsid w:val="00A54CB5"/>
    <w:rsid w:val="00A552FA"/>
    <w:rsid w:val="00A556EC"/>
    <w:rsid w:val="00A55D57"/>
    <w:rsid w:val="00A57021"/>
    <w:rsid w:val="00A575AF"/>
    <w:rsid w:val="00A57779"/>
    <w:rsid w:val="00A610E7"/>
    <w:rsid w:val="00A61A5D"/>
    <w:rsid w:val="00A62AFB"/>
    <w:rsid w:val="00A64197"/>
    <w:rsid w:val="00A64750"/>
    <w:rsid w:val="00A6475F"/>
    <w:rsid w:val="00A64CAE"/>
    <w:rsid w:val="00A64CD0"/>
    <w:rsid w:val="00A6554A"/>
    <w:rsid w:val="00A65FFE"/>
    <w:rsid w:val="00A66349"/>
    <w:rsid w:val="00A70CB8"/>
    <w:rsid w:val="00A71159"/>
    <w:rsid w:val="00A71211"/>
    <w:rsid w:val="00A715BA"/>
    <w:rsid w:val="00A731F8"/>
    <w:rsid w:val="00A732BB"/>
    <w:rsid w:val="00A73562"/>
    <w:rsid w:val="00A736E9"/>
    <w:rsid w:val="00A73F71"/>
    <w:rsid w:val="00A740E7"/>
    <w:rsid w:val="00A7421B"/>
    <w:rsid w:val="00A748A0"/>
    <w:rsid w:val="00A75DAD"/>
    <w:rsid w:val="00A7601B"/>
    <w:rsid w:val="00A76AB3"/>
    <w:rsid w:val="00A7724A"/>
    <w:rsid w:val="00A80104"/>
    <w:rsid w:val="00A814F5"/>
    <w:rsid w:val="00A83433"/>
    <w:rsid w:val="00A83C09"/>
    <w:rsid w:val="00A84D1A"/>
    <w:rsid w:val="00A85176"/>
    <w:rsid w:val="00A87444"/>
    <w:rsid w:val="00A90776"/>
    <w:rsid w:val="00A91E35"/>
    <w:rsid w:val="00A92BC1"/>
    <w:rsid w:val="00A93B1B"/>
    <w:rsid w:val="00A941D7"/>
    <w:rsid w:val="00A94E96"/>
    <w:rsid w:val="00A94F6F"/>
    <w:rsid w:val="00A969F9"/>
    <w:rsid w:val="00A96E60"/>
    <w:rsid w:val="00A97FFA"/>
    <w:rsid w:val="00AA2A21"/>
    <w:rsid w:val="00AA3D36"/>
    <w:rsid w:val="00AA43BA"/>
    <w:rsid w:val="00AA55C4"/>
    <w:rsid w:val="00AA6EEE"/>
    <w:rsid w:val="00AB043E"/>
    <w:rsid w:val="00AB0C40"/>
    <w:rsid w:val="00AB174C"/>
    <w:rsid w:val="00AB1826"/>
    <w:rsid w:val="00AB22F7"/>
    <w:rsid w:val="00AB281C"/>
    <w:rsid w:val="00AB2AA2"/>
    <w:rsid w:val="00AB2FB2"/>
    <w:rsid w:val="00AB3957"/>
    <w:rsid w:val="00AB55D4"/>
    <w:rsid w:val="00AB649F"/>
    <w:rsid w:val="00AB699E"/>
    <w:rsid w:val="00AB7B5F"/>
    <w:rsid w:val="00AC072C"/>
    <w:rsid w:val="00AC0FA1"/>
    <w:rsid w:val="00AC107C"/>
    <w:rsid w:val="00AC2CEA"/>
    <w:rsid w:val="00AC3198"/>
    <w:rsid w:val="00AC34CF"/>
    <w:rsid w:val="00AC4318"/>
    <w:rsid w:val="00AC5B6F"/>
    <w:rsid w:val="00AC5D46"/>
    <w:rsid w:val="00AC6246"/>
    <w:rsid w:val="00AC75DB"/>
    <w:rsid w:val="00AC7733"/>
    <w:rsid w:val="00AD0207"/>
    <w:rsid w:val="00AD05F5"/>
    <w:rsid w:val="00AD07D0"/>
    <w:rsid w:val="00AD0DA4"/>
    <w:rsid w:val="00AD14D5"/>
    <w:rsid w:val="00AD1648"/>
    <w:rsid w:val="00AD308D"/>
    <w:rsid w:val="00AD30CB"/>
    <w:rsid w:val="00AD385B"/>
    <w:rsid w:val="00AD5D02"/>
    <w:rsid w:val="00AD7391"/>
    <w:rsid w:val="00AE0410"/>
    <w:rsid w:val="00AE235C"/>
    <w:rsid w:val="00AE2D31"/>
    <w:rsid w:val="00AE303B"/>
    <w:rsid w:val="00AE420E"/>
    <w:rsid w:val="00AE4523"/>
    <w:rsid w:val="00AE4C06"/>
    <w:rsid w:val="00AE4F26"/>
    <w:rsid w:val="00AE707C"/>
    <w:rsid w:val="00AE7F8A"/>
    <w:rsid w:val="00AF0F55"/>
    <w:rsid w:val="00AF0FB4"/>
    <w:rsid w:val="00AF1C61"/>
    <w:rsid w:val="00AF249C"/>
    <w:rsid w:val="00AF2DE1"/>
    <w:rsid w:val="00AF379C"/>
    <w:rsid w:val="00AF3BFF"/>
    <w:rsid w:val="00AF3E68"/>
    <w:rsid w:val="00AF4153"/>
    <w:rsid w:val="00AF56A9"/>
    <w:rsid w:val="00AF705C"/>
    <w:rsid w:val="00AF70EB"/>
    <w:rsid w:val="00AF7BF8"/>
    <w:rsid w:val="00B004E8"/>
    <w:rsid w:val="00B0298D"/>
    <w:rsid w:val="00B03096"/>
    <w:rsid w:val="00B03766"/>
    <w:rsid w:val="00B0520E"/>
    <w:rsid w:val="00B053D7"/>
    <w:rsid w:val="00B05B64"/>
    <w:rsid w:val="00B05CA5"/>
    <w:rsid w:val="00B05F30"/>
    <w:rsid w:val="00B06891"/>
    <w:rsid w:val="00B0735F"/>
    <w:rsid w:val="00B1059E"/>
    <w:rsid w:val="00B1060B"/>
    <w:rsid w:val="00B119F2"/>
    <w:rsid w:val="00B11E55"/>
    <w:rsid w:val="00B11EDF"/>
    <w:rsid w:val="00B127EA"/>
    <w:rsid w:val="00B14C60"/>
    <w:rsid w:val="00B15092"/>
    <w:rsid w:val="00B1545A"/>
    <w:rsid w:val="00B155C1"/>
    <w:rsid w:val="00B165FB"/>
    <w:rsid w:val="00B167C8"/>
    <w:rsid w:val="00B217AB"/>
    <w:rsid w:val="00B21ECD"/>
    <w:rsid w:val="00B2228B"/>
    <w:rsid w:val="00B23E02"/>
    <w:rsid w:val="00B23FCA"/>
    <w:rsid w:val="00B23FFC"/>
    <w:rsid w:val="00B254B0"/>
    <w:rsid w:val="00B262A2"/>
    <w:rsid w:val="00B2636E"/>
    <w:rsid w:val="00B268DA"/>
    <w:rsid w:val="00B26C96"/>
    <w:rsid w:val="00B3256F"/>
    <w:rsid w:val="00B327C3"/>
    <w:rsid w:val="00B330AC"/>
    <w:rsid w:val="00B33A53"/>
    <w:rsid w:val="00B33A90"/>
    <w:rsid w:val="00B34477"/>
    <w:rsid w:val="00B34498"/>
    <w:rsid w:val="00B34B29"/>
    <w:rsid w:val="00B35180"/>
    <w:rsid w:val="00B37638"/>
    <w:rsid w:val="00B404AD"/>
    <w:rsid w:val="00B4104D"/>
    <w:rsid w:val="00B421CF"/>
    <w:rsid w:val="00B42A38"/>
    <w:rsid w:val="00B43D42"/>
    <w:rsid w:val="00B445C0"/>
    <w:rsid w:val="00B45009"/>
    <w:rsid w:val="00B45441"/>
    <w:rsid w:val="00B4612D"/>
    <w:rsid w:val="00B4678A"/>
    <w:rsid w:val="00B46B2C"/>
    <w:rsid w:val="00B46D2D"/>
    <w:rsid w:val="00B4709A"/>
    <w:rsid w:val="00B50721"/>
    <w:rsid w:val="00B51841"/>
    <w:rsid w:val="00B51A09"/>
    <w:rsid w:val="00B53172"/>
    <w:rsid w:val="00B540E0"/>
    <w:rsid w:val="00B54980"/>
    <w:rsid w:val="00B55842"/>
    <w:rsid w:val="00B56B88"/>
    <w:rsid w:val="00B61FAC"/>
    <w:rsid w:val="00B63A1F"/>
    <w:rsid w:val="00B642F8"/>
    <w:rsid w:val="00B64D3B"/>
    <w:rsid w:val="00B65646"/>
    <w:rsid w:val="00B66744"/>
    <w:rsid w:val="00B67176"/>
    <w:rsid w:val="00B6742F"/>
    <w:rsid w:val="00B674C0"/>
    <w:rsid w:val="00B67539"/>
    <w:rsid w:val="00B67C54"/>
    <w:rsid w:val="00B70387"/>
    <w:rsid w:val="00B70688"/>
    <w:rsid w:val="00B70BCD"/>
    <w:rsid w:val="00B711E5"/>
    <w:rsid w:val="00B72826"/>
    <w:rsid w:val="00B7349D"/>
    <w:rsid w:val="00B748C4"/>
    <w:rsid w:val="00B74CD1"/>
    <w:rsid w:val="00B76C49"/>
    <w:rsid w:val="00B76E0D"/>
    <w:rsid w:val="00B77DE2"/>
    <w:rsid w:val="00B77DF6"/>
    <w:rsid w:val="00B80981"/>
    <w:rsid w:val="00B81D8A"/>
    <w:rsid w:val="00B822CE"/>
    <w:rsid w:val="00B851C4"/>
    <w:rsid w:val="00B85291"/>
    <w:rsid w:val="00B8557A"/>
    <w:rsid w:val="00B85F18"/>
    <w:rsid w:val="00B8632E"/>
    <w:rsid w:val="00B8670C"/>
    <w:rsid w:val="00B903F3"/>
    <w:rsid w:val="00B905A4"/>
    <w:rsid w:val="00B906C3"/>
    <w:rsid w:val="00B90D60"/>
    <w:rsid w:val="00B913F8"/>
    <w:rsid w:val="00B91900"/>
    <w:rsid w:val="00B926EA"/>
    <w:rsid w:val="00B9360E"/>
    <w:rsid w:val="00B939CF"/>
    <w:rsid w:val="00B93F74"/>
    <w:rsid w:val="00B95265"/>
    <w:rsid w:val="00B95397"/>
    <w:rsid w:val="00B96383"/>
    <w:rsid w:val="00B96489"/>
    <w:rsid w:val="00B97297"/>
    <w:rsid w:val="00B97684"/>
    <w:rsid w:val="00B978B7"/>
    <w:rsid w:val="00BA1085"/>
    <w:rsid w:val="00BA1541"/>
    <w:rsid w:val="00BA18AC"/>
    <w:rsid w:val="00BA1C2E"/>
    <w:rsid w:val="00BA2112"/>
    <w:rsid w:val="00BA25F2"/>
    <w:rsid w:val="00BA3319"/>
    <w:rsid w:val="00BA37F2"/>
    <w:rsid w:val="00BA4027"/>
    <w:rsid w:val="00BA49DA"/>
    <w:rsid w:val="00BA5486"/>
    <w:rsid w:val="00BA6579"/>
    <w:rsid w:val="00BA6AD7"/>
    <w:rsid w:val="00BB0657"/>
    <w:rsid w:val="00BB108F"/>
    <w:rsid w:val="00BB1611"/>
    <w:rsid w:val="00BB2216"/>
    <w:rsid w:val="00BB4569"/>
    <w:rsid w:val="00BB4811"/>
    <w:rsid w:val="00BB4C46"/>
    <w:rsid w:val="00BB5948"/>
    <w:rsid w:val="00BB5C32"/>
    <w:rsid w:val="00BB5FA4"/>
    <w:rsid w:val="00BB6149"/>
    <w:rsid w:val="00BB6995"/>
    <w:rsid w:val="00BB6B06"/>
    <w:rsid w:val="00BB6C68"/>
    <w:rsid w:val="00BB7C0C"/>
    <w:rsid w:val="00BC000B"/>
    <w:rsid w:val="00BC1B78"/>
    <w:rsid w:val="00BC27D4"/>
    <w:rsid w:val="00BC556B"/>
    <w:rsid w:val="00BC69C8"/>
    <w:rsid w:val="00BC7F41"/>
    <w:rsid w:val="00BD39E5"/>
    <w:rsid w:val="00BD4224"/>
    <w:rsid w:val="00BD45F1"/>
    <w:rsid w:val="00BD49E7"/>
    <w:rsid w:val="00BD52D5"/>
    <w:rsid w:val="00BD5C7A"/>
    <w:rsid w:val="00BD5EED"/>
    <w:rsid w:val="00BD65B2"/>
    <w:rsid w:val="00BD6A9E"/>
    <w:rsid w:val="00BD6E8A"/>
    <w:rsid w:val="00BD7879"/>
    <w:rsid w:val="00BD7E3A"/>
    <w:rsid w:val="00BE053A"/>
    <w:rsid w:val="00BE06BC"/>
    <w:rsid w:val="00BE0744"/>
    <w:rsid w:val="00BE1AA6"/>
    <w:rsid w:val="00BE1B7E"/>
    <w:rsid w:val="00BE1DED"/>
    <w:rsid w:val="00BE306A"/>
    <w:rsid w:val="00BE3498"/>
    <w:rsid w:val="00BE39EB"/>
    <w:rsid w:val="00BE3E03"/>
    <w:rsid w:val="00BE60C5"/>
    <w:rsid w:val="00BE7763"/>
    <w:rsid w:val="00BF0664"/>
    <w:rsid w:val="00BF0DB9"/>
    <w:rsid w:val="00BF0F79"/>
    <w:rsid w:val="00BF10AD"/>
    <w:rsid w:val="00BF183A"/>
    <w:rsid w:val="00BF2B4A"/>
    <w:rsid w:val="00BF2EEA"/>
    <w:rsid w:val="00BF33B9"/>
    <w:rsid w:val="00BF41FA"/>
    <w:rsid w:val="00BF52CE"/>
    <w:rsid w:val="00BF56C5"/>
    <w:rsid w:val="00BF6793"/>
    <w:rsid w:val="00BF684A"/>
    <w:rsid w:val="00BF6930"/>
    <w:rsid w:val="00BF78D5"/>
    <w:rsid w:val="00C007BD"/>
    <w:rsid w:val="00C00A22"/>
    <w:rsid w:val="00C014B5"/>
    <w:rsid w:val="00C01B81"/>
    <w:rsid w:val="00C01DF2"/>
    <w:rsid w:val="00C01F98"/>
    <w:rsid w:val="00C0212C"/>
    <w:rsid w:val="00C02299"/>
    <w:rsid w:val="00C02926"/>
    <w:rsid w:val="00C0446E"/>
    <w:rsid w:val="00C04830"/>
    <w:rsid w:val="00C04C38"/>
    <w:rsid w:val="00C04EC1"/>
    <w:rsid w:val="00C06D8B"/>
    <w:rsid w:val="00C077EF"/>
    <w:rsid w:val="00C0787A"/>
    <w:rsid w:val="00C07D6B"/>
    <w:rsid w:val="00C1075E"/>
    <w:rsid w:val="00C111A6"/>
    <w:rsid w:val="00C114D5"/>
    <w:rsid w:val="00C11BC8"/>
    <w:rsid w:val="00C13872"/>
    <w:rsid w:val="00C139C4"/>
    <w:rsid w:val="00C14D3D"/>
    <w:rsid w:val="00C1647C"/>
    <w:rsid w:val="00C177AF"/>
    <w:rsid w:val="00C17A89"/>
    <w:rsid w:val="00C17B01"/>
    <w:rsid w:val="00C203B5"/>
    <w:rsid w:val="00C20F74"/>
    <w:rsid w:val="00C20F75"/>
    <w:rsid w:val="00C213F0"/>
    <w:rsid w:val="00C214A9"/>
    <w:rsid w:val="00C21941"/>
    <w:rsid w:val="00C21C2E"/>
    <w:rsid w:val="00C2430A"/>
    <w:rsid w:val="00C2430C"/>
    <w:rsid w:val="00C24DDB"/>
    <w:rsid w:val="00C251CD"/>
    <w:rsid w:val="00C25293"/>
    <w:rsid w:val="00C26B42"/>
    <w:rsid w:val="00C27289"/>
    <w:rsid w:val="00C277A5"/>
    <w:rsid w:val="00C27B9A"/>
    <w:rsid w:val="00C27E94"/>
    <w:rsid w:val="00C3047E"/>
    <w:rsid w:val="00C306C0"/>
    <w:rsid w:val="00C309D6"/>
    <w:rsid w:val="00C3109F"/>
    <w:rsid w:val="00C3191E"/>
    <w:rsid w:val="00C31D1B"/>
    <w:rsid w:val="00C33B7F"/>
    <w:rsid w:val="00C33C17"/>
    <w:rsid w:val="00C33C66"/>
    <w:rsid w:val="00C3452D"/>
    <w:rsid w:val="00C3600F"/>
    <w:rsid w:val="00C36287"/>
    <w:rsid w:val="00C36446"/>
    <w:rsid w:val="00C37DD2"/>
    <w:rsid w:val="00C405DE"/>
    <w:rsid w:val="00C40B16"/>
    <w:rsid w:val="00C40CA9"/>
    <w:rsid w:val="00C41936"/>
    <w:rsid w:val="00C4292C"/>
    <w:rsid w:val="00C42EC9"/>
    <w:rsid w:val="00C4357B"/>
    <w:rsid w:val="00C44021"/>
    <w:rsid w:val="00C441E4"/>
    <w:rsid w:val="00C44539"/>
    <w:rsid w:val="00C450A3"/>
    <w:rsid w:val="00C454B9"/>
    <w:rsid w:val="00C45550"/>
    <w:rsid w:val="00C463F8"/>
    <w:rsid w:val="00C46D4D"/>
    <w:rsid w:val="00C5064C"/>
    <w:rsid w:val="00C512C7"/>
    <w:rsid w:val="00C513EF"/>
    <w:rsid w:val="00C51A8E"/>
    <w:rsid w:val="00C538F4"/>
    <w:rsid w:val="00C53F7B"/>
    <w:rsid w:val="00C54888"/>
    <w:rsid w:val="00C54C93"/>
    <w:rsid w:val="00C5543C"/>
    <w:rsid w:val="00C55636"/>
    <w:rsid w:val="00C55E71"/>
    <w:rsid w:val="00C562E8"/>
    <w:rsid w:val="00C60B99"/>
    <w:rsid w:val="00C629E7"/>
    <w:rsid w:val="00C63595"/>
    <w:rsid w:val="00C636C6"/>
    <w:rsid w:val="00C63826"/>
    <w:rsid w:val="00C657AB"/>
    <w:rsid w:val="00C663B6"/>
    <w:rsid w:val="00C66562"/>
    <w:rsid w:val="00C67065"/>
    <w:rsid w:val="00C673E9"/>
    <w:rsid w:val="00C67CB0"/>
    <w:rsid w:val="00C67DCB"/>
    <w:rsid w:val="00C70FD6"/>
    <w:rsid w:val="00C7151B"/>
    <w:rsid w:val="00C71719"/>
    <w:rsid w:val="00C71C2E"/>
    <w:rsid w:val="00C7265D"/>
    <w:rsid w:val="00C747DD"/>
    <w:rsid w:val="00C74C54"/>
    <w:rsid w:val="00C76A09"/>
    <w:rsid w:val="00C7786E"/>
    <w:rsid w:val="00C809BB"/>
    <w:rsid w:val="00C809FD"/>
    <w:rsid w:val="00C81B88"/>
    <w:rsid w:val="00C825DF"/>
    <w:rsid w:val="00C8473C"/>
    <w:rsid w:val="00C868FC"/>
    <w:rsid w:val="00C90B6E"/>
    <w:rsid w:val="00C9180A"/>
    <w:rsid w:val="00C91C64"/>
    <w:rsid w:val="00C92D70"/>
    <w:rsid w:val="00C92E93"/>
    <w:rsid w:val="00C9399B"/>
    <w:rsid w:val="00C93EB3"/>
    <w:rsid w:val="00C94270"/>
    <w:rsid w:val="00C946D5"/>
    <w:rsid w:val="00C95556"/>
    <w:rsid w:val="00C959AA"/>
    <w:rsid w:val="00C95A91"/>
    <w:rsid w:val="00C95C56"/>
    <w:rsid w:val="00C9724A"/>
    <w:rsid w:val="00C9773A"/>
    <w:rsid w:val="00CA1450"/>
    <w:rsid w:val="00CA2D65"/>
    <w:rsid w:val="00CA38E4"/>
    <w:rsid w:val="00CA38EB"/>
    <w:rsid w:val="00CA4265"/>
    <w:rsid w:val="00CA7347"/>
    <w:rsid w:val="00CB0018"/>
    <w:rsid w:val="00CB18D6"/>
    <w:rsid w:val="00CB2D5C"/>
    <w:rsid w:val="00CB403B"/>
    <w:rsid w:val="00CB4E9F"/>
    <w:rsid w:val="00CB4F4E"/>
    <w:rsid w:val="00CB548D"/>
    <w:rsid w:val="00CB5700"/>
    <w:rsid w:val="00CB57FF"/>
    <w:rsid w:val="00CB5FB9"/>
    <w:rsid w:val="00CC00BC"/>
    <w:rsid w:val="00CC06A1"/>
    <w:rsid w:val="00CC092C"/>
    <w:rsid w:val="00CC1399"/>
    <w:rsid w:val="00CC2848"/>
    <w:rsid w:val="00CC3D1D"/>
    <w:rsid w:val="00CC3DDC"/>
    <w:rsid w:val="00CC3E0C"/>
    <w:rsid w:val="00CC5267"/>
    <w:rsid w:val="00CC6BB7"/>
    <w:rsid w:val="00CC7A4B"/>
    <w:rsid w:val="00CD027D"/>
    <w:rsid w:val="00CD0C85"/>
    <w:rsid w:val="00CD1FDC"/>
    <w:rsid w:val="00CD2AFE"/>
    <w:rsid w:val="00CD3F7A"/>
    <w:rsid w:val="00CD585D"/>
    <w:rsid w:val="00CD5D08"/>
    <w:rsid w:val="00CD6026"/>
    <w:rsid w:val="00CD64DC"/>
    <w:rsid w:val="00CD67B9"/>
    <w:rsid w:val="00CD683E"/>
    <w:rsid w:val="00CD72D7"/>
    <w:rsid w:val="00CE0EDB"/>
    <w:rsid w:val="00CE1801"/>
    <w:rsid w:val="00CE1A14"/>
    <w:rsid w:val="00CE215A"/>
    <w:rsid w:val="00CE247E"/>
    <w:rsid w:val="00CE2BD9"/>
    <w:rsid w:val="00CE357C"/>
    <w:rsid w:val="00CE49B1"/>
    <w:rsid w:val="00CE4FCB"/>
    <w:rsid w:val="00CE5840"/>
    <w:rsid w:val="00CE6049"/>
    <w:rsid w:val="00CE64F2"/>
    <w:rsid w:val="00CE6995"/>
    <w:rsid w:val="00CF0110"/>
    <w:rsid w:val="00CF0674"/>
    <w:rsid w:val="00CF0F28"/>
    <w:rsid w:val="00CF1C08"/>
    <w:rsid w:val="00CF1C2E"/>
    <w:rsid w:val="00CF1F4C"/>
    <w:rsid w:val="00CF2824"/>
    <w:rsid w:val="00CF2B21"/>
    <w:rsid w:val="00CF2C4A"/>
    <w:rsid w:val="00CF2E7D"/>
    <w:rsid w:val="00CF443D"/>
    <w:rsid w:val="00CF4A5D"/>
    <w:rsid w:val="00CF4BCC"/>
    <w:rsid w:val="00CF6F4D"/>
    <w:rsid w:val="00D015C3"/>
    <w:rsid w:val="00D01CBF"/>
    <w:rsid w:val="00D02005"/>
    <w:rsid w:val="00D028C1"/>
    <w:rsid w:val="00D02BB1"/>
    <w:rsid w:val="00D02F2B"/>
    <w:rsid w:val="00D033D2"/>
    <w:rsid w:val="00D03824"/>
    <w:rsid w:val="00D044C5"/>
    <w:rsid w:val="00D06F43"/>
    <w:rsid w:val="00D117C3"/>
    <w:rsid w:val="00D1197A"/>
    <w:rsid w:val="00D12961"/>
    <w:rsid w:val="00D12E80"/>
    <w:rsid w:val="00D13AEB"/>
    <w:rsid w:val="00D14B04"/>
    <w:rsid w:val="00D16E3B"/>
    <w:rsid w:val="00D17C34"/>
    <w:rsid w:val="00D21585"/>
    <w:rsid w:val="00D21935"/>
    <w:rsid w:val="00D225FE"/>
    <w:rsid w:val="00D228A3"/>
    <w:rsid w:val="00D2311C"/>
    <w:rsid w:val="00D2395F"/>
    <w:rsid w:val="00D239D3"/>
    <w:rsid w:val="00D23EFB"/>
    <w:rsid w:val="00D24643"/>
    <w:rsid w:val="00D267F9"/>
    <w:rsid w:val="00D26F08"/>
    <w:rsid w:val="00D270BD"/>
    <w:rsid w:val="00D2779E"/>
    <w:rsid w:val="00D27B88"/>
    <w:rsid w:val="00D30570"/>
    <w:rsid w:val="00D30917"/>
    <w:rsid w:val="00D31D1B"/>
    <w:rsid w:val="00D31E14"/>
    <w:rsid w:val="00D3263A"/>
    <w:rsid w:val="00D32785"/>
    <w:rsid w:val="00D32DD7"/>
    <w:rsid w:val="00D35ECC"/>
    <w:rsid w:val="00D40175"/>
    <w:rsid w:val="00D40BEC"/>
    <w:rsid w:val="00D40DE5"/>
    <w:rsid w:val="00D41AE9"/>
    <w:rsid w:val="00D42D00"/>
    <w:rsid w:val="00D43778"/>
    <w:rsid w:val="00D447E9"/>
    <w:rsid w:val="00D450BA"/>
    <w:rsid w:val="00D4524E"/>
    <w:rsid w:val="00D45253"/>
    <w:rsid w:val="00D472DF"/>
    <w:rsid w:val="00D47357"/>
    <w:rsid w:val="00D479D4"/>
    <w:rsid w:val="00D5016A"/>
    <w:rsid w:val="00D50A58"/>
    <w:rsid w:val="00D50F3B"/>
    <w:rsid w:val="00D51219"/>
    <w:rsid w:val="00D51EAD"/>
    <w:rsid w:val="00D525AA"/>
    <w:rsid w:val="00D5295D"/>
    <w:rsid w:val="00D52E97"/>
    <w:rsid w:val="00D530F9"/>
    <w:rsid w:val="00D54097"/>
    <w:rsid w:val="00D5516D"/>
    <w:rsid w:val="00D555BD"/>
    <w:rsid w:val="00D56F2C"/>
    <w:rsid w:val="00D572F9"/>
    <w:rsid w:val="00D57681"/>
    <w:rsid w:val="00D578E1"/>
    <w:rsid w:val="00D579AE"/>
    <w:rsid w:val="00D57C4A"/>
    <w:rsid w:val="00D57E49"/>
    <w:rsid w:val="00D61C83"/>
    <w:rsid w:val="00D629C5"/>
    <w:rsid w:val="00D63259"/>
    <w:rsid w:val="00D637CC"/>
    <w:rsid w:val="00D64C34"/>
    <w:rsid w:val="00D650D3"/>
    <w:rsid w:val="00D65926"/>
    <w:rsid w:val="00D65C59"/>
    <w:rsid w:val="00D678A3"/>
    <w:rsid w:val="00D67AA6"/>
    <w:rsid w:val="00D70936"/>
    <w:rsid w:val="00D716D3"/>
    <w:rsid w:val="00D749F5"/>
    <w:rsid w:val="00D74B13"/>
    <w:rsid w:val="00D754A0"/>
    <w:rsid w:val="00D755FA"/>
    <w:rsid w:val="00D76A2F"/>
    <w:rsid w:val="00D77C8B"/>
    <w:rsid w:val="00D77DE2"/>
    <w:rsid w:val="00D8089D"/>
    <w:rsid w:val="00D80B76"/>
    <w:rsid w:val="00D81281"/>
    <w:rsid w:val="00D81CFD"/>
    <w:rsid w:val="00D8213D"/>
    <w:rsid w:val="00D82862"/>
    <w:rsid w:val="00D829DD"/>
    <w:rsid w:val="00D83CAF"/>
    <w:rsid w:val="00D843FE"/>
    <w:rsid w:val="00D85D31"/>
    <w:rsid w:val="00D86046"/>
    <w:rsid w:val="00D8736F"/>
    <w:rsid w:val="00D90C98"/>
    <w:rsid w:val="00D91203"/>
    <w:rsid w:val="00D91A6E"/>
    <w:rsid w:val="00D91BC5"/>
    <w:rsid w:val="00D9244B"/>
    <w:rsid w:val="00D94D4F"/>
    <w:rsid w:val="00D96ED5"/>
    <w:rsid w:val="00DA02AC"/>
    <w:rsid w:val="00DA16EA"/>
    <w:rsid w:val="00DA2307"/>
    <w:rsid w:val="00DA23D8"/>
    <w:rsid w:val="00DA2F8A"/>
    <w:rsid w:val="00DA33F6"/>
    <w:rsid w:val="00DA35A1"/>
    <w:rsid w:val="00DA5B01"/>
    <w:rsid w:val="00DA6924"/>
    <w:rsid w:val="00DA69F5"/>
    <w:rsid w:val="00DA6A14"/>
    <w:rsid w:val="00DA7560"/>
    <w:rsid w:val="00DA7E7A"/>
    <w:rsid w:val="00DB04C7"/>
    <w:rsid w:val="00DB43EA"/>
    <w:rsid w:val="00DB448A"/>
    <w:rsid w:val="00DB5781"/>
    <w:rsid w:val="00DB5AFF"/>
    <w:rsid w:val="00DB6785"/>
    <w:rsid w:val="00DB777B"/>
    <w:rsid w:val="00DC09C5"/>
    <w:rsid w:val="00DC0A5F"/>
    <w:rsid w:val="00DC1121"/>
    <w:rsid w:val="00DC219D"/>
    <w:rsid w:val="00DC5BDB"/>
    <w:rsid w:val="00DC65CE"/>
    <w:rsid w:val="00DC69DC"/>
    <w:rsid w:val="00DD174C"/>
    <w:rsid w:val="00DD22D0"/>
    <w:rsid w:val="00DD3AB3"/>
    <w:rsid w:val="00DD3E7B"/>
    <w:rsid w:val="00DD4663"/>
    <w:rsid w:val="00DD4A77"/>
    <w:rsid w:val="00DD515E"/>
    <w:rsid w:val="00DD53F4"/>
    <w:rsid w:val="00DD6CEC"/>
    <w:rsid w:val="00DD70A0"/>
    <w:rsid w:val="00DE0E29"/>
    <w:rsid w:val="00DE12BE"/>
    <w:rsid w:val="00DE1484"/>
    <w:rsid w:val="00DE2699"/>
    <w:rsid w:val="00DE311A"/>
    <w:rsid w:val="00DE31D3"/>
    <w:rsid w:val="00DE40A0"/>
    <w:rsid w:val="00DE4F8F"/>
    <w:rsid w:val="00DE4FF5"/>
    <w:rsid w:val="00DE5030"/>
    <w:rsid w:val="00DE5890"/>
    <w:rsid w:val="00DF01B7"/>
    <w:rsid w:val="00DF02D5"/>
    <w:rsid w:val="00DF0BD1"/>
    <w:rsid w:val="00DF31F4"/>
    <w:rsid w:val="00DF34F0"/>
    <w:rsid w:val="00DF3FA2"/>
    <w:rsid w:val="00DF4546"/>
    <w:rsid w:val="00DF4E55"/>
    <w:rsid w:val="00DF4E87"/>
    <w:rsid w:val="00DF5D30"/>
    <w:rsid w:val="00DF64C1"/>
    <w:rsid w:val="00DF715F"/>
    <w:rsid w:val="00DF7197"/>
    <w:rsid w:val="00DF7252"/>
    <w:rsid w:val="00DF7FFA"/>
    <w:rsid w:val="00E00597"/>
    <w:rsid w:val="00E00701"/>
    <w:rsid w:val="00E00B78"/>
    <w:rsid w:val="00E00D0E"/>
    <w:rsid w:val="00E01F57"/>
    <w:rsid w:val="00E0313D"/>
    <w:rsid w:val="00E04B71"/>
    <w:rsid w:val="00E06C85"/>
    <w:rsid w:val="00E06F48"/>
    <w:rsid w:val="00E071F3"/>
    <w:rsid w:val="00E07B6B"/>
    <w:rsid w:val="00E10D4C"/>
    <w:rsid w:val="00E11697"/>
    <w:rsid w:val="00E11C7B"/>
    <w:rsid w:val="00E1214B"/>
    <w:rsid w:val="00E15AFA"/>
    <w:rsid w:val="00E164AD"/>
    <w:rsid w:val="00E16EA7"/>
    <w:rsid w:val="00E170DD"/>
    <w:rsid w:val="00E17F78"/>
    <w:rsid w:val="00E20626"/>
    <w:rsid w:val="00E20B75"/>
    <w:rsid w:val="00E220A5"/>
    <w:rsid w:val="00E226F0"/>
    <w:rsid w:val="00E22BA7"/>
    <w:rsid w:val="00E232BB"/>
    <w:rsid w:val="00E23AB2"/>
    <w:rsid w:val="00E23B10"/>
    <w:rsid w:val="00E244BA"/>
    <w:rsid w:val="00E259C8"/>
    <w:rsid w:val="00E26324"/>
    <w:rsid w:val="00E2732C"/>
    <w:rsid w:val="00E30C7F"/>
    <w:rsid w:val="00E3124F"/>
    <w:rsid w:val="00E323D0"/>
    <w:rsid w:val="00E32593"/>
    <w:rsid w:val="00E33BC3"/>
    <w:rsid w:val="00E33FB0"/>
    <w:rsid w:val="00E363EB"/>
    <w:rsid w:val="00E3762E"/>
    <w:rsid w:val="00E37909"/>
    <w:rsid w:val="00E37954"/>
    <w:rsid w:val="00E37EC0"/>
    <w:rsid w:val="00E37EC7"/>
    <w:rsid w:val="00E40688"/>
    <w:rsid w:val="00E40AAE"/>
    <w:rsid w:val="00E4213E"/>
    <w:rsid w:val="00E44188"/>
    <w:rsid w:val="00E44343"/>
    <w:rsid w:val="00E452C3"/>
    <w:rsid w:val="00E45768"/>
    <w:rsid w:val="00E457CC"/>
    <w:rsid w:val="00E46CE1"/>
    <w:rsid w:val="00E50589"/>
    <w:rsid w:val="00E50907"/>
    <w:rsid w:val="00E51055"/>
    <w:rsid w:val="00E52295"/>
    <w:rsid w:val="00E522B6"/>
    <w:rsid w:val="00E5293A"/>
    <w:rsid w:val="00E53671"/>
    <w:rsid w:val="00E53935"/>
    <w:rsid w:val="00E557C9"/>
    <w:rsid w:val="00E558A0"/>
    <w:rsid w:val="00E558F9"/>
    <w:rsid w:val="00E5687A"/>
    <w:rsid w:val="00E56CE1"/>
    <w:rsid w:val="00E644FF"/>
    <w:rsid w:val="00E649CA"/>
    <w:rsid w:val="00E65CAF"/>
    <w:rsid w:val="00E65CD0"/>
    <w:rsid w:val="00E65DFF"/>
    <w:rsid w:val="00E6674B"/>
    <w:rsid w:val="00E67233"/>
    <w:rsid w:val="00E675A3"/>
    <w:rsid w:val="00E67E4F"/>
    <w:rsid w:val="00E71E40"/>
    <w:rsid w:val="00E72469"/>
    <w:rsid w:val="00E72EEA"/>
    <w:rsid w:val="00E7362D"/>
    <w:rsid w:val="00E74C14"/>
    <w:rsid w:val="00E74DF5"/>
    <w:rsid w:val="00E758C5"/>
    <w:rsid w:val="00E75D9F"/>
    <w:rsid w:val="00E76370"/>
    <w:rsid w:val="00E76666"/>
    <w:rsid w:val="00E77984"/>
    <w:rsid w:val="00E77BE8"/>
    <w:rsid w:val="00E77CE7"/>
    <w:rsid w:val="00E808A5"/>
    <w:rsid w:val="00E81DCF"/>
    <w:rsid w:val="00E83346"/>
    <w:rsid w:val="00E834E7"/>
    <w:rsid w:val="00E83E2C"/>
    <w:rsid w:val="00E83E5E"/>
    <w:rsid w:val="00E841EE"/>
    <w:rsid w:val="00E8575A"/>
    <w:rsid w:val="00E85F65"/>
    <w:rsid w:val="00E87917"/>
    <w:rsid w:val="00E87FD7"/>
    <w:rsid w:val="00E90390"/>
    <w:rsid w:val="00E90492"/>
    <w:rsid w:val="00E9095A"/>
    <w:rsid w:val="00E90A64"/>
    <w:rsid w:val="00E90ACC"/>
    <w:rsid w:val="00E91424"/>
    <w:rsid w:val="00E9248F"/>
    <w:rsid w:val="00E938DA"/>
    <w:rsid w:val="00E93962"/>
    <w:rsid w:val="00E94432"/>
    <w:rsid w:val="00E9447E"/>
    <w:rsid w:val="00E945CC"/>
    <w:rsid w:val="00E949DD"/>
    <w:rsid w:val="00E94BA9"/>
    <w:rsid w:val="00E9509E"/>
    <w:rsid w:val="00E95279"/>
    <w:rsid w:val="00E9541D"/>
    <w:rsid w:val="00E9621C"/>
    <w:rsid w:val="00E96CA4"/>
    <w:rsid w:val="00E976D0"/>
    <w:rsid w:val="00E978C4"/>
    <w:rsid w:val="00EA1902"/>
    <w:rsid w:val="00EA1992"/>
    <w:rsid w:val="00EA2129"/>
    <w:rsid w:val="00EA2444"/>
    <w:rsid w:val="00EA2DC7"/>
    <w:rsid w:val="00EA33D8"/>
    <w:rsid w:val="00EA40DA"/>
    <w:rsid w:val="00EA4C59"/>
    <w:rsid w:val="00EA5F0C"/>
    <w:rsid w:val="00EA6746"/>
    <w:rsid w:val="00EA745C"/>
    <w:rsid w:val="00EA789A"/>
    <w:rsid w:val="00EA7DF3"/>
    <w:rsid w:val="00EB0300"/>
    <w:rsid w:val="00EB13B1"/>
    <w:rsid w:val="00EB3DBF"/>
    <w:rsid w:val="00EB47D6"/>
    <w:rsid w:val="00EB5859"/>
    <w:rsid w:val="00EB6333"/>
    <w:rsid w:val="00EB6A8D"/>
    <w:rsid w:val="00EB770A"/>
    <w:rsid w:val="00EC1785"/>
    <w:rsid w:val="00EC2952"/>
    <w:rsid w:val="00EC38FB"/>
    <w:rsid w:val="00EC4E8C"/>
    <w:rsid w:val="00EC5A78"/>
    <w:rsid w:val="00EC5A8F"/>
    <w:rsid w:val="00EC6035"/>
    <w:rsid w:val="00EC67C9"/>
    <w:rsid w:val="00EC6B36"/>
    <w:rsid w:val="00EC7D5C"/>
    <w:rsid w:val="00ED072F"/>
    <w:rsid w:val="00ED0749"/>
    <w:rsid w:val="00ED1644"/>
    <w:rsid w:val="00ED1959"/>
    <w:rsid w:val="00ED1D32"/>
    <w:rsid w:val="00ED43B5"/>
    <w:rsid w:val="00ED7907"/>
    <w:rsid w:val="00EE0247"/>
    <w:rsid w:val="00EE0A2D"/>
    <w:rsid w:val="00EE208F"/>
    <w:rsid w:val="00EE218E"/>
    <w:rsid w:val="00EE2C90"/>
    <w:rsid w:val="00EE3392"/>
    <w:rsid w:val="00EE3A6F"/>
    <w:rsid w:val="00EE44AF"/>
    <w:rsid w:val="00EE4AD0"/>
    <w:rsid w:val="00EE4DD4"/>
    <w:rsid w:val="00EE4E63"/>
    <w:rsid w:val="00EE58FA"/>
    <w:rsid w:val="00EE5EBC"/>
    <w:rsid w:val="00EE6A1A"/>
    <w:rsid w:val="00EE70A9"/>
    <w:rsid w:val="00EE76D9"/>
    <w:rsid w:val="00EF0059"/>
    <w:rsid w:val="00EF037C"/>
    <w:rsid w:val="00EF0795"/>
    <w:rsid w:val="00EF2A7A"/>
    <w:rsid w:val="00EF2C24"/>
    <w:rsid w:val="00EF319A"/>
    <w:rsid w:val="00EF3332"/>
    <w:rsid w:val="00EF3DBE"/>
    <w:rsid w:val="00EF73D9"/>
    <w:rsid w:val="00EF73DC"/>
    <w:rsid w:val="00F00560"/>
    <w:rsid w:val="00F0266B"/>
    <w:rsid w:val="00F02855"/>
    <w:rsid w:val="00F029FA"/>
    <w:rsid w:val="00F02CF6"/>
    <w:rsid w:val="00F02D36"/>
    <w:rsid w:val="00F03144"/>
    <w:rsid w:val="00F0428C"/>
    <w:rsid w:val="00F043D6"/>
    <w:rsid w:val="00F07455"/>
    <w:rsid w:val="00F10512"/>
    <w:rsid w:val="00F10793"/>
    <w:rsid w:val="00F10AB7"/>
    <w:rsid w:val="00F11139"/>
    <w:rsid w:val="00F1119C"/>
    <w:rsid w:val="00F11762"/>
    <w:rsid w:val="00F1206E"/>
    <w:rsid w:val="00F12C7F"/>
    <w:rsid w:val="00F14182"/>
    <w:rsid w:val="00F14C33"/>
    <w:rsid w:val="00F1671D"/>
    <w:rsid w:val="00F17C6D"/>
    <w:rsid w:val="00F20071"/>
    <w:rsid w:val="00F21750"/>
    <w:rsid w:val="00F21A39"/>
    <w:rsid w:val="00F21CA9"/>
    <w:rsid w:val="00F21DE0"/>
    <w:rsid w:val="00F22CFC"/>
    <w:rsid w:val="00F232D8"/>
    <w:rsid w:val="00F241B3"/>
    <w:rsid w:val="00F242A9"/>
    <w:rsid w:val="00F24804"/>
    <w:rsid w:val="00F24A4F"/>
    <w:rsid w:val="00F26353"/>
    <w:rsid w:val="00F2745E"/>
    <w:rsid w:val="00F27DE9"/>
    <w:rsid w:val="00F31488"/>
    <w:rsid w:val="00F322C9"/>
    <w:rsid w:val="00F328B6"/>
    <w:rsid w:val="00F34726"/>
    <w:rsid w:val="00F3540C"/>
    <w:rsid w:val="00F35454"/>
    <w:rsid w:val="00F35D7A"/>
    <w:rsid w:val="00F35E3A"/>
    <w:rsid w:val="00F368CE"/>
    <w:rsid w:val="00F36BF6"/>
    <w:rsid w:val="00F37DE4"/>
    <w:rsid w:val="00F41F2A"/>
    <w:rsid w:val="00F420D3"/>
    <w:rsid w:val="00F423E6"/>
    <w:rsid w:val="00F42934"/>
    <w:rsid w:val="00F42DB7"/>
    <w:rsid w:val="00F44630"/>
    <w:rsid w:val="00F44BB6"/>
    <w:rsid w:val="00F44F53"/>
    <w:rsid w:val="00F45FC4"/>
    <w:rsid w:val="00F46A4D"/>
    <w:rsid w:val="00F475A4"/>
    <w:rsid w:val="00F4770F"/>
    <w:rsid w:val="00F5158F"/>
    <w:rsid w:val="00F532E3"/>
    <w:rsid w:val="00F53ECD"/>
    <w:rsid w:val="00F54CE1"/>
    <w:rsid w:val="00F55065"/>
    <w:rsid w:val="00F55094"/>
    <w:rsid w:val="00F55878"/>
    <w:rsid w:val="00F569CC"/>
    <w:rsid w:val="00F57EC2"/>
    <w:rsid w:val="00F6172C"/>
    <w:rsid w:val="00F61E28"/>
    <w:rsid w:val="00F61EFB"/>
    <w:rsid w:val="00F621A3"/>
    <w:rsid w:val="00F633FA"/>
    <w:rsid w:val="00F63CBB"/>
    <w:rsid w:val="00F643A1"/>
    <w:rsid w:val="00F645C5"/>
    <w:rsid w:val="00F650E9"/>
    <w:rsid w:val="00F66560"/>
    <w:rsid w:val="00F66706"/>
    <w:rsid w:val="00F66B4F"/>
    <w:rsid w:val="00F670C0"/>
    <w:rsid w:val="00F67A3C"/>
    <w:rsid w:val="00F70653"/>
    <w:rsid w:val="00F7168F"/>
    <w:rsid w:val="00F71C18"/>
    <w:rsid w:val="00F71F49"/>
    <w:rsid w:val="00F73E26"/>
    <w:rsid w:val="00F76C80"/>
    <w:rsid w:val="00F77141"/>
    <w:rsid w:val="00F802BB"/>
    <w:rsid w:val="00F802FD"/>
    <w:rsid w:val="00F80D75"/>
    <w:rsid w:val="00F80EBC"/>
    <w:rsid w:val="00F82578"/>
    <w:rsid w:val="00F82D1A"/>
    <w:rsid w:val="00F82F57"/>
    <w:rsid w:val="00F83C97"/>
    <w:rsid w:val="00F84038"/>
    <w:rsid w:val="00F84485"/>
    <w:rsid w:val="00F8498A"/>
    <w:rsid w:val="00F849BD"/>
    <w:rsid w:val="00F84E67"/>
    <w:rsid w:val="00F8503D"/>
    <w:rsid w:val="00F85280"/>
    <w:rsid w:val="00F865C4"/>
    <w:rsid w:val="00F86BA3"/>
    <w:rsid w:val="00F87FB3"/>
    <w:rsid w:val="00F91A9F"/>
    <w:rsid w:val="00F926B5"/>
    <w:rsid w:val="00F92C49"/>
    <w:rsid w:val="00F9396D"/>
    <w:rsid w:val="00F94028"/>
    <w:rsid w:val="00F957DF"/>
    <w:rsid w:val="00F96026"/>
    <w:rsid w:val="00F962E4"/>
    <w:rsid w:val="00F9647A"/>
    <w:rsid w:val="00F9798D"/>
    <w:rsid w:val="00F97B5B"/>
    <w:rsid w:val="00FA01F4"/>
    <w:rsid w:val="00FA0473"/>
    <w:rsid w:val="00FA0714"/>
    <w:rsid w:val="00FA1681"/>
    <w:rsid w:val="00FA16DD"/>
    <w:rsid w:val="00FA19C0"/>
    <w:rsid w:val="00FA1FF5"/>
    <w:rsid w:val="00FA24B6"/>
    <w:rsid w:val="00FA3126"/>
    <w:rsid w:val="00FA3B82"/>
    <w:rsid w:val="00FA4B59"/>
    <w:rsid w:val="00FA4F55"/>
    <w:rsid w:val="00FA52F4"/>
    <w:rsid w:val="00FA59CD"/>
    <w:rsid w:val="00FA5DE2"/>
    <w:rsid w:val="00FA6356"/>
    <w:rsid w:val="00FA63D1"/>
    <w:rsid w:val="00FA72D8"/>
    <w:rsid w:val="00FA75E3"/>
    <w:rsid w:val="00FA7631"/>
    <w:rsid w:val="00FB1B0E"/>
    <w:rsid w:val="00FB1F45"/>
    <w:rsid w:val="00FB2D87"/>
    <w:rsid w:val="00FB321B"/>
    <w:rsid w:val="00FB32E0"/>
    <w:rsid w:val="00FB344C"/>
    <w:rsid w:val="00FB349A"/>
    <w:rsid w:val="00FB3B9B"/>
    <w:rsid w:val="00FB424C"/>
    <w:rsid w:val="00FB479F"/>
    <w:rsid w:val="00FB6200"/>
    <w:rsid w:val="00FC0D3B"/>
    <w:rsid w:val="00FC1112"/>
    <w:rsid w:val="00FC1612"/>
    <w:rsid w:val="00FC2764"/>
    <w:rsid w:val="00FC2B13"/>
    <w:rsid w:val="00FC2CDF"/>
    <w:rsid w:val="00FC328B"/>
    <w:rsid w:val="00FC40A8"/>
    <w:rsid w:val="00FC50AC"/>
    <w:rsid w:val="00FC521B"/>
    <w:rsid w:val="00FC5761"/>
    <w:rsid w:val="00FC6BB3"/>
    <w:rsid w:val="00FD0432"/>
    <w:rsid w:val="00FD1B04"/>
    <w:rsid w:val="00FD2FB3"/>
    <w:rsid w:val="00FD33EA"/>
    <w:rsid w:val="00FD38D4"/>
    <w:rsid w:val="00FD3F4D"/>
    <w:rsid w:val="00FD4A66"/>
    <w:rsid w:val="00FD4BCC"/>
    <w:rsid w:val="00FD4D15"/>
    <w:rsid w:val="00FD6403"/>
    <w:rsid w:val="00FD6574"/>
    <w:rsid w:val="00FD6B61"/>
    <w:rsid w:val="00FD7B34"/>
    <w:rsid w:val="00FE1064"/>
    <w:rsid w:val="00FE2303"/>
    <w:rsid w:val="00FE25F4"/>
    <w:rsid w:val="00FE26DA"/>
    <w:rsid w:val="00FE2987"/>
    <w:rsid w:val="00FE30E0"/>
    <w:rsid w:val="00FE4280"/>
    <w:rsid w:val="00FE51A5"/>
    <w:rsid w:val="00FE5796"/>
    <w:rsid w:val="00FE6B1E"/>
    <w:rsid w:val="00FE7792"/>
    <w:rsid w:val="00FE7ADF"/>
    <w:rsid w:val="00FF25EF"/>
    <w:rsid w:val="00FF2E6F"/>
    <w:rsid w:val="00FF3AB0"/>
    <w:rsid w:val="00FF4FC6"/>
    <w:rsid w:val="00FF58BD"/>
    <w:rsid w:val="00FF5EEB"/>
    <w:rsid w:val="00FF7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3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List Bullet"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
    <w:name w:val="Normal"/>
    <w:qFormat/>
    <w:rsid w:val="00B80981"/>
    <w:pPr>
      <w:spacing w:before="100" w:after="100"/>
    </w:pPr>
    <w:rPr>
      <w:sz w:val="24"/>
    </w:rPr>
  </w:style>
  <w:style w:type="paragraph" w:styleId="1">
    <w:name w:val="heading 1"/>
    <w:aliases w:val="H1,.,Название спецификации,h:1,h:1app,TF-Overskrift 1,H11,R1,Titre 0"/>
    <w:basedOn w:val="af"/>
    <w:next w:val="af"/>
    <w:link w:val="10"/>
    <w:qFormat/>
    <w:rsid w:val="00B155C1"/>
    <w:pPr>
      <w:keepNext/>
      <w:pageBreakBefore/>
      <w:numPr>
        <w:numId w:val="2"/>
      </w:numPr>
      <w:spacing w:before="240" w:after="60"/>
      <w:outlineLvl w:val="0"/>
    </w:pPr>
    <w:rPr>
      <w:b/>
      <w:caps/>
      <w:kern w:val="28"/>
      <w:sz w:val="28"/>
    </w:rPr>
  </w:style>
  <w:style w:type="paragraph" w:styleId="20">
    <w:name w:val="heading 2"/>
    <w:aliases w:val="contract,H2,h2,2,Numbered text 3,heading 2,Подраздел,21,22,211,h:2,h:2app,T2,TF-Overskrit 2,Title2,ITT t2,PA Major Section,TE Heading 2,Livello 2,R2,H21,heading 2+ Indent: Left 0.25 in,título 2,TITRE 2,1st level heading,l2,level 2 no toc,A"/>
    <w:basedOn w:val="1"/>
    <w:next w:val="af"/>
    <w:link w:val="21"/>
    <w:qFormat/>
    <w:rsid w:val="00B155C1"/>
    <w:pPr>
      <w:pageBreakBefore w:val="0"/>
      <w:numPr>
        <w:ilvl w:val="1"/>
      </w:numPr>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0"/>
    <w:next w:val="af"/>
    <w:link w:val="31"/>
    <w:qFormat/>
    <w:rsid w:val="00BF78D5"/>
    <w:pPr>
      <w:numPr>
        <w:ilvl w:val="2"/>
      </w:numPr>
      <w:spacing w:after="240"/>
      <w:outlineLvl w:val="2"/>
    </w:pPr>
  </w:style>
  <w:style w:type="paragraph" w:styleId="41">
    <w:name w:val="heading 4"/>
    <w:aliases w:val="H4,Заголовок 4 (Приложение)"/>
    <w:basedOn w:val="30"/>
    <w:next w:val="af"/>
    <w:link w:val="42"/>
    <w:qFormat/>
    <w:rsid w:val="00F2745E"/>
    <w:pPr>
      <w:numPr>
        <w:ilvl w:val="3"/>
      </w:numPr>
      <w:tabs>
        <w:tab w:val="left" w:pos="1560"/>
      </w:tabs>
      <w:outlineLvl w:val="3"/>
    </w:pPr>
  </w:style>
  <w:style w:type="paragraph" w:styleId="51">
    <w:name w:val="heading 5"/>
    <w:basedOn w:val="41"/>
    <w:next w:val="af"/>
    <w:link w:val="52"/>
    <w:qFormat/>
    <w:rsid w:val="007B70F4"/>
    <w:pPr>
      <w:numPr>
        <w:ilvl w:val="4"/>
      </w:numPr>
      <w:tabs>
        <w:tab w:val="clear" w:pos="1560"/>
        <w:tab w:val="left" w:pos="1701"/>
      </w:tabs>
      <w:outlineLvl w:val="4"/>
    </w:pPr>
  </w:style>
  <w:style w:type="paragraph" w:styleId="6">
    <w:name w:val="heading 6"/>
    <w:basedOn w:val="af"/>
    <w:next w:val="af"/>
    <w:link w:val="60"/>
    <w:qFormat/>
    <w:rsid w:val="00A2539A"/>
    <w:pPr>
      <w:keepNext/>
      <w:tabs>
        <w:tab w:val="num" w:pos="1152"/>
      </w:tabs>
      <w:spacing w:before="0" w:after="0"/>
      <w:ind w:left="1152" w:hanging="1152"/>
      <w:jc w:val="both"/>
      <w:outlineLvl w:val="5"/>
    </w:pPr>
    <w:rPr>
      <w:rFonts w:ascii="MS Sans Serif" w:hAnsi="MS Sans Serif"/>
    </w:rPr>
  </w:style>
  <w:style w:type="paragraph" w:styleId="7">
    <w:name w:val="heading 7"/>
    <w:basedOn w:val="af"/>
    <w:next w:val="af"/>
    <w:link w:val="70"/>
    <w:qFormat/>
    <w:rsid w:val="00A2539A"/>
    <w:pPr>
      <w:keepNext/>
      <w:tabs>
        <w:tab w:val="num" w:pos="1296"/>
      </w:tabs>
      <w:spacing w:before="0" w:after="0"/>
      <w:ind w:left="1296" w:right="-654" w:hanging="1296"/>
      <w:jc w:val="center"/>
      <w:outlineLvl w:val="6"/>
    </w:pPr>
    <w:rPr>
      <w:b/>
      <w:sz w:val="22"/>
    </w:rPr>
  </w:style>
  <w:style w:type="paragraph" w:styleId="8">
    <w:name w:val="heading 8"/>
    <w:basedOn w:val="af"/>
    <w:next w:val="af"/>
    <w:link w:val="80"/>
    <w:qFormat/>
    <w:rsid w:val="00A2539A"/>
    <w:pPr>
      <w:keepNext/>
      <w:tabs>
        <w:tab w:val="num" w:pos="1440"/>
      </w:tabs>
      <w:spacing w:before="0" w:after="0"/>
      <w:ind w:left="1440" w:hanging="1440"/>
      <w:jc w:val="both"/>
      <w:outlineLvl w:val="7"/>
    </w:pPr>
  </w:style>
  <w:style w:type="paragraph" w:styleId="9">
    <w:name w:val="heading 9"/>
    <w:basedOn w:val="af"/>
    <w:next w:val="af"/>
    <w:link w:val="90"/>
    <w:qFormat/>
    <w:rsid w:val="00A2539A"/>
    <w:pPr>
      <w:keepNext/>
      <w:tabs>
        <w:tab w:val="num" w:pos="1584"/>
      </w:tabs>
      <w:spacing w:before="0" w:after="0"/>
      <w:ind w:left="1584" w:hanging="1584"/>
      <w:outlineLvl w:val="8"/>
    </w:pPr>
    <w:rPr>
      <w:rFonts w:ascii="MS Sans Serif" w:hAnsi="MS Sans Serif"/>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customStyle="1" w:styleId="11">
    <w:name w:val="Основной текст с отступом1"/>
    <w:basedOn w:val="af"/>
    <w:rsid w:val="00A2539A"/>
    <w:pPr>
      <w:spacing w:before="0" w:after="0"/>
      <w:ind w:firstLine="720"/>
    </w:pPr>
    <w:rPr>
      <w:rFonts w:ascii="Courier New" w:hAnsi="Courier New"/>
      <w:sz w:val="20"/>
    </w:rPr>
  </w:style>
  <w:style w:type="paragraph" w:styleId="af3">
    <w:name w:val="Block Text"/>
    <w:basedOn w:val="af"/>
    <w:rsid w:val="00A2539A"/>
    <w:pPr>
      <w:spacing w:before="0" w:after="0"/>
      <w:ind w:left="720" w:right="1035" w:firstLine="720"/>
    </w:pPr>
    <w:rPr>
      <w:rFonts w:ascii="Arial" w:hAnsi="Arial"/>
      <w:b/>
    </w:rPr>
  </w:style>
  <w:style w:type="paragraph" w:styleId="af4">
    <w:name w:val="header"/>
    <w:basedOn w:val="af"/>
    <w:link w:val="af5"/>
    <w:uiPriority w:val="99"/>
    <w:rsid w:val="00A2539A"/>
    <w:pPr>
      <w:tabs>
        <w:tab w:val="center" w:pos="4153"/>
        <w:tab w:val="right" w:pos="8306"/>
      </w:tabs>
      <w:spacing w:before="0" w:after="0"/>
    </w:pPr>
    <w:rPr>
      <w:rFonts w:ascii="MS Sans Serif" w:hAnsi="MS Sans Serif"/>
      <w:sz w:val="20"/>
    </w:rPr>
  </w:style>
  <w:style w:type="paragraph" w:styleId="af6">
    <w:name w:val="footer"/>
    <w:basedOn w:val="af"/>
    <w:link w:val="af7"/>
    <w:uiPriority w:val="99"/>
    <w:rsid w:val="00A2539A"/>
    <w:pPr>
      <w:tabs>
        <w:tab w:val="center" w:pos="4153"/>
        <w:tab w:val="right" w:pos="8306"/>
      </w:tabs>
      <w:spacing w:before="0" w:after="0"/>
    </w:pPr>
    <w:rPr>
      <w:rFonts w:ascii="MS Sans Serif" w:hAnsi="MS Sans Serif"/>
      <w:sz w:val="20"/>
    </w:rPr>
  </w:style>
  <w:style w:type="character" w:styleId="af8">
    <w:name w:val="page number"/>
    <w:basedOn w:val="af0"/>
    <w:rsid w:val="00A2539A"/>
  </w:style>
  <w:style w:type="paragraph" w:styleId="12">
    <w:name w:val="toc 1"/>
    <w:basedOn w:val="af"/>
    <w:next w:val="af"/>
    <w:autoRedefine/>
    <w:uiPriority w:val="39"/>
    <w:qFormat/>
    <w:rsid w:val="00A2539A"/>
    <w:pPr>
      <w:spacing w:before="120" w:after="120"/>
    </w:pPr>
    <w:rPr>
      <w:b/>
      <w:caps/>
      <w:sz w:val="20"/>
    </w:rPr>
  </w:style>
  <w:style w:type="paragraph" w:styleId="22">
    <w:name w:val="toc 2"/>
    <w:basedOn w:val="af"/>
    <w:next w:val="af"/>
    <w:autoRedefine/>
    <w:uiPriority w:val="39"/>
    <w:qFormat/>
    <w:rsid w:val="00A2539A"/>
    <w:pPr>
      <w:spacing w:before="0" w:after="0"/>
      <w:ind w:left="200"/>
    </w:pPr>
    <w:rPr>
      <w:smallCaps/>
      <w:sz w:val="20"/>
    </w:rPr>
  </w:style>
  <w:style w:type="paragraph" w:styleId="32">
    <w:name w:val="toc 3"/>
    <w:basedOn w:val="af"/>
    <w:next w:val="af"/>
    <w:autoRedefine/>
    <w:uiPriority w:val="39"/>
    <w:qFormat/>
    <w:rsid w:val="00A2539A"/>
    <w:pPr>
      <w:spacing w:before="0" w:after="0"/>
      <w:ind w:left="400"/>
    </w:pPr>
    <w:rPr>
      <w:i/>
      <w:sz w:val="20"/>
    </w:rPr>
  </w:style>
  <w:style w:type="paragraph" w:styleId="43">
    <w:name w:val="toc 4"/>
    <w:basedOn w:val="af"/>
    <w:next w:val="af"/>
    <w:autoRedefine/>
    <w:uiPriority w:val="39"/>
    <w:rsid w:val="00A2539A"/>
    <w:pPr>
      <w:spacing w:before="0" w:after="0"/>
      <w:ind w:left="600"/>
    </w:pPr>
    <w:rPr>
      <w:sz w:val="18"/>
    </w:rPr>
  </w:style>
  <w:style w:type="paragraph" w:styleId="53">
    <w:name w:val="toc 5"/>
    <w:basedOn w:val="af"/>
    <w:next w:val="af"/>
    <w:autoRedefine/>
    <w:uiPriority w:val="39"/>
    <w:rsid w:val="00A2539A"/>
    <w:pPr>
      <w:spacing w:before="0" w:after="0"/>
      <w:ind w:left="800"/>
    </w:pPr>
    <w:rPr>
      <w:sz w:val="18"/>
    </w:rPr>
  </w:style>
  <w:style w:type="paragraph" w:styleId="61">
    <w:name w:val="toc 6"/>
    <w:basedOn w:val="af"/>
    <w:next w:val="af"/>
    <w:autoRedefine/>
    <w:uiPriority w:val="39"/>
    <w:rsid w:val="00A2539A"/>
    <w:pPr>
      <w:spacing w:before="0" w:after="0"/>
      <w:ind w:left="1000"/>
    </w:pPr>
    <w:rPr>
      <w:sz w:val="18"/>
    </w:rPr>
  </w:style>
  <w:style w:type="paragraph" w:styleId="71">
    <w:name w:val="toc 7"/>
    <w:basedOn w:val="af"/>
    <w:next w:val="af"/>
    <w:autoRedefine/>
    <w:uiPriority w:val="39"/>
    <w:rsid w:val="00A2539A"/>
    <w:pPr>
      <w:spacing w:before="0" w:after="0"/>
      <w:ind w:left="1200"/>
    </w:pPr>
    <w:rPr>
      <w:sz w:val="18"/>
    </w:rPr>
  </w:style>
  <w:style w:type="paragraph" w:styleId="81">
    <w:name w:val="toc 8"/>
    <w:basedOn w:val="af"/>
    <w:next w:val="af"/>
    <w:autoRedefine/>
    <w:uiPriority w:val="39"/>
    <w:rsid w:val="00A2539A"/>
    <w:pPr>
      <w:spacing w:before="0" w:after="0"/>
      <w:ind w:left="1400"/>
    </w:pPr>
    <w:rPr>
      <w:sz w:val="18"/>
    </w:rPr>
  </w:style>
  <w:style w:type="paragraph" w:styleId="91">
    <w:name w:val="toc 9"/>
    <w:basedOn w:val="af"/>
    <w:next w:val="af"/>
    <w:autoRedefine/>
    <w:uiPriority w:val="39"/>
    <w:rsid w:val="00A2539A"/>
    <w:pPr>
      <w:spacing w:before="0" w:after="0"/>
      <w:ind w:left="1600"/>
    </w:pPr>
    <w:rPr>
      <w:sz w:val="18"/>
    </w:rPr>
  </w:style>
  <w:style w:type="paragraph" w:customStyle="1" w:styleId="13">
    <w:name w:val="Обычный1"/>
    <w:rsid w:val="00A2539A"/>
    <w:pPr>
      <w:widowControl w:val="0"/>
      <w:ind w:firstLine="567"/>
      <w:jc w:val="both"/>
    </w:pPr>
    <w:rPr>
      <w:rFonts w:ascii="MS Sans Serif" w:hAnsi="MS Sans Serif"/>
      <w:sz w:val="28"/>
    </w:rPr>
  </w:style>
  <w:style w:type="paragraph" w:styleId="af9">
    <w:name w:val="Plain Text"/>
    <w:basedOn w:val="af"/>
    <w:link w:val="afa"/>
    <w:rsid w:val="00A2539A"/>
    <w:pPr>
      <w:spacing w:before="0" w:after="0"/>
    </w:pPr>
    <w:rPr>
      <w:rFonts w:ascii="Courier New" w:hAnsi="Courier New"/>
      <w:sz w:val="20"/>
    </w:rPr>
  </w:style>
  <w:style w:type="paragraph" w:styleId="23">
    <w:name w:val="Body Text Indent 2"/>
    <w:basedOn w:val="af"/>
    <w:link w:val="24"/>
    <w:rsid w:val="00A2539A"/>
    <w:pPr>
      <w:spacing w:before="0" w:after="0"/>
      <w:ind w:firstLine="426"/>
      <w:jc w:val="both"/>
    </w:pPr>
  </w:style>
  <w:style w:type="paragraph" w:customStyle="1" w:styleId="25">
    <w:name w:val="Стиль2"/>
    <w:basedOn w:val="af"/>
    <w:rsid w:val="00A2539A"/>
    <w:pPr>
      <w:spacing w:before="0" w:after="0"/>
    </w:pPr>
    <w:rPr>
      <w:sz w:val="28"/>
    </w:rPr>
  </w:style>
  <w:style w:type="paragraph" w:styleId="33">
    <w:name w:val="Body Text Indent 3"/>
    <w:basedOn w:val="af"/>
    <w:link w:val="34"/>
    <w:rsid w:val="00A2539A"/>
    <w:pPr>
      <w:spacing w:before="0" w:after="0"/>
      <w:ind w:firstLine="720"/>
      <w:jc w:val="both"/>
    </w:pPr>
  </w:style>
  <w:style w:type="paragraph" w:styleId="afb">
    <w:name w:val="Body Text"/>
    <w:basedOn w:val="af"/>
    <w:link w:val="afc"/>
    <w:rsid w:val="00A2539A"/>
    <w:pPr>
      <w:spacing w:before="0" w:after="0"/>
      <w:jc w:val="center"/>
    </w:pPr>
    <w:rPr>
      <w:sz w:val="20"/>
    </w:rPr>
  </w:style>
  <w:style w:type="paragraph" w:styleId="afd">
    <w:name w:val="Body Text Indent"/>
    <w:basedOn w:val="af"/>
    <w:link w:val="afe"/>
    <w:rsid w:val="00A2539A"/>
    <w:pPr>
      <w:spacing w:before="0" w:after="0"/>
    </w:pPr>
  </w:style>
  <w:style w:type="paragraph" w:styleId="aff">
    <w:name w:val="List"/>
    <w:basedOn w:val="af"/>
    <w:rsid w:val="00A2539A"/>
    <w:pPr>
      <w:spacing w:before="0" w:after="0"/>
      <w:ind w:left="283" w:hanging="283"/>
    </w:pPr>
    <w:rPr>
      <w:rFonts w:ascii="MS Sans Serif" w:hAnsi="MS Sans Serif"/>
      <w:sz w:val="20"/>
    </w:rPr>
  </w:style>
  <w:style w:type="paragraph" w:styleId="26">
    <w:name w:val="List 2"/>
    <w:basedOn w:val="af"/>
    <w:rsid w:val="00A2539A"/>
    <w:pPr>
      <w:spacing w:before="0" w:after="0"/>
      <w:ind w:left="566" w:hanging="283"/>
    </w:pPr>
    <w:rPr>
      <w:rFonts w:ascii="MS Sans Serif" w:hAnsi="MS Sans Serif"/>
      <w:sz w:val="20"/>
    </w:rPr>
  </w:style>
  <w:style w:type="paragraph" w:styleId="aff0">
    <w:name w:val="List Bullet"/>
    <w:aliases w:val="НОВ_Маркированный список,List Bullet 1,UL,Маркированный список 1"/>
    <w:basedOn w:val="af"/>
    <w:autoRedefine/>
    <w:qFormat/>
    <w:rsid w:val="00A2539A"/>
    <w:pPr>
      <w:tabs>
        <w:tab w:val="num" w:pos="360"/>
      </w:tabs>
      <w:spacing w:before="0" w:after="0"/>
      <w:ind w:left="360" w:hanging="360"/>
    </w:pPr>
    <w:rPr>
      <w:rFonts w:ascii="MS Sans Serif" w:hAnsi="MS Sans Serif"/>
      <w:sz w:val="20"/>
    </w:rPr>
  </w:style>
  <w:style w:type="paragraph" w:styleId="27">
    <w:name w:val="List Bullet 2"/>
    <w:basedOn w:val="af"/>
    <w:autoRedefine/>
    <w:rsid w:val="00A2539A"/>
    <w:pPr>
      <w:tabs>
        <w:tab w:val="num" w:pos="643"/>
      </w:tabs>
      <w:spacing w:before="0" w:after="0"/>
      <w:ind w:left="643" w:hanging="360"/>
    </w:pPr>
    <w:rPr>
      <w:rFonts w:ascii="MS Sans Serif" w:hAnsi="MS Sans Serif"/>
      <w:sz w:val="20"/>
    </w:rPr>
  </w:style>
  <w:style w:type="paragraph" w:styleId="35">
    <w:name w:val="List Bullet 3"/>
    <w:basedOn w:val="af"/>
    <w:autoRedefine/>
    <w:rsid w:val="00A2539A"/>
    <w:pPr>
      <w:tabs>
        <w:tab w:val="num" w:pos="926"/>
      </w:tabs>
      <w:spacing w:before="0" w:after="0"/>
      <w:ind w:left="926" w:hanging="360"/>
    </w:pPr>
    <w:rPr>
      <w:rFonts w:ascii="MS Sans Serif" w:hAnsi="MS Sans Serif"/>
      <w:sz w:val="20"/>
    </w:rPr>
  </w:style>
  <w:style w:type="paragraph" w:styleId="aff1">
    <w:name w:val="Title"/>
    <w:basedOn w:val="af"/>
    <w:link w:val="aff2"/>
    <w:qFormat/>
    <w:rsid w:val="00A2539A"/>
    <w:pPr>
      <w:spacing w:before="240" w:after="60"/>
      <w:jc w:val="center"/>
      <w:outlineLvl w:val="0"/>
    </w:pPr>
    <w:rPr>
      <w:rFonts w:ascii="Arial" w:hAnsi="Arial"/>
      <w:b/>
      <w:kern w:val="28"/>
      <w:sz w:val="32"/>
    </w:rPr>
  </w:style>
  <w:style w:type="paragraph" w:styleId="aff3">
    <w:name w:val="Subtitle"/>
    <w:basedOn w:val="af"/>
    <w:link w:val="aff4"/>
    <w:qFormat/>
    <w:rsid w:val="00A2539A"/>
    <w:pPr>
      <w:spacing w:before="0" w:after="60"/>
      <w:jc w:val="center"/>
      <w:outlineLvl w:val="1"/>
    </w:pPr>
    <w:rPr>
      <w:rFonts w:ascii="Arial" w:hAnsi="Arial"/>
    </w:rPr>
  </w:style>
  <w:style w:type="paragraph" w:styleId="aff5">
    <w:name w:val="Document Map"/>
    <w:basedOn w:val="af"/>
    <w:link w:val="aff6"/>
    <w:semiHidden/>
    <w:rsid w:val="00A2539A"/>
    <w:pPr>
      <w:shd w:val="clear" w:color="auto" w:fill="000080"/>
      <w:spacing w:before="0" w:after="0"/>
    </w:pPr>
    <w:rPr>
      <w:rFonts w:ascii="Tahoma" w:hAnsi="Tahoma"/>
      <w:sz w:val="20"/>
    </w:rPr>
  </w:style>
  <w:style w:type="paragraph" w:styleId="14">
    <w:name w:val="index 1"/>
    <w:basedOn w:val="af"/>
    <w:next w:val="af"/>
    <w:autoRedefine/>
    <w:semiHidden/>
    <w:rsid w:val="00A2539A"/>
    <w:pPr>
      <w:spacing w:before="0" w:after="0"/>
      <w:ind w:left="200" w:hanging="200"/>
    </w:pPr>
    <w:rPr>
      <w:rFonts w:ascii="MS Sans Serif" w:hAnsi="MS Sans Serif"/>
      <w:sz w:val="20"/>
    </w:rPr>
  </w:style>
  <w:style w:type="paragraph" w:styleId="28">
    <w:name w:val="index 2"/>
    <w:basedOn w:val="af"/>
    <w:next w:val="af"/>
    <w:autoRedefine/>
    <w:semiHidden/>
    <w:rsid w:val="00A2539A"/>
    <w:pPr>
      <w:spacing w:before="0" w:after="0"/>
      <w:ind w:left="400" w:hanging="200"/>
    </w:pPr>
    <w:rPr>
      <w:rFonts w:ascii="MS Sans Serif" w:hAnsi="MS Sans Serif"/>
      <w:sz w:val="20"/>
    </w:rPr>
  </w:style>
  <w:style w:type="paragraph" w:styleId="36">
    <w:name w:val="index 3"/>
    <w:basedOn w:val="af"/>
    <w:next w:val="af"/>
    <w:autoRedefine/>
    <w:semiHidden/>
    <w:rsid w:val="00A2539A"/>
    <w:pPr>
      <w:spacing w:before="0" w:after="0"/>
      <w:ind w:left="600" w:hanging="200"/>
    </w:pPr>
    <w:rPr>
      <w:rFonts w:ascii="MS Sans Serif" w:hAnsi="MS Sans Serif"/>
      <w:sz w:val="20"/>
    </w:rPr>
  </w:style>
  <w:style w:type="paragraph" w:styleId="44">
    <w:name w:val="index 4"/>
    <w:basedOn w:val="af"/>
    <w:next w:val="af"/>
    <w:autoRedefine/>
    <w:semiHidden/>
    <w:rsid w:val="00A2539A"/>
    <w:pPr>
      <w:spacing w:before="0" w:after="0"/>
      <w:ind w:left="800" w:hanging="200"/>
    </w:pPr>
    <w:rPr>
      <w:rFonts w:ascii="MS Sans Serif" w:hAnsi="MS Sans Serif"/>
      <w:sz w:val="20"/>
    </w:rPr>
  </w:style>
  <w:style w:type="paragraph" w:styleId="54">
    <w:name w:val="index 5"/>
    <w:basedOn w:val="af"/>
    <w:next w:val="af"/>
    <w:autoRedefine/>
    <w:semiHidden/>
    <w:rsid w:val="00A2539A"/>
    <w:pPr>
      <w:spacing w:before="0" w:after="0"/>
      <w:ind w:left="1000" w:hanging="200"/>
    </w:pPr>
    <w:rPr>
      <w:rFonts w:ascii="MS Sans Serif" w:hAnsi="MS Sans Serif"/>
      <w:sz w:val="20"/>
    </w:rPr>
  </w:style>
  <w:style w:type="paragraph" w:styleId="62">
    <w:name w:val="index 6"/>
    <w:basedOn w:val="af"/>
    <w:next w:val="af"/>
    <w:autoRedefine/>
    <w:semiHidden/>
    <w:rsid w:val="00A2539A"/>
    <w:pPr>
      <w:spacing w:before="0" w:after="0"/>
      <w:ind w:left="1200" w:hanging="200"/>
    </w:pPr>
    <w:rPr>
      <w:rFonts w:ascii="MS Sans Serif" w:hAnsi="MS Sans Serif"/>
      <w:sz w:val="20"/>
    </w:rPr>
  </w:style>
  <w:style w:type="paragraph" w:styleId="72">
    <w:name w:val="index 7"/>
    <w:basedOn w:val="af"/>
    <w:next w:val="af"/>
    <w:autoRedefine/>
    <w:semiHidden/>
    <w:rsid w:val="00A2539A"/>
    <w:pPr>
      <w:spacing w:before="0" w:after="0"/>
      <w:ind w:left="1400" w:hanging="200"/>
    </w:pPr>
    <w:rPr>
      <w:rFonts w:ascii="MS Sans Serif" w:hAnsi="MS Sans Serif"/>
      <w:sz w:val="20"/>
    </w:rPr>
  </w:style>
  <w:style w:type="paragraph" w:styleId="82">
    <w:name w:val="index 8"/>
    <w:basedOn w:val="af"/>
    <w:next w:val="af"/>
    <w:autoRedefine/>
    <w:semiHidden/>
    <w:rsid w:val="00A2539A"/>
    <w:pPr>
      <w:spacing w:before="0" w:after="0"/>
      <w:ind w:left="1600" w:hanging="200"/>
    </w:pPr>
    <w:rPr>
      <w:rFonts w:ascii="MS Sans Serif" w:hAnsi="MS Sans Serif"/>
      <w:sz w:val="20"/>
    </w:rPr>
  </w:style>
  <w:style w:type="paragraph" w:styleId="92">
    <w:name w:val="index 9"/>
    <w:basedOn w:val="af"/>
    <w:next w:val="af"/>
    <w:autoRedefine/>
    <w:semiHidden/>
    <w:rsid w:val="00A2539A"/>
    <w:pPr>
      <w:spacing w:before="0" w:after="0"/>
      <w:ind w:left="1800" w:hanging="200"/>
    </w:pPr>
    <w:rPr>
      <w:rFonts w:ascii="MS Sans Serif" w:hAnsi="MS Sans Serif"/>
      <w:sz w:val="20"/>
    </w:rPr>
  </w:style>
  <w:style w:type="paragraph" w:styleId="aff7">
    <w:name w:val="index heading"/>
    <w:basedOn w:val="af"/>
    <w:next w:val="14"/>
    <w:semiHidden/>
    <w:rsid w:val="00A2539A"/>
    <w:pPr>
      <w:spacing w:before="0" w:after="0"/>
    </w:pPr>
    <w:rPr>
      <w:rFonts w:ascii="MS Sans Serif" w:hAnsi="MS Sans Serif"/>
      <w:sz w:val="20"/>
    </w:rPr>
  </w:style>
  <w:style w:type="paragraph" w:styleId="37">
    <w:name w:val="Body Text 3"/>
    <w:basedOn w:val="af"/>
    <w:link w:val="38"/>
    <w:rsid w:val="00A2539A"/>
    <w:pPr>
      <w:spacing w:before="0" w:after="0"/>
      <w:jc w:val="both"/>
    </w:pPr>
  </w:style>
  <w:style w:type="paragraph" w:customStyle="1" w:styleId="aff8">
    <w:name w:val="Стиль"/>
    <w:rsid w:val="00A2539A"/>
    <w:pPr>
      <w:ind w:firstLine="720"/>
      <w:jc w:val="both"/>
    </w:pPr>
    <w:rPr>
      <w:rFonts w:ascii="Arial" w:hAnsi="Arial"/>
    </w:rPr>
  </w:style>
  <w:style w:type="character" w:customStyle="1" w:styleId="aff9">
    <w:name w:val="Цветовое выделение"/>
    <w:rsid w:val="00A2539A"/>
    <w:rPr>
      <w:b/>
      <w:color w:val="000080"/>
      <w:sz w:val="20"/>
    </w:rPr>
  </w:style>
  <w:style w:type="character" w:customStyle="1" w:styleId="affa">
    <w:name w:val="Гипертекстовая ссылка"/>
    <w:rsid w:val="00A2539A"/>
    <w:rPr>
      <w:b/>
      <w:color w:val="008000"/>
      <w:sz w:val="20"/>
      <w:u w:val="single"/>
    </w:rPr>
  </w:style>
  <w:style w:type="paragraph" w:customStyle="1" w:styleId="affb">
    <w:name w:val="Заголовок статьи"/>
    <w:basedOn w:val="aff8"/>
    <w:next w:val="aff8"/>
    <w:rsid w:val="00A2539A"/>
    <w:pPr>
      <w:ind w:left="1612" w:hanging="892"/>
    </w:pPr>
  </w:style>
  <w:style w:type="paragraph" w:customStyle="1" w:styleId="affc">
    <w:name w:val="Комментарий"/>
    <w:basedOn w:val="aff8"/>
    <w:next w:val="aff8"/>
    <w:rsid w:val="00A2539A"/>
    <w:pPr>
      <w:ind w:left="170" w:firstLine="0"/>
    </w:pPr>
    <w:rPr>
      <w:i/>
      <w:color w:val="800080"/>
    </w:rPr>
  </w:style>
  <w:style w:type="paragraph" w:customStyle="1" w:styleId="15">
    <w:name w:val="заголовок 1"/>
    <w:basedOn w:val="af"/>
    <w:next w:val="af"/>
    <w:rsid w:val="00A2539A"/>
    <w:pPr>
      <w:keepNext/>
      <w:widowControl w:val="0"/>
      <w:spacing w:before="0" w:after="0"/>
    </w:pPr>
  </w:style>
  <w:style w:type="character" w:styleId="affd">
    <w:name w:val="Hyperlink"/>
    <w:uiPriority w:val="99"/>
    <w:rsid w:val="00A2539A"/>
    <w:rPr>
      <w:color w:val="0000FF"/>
      <w:u w:val="single"/>
    </w:rPr>
  </w:style>
  <w:style w:type="paragraph" w:customStyle="1" w:styleId="127">
    <w:name w:val="Стиль Основной текст с отступом + Первая строка:  1.27 см"/>
    <w:basedOn w:val="af"/>
    <w:rsid w:val="00A2539A"/>
    <w:pPr>
      <w:spacing w:before="60" w:after="60"/>
      <w:ind w:firstLine="720"/>
      <w:jc w:val="both"/>
    </w:pPr>
  </w:style>
  <w:style w:type="paragraph" w:customStyle="1" w:styleId="affe">
    <w:name w:val="Маркированный список Тире"/>
    <w:basedOn w:val="af"/>
    <w:rsid w:val="00A2539A"/>
    <w:pPr>
      <w:tabs>
        <w:tab w:val="num" w:pos="360"/>
        <w:tab w:val="num" w:pos="1418"/>
      </w:tabs>
      <w:spacing w:before="20" w:after="0"/>
      <w:ind w:left="1418" w:hanging="425"/>
      <w:jc w:val="both"/>
    </w:pPr>
    <w:rPr>
      <w:rFonts w:ascii="Arial" w:hAnsi="Arial"/>
      <w:sz w:val="20"/>
    </w:rPr>
  </w:style>
  <w:style w:type="paragraph" w:styleId="afff">
    <w:name w:val="annotation text"/>
    <w:basedOn w:val="af"/>
    <w:link w:val="afff0"/>
    <w:rsid w:val="00A2539A"/>
    <w:pPr>
      <w:spacing w:before="0" w:after="0"/>
    </w:pPr>
    <w:rPr>
      <w:sz w:val="20"/>
    </w:rPr>
  </w:style>
  <w:style w:type="character" w:customStyle="1" w:styleId="m1">
    <w:name w:val="m1"/>
    <w:rsid w:val="00A2539A"/>
    <w:rPr>
      <w:color w:val="0000FF"/>
    </w:rPr>
  </w:style>
  <w:style w:type="character" w:customStyle="1" w:styleId="pi1">
    <w:name w:val="pi1"/>
    <w:rsid w:val="00A2539A"/>
    <w:rPr>
      <w:color w:val="0000FF"/>
    </w:rPr>
  </w:style>
  <w:style w:type="character" w:customStyle="1" w:styleId="t1">
    <w:name w:val="t1"/>
    <w:rsid w:val="00A2539A"/>
    <w:rPr>
      <w:color w:val="800000"/>
    </w:rPr>
  </w:style>
  <w:style w:type="character" w:customStyle="1" w:styleId="ns1">
    <w:name w:val="ns1"/>
    <w:rsid w:val="00A2539A"/>
    <w:rPr>
      <w:color w:val="FF0000"/>
    </w:rPr>
  </w:style>
  <w:style w:type="character" w:customStyle="1" w:styleId="b1">
    <w:name w:val="b1"/>
    <w:rsid w:val="00A2539A"/>
    <w:rPr>
      <w:rFonts w:ascii="Courier New" w:hAnsi="Courier New"/>
      <w:b/>
      <w:color w:val="FF0000"/>
      <w:u w:val="none"/>
      <w:effect w:val="none"/>
    </w:rPr>
  </w:style>
  <w:style w:type="character" w:customStyle="1" w:styleId="tx1">
    <w:name w:val="tx1"/>
    <w:rsid w:val="00A2539A"/>
    <w:rPr>
      <w:b/>
    </w:rPr>
  </w:style>
  <w:style w:type="paragraph" w:customStyle="1" w:styleId="16">
    <w:name w:val="Текст выноски1"/>
    <w:basedOn w:val="af"/>
    <w:rsid w:val="00A2539A"/>
    <w:pPr>
      <w:spacing w:before="0" w:after="0"/>
    </w:pPr>
    <w:rPr>
      <w:rFonts w:ascii="Tahoma" w:hAnsi="Tahoma"/>
      <w:sz w:val="16"/>
    </w:rPr>
  </w:style>
  <w:style w:type="paragraph" w:customStyle="1" w:styleId="tx">
    <w:name w:val="tx"/>
    <w:basedOn w:val="af"/>
    <w:rsid w:val="00A2539A"/>
    <w:rPr>
      <w:b/>
    </w:rPr>
  </w:style>
  <w:style w:type="paragraph" w:styleId="afff1">
    <w:name w:val="annotation subject"/>
    <w:basedOn w:val="afff"/>
    <w:next w:val="afff"/>
    <w:link w:val="afff2"/>
    <w:rsid w:val="00103DF6"/>
    <w:pPr>
      <w:spacing w:line="276" w:lineRule="auto"/>
      <w:ind w:firstLine="567"/>
      <w:jc w:val="both"/>
    </w:pPr>
    <w:rPr>
      <w:b/>
      <w:bCs/>
      <w:lang w:eastAsia="en-US" w:bidi="en-US"/>
    </w:rPr>
  </w:style>
  <w:style w:type="character" w:customStyle="1" w:styleId="afff0">
    <w:name w:val="Текст примечания Знак"/>
    <w:basedOn w:val="af0"/>
    <w:link w:val="afff"/>
    <w:rsid w:val="00103DF6"/>
  </w:style>
  <w:style w:type="character" w:customStyle="1" w:styleId="afff2">
    <w:name w:val="Тема примечания Знак"/>
    <w:link w:val="afff1"/>
    <w:rsid w:val="00103DF6"/>
    <w:rPr>
      <w:b/>
      <w:bCs/>
      <w:lang w:eastAsia="en-US" w:bidi="en-US"/>
    </w:rPr>
  </w:style>
  <w:style w:type="paragraph" w:customStyle="1" w:styleId="BulletList">
    <w:name w:val="Bullet List"/>
    <w:basedOn w:val="af"/>
    <w:link w:val="BulletListChar1"/>
    <w:qFormat/>
    <w:rsid w:val="005304A4"/>
    <w:pPr>
      <w:numPr>
        <w:numId w:val="1"/>
      </w:numPr>
      <w:spacing w:before="0" w:after="0" w:line="276" w:lineRule="auto"/>
      <w:jc w:val="both"/>
    </w:pPr>
    <w:rPr>
      <w:sz w:val="28"/>
      <w:szCs w:val="28"/>
      <w:lang w:bidi="en-US"/>
    </w:rPr>
  </w:style>
  <w:style w:type="character" w:customStyle="1" w:styleId="BulletListChar1">
    <w:name w:val="Bullet List Char1"/>
    <w:link w:val="BulletList"/>
    <w:rsid w:val="005304A4"/>
    <w:rPr>
      <w:sz w:val="28"/>
      <w:szCs w:val="28"/>
      <w:lang w:bidi="en-US"/>
    </w:rPr>
  </w:style>
  <w:style w:type="paragraph" w:customStyle="1" w:styleId="ListLevel2">
    <w:name w:val="List Level 2"/>
    <w:basedOn w:val="BulletList"/>
    <w:qFormat/>
    <w:rsid w:val="00103DF6"/>
    <w:pPr>
      <w:numPr>
        <w:ilvl w:val="1"/>
      </w:numPr>
    </w:pPr>
  </w:style>
  <w:style w:type="paragraph" w:customStyle="1" w:styleId="ListLevel3">
    <w:name w:val="List Level 3"/>
    <w:basedOn w:val="ListLevel2"/>
    <w:qFormat/>
    <w:rsid w:val="00103DF6"/>
    <w:pPr>
      <w:numPr>
        <w:ilvl w:val="2"/>
      </w:numPr>
      <w:tabs>
        <w:tab w:val="num" w:pos="643"/>
      </w:tabs>
      <w:ind w:left="2127" w:hanging="284"/>
    </w:pPr>
  </w:style>
  <w:style w:type="character" w:styleId="afff3">
    <w:name w:val="annotation reference"/>
    <w:rsid w:val="006E63C7"/>
    <w:rPr>
      <w:sz w:val="16"/>
      <w:szCs w:val="16"/>
    </w:rPr>
  </w:style>
  <w:style w:type="paragraph" w:styleId="afff4">
    <w:name w:val="Balloon Text"/>
    <w:basedOn w:val="af"/>
    <w:link w:val="afff5"/>
    <w:rsid w:val="006E63C7"/>
    <w:rPr>
      <w:rFonts w:ascii="Tahoma" w:hAnsi="Tahoma" w:cs="Tahoma"/>
      <w:sz w:val="16"/>
      <w:szCs w:val="16"/>
    </w:rPr>
  </w:style>
  <w:style w:type="paragraph" w:customStyle="1" w:styleId="OTRTITULnew">
    <w:name w:val="OTR_TITUL_new"/>
    <w:basedOn w:val="af"/>
    <w:semiHidden/>
    <w:rsid w:val="00051F36"/>
    <w:pPr>
      <w:spacing w:before="0" w:after="0" w:line="360" w:lineRule="auto"/>
      <w:jc w:val="center"/>
    </w:pPr>
    <w:rPr>
      <w:sz w:val="28"/>
      <w:szCs w:val="28"/>
    </w:rPr>
  </w:style>
  <w:style w:type="paragraph" w:customStyle="1" w:styleId="OTRTITULNAME">
    <w:name w:val="OTR_TITUL_NAME"/>
    <w:basedOn w:val="af"/>
    <w:semiHidden/>
    <w:rsid w:val="00051F36"/>
    <w:pPr>
      <w:spacing w:before="400" w:after="200"/>
      <w:contextualSpacing/>
      <w:jc w:val="center"/>
    </w:pPr>
    <w:rPr>
      <w:b/>
      <w:sz w:val="32"/>
      <w:szCs w:val="28"/>
    </w:rPr>
  </w:style>
  <w:style w:type="paragraph" w:customStyle="1" w:styleId="OTRTitulnamedoc">
    <w:name w:val="OTR_Titul_name_doc"/>
    <w:basedOn w:val="af"/>
    <w:semiHidden/>
    <w:rsid w:val="00051F36"/>
    <w:pPr>
      <w:spacing w:before="200" w:after="400"/>
      <w:contextualSpacing/>
      <w:jc w:val="center"/>
    </w:pPr>
    <w:rPr>
      <w:b/>
      <w:sz w:val="32"/>
      <w:szCs w:val="28"/>
    </w:rPr>
  </w:style>
  <w:style w:type="character" w:customStyle="1" w:styleId="af7">
    <w:name w:val="Нижний колонтитул Знак"/>
    <w:link w:val="af6"/>
    <w:uiPriority w:val="99"/>
    <w:rsid w:val="00562A57"/>
    <w:rPr>
      <w:rFonts w:ascii="MS Sans Serif" w:hAnsi="MS Sans Serif"/>
    </w:rPr>
  </w:style>
  <w:style w:type="paragraph" w:styleId="afff6">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
    <w:next w:val="af"/>
    <w:link w:val="17"/>
    <w:unhideWhenUsed/>
    <w:qFormat/>
    <w:rsid w:val="00180083"/>
    <w:pPr>
      <w:jc w:val="center"/>
    </w:pPr>
    <w:rPr>
      <w:b/>
      <w:bCs/>
      <w:szCs w:val="24"/>
    </w:rPr>
  </w:style>
  <w:style w:type="paragraph" w:customStyle="1" w:styleId="XML">
    <w:name w:val="XML"/>
    <w:basedOn w:val="af"/>
    <w:link w:val="XML0"/>
    <w:qFormat/>
    <w:rsid w:val="00DF4E55"/>
    <w:pPr>
      <w:autoSpaceDE w:val="0"/>
      <w:autoSpaceDN w:val="0"/>
      <w:adjustRightInd w:val="0"/>
      <w:spacing w:before="0" w:after="0"/>
    </w:pPr>
    <w:rPr>
      <w:noProof/>
      <w:color w:val="008080"/>
      <w:sz w:val="18"/>
      <w:szCs w:val="18"/>
      <w:lang w:val="en-US"/>
    </w:rPr>
  </w:style>
  <w:style w:type="paragraph" w:styleId="afff7">
    <w:name w:val="Revision"/>
    <w:hidden/>
    <w:uiPriority w:val="99"/>
    <w:semiHidden/>
    <w:rsid w:val="001C4FD6"/>
    <w:rPr>
      <w:sz w:val="24"/>
    </w:rPr>
  </w:style>
  <w:style w:type="character" w:customStyle="1" w:styleId="XML0">
    <w:name w:val="XML Знак"/>
    <w:link w:val="XML"/>
    <w:rsid w:val="00DF4E55"/>
    <w:rPr>
      <w:noProof/>
      <w:color w:val="008080"/>
      <w:sz w:val="18"/>
      <w:szCs w:val="18"/>
      <w:lang w:val="en-US"/>
    </w:rPr>
  </w:style>
  <w:style w:type="character" w:styleId="afff8">
    <w:name w:val="FollowedHyperlink"/>
    <w:rsid w:val="00716E01"/>
    <w:rPr>
      <w:color w:val="800080"/>
      <w:u w:val="single"/>
    </w:rPr>
  </w:style>
  <w:style w:type="paragraph" w:styleId="afff9">
    <w:name w:val="TOC Heading"/>
    <w:basedOn w:val="1"/>
    <w:next w:val="af"/>
    <w:uiPriority w:val="39"/>
    <w:semiHidden/>
    <w:unhideWhenUsed/>
    <w:qFormat/>
    <w:rsid w:val="00B906C3"/>
    <w:pPr>
      <w:keepLines/>
      <w:numPr>
        <w:numId w:val="0"/>
      </w:numPr>
      <w:spacing w:before="480" w:after="0" w:line="276" w:lineRule="auto"/>
      <w:outlineLvl w:val="9"/>
    </w:pPr>
    <w:rPr>
      <w:rFonts w:ascii="Cambria" w:hAnsi="Cambria"/>
      <w:bCs/>
      <w:caps w:val="0"/>
      <w:color w:val="365F91"/>
      <w:kern w:val="0"/>
      <w:szCs w:val="28"/>
    </w:rPr>
  </w:style>
  <w:style w:type="paragraph" w:customStyle="1" w:styleId="right">
    <w:name w:val="right"/>
    <w:basedOn w:val="af"/>
    <w:rsid w:val="005C25E1"/>
    <w:pPr>
      <w:pBdr>
        <w:right w:val="single" w:sz="8" w:space="0" w:color="000000"/>
      </w:pBdr>
      <w:spacing w:beforeAutospacing="1" w:afterAutospacing="1"/>
    </w:pPr>
    <w:rPr>
      <w:szCs w:val="24"/>
    </w:rPr>
  </w:style>
  <w:style w:type="paragraph" w:customStyle="1" w:styleId="bottom">
    <w:name w:val="bottom"/>
    <w:basedOn w:val="af"/>
    <w:rsid w:val="005C25E1"/>
    <w:pPr>
      <w:pBdr>
        <w:bottom w:val="single" w:sz="8" w:space="0" w:color="000000"/>
      </w:pBdr>
      <w:spacing w:beforeAutospacing="1" w:afterAutospacing="1"/>
    </w:pPr>
    <w:rPr>
      <w:szCs w:val="24"/>
    </w:rPr>
  </w:style>
  <w:style w:type="table" w:styleId="afffa">
    <w:name w:val="Table Grid"/>
    <w:basedOn w:val="af1"/>
    <w:uiPriority w:val="59"/>
    <w:rsid w:val="005C2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link w:val="20"/>
    <w:rsid w:val="00B155C1"/>
    <w:rPr>
      <w:b/>
      <w:kern w:val="28"/>
      <w:sz w:val="28"/>
    </w:rPr>
  </w:style>
  <w:style w:type="numbering" w:customStyle="1" w:styleId="18">
    <w:name w:val="Нет списка1"/>
    <w:next w:val="af2"/>
    <w:uiPriority w:val="99"/>
    <w:semiHidden/>
    <w:unhideWhenUsed/>
    <w:rsid w:val="004100F5"/>
  </w:style>
  <w:style w:type="numbering" w:customStyle="1" w:styleId="29">
    <w:name w:val="Нет списка2"/>
    <w:next w:val="af2"/>
    <w:uiPriority w:val="99"/>
    <w:semiHidden/>
    <w:unhideWhenUsed/>
    <w:rsid w:val="00BF684A"/>
  </w:style>
  <w:style w:type="numbering" w:customStyle="1" w:styleId="39">
    <w:name w:val="Нет списка3"/>
    <w:next w:val="af2"/>
    <w:uiPriority w:val="99"/>
    <w:semiHidden/>
    <w:unhideWhenUsed/>
    <w:rsid w:val="00BF684A"/>
  </w:style>
  <w:style w:type="numbering" w:customStyle="1" w:styleId="45">
    <w:name w:val="Нет списка4"/>
    <w:next w:val="af2"/>
    <w:uiPriority w:val="99"/>
    <w:semiHidden/>
    <w:unhideWhenUsed/>
    <w:rsid w:val="00BF684A"/>
  </w:style>
  <w:style w:type="numbering" w:customStyle="1" w:styleId="55">
    <w:name w:val="Нет списка5"/>
    <w:next w:val="af2"/>
    <w:uiPriority w:val="99"/>
    <w:semiHidden/>
    <w:unhideWhenUsed/>
    <w:rsid w:val="00BF684A"/>
  </w:style>
  <w:style w:type="numbering" w:customStyle="1" w:styleId="63">
    <w:name w:val="Нет списка6"/>
    <w:next w:val="af2"/>
    <w:uiPriority w:val="99"/>
    <w:semiHidden/>
    <w:unhideWhenUsed/>
    <w:rsid w:val="00BF684A"/>
  </w:style>
  <w:style w:type="numbering" w:customStyle="1" w:styleId="73">
    <w:name w:val="Нет списка7"/>
    <w:next w:val="af2"/>
    <w:uiPriority w:val="99"/>
    <w:semiHidden/>
    <w:unhideWhenUsed/>
    <w:rsid w:val="00BF684A"/>
  </w:style>
  <w:style w:type="numbering" w:customStyle="1" w:styleId="83">
    <w:name w:val="Нет списка8"/>
    <w:next w:val="af2"/>
    <w:uiPriority w:val="99"/>
    <w:semiHidden/>
    <w:unhideWhenUsed/>
    <w:rsid w:val="00BF684A"/>
  </w:style>
  <w:style w:type="numbering" w:customStyle="1" w:styleId="93">
    <w:name w:val="Нет списка9"/>
    <w:next w:val="af2"/>
    <w:uiPriority w:val="99"/>
    <w:semiHidden/>
    <w:unhideWhenUsed/>
    <w:rsid w:val="00BF684A"/>
  </w:style>
  <w:style w:type="numbering" w:customStyle="1" w:styleId="100">
    <w:name w:val="Нет списка10"/>
    <w:next w:val="af2"/>
    <w:uiPriority w:val="99"/>
    <w:semiHidden/>
    <w:unhideWhenUsed/>
    <w:rsid w:val="00BF684A"/>
  </w:style>
  <w:style w:type="character" w:customStyle="1" w:styleId="10">
    <w:name w:val="Заголовок 1 Знак"/>
    <w:aliases w:val="H1 Знак,. Знак,Название спецификации Знак,h:1 Знак,h:1app Знак,TF-Overskrift 1 Знак,H11 Знак,R1 Знак,Titre 0 Знак"/>
    <w:link w:val="1"/>
    <w:rsid w:val="00B155C1"/>
    <w:rPr>
      <w:b/>
      <w:caps/>
      <w:kern w:val="28"/>
      <w:sz w:val="28"/>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link w:val="30"/>
    <w:rsid w:val="00BF78D5"/>
    <w:rPr>
      <w:b/>
      <w:kern w:val="28"/>
      <w:sz w:val="28"/>
    </w:rPr>
  </w:style>
  <w:style w:type="character" w:customStyle="1" w:styleId="42">
    <w:name w:val="Заголовок 4 Знак"/>
    <w:aliases w:val="H4 Знак,Заголовок 4 (Приложение) Знак"/>
    <w:link w:val="41"/>
    <w:rsid w:val="00F2745E"/>
    <w:rPr>
      <w:b/>
      <w:kern w:val="28"/>
      <w:sz w:val="28"/>
    </w:rPr>
  </w:style>
  <w:style w:type="character" w:customStyle="1" w:styleId="52">
    <w:name w:val="Заголовок 5 Знак"/>
    <w:link w:val="51"/>
    <w:rsid w:val="007B70F4"/>
    <w:rPr>
      <w:b/>
      <w:kern w:val="28"/>
      <w:sz w:val="28"/>
    </w:rPr>
  </w:style>
  <w:style w:type="character" w:customStyle="1" w:styleId="60">
    <w:name w:val="Заголовок 6 Знак"/>
    <w:link w:val="6"/>
    <w:rsid w:val="00597BF6"/>
    <w:rPr>
      <w:rFonts w:ascii="MS Sans Serif" w:hAnsi="MS Sans Serif"/>
      <w:sz w:val="24"/>
    </w:rPr>
  </w:style>
  <w:style w:type="character" w:customStyle="1" w:styleId="70">
    <w:name w:val="Заголовок 7 Знак"/>
    <w:link w:val="7"/>
    <w:rsid w:val="00597BF6"/>
    <w:rPr>
      <w:b/>
      <w:sz w:val="22"/>
    </w:rPr>
  </w:style>
  <w:style w:type="character" w:customStyle="1" w:styleId="80">
    <w:name w:val="Заголовок 8 Знак"/>
    <w:link w:val="8"/>
    <w:rsid w:val="00597BF6"/>
    <w:rPr>
      <w:sz w:val="24"/>
    </w:rPr>
  </w:style>
  <w:style w:type="character" w:customStyle="1" w:styleId="90">
    <w:name w:val="Заголовок 9 Знак"/>
    <w:link w:val="9"/>
    <w:rsid w:val="00597BF6"/>
    <w:rPr>
      <w:rFonts w:ascii="MS Sans Serif" w:hAnsi="MS Sans Serif"/>
      <w:sz w:val="24"/>
    </w:rPr>
  </w:style>
  <w:style w:type="character" w:customStyle="1" w:styleId="af5">
    <w:name w:val="Верхний колонтитул Знак"/>
    <w:link w:val="af4"/>
    <w:uiPriority w:val="99"/>
    <w:rsid w:val="00597BF6"/>
    <w:rPr>
      <w:rFonts w:ascii="MS Sans Serif" w:hAnsi="MS Sans Serif"/>
    </w:rPr>
  </w:style>
  <w:style w:type="character" w:customStyle="1" w:styleId="afa">
    <w:name w:val="Текст Знак"/>
    <w:link w:val="af9"/>
    <w:rsid w:val="00597BF6"/>
    <w:rPr>
      <w:rFonts w:ascii="Courier New" w:hAnsi="Courier New"/>
    </w:rPr>
  </w:style>
  <w:style w:type="character" w:customStyle="1" w:styleId="24">
    <w:name w:val="Основной текст с отступом 2 Знак"/>
    <w:link w:val="23"/>
    <w:rsid w:val="00597BF6"/>
    <w:rPr>
      <w:sz w:val="24"/>
    </w:rPr>
  </w:style>
  <w:style w:type="character" w:customStyle="1" w:styleId="34">
    <w:name w:val="Основной текст с отступом 3 Знак"/>
    <w:link w:val="33"/>
    <w:rsid w:val="00597BF6"/>
    <w:rPr>
      <w:sz w:val="24"/>
    </w:rPr>
  </w:style>
  <w:style w:type="character" w:customStyle="1" w:styleId="afc">
    <w:name w:val="Основной текст Знак"/>
    <w:link w:val="afb"/>
    <w:rsid w:val="00597BF6"/>
  </w:style>
  <w:style w:type="character" w:customStyle="1" w:styleId="afe">
    <w:name w:val="Основной текст с отступом Знак"/>
    <w:link w:val="afd"/>
    <w:rsid w:val="00597BF6"/>
    <w:rPr>
      <w:sz w:val="24"/>
    </w:rPr>
  </w:style>
  <w:style w:type="character" w:customStyle="1" w:styleId="aff2">
    <w:name w:val="Название Знак"/>
    <w:link w:val="aff1"/>
    <w:rsid w:val="00597BF6"/>
    <w:rPr>
      <w:rFonts w:ascii="Arial" w:hAnsi="Arial"/>
      <w:b/>
      <w:kern w:val="28"/>
      <w:sz w:val="32"/>
    </w:rPr>
  </w:style>
  <w:style w:type="character" w:customStyle="1" w:styleId="aff4">
    <w:name w:val="Подзаголовок Знак"/>
    <w:link w:val="aff3"/>
    <w:rsid w:val="00597BF6"/>
    <w:rPr>
      <w:rFonts w:ascii="Arial" w:hAnsi="Arial"/>
      <w:sz w:val="24"/>
    </w:rPr>
  </w:style>
  <w:style w:type="character" w:customStyle="1" w:styleId="aff6">
    <w:name w:val="Схема документа Знак"/>
    <w:link w:val="aff5"/>
    <w:semiHidden/>
    <w:rsid w:val="00597BF6"/>
    <w:rPr>
      <w:rFonts w:ascii="Tahoma" w:hAnsi="Tahoma"/>
      <w:shd w:val="clear" w:color="auto" w:fill="000080"/>
    </w:rPr>
  </w:style>
  <w:style w:type="character" w:customStyle="1" w:styleId="38">
    <w:name w:val="Основной текст 3 Знак"/>
    <w:link w:val="37"/>
    <w:rsid w:val="00597BF6"/>
    <w:rPr>
      <w:sz w:val="24"/>
    </w:rPr>
  </w:style>
  <w:style w:type="character" w:customStyle="1" w:styleId="afff5">
    <w:name w:val="Текст выноски Знак"/>
    <w:link w:val="afff4"/>
    <w:rsid w:val="00597BF6"/>
    <w:rPr>
      <w:rFonts w:ascii="Tahoma" w:hAnsi="Tahoma" w:cs="Tahoma"/>
      <w:sz w:val="16"/>
      <w:szCs w:val="16"/>
    </w:rPr>
  </w:style>
  <w:style w:type="numbering" w:customStyle="1" w:styleId="110">
    <w:name w:val="Нет списка11"/>
    <w:next w:val="af2"/>
    <w:uiPriority w:val="99"/>
    <w:semiHidden/>
    <w:unhideWhenUsed/>
    <w:rsid w:val="0092552F"/>
  </w:style>
  <w:style w:type="numbering" w:customStyle="1" w:styleId="120">
    <w:name w:val="Нет списка12"/>
    <w:next w:val="af2"/>
    <w:uiPriority w:val="99"/>
    <w:semiHidden/>
    <w:unhideWhenUsed/>
    <w:rsid w:val="00FB1B0E"/>
  </w:style>
  <w:style w:type="numbering" w:customStyle="1" w:styleId="130">
    <w:name w:val="Нет списка13"/>
    <w:next w:val="af2"/>
    <w:uiPriority w:val="99"/>
    <w:semiHidden/>
    <w:unhideWhenUsed/>
    <w:rsid w:val="00461D1C"/>
  </w:style>
  <w:style w:type="numbering" w:customStyle="1" w:styleId="140">
    <w:name w:val="Нет списка14"/>
    <w:next w:val="af2"/>
    <w:uiPriority w:val="99"/>
    <w:semiHidden/>
    <w:unhideWhenUsed/>
    <w:rsid w:val="00664155"/>
  </w:style>
  <w:style w:type="numbering" w:customStyle="1" w:styleId="150">
    <w:name w:val="Нет списка15"/>
    <w:next w:val="af2"/>
    <w:uiPriority w:val="99"/>
    <w:semiHidden/>
    <w:unhideWhenUsed/>
    <w:rsid w:val="000542FA"/>
  </w:style>
  <w:style w:type="numbering" w:customStyle="1" w:styleId="160">
    <w:name w:val="Нет списка16"/>
    <w:next w:val="af2"/>
    <w:uiPriority w:val="99"/>
    <w:semiHidden/>
    <w:unhideWhenUsed/>
    <w:rsid w:val="00D40DE5"/>
  </w:style>
  <w:style w:type="numbering" w:customStyle="1" w:styleId="170">
    <w:name w:val="Нет списка17"/>
    <w:next w:val="af2"/>
    <w:uiPriority w:val="99"/>
    <w:semiHidden/>
    <w:unhideWhenUsed/>
    <w:rsid w:val="00B674C0"/>
  </w:style>
  <w:style w:type="paragraph" w:customStyle="1" w:styleId="1400">
    <w:name w:val="Стиль 14 пт полужирный все прописные По центру Перед:  0 пт По..."/>
    <w:basedOn w:val="af"/>
    <w:rsid w:val="00B155C1"/>
    <w:pPr>
      <w:pageBreakBefore/>
      <w:spacing w:before="0" w:after="0"/>
      <w:jc w:val="center"/>
    </w:pPr>
    <w:rPr>
      <w:b/>
      <w:bCs/>
      <w:caps/>
      <w:sz w:val="28"/>
    </w:rPr>
  </w:style>
  <w:style w:type="paragraph" w:styleId="afffb">
    <w:name w:val="List Paragraph"/>
    <w:basedOn w:val="af"/>
    <w:link w:val="afffc"/>
    <w:uiPriority w:val="34"/>
    <w:qFormat/>
    <w:rsid w:val="00202B2E"/>
    <w:pPr>
      <w:spacing w:before="0" w:after="200"/>
      <w:ind w:left="720"/>
      <w:contextualSpacing/>
      <w:jc w:val="both"/>
    </w:pPr>
    <w:rPr>
      <w:rFonts w:eastAsia="Calibri"/>
      <w:sz w:val="28"/>
      <w:szCs w:val="22"/>
      <w:lang w:eastAsia="en-US"/>
    </w:rPr>
  </w:style>
  <w:style w:type="paragraph" w:styleId="HTML">
    <w:name w:val="HTML Preformatted"/>
    <w:basedOn w:val="af"/>
    <w:link w:val="HTML0"/>
    <w:uiPriority w:val="99"/>
    <w:unhideWhenUsed/>
    <w:rsid w:val="000E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0">
    <w:name w:val="Стандартный HTML Знак"/>
    <w:link w:val="HTML"/>
    <w:uiPriority w:val="99"/>
    <w:rsid w:val="000E19C7"/>
    <w:rPr>
      <w:rFonts w:ascii="Courier New" w:hAnsi="Courier New" w:cs="Courier New"/>
    </w:rPr>
  </w:style>
  <w:style w:type="paragraph" w:customStyle="1" w:styleId="Picture">
    <w:name w:val="Picture"/>
    <w:basedOn w:val="afb"/>
    <w:next w:val="afb"/>
    <w:rsid w:val="00062923"/>
    <w:pPr>
      <w:numPr>
        <w:numId w:val="6"/>
      </w:numPr>
      <w:tabs>
        <w:tab w:val="clear" w:pos="360"/>
      </w:tabs>
      <w:spacing w:before="360" w:line="360" w:lineRule="auto"/>
      <w:ind w:left="0" w:firstLine="0"/>
    </w:pPr>
    <w:rPr>
      <w:sz w:val="28"/>
      <w:lang w:eastAsia="en-US"/>
    </w:rPr>
  </w:style>
  <w:style w:type="character" w:customStyle="1" w:styleId="ms-sitemapdirectional">
    <w:name w:val="ms-sitemapdirectional"/>
    <w:rsid w:val="00F77141"/>
  </w:style>
  <w:style w:type="paragraph" w:customStyle="1" w:styleId="OTRTableNum">
    <w:name w:val="OTR_Table_Num"/>
    <w:basedOn w:val="OTRDefault"/>
    <w:semiHidden/>
    <w:rsid w:val="002060A7"/>
    <w:pPr>
      <w:numPr>
        <w:numId w:val="19"/>
      </w:numPr>
      <w:tabs>
        <w:tab w:val="clear" w:pos="0"/>
      </w:tabs>
      <w:spacing w:before="60" w:after="60"/>
      <w:ind w:left="720" w:hanging="360"/>
      <w:jc w:val="left"/>
    </w:pPr>
  </w:style>
  <w:style w:type="paragraph" w:customStyle="1" w:styleId="OTRTitleFoot">
    <w:name w:val="OTR_Title_Foot"/>
    <w:basedOn w:val="OTRHeaderRight"/>
    <w:semiHidden/>
    <w:rsid w:val="002060A7"/>
    <w:pPr>
      <w:ind w:left="21"/>
      <w:jc w:val="center"/>
    </w:pPr>
  </w:style>
  <w:style w:type="paragraph" w:customStyle="1" w:styleId="afffd">
    <w:name w:val="Основной"/>
    <w:basedOn w:val="af"/>
    <w:semiHidden/>
    <w:rsid w:val="002060A7"/>
    <w:pPr>
      <w:spacing w:before="0" w:after="0"/>
      <w:ind w:firstLine="567"/>
      <w:jc w:val="both"/>
    </w:pPr>
  </w:style>
  <w:style w:type="paragraph" w:styleId="2a">
    <w:name w:val="Body Text 2"/>
    <w:basedOn w:val="af"/>
    <w:link w:val="2b"/>
    <w:rsid w:val="002060A7"/>
    <w:pPr>
      <w:spacing w:before="0" w:after="120" w:line="480" w:lineRule="auto"/>
      <w:jc w:val="both"/>
    </w:pPr>
  </w:style>
  <w:style w:type="character" w:customStyle="1" w:styleId="2b">
    <w:name w:val="Основной текст 2 Знак"/>
    <w:link w:val="2a"/>
    <w:rsid w:val="002060A7"/>
    <w:rPr>
      <w:sz w:val="24"/>
    </w:rPr>
  </w:style>
  <w:style w:type="character" w:customStyle="1" w:styleId="OTRSymBoldItalic">
    <w:name w:val="OTR_Sym_Bold_Italic"/>
    <w:rsid w:val="002060A7"/>
    <w:rPr>
      <w:b/>
      <w:i/>
    </w:rPr>
  </w:style>
  <w:style w:type="character" w:styleId="afffe">
    <w:name w:val="Emphasis"/>
    <w:qFormat/>
    <w:rsid w:val="002060A7"/>
    <w:rPr>
      <w:i/>
      <w:iCs/>
    </w:rPr>
  </w:style>
  <w:style w:type="paragraph" w:styleId="a">
    <w:name w:val="List Number"/>
    <w:basedOn w:val="af"/>
    <w:rsid w:val="002060A7"/>
    <w:pPr>
      <w:numPr>
        <w:numId w:val="7"/>
      </w:numPr>
      <w:spacing w:before="0" w:after="0"/>
      <w:jc w:val="both"/>
    </w:pPr>
  </w:style>
  <w:style w:type="paragraph" w:styleId="2">
    <w:name w:val="List Number 2"/>
    <w:basedOn w:val="af"/>
    <w:rsid w:val="002060A7"/>
    <w:pPr>
      <w:numPr>
        <w:numId w:val="15"/>
      </w:numPr>
      <w:spacing w:before="0" w:after="0"/>
      <w:jc w:val="both"/>
    </w:pPr>
  </w:style>
  <w:style w:type="paragraph" w:customStyle="1" w:styleId="OTRControlPgCenter">
    <w:name w:val="OTR_Control_PgCenter"/>
    <w:basedOn w:val="OTRControlPage"/>
    <w:semiHidden/>
    <w:rsid w:val="002060A7"/>
    <w:pPr>
      <w:jc w:val="center"/>
    </w:pPr>
  </w:style>
  <w:style w:type="paragraph" w:customStyle="1" w:styleId="OTRNormalRight">
    <w:name w:val="OTR_Normal_Right"/>
    <w:basedOn w:val="OTRDefault"/>
    <w:semiHidden/>
    <w:rsid w:val="002060A7"/>
    <w:pPr>
      <w:jc w:val="right"/>
    </w:pPr>
  </w:style>
  <w:style w:type="paragraph" w:customStyle="1" w:styleId="OTRHeaderCenter">
    <w:name w:val="OTR_Header_Center"/>
    <w:basedOn w:val="OTRHeader"/>
    <w:semiHidden/>
    <w:rsid w:val="002060A7"/>
    <w:pPr>
      <w:jc w:val="center"/>
    </w:pPr>
  </w:style>
  <w:style w:type="paragraph" w:customStyle="1" w:styleId="OTRDefault">
    <w:name w:val="OTR_Default"/>
    <w:link w:val="OTRDefault0"/>
    <w:semiHidden/>
    <w:rsid w:val="002060A7"/>
    <w:pPr>
      <w:jc w:val="both"/>
    </w:pPr>
    <w:rPr>
      <w:sz w:val="24"/>
    </w:rPr>
  </w:style>
  <w:style w:type="paragraph" w:customStyle="1" w:styleId="a8">
    <w:name w:val="Список маркированный"/>
    <w:basedOn w:val="af"/>
    <w:semiHidden/>
    <w:rsid w:val="002060A7"/>
    <w:pPr>
      <w:numPr>
        <w:numId w:val="16"/>
      </w:numPr>
      <w:tabs>
        <w:tab w:val="left" w:pos="1080"/>
      </w:tabs>
      <w:spacing w:before="0" w:after="0"/>
      <w:jc w:val="both"/>
    </w:pPr>
  </w:style>
  <w:style w:type="paragraph" w:customStyle="1" w:styleId="OTRNormalMark2">
    <w:name w:val="OTR_Normal_Mark_2"/>
    <w:basedOn w:val="OTRDefault"/>
    <w:rsid w:val="002060A7"/>
    <w:pPr>
      <w:spacing w:after="120"/>
      <w:ind w:left="1418"/>
    </w:pPr>
  </w:style>
  <w:style w:type="paragraph" w:customStyle="1" w:styleId="OTRNormalMark3">
    <w:name w:val="OTR_Normal_Mark_3"/>
    <w:basedOn w:val="OTRDefault"/>
    <w:rsid w:val="002060A7"/>
    <w:pPr>
      <w:ind w:left="1701"/>
    </w:pPr>
  </w:style>
  <w:style w:type="paragraph" w:customStyle="1" w:styleId="OTRListNum">
    <w:name w:val="OTR_List_Num"/>
    <w:basedOn w:val="OTRDefault"/>
    <w:link w:val="OTRListNum0"/>
    <w:semiHidden/>
    <w:rsid w:val="002060A7"/>
    <w:pPr>
      <w:numPr>
        <w:numId w:val="17"/>
      </w:numPr>
      <w:spacing w:before="60" w:after="60"/>
    </w:pPr>
  </w:style>
  <w:style w:type="character" w:customStyle="1" w:styleId="my">
    <w:name w:val="my жирный"/>
    <w:semiHidden/>
    <w:locked/>
    <w:rsid w:val="002060A7"/>
    <w:rPr>
      <w:b/>
    </w:rPr>
  </w:style>
  <w:style w:type="paragraph" w:customStyle="1" w:styleId="OTRNormalNum2">
    <w:name w:val="OTR_Normal_Num_2"/>
    <w:basedOn w:val="OTRDefault"/>
    <w:rsid w:val="002060A7"/>
    <w:pPr>
      <w:spacing w:after="120"/>
      <w:ind w:left="1418"/>
    </w:pPr>
  </w:style>
  <w:style w:type="paragraph" w:customStyle="1" w:styleId="OTRNormalNum3">
    <w:name w:val="OTR_Normal_Num_3"/>
    <w:basedOn w:val="OTRDefault"/>
    <w:rsid w:val="002060A7"/>
    <w:pPr>
      <w:spacing w:after="120"/>
      <w:ind w:left="1985"/>
    </w:pPr>
  </w:style>
  <w:style w:type="paragraph" w:customStyle="1" w:styleId="affff">
    <w:name w:val="Надпись"/>
    <w:semiHidden/>
    <w:rsid w:val="002060A7"/>
    <w:rPr>
      <w:noProof/>
      <w:sz w:val="16"/>
    </w:rPr>
  </w:style>
  <w:style w:type="paragraph" w:customStyle="1" w:styleId="OTRHeaderRight">
    <w:name w:val="OTR_Header_Right"/>
    <w:basedOn w:val="af"/>
    <w:semiHidden/>
    <w:rsid w:val="002060A7"/>
    <w:pPr>
      <w:spacing w:before="0" w:after="0"/>
      <w:jc w:val="both"/>
    </w:pPr>
    <w:rPr>
      <w:rFonts w:ascii="Arial" w:hAnsi="Arial"/>
      <w:b/>
      <w:sz w:val="20"/>
    </w:rPr>
  </w:style>
  <w:style w:type="paragraph" w:styleId="HTML1">
    <w:name w:val="HTML Address"/>
    <w:basedOn w:val="af"/>
    <w:link w:val="HTML2"/>
    <w:rsid w:val="002060A7"/>
    <w:pPr>
      <w:spacing w:before="0" w:after="0"/>
      <w:jc w:val="both"/>
    </w:pPr>
    <w:rPr>
      <w:i/>
      <w:iCs/>
    </w:rPr>
  </w:style>
  <w:style w:type="character" w:customStyle="1" w:styleId="HTML2">
    <w:name w:val="Адрес HTML Знак"/>
    <w:link w:val="HTML1"/>
    <w:rsid w:val="002060A7"/>
    <w:rPr>
      <w:i/>
      <w:iCs/>
      <w:sz w:val="24"/>
    </w:rPr>
  </w:style>
  <w:style w:type="paragraph" w:customStyle="1" w:styleId="OTRTableHead">
    <w:name w:val="OTR_Table_Head"/>
    <w:basedOn w:val="OTRDefault"/>
    <w:rsid w:val="002060A7"/>
    <w:pPr>
      <w:keepNext/>
      <w:spacing w:before="60" w:after="60"/>
      <w:jc w:val="center"/>
    </w:pPr>
    <w:rPr>
      <w:b/>
    </w:rPr>
  </w:style>
  <w:style w:type="paragraph" w:customStyle="1" w:styleId="OTRListMark">
    <w:name w:val="OTR_List_Mark"/>
    <w:basedOn w:val="OTRDefault"/>
    <w:link w:val="OTRListMark0"/>
    <w:rsid w:val="002060A7"/>
    <w:pPr>
      <w:numPr>
        <w:numId w:val="25"/>
      </w:numPr>
      <w:spacing w:before="60" w:after="60"/>
    </w:pPr>
  </w:style>
  <w:style w:type="paragraph" w:customStyle="1" w:styleId="OTRNameFigure">
    <w:name w:val="OTR_Name_Figure"/>
    <w:basedOn w:val="OTRDefault"/>
    <w:rsid w:val="002060A7"/>
    <w:pPr>
      <w:numPr>
        <w:numId w:val="21"/>
      </w:numPr>
      <w:tabs>
        <w:tab w:val="clear" w:pos="720"/>
        <w:tab w:val="num" w:pos="360"/>
      </w:tabs>
      <w:spacing w:before="120" w:after="120"/>
      <w:ind w:left="714" w:hanging="357"/>
      <w:jc w:val="center"/>
    </w:pPr>
    <w:rPr>
      <w:b/>
    </w:rPr>
  </w:style>
  <w:style w:type="paragraph" w:customStyle="1" w:styleId="OTRNormal">
    <w:name w:val="OTR_Normal"/>
    <w:basedOn w:val="OTRDefault"/>
    <w:link w:val="OTRNormal0"/>
    <w:rsid w:val="002060A7"/>
    <w:pPr>
      <w:spacing w:before="60" w:after="120"/>
      <w:ind w:firstLine="567"/>
    </w:pPr>
  </w:style>
  <w:style w:type="paragraph" w:customStyle="1" w:styleId="OTRControlPage">
    <w:name w:val="OTR_Control_Page"/>
    <w:basedOn w:val="OTRDefault"/>
    <w:semiHidden/>
    <w:rsid w:val="002060A7"/>
    <w:pPr>
      <w:spacing w:line="360" w:lineRule="auto"/>
    </w:pPr>
  </w:style>
  <w:style w:type="paragraph" w:customStyle="1" w:styleId="OTRHeadingApp">
    <w:name w:val="OTR_Heading_App"/>
    <w:basedOn w:val="1"/>
    <w:next w:val="OTRNormal"/>
    <w:rsid w:val="002060A7"/>
    <w:pPr>
      <w:numPr>
        <w:numId w:val="20"/>
      </w:numPr>
      <w:spacing w:after="120"/>
      <w:jc w:val="both"/>
    </w:pPr>
    <w:rPr>
      <w:caps w:val="0"/>
      <w:kern w:val="0"/>
      <w:sz w:val="32"/>
      <w:szCs w:val="32"/>
    </w:rPr>
  </w:style>
  <w:style w:type="paragraph" w:customStyle="1" w:styleId="OTRNormalList">
    <w:name w:val="OTR_Normal_List"/>
    <w:basedOn w:val="OTRNormal"/>
    <w:semiHidden/>
    <w:rsid w:val="002060A7"/>
    <w:pPr>
      <w:keepNext/>
      <w:spacing w:before="120" w:after="60"/>
    </w:pPr>
  </w:style>
  <w:style w:type="paragraph" w:customStyle="1" w:styleId="OTRNormalMark1">
    <w:name w:val="OTR_Normal_Mark_1"/>
    <w:basedOn w:val="OTRDefault"/>
    <w:rsid w:val="002060A7"/>
    <w:pPr>
      <w:spacing w:after="120"/>
      <w:ind w:left="1134"/>
    </w:pPr>
  </w:style>
  <w:style w:type="paragraph" w:customStyle="1" w:styleId="OTRNormalNum1">
    <w:name w:val="OTR_Normal_Num_1"/>
    <w:basedOn w:val="OTRDefault"/>
    <w:rsid w:val="002060A7"/>
    <w:pPr>
      <w:spacing w:after="120"/>
      <w:ind w:left="851"/>
    </w:pPr>
  </w:style>
  <w:style w:type="paragraph" w:customStyle="1" w:styleId="OTRTITUL">
    <w:name w:val="OTR_TITUL"/>
    <w:basedOn w:val="OTRTITULnew"/>
    <w:semiHidden/>
    <w:rsid w:val="002060A7"/>
    <w:pPr>
      <w:spacing w:before="360" w:after="360"/>
    </w:pPr>
    <w:rPr>
      <w:b/>
      <w:caps/>
      <w:sz w:val="32"/>
    </w:rPr>
  </w:style>
  <w:style w:type="paragraph" w:customStyle="1" w:styleId="OTRFigure">
    <w:name w:val="OTR_Figure"/>
    <w:rsid w:val="002060A7"/>
    <w:pPr>
      <w:keepNext/>
      <w:spacing w:before="120" w:after="120"/>
      <w:jc w:val="center"/>
    </w:pPr>
    <w:rPr>
      <w:sz w:val="24"/>
    </w:rPr>
  </w:style>
  <w:style w:type="character" w:customStyle="1" w:styleId="OTRNormal0">
    <w:name w:val="OTR_Normal Знак"/>
    <w:link w:val="OTRNormal"/>
    <w:rsid w:val="002060A7"/>
    <w:rPr>
      <w:sz w:val="24"/>
    </w:rPr>
  </w:style>
  <w:style w:type="paragraph" w:customStyle="1" w:styleId="OTRsign">
    <w:name w:val="OTR_sign"/>
    <w:basedOn w:val="OTRNormal"/>
    <w:semiHidden/>
    <w:rsid w:val="002060A7"/>
    <w:pPr>
      <w:spacing w:before="120"/>
      <w:ind w:firstLine="0"/>
      <w:jc w:val="center"/>
    </w:pPr>
    <w:rPr>
      <w:caps/>
      <w:sz w:val="28"/>
    </w:rPr>
  </w:style>
  <w:style w:type="paragraph" w:customStyle="1" w:styleId="OTRreg">
    <w:name w:val="OTR_reg"/>
    <w:basedOn w:val="OTRNormal"/>
    <w:rsid w:val="002060A7"/>
    <w:pPr>
      <w:pageBreakBefore/>
      <w:ind w:firstLine="0"/>
      <w:jc w:val="center"/>
      <w:outlineLvl w:val="0"/>
    </w:pPr>
    <w:rPr>
      <w:caps/>
      <w:sz w:val="28"/>
    </w:rPr>
  </w:style>
  <w:style w:type="paragraph" w:customStyle="1" w:styleId="OTRFootercenter">
    <w:name w:val="OTR_Footer_center"/>
    <w:basedOn w:val="OTRHeaderCenter"/>
    <w:semiHidden/>
    <w:rsid w:val="002060A7"/>
    <w:pPr>
      <w:spacing w:line="360" w:lineRule="auto"/>
    </w:pPr>
    <w:rPr>
      <w:rFonts w:ascii="Times New Roman" w:hAnsi="Times New Roman"/>
      <w:b w:val="0"/>
      <w:sz w:val="28"/>
    </w:rPr>
  </w:style>
  <w:style w:type="character" w:customStyle="1" w:styleId="OTRDefault0">
    <w:name w:val="OTR_Default Знак"/>
    <w:link w:val="OTRDefault"/>
    <w:semiHidden/>
    <w:rsid w:val="002060A7"/>
    <w:rPr>
      <w:sz w:val="24"/>
    </w:rPr>
  </w:style>
  <w:style w:type="character" w:customStyle="1" w:styleId="OTRListNum0">
    <w:name w:val="OTR_List_Num Знак Знак"/>
    <w:link w:val="OTRListNum"/>
    <w:semiHidden/>
    <w:rsid w:val="002060A7"/>
    <w:rPr>
      <w:sz w:val="24"/>
    </w:rPr>
  </w:style>
  <w:style w:type="paragraph" w:customStyle="1" w:styleId="OTRListlit">
    <w:name w:val="OTR_List_lit"/>
    <w:basedOn w:val="OTRFigure"/>
    <w:rsid w:val="002060A7"/>
    <w:pPr>
      <w:numPr>
        <w:numId w:val="23"/>
      </w:numPr>
      <w:jc w:val="left"/>
    </w:pPr>
  </w:style>
  <w:style w:type="paragraph" w:customStyle="1" w:styleId="OTRTableListMark">
    <w:name w:val="OTR_Table_List_Mark"/>
    <w:basedOn w:val="OTRListMark"/>
    <w:rsid w:val="002060A7"/>
    <w:pPr>
      <w:numPr>
        <w:numId w:val="18"/>
      </w:numPr>
      <w:tabs>
        <w:tab w:val="clear" w:pos="284"/>
      </w:tabs>
      <w:ind w:left="720" w:hanging="360"/>
      <w:jc w:val="left"/>
    </w:pPr>
  </w:style>
  <w:style w:type="paragraph" w:styleId="affff0">
    <w:name w:val="envelope address"/>
    <w:basedOn w:val="af"/>
    <w:rsid w:val="002060A7"/>
    <w:pPr>
      <w:framePr w:w="7920" w:h="1980" w:hRule="exact" w:hSpace="180" w:wrap="auto" w:hAnchor="page" w:xAlign="center" w:yAlign="bottom"/>
      <w:spacing w:before="0" w:after="0"/>
      <w:ind w:left="2880"/>
      <w:jc w:val="both"/>
    </w:pPr>
    <w:rPr>
      <w:rFonts w:ascii="Arial" w:hAnsi="Arial" w:cs="Arial"/>
    </w:rPr>
  </w:style>
  <w:style w:type="character" w:styleId="HTML3">
    <w:name w:val="HTML Acronym"/>
    <w:rsid w:val="002060A7"/>
  </w:style>
  <w:style w:type="table" w:styleId="-1">
    <w:name w:val="Table Web 1"/>
    <w:basedOn w:val="af1"/>
    <w:rsid w:val="002060A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1"/>
    <w:rsid w:val="002060A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1"/>
    <w:rsid w:val="002060A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1">
    <w:name w:val="Date"/>
    <w:basedOn w:val="af"/>
    <w:next w:val="af"/>
    <w:link w:val="affff2"/>
    <w:rsid w:val="002060A7"/>
    <w:pPr>
      <w:spacing w:before="0" w:after="0"/>
      <w:jc w:val="both"/>
    </w:pPr>
  </w:style>
  <w:style w:type="character" w:customStyle="1" w:styleId="affff2">
    <w:name w:val="Дата Знак"/>
    <w:link w:val="affff1"/>
    <w:rsid w:val="002060A7"/>
    <w:rPr>
      <w:sz w:val="24"/>
    </w:rPr>
  </w:style>
  <w:style w:type="paragraph" w:styleId="affff3">
    <w:name w:val="Note Heading"/>
    <w:basedOn w:val="af"/>
    <w:next w:val="af"/>
    <w:link w:val="affff4"/>
    <w:rsid w:val="002060A7"/>
    <w:pPr>
      <w:spacing w:before="0" w:after="0"/>
      <w:jc w:val="both"/>
    </w:pPr>
  </w:style>
  <w:style w:type="character" w:customStyle="1" w:styleId="affff4">
    <w:name w:val="Заголовок записки Знак"/>
    <w:link w:val="affff3"/>
    <w:rsid w:val="002060A7"/>
    <w:rPr>
      <w:sz w:val="24"/>
    </w:rPr>
  </w:style>
  <w:style w:type="table" w:styleId="affff5">
    <w:name w:val="Table Elegant"/>
    <w:basedOn w:val="af1"/>
    <w:rsid w:val="002060A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Subtle 1"/>
    <w:basedOn w:val="af1"/>
    <w:rsid w:val="002060A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f1"/>
    <w:rsid w:val="002060A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2060A7"/>
    <w:rPr>
      <w:rFonts w:ascii="Courier New" w:hAnsi="Courier New" w:cs="Courier New"/>
      <w:sz w:val="20"/>
      <w:szCs w:val="20"/>
    </w:rPr>
  </w:style>
  <w:style w:type="table" w:styleId="1a">
    <w:name w:val="Table Classic 1"/>
    <w:basedOn w:val="af1"/>
    <w:rsid w:val="002060A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f1"/>
    <w:rsid w:val="002060A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1"/>
    <w:rsid w:val="002060A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1"/>
    <w:rsid w:val="002060A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2060A7"/>
    <w:rPr>
      <w:rFonts w:ascii="Courier New" w:hAnsi="Courier New" w:cs="Courier New"/>
      <w:sz w:val="20"/>
      <w:szCs w:val="20"/>
    </w:rPr>
  </w:style>
  <w:style w:type="paragraph" w:styleId="affff6">
    <w:name w:val="Body Text First Indent"/>
    <w:basedOn w:val="afb"/>
    <w:link w:val="affff7"/>
    <w:rsid w:val="002060A7"/>
    <w:pPr>
      <w:spacing w:after="120"/>
      <w:ind w:firstLine="210"/>
      <w:jc w:val="left"/>
    </w:pPr>
    <w:rPr>
      <w:sz w:val="24"/>
    </w:rPr>
  </w:style>
  <w:style w:type="character" w:customStyle="1" w:styleId="affff7">
    <w:name w:val="Красная строка Знак"/>
    <w:link w:val="affff6"/>
    <w:rsid w:val="002060A7"/>
    <w:rPr>
      <w:sz w:val="24"/>
    </w:rPr>
  </w:style>
  <w:style w:type="paragraph" w:styleId="2e">
    <w:name w:val="Body Text First Indent 2"/>
    <w:basedOn w:val="afd"/>
    <w:link w:val="2f"/>
    <w:rsid w:val="002060A7"/>
    <w:pPr>
      <w:spacing w:after="120"/>
      <w:ind w:left="283" w:firstLine="210"/>
    </w:pPr>
    <w:rPr>
      <w:szCs w:val="24"/>
    </w:rPr>
  </w:style>
  <w:style w:type="character" w:customStyle="1" w:styleId="2f">
    <w:name w:val="Красная строка 2 Знак"/>
    <w:link w:val="2e"/>
    <w:rsid w:val="002060A7"/>
    <w:rPr>
      <w:sz w:val="24"/>
      <w:szCs w:val="24"/>
    </w:rPr>
  </w:style>
  <w:style w:type="paragraph" w:styleId="40">
    <w:name w:val="List Bullet 4"/>
    <w:basedOn w:val="af"/>
    <w:rsid w:val="002060A7"/>
    <w:pPr>
      <w:numPr>
        <w:numId w:val="8"/>
      </w:numPr>
      <w:spacing w:before="0" w:after="0"/>
      <w:jc w:val="both"/>
    </w:pPr>
  </w:style>
  <w:style w:type="paragraph" w:styleId="50">
    <w:name w:val="List Bullet 5"/>
    <w:basedOn w:val="af"/>
    <w:rsid w:val="002060A7"/>
    <w:pPr>
      <w:numPr>
        <w:numId w:val="9"/>
      </w:numPr>
      <w:spacing w:before="0" w:after="0"/>
      <w:jc w:val="both"/>
    </w:pPr>
  </w:style>
  <w:style w:type="character" w:styleId="affff8">
    <w:name w:val="line number"/>
    <w:rsid w:val="002060A7"/>
  </w:style>
  <w:style w:type="paragraph" w:styleId="3">
    <w:name w:val="List Number 3"/>
    <w:basedOn w:val="af"/>
    <w:rsid w:val="002060A7"/>
    <w:pPr>
      <w:numPr>
        <w:numId w:val="10"/>
      </w:numPr>
      <w:spacing w:before="0" w:after="0"/>
      <w:jc w:val="both"/>
    </w:pPr>
  </w:style>
  <w:style w:type="paragraph" w:styleId="4">
    <w:name w:val="List Number 4"/>
    <w:basedOn w:val="af"/>
    <w:rsid w:val="002060A7"/>
    <w:pPr>
      <w:numPr>
        <w:numId w:val="11"/>
      </w:numPr>
      <w:spacing w:before="0" w:after="0"/>
      <w:jc w:val="both"/>
    </w:pPr>
  </w:style>
  <w:style w:type="paragraph" w:styleId="5">
    <w:name w:val="List Number 5"/>
    <w:basedOn w:val="af"/>
    <w:rsid w:val="002060A7"/>
    <w:pPr>
      <w:numPr>
        <w:numId w:val="12"/>
      </w:numPr>
      <w:spacing w:before="0" w:after="0"/>
      <w:jc w:val="both"/>
    </w:pPr>
  </w:style>
  <w:style w:type="character" w:styleId="HTML6">
    <w:name w:val="HTML Sample"/>
    <w:rsid w:val="002060A7"/>
    <w:rPr>
      <w:rFonts w:ascii="Courier New" w:hAnsi="Courier New" w:cs="Courier New"/>
    </w:rPr>
  </w:style>
  <w:style w:type="paragraph" w:styleId="2f0">
    <w:name w:val="envelope return"/>
    <w:basedOn w:val="af"/>
    <w:rsid w:val="002060A7"/>
    <w:pPr>
      <w:spacing w:before="0" w:after="0"/>
      <w:jc w:val="both"/>
    </w:pPr>
    <w:rPr>
      <w:rFonts w:ascii="Arial" w:hAnsi="Arial" w:cs="Arial"/>
      <w:sz w:val="20"/>
    </w:rPr>
  </w:style>
  <w:style w:type="table" w:styleId="1b">
    <w:name w:val="Table 3D effects 1"/>
    <w:basedOn w:val="af1"/>
    <w:rsid w:val="002060A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f1"/>
    <w:rsid w:val="002060A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1"/>
    <w:rsid w:val="002060A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9">
    <w:name w:val="Normal (Web)"/>
    <w:basedOn w:val="af"/>
    <w:rsid w:val="002060A7"/>
    <w:pPr>
      <w:spacing w:before="0" w:after="0"/>
      <w:jc w:val="both"/>
    </w:pPr>
  </w:style>
  <w:style w:type="paragraph" w:styleId="affffa">
    <w:name w:val="Normal Indent"/>
    <w:basedOn w:val="af"/>
    <w:rsid w:val="002060A7"/>
    <w:pPr>
      <w:spacing w:before="0" w:after="0"/>
      <w:ind w:left="708"/>
      <w:jc w:val="both"/>
    </w:pPr>
  </w:style>
  <w:style w:type="character" w:styleId="HTML7">
    <w:name w:val="HTML Definition"/>
    <w:rsid w:val="002060A7"/>
    <w:rPr>
      <w:i/>
      <w:iCs/>
    </w:rPr>
  </w:style>
  <w:style w:type="character" w:styleId="HTML8">
    <w:name w:val="HTML Variable"/>
    <w:rsid w:val="002060A7"/>
    <w:rPr>
      <w:i/>
      <w:iCs/>
    </w:rPr>
  </w:style>
  <w:style w:type="character" w:styleId="HTML9">
    <w:name w:val="HTML Typewriter"/>
    <w:rsid w:val="002060A7"/>
    <w:rPr>
      <w:rFonts w:ascii="Courier New" w:hAnsi="Courier New" w:cs="Courier New"/>
      <w:sz w:val="20"/>
      <w:szCs w:val="20"/>
    </w:rPr>
  </w:style>
  <w:style w:type="paragraph" w:customStyle="1" w:styleId="OTRTableListNum">
    <w:name w:val="OTR_Table_List_Num"/>
    <w:basedOn w:val="OTRDefault"/>
    <w:rsid w:val="002060A7"/>
    <w:pPr>
      <w:numPr>
        <w:numId w:val="24"/>
      </w:numPr>
      <w:tabs>
        <w:tab w:val="clear" w:pos="284"/>
        <w:tab w:val="num" w:pos="360"/>
      </w:tabs>
      <w:spacing w:before="60" w:after="60"/>
      <w:ind w:left="0" w:firstLine="0"/>
      <w:jc w:val="left"/>
    </w:pPr>
  </w:style>
  <w:style w:type="paragraph" w:styleId="affffb">
    <w:name w:val="Salutation"/>
    <w:basedOn w:val="af"/>
    <w:next w:val="af"/>
    <w:link w:val="affffc"/>
    <w:rsid w:val="002060A7"/>
    <w:pPr>
      <w:spacing w:before="0" w:after="0"/>
      <w:jc w:val="both"/>
    </w:pPr>
  </w:style>
  <w:style w:type="character" w:customStyle="1" w:styleId="affffc">
    <w:name w:val="Приветствие Знак"/>
    <w:link w:val="affffb"/>
    <w:rsid w:val="002060A7"/>
    <w:rPr>
      <w:sz w:val="24"/>
    </w:rPr>
  </w:style>
  <w:style w:type="paragraph" w:styleId="affffd">
    <w:name w:val="List Continue"/>
    <w:basedOn w:val="af"/>
    <w:rsid w:val="002060A7"/>
    <w:pPr>
      <w:spacing w:before="0" w:after="120"/>
      <w:ind w:left="283"/>
      <w:jc w:val="both"/>
    </w:pPr>
  </w:style>
  <w:style w:type="paragraph" w:styleId="2f2">
    <w:name w:val="List Continue 2"/>
    <w:basedOn w:val="af"/>
    <w:rsid w:val="002060A7"/>
    <w:pPr>
      <w:spacing w:before="0" w:after="120"/>
      <w:ind w:left="566"/>
      <w:jc w:val="both"/>
    </w:pPr>
  </w:style>
  <w:style w:type="paragraph" w:styleId="3c">
    <w:name w:val="List Continue 3"/>
    <w:basedOn w:val="af"/>
    <w:rsid w:val="002060A7"/>
    <w:pPr>
      <w:spacing w:before="0" w:after="120"/>
      <w:ind w:left="849"/>
      <w:jc w:val="both"/>
    </w:pPr>
  </w:style>
  <w:style w:type="paragraph" w:styleId="47">
    <w:name w:val="List Continue 4"/>
    <w:basedOn w:val="af"/>
    <w:rsid w:val="002060A7"/>
    <w:pPr>
      <w:spacing w:before="0" w:after="120"/>
      <w:ind w:left="1132"/>
      <w:jc w:val="both"/>
    </w:pPr>
  </w:style>
  <w:style w:type="paragraph" w:styleId="56">
    <w:name w:val="List Continue 5"/>
    <w:basedOn w:val="af"/>
    <w:rsid w:val="002060A7"/>
    <w:pPr>
      <w:spacing w:before="0" w:after="120"/>
      <w:ind w:left="1415"/>
      <w:jc w:val="both"/>
    </w:pPr>
  </w:style>
  <w:style w:type="table" w:styleId="1c">
    <w:name w:val="Table Simple 1"/>
    <w:basedOn w:val="af1"/>
    <w:rsid w:val="002060A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f1"/>
    <w:rsid w:val="002060A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1"/>
    <w:rsid w:val="002060A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e">
    <w:name w:val="Closing"/>
    <w:basedOn w:val="af"/>
    <w:link w:val="afffff"/>
    <w:rsid w:val="002060A7"/>
    <w:pPr>
      <w:spacing w:before="0" w:after="0"/>
      <w:ind w:left="4252"/>
      <w:jc w:val="both"/>
    </w:pPr>
  </w:style>
  <w:style w:type="character" w:customStyle="1" w:styleId="afffff">
    <w:name w:val="Прощание Знак"/>
    <w:link w:val="affffe"/>
    <w:rsid w:val="002060A7"/>
    <w:rPr>
      <w:sz w:val="24"/>
    </w:rPr>
  </w:style>
  <w:style w:type="table" w:styleId="1d">
    <w:name w:val="Table Grid 1"/>
    <w:basedOn w:val="af1"/>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f1"/>
    <w:rsid w:val="002060A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1"/>
    <w:rsid w:val="002060A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1"/>
    <w:rsid w:val="002060A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1"/>
    <w:rsid w:val="002060A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1"/>
    <w:rsid w:val="002060A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1"/>
    <w:rsid w:val="002060A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1"/>
    <w:rsid w:val="002060A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0">
    <w:name w:val="Table Contemporary"/>
    <w:basedOn w:val="af1"/>
    <w:rsid w:val="002060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
    <w:rsid w:val="002060A7"/>
    <w:pPr>
      <w:spacing w:before="0" w:after="0"/>
      <w:ind w:left="849" w:hanging="283"/>
      <w:jc w:val="both"/>
    </w:pPr>
  </w:style>
  <w:style w:type="paragraph" w:styleId="49">
    <w:name w:val="List 4"/>
    <w:basedOn w:val="af"/>
    <w:rsid w:val="002060A7"/>
    <w:pPr>
      <w:spacing w:before="0" w:after="0"/>
      <w:ind w:left="1132" w:hanging="283"/>
      <w:jc w:val="both"/>
    </w:pPr>
  </w:style>
  <w:style w:type="paragraph" w:styleId="58">
    <w:name w:val="List 5"/>
    <w:basedOn w:val="af"/>
    <w:rsid w:val="002060A7"/>
    <w:pPr>
      <w:spacing w:before="0" w:after="0"/>
      <w:ind w:left="1415" w:hanging="283"/>
      <w:jc w:val="both"/>
    </w:pPr>
  </w:style>
  <w:style w:type="table" w:styleId="afffff1">
    <w:name w:val="Table Professional"/>
    <w:basedOn w:val="af1"/>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4">
    <w:name w:val="Outline List 3"/>
    <w:basedOn w:val="af2"/>
    <w:rsid w:val="002060A7"/>
    <w:pPr>
      <w:numPr>
        <w:numId w:val="13"/>
      </w:numPr>
    </w:pPr>
  </w:style>
  <w:style w:type="table" w:styleId="1e">
    <w:name w:val="Table Columns 1"/>
    <w:basedOn w:val="af1"/>
    <w:rsid w:val="002060A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f1"/>
    <w:rsid w:val="002060A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1"/>
    <w:rsid w:val="002060A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1"/>
    <w:rsid w:val="002060A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1"/>
    <w:rsid w:val="002060A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2">
    <w:name w:val="Strong"/>
    <w:uiPriority w:val="22"/>
    <w:qFormat/>
    <w:rsid w:val="002060A7"/>
    <w:rPr>
      <w:b/>
      <w:bCs/>
    </w:rPr>
  </w:style>
  <w:style w:type="table" w:styleId="-10">
    <w:name w:val="Table List 1"/>
    <w:basedOn w:val="af1"/>
    <w:rsid w:val="002060A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1"/>
    <w:rsid w:val="002060A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1"/>
    <w:rsid w:val="002060A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1"/>
    <w:rsid w:val="002060A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1"/>
    <w:rsid w:val="002060A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1"/>
    <w:rsid w:val="002060A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1"/>
    <w:rsid w:val="002060A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1"/>
    <w:rsid w:val="002060A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3">
    <w:name w:val="Table Theme"/>
    <w:basedOn w:val="af1"/>
    <w:rsid w:val="00206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Colorful 1"/>
    <w:basedOn w:val="af1"/>
    <w:rsid w:val="002060A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6">
    <w:name w:val="Table Colorful 2"/>
    <w:basedOn w:val="af1"/>
    <w:rsid w:val="002060A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1"/>
    <w:rsid w:val="002060A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2060A7"/>
    <w:rPr>
      <w:i/>
      <w:iCs/>
    </w:rPr>
  </w:style>
  <w:style w:type="paragraph" w:styleId="afffff4">
    <w:name w:val="Message Header"/>
    <w:basedOn w:val="af"/>
    <w:link w:val="afffff5"/>
    <w:rsid w:val="002060A7"/>
    <w:pPr>
      <w:pBdr>
        <w:top w:val="single" w:sz="6" w:space="1" w:color="auto"/>
        <w:left w:val="single" w:sz="6" w:space="1" w:color="auto"/>
        <w:bottom w:val="single" w:sz="6" w:space="1" w:color="auto"/>
        <w:right w:val="single" w:sz="6" w:space="1" w:color="auto"/>
      </w:pBdr>
      <w:shd w:val="pct20" w:color="auto" w:fill="auto"/>
      <w:spacing w:before="0" w:after="0"/>
      <w:ind w:left="1134" w:hanging="1134"/>
      <w:jc w:val="both"/>
    </w:pPr>
    <w:rPr>
      <w:rFonts w:ascii="Arial" w:hAnsi="Arial" w:cs="Arial"/>
    </w:rPr>
  </w:style>
  <w:style w:type="character" w:customStyle="1" w:styleId="afffff5">
    <w:name w:val="Шапка Знак"/>
    <w:link w:val="afffff4"/>
    <w:rsid w:val="002060A7"/>
    <w:rPr>
      <w:rFonts w:ascii="Arial" w:hAnsi="Arial" w:cs="Arial"/>
      <w:sz w:val="24"/>
      <w:shd w:val="pct20" w:color="auto" w:fill="auto"/>
    </w:rPr>
  </w:style>
  <w:style w:type="paragraph" w:styleId="afffff6">
    <w:name w:val="E-mail Signature"/>
    <w:basedOn w:val="af"/>
    <w:link w:val="afffff7"/>
    <w:rsid w:val="002060A7"/>
    <w:pPr>
      <w:spacing w:before="0" w:after="0"/>
      <w:jc w:val="both"/>
    </w:pPr>
  </w:style>
  <w:style w:type="character" w:customStyle="1" w:styleId="afffff7">
    <w:name w:val="Электронная подпись Знак"/>
    <w:link w:val="afffff6"/>
    <w:rsid w:val="002060A7"/>
    <w:rPr>
      <w:sz w:val="24"/>
    </w:rPr>
  </w:style>
  <w:style w:type="paragraph" w:styleId="afffff8">
    <w:name w:val="Signature"/>
    <w:basedOn w:val="af"/>
    <w:link w:val="afffff9"/>
    <w:rsid w:val="002060A7"/>
    <w:pPr>
      <w:spacing w:before="0" w:after="0"/>
      <w:ind w:left="4252"/>
      <w:jc w:val="both"/>
    </w:pPr>
  </w:style>
  <w:style w:type="character" w:customStyle="1" w:styleId="afffff9">
    <w:name w:val="Подпись Знак"/>
    <w:link w:val="afffff8"/>
    <w:rsid w:val="002060A7"/>
    <w:rPr>
      <w:sz w:val="24"/>
    </w:rPr>
  </w:style>
  <w:style w:type="paragraph" w:customStyle="1" w:styleId="OTRNormalCenter">
    <w:name w:val="OTR_Normal_Center"/>
    <w:basedOn w:val="OTRDefault"/>
    <w:semiHidden/>
    <w:rsid w:val="002060A7"/>
    <w:pPr>
      <w:jc w:val="center"/>
    </w:pPr>
  </w:style>
  <w:style w:type="paragraph" w:customStyle="1" w:styleId="OTRFooter">
    <w:name w:val="OTR_Footer"/>
    <w:basedOn w:val="af"/>
    <w:semiHidden/>
    <w:rsid w:val="002060A7"/>
    <w:pPr>
      <w:tabs>
        <w:tab w:val="center" w:pos="4677"/>
        <w:tab w:val="right" w:pos="9355"/>
      </w:tabs>
      <w:spacing w:before="0" w:after="0"/>
      <w:ind w:right="360"/>
      <w:jc w:val="both"/>
    </w:pPr>
    <w:rPr>
      <w:rFonts w:ascii="Arial" w:hAnsi="Arial" w:cs="Arial"/>
      <w:szCs w:val="24"/>
    </w:rPr>
  </w:style>
  <w:style w:type="character" w:customStyle="1" w:styleId="OTRNoteHead">
    <w:name w:val="OTR_Note_Head"/>
    <w:rsid w:val="002060A7"/>
    <w:rPr>
      <w:rFonts w:ascii="Times New Roman" w:hAnsi="Times New Roman"/>
      <w:b/>
      <w:sz w:val="24"/>
    </w:rPr>
  </w:style>
  <w:style w:type="paragraph" w:customStyle="1" w:styleId="OTRNote">
    <w:name w:val="OTR_Note"/>
    <w:basedOn w:val="OTRDefault"/>
    <w:rsid w:val="002060A7"/>
    <w:pPr>
      <w:ind w:left="2552" w:hanging="1701"/>
    </w:pPr>
  </w:style>
  <w:style w:type="character" w:customStyle="1" w:styleId="OTRSymItalic">
    <w:name w:val="OTR_Sym_Italic"/>
    <w:rsid w:val="002060A7"/>
    <w:rPr>
      <w:i/>
    </w:rPr>
  </w:style>
  <w:style w:type="paragraph" w:customStyle="1" w:styleId="OTRFooterRight">
    <w:name w:val="OTR_Footer_Right"/>
    <w:basedOn w:val="af"/>
    <w:semiHidden/>
    <w:rsid w:val="002060A7"/>
    <w:pPr>
      <w:tabs>
        <w:tab w:val="center" w:pos="4677"/>
        <w:tab w:val="right" w:pos="9355"/>
      </w:tabs>
      <w:spacing w:before="0" w:after="0"/>
      <w:jc w:val="right"/>
    </w:pPr>
    <w:rPr>
      <w:rFonts w:ascii="Arial" w:hAnsi="Arial" w:cs="Arial"/>
      <w:szCs w:val="24"/>
    </w:rPr>
  </w:style>
  <w:style w:type="paragraph" w:customStyle="1" w:styleId="OTRHeader">
    <w:name w:val="OTR_Header"/>
    <w:semiHidden/>
    <w:rsid w:val="002060A7"/>
    <w:pPr>
      <w:ind w:left="21"/>
    </w:pPr>
    <w:rPr>
      <w:rFonts w:ascii="Arial" w:hAnsi="Arial" w:cs="Arial"/>
      <w:b/>
      <w:bCs/>
    </w:rPr>
  </w:style>
  <w:style w:type="paragraph" w:customStyle="1" w:styleId="OTRHeading5">
    <w:name w:val="OTR_Heading_5"/>
    <w:next w:val="af"/>
    <w:semiHidden/>
    <w:rsid w:val="002060A7"/>
    <w:pPr>
      <w:keepNext/>
      <w:widowControl w:val="0"/>
      <w:tabs>
        <w:tab w:val="left" w:pos="1066"/>
      </w:tabs>
      <w:autoSpaceDE w:val="0"/>
      <w:autoSpaceDN w:val="0"/>
      <w:adjustRightInd w:val="0"/>
      <w:spacing w:before="240" w:after="120"/>
      <w:jc w:val="both"/>
      <w:textAlignment w:val="baseline"/>
      <w:outlineLvl w:val="4"/>
    </w:pPr>
    <w:rPr>
      <w:b/>
      <w:bCs/>
      <w:i/>
      <w:iCs/>
      <w:sz w:val="26"/>
      <w:szCs w:val="26"/>
    </w:rPr>
  </w:style>
  <w:style w:type="paragraph" w:customStyle="1" w:styleId="OTRWarning">
    <w:name w:val="OTR_Warning"/>
    <w:basedOn w:val="OTRDefault"/>
    <w:rsid w:val="002060A7"/>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
    <w:semiHidden/>
    <w:rsid w:val="002060A7"/>
    <w:pPr>
      <w:spacing w:before="0" w:after="0"/>
      <w:jc w:val="center"/>
    </w:pPr>
  </w:style>
  <w:style w:type="paragraph" w:customStyle="1" w:styleId="OTRWarningText">
    <w:name w:val="OTR_Warning_Text"/>
    <w:basedOn w:val="OTRDefault"/>
    <w:rsid w:val="002060A7"/>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
    <w:semiHidden/>
    <w:rsid w:val="002060A7"/>
    <w:pPr>
      <w:spacing w:before="240" w:after="240"/>
      <w:contextualSpacing/>
      <w:jc w:val="center"/>
    </w:pPr>
    <w:rPr>
      <w:sz w:val="32"/>
      <w:szCs w:val="28"/>
    </w:rPr>
  </w:style>
  <w:style w:type="paragraph" w:customStyle="1" w:styleId="OTRTitulLU">
    <w:name w:val="OTR_Titul_LU"/>
    <w:basedOn w:val="af"/>
    <w:semiHidden/>
    <w:rsid w:val="002060A7"/>
    <w:pPr>
      <w:spacing w:before="240" w:after="240"/>
      <w:contextualSpacing/>
      <w:jc w:val="center"/>
    </w:pPr>
    <w:rPr>
      <w:sz w:val="32"/>
      <w:szCs w:val="28"/>
    </w:rPr>
  </w:style>
  <w:style w:type="paragraph" w:customStyle="1" w:styleId="OTRnum">
    <w:name w:val="OTR_num"/>
    <w:basedOn w:val="1"/>
    <w:rsid w:val="002060A7"/>
    <w:pPr>
      <w:keepNext w:val="0"/>
      <w:pageBreakBefore w:val="0"/>
      <w:numPr>
        <w:numId w:val="26"/>
      </w:numPr>
      <w:tabs>
        <w:tab w:val="left" w:pos="1080"/>
      </w:tabs>
      <w:spacing w:before="60"/>
      <w:jc w:val="both"/>
    </w:pPr>
    <w:rPr>
      <w:b w:val="0"/>
      <w:caps w:val="0"/>
      <w:kern w:val="0"/>
      <w:sz w:val="24"/>
      <w:szCs w:val="32"/>
    </w:rPr>
  </w:style>
  <w:style w:type="paragraph" w:customStyle="1" w:styleId="OTRnum2">
    <w:name w:val="OTR_num_2"/>
    <w:basedOn w:val="20"/>
    <w:rsid w:val="002060A7"/>
    <w:pPr>
      <w:keepNext w:val="0"/>
      <w:numPr>
        <w:numId w:val="26"/>
      </w:numPr>
      <w:spacing w:before="60"/>
      <w:jc w:val="both"/>
    </w:pPr>
    <w:rPr>
      <w:rFonts w:cs="Arial"/>
      <w:b w:val="0"/>
      <w:bCs/>
      <w:iCs/>
      <w:kern w:val="0"/>
      <w:sz w:val="24"/>
      <w:szCs w:val="28"/>
    </w:rPr>
  </w:style>
  <w:style w:type="paragraph" w:customStyle="1" w:styleId="OTRnum3">
    <w:name w:val="OTR_num_3"/>
    <w:basedOn w:val="30"/>
    <w:rsid w:val="002060A7"/>
    <w:pPr>
      <w:keepNext w:val="0"/>
      <w:numPr>
        <w:numId w:val="26"/>
      </w:numPr>
      <w:tabs>
        <w:tab w:val="left" w:pos="2340"/>
      </w:tabs>
      <w:spacing w:before="60" w:after="60"/>
      <w:jc w:val="both"/>
    </w:pPr>
    <w:rPr>
      <w:rFonts w:cs="Arial"/>
      <w:b w:val="0"/>
      <w:bCs/>
      <w:kern w:val="0"/>
      <w:sz w:val="24"/>
      <w:szCs w:val="26"/>
    </w:rPr>
  </w:style>
  <w:style w:type="paragraph" w:customStyle="1" w:styleId="OTRnum4">
    <w:name w:val="OTR_num_4"/>
    <w:basedOn w:val="41"/>
    <w:rsid w:val="002060A7"/>
    <w:pPr>
      <w:keepNext w:val="0"/>
      <w:numPr>
        <w:numId w:val="26"/>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2060A7"/>
    <w:pPr>
      <w:ind w:left="2835"/>
    </w:pPr>
  </w:style>
  <w:style w:type="paragraph" w:customStyle="1" w:styleId="OTRTitleDocCode">
    <w:name w:val="OTR_Title_DocCode"/>
    <w:basedOn w:val="af"/>
    <w:semiHidden/>
    <w:rsid w:val="002060A7"/>
    <w:pPr>
      <w:spacing w:before="120" w:after="240"/>
      <w:jc w:val="center"/>
    </w:pPr>
    <w:rPr>
      <w:b/>
      <w:bCs/>
      <w:sz w:val="20"/>
    </w:rPr>
  </w:style>
  <w:style w:type="paragraph" w:customStyle="1" w:styleId="OTRTitleDocName">
    <w:name w:val="OTR_Title_DocName"/>
    <w:basedOn w:val="af"/>
    <w:semiHidden/>
    <w:rsid w:val="002060A7"/>
    <w:pPr>
      <w:spacing w:before="2880" w:after="0"/>
      <w:jc w:val="center"/>
    </w:pPr>
    <w:rPr>
      <w:b/>
      <w:bCs/>
      <w:caps/>
      <w:sz w:val="32"/>
    </w:rPr>
  </w:style>
  <w:style w:type="paragraph" w:customStyle="1" w:styleId="OTRTitleDate">
    <w:name w:val="OTR_Title_Date"/>
    <w:basedOn w:val="af"/>
    <w:semiHidden/>
    <w:rsid w:val="002060A7"/>
    <w:pPr>
      <w:spacing w:before="0" w:after="0"/>
      <w:jc w:val="center"/>
    </w:pPr>
    <w:rPr>
      <w:sz w:val="16"/>
    </w:rPr>
  </w:style>
  <w:style w:type="paragraph" w:customStyle="1" w:styleId="OTRTitleStamp">
    <w:name w:val="OTR_Title_Stamp"/>
    <w:basedOn w:val="af"/>
    <w:semiHidden/>
    <w:rsid w:val="002060A7"/>
    <w:pPr>
      <w:spacing w:before="0" w:after="0"/>
      <w:jc w:val="center"/>
    </w:pPr>
    <w:rPr>
      <w:iCs/>
      <w:sz w:val="16"/>
    </w:rPr>
  </w:style>
  <w:style w:type="paragraph" w:customStyle="1" w:styleId="OTRTitleFIO">
    <w:name w:val="OTR_Title_FIO"/>
    <w:basedOn w:val="OTRTitleDol"/>
    <w:semiHidden/>
    <w:rsid w:val="002060A7"/>
    <w:rPr>
      <w:u w:val="single"/>
    </w:rPr>
  </w:style>
  <w:style w:type="paragraph" w:customStyle="1" w:styleId="OTRTitlePageNum">
    <w:name w:val="OTR_Title_PageNum"/>
    <w:basedOn w:val="af"/>
    <w:semiHidden/>
    <w:rsid w:val="002060A7"/>
    <w:pPr>
      <w:keepNext/>
      <w:spacing w:before="160" w:after="2040"/>
      <w:jc w:val="center"/>
    </w:pPr>
    <w:rPr>
      <w:b/>
      <w:bCs/>
    </w:rPr>
  </w:style>
  <w:style w:type="numbering" w:styleId="1ai">
    <w:name w:val="Outline List 1"/>
    <w:basedOn w:val="af2"/>
    <w:rsid w:val="002060A7"/>
    <w:pPr>
      <w:numPr>
        <w:numId w:val="27"/>
      </w:numPr>
    </w:pPr>
  </w:style>
  <w:style w:type="character" w:customStyle="1" w:styleId="OTRListMark0">
    <w:name w:val="OTR_List_Mark Знак"/>
    <w:link w:val="OTRListMark"/>
    <w:rsid w:val="002060A7"/>
    <w:rPr>
      <w:sz w:val="24"/>
    </w:rPr>
  </w:style>
  <w:style w:type="paragraph" w:customStyle="1" w:styleId="OTRContents">
    <w:name w:val="OTR_Contents"/>
    <w:basedOn w:val="af"/>
    <w:semiHidden/>
    <w:rsid w:val="002060A7"/>
    <w:pPr>
      <w:keepNext/>
      <w:pageBreakBefore/>
      <w:spacing w:before="120" w:after="240"/>
      <w:jc w:val="center"/>
    </w:pPr>
    <w:rPr>
      <w:b/>
      <w:sz w:val="28"/>
      <w:szCs w:val="32"/>
    </w:rPr>
  </w:style>
  <w:style w:type="character" w:customStyle="1" w:styleId="otrsymitalic0">
    <w:name w:val="otrsymitalic0"/>
    <w:rsid w:val="002060A7"/>
    <w:rPr>
      <w:i/>
      <w:iCs/>
    </w:rPr>
  </w:style>
  <w:style w:type="paragraph" w:customStyle="1" w:styleId="afffffa">
    <w:name w:val="Знак"/>
    <w:basedOn w:val="af"/>
    <w:next w:val="af"/>
    <w:semiHidden/>
    <w:rsid w:val="002060A7"/>
    <w:pPr>
      <w:spacing w:before="0" w:after="160" w:line="240" w:lineRule="exact"/>
    </w:pPr>
    <w:rPr>
      <w:rFonts w:ascii="Arial" w:hAnsi="Arial" w:cs="Arial"/>
      <w:sz w:val="20"/>
      <w:lang w:val="en-US" w:eastAsia="en-US"/>
    </w:rPr>
  </w:style>
  <w:style w:type="paragraph" w:customStyle="1" w:styleId="afffffb">
    <w:name w:val="Знак Знак Знак Знак Знак Знак Знак Знак Знак Знак"/>
    <w:basedOn w:val="af"/>
    <w:rsid w:val="002060A7"/>
    <w:pPr>
      <w:spacing w:before="0" w:after="160" w:line="240" w:lineRule="exact"/>
    </w:pPr>
    <w:rPr>
      <w:rFonts w:ascii="Verdana" w:hAnsi="Verdana"/>
      <w:szCs w:val="24"/>
      <w:lang w:val="en-US" w:eastAsia="en-US"/>
    </w:rPr>
  </w:style>
  <w:style w:type="paragraph" w:customStyle="1" w:styleId="OTRNameTable">
    <w:name w:val="OTR_Name_Table"/>
    <w:basedOn w:val="OTRDefault"/>
    <w:rsid w:val="002060A7"/>
    <w:pPr>
      <w:keepNext/>
      <w:numPr>
        <w:numId w:val="22"/>
      </w:numPr>
      <w:tabs>
        <w:tab w:val="clear" w:pos="720"/>
        <w:tab w:val="num" w:pos="360"/>
        <w:tab w:val="num" w:pos="1080"/>
      </w:tabs>
      <w:spacing w:before="120"/>
      <w:ind w:left="0" w:firstLine="0"/>
    </w:pPr>
    <w:rPr>
      <w:b/>
    </w:rPr>
  </w:style>
  <w:style w:type="paragraph" w:customStyle="1" w:styleId="Char">
    <w:name w:val="Обычный маркированный Char"/>
    <w:basedOn w:val="af"/>
    <w:link w:val="CharChar"/>
    <w:qFormat/>
    <w:rsid w:val="002060A7"/>
    <w:pPr>
      <w:spacing w:before="0" w:after="0" w:line="360" w:lineRule="auto"/>
      <w:ind w:left="1429" w:hanging="360"/>
      <w:jc w:val="both"/>
    </w:pPr>
    <w:rPr>
      <w:rFonts w:eastAsia="Calibri"/>
      <w:szCs w:val="22"/>
    </w:rPr>
  </w:style>
  <w:style w:type="character" w:customStyle="1" w:styleId="CharChar">
    <w:name w:val="Обычный маркированный Char Char"/>
    <w:link w:val="Char"/>
    <w:rsid w:val="002060A7"/>
    <w:rPr>
      <w:rFonts w:eastAsia="Calibri"/>
      <w:sz w:val="24"/>
      <w:szCs w:val="22"/>
    </w:rPr>
  </w:style>
  <w:style w:type="character" w:customStyle="1" w:styleId="OTRSymBold">
    <w:name w:val="OTR_Sym_Bold"/>
    <w:rsid w:val="002060A7"/>
    <w:rPr>
      <w:b/>
    </w:rPr>
  </w:style>
  <w:style w:type="table" w:customStyle="1" w:styleId="OTRTable">
    <w:name w:val="OTR_Table"/>
    <w:basedOn w:val="af1"/>
    <w:rsid w:val="002060A7"/>
    <w:pPr>
      <w:spacing w:before="60" w:after="6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7">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6"/>
    <w:rsid w:val="002060A7"/>
    <w:rPr>
      <w:b/>
      <w:bCs/>
      <w:sz w:val="24"/>
      <w:szCs w:val="24"/>
    </w:rPr>
  </w:style>
  <w:style w:type="character" w:customStyle="1" w:styleId="afffffc">
    <w:name w:val="Текст сноски Знак"/>
    <w:link w:val="afffffd"/>
    <w:rsid w:val="002060A7"/>
  </w:style>
  <w:style w:type="paragraph" w:customStyle="1" w:styleId="1f0">
    <w:name w:val="Абзац списка1"/>
    <w:basedOn w:val="af"/>
    <w:rsid w:val="002060A7"/>
    <w:pPr>
      <w:spacing w:before="0" w:after="0"/>
      <w:ind w:left="720"/>
      <w:contextualSpacing/>
      <w:jc w:val="both"/>
    </w:pPr>
    <w:rPr>
      <w:rFonts w:eastAsia="Calibri"/>
      <w:szCs w:val="24"/>
      <w:lang w:val="en-US" w:eastAsia="en-US"/>
    </w:rPr>
  </w:style>
  <w:style w:type="paragraph" w:customStyle="1" w:styleId="a9">
    <w:name w:val="СценарийНью"/>
    <w:basedOn w:val="af"/>
    <w:rsid w:val="002060A7"/>
    <w:pPr>
      <w:numPr>
        <w:numId w:val="28"/>
      </w:numPr>
      <w:tabs>
        <w:tab w:val="left" w:pos="1482"/>
      </w:tabs>
      <w:autoSpaceDE w:val="0"/>
      <w:autoSpaceDN w:val="0"/>
      <w:adjustRightInd w:val="0"/>
      <w:spacing w:before="120" w:after="60"/>
      <w:ind w:right="851"/>
      <w:jc w:val="both"/>
    </w:pPr>
    <w:rPr>
      <w:rFonts w:cs="Tahoma"/>
      <w:iCs/>
      <w:szCs w:val="22"/>
    </w:rPr>
  </w:style>
  <w:style w:type="paragraph" w:customStyle="1" w:styleId="ae">
    <w:name w:val="макрированный"/>
    <w:basedOn w:val="af"/>
    <w:rsid w:val="002060A7"/>
    <w:pPr>
      <w:numPr>
        <w:numId w:val="29"/>
      </w:numPr>
      <w:tabs>
        <w:tab w:val="left" w:pos="5683"/>
      </w:tabs>
      <w:spacing w:before="0" w:after="0" w:line="360" w:lineRule="auto"/>
      <w:jc w:val="both"/>
    </w:pPr>
  </w:style>
  <w:style w:type="paragraph" w:customStyle="1" w:styleId="2-Char">
    <w:name w:val="Обычный маркированный 2-ой уровень Char"/>
    <w:basedOn w:val="ae"/>
    <w:rsid w:val="002060A7"/>
    <w:pPr>
      <w:numPr>
        <w:ilvl w:val="1"/>
      </w:numPr>
      <w:tabs>
        <w:tab w:val="num" w:pos="1296"/>
        <w:tab w:val="num" w:pos="1581"/>
      </w:tabs>
      <w:ind w:left="1429" w:hanging="576"/>
    </w:pPr>
  </w:style>
  <w:style w:type="paragraph" w:customStyle="1" w:styleId="1-">
    <w:name w:val="Перечисление 1-го уровня"/>
    <w:basedOn w:val="af"/>
    <w:autoRedefine/>
    <w:qFormat/>
    <w:rsid w:val="002060A7"/>
    <w:pPr>
      <w:numPr>
        <w:numId w:val="30"/>
      </w:numPr>
      <w:spacing w:before="0" w:after="0" w:line="360" w:lineRule="auto"/>
      <w:jc w:val="both"/>
    </w:pPr>
    <w:rPr>
      <w:szCs w:val="24"/>
    </w:rPr>
  </w:style>
  <w:style w:type="paragraph" w:customStyle="1" w:styleId="afffffe">
    <w:name w:val="Маркир список"/>
    <w:basedOn w:val="af"/>
    <w:semiHidden/>
    <w:rsid w:val="002060A7"/>
    <w:pPr>
      <w:tabs>
        <w:tab w:val="num" w:pos="1080"/>
        <w:tab w:val="left" w:pos="1191"/>
      </w:tabs>
      <w:spacing w:before="0" w:after="0" w:line="360" w:lineRule="auto"/>
      <w:ind w:left="1080" w:hanging="360"/>
      <w:jc w:val="both"/>
    </w:pPr>
    <w:rPr>
      <w:snapToGrid w:val="0"/>
    </w:rPr>
  </w:style>
  <w:style w:type="paragraph" w:customStyle="1" w:styleId="a5">
    <w:name w:val="Перечисление второго уровня"/>
    <w:basedOn w:val="af"/>
    <w:qFormat/>
    <w:rsid w:val="002060A7"/>
    <w:pPr>
      <w:numPr>
        <w:ilvl w:val="1"/>
        <w:numId w:val="30"/>
      </w:numPr>
      <w:spacing w:before="0" w:after="0" w:line="360" w:lineRule="auto"/>
      <w:jc w:val="both"/>
    </w:pPr>
    <w:rPr>
      <w:szCs w:val="24"/>
    </w:rPr>
  </w:style>
  <w:style w:type="paragraph" w:customStyle="1" w:styleId="affffff">
    <w:name w:val="Примечание"/>
    <w:basedOn w:val="af"/>
    <w:semiHidden/>
    <w:rsid w:val="002060A7"/>
    <w:pPr>
      <w:autoSpaceDE w:val="0"/>
      <w:autoSpaceDN w:val="0"/>
      <w:adjustRightInd w:val="0"/>
      <w:spacing w:before="120" w:after="0" w:line="360" w:lineRule="auto"/>
      <w:jc w:val="both"/>
      <w:textAlignment w:val="baseline"/>
    </w:pPr>
    <w:rPr>
      <w:szCs w:val="24"/>
    </w:rPr>
  </w:style>
  <w:style w:type="paragraph" w:customStyle="1" w:styleId="3-">
    <w:name w:val="Перечисление 3-го уровня"/>
    <w:basedOn w:val="a5"/>
    <w:qFormat/>
    <w:rsid w:val="002060A7"/>
    <w:pPr>
      <w:numPr>
        <w:ilvl w:val="2"/>
      </w:numPr>
    </w:pPr>
  </w:style>
  <w:style w:type="numbering" w:customStyle="1" w:styleId="a6">
    <w:name w:val="Нумерованные"/>
    <w:basedOn w:val="af2"/>
    <w:semiHidden/>
    <w:rsid w:val="002060A7"/>
    <w:pPr>
      <w:numPr>
        <w:numId w:val="14"/>
      </w:numPr>
    </w:pPr>
  </w:style>
  <w:style w:type="paragraph" w:customStyle="1" w:styleId="affffff0">
    <w:name w:val="Номер года"/>
    <w:basedOn w:val="af"/>
    <w:semiHidden/>
    <w:rsid w:val="002060A7"/>
    <w:pPr>
      <w:autoSpaceDE w:val="0"/>
      <w:autoSpaceDN w:val="0"/>
      <w:adjustRightInd w:val="0"/>
      <w:spacing w:before="120" w:after="0" w:line="360" w:lineRule="auto"/>
      <w:jc w:val="center"/>
      <w:textAlignment w:val="baseline"/>
    </w:pPr>
  </w:style>
  <w:style w:type="paragraph" w:customStyle="1" w:styleId="affffff1">
    <w:name w:val="Титульный лист"/>
    <w:basedOn w:val="af"/>
    <w:semiHidden/>
    <w:rsid w:val="002060A7"/>
    <w:pPr>
      <w:widowControl w:val="0"/>
      <w:shd w:val="clear" w:color="auto" w:fill="FFFFFF"/>
      <w:autoSpaceDE w:val="0"/>
      <w:autoSpaceDN w:val="0"/>
      <w:adjustRightInd w:val="0"/>
      <w:spacing w:before="1718" w:after="0" w:line="360" w:lineRule="auto"/>
      <w:ind w:left="998"/>
      <w:jc w:val="center"/>
      <w:textAlignment w:val="baseline"/>
    </w:pPr>
  </w:style>
  <w:style w:type="paragraph" w:customStyle="1" w:styleId="affffff2">
    <w:name w:val="Абзац Обычный"/>
    <w:basedOn w:val="af"/>
    <w:autoRedefine/>
    <w:semiHidden/>
    <w:rsid w:val="002060A7"/>
    <w:pPr>
      <w:spacing w:before="0" w:after="0" w:line="360" w:lineRule="auto"/>
      <w:ind w:firstLine="567"/>
      <w:jc w:val="both"/>
    </w:pPr>
  </w:style>
  <w:style w:type="paragraph" w:customStyle="1" w:styleId="Web">
    <w:name w:val="Обычный (Web)"/>
    <w:basedOn w:val="af"/>
    <w:semiHidden/>
    <w:rsid w:val="002060A7"/>
    <w:pPr>
      <w:jc w:val="both"/>
    </w:pPr>
    <w:rPr>
      <w:rFonts w:ascii="Arial Unicode MS" w:eastAsia="Arial Unicode MS" w:hAnsi="Arial Unicode MS"/>
    </w:rPr>
  </w:style>
  <w:style w:type="paragraph" w:styleId="afffffd">
    <w:name w:val="footnote text"/>
    <w:basedOn w:val="af"/>
    <w:link w:val="afffffc"/>
    <w:rsid w:val="002060A7"/>
    <w:pPr>
      <w:spacing w:before="0" w:after="0" w:line="360" w:lineRule="auto"/>
      <w:ind w:firstLine="720"/>
      <w:jc w:val="both"/>
    </w:pPr>
    <w:rPr>
      <w:sz w:val="20"/>
    </w:rPr>
  </w:style>
  <w:style w:type="character" w:customStyle="1" w:styleId="1f1">
    <w:name w:val="Текст сноски Знак1"/>
    <w:basedOn w:val="af0"/>
    <w:rsid w:val="002060A7"/>
  </w:style>
  <w:style w:type="character" w:styleId="affffff3">
    <w:name w:val="footnote reference"/>
    <w:rsid w:val="002060A7"/>
    <w:rPr>
      <w:vertAlign w:val="superscript"/>
    </w:rPr>
  </w:style>
  <w:style w:type="paragraph" w:customStyle="1" w:styleId="75">
    <w:name w:val="Абзац Обычный7"/>
    <w:basedOn w:val="af"/>
    <w:autoRedefine/>
    <w:semiHidden/>
    <w:rsid w:val="002060A7"/>
    <w:pPr>
      <w:widowControl w:val="0"/>
      <w:spacing w:before="0" w:after="0" w:line="360" w:lineRule="auto"/>
      <w:ind w:firstLine="709"/>
      <w:jc w:val="both"/>
    </w:pPr>
  </w:style>
  <w:style w:type="paragraph" w:customStyle="1" w:styleId="85">
    <w:name w:val="Абзац Обычный8"/>
    <w:basedOn w:val="af"/>
    <w:autoRedefine/>
    <w:semiHidden/>
    <w:rsid w:val="002060A7"/>
    <w:pPr>
      <w:widowControl w:val="0"/>
      <w:tabs>
        <w:tab w:val="left" w:pos="1985"/>
        <w:tab w:val="left" w:pos="2127"/>
      </w:tabs>
      <w:spacing w:before="0" w:after="0" w:line="360" w:lineRule="auto"/>
      <w:ind w:firstLine="709"/>
      <w:jc w:val="both"/>
    </w:pPr>
    <w:rPr>
      <w:bCs/>
    </w:rPr>
  </w:style>
  <w:style w:type="paragraph" w:customStyle="1" w:styleId="affffff4">
    <w:name w:val="Вариант мышь"/>
    <w:basedOn w:val="af"/>
    <w:next w:val="af"/>
    <w:semiHidden/>
    <w:rsid w:val="002060A7"/>
    <w:pPr>
      <w:keepNext/>
      <w:tabs>
        <w:tab w:val="num" w:pos="720"/>
        <w:tab w:val="left" w:pos="1134"/>
        <w:tab w:val="left" w:pos="1418"/>
      </w:tabs>
      <w:spacing w:before="60" w:after="60"/>
      <w:ind w:left="720" w:hanging="360"/>
      <w:jc w:val="both"/>
    </w:pPr>
    <w:rPr>
      <w:kern w:val="2"/>
    </w:rPr>
  </w:style>
  <w:style w:type="paragraph" w:customStyle="1" w:styleId="affffff5">
    <w:name w:val="Вариант клавиатура"/>
    <w:basedOn w:val="af"/>
    <w:semiHidden/>
    <w:rsid w:val="002060A7"/>
    <w:pPr>
      <w:tabs>
        <w:tab w:val="num" w:pos="972"/>
        <w:tab w:val="left" w:pos="1134"/>
        <w:tab w:val="left" w:pos="1418"/>
      </w:tabs>
      <w:spacing w:before="0" w:after="0"/>
      <w:ind w:left="1134"/>
      <w:jc w:val="both"/>
    </w:pPr>
  </w:style>
  <w:style w:type="paragraph" w:customStyle="1" w:styleId="1f2">
    <w:name w:val="Абзац Обычный1"/>
    <w:basedOn w:val="af"/>
    <w:autoRedefine/>
    <w:semiHidden/>
    <w:rsid w:val="002060A7"/>
    <w:pPr>
      <w:widowControl w:val="0"/>
      <w:spacing w:before="0" w:after="0" w:line="360" w:lineRule="auto"/>
      <w:ind w:firstLine="709"/>
      <w:jc w:val="both"/>
    </w:pPr>
  </w:style>
  <w:style w:type="paragraph" w:customStyle="1" w:styleId="5a">
    <w:name w:val="Абзац Обычный5"/>
    <w:basedOn w:val="af"/>
    <w:autoRedefine/>
    <w:semiHidden/>
    <w:rsid w:val="002060A7"/>
    <w:pPr>
      <w:widowControl w:val="0"/>
      <w:spacing w:before="0" w:after="0" w:line="360" w:lineRule="auto"/>
      <w:ind w:firstLine="709"/>
      <w:jc w:val="both"/>
    </w:pPr>
  </w:style>
  <w:style w:type="paragraph" w:customStyle="1" w:styleId="2f7">
    <w:name w:val="Абзац Обычный2"/>
    <w:basedOn w:val="af"/>
    <w:autoRedefine/>
    <w:semiHidden/>
    <w:rsid w:val="002060A7"/>
    <w:pPr>
      <w:widowControl w:val="0"/>
      <w:spacing w:before="0" w:after="0" w:line="360" w:lineRule="auto"/>
      <w:ind w:firstLine="709"/>
      <w:jc w:val="both"/>
    </w:pPr>
  </w:style>
  <w:style w:type="paragraph" w:customStyle="1" w:styleId="3f2">
    <w:name w:val="Абзац Обычный3"/>
    <w:basedOn w:val="af"/>
    <w:autoRedefine/>
    <w:semiHidden/>
    <w:rsid w:val="002060A7"/>
    <w:pPr>
      <w:widowControl w:val="0"/>
      <w:spacing w:before="0" w:after="0" w:line="360" w:lineRule="auto"/>
      <w:ind w:firstLine="709"/>
      <w:jc w:val="both"/>
    </w:pPr>
  </w:style>
  <w:style w:type="paragraph" w:customStyle="1" w:styleId="4b">
    <w:name w:val="Абзац Обычный4"/>
    <w:basedOn w:val="af"/>
    <w:autoRedefine/>
    <w:semiHidden/>
    <w:rsid w:val="002060A7"/>
    <w:pPr>
      <w:widowControl w:val="0"/>
      <w:spacing w:before="0" w:after="0" w:line="360" w:lineRule="auto"/>
      <w:ind w:firstLine="709"/>
      <w:jc w:val="both"/>
    </w:pPr>
  </w:style>
  <w:style w:type="paragraph" w:customStyle="1" w:styleId="65">
    <w:name w:val="Абзац Обычный6"/>
    <w:basedOn w:val="af"/>
    <w:autoRedefine/>
    <w:semiHidden/>
    <w:rsid w:val="002060A7"/>
    <w:pPr>
      <w:widowControl w:val="0"/>
      <w:spacing w:before="0" w:after="0" w:line="360" w:lineRule="auto"/>
      <w:ind w:firstLine="709"/>
      <w:jc w:val="both"/>
    </w:pPr>
  </w:style>
  <w:style w:type="paragraph" w:customStyle="1" w:styleId="94">
    <w:name w:val="Абзац Обычный9"/>
    <w:basedOn w:val="af"/>
    <w:autoRedefine/>
    <w:semiHidden/>
    <w:rsid w:val="002060A7"/>
    <w:pPr>
      <w:widowControl w:val="0"/>
      <w:spacing w:before="0" w:after="0" w:line="360" w:lineRule="auto"/>
      <w:ind w:firstLine="709"/>
      <w:jc w:val="both"/>
    </w:pPr>
  </w:style>
  <w:style w:type="paragraph" w:customStyle="1" w:styleId="affffff6">
    <w:name w:val="Таблица"/>
    <w:basedOn w:val="af"/>
    <w:semiHidden/>
    <w:rsid w:val="002060A7"/>
    <w:pPr>
      <w:widowControl w:val="0"/>
      <w:suppressLineNumbers/>
      <w:suppressAutoHyphens/>
      <w:spacing w:before="80" w:after="40"/>
      <w:jc w:val="both"/>
    </w:pPr>
    <w:rPr>
      <w:sz w:val="22"/>
      <w:lang w:eastAsia="en-US"/>
    </w:rPr>
  </w:style>
  <w:style w:type="paragraph" w:customStyle="1" w:styleId="affffff7">
    <w:name w:val="Столбец"/>
    <w:basedOn w:val="af"/>
    <w:semiHidden/>
    <w:rsid w:val="002060A7"/>
    <w:pPr>
      <w:widowControl w:val="0"/>
      <w:suppressLineNumbers/>
      <w:suppressAutoHyphens/>
      <w:spacing w:before="0" w:after="40"/>
      <w:jc w:val="center"/>
    </w:pPr>
    <w:rPr>
      <w:b/>
      <w:sz w:val="22"/>
      <w:lang w:eastAsia="en-US"/>
    </w:rPr>
  </w:style>
  <w:style w:type="paragraph" w:customStyle="1" w:styleId="affffff8">
    <w:name w:val="Обычный текст"/>
    <w:basedOn w:val="af"/>
    <w:rsid w:val="002060A7"/>
    <w:pPr>
      <w:spacing w:before="0" w:after="120" w:line="360" w:lineRule="auto"/>
      <w:ind w:firstLine="709"/>
      <w:jc w:val="both"/>
    </w:pPr>
  </w:style>
  <w:style w:type="paragraph" w:styleId="affffff9">
    <w:name w:val="No Spacing"/>
    <w:uiPriority w:val="1"/>
    <w:qFormat/>
    <w:rsid w:val="00EB13B1"/>
    <w:rPr>
      <w:rFonts w:asciiTheme="minorHAnsi" w:eastAsiaTheme="minorHAnsi" w:hAnsiTheme="minorHAnsi" w:cstheme="minorBidi"/>
      <w:sz w:val="22"/>
      <w:szCs w:val="22"/>
      <w:lang w:eastAsia="en-US"/>
    </w:rPr>
  </w:style>
  <w:style w:type="paragraph" w:customStyle="1" w:styleId="affffffa">
    <w:name w:val="Текст в таблице + курсив"/>
    <w:basedOn w:val="affffffb"/>
    <w:rsid w:val="00DE4F8F"/>
    <w:rPr>
      <w:i/>
      <w:iCs/>
    </w:rPr>
  </w:style>
  <w:style w:type="paragraph" w:customStyle="1" w:styleId="affffffc">
    <w:name w:val="УТВЕРЖДАЮ"/>
    <w:qFormat/>
    <w:rsid w:val="00DE4F8F"/>
    <w:pPr>
      <w:spacing w:line="360" w:lineRule="auto"/>
      <w:jc w:val="center"/>
    </w:pPr>
    <w:rPr>
      <w:b/>
      <w:bCs/>
      <w:caps/>
      <w:sz w:val="28"/>
      <w:szCs w:val="24"/>
      <w:lang w:eastAsia="en-US"/>
    </w:rPr>
  </w:style>
  <w:style w:type="paragraph" w:customStyle="1" w:styleId="affffffd">
    <w:name w:val="Заголовок информационного элемента"/>
    <w:basedOn w:val="af"/>
    <w:qFormat/>
    <w:rsid w:val="00DE4F8F"/>
    <w:pPr>
      <w:keepNext/>
      <w:pageBreakBefore/>
      <w:spacing w:before="0" w:after="0" w:line="288" w:lineRule="auto"/>
      <w:jc w:val="center"/>
    </w:pPr>
    <w:rPr>
      <w:b/>
      <w:sz w:val="32"/>
      <w:szCs w:val="24"/>
    </w:rPr>
  </w:style>
  <w:style w:type="paragraph" w:customStyle="1" w:styleId="affffffe">
    <w:name w:val="Согласующая подпись"/>
    <w:basedOn w:val="af"/>
    <w:qFormat/>
    <w:rsid w:val="00DE4F8F"/>
    <w:pPr>
      <w:widowControl w:val="0"/>
      <w:spacing w:before="0" w:after="0" w:line="288" w:lineRule="auto"/>
      <w:jc w:val="center"/>
    </w:pPr>
    <w:rPr>
      <w:rFonts w:eastAsia="Batang"/>
      <w:sz w:val="28"/>
      <w:szCs w:val="24"/>
      <w:lang w:eastAsia="en-US"/>
    </w:rPr>
  </w:style>
  <w:style w:type="paragraph" w:customStyle="1" w:styleId="affffffb">
    <w:name w:val="Текст в таблице"/>
    <w:basedOn w:val="af"/>
    <w:link w:val="afffffff"/>
    <w:qFormat/>
    <w:rsid w:val="00DE4F8F"/>
    <w:pPr>
      <w:spacing w:before="0" w:after="0"/>
      <w:jc w:val="both"/>
    </w:pPr>
    <w:rPr>
      <w:szCs w:val="24"/>
    </w:rPr>
  </w:style>
  <w:style w:type="paragraph" w:customStyle="1" w:styleId="afffffff0">
    <w:name w:val="Название колонки в таблице"/>
    <w:basedOn w:val="af"/>
    <w:qFormat/>
    <w:rsid w:val="00DE4F8F"/>
    <w:pPr>
      <w:keepNext/>
      <w:spacing w:before="0" w:after="0" w:line="288" w:lineRule="auto"/>
      <w:jc w:val="center"/>
    </w:pPr>
    <w:rPr>
      <w:b/>
      <w:szCs w:val="24"/>
    </w:rPr>
  </w:style>
  <w:style w:type="paragraph" w:customStyle="1" w:styleId="141">
    <w:name w:val="По центру 14 Ж"/>
    <w:basedOn w:val="af"/>
    <w:qFormat/>
    <w:rsid w:val="00DE4F8F"/>
    <w:pPr>
      <w:spacing w:before="0" w:after="0" w:line="288" w:lineRule="auto"/>
      <w:jc w:val="center"/>
    </w:pPr>
    <w:rPr>
      <w:b/>
      <w:sz w:val="28"/>
      <w:szCs w:val="24"/>
    </w:rPr>
  </w:style>
  <w:style w:type="paragraph" w:customStyle="1" w:styleId="ad">
    <w:name w:val="Перечисление а)"/>
    <w:basedOn w:val="af"/>
    <w:qFormat/>
    <w:rsid w:val="00DE4F8F"/>
    <w:pPr>
      <w:numPr>
        <w:numId w:val="35"/>
      </w:numPr>
      <w:spacing w:before="0" w:after="0" w:line="288" w:lineRule="auto"/>
      <w:jc w:val="both"/>
    </w:pPr>
    <w:rPr>
      <w:sz w:val="28"/>
      <w:szCs w:val="24"/>
    </w:rPr>
  </w:style>
  <w:style w:type="paragraph" w:customStyle="1" w:styleId="afffffff1">
    <w:name w:val="Рисунок"/>
    <w:basedOn w:val="af"/>
    <w:qFormat/>
    <w:rsid w:val="00DE4F8F"/>
    <w:pPr>
      <w:keepNext/>
      <w:spacing w:before="0" w:after="0" w:line="288" w:lineRule="auto"/>
      <w:jc w:val="center"/>
    </w:pPr>
    <w:rPr>
      <w:sz w:val="28"/>
      <w:szCs w:val="24"/>
    </w:rPr>
  </w:style>
  <w:style w:type="paragraph" w:customStyle="1" w:styleId="afffffff2">
    <w:name w:val="Подпись к рисунку"/>
    <w:basedOn w:val="af"/>
    <w:qFormat/>
    <w:rsid w:val="00DE4F8F"/>
    <w:pPr>
      <w:spacing w:before="0" w:after="0" w:line="288" w:lineRule="auto"/>
      <w:jc w:val="center"/>
    </w:pPr>
    <w:rPr>
      <w:sz w:val="28"/>
      <w:szCs w:val="24"/>
    </w:rPr>
  </w:style>
  <w:style w:type="paragraph" w:customStyle="1" w:styleId="afffffff3">
    <w:name w:val="Подпись к таблице"/>
    <w:basedOn w:val="af"/>
    <w:qFormat/>
    <w:rsid w:val="00DE4F8F"/>
    <w:pPr>
      <w:keepNext/>
      <w:spacing w:before="0" w:after="120" w:line="288" w:lineRule="auto"/>
    </w:pPr>
    <w:rPr>
      <w:sz w:val="28"/>
      <w:szCs w:val="24"/>
    </w:rPr>
  </w:style>
  <w:style w:type="paragraph" w:customStyle="1" w:styleId="a0">
    <w:name w:val="Приложение"/>
    <w:basedOn w:val="af"/>
    <w:autoRedefine/>
    <w:qFormat/>
    <w:rsid w:val="00DE4F8F"/>
    <w:pPr>
      <w:keepNext/>
      <w:pageBreakBefore/>
      <w:numPr>
        <w:numId w:val="32"/>
      </w:numPr>
      <w:spacing w:before="120" w:after="240" w:line="288" w:lineRule="auto"/>
      <w:jc w:val="center"/>
      <w:outlineLvl w:val="0"/>
    </w:pPr>
    <w:rPr>
      <w:sz w:val="28"/>
      <w:szCs w:val="24"/>
    </w:rPr>
  </w:style>
  <w:style w:type="paragraph" w:customStyle="1" w:styleId="a1">
    <w:name w:val="Заголовок Приложения"/>
    <w:basedOn w:val="af"/>
    <w:autoRedefine/>
    <w:qFormat/>
    <w:rsid w:val="00DE4F8F"/>
    <w:pPr>
      <w:keepNext/>
      <w:numPr>
        <w:ilvl w:val="1"/>
        <w:numId w:val="32"/>
      </w:numPr>
      <w:spacing w:before="0" w:after="0" w:line="288" w:lineRule="auto"/>
      <w:jc w:val="both"/>
      <w:outlineLvl w:val="0"/>
    </w:pPr>
    <w:rPr>
      <w:b/>
      <w:sz w:val="28"/>
      <w:szCs w:val="24"/>
    </w:rPr>
  </w:style>
  <w:style w:type="paragraph" w:customStyle="1" w:styleId="a2">
    <w:name w:val="подпись Рисунок приложения"/>
    <w:basedOn w:val="af"/>
    <w:qFormat/>
    <w:rsid w:val="00DE4F8F"/>
    <w:pPr>
      <w:numPr>
        <w:ilvl w:val="2"/>
        <w:numId w:val="32"/>
      </w:numPr>
      <w:spacing w:before="0" w:after="0" w:line="288" w:lineRule="auto"/>
      <w:jc w:val="center"/>
    </w:pPr>
    <w:rPr>
      <w:sz w:val="28"/>
      <w:szCs w:val="24"/>
    </w:rPr>
  </w:style>
  <w:style w:type="paragraph" w:customStyle="1" w:styleId="a3">
    <w:name w:val="Таблица приложения"/>
    <w:basedOn w:val="afffffff3"/>
    <w:qFormat/>
    <w:rsid w:val="00DE4F8F"/>
    <w:pPr>
      <w:numPr>
        <w:ilvl w:val="3"/>
        <w:numId w:val="32"/>
      </w:numPr>
    </w:pPr>
    <w:rPr>
      <w:lang w:val="en-US"/>
    </w:rPr>
  </w:style>
  <w:style w:type="paragraph" w:customStyle="1" w:styleId="afffffff4">
    <w:name w:val="Текст в таблице полужирный"/>
    <w:basedOn w:val="affffffb"/>
    <w:qFormat/>
    <w:rsid w:val="00DE4F8F"/>
    <w:rPr>
      <w:b/>
    </w:rPr>
  </w:style>
  <w:style w:type="paragraph" w:customStyle="1" w:styleId="afffffff5">
    <w:name w:val="Обычный курсив"/>
    <w:basedOn w:val="af"/>
    <w:qFormat/>
    <w:rsid w:val="00DE4F8F"/>
    <w:pPr>
      <w:spacing w:before="0" w:after="0" w:line="288" w:lineRule="auto"/>
      <w:ind w:firstLine="709"/>
      <w:jc w:val="both"/>
    </w:pPr>
    <w:rPr>
      <w:i/>
      <w:sz w:val="28"/>
      <w:szCs w:val="24"/>
    </w:rPr>
  </w:style>
  <w:style w:type="paragraph" w:customStyle="1" w:styleId="afffffff6">
    <w:name w:val="Обычный по центру"/>
    <w:basedOn w:val="af"/>
    <w:qFormat/>
    <w:rsid w:val="00DE4F8F"/>
    <w:pPr>
      <w:spacing w:before="0" w:after="0" w:line="360" w:lineRule="auto"/>
      <w:jc w:val="center"/>
    </w:pPr>
    <w:rPr>
      <w:sz w:val="28"/>
      <w:szCs w:val="24"/>
    </w:rPr>
  </w:style>
  <w:style w:type="numbering" w:customStyle="1" w:styleId="a7">
    <w:name w:val="Списки в документе"/>
    <w:rsid w:val="00DE4F8F"/>
    <w:pPr>
      <w:numPr>
        <w:numId w:val="33"/>
      </w:numPr>
    </w:pPr>
  </w:style>
  <w:style w:type="numbering" w:customStyle="1" w:styleId="ac">
    <w:name w:val="Буквенный стиль"/>
    <w:rsid w:val="00DE4F8F"/>
    <w:pPr>
      <w:numPr>
        <w:numId w:val="34"/>
      </w:numPr>
    </w:pPr>
  </w:style>
  <w:style w:type="paragraph" w:customStyle="1" w:styleId="aa">
    <w:name w:val="Перечисление в таблице"/>
    <w:basedOn w:val="affffffb"/>
    <w:qFormat/>
    <w:rsid w:val="00DE4F8F"/>
    <w:pPr>
      <w:numPr>
        <w:numId w:val="36"/>
      </w:numPr>
      <w:ind w:left="284" w:hanging="284"/>
    </w:pPr>
  </w:style>
  <w:style w:type="paragraph" w:customStyle="1" w:styleId="ab">
    <w:name w:val="Нумерованное перечисление в таблице"/>
    <w:basedOn w:val="aa"/>
    <w:qFormat/>
    <w:rsid w:val="00DE4F8F"/>
    <w:pPr>
      <w:numPr>
        <w:numId w:val="37"/>
      </w:numPr>
      <w:ind w:left="284" w:hanging="284"/>
    </w:pPr>
    <w:rPr>
      <w:lang w:val="en-US"/>
    </w:rPr>
  </w:style>
  <w:style w:type="paragraph" w:customStyle="1" w:styleId="03">
    <w:name w:val="Стиль Первая строка:  0 см Перед:  3 пт"/>
    <w:basedOn w:val="af"/>
    <w:rsid w:val="00DE4F8F"/>
    <w:pPr>
      <w:suppressAutoHyphens/>
      <w:spacing w:before="60" w:after="60" w:line="360" w:lineRule="auto"/>
      <w:jc w:val="both"/>
    </w:pPr>
  </w:style>
  <w:style w:type="character" w:customStyle="1" w:styleId="afffc">
    <w:name w:val="Абзац списка Знак"/>
    <w:link w:val="afffb"/>
    <w:uiPriority w:val="99"/>
    <w:rsid w:val="00DE4F8F"/>
    <w:rPr>
      <w:rFonts w:eastAsia="Calibri"/>
      <w:sz w:val="28"/>
      <w:szCs w:val="22"/>
      <w:lang w:eastAsia="en-US"/>
    </w:rPr>
  </w:style>
  <w:style w:type="character" w:customStyle="1" w:styleId="iceouttxt5">
    <w:name w:val="iceouttxt5"/>
    <w:basedOn w:val="af0"/>
    <w:rsid w:val="00DE4F8F"/>
    <w:rPr>
      <w:rFonts w:ascii="Arial" w:hAnsi="Arial" w:cs="Arial" w:hint="default"/>
      <w:color w:val="666666"/>
      <w:sz w:val="17"/>
      <w:szCs w:val="17"/>
    </w:rPr>
  </w:style>
  <w:style w:type="paragraph" w:styleId="afffffff7">
    <w:name w:val="table of figures"/>
    <w:basedOn w:val="af"/>
    <w:next w:val="af"/>
    <w:rsid w:val="00DE4F8F"/>
    <w:pPr>
      <w:spacing w:before="0" w:after="0" w:line="288" w:lineRule="auto"/>
      <w:ind w:firstLine="709"/>
      <w:jc w:val="both"/>
    </w:pPr>
    <w:rPr>
      <w:sz w:val="28"/>
      <w:szCs w:val="24"/>
    </w:rPr>
  </w:style>
  <w:style w:type="character" w:customStyle="1" w:styleId="sectionheadertext">
    <w:name w:val="sectionheadertext"/>
    <w:basedOn w:val="af0"/>
    <w:rsid w:val="00DE4F8F"/>
  </w:style>
  <w:style w:type="paragraph" w:customStyle="1" w:styleId="NormalList">
    <w:name w:val="Normal List"/>
    <w:basedOn w:val="af"/>
    <w:link w:val="NormalListChar"/>
    <w:qFormat/>
    <w:rsid w:val="00DE4F8F"/>
    <w:pPr>
      <w:spacing w:before="180" w:after="0" w:line="276" w:lineRule="auto"/>
      <w:ind w:left="2064" w:hanging="504"/>
      <w:jc w:val="both"/>
    </w:pPr>
    <w:rPr>
      <w:szCs w:val="24"/>
      <w:lang w:bidi="en-US"/>
    </w:rPr>
  </w:style>
  <w:style w:type="character" w:customStyle="1" w:styleId="NormalListChar">
    <w:name w:val="Normal List Char"/>
    <w:link w:val="NormalList"/>
    <w:rsid w:val="00DE4F8F"/>
    <w:rPr>
      <w:sz w:val="24"/>
      <w:szCs w:val="24"/>
      <w:lang w:bidi="en-US"/>
    </w:rPr>
  </w:style>
  <w:style w:type="character" w:customStyle="1" w:styleId="afffffff">
    <w:name w:val="Текст в таблице Знак"/>
    <w:link w:val="affffffb"/>
    <w:rsid w:val="004227DF"/>
    <w:rPr>
      <w:sz w:val="24"/>
      <w:szCs w:val="24"/>
    </w:rPr>
  </w:style>
  <w:style w:type="character" w:customStyle="1" w:styleId="apple-converted-space">
    <w:name w:val="apple-converted-space"/>
    <w:basedOn w:val="af0"/>
    <w:rsid w:val="006D66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List Bullet"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
    <w:name w:val="Normal"/>
    <w:qFormat/>
    <w:rsid w:val="00B80981"/>
    <w:pPr>
      <w:spacing w:before="100" w:after="100"/>
    </w:pPr>
    <w:rPr>
      <w:sz w:val="24"/>
    </w:rPr>
  </w:style>
  <w:style w:type="paragraph" w:styleId="1">
    <w:name w:val="heading 1"/>
    <w:aliases w:val="H1,.,Название спецификации,h:1,h:1app,TF-Overskrift 1,H11,R1,Titre 0"/>
    <w:basedOn w:val="af"/>
    <w:next w:val="af"/>
    <w:link w:val="10"/>
    <w:qFormat/>
    <w:rsid w:val="00B155C1"/>
    <w:pPr>
      <w:keepNext/>
      <w:pageBreakBefore/>
      <w:numPr>
        <w:numId w:val="2"/>
      </w:numPr>
      <w:spacing w:before="240" w:after="60"/>
      <w:outlineLvl w:val="0"/>
    </w:pPr>
    <w:rPr>
      <w:b/>
      <w:caps/>
      <w:kern w:val="28"/>
      <w:sz w:val="28"/>
    </w:rPr>
  </w:style>
  <w:style w:type="paragraph" w:styleId="20">
    <w:name w:val="heading 2"/>
    <w:aliases w:val="contract,H2,h2,2,Numbered text 3,heading 2,Подраздел,21,22,211,h:2,h:2app,T2,TF-Overskrit 2,Title2,ITT t2,PA Major Section,TE Heading 2,Livello 2,R2,H21,heading 2+ Indent: Left 0.25 in,título 2,TITRE 2,1st level heading,l2,level 2 no toc,A"/>
    <w:basedOn w:val="1"/>
    <w:next w:val="af"/>
    <w:link w:val="21"/>
    <w:qFormat/>
    <w:rsid w:val="00B155C1"/>
    <w:pPr>
      <w:pageBreakBefore w:val="0"/>
      <w:numPr>
        <w:ilvl w:val="1"/>
      </w:numPr>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0"/>
    <w:next w:val="af"/>
    <w:link w:val="31"/>
    <w:qFormat/>
    <w:rsid w:val="00BF78D5"/>
    <w:pPr>
      <w:numPr>
        <w:ilvl w:val="2"/>
      </w:numPr>
      <w:spacing w:after="240"/>
      <w:outlineLvl w:val="2"/>
    </w:pPr>
  </w:style>
  <w:style w:type="paragraph" w:styleId="41">
    <w:name w:val="heading 4"/>
    <w:aliases w:val="H4,Заголовок 4 (Приложение)"/>
    <w:basedOn w:val="30"/>
    <w:next w:val="af"/>
    <w:link w:val="42"/>
    <w:qFormat/>
    <w:rsid w:val="00F2745E"/>
    <w:pPr>
      <w:numPr>
        <w:ilvl w:val="3"/>
      </w:numPr>
      <w:tabs>
        <w:tab w:val="left" w:pos="1560"/>
      </w:tabs>
      <w:outlineLvl w:val="3"/>
    </w:pPr>
  </w:style>
  <w:style w:type="paragraph" w:styleId="51">
    <w:name w:val="heading 5"/>
    <w:basedOn w:val="41"/>
    <w:next w:val="af"/>
    <w:link w:val="52"/>
    <w:qFormat/>
    <w:rsid w:val="007B70F4"/>
    <w:pPr>
      <w:numPr>
        <w:ilvl w:val="4"/>
      </w:numPr>
      <w:tabs>
        <w:tab w:val="clear" w:pos="1560"/>
        <w:tab w:val="left" w:pos="1701"/>
      </w:tabs>
      <w:outlineLvl w:val="4"/>
    </w:pPr>
  </w:style>
  <w:style w:type="paragraph" w:styleId="6">
    <w:name w:val="heading 6"/>
    <w:basedOn w:val="af"/>
    <w:next w:val="af"/>
    <w:link w:val="60"/>
    <w:qFormat/>
    <w:rsid w:val="00A2539A"/>
    <w:pPr>
      <w:keepNext/>
      <w:tabs>
        <w:tab w:val="num" w:pos="1152"/>
      </w:tabs>
      <w:spacing w:before="0" w:after="0"/>
      <w:ind w:left="1152" w:hanging="1152"/>
      <w:jc w:val="both"/>
      <w:outlineLvl w:val="5"/>
    </w:pPr>
    <w:rPr>
      <w:rFonts w:ascii="MS Sans Serif" w:hAnsi="MS Sans Serif"/>
    </w:rPr>
  </w:style>
  <w:style w:type="paragraph" w:styleId="7">
    <w:name w:val="heading 7"/>
    <w:basedOn w:val="af"/>
    <w:next w:val="af"/>
    <w:link w:val="70"/>
    <w:qFormat/>
    <w:rsid w:val="00A2539A"/>
    <w:pPr>
      <w:keepNext/>
      <w:tabs>
        <w:tab w:val="num" w:pos="1296"/>
      </w:tabs>
      <w:spacing w:before="0" w:after="0"/>
      <w:ind w:left="1296" w:right="-654" w:hanging="1296"/>
      <w:jc w:val="center"/>
      <w:outlineLvl w:val="6"/>
    </w:pPr>
    <w:rPr>
      <w:b/>
      <w:sz w:val="22"/>
    </w:rPr>
  </w:style>
  <w:style w:type="paragraph" w:styleId="8">
    <w:name w:val="heading 8"/>
    <w:basedOn w:val="af"/>
    <w:next w:val="af"/>
    <w:link w:val="80"/>
    <w:qFormat/>
    <w:rsid w:val="00A2539A"/>
    <w:pPr>
      <w:keepNext/>
      <w:tabs>
        <w:tab w:val="num" w:pos="1440"/>
      </w:tabs>
      <w:spacing w:before="0" w:after="0"/>
      <w:ind w:left="1440" w:hanging="1440"/>
      <w:jc w:val="both"/>
      <w:outlineLvl w:val="7"/>
    </w:pPr>
  </w:style>
  <w:style w:type="paragraph" w:styleId="9">
    <w:name w:val="heading 9"/>
    <w:basedOn w:val="af"/>
    <w:next w:val="af"/>
    <w:link w:val="90"/>
    <w:qFormat/>
    <w:rsid w:val="00A2539A"/>
    <w:pPr>
      <w:keepNext/>
      <w:tabs>
        <w:tab w:val="num" w:pos="1584"/>
      </w:tabs>
      <w:spacing w:before="0" w:after="0"/>
      <w:ind w:left="1584" w:hanging="1584"/>
      <w:outlineLvl w:val="8"/>
    </w:pPr>
    <w:rPr>
      <w:rFonts w:ascii="MS Sans Serif" w:hAnsi="MS Sans Serif"/>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customStyle="1" w:styleId="11">
    <w:name w:val="Основной текст с отступом1"/>
    <w:basedOn w:val="af"/>
    <w:rsid w:val="00A2539A"/>
    <w:pPr>
      <w:spacing w:before="0" w:after="0"/>
      <w:ind w:firstLine="720"/>
    </w:pPr>
    <w:rPr>
      <w:rFonts w:ascii="Courier New" w:hAnsi="Courier New"/>
      <w:sz w:val="20"/>
    </w:rPr>
  </w:style>
  <w:style w:type="paragraph" w:styleId="af3">
    <w:name w:val="Block Text"/>
    <w:basedOn w:val="af"/>
    <w:rsid w:val="00A2539A"/>
    <w:pPr>
      <w:spacing w:before="0" w:after="0"/>
      <w:ind w:left="720" w:right="1035" w:firstLine="720"/>
    </w:pPr>
    <w:rPr>
      <w:rFonts w:ascii="Arial" w:hAnsi="Arial"/>
      <w:b/>
    </w:rPr>
  </w:style>
  <w:style w:type="paragraph" w:styleId="af4">
    <w:name w:val="header"/>
    <w:basedOn w:val="af"/>
    <w:link w:val="af5"/>
    <w:uiPriority w:val="99"/>
    <w:rsid w:val="00A2539A"/>
    <w:pPr>
      <w:tabs>
        <w:tab w:val="center" w:pos="4153"/>
        <w:tab w:val="right" w:pos="8306"/>
      </w:tabs>
      <w:spacing w:before="0" w:after="0"/>
    </w:pPr>
    <w:rPr>
      <w:rFonts w:ascii="MS Sans Serif" w:hAnsi="MS Sans Serif"/>
      <w:sz w:val="20"/>
    </w:rPr>
  </w:style>
  <w:style w:type="paragraph" w:styleId="af6">
    <w:name w:val="footer"/>
    <w:basedOn w:val="af"/>
    <w:link w:val="af7"/>
    <w:uiPriority w:val="99"/>
    <w:rsid w:val="00A2539A"/>
    <w:pPr>
      <w:tabs>
        <w:tab w:val="center" w:pos="4153"/>
        <w:tab w:val="right" w:pos="8306"/>
      </w:tabs>
      <w:spacing w:before="0" w:after="0"/>
    </w:pPr>
    <w:rPr>
      <w:rFonts w:ascii="MS Sans Serif" w:hAnsi="MS Sans Serif"/>
      <w:sz w:val="20"/>
    </w:rPr>
  </w:style>
  <w:style w:type="character" w:styleId="af8">
    <w:name w:val="page number"/>
    <w:basedOn w:val="af0"/>
    <w:rsid w:val="00A2539A"/>
  </w:style>
  <w:style w:type="paragraph" w:styleId="12">
    <w:name w:val="toc 1"/>
    <w:basedOn w:val="af"/>
    <w:next w:val="af"/>
    <w:autoRedefine/>
    <w:uiPriority w:val="39"/>
    <w:qFormat/>
    <w:rsid w:val="00A2539A"/>
    <w:pPr>
      <w:spacing w:before="120" w:after="120"/>
    </w:pPr>
    <w:rPr>
      <w:b/>
      <w:caps/>
      <w:sz w:val="20"/>
    </w:rPr>
  </w:style>
  <w:style w:type="paragraph" w:styleId="22">
    <w:name w:val="toc 2"/>
    <w:basedOn w:val="af"/>
    <w:next w:val="af"/>
    <w:autoRedefine/>
    <w:uiPriority w:val="39"/>
    <w:qFormat/>
    <w:rsid w:val="00A2539A"/>
    <w:pPr>
      <w:spacing w:before="0" w:after="0"/>
      <w:ind w:left="200"/>
    </w:pPr>
    <w:rPr>
      <w:smallCaps/>
      <w:sz w:val="20"/>
    </w:rPr>
  </w:style>
  <w:style w:type="paragraph" w:styleId="32">
    <w:name w:val="toc 3"/>
    <w:basedOn w:val="af"/>
    <w:next w:val="af"/>
    <w:autoRedefine/>
    <w:uiPriority w:val="39"/>
    <w:qFormat/>
    <w:rsid w:val="00A2539A"/>
    <w:pPr>
      <w:spacing w:before="0" w:after="0"/>
      <w:ind w:left="400"/>
    </w:pPr>
    <w:rPr>
      <w:i/>
      <w:sz w:val="20"/>
    </w:rPr>
  </w:style>
  <w:style w:type="paragraph" w:styleId="43">
    <w:name w:val="toc 4"/>
    <w:basedOn w:val="af"/>
    <w:next w:val="af"/>
    <w:autoRedefine/>
    <w:uiPriority w:val="39"/>
    <w:rsid w:val="00A2539A"/>
    <w:pPr>
      <w:spacing w:before="0" w:after="0"/>
      <w:ind w:left="600"/>
    </w:pPr>
    <w:rPr>
      <w:sz w:val="18"/>
    </w:rPr>
  </w:style>
  <w:style w:type="paragraph" w:styleId="53">
    <w:name w:val="toc 5"/>
    <w:basedOn w:val="af"/>
    <w:next w:val="af"/>
    <w:autoRedefine/>
    <w:uiPriority w:val="39"/>
    <w:rsid w:val="00A2539A"/>
    <w:pPr>
      <w:spacing w:before="0" w:after="0"/>
      <w:ind w:left="800"/>
    </w:pPr>
    <w:rPr>
      <w:sz w:val="18"/>
    </w:rPr>
  </w:style>
  <w:style w:type="paragraph" w:styleId="61">
    <w:name w:val="toc 6"/>
    <w:basedOn w:val="af"/>
    <w:next w:val="af"/>
    <w:autoRedefine/>
    <w:uiPriority w:val="39"/>
    <w:rsid w:val="00A2539A"/>
    <w:pPr>
      <w:spacing w:before="0" w:after="0"/>
      <w:ind w:left="1000"/>
    </w:pPr>
    <w:rPr>
      <w:sz w:val="18"/>
    </w:rPr>
  </w:style>
  <w:style w:type="paragraph" w:styleId="71">
    <w:name w:val="toc 7"/>
    <w:basedOn w:val="af"/>
    <w:next w:val="af"/>
    <w:autoRedefine/>
    <w:uiPriority w:val="39"/>
    <w:rsid w:val="00A2539A"/>
    <w:pPr>
      <w:spacing w:before="0" w:after="0"/>
      <w:ind w:left="1200"/>
    </w:pPr>
    <w:rPr>
      <w:sz w:val="18"/>
    </w:rPr>
  </w:style>
  <w:style w:type="paragraph" w:styleId="81">
    <w:name w:val="toc 8"/>
    <w:basedOn w:val="af"/>
    <w:next w:val="af"/>
    <w:autoRedefine/>
    <w:uiPriority w:val="39"/>
    <w:rsid w:val="00A2539A"/>
    <w:pPr>
      <w:spacing w:before="0" w:after="0"/>
      <w:ind w:left="1400"/>
    </w:pPr>
    <w:rPr>
      <w:sz w:val="18"/>
    </w:rPr>
  </w:style>
  <w:style w:type="paragraph" w:styleId="91">
    <w:name w:val="toc 9"/>
    <w:basedOn w:val="af"/>
    <w:next w:val="af"/>
    <w:autoRedefine/>
    <w:uiPriority w:val="39"/>
    <w:rsid w:val="00A2539A"/>
    <w:pPr>
      <w:spacing w:before="0" w:after="0"/>
      <w:ind w:left="1600"/>
    </w:pPr>
    <w:rPr>
      <w:sz w:val="18"/>
    </w:rPr>
  </w:style>
  <w:style w:type="paragraph" w:customStyle="1" w:styleId="13">
    <w:name w:val="Обычный1"/>
    <w:rsid w:val="00A2539A"/>
    <w:pPr>
      <w:widowControl w:val="0"/>
      <w:ind w:firstLine="567"/>
      <w:jc w:val="both"/>
    </w:pPr>
    <w:rPr>
      <w:rFonts w:ascii="MS Sans Serif" w:hAnsi="MS Sans Serif"/>
      <w:sz w:val="28"/>
    </w:rPr>
  </w:style>
  <w:style w:type="paragraph" w:styleId="af9">
    <w:name w:val="Plain Text"/>
    <w:basedOn w:val="af"/>
    <w:link w:val="afa"/>
    <w:rsid w:val="00A2539A"/>
    <w:pPr>
      <w:spacing w:before="0" w:after="0"/>
    </w:pPr>
    <w:rPr>
      <w:rFonts w:ascii="Courier New" w:hAnsi="Courier New"/>
      <w:sz w:val="20"/>
    </w:rPr>
  </w:style>
  <w:style w:type="paragraph" w:styleId="23">
    <w:name w:val="Body Text Indent 2"/>
    <w:basedOn w:val="af"/>
    <w:link w:val="24"/>
    <w:rsid w:val="00A2539A"/>
    <w:pPr>
      <w:spacing w:before="0" w:after="0"/>
      <w:ind w:firstLine="426"/>
      <w:jc w:val="both"/>
    </w:pPr>
  </w:style>
  <w:style w:type="paragraph" w:customStyle="1" w:styleId="25">
    <w:name w:val="Стиль2"/>
    <w:basedOn w:val="af"/>
    <w:rsid w:val="00A2539A"/>
    <w:pPr>
      <w:spacing w:before="0" w:after="0"/>
    </w:pPr>
    <w:rPr>
      <w:sz w:val="28"/>
    </w:rPr>
  </w:style>
  <w:style w:type="paragraph" w:styleId="33">
    <w:name w:val="Body Text Indent 3"/>
    <w:basedOn w:val="af"/>
    <w:link w:val="34"/>
    <w:rsid w:val="00A2539A"/>
    <w:pPr>
      <w:spacing w:before="0" w:after="0"/>
      <w:ind w:firstLine="720"/>
      <w:jc w:val="both"/>
    </w:pPr>
  </w:style>
  <w:style w:type="paragraph" w:styleId="afb">
    <w:name w:val="Body Text"/>
    <w:basedOn w:val="af"/>
    <w:link w:val="afc"/>
    <w:rsid w:val="00A2539A"/>
    <w:pPr>
      <w:spacing w:before="0" w:after="0"/>
      <w:jc w:val="center"/>
    </w:pPr>
    <w:rPr>
      <w:sz w:val="20"/>
    </w:rPr>
  </w:style>
  <w:style w:type="paragraph" w:styleId="afd">
    <w:name w:val="Body Text Indent"/>
    <w:basedOn w:val="af"/>
    <w:link w:val="afe"/>
    <w:rsid w:val="00A2539A"/>
    <w:pPr>
      <w:spacing w:before="0" w:after="0"/>
    </w:pPr>
  </w:style>
  <w:style w:type="paragraph" w:styleId="aff">
    <w:name w:val="List"/>
    <w:basedOn w:val="af"/>
    <w:rsid w:val="00A2539A"/>
    <w:pPr>
      <w:spacing w:before="0" w:after="0"/>
      <w:ind w:left="283" w:hanging="283"/>
    </w:pPr>
    <w:rPr>
      <w:rFonts w:ascii="MS Sans Serif" w:hAnsi="MS Sans Serif"/>
      <w:sz w:val="20"/>
    </w:rPr>
  </w:style>
  <w:style w:type="paragraph" w:styleId="26">
    <w:name w:val="List 2"/>
    <w:basedOn w:val="af"/>
    <w:rsid w:val="00A2539A"/>
    <w:pPr>
      <w:spacing w:before="0" w:after="0"/>
      <w:ind w:left="566" w:hanging="283"/>
    </w:pPr>
    <w:rPr>
      <w:rFonts w:ascii="MS Sans Serif" w:hAnsi="MS Sans Serif"/>
      <w:sz w:val="20"/>
    </w:rPr>
  </w:style>
  <w:style w:type="paragraph" w:styleId="aff0">
    <w:name w:val="List Bullet"/>
    <w:aliases w:val="НОВ_Маркированный список,List Bullet 1,UL,Маркированный список 1"/>
    <w:basedOn w:val="af"/>
    <w:autoRedefine/>
    <w:qFormat/>
    <w:rsid w:val="00A2539A"/>
    <w:pPr>
      <w:tabs>
        <w:tab w:val="num" w:pos="360"/>
      </w:tabs>
      <w:spacing w:before="0" w:after="0"/>
      <w:ind w:left="360" w:hanging="360"/>
    </w:pPr>
    <w:rPr>
      <w:rFonts w:ascii="MS Sans Serif" w:hAnsi="MS Sans Serif"/>
      <w:sz w:val="20"/>
    </w:rPr>
  </w:style>
  <w:style w:type="paragraph" w:styleId="27">
    <w:name w:val="List Bullet 2"/>
    <w:basedOn w:val="af"/>
    <w:autoRedefine/>
    <w:rsid w:val="00A2539A"/>
    <w:pPr>
      <w:tabs>
        <w:tab w:val="num" w:pos="643"/>
      </w:tabs>
      <w:spacing w:before="0" w:after="0"/>
      <w:ind w:left="643" w:hanging="360"/>
    </w:pPr>
    <w:rPr>
      <w:rFonts w:ascii="MS Sans Serif" w:hAnsi="MS Sans Serif"/>
      <w:sz w:val="20"/>
    </w:rPr>
  </w:style>
  <w:style w:type="paragraph" w:styleId="35">
    <w:name w:val="List Bullet 3"/>
    <w:basedOn w:val="af"/>
    <w:autoRedefine/>
    <w:rsid w:val="00A2539A"/>
    <w:pPr>
      <w:tabs>
        <w:tab w:val="num" w:pos="926"/>
      </w:tabs>
      <w:spacing w:before="0" w:after="0"/>
      <w:ind w:left="926" w:hanging="360"/>
    </w:pPr>
    <w:rPr>
      <w:rFonts w:ascii="MS Sans Serif" w:hAnsi="MS Sans Serif"/>
      <w:sz w:val="20"/>
    </w:rPr>
  </w:style>
  <w:style w:type="paragraph" w:styleId="aff1">
    <w:name w:val="Title"/>
    <w:basedOn w:val="af"/>
    <w:link w:val="aff2"/>
    <w:qFormat/>
    <w:rsid w:val="00A2539A"/>
    <w:pPr>
      <w:spacing w:before="240" w:after="60"/>
      <w:jc w:val="center"/>
      <w:outlineLvl w:val="0"/>
    </w:pPr>
    <w:rPr>
      <w:rFonts w:ascii="Arial" w:hAnsi="Arial"/>
      <w:b/>
      <w:kern w:val="28"/>
      <w:sz w:val="32"/>
    </w:rPr>
  </w:style>
  <w:style w:type="paragraph" w:styleId="aff3">
    <w:name w:val="Subtitle"/>
    <w:basedOn w:val="af"/>
    <w:link w:val="aff4"/>
    <w:qFormat/>
    <w:rsid w:val="00A2539A"/>
    <w:pPr>
      <w:spacing w:before="0" w:after="60"/>
      <w:jc w:val="center"/>
      <w:outlineLvl w:val="1"/>
    </w:pPr>
    <w:rPr>
      <w:rFonts w:ascii="Arial" w:hAnsi="Arial"/>
    </w:rPr>
  </w:style>
  <w:style w:type="paragraph" w:styleId="aff5">
    <w:name w:val="Document Map"/>
    <w:basedOn w:val="af"/>
    <w:link w:val="aff6"/>
    <w:semiHidden/>
    <w:rsid w:val="00A2539A"/>
    <w:pPr>
      <w:shd w:val="clear" w:color="auto" w:fill="000080"/>
      <w:spacing w:before="0" w:after="0"/>
    </w:pPr>
    <w:rPr>
      <w:rFonts w:ascii="Tahoma" w:hAnsi="Tahoma"/>
      <w:sz w:val="20"/>
    </w:rPr>
  </w:style>
  <w:style w:type="paragraph" w:styleId="14">
    <w:name w:val="index 1"/>
    <w:basedOn w:val="af"/>
    <w:next w:val="af"/>
    <w:autoRedefine/>
    <w:semiHidden/>
    <w:rsid w:val="00A2539A"/>
    <w:pPr>
      <w:spacing w:before="0" w:after="0"/>
      <w:ind w:left="200" w:hanging="200"/>
    </w:pPr>
    <w:rPr>
      <w:rFonts w:ascii="MS Sans Serif" w:hAnsi="MS Sans Serif"/>
      <w:sz w:val="20"/>
    </w:rPr>
  </w:style>
  <w:style w:type="paragraph" w:styleId="28">
    <w:name w:val="index 2"/>
    <w:basedOn w:val="af"/>
    <w:next w:val="af"/>
    <w:autoRedefine/>
    <w:semiHidden/>
    <w:rsid w:val="00A2539A"/>
    <w:pPr>
      <w:spacing w:before="0" w:after="0"/>
      <w:ind w:left="400" w:hanging="200"/>
    </w:pPr>
    <w:rPr>
      <w:rFonts w:ascii="MS Sans Serif" w:hAnsi="MS Sans Serif"/>
      <w:sz w:val="20"/>
    </w:rPr>
  </w:style>
  <w:style w:type="paragraph" w:styleId="36">
    <w:name w:val="index 3"/>
    <w:basedOn w:val="af"/>
    <w:next w:val="af"/>
    <w:autoRedefine/>
    <w:semiHidden/>
    <w:rsid w:val="00A2539A"/>
    <w:pPr>
      <w:spacing w:before="0" w:after="0"/>
      <w:ind w:left="600" w:hanging="200"/>
    </w:pPr>
    <w:rPr>
      <w:rFonts w:ascii="MS Sans Serif" w:hAnsi="MS Sans Serif"/>
      <w:sz w:val="20"/>
    </w:rPr>
  </w:style>
  <w:style w:type="paragraph" w:styleId="44">
    <w:name w:val="index 4"/>
    <w:basedOn w:val="af"/>
    <w:next w:val="af"/>
    <w:autoRedefine/>
    <w:semiHidden/>
    <w:rsid w:val="00A2539A"/>
    <w:pPr>
      <w:spacing w:before="0" w:after="0"/>
      <w:ind w:left="800" w:hanging="200"/>
    </w:pPr>
    <w:rPr>
      <w:rFonts w:ascii="MS Sans Serif" w:hAnsi="MS Sans Serif"/>
      <w:sz w:val="20"/>
    </w:rPr>
  </w:style>
  <w:style w:type="paragraph" w:styleId="54">
    <w:name w:val="index 5"/>
    <w:basedOn w:val="af"/>
    <w:next w:val="af"/>
    <w:autoRedefine/>
    <w:semiHidden/>
    <w:rsid w:val="00A2539A"/>
    <w:pPr>
      <w:spacing w:before="0" w:after="0"/>
      <w:ind w:left="1000" w:hanging="200"/>
    </w:pPr>
    <w:rPr>
      <w:rFonts w:ascii="MS Sans Serif" w:hAnsi="MS Sans Serif"/>
      <w:sz w:val="20"/>
    </w:rPr>
  </w:style>
  <w:style w:type="paragraph" w:styleId="62">
    <w:name w:val="index 6"/>
    <w:basedOn w:val="af"/>
    <w:next w:val="af"/>
    <w:autoRedefine/>
    <w:semiHidden/>
    <w:rsid w:val="00A2539A"/>
    <w:pPr>
      <w:spacing w:before="0" w:after="0"/>
      <w:ind w:left="1200" w:hanging="200"/>
    </w:pPr>
    <w:rPr>
      <w:rFonts w:ascii="MS Sans Serif" w:hAnsi="MS Sans Serif"/>
      <w:sz w:val="20"/>
    </w:rPr>
  </w:style>
  <w:style w:type="paragraph" w:styleId="72">
    <w:name w:val="index 7"/>
    <w:basedOn w:val="af"/>
    <w:next w:val="af"/>
    <w:autoRedefine/>
    <w:semiHidden/>
    <w:rsid w:val="00A2539A"/>
    <w:pPr>
      <w:spacing w:before="0" w:after="0"/>
      <w:ind w:left="1400" w:hanging="200"/>
    </w:pPr>
    <w:rPr>
      <w:rFonts w:ascii="MS Sans Serif" w:hAnsi="MS Sans Serif"/>
      <w:sz w:val="20"/>
    </w:rPr>
  </w:style>
  <w:style w:type="paragraph" w:styleId="82">
    <w:name w:val="index 8"/>
    <w:basedOn w:val="af"/>
    <w:next w:val="af"/>
    <w:autoRedefine/>
    <w:semiHidden/>
    <w:rsid w:val="00A2539A"/>
    <w:pPr>
      <w:spacing w:before="0" w:after="0"/>
      <w:ind w:left="1600" w:hanging="200"/>
    </w:pPr>
    <w:rPr>
      <w:rFonts w:ascii="MS Sans Serif" w:hAnsi="MS Sans Serif"/>
      <w:sz w:val="20"/>
    </w:rPr>
  </w:style>
  <w:style w:type="paragraph" w:styleId="92">
    <w:name w:val="index 9"/>
    <w:basedOn w:val="af"/>
    <w:next w:val="af"/>
    <w:autoRedefine/>
    <w:semiHidden/>
    <w:rsid w:val="00A2539A"/>
    <w:pPr>
      <w:spacing w:before="0" w:after="0"/>
      <w:ind w:left="1800" w:hanging="200"/>
    </w:pPr>
    <w:rPr>
      <w:rFonts w:ascii="MS Sans Serif" w:hAnsi="MS Sans Serif"/>
      <w:sz w:val="20"/>
    </w:rPr>
  </w:style>
  <w:style w:type="paragraph" w:styleId="aff7">
    <w:name w:val="index heading"/>
    <w:basedOn w:val="af"/>
    <w:next w:val="14"/>
    <w:semiHidden/>
    <w:rsid w:val="00A2539A"/>
    <w:pPr>
      <w:spacing w:before="0" w:after="0"/>
    </w:pPr>
    <w:rPr>
      <w:rFonts w:ascii="MS Sans Serif" w:hAnsi="MS Sans Serif"/>
      <w:sz w:val="20"/>
    </w:rPr>
  </w:style>
  <w:style w:type="paragraph" w:styleId="37">
    <w:name w:val="Body Text 3"/>
    <w:basedOn w:val="af"/>
    <w:link w:val="38"/>
    <w:rsid w:val="00A2539A"/>
    <w:pPr>
      <w:spacing w:before="0" w:after="0"/>
      <w:jc w:val="both"/>
    </w:pPr>
  </w:style>
  <w:style w:type="paragraph" w:customStyle="1" w:styleId="aff8">
    <w:name w:val="Стиль"/>
    <w:rsid w:val="00A2539A"/>
    <w:pPr>
      <w:ind w:firstLine="720"/>
      <w:jc w:val="both"/>
    </w:pPr>
    <w:rPr>
      <w:rFonts w:ascii="Arial" w:hAnsi="Arial"/>
    </w:rPr>
  </w:style>
  <w:style w:type="character" w:customStyle="1" w:styleId="aff9">
    <w:name w:val="Цветовое выделение"/>
    <w:rsid w:val="00A2539A"/>
    <w:rPr>
      <w:b/>
      <w:color w:val="000080"/>
      <w:sz w:val="20"/>
    </w:rPr>
  </w:style>
  <w:style w:type="character" w:customStyle="1" w:styleId="affa">
    <w:name w:val="Гипертекстовая ссылка"/>
    <w:rsid w:val="00A2539A"/>
    <w:rPr>
      <w:b/>
      <w:color w:val="008000"/>
      <w:sz w:val="20"/>
      <w:u w:val="single"/>
    </w:rPr>
  </w:style>
  <w:style w:type="paragraph" w:customStyle="1" w:styleId="affb">
    <w:name w:val="Заголовок статьи"/>
    <w:basedOn w:val="aff8"/>
    <w:next w:val="aff8"/>
    <w:rsid w:val="00A2539A"/>
    <w:pPr>
      <w:ind w:left="1612" w:hanging="892"/>
    </w:pPr>
  </w:style>
  <w:style w:type="paragraph" w:customStyle="1" w:styleId="affc">
    <w:name w:val="Комментарий"/>
    <w:basedOn w:val="aff8"/>
    <w:next w:val="aff8"/>
    <w:rsid w:val="00A2539A"/>
    <w:pPr>
      <w:ind w:left="170" w:firstLine="0"/>
    </w:pPr>
    <w:rPr>
      <w:i/>
      <w:color w:val="800080"/>
    </w:rPr>
  </w:style>
  <w:style w:type="paragraph" w:customStyle="1" w:styleId="15">
    <w:name w:val="заголовок 1"/>
    <w:basedOn w:val="af"/>
    <w:next w:val="af"/>
    <w:rsid w:val="00A2539A"/>
    <w:pPr>
      <w:keepNext/>
      <w:widowControl w:val="0"/>
      <w:spacing w:before="0" w:after="0"/>
    </w:pPr>
  </w:style>
  <w:style w:type="character" w:styleId="affd">
    <w:name w:val="Hyperlink"/>
    <w:uiPriority w:val="99"/>
    <w:rsid w:val="00A2539A"/>
    <w:rPr>
      <w:color w:val="0000FF"/>
      <w:u w:val="single"/>
    </w:rPr>
  </w:style>
  <w:style w:type="paragraph" w:customStyle="1" w:styleId="127">
    <w:name w:val="Стиль Основной текст с отступом + Первая строка:  1.27 см"/>
    <w:basedOn w:val="af"/>
    <w:rsid w:val="00A2539A"/>
    <w:pPr>
      <w:spacing w:before="60" w:after="60"/>
      <w:ind w:firstLine="720"/>
      <w:jc w:val="both"/>
    </w:pPr>
  </w:style>
  <w:style w:type="paragraph" w:customStyle="1" w:styleId="affe">
    <w:name w:val="Маркированный список Тире"/>
    <w:basedOn w:val="af"/>
    <w:rsid w:val="00A2539A"/>
    <w:pPr>
      <w:tabs>
        <w:tab w:val="num" w:pos="360"/>
        <w:tab w:val="num" w:pos="1418"/>
      </w:tabs>
      <w:spacing w:before="20" w:after="0"/>
      <w:ind w:left="1418" w:hanging="425"/>
      <w:jc w:val="both"/>
    </w:pPr>
    <w:rPr>
      <w:rFonts w:ascii="Arial" w:hAnsi="Arial"/>
      <w:sz w:val="20"/>
    </w:rPr>
  </w:style>
  <w:style w:type="paragraph" w:styleId="afff">
    <w:name w:val="annotation text"/>
    <w:basedOn w:val="af"/>
    <w:link w:val="afff0"/>
    <w:rsid w:val="00A2539A"/>
    <w:pPr>
      <w:spacing w:before="0" w:after="0"/>
    </w:pPr>
    <w:rPr>
      <w:sz w:val="20"/>
    </w:rPr>
  </w:style>
  <w:style w:type="character" w:customStyle="1" w:styleId="m1">
    <w:name w:val="m1"/>
    <w:rsid w:val="00A2539A"/>
    <w:rPr>
      <w:color w:val="0000FF"/>
    </w:rPr>
  </w:style>
  <w:style w:type="character" w:customStyle="1" w:styleId="pi1">
    <w:name w:val="pi1"/>
    <w:rsid w:val="00A2539A"/>
    <w:rPr>
      <w:color w:val="0000FF"/>
    </w:rPr>
  </w:style>
  <w:style w:type="character" w:customStyle="1" w:styleId="t1">
    <w:name w:val="t1"/>
    <w:rsid w:val="00A2539A"/>
    <w:rPr>
      <w:color w:val="800000"/>
    </w:rPr>
  </w:style>
  <w:style w:type="character" w:customStyle="1" w:styleId="ns1">
    <w:name w:val="ns1"/>
    <w:rsid w:val="00A2539A"/>
    <w:rPr>
      <w:color w:val="FF0000"/>
    </w:rPr>
  </w:style>
  <w:style w:type="character" w:customStyle="1" w:styleId="b1">
    <w:name w:val="b1"/>
    <w:rsid w:val="00A2539A"/>
    <w:rPr>
      <w:rFonts w:ascii="Courier New" w:hAnsi="Courier New"/>
      <w:b/>
      <w:color w:val="FF0000"/>
      <w:u w:val="none"/>
      <w:effect w:val="none"/>
    </w:rPr>
  </w:style>
  <w:style w:type="character" w:customStyle="1" w:styleId="tx1">
    <w:name w:val="tx1"/>
    <w:rsid w:val="00A2539A"/>
    <w:rPr>
      <w:b/>
    </w:rPr>
  </w:style>
  <w:style w:type="paragraph" w:customStyle="1" w:styleId="16">
    <w:name w:val="Текст выноски1"/>
    <w:basedOn w:val="af"/>
    <w:rsid w:val="00A2539A"/>
    <w:pPr>
      <w:spacing w:before="0" w:after="0"/>
    </w:pPr>
    <w:rPr>
      <w:rFonts w:ascii="Tahoma" w:hAnsi="Tahoma"/>
      <w:sz w:val="16"/>
    </w:rPr>
  </w:style>
  <w:style w:type="paragraph" w:customStyle="1" w:styleId="tx">
    <w:name w:val="tx"/>
    <w:basedOn w:val="af"/>
    <w:rsid w:val="00A2539A"/>
    <w:rPr>
      <w:b/>
    </w:rPr>
  </w:style>
  <w:style w:type="paragraph" w:styleId="afff1">
    <w:name w:val="annotation subject"/>
    <w:basedOn w:val="afff"/>
    <w:next w:val="afff"/>
    <w:link w:val="afff2"/>
    <w:rsid w:val="00103DF6"/>
    <w:pPr>
      <w:spacing w:line="276" w:lineRule="auto"/>
      <w:ind w:firstLine="567"/>
      <w:jc w:val="both"/>
    </w:pPr>
    <w:rPr>
      <w:b/>
      <w:bCs/>
      <w:lang w:eastAsia="en-US" w:bidi="en-US"/>
    </w:rPr>
  </w:style>
  <w:style w:type="character" w:customStyle="1" w:styleId="afff0">
    <w:name w:val="Текст примечания Знак"/>
    <w:basedOn w:val="af0"/>
    <w:link w:val="afff"/>
    <w:rsid w:val="00103DF6"/>
  </w:style>
  <w:style w:type="character" w:customStyle="1" w:styleId="afff2">
    <w:name w:val="Тема примечания Знак"/>
    <w:link w:val="afff1"/>
    <w:rsid w:val="00103DF6"/>
    <w:rPr>
      <w:b/>
      <w:bCs/>
      <w:lang w:eastAsia="en-US" w:bidi="en-US"/>
    </w:rPr>
  </w:style>
  <w:style w:type="paragraph" w:customStyle="1" w:styleId="BulletList">
    <w:name w:val="Bullet List"/>
    <w:basedOn w:val="af"/>
    <w:link w:val="BulletListChar1"/>
    <w:qFormat/>
    <w:rsid w:val="005304A4"/>
    <w:pPr>
      <w:numPr>
        <w:numId w:val="1"/>
      </w:numPr>
      <w:spacing w:before="0" w:after="0" w:line="276" w:lineRule="auto"/>
      <w:jc w:val="both"/>
    </w:pPr>
    <w:rPr>
      <w:sz w:val="28"/>
      <w:szCs w:val="28"/>
      <w:lang w:bidi="en-US"/>
    </w:rPr>
  </w:style>
  <w:style w:type="character" w:customStyle="1" w:styleId="BulletListChar1">
    <w:name w:val="Bullet List Char1"/>
    <w:link w:val="BulletList"/>
    <w:rsid w:val="005304A4"/>
    <w:rPr>
      <w:sz w:val="28"/>
      <w:szCs w:val="28"/>
      <w:lang w:bidi="en-US"/>
    </w:rPr>
  </w:style>
  <w:style w:type="paragraph" w:customStyle="1" w:styleId="ListLevel2">
    <w:name w:val="List Level 2"/>
    <w:basedOn w:val="BulletList"/>
    <w:qFormat/>
    <w:rsid w:val="00103DF6"/>
    <w:pPr>
      <w:numPr>
        <w:ilvl w:val="1"/>
      </w:numPr>
    </w:pPr>
  </w:style>
  <w:style w:type="paragraph" w:customStyle="1" w:styleId="ListLevel3">
    <w:name w:val="List Level 3"/>
    <w:basedOn w:val="ListLevel2"/>
    <w:qFormat/>
    <w:rsid w:val="00103DF6"/>
    <w:pPr>
      <w:numPr>
        <w:ilvl w:val="2"/>
      </w:numPr>
      <w:tabs>
        <w:tab w:val="num" w:pos="643"/>
      </w:tabs>
      <w:ind w:left="2127" w:hanging="284"/>
    </w:pPr>
  </w:style>
  <w:style w:type="character" w:styleId="afff3">
    <w:name w:val="annotation reference"/>
    <w:rsid w:val="006E63C7"/>
    <w:rPr>
      <w:sz w:val="16"/>
      <w:szCs w:val="16"/>
    </w:rPr>
  </w:style>
  <w:style w:type="paragraph" w:styleId="afff4">
    <w:name w:val="Balloon Text"/>
    <w:basedOn w:val="af"/>
    <w:link w:val="afff5"/>
    <w:rsid w:val="006E63C7"/>
    <w:rPr>
      <w:rFonts w:ascii="Tahoma" w:hAnsi="Tahoma" w:cs="Tahoma"/>
      <w:sz w:val="16"/>
      <w:szCs w:val="16"/>
    </w:rPr>
  </w:style>
  <w:style w:type="paragraph" w:customStyle="1" w:styleId="OTRTITULnew">
    <w:name w:val="OTR_TITUL_new"/>
    <w:basedOn w:val="af"/>
    <w:semiHidden/>
    <w:rsid w:val="00051F36"/>
    <w:pPr>
      <w:spacing w:before="0" w:after="0" w:line="360" w:lineRule="auto"/>
      <w:jc w:val="center"/>
    </w:pPr>
    <w:rPr>
      <w:sz w:val="28"/>
      <w:szCs w:val="28"/>
    </w:rPr>
  </w:style>
  <w:style w:type="paragraph" w:customStyle="1" w:styleId="OTRTITULNAME">
    <w:name w:val="OTR_TITUL_NAME"/>
    <w:basedOn w:val="af"/>
    <w:semiHidden/>
    <w:rsid w:val="00051F36"/>
    <w:pPr>
      <w:spacing w:before="400" w:after="200"/>
      <w:contextualSpacing/>
      <w:jc w:val="center"/>
    </w:pPr>
    <w:rPr>
      <w:b/>
      <w:sz w:val="32"/>
      <w:szCs w:val="28"/>
    </w:rPr>
  </w:style>
  <w:style w:type="paragraph" w:customStyle="1" w:styleId="OTRTitulnamedoc">
    <w:name w:val="OTR_Titul_name_doc"/>
    <w:basedOn w:val="af"/>
    <w:semiHidden/>
    <w:rsid w:val="00051F36"/>
    <w:pPr>
      <w:spacing w:before="200" w:after="400"/>
      <w:contextualSpacing/>
      <w:jc w:val="center"/>
    </w:pPr>
    <w:rPr>
      <w:b/>
      <w:sz w:val="32"/>
      <w:szCs w:val="28"/>
    </w:rPr>
  </w:style>
  <w:style w:type="character" w:customStyle="1" w:styleId="af7">
    <w:name w:val="Нижний колонтитул Знак"/>
    <w:link w:val="af6"/>
    <w:uiPriority w:val="99"/>
    <w:rsid w:val="00562A57"/>
    <w:rPr>
      <w:rFonts w:ascii="MS Sans Serif" w:hAnsi="MS Sans Serif"/>
    </w:rPr>
  </w:style>
  <w:style w:type="paragraph" w:styleId="afff6">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
    <w:next w:val="af"/>
    <w:link w:val="17"/>
    <w:unhideWhenUsed/>
    <w:qFormat/>
    <w:rsid w:val="00180083"/>
    <w:pPr>
      <w:jc w:val="center"/>
    </w:pPr>
    <w:rPr>
      <w:b/>
      <w:bCs/>
      <w:szCs w:val="24"/>
    </w:rPr>
  </w:style>
  <w:style w:type="paragraph" w:customStyle="1" w:styleId="XML">
    <w:name w:val="XML"/>
    <w:basedOn w:val="af"/>
    <w:link w:val="XML0"/>
    <w:qFormat/>
    <w:rsid w:val="00DF4E55"/>
    <w:pPr>
      <w:autoSpaceDE w:val="0"/>
      <w:autoSpaceDN w:val="0"/>
      <w:adjustRightInd w:val="0"/>
      <w:spacing w:before="0" w:after="0"/>
    </w:pPr>
    <w:rPr>
      <w:noProof/>
      <w:color w:val="008080"/>
      <w:sz w:val="18"/>
      <w:szCs w:val="18"/>
      <w:lang w:val="en-US"/>
    </w:rPr>
  </w:style>
  <w:style w:type="paragraph" w:styleId="afff7">
    <w:name w:val="Revision"/>
    <w:hidden/>
    <w:uiPriority w:val="99"/>
    <w:semiHidden/>
    <w:rsid w:val="001C4FD6"/>
    <w:rPr>
      <w:sz w:val="24"/>
    </w:rPr>
  </w:style>
  <w:style w:type="character" w:customStyle="1" w:styleId="XML0">
    <w:name w:val="XML Знак"/>
    <w:link w:val="XML"/>
    <w:rsid w:val="00DF4E55"/>
    <w:rPr>
      <w:noProof/>
      <w:color w:val="008080"/>
      <w:sz w:val="18"/>
      <w:szCs w:val="18"/>
      <w:lang w:val="en-US"/>
    </w:rPr>
  </w:style>
  <w:style w:type="character" w:styleId="afff8">
    <w:name w:val="FollowedHyperlink"/>
    <w:rsid w:val="00716E01"/>
    <w:rPr>
      <w:color w:val="800080"/>
      <w:u w:val="single"/>
    </w:rPr>
  </w:style>
  <w:style w:type="paragraph" w:styleId="afff9">
    <w:name w:val="TOC Heading"/>
    <w:basedOn w:val="1"/>
    <w:next w:val="af"/>
    <w:uiPriority w:val="39"/>
    <w:semiHidden/>
    <w:unhideWhenUsed/>
    <w:qFormat/>
    <w:rsid w:val="00B906C3"/>
    <w:pPr>
      <w:keepLines/>
      <w:numPr>
        <w:numId w:val="0"/>
      </w:numPr>
      <w:spacing w:before="480" w:after="0" w:line="276" w:lineRule="auto"/>
      <w:outlineLvl w:val="9"/>
    </w:pPr>
    <w:rPr>
      <w:rFonts w:ascii="Cambria" w:hAnsi="Cambria"/>
      <w:bCs/>
      <w:caps w:val="0"/>
      <w:color w:val="365F91"/>
      <w:kern w:val="0"/>
      <w:szCs w:val="28"/>
    </w:rPr>
  </w:style>
  <w:style w:type="paragraph" w:customStyle="1" w:styleId="right">
    <w:name w:val="right"/>
    <w:basedOn w:val="af"/>
    <w:rsid w:val="005C25E1"/>
    <w:pPr>
      <w:pBdr>
        <w:right w:val="single" w:sz="8" w:space="0" w:color="000000"/>
      </w:pBdr>
      <w:spacing w:beforeAutospacing="1" w:afterAutospacing="1"/>
    </w:pPr>
    <w:rPr>
      <w:szCs w:val="24"/>
    </w:rPr>
  </w:style>
  <w:style w:type="paragraph" w:customStyle="1" w:styleId="bottom">
    <w:name w:val="bottom"/>
    <w:basedOn w:val="af"/>
    <w:rsid w:val="005C25E1"/>
    <w:pPr>
      <w:pBdr>
        <w:bottom w:val="single" w:sz="8" w:space="0" w:color="000000"/>
      </w:pBdr>
      <w:spacing w:beforeAutospacing="1" w:afterAutospacing="1"/>
    </w:pPr>
    <w:rPr>
      <w:szCs w:val="24"/>
    </w:rPr>
  </w:style>
  <w:style w:type="table" w:styleId="afffa">
    <w:name w:val="Table Grid"/>
    <w:basedOn w:val="af1"/>
    <w:uiPriority w:val="59"/>
    <w:rsid w:val="005C2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link w:val="20"/>
    <w:rsid w:val="00B155C1"/>
    <w:rPr>
      <w:b/>
      <w:kern w:val="28"/>
      <w:sz w:val="28"/>
    </w:rPr>
  </w:style>
  <w:style w:type="numbering" w:customStyle="1" w:styleId="18">
    <w:name w:val="Нет списка1"/>
    <w:next w:val="af2"/>
    <w:uiPriority w:val="99"/>
    <w:semiHidden/>
    <w:unhideWhenUsed/>
    <w:rsid w:val="004100F5"/>
  </w:style>
  <w:style w:type="numbering" w:customStyle="1" w:styleId="29">
    <w:name w:val="Нет списка2"/>
    <w:next w:val="af2"/>
    <w:uiPriority w:val="99"/>
    <w:semiHidden/>
    <w:unhideWhenUsed/>
    <w:rsid w:val="00BF684A"/>
  </w:style>
  <w:style w:type="numbering" w:customStyle="1" w:styleId="39">
    <w:name w:val="Нет списка3"/>
    <w:next w:val="af2"/>
    <w:uiPriority w:val="99"/>
    <w:semiHidden/>
    <w:unhideWhenUsed/>
    <w:rsid w:val="00BF684A"/>
  </w:style>
  <w:style w:type="numbering" w:customStyle="1" w:styleId="45">
    <w:name w:val="Нет списка4"/>
    <w:next w:val="af2"/>
    <w:uiPriority w:val="99"/>
    <w:semiHidden/>
    <w:unhideWhenUsed/>
    <w:rsid w:val="00BF684A"/>
  </w:style>
  <w:style w:type="numbering" w:customStyle="1" w:styleId="55">
    <w:name w:val="Нет списка5"/>
    <w:next w:val="af2"/>
    <w:uiPriority w:val="99"/>
    <w:semiHidden/>
    <w:unhideWhenUsed/>
    <w:rsid w:val="00BF684A"/>
  </w:style>
  <w:style w:type="numbering" w:customStyle="1" w:styleId="63">
    <w:name w:val="Нет списка6"/>
    <w:next w:val="af2"/>
    <w:uiPriority w:val="99"/>
    <w:semiHidden/>
    <w:unhideWhenUsed/>
    <w:rsid w:val="00BF684A"/>
  </w:style>
  <w:style w:type="numbering" w:customStyle="1" w:styleId="73">
    <w:name w:val="Нет списка7"/>
    <w:next w:val="af2"/>
    <w:uiPriority w:val="99"/>
    <w:semiHidden/>
    <w:unhideWhenUsed/>
    <w:rsid w:val="00BF684A"/>
  </w:style>
  <w:style w:type="numbering" w:customStyle="1" w:styleId="83">
    <w:name w:val="Нет списка8"/>
    <w:next w:val="af2"/>
    <w:uiPriority w:val="99"/>
    <w:semiHidden/>
    <w:unhideWhenUsed/>
    <w:rsid w:val="00BF684A"/>
  </w:style>
  <w:style w:type="numbering" w:customStyle="1" w:styleId="93">
    <w:name w:val="Нет списка9"/>
    <w:next w:val="af2"/>
    <w:uiPriority w:val="99"/>
    <w:semiHidden/>
    <w:unhideWhenUsed/>
    <w:rsid w:val="00BF684A"/>
  </w:style>
  <w:style w:type="numbering" w:customStyle="1" w:styleId="100">
    <w:name w:val="Нет списка10"/>
    <w:next w:val="af2"/>
    <w:uiPriority w:val="99"/>
    <w:semiHidden/>
    <w:unhideWhenUsed/>
    <w:rsid w:val="00BF684A"/>
  </w:style>
  <w:style w:type="character" w:customStyle="1" w:styleId="10">
    <w:name w:val="Заголовок 1 Знак"/>
    <w:aliases w:val="H1 Знак,. Знак,Название спецификации Знак,h:1 Знак,h:1app Знак,TF-Overskrift 1 Знак,H11 Знак,R1 Знак,Titre 0 Знак"/>
    <w:link w:val="1"/>
    <w:rsid w:val="00B155C1"/>
    <w:rPr>
      <w:b/>
      <w:caps/>
      <w:kern w:val="28"/>
      <w:sz w:val="28"/>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link w:val="30"/>
    <w:rsid w:val="00BF78D5"/>
    <w:rPr>
      <w:b/>
      <w:kern w:val="28"/>
      <w:sz w:val="28"/>
    </w:rPr>
  </w:style>
  <w:style w:type="character" w:customStyle="1" w:styleId="42">
    <w:name w:val="Заголовок 4 Знак"/>
    <w:aliases w:val="H4 Знак,Заголовок 4 (Приложение) Знак"/>
    <w:link w:val="41"/>
    <w:rsid w:val="00F2745E"/>
    <w:rPr>
      <w:b/>
      <w:kern w:val="28"/>
      <w:sz w:val="28"/>
    </w:rPr>
  </w:style>
  <w:style w:type="character" w:customStyle="1" w:styleId="52">
    <w:name w:val="Заголовок 5 Знак"/>
    <w:link w:val="51"/>
    <w:rsid w:val="007B70F4"/>
    <w:rPr>
      <w:b/>
      <w:kern w:val="28"/>
      <w:sz w:val="28"/>
    </w:rPr>
  </w:style>
  <w:style w:type="character" w:customStyle="1" w:styleId="60">
    <w:name w:val="Заголовок 6 Знак"/>
    <w:link w:val="6"/>
    <w:rsid w:val="00597BF6"/>
    <w:rPr>
      <w:rFonts w:ascii="MS Sans Serif" w:hAnsi="MS Sans Serif"/>
      <w:sz w:val="24"/>
    </w:rPr>
  </w:style>
  <w:style w:type="character" w:customStyle="1" w:styleId="70">
    <w:name w:val="Заголовок 7 Знак"/>
    <w:link w:val="7"/>
    <w:rsid w:val="00597BF6"/>
    <w:rPr>
      <w:b/>
      <w:sz w:val="22"/>
    </w:rPr>
  </w:style>
  <w:style w:type="character" w:customStyle="1" w:styleId="80">
    <w:name w:val="Заголовок 8 Знак"/>
    <w:link w:val="8"/>
    <w:rsid w:val="00597BF6"/>
    <w:rPr>
      <w:sz w:val="24"/>
    </w:rPr>
  </w:style>
  <w:style w:type="character" w:customStyle="1" w:styleId="90">
    <w:name w:val="Заголовок 9 Знак"/>
    <w:link w:val="9"/>
    <w:rsid w:val="00597BF6"/>
    <w:rPr>
      <w:rFonts w:ascii="MS Sans Serif" w:hAnsi="MS Sans Serif"/>
      <w:sz w:val="24"/>
    </w:rPr>
  </w:style>
  <w:style w:type="character" w:customStyle="1" w:styleId="af5">
    <w:name w:val="Верхний колонтитул Знак"/>
    <w:link w:val="af4"/>
    <w:uiPriority w:val="99"/>
    <w:rsid w:val="00597BF6"/>
    <w:rPr>
      <w:rFonts w:ascii="MS Sans Serif" w:hAnsi="MS Sans Serif"/>
    </w:rPr>
  </w:style>
  <w:style w:type="character" w:customStyle="1" w:styleId="afa">
    <w:name w:val="Текст Знак"/>
    <w:link w:val="af9"/>
    <w:rsid w:val="00597BF6"/>
    <w:rPr>
      <w:rFonts w:ascii="Courier New" w:hAnsi="Courier New"/>
    </w:rPr>
  </w:style>
  <w:style w:type="character" w:customStyle="1" w:styleId="24">
    <w:name w:val="Основной текст с отступом 2 Знак"/>
    <w:link w:val="23"/>
    <w:rsid w:val="00597BF6"/>
    <w:rPr>
      <w:sz w:val="24"/>
    </w:rPr>
  </w:style>
  <w:style w:type="character" w:customStyle="1" w:styleId="34">
    <w:name w:val="Основной текст с отступом 3 Знак"/>
    <w:link w:val="33"/>
    <w:rsid w:val="00597BF6"/>
    <w:rPr>
      <w:sz w:val="24"/>
    </w:rPr>
  </w:style>
  <w:style w:type="character" w:customStyle="1" w:styleId="afc">
    <w:name w:val="Основной текст Знак"/>
    <w:link w:val="afb"/>
    <w:rsid w:val="00597BF6"/>
  </w:style>
  <w:style w:type="character" w:customStyle="1" w:styleId="afe">
    <w:name w:val="Основной текст с отступом Знак"/>
    <w:link w:val="afd"/>
    <w:rsid w:val="00597BF6"/>
    <w:rPr>
      <w:sz w:val="24"/>
    </w:rPr>
  </w:style>
  <w:style w:type="character" w:customStyle="1" w:styleId="aff2">
    <w:name w:val="Название Знак"/>
    <w:link w:val="aff1"/>
    <w:rsid w:val="00597BF6"/>
    <w:rPr>
      <w:rFonts w:ascii="Arial" w:hAnsi="Arial"/>
      <w:b/>
      <w:kern w:val="28"/>
      <w:sz w:val="32"/>
    </w:rPr>
  </w:style>
  <w:style w:type="character" w:customStyle="1" w:styleId="aff4">
    <w:name w:val="Подзаголовок Знак"/>
    <w:link w:val="aff3"/>
    <w:rsid w:val="00597BF6"/>
    <w:rPr>
      <w:rFonts w:ascii="Arial" w:hAnsi="Arial"/>
      <w:sz w:val="24"/>
    </w:rPr>
  </w:style>
  <w:style w:type="character" w:customStyle="1" w:styleId="aff6">
    <w:name w:val="Схема документа Знак"/>
    <w:link w:val="aff5"/>
    <w:semiHidden/>
    <w:rsid w:val="00597BF6"/>
    <w:rPr>
      <w:rFonts w:ascii="Tahoma" w:hAnsi="Tahoma"/>
      <w:shd w:val="clear" w:color="auto" w:fill="000080"/>
    </w:rPr>
  </w:style>
  <w:style w:type="character" w:customStyle="1" w:styleId="38">
    <w:name w:val="Основной текст 3 Знак"/>
    <w:link w:val="37"/>
    <w:rsid w:val="00597BF6"/>
    <w:rPr>
      <w:sz w:val="24"/>
    </w:rPr>
  </w:style>
  <w:style w:type="character" w:customStyle="1" w:styleId="afff5">
    <w:name w:val="Текст выноски Знак"/>
    <w:link w:val="afff4"/>
    <w:rsid w:val="00597BF6"/>
    <w:rPr>
      <w:rFonts w:ascii="Tahoma" w:hAnsi="Tahoma" w:cs="Tahoma"/>
      <w:sz w:val="16"/>
      <w:szCs w:val="16"/>
    </w:rPr>
  </w:style>
  <w:style w:type="numbering" w:customStyle="1" w:styleId="110">
    <w:name w:val="Нет списка11"/>
    <w:next w:val="af2"/>
    <w:uiPriority w:val="99"/>
    <w:semiHidden/>
    <w:unhideWhenUsed/>
    <w:rsid w:val="0092552F"/>
  </w:style>
  <w:style w:type="numbering" w:customStyle="1" w:styleId="120">
    <w:name w:val="Нет списка12"/>
    <w:next w:val="af2"/>
    <w:uiPriority w:val="99"/>
    <w:semiHidden/>
    <w:unhideWhenUsed/>
    <w:rsid w:val="00FB1B0E"/>
  </w:style>
  <w:style w:type="numbering" w:customStyle="1" w:styleId="130">
    <w:name w:val="Нет списка13"/>
    <w:next w:val="af2"/>
    <w:uiPriority w:val="99"/>
    <w:semiHidden/>
    <w:unhideWhenUsed/>
    <w:rsid w:val="00461D1C"/>
  </w:style>
  <w:style w:type="numbering" w:customStyle="1" w:styleId="140">
    <w:name w:val="Нет списка14"/>
    <w:next w:val="af2"/>
    <w:uiPriority w:val="99"/>
    <w:semiHidden/>
    <w:unhideWhenUsed/>
    <w:rsid w:val="00664155"/>
  </w:style>
  <w:style w:type="numbering" w:customStyle="1" w:styleId="150">
    <w:name w:val="Нет списка15"/>
    <w:next w:val="af2"/>
    <w:uiPriority w:val="99"/>
    <w:semiHidden/>
    <w:unhideWhenUsed/>
    <w:rsid w:val="000542FA"/>
  </w:style>
  <w:style w:type="numbering" w:customStyle="1" w:styleId="160">
    <w:name w:val="Нет списка16"/>
    <w:next w:val="af2"/>
    <w:uiPriority w:val="99"/>
    <w:semiHidden/>
    <w:unhideWhenUsed/>
    <w:rsid w:val="00D40DE5"/>
  </w:style>
  <w:style w:type="numbering" w:customStyle="1" w:styleId="170">
    <w:name w:val="Нет списка17"/>
    <w:next w:val="af2"/>
    <w:uiPriority w:val="99"/>
    <w:semiHidden/>
    <w:unhideWhenUsed/>
    <w:rsid w:val="00B674C0"/>
  </w:style>
  <w:style w:type="paragraph" w:customStyle="1" w:styleId="1400">
    <w:name w:val="Стиль 14 пт полужирный все прописные По центру Перед:  0 пт По..."/>
    <w:basedOn w:val="af"/>
    <w:rsid w:val="00B155C1"/>
    <w:pPr>
      <w:pageBreakBefore/>
      <w:spacing w:before="0" w:after="0"/>
      <w:jc w:val="center"/>
    </w:pPr>
    <w:rPr>
      <w:b/>
      <w:bCs/>
      <w:caps/>
      <w:sz w:val="28"/>
    </w:rPr>
  </w:style>
  <w:style w:type="paragraph" w:styleId="afffb">
    <w:name w:val="List Paragraph"/>
    <w:basedOn w:val="af"/>
    <w:link w:val="afffc"/>
    <w:uiPriority w:val="34"/>
    <w:qFormat/>
    <w:rsid w:val="00202B2E"/>
    <w:pPr>
      <w:spacing w:before="0" w:after="200"/>
      <w:ind w:left="720"/>
      <w:contextualSpacing/>
      <w:jc w:val="both"/>
    </w:pPr>
    <w:rPr>
      <w:rFonts w:eastAsia="Calibri"/>
      <w:sz w:val="28"/>
      <w:szCs w:val="22"/>
      <w:lang w:eastAsia="en-US"/>
    </w:rPr>
  </w:style>
  <w:style w:type="paragraph" w:styleId="HTML">
    <w:name w:val="HTML Preformatted"/>
    <w:basedOn w:val="af"/>
    <w:link w:val="HTML0"/>
    <w:uiPriority w:val="99"/>
    <w:unhideWhenUsed/>
    <w:rsid w:val="000E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0">
    <w:name w:val="Стандартный HTML Знак"/>
    <w:link w:val="HTML"/>
    <w:uiPriority w:val="99"/>
    <w:rsid w:val="000E19C7"/>
    <w:rPr>
      <w:rFonts w:ascii="Courier New" w:hAnsi="Courier New" w:cs="Courier New"/>
    </w:rPr>
  </w:style>
  <w:style w:type="paragraph" w:customStyle="1" w:styleId="Picture">
    <w:name w:val="Picture"/>
    <w:basedOn w:val="afb"/>
    <w:next w:val="afb"/>
    <w:rsid w:val="00062923"/>
    <w:pPr>
      <w:numPr>
        <w:numId w:val="6"/>
      </w:numPr>
      <w:tabs>
        <w:tab w:val="clear" w:pos="360"/>
      </w:tabs>
      <w:spacing w:before="360" w:line="360" w:lineRule="auto"/>
      <w:ind w:left="0" w:firstLine="0"/>
    </w:pPr>
    <w:rPr>
      <w:sz w:val="28"/>
      <w:lang w:eastAsia="en-US"/>
    </w:rPr>
  </w:style>
  <w:style w:type="character" w:customStyle="1" w:styleId="ms-sitemapdirectional">
    <w:name w:val="ms-sitemapdirectional"/>
    <w:rsid w:val="00F77141"/>
  </w:style>
  <w:style w:type="paragraph" w:customStyle="1" w:styleId="OTRTableNum">
    <w:name w:val="OTR_Table_Num"/>
    <w:basedOn w:val="OTRDefault"/>
    <w:semiHidden/>
    <w:rsid w:val="002060A7"/>
    <w:pPr>
      <w:numPr>
        <w:numId w:val="19"/>
      </w:numPr>
      <w:tabs>
        <w:tab w:val="clear" w:pos="0"/>
      </w:tabs>
      <w:spacing w:before="60" w:after="60"/>
      <w:ind w:left="720" w:hanging="360"/>
      <w:jc w:val="left"/>
    </w:pPr>
  </w:style>
  <w:style w:type="paragraph" w:customStyle="1" w:styleId="OTRTitleFoot">
    <w:name w:val="OTR_Title_Foot"/>
    <w:basedOn w:val="OTRHeaderRight"/>
    <w:semiHidden/>
    <w:rsid w:val="002060A7"/>
    <w:pPr>
      <w:ind w:left="21"/>
      <w:jc w:val="center"/>
    </w:pPr>
  </w:style>
  <w:style w:type="paragraph" w:customStyle="1" w:styleId="afffd">
    <w:name w:val="Основной"/>
    <w:basedOn w:val="af"/>
    <w:semiHidden/>
    <w:rsid w:val="002060A7"/>
    <w:pPr>
      <w:spacing w:before="0" w:after="0"/>
      <w:ind w:firstLine="567"/>
      <w:jc w:val="both"/>
    </w:pPr>
  </w:style>
  <w:style w:type="paragraph" w:styleId="2a">
    <w:name w:val="Body Text 2"/>
    <w:basedOn w:val="af"/>
    <w:link w:val="2b"/>
    <w:rsid w:val="002060A7"/>
    <w:pPr>
      <w:spacing w:before="0" w:after="120" w:line="480" w:lineRule="auto"/>
      <w:jc w:val="both"/>
    </w:pPr>
  </w:style>
  <w:style w:type="character" w:customStyle="1" w:styleId="2b">
    <w:name w:val="Основной текст 2 Знак"/>
    <w:link w:val="2a"/>
    <w:rsid w:val="002060A7"/>
    <w:rPr>
      <w:sz w:val="24"/>
    </w:rPr>
  </w:style>
  <w:style w:type="character" w:customStyle="1" w:styleId="OTRSymBoldItalic">
    <w:name w:val="OTR_Sym_Bold_Italic"/>
    <w:rsid w:val="002060A7"/>
    <w:rPr>
      <w:b/>
      <w:i/>
    </w:rPr>
  </w:style>
  <w:style w:type="character" w:styleId="afffe">
    <w:name w:val="Emphasis"/>
    <w:qFormat/>
    <w:rsid w:val="002060A7"/>
    <w:rPr>
      <w:i/>
      <w:iCs/>
    </w:rPr>
  </w:style>
  <w:style w:type="paragraph" w:styleId="a">
    <w:name w:val="List Number"/>
    <w:basedOn w:val="af"/>
    <w:rsid w:val="002060A7"/>
    <w:pPr>
      <w:numPr>
        <w:numId w:val="7"/>
      </w:numPr>
      <w:spacing w:before="0" w:after="0"/>
      <w:jc w:val="both"/>
    </w:pPr>
  </w:style>
  <w:style w:type="paragraph" w:styleId="2">
    <w:name w:val="List Number 2"/>
    <w:basedOn w:val="af"/>
    <w:rsid w:val="002060A7"/>
    <w:pPr>
      <w:numPr>
        <w:numId w:val="15"/>
      </w:numPr>
      <w:spacing w:before="0" w:after="0"/>
      <w:jc w:val="both"/>
    </w:pPr>
  </w:style>
  <w:style w:type="paragraph" w:customStyle="1" w:styleId="OTRControlPgCenter">
    <w:name w:val="OTR_Control_PgCenter"/>
    <w:basedOn w:val="OTRControlPage"/>
    <w:semiHidden/>
    <w:rsid w:val="002060A7"/>
    <w:pPr>
      <w:jc w:val="center"/>
    </w:pPr>
  </w:style>
  <w:style w:type="paragraph" w:customStyle="1" w:styleId="OTRNormalRight">
    <w:name w:val="OTR_Normal_Right"/>
    <w:basedOn w:val="OTRDefault"/>
    <w:semiHidden/>
    <w:rsid w:val="002060A7"/>
    <w:pPr>
      <w:jc w:val="right"/>
    </w:pPr>
  </w:style>
  <w:style w:type="paragraph" w:customStyle="1" w:styleId="OTRHeaderCenter">
    <w:name w:val="OTR_Header_Center"/>
    <w:basedOn w:val="OTRHeader"/>
    <w:semiHidden/>
    <w:rsid w:val="002060A7"/>
    <w:pPr>
      <w:jc w:val="center"/>
    </w:pPr>
  </w:style>
  <w:style w:type="paragraph" w:customStyle="1" w:styleId="OTRDefault">
    <w:name w:val="OTR_Default"/>
    <w:link w:val="OTRDefault0"/>
    <w:semiHidden/>
    <w:rsid w:val="002060A7"/>
    <w:pPr>
      <w:jc w:val="both"/>
    </w:pPr>
    <w:rPr>
      <w:sz w:val="24"/>
    </w:rPr>
  </w:style>
  <w:style w:type="paragraph" w:customStyle="1" w:styleId="a8">
    <w:name w:val="Список маркированный"/>
    <w:basedOn w:val="af"/>
    <w:semiHidden/>
    <w:rsid w:val="002060A7"/>
    <w:pPr>
      <w:numPr>
        <w:numId w:val="16"/>
      </w:numPr>
      <w:tabs>
        <w:tab w:val="left" w:pos="1080"/>
      </w:tabs>
      <w:spacing w:before="0" w:after="0"/>
      <w:jc w:val="both"/>
    </w:pPr>
  </w:style>
  <w:style w:type="paragraph" w:customStyle="1" w:styleId="OTRNormalMark2">
    <w:name w:val="OTR_Normal_Mark_2"/>
    <w:basedOn w:val="OTRDefault"/>
    <w:rsid w:val="002060A7"/>
    <w:pPr>
      <w:spacing w:after="120"/>
      <w:ind w:left="1418"/>
    </w:pPr>
  </w:style>
  <w:style w:type="paragraph" w:customStyle="1" w:styleId="OTRNormalMark3">
    <w:name w:val="OTR_Normal_Mark_3"/>
    <w:basedOn w:val="OTRDefault"/>
    <w:rsid w:val="002060A7"/>
    <w:pPr>
      <w:ind w:left="1701"/>
    </w:pPr>
  </w:style>
  <w:style w:type="paragraph" w:customStyle="1" w:styleId="OTRListNum">
    <w:name w:val="OTR_List_Num"/>
    <w:basedOn w:val="OTRDefault"/>
    <w:link w:val="OTRListNum0"/>
    <w:semiHidden/>
    <w:rsid w:val="002060A7"/>
    <w:pPr>
      <w:numPr>
        <w:numId w:val="17"/>
      </w:numPr>
      <w:spacing w:before="60" w:after="60"/>
    </w:pPr>
  </w:style>
  <w:style w:type="character" w:customStyle="1" w:styleId="my">
    <w:name w:val="my жирный"/>
    <w:semiHidden/>
    <w:locked/>
    <w:rsid w:val="002060A7"/>
    <w:rPr>
      <w:b/>
    </w:rPr>
  </w:style>
  <w:style w:type="paragraph" w:customStyle="1" w:styleId="OTRNormalNum2">
    <w:name w:val="OTR_Normal_Num_2"/>
    <w:basedOn w:val="OTRDefault"/>
    <w:rsid w:val="002060A7"/>
    <w:pPr>
      <w:spacing w:after="120"/>
      <w:ind w:left="1418"/>
    </w:pPr>
  </w:style>
  <w:style w:type="paragraph" w:customStyle="1" w:styleId="OTRNormalNum3">
    <w:name w:val="OTR_Normal_Num_3"/>
    <w:basedOn w:val="OTRDefault"/>
    <w:rsid w:val="002060A7"/>
    <w:pPr>
      <w:spacing w:after="120"/>
      <w:ind w:left="1985"/>
    </w:pPr>
  </w:style>
  <w:style w:type="paragraph" w:customStyle="1" w:styleId="affff">
    <w:name w:val="Надпись"/>
    <w:semiHidden/>
    <w:rsid w:val="002060A7"/>
    <w:rPr>
      <w:noProof/>
      <w:sz w:val="16"/>
    </w:rPr>
  </w:style>
  <w:style w:type="paragraph" w:customStyle="1" w:styleId="OTRHeaderRight">
    <w:name w:val="OTR_Header_Right"/>
    <w:basedOn w:val="af"/>
    <w:semiHidden/>
    <w:rsid w:val="002060A7"/>
    <w:pPr>
      <w:spacing w:before="0" w:after="0"/>
      <w:jc w:val="both"/>
    </w:pPr>
    <w:rPr>
      <w:rFonts w:ascii="Arial" w:hAnsi="Arial"/>
      <w:b/>
      <w:sz w:val="20"/>
    </w:rPr>
  </w:style>
  <w:style w:type="paragraph" w:styleId="HTML1">
    <w:name w:val="HTML Address"/>
    <w:basedOn w:val="af"/>
    <w:link w:val="HTML2"/>
    <w:rsid w:val="002060A7"/>
    <w:pPr>
      <w:spacing w:before="0" w:after="0"/>
      <w:jc w:val="both"/>
    </w:pPr>
    <w:rPr>
      <w:i/>
      <w:iCs/>
    </w:rPr>
  </w:style>
  <w:style w:type="character" w:customStyle="1" w:styleId="HTML2">
    <w:name w:val="Адрес HTML Знак"/>
    <w:link w:val="HTML1"/>
    <w:rsid w:val="002060A7"/>
    <w:rPr>
      <w:i/>
      <w:iCs/>
      <w:sz w:val="24"/>
    </w:rPr>
  </w:style>
  <w:style w:type="paragraph" w:customStyle="1" w:styleId="OTRTableHead">
    <w:name w:val="OTR_Table_Head"/>
    <w:basedOn w:val="OTRDefault"/>
    <w:rsid w:val="002060A7"/>
    <w:pPr>
      <w:keepNext/>
      <w:spacing w:before="60" w:after="60"/>
      <w:jc w:val="center"/>
    </w:pPr>
    <w:rPr>
      <w:b/>
    </w:rPr>
  </w:style>
  <w:style w:type="paragraph" w:customStyle="1" w:styleId="OTRListMark">
    <w:name w:val="OTR_List_Mark"/>
    <w:basedOn w:val="OTRDefault"/>
    <w:link w:val="OTRListMark0"/>
    <w:rsid w:val="002060A7"/>
    <w:pPr>
      <w:numPr>
        <w:numId w:val="25"/>
      </w:numPr>
      <w:spacing w:before="60" w:after="60"/>
    </w:pPr>
  </w:style>
  <w:style w:type="paragraph" w:customStyle="1" w:styleId="OTRNameFigure">
    <w:name w:val="OTR_Name_Figure"/>
    <w:basedOn w:val="OTRDefault"/>
    <w:rsid w:val="002060A7"/>
    <w:pPr>
      <w:numPr>
        <w:numId w:val="21"/>
      </w:numPr>
      <w:tabs>
        <w:tab w:val="clear" w:pos="720"/>
        <w:tab w:val="num" w:pos="360"/>
      </w:tabs>
      <w:spacing w:before="120" w:after="120"/>
      <w:ind w:left="714" w:hanging="357"/>
      <w:jc w:val="center"/>
    </w:pPr>
    <w:rPr>
      <w:b/>
    </w:rPr>
  </w:style>
  <w:style w:type="paragraph" w:customStyle="1" w:styleId="OTRNormal">
    <w:name w:val="OTR_Normal"/>
    <w:basedOn w:val="OTRDefault"/>
    <w:link w:val="OTRNormal0"/>
    <w:rsid w:val="002060A7"/>
    <w:pPr>
      <w:spacing w:before="60" w:after="120"/>
      <w:ind w:firstLine="567"/>
    </w:pPr>
  </w:style>
  <w:style w:type="paragraph" w:customStyle="1" w:styleId="OTRControlPage">
    <w:name w:val="OTR_Control_Page"/>
    <w:basedOn w:val="OTRDefault"/>
    <w:semiHidden/>
    <w:rsid w:val="002060A7"/>
    <w:pPr>
      <w:spacing w:line="360" w:lineRule="auto"/>
    </w:pPr>
  </w:style>
  <w:style w:type="paragraph" w:customStyle="1" w:styleId="OTRHeadingApp">
    <w:name w:val="OTR_Heading_App"/>
    <w:basedOn w:val="1"/>
    <w:next w:val="OTRNormal"/>
    <w:rsid w:val="002060A7"/>
    <w:pPr>
      <w:numPr>
        <w:numId w:val="20"/>
      </w:numPr>
      <w:spacing w:after="120"/>
      <w:jc w:val="both"/>
    </w:pPr>
    <w:rPr>
      <w:caps w:val="0"/>
      <w:kern w:val="0"/>
      <w:sz w:val="32"/>
      <w:szCs w:val="32"/>
    </w:rPr>
  </w:style>
  <w:style w:type="paragraph" w:customStyle="1" w:styleId="OTRNormalList">
    <w:name w:val="OTR_Normal_List"/>
    <w:basedOn w:val="OTRNormal"/>
    <w:semiHidden/>
    <w:rsid w:val="002060A7"/>
    <w:pPr>
      <w:keepNext/>
      <w:spacing w:before="120" w:after="60"/>
    </w:pPr>
  </w:style>
  <w:style w:type="paragraph" w:customStyle="1" w:styleId="OTRNormalMark1">
    <w:name w:val="OTR_Normal_Mark_1"/>
    <w:basedOn w:val="OTRDefault"/>
    <w:rsid w:val="002060A7"/>
    <w:pPr>
      <w:spacing w:after="120"/>
      <w:ind w:left="1134"/>
    </w:pPr>
  </w:style>
  <w:style w:type="paragraph" w:customStyle="1" w:styleId="OTRNormalNum1">
    <w:name w:val="OTR_Normal_Num_1"/>
    <w:basedOn w:val="OTRDefault"/>
    <w:rsid w:val="002060A7"/>
    <w:pPr>
      <w:spacing w:after="120"/>
      <w:ind w:left="851"/>
    </w:pPr>
  </w:style>
  <w:style w:type="paragraph" w:customStyle="1" w:styleId="OTRTITUL">
    <w:name w:val="OTR_TITUL"/>
    <w:basedOn w:val="OTRTITULnew"/>
    <w:semiHidden/>
    <w:rsid w:val="002060A7"/>
    <w:pPr>
      <w:spacing w:before="360" w:after="360"/>
    </w:pPr>
    <w:rPr>
      <w:b/>
      <w:caps/>
      <w:sz w:val="32"/>
    </w:rPr>
  </w:style>
  <w:style w:type="paragraph" w:customStyle="1" w:styleId="OTRFigure">
    <w:name w:val="OTR_Figure"/>
    <w:rsid w:val="002060A7"/>
    <w:pPr>
      <w:keepNext/>
      <w:spacing w:before="120" w:after="120"/>
      <w:jc w:val="center"/>
    </w:pPr>
    <w:rPr>
      <w:sz w:val="24"/>
    </w:rPr>
  </w:style>
  <w:style w:type="character" w:customStyle="1" w:styleId="OTRNormal0">
    <w:name w:val="OTR_Normal Знак"/>
    <w:link w:val="OTRNormal"/>
    <w:rsid w:val="002060A7"/>
    <w:rPr>
      <w:sz w:val="24"/>
    </w:rPr>
  </w:style>
  <w:style w:type="paragraph" w:customStyle="1" w:styleId="OTRsign">
    <w:name w:val="OTR_sign"/>
    <w:basedOn w:val="OTRNormal"/>
    <w:semiHidden/>
    <w:rsid w:val="002060A7"/>
    <w:pPr>
      <w:spacing w:before="120"/>
      <w:ind w:firstLine="0"/>
      <w:jc w:val="center"/>
    </w:pPr>
    <w:rPr>
      <w:caps/>
      <w:sz w:val="28"/>
    </w:rPr>
  </w:style>
  <w:style w:type="paragraph" w:customStyle="1" w:styleId="OTRreg">
    <w:name w:val="OTR_reg"/>
    <w:basedOn w:val="OTRNormal"/>
    <w:rsid w:val="002060A7"/>
    <w:pPr>
      <w:pageBreakBefore/>
      <w:ind w:firstLine="0"/>
      <w:jc w:val="center"/>
      <w:outlineLvl w:val="0"/>
    </w:pPr>
    <w:rPr>
      <w:caps/>
      <w:sz w:val="28"/>
    </w:rPr>
  </w:style>
  <w:style w:type="paragraph" w:customStyle="1" w:styleId="OTRFootercenter">
    <w:name w:val="OTR_Footer_center"/>
    <w:basedOn w:val="OTRHeaderCenter"/>
    <w:semiHidden/>
    <w:rsid w:val="002060A7"/>
    <w:pPr>
      <w:spacing w:line="360" w:lineRule="auto"/>
    </w:pPr>
    <w:rPr>
      <w:rFonts w:ascii="Times New Roman" w:hAnsi="Times New Roman"/>
      <w:b w:val="0"/>
      <w:sz w:val="28"/>
    </w:rPr>
  </w:style>
  <w:style w:type="character" w:customStyle="1" w:styleId="OTRDefault0">
    <w:name w:val="OTR_Default Знак"/>
    <w:link w:val="OTRDefault"/>
    <w:semiHidden/>
    <w:rsid w:val="002060A7"/>
    <w:rPr>
      <w:sz w:val="24"/>
    </w:rPr>
  </w:style>
  <w:style w:type="character" w:customStyle="1" w:styleId="OTRListNum0">
    <w:name w:val="OTR_List_Num Знак Знак"/>
    <w:link w:val="OTRListNum"/>
    <w:semiHidden/>
    <w:rsid w:val="002060A7"/>
    <w:rPr>
      <w:sz w:val="24"/>
    </w:rPr>
  </w:style>
  <w:style w:type="paragraph" w:customStyle="1" w:styleId="OTRListlit">
    <w:name w:val="OTR_List_lit"/>
    <w:basedOn w:val="OTRFigure"/>
    <w:rsid w:val="002060A7"/>
    <w:pPr>
      <w:numPr>
        <w:numId w:val="23"/>
      </w:numPr>
      <w:jc w:val="left"/>
    </w:pPr>
  </w:style>
  <w:style w:type="paragraph" w:customStyle="1" w:styleId="OTRTableListMark">
    <w:name w:val="OTR_Table_List_Mark"/>
    <w:basedOn w:val="OTRListMark"/>
    <w:rsid w:val="002060A7"/>
    <w:pPr>
      <w:numPr>
        <w:numId w:val="18"/>
      </w:numPr>
      <w:tabs>
        <w:tab w:val="clear" w:pos="284"/>
      </w:tabs>
      <w:ind w:left="720" w:hanging="360"/>
      <w:jc w:val="left"/>
    </w:pPr>
  </w:style>
  <w:style w:type="paragraph" w:styleId="affff0">
    <w:name w:val="envelope address"/>
    <w:basedOn w:val="af"/>
    <w:rsid w:val="002060A7"/>
    <w:pPr>
      <w:framePr w:w="7920" w:h="1980" w:hRule="exact" w:hSpace="180" w:wrap="auto" w:hAnchor="page" w:xAlign="center" w:yAlign="bottom"/>
      <w:spacing w:before="0" w:after="0"/>
      <w:ind w:left="2880"/>
      <w:jc w:val="both"/>
    </w:pPr>
    <w:rPr>
      <w:rFonts w:ascii="Arial" w:hAnsi="Arial" w:cs="Arial"/>
    </w:rPr>
  </w:style>
  <w:style w:type="character" w:styleId="HTML3">
    <w:name w:val="HTML Acronym"/>
    <w:rsid w:val="002060A7"/>
  </w:style>
  <w:style w:type="table" w:styleId="-1">
    <w:name w:val="Table Web 1"/>
    <w:basedOn w:val="af1"/>
    <w:rsid w:val="002060A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1"/>
    <w:rsid w:val="002060A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1"/>
    <w:rsid w:val="002060A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1">
    <w:name w:val="Date"/>
    <w:basedOn w:val="af"/>
    <w:next w:val="af"/>
    <w:link w:val="affff2"/>
    <w:rsid w:val="002060A7"/>
    <w:pPr>
      <w:spacing w:before="0" w:after="0"/>
      <w:jc w:val="both"/>
    </w:pPr>
  </w:style>
  <w:style w:type="character" w:customStyle="1" w:styleId="affff2">
    <w:name w:val="Дата Знак"/>
    <w:link w:val="affff1"/>
    <w:rsid w:val="002060A7"/>
    <w:rPr>
      <w:sz w:val="24"/>
    </w:rPr>
  </w:style>
  <w:style w:type="paragraph" w:styleId="affff3">
    <w:name w:val="Note Heading"/>
    <w:basedOn w:val="af"/>
    <w:next w:val="af"/>
    <w:link w:val="affff4"/>
    <w:rsid w:val="002060A7"/>
    <w:pPr>
      <w:spacing w:before="0" w:after="0"/>
      <w:jc w:val="both"/>
    </w:pPr>
  </w:style>
  <w:style w:type="character" w:customStyle="1" w:styleId="affff4">
    <w:name w:val="Заголовок записки Знак"/>
    <w:link w:val="affff3"/>
    <w:rsid w:val="002060A7"/>
    <w:rPr>
      <w:sz w:val="24"/>
    </w:rPr>
  </w:style>
  <w:style w:type="table" w:styleId="affff5">
    <w:name w:val="Table Elegant"/>
    <w:basedOn w:val="af1"/>
    <w:rsid w:val="002060A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Subtle 1"/>
    <w:basedOn w:val="af1"/>
    <w:rsid w:val="002060A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f1"/>
    <w:rsid w:val="002060A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2060A7"/>
    <w:rPr>
      <w:rFonts w:ascii="Courier New" w:hAnsi="Courier New" w:cs="Courier New"/>
      <w:sz w:val="20"/>
      <w:szCs w:val="20"/>
    </w:rPr>
  </w:style>
  <w:style w:type="table" w:styleId="1a">
    <w:name w:val="Table Classic 1"/>
    <w:basedOn w:val="af1"/>
    <w:rsid w:val="002060A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f1"/>
    <w:rsid w:val="002060A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1"/>
    <w:rsid w:val="002060A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1"/>
    <w:rsid w:val="002060A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2060A7"/>
    <w:rPr>
      <w:rFonts w:ascii="Courier New" w:hAnsi="Courier New" w:cs="Courier New"/>
      <w:sz w:val="20"/>
      <w:szCs w:val="20"/>
    </w:rPr>
  </w:style>
  <w:style w:type="paragraph" w:styleId="affff6">
    <w:name w:val="Body Text First Indent"/>
    <w:basedOn w:val="afb"/>
    <w:link w:val="affff7"/>
    <w:rsid w:val="002060A7"/>
    <w:pPr>
      <w:spacing w:after="120"/>
      <w:ind w:firstLine="210"/>
      <w:jc w:val="left"/>
    </w:pPr>
    <w:rPr>
      <w:sz w:val="24"/>
    </w:rPr>
  </w:style>
  <w:style w:type="character" w:customStyle="1" w:styleId="affff7">
    <w:name w:val="Красная строка Знак"/>
    <w:link w:val="affff6"/>
    <w:rsid w:val="002060A7"/>
    <w:rPr>
      <w:sz w:val="24"/>
    </w:rPr>
  </w:style>
  <w:style w:type="paragraph" w:styleId="2e">
    <w:name w:val="Body Text First Indent 2"/>
    <w:basedOn w:val="afd"/>
    <w:link w:val="2f"/>
    <w:rsid w:val="002060A7"/>
    <w:pPr>
      <w:spacing w:after="120"/>
      <w:ind w:left="283" w:firstLine="210"/>
    </w:pPr>
    <w:rPr>
      <w:szCs w:val="24"/>
    </w:rPr>
  </w:style>
  <w:style w:type="character" w:customStyle="1" w:styleId="2f">
    <w:name w:val="Красная строка 2 Знак"/>
    <w:link w:val="2e"/>
    <w:rsid w:val="002060A7"/>
    <w:rPr>
      <w:sz w:val="24"/>
      <w:szCs w:val="24"/>
    </w:rPr>
  </w:style>
  <w:style w:type="paragraph" w:styleId="40">
    <w:name w:val="List Bullet 4"/>
    <w:basedOn w:val="af"/>
    <w:rsid w:val="002060A7"/>
    <w:pPr>
      <w:numPr>
        <w:numId w:val="8"/>
      </w:numPr>
      <w:spacing w:before="0" w:after="0"/>
      <w:jc w:val="both"/>
    </w:pPr>
  </w:style>
  <w:style w:type="paragraph" w:styleId="50">
    <w:name w:val="List Bullet 5"/>
    <w:basedOn w:val="af"/>
    <w:rsid w:val="002060A7"/>
    <w:pPr>
      <w:numPr>
        <w:numId w:val="9"/>
      </w:numPr>
      <w:spacing w:before="0" w:after="0"/>
      <w:jc w:val="both"/>
    </w:pPr>
  </w:style>
  <w:style w:type="character" w:styleId="affff8">
    <w:name w:val="line number"/>
    <w:rsid w:val="002060A7"/>
  </w:style>
  <w:style w:type="paragraph" w:styleId="3">
    <w:name w:val="List Number 3"/>
    <w:basedOn w:val="af"/>
    <w:rsid w:val="002060A7"/>
    <w:pPr>
      <w:numPr>
        <w:numId w:val="10"/>
      </w:numPr>
      <w:spacing w:before="0" w:after="0"/>
      <w:jc w:val="both"/>
    </w:pPr>
  </w:style>
  <w:style w:type="paragraph" w:styleId="4">
    <w:name w:val="List Number 4"/>
    <w:basedOn w:val="af"/>
    <w:rsid w:val="002060A7"/>
    <w:pPr>
      <w:numPr>
        <w:numId w:val="11"/>
      </w:numPr>
      <w:spacing w:before="0" w:after="0"/>
      <w:jc w:val="both"/>
    </w:pPr>
  </w:style>
  <w:style w:type="paragraph" w:styleId="5">
    <w:name w:val="List Number 5"/>
    <w:basedOn w:val="af"/>
    <w:rsid w:val="002060A7"/>
    <w:pPr>
      <w:numPr>
        <w:numId w:val="12"/>
      </w:numPr>
      <w:spacing w:before="0" w:after="0"/>
      <w:jc w:val="both"/>
    </w:pPr>
  </w:style>
  <w:style w:type="character" w:styleId="HTML6">
    <w:name w:val="HTML Sample"/>
    <w:rsid w:val="002060A7"/>
    <w:rPr>
      <w:rFonts w:ascii="Courier New" w:hAnsi="Courier New" w:cs="Courier New"/>
    </w:rPr>
  </w:style>
  <w:style w:type="paragraph" w:styleId="2f0">
    <w:name w:val="envelope return"/>
    <w:basedOn w:val="af"/>
    <w:rsid w:val="002060A7"/>
    <w:pPr>
      <w:spacing w:before="0" w:after="0"/>
      <w:jc w:val="both"/>
    </w:pPr>
    <w:rPr>
      <w:rFonts w:ascii="Arial" w:hAnsi="Arial" w:cs="Arial"/>
      <w:sz w:val="20"/>
    </w:rPr>
  </w:style>
  <w:style w:type="table" w:styleId="1b">
    <w:name w:val="Table 3D effects 1"/>
    <w:basedOn w:val="af1"/>
    <w:rsid w:val="002060A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f1"/>
    <w:rsid w:val="002060A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1"/>
    <w:rsid w:val="002060A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9">
    <w:name w:val="Normal (Web)"/>
    <w:basedOn w:val="af"/>
    <w:rsid w:val="002060A7"/>
    <w:pPr>
      <w:spacing w:before="0" w:after="0"/>
      <w:jc w:val="both"/>
    </w:pPr>
  </w:style>
  <w:style w:type="paragraph" w:styleId="affffa">
    <w:name w:val="Normal Indent"/>
    <w:basedOn w:val="af"/>
    <w:rsid w:val="002060A7"/>
    <w:pPr>
      <w:spacing w:before="0" w:after="0"/>
      <w:ind w:left="708"/>
      <w:jc w:val="both"/>
    </w:pPr>
  </w:style>
  <w:style w:type="character" w:styleId="HTML7">
    <w:name w:val="HTML Definition"/>
    <w:rsid w:val="002060A7"/>
    <w:rPr>
      <w:i/>
      <w:iCs/>
    </w:rPr>
  </w:style>
  <w:style w:type="character" w:styleId="HTML8">
    <w:name w:val="HTML Variable"/>
    <w:rsid w:val="002060A7"/>
    <w:rPr>
      <w:i/>
      <w:iCs/>
    </w:rPr>
  </w:style>
  <w:style w:type="character" w:styleId="HTML9">
    <w:name w:val="HTML Typewriter"/>
    <w:rsid w:val="002060A7"/>
    <w:rPr>
      <w:rFonts w:ascii="Courier New" w:hAnsi="Courier New" w:cs="Courier New"/>
      <w:sz w:val="20"/>
      <w:szCs w:val="20"/>
    </w:rPr>
  </w:style>
  <w:style w:type="paragraph" w:customStyle="1" w:styleId="OTRTableListNum">
    <w:name w:val="OTR_Table_List_Num"/>
    <w:basedOn w:val="OTRDefault"/>
    <w:rsid w:val="002060A7"/>
    <w:pPr>
      <w:numPr>
        <w:numId w:val="24"/>
      </w:numPr>
      <w:tabs>
        <w:tab w:val="clear" w:pos="284"/>
        <w:tab w:val="num" w:pos="360"/>
      </w:tabs>
      <w:spacing w:before="60" w:after="60"/>
      <w:ind w:left="0" w:firstLine="0"/>
      <w:jc w:val="left"/>
    </w:pPr>
  </w:style>
  <w:style w:type="paragraph" w:styleId="affffb">
    <w:name w:val="Salutation"/>
    <w:basedOn w:val="af"/>
    <w:next w:val="af"/>
    <w:link w:val="affffc"/>
    <w:rsid w:val="002060A7"/>
    <w:pPr>
      <w:spacing w:before="0" w:after="0"/>
      <w:jc w:val="both"/>
    </w:pPr>
  </w:style>
  <w:style w:type="character" w:customStyle="1" w:styleId="affffc">
    <w:name w:val="Приветствие Знак"/>
    <w:link w:val="affffb"/>
    <w:rsid w:val="002060A7"/>
    <w:rPr>
      <w:sz w:val="24"/>
    </w:rPr>
  </w:style>
  <w:style w:type="paragraph" w:styleId="affffd">
    <w:name w:val="List Continue"/>
    <w:basedOn w:val="af"/>
    <w:rsid w:val="002060A7"/>
    <w:pPr>
      <w:spacing w:before="0" w:after="120"/>
      <w:ind w:left="283"/>
      <w:jc w:val="both"/>
    </w:pPr>
  </w:style>
  <w:style w:type="paragraph" w:styleId="2f2">
    <w:name w:val="List Continue 2"/>
    <w:basedOn w:val="af"/>
    <w:rsid w:val="002060A7"/>
    <w:pPr>
      <w:spacing w:before="0" w:after="120"/>
      <w:ind w:left="566"/>
      <w:jc w:val="both"/>
    </w:pPr>
  </w:style>
  <w:style w:type="paragraph" w:styleId="3c">
    <w:name w:val="List Continue 3"/>
    <w:basedOn w:val="af"/>
    <w:rsid w:val="002060A7"/>
    <w:pPr>
      <w:spacing w:before="0" w:after="120"/>
      <w:ind w:left="849"/>
      <w:jc w:val="both"/>
    </w:pPr>
  </w:style>
  <w:style w:type="paragraph" w:styleId="47">
    <w:name w:val="List Continue 4"/>
    <w:basedOn w:val="af"/>
    <w:rsid w:val="002060A7"/>
    <w:pPr>
      <w:spacing w:before="0" w:after="120"/>
      <w:ind w:left="1132"/>
      <w:jc w:val="both"/>
    </w:pPr>
  </w:style>
  <w:style w:type="paragraph" w:styleId="56">
    <w:name w:val="List Continue 5"/>
    <w:basedOn w:val="af"/>
    <w:rsid w:val="002060A7"/>
    <w:pPr>
      <w:spacing w:before="0" w:after="120"/>
      <w:ind w:left="1415"/>
      <w:jc w:val="both"/>
    </w:pPr>
  </w:style>
  <w:style w:type="table" w:styleId="1c">
    <w:name w:val="Table Simple 1"/>
    <w:basedOn w:val="af1"/>
    <w:rsid w:val="002060A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f1"/>
    <w:rsid w:val="002060A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1"/>
    <w:rsid w:val="002060A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e">
    <w:name w:val="Closing"/>
    <w:basedOn w:val="af"/>
    <w:link w:val="afffff"/>
    <w:rsid w:val="002060A7"/>
    <w:pPr>
      <w:spacing w:before="0" w:after="0"/>
      <w:ind w:left="4252"/>
      <w:jc w:val="both"/>
    </w:pPr>
  </w:style>
  <w:style w:type="character" w:customStyle="1" w:styleId="afffff">
    <w:name w:val="Прощание Знак"/>
    <w:link w:val="affffe"/>
    <w:rsid w:val="002060A7"/>
    <w:rPr>
      <w:sz w:val="24"/>
    </w:rPr>
  </w:style>
  <w:style w:type="table" w:styleId="1d">
    <w:name w:val="Table Grid 1"/>
    <w:basedOn w:val="af1"/>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f1"/>
    <w:rsid w:val="002060A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1"/>
    <w:rsid w:val="002060A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1"/>
    <w:rsid w:val="002060A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1"/>
    <w:rsid w:val="002060A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1"/>
    <w:rsid w:val="002060A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1"/>
    <w:rsid w:val="002060A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1"/>
    <w:rsid w:val="002060A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0">
    <w:name w:val="Table Contemporary"/>
    <w:basedOn w:val="af1"/>
    <w:rsid w:val="002060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
    <w:rsid w:val="002060A7"/>
    <w:pPr>
      <w:spacing w:before="0" w:after="0"/>
      <w:ind w:left="849" w:hanging="283"/>
      <w:jc w:val="both"/>
    </w:pPr>
  </w:style>
  <w:style w:type="paragraph" w:styleId="49">
    <w:name w:val="List 4"/>
    <w:basedOn w:val="af"/>
    <w:rsid w:val="002060A7"/>
    <w:pPr>
      <w:spacing w:before="0" w:after="0"/>
      <w:ind w:left="1132" w:hanging="283"/>
      <w:jc w:val="both"/>
    </w:pPr>
  </w:style>
  <w:style w:type="paragraph" w:styleId="58">
    <w:name w:val="List 5"/>
    <w:basedOn w:val="af"/>
    <w:rsid w:val="002060A7"/>
    <w:pPr>
      <w:spacing w:before="0" w:after="0"/>
      <w:ind w:left="1415" w:hanging="283"/>
      <w:jc w:val="both"/>
    </w:pPr>
  </w:style>
  <w:style w:type="table" w:styleId="afffff1">
    <w:name w:val="Table Professional"/>
    <w:basedOn w:val="af1"/>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4">
    <w:name w:val="Outline List 3"/>
    <w:basedOn w:val="af2"/>
    <w:rsid w:val="002060A7"/>
    <w:pPr>
      <w:numPr>
        <w:numId w:val="13"/>
      </w:numPr>
    </w:pPr>
  </w:style>
  <w:style w:type="table" w:styleId="1e">
    <w:name w:val="Table Columns 1"/>
    <w:basedOn w:val="af1"/>
    <w:rsid w:val="002060A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f1"/>
    <w:rsid w:val="002060A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1"/>
    <w:rsid w:val="002060A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1"/>
    <w:rsid w:val="002060A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1"/>
    <w:rsid w:val="002060A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2">
    <w:name w:val="Strong"/>
    <w:uiPriority w:val="22"/>
    <w:qFormat/>
    <w:rsid w:val="002060A7"/>
    <w:rPr>
      <w:b/>
      <w:bCs/>
    </w:rPr>
  </w:style>
  <w:style w:type="table" w:styleId="-10">
    <w:name w:val="Table List 1"/>
    <w:basedOn w:val="af1"/>
    <w:rsid w:val="002060A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1"/>
    <w:rsid w:val="002060A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1"/>
    <w:rsid w:val="002060A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1"/>
    <w:rsid w:val="002060A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1"/>
    <w:rsid w:val="002060A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1"/>
    <w:rsid w:val="002060A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1"/>
    <w:rsid w:val="002060A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1"/>
    <w:rsid w:val="002060A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3">
    <w:name w:val="Table Theme"/>
    <w:basedOn w:val="af1"/>
    <w:rsid w:val="00206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Colorful 1"/>
    <w:basedOn w:val="af1"/>
    <w:rsid w:val="002060A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6">
    <w:name w:val="Table Colorful 2"/>
    <w:basedOn w:val="af1"/>
    <w:rsid w:val="002060A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1"/>
    <w:rsid w:val="002060A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2060A7"/>
    <w:rPr>
      <w:i/>
      <w:iCs/>
    </w:rPr>
  </w:style>
  <w:style w:type="paragraph" w:styleId="afffff4">
    <w:name w:val="Message Header"/>
    <w:basedOn w:val="af"/>
    <w:link w:val="afffff5"/>
    <w:rsid w:val="002060A7"/>
    <w:pPr>
      <w:pBdr>
        <w:top w:val="single" w:sz="6" w:space="1" w:color="auto"/>
        <w:left w:val="single" w:sz="6" w:space="1" w:color="auto"/>
        <w:bottom w:val="single" w:sz="6" w:space="1" w:color="auto"/>
        <w:right w:val="single" w:sz="6" w:space="1" w:color="auto"/>
      </w:pBdr>
      <w:shd w:val="pct20" w:color="auto" w:fill="auto"/>
      <w:spacing w:before="0" w:after="0"/>
      <w:ind w:left="1134" w:hanging="1134"/>
      <w:jc w:val="both"/>
    </w:pPr>
    <w:rPr>
      <w:rFonts w:ascii="Arial" w:hAnsi="Arial" w:cs="Arial"/>
    </w:rPr>
  </w:style>
  <w:style w:type="character" w:customStyle="1" w:styleId="afffff5">
    <w:name w:val="Шапка Знак"/>
    <w:link w:val="afffff4"/>
    <w:rsid w:val="002060A7"/>
    <w:rPr>
      <w:rFonts w:ascii="Arial" w:hAnsi="Arial" w:cs="Arial"/>
      <w:sz w:val="24"/>
      <w:shd w:val="pct20" w:color="auto" w:fill="auto"/>
    </w:rPr>
  </w:style>
  <w:style w:type="paragraph" w:styleId="afffff6">
    <w:name w:val="E-mail Signature"/>
    <w:basedOn w:val="af"/>
    <w:link w:val="afffff7"/>
    <w:rsid w:val="002060A7"/>
    <w:pPr>
      <w:spacing w:before="0" w:after="0"/>
      <w:jc w:val="both"/>
    </w:pPr>
  </w:style>
  <w:style w:type="character" w:customStyle="1" w:styleId="afffff7">
    <w:name w:val="Электронная подпись Знак"/>
    <w:link w:val="afffff6"/>
    <w:rsid w:val="002060A7"/>
    <w:rPr>
      <w:sz w:val="24"/>
    </w:rPr>
  </w:style>
  <w:style w:type="paragraph" w:styleId="afffff8">
    <w:name w:val="Signature"/>
    <w:basedOn w:val="af"/>
    <w:link w:val="afffff9"/>
    <w:rsid w:val="002060A7"/>
    <w:pPr>
      <w:spacing w:before="0" w:after="0"/>
      <w:ind w:left="4252"/>
      <w:jc w:val="both"/>
    </w:pPr>
  </w:style>
  <w:style w:type="character" w:customStyle="1" w:styleId="afffff9">
    <w:name w:val="Подпись Знак"/>
    <w:link w:val="afffff8"/>
    <w:rsid w:val="002060A7"/>
    <w:rPr>
      <w:sz w:val="24"/>
    </w:rPr>
  </w:style>
  <w:style w:type="paragraph" w:customStyle="1" w:styleId="OTRNormalCenter">
    <w:name w:val="OTR_Normal_Center"/>
    <w:basedOn w:val="OTRDefault"/>
    <w:semiHidden/>
    <w:rsid w:val="002060A7"/>
    <w:pPr>
      <w:jc w:val="center"/>
    </w:pPr>
  </w:style>
  <w:style w:type="paragraph" w:customStyle="1" w:styleId="OTRFooter">
    <w:name w:val="OTR_Footer"/>
    <w:basedOn w:val="af"/>
    <w:semiHidden/>
    <w:rsid w:val="002060A7"/>
    <w:pPr>
      <w:tabs>
        <w:tab w:val="center" w:pos="4677"/>
        <w:tab w:val="right" w:pos="9355"/>
      </w:tabs>
      <w:spacing w:before="0" w:after="0"/>
      <w:ind w:right="360"/>
      <w:jc w:val="both"/>
    </w:pPr>
    <w:rPr>
      <w:rFonts w:ascii="Arial" w:hAnsi="Arial" w:cs="Arial"/>
      <w:szCs w:val="24"/>
    </w:rPr>
  </w:style>
  <w:style w:type="character" w:customStyle="1" w:styleId="OTRNoteHead">
    <w:name w:val="OTR_Note_Head"/>
    <w:rsid w:val="002060A7"/>
    <w:rPr>
      <w:rFonts w:ascii="Times New Roman" w:hAnsi="Times New Roman"/>
      <w:b/>
      <w:sz w:val="24"/>
    </w:rPr>
  </w:style>
  <w:style w:type="paragraph" w:customStyle="1" w:styleId="OTRNote">
    <w:name w:val="OTR_Note"/>
    <w:basedOn w:val="OTRDefault"/>
    <w:rsid w:val="002060A7"/>
    <w:pPr>
      <w:ind w:left="2552" w:hanging="1701"/>
    </w:pPr>
  </w:style>
  <w:style w:type="character" w:customStyle="1" w:styleId="OTRSymItalic">
    <w:name w:val="OTR_Sym_Italic"/>
    <w:rsid w:val="002060A7"/>
    <w:rPr>
      <w:i/>
    </w:rPr>
  </w:style>
  <w:style w:type="paragraph" w:customStyle="1" w:styleId="OTRFooterRight">
    <w:name w:val="OTR_Footer_Right"/>
    <w:basedOn w:val="af"/>
    <w:semiHidden/>
    <w:rsid w:val="002060A7"/>
    <w:pPr>
      <w:tabs>
        <w:tab w:val="center" w:pos="4677"/>
        <w:tab w:val="right" w:pos="9355"/>
      </w:tabs>
      <w:spacing w:before="0" w:after="0"/>
      <w:jc w:val="right"/>
    </w:pPr>
    <w:rPr>
      <w:rFonts w:ascii="Arial" w:hAnsi="Arial" w:cs="Arial"/>
      <w:szCs w:val="24"/>
    </w:rPr>
  </w:style>
  <w:style w:type="paragraph" w:customStyle="1" w:styleId="OTRHeader">
    <w:name w:val="OTR_Header"/>
    <w:semiHidden/>
    <w:rsid w:val="002060A7"/>
    <w:pPr>
      <w:ind w:left="21"/>
    </w:pPr>
    <w:rPr>
      <w:rFonts w:ascii="Arial" w:hAnsi="Arial" w:cs="Arial"/>
      <w:b/>
      <w:bCs/>
    </w:rPr>
  </w:style>
  <w:style w:type="paragraph" w:customStyle="1" w:styleId="OTRHeading5">
    <w:name w:val="OTR_Heading_5"/>
    <w:next w:val="af"/>
    <w:semiHidden/>
    <w:rsid w:val="002060A7"/>
    <w:pPr>
      <w:keepNext/>
      <w:widowControl w:val="0"/>
      <w:tabs>
        <w:tab w:val="left" w:pos="1066"/>
      </w:tabs>
      <w:autoSpaceDE w:val="0"/>
      <w:autoSpaceDN w:val="0"/>
      <w:adjustRightInd w:val="0"/>
      <w:spacing w:before="240" w:after="120"/>
      <w:jc w:val="both"/>
      <w:textAlignment w:val="baseline"/>
      <w:outlineLvl w:val="4"/>
    </w:pPr>
    <w:rPr>
      <w:b/>
      <w:bCs/>
      <w:i/>
      <w:iCs/>
      <w:sz w:val="26"/>
      <w:szCs w:val="26"/>
    </w:rPr>
  </w:style>
  <w:style w:type="paragraph" w:customStyle="1" w:styleId="OTRWarning">
    <w:name w:val="OTR_Warning"/>
    <w:basedOn w:val="OTRDefault"/>
    <w:rsid w:val="002060A7"/>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
    <w:semiHidden/>
    <w:rsid w:val="002060A7"/>
    <w:pPr>
      <w:spacing w:before="0" w:after="0"/>
      <w:jc w:val="center"/>
    </w:pPr>
  </w:style>
  <w:style w:type="paragraph" w:customStyle="1" w:styleId="OTRWarningText">
    <w:name w:val="OTR_Warning_Text"/>
    <w:basedOn w:val="OTRDefault"/>
    <w:rsid w:val="002060A7"/>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
    <w:semiHidden/>
    <w:rsid w:val="002060A7"/>
    <w:pPr>
      <w:spacing w:before="240" w:after="240"/>
      <w:contextualSpacing/>
      <w:jc w:val="center"/>
    </w:pPr>
    <w:rPr>
      <w:sz w:val="32"/>
      <w:szCs w:val="28"/>
    </w:rPr>
  </w:style>
  <w:style w:type="paragraph" w:customStyle="1" w:styleId="OTRTitulLU">
    <w:name w:val="OTR_Titul_LU"/>
    <w:basedOn w:val="af"/>
    <w:semiHidden/>
    <w:rsid w:val="002060A7"/>
    <w:pPr>
      <w:spacing w:before="240" w:after="240"/>
      <w:contextualSpacing/>
      <w:jc w:val="center"/>
    </w:pPr>
    <w:rPr>
      <w:sz w:val="32"/>
      <w:szCs w:val="28"/>
    </w:rPr>
  </w:style>
  <w:style w:type="paragraph" w:customStyle="1" w:styleId="OTRnum">
    <w:name w:val="OTR_num"/>
    <w:basedOn w:val="1"/>
    <w:rsid w:val="002060A7"/>
    <w:pPr>
      <w:keepNext w:val="0"/>
      <w:pageBreakBefore w:val="0"/>
      <w:numPr>
        <w:numId w:val="26"/>
      </w:numPr>
      <w:tabs>
        <w:tab w:val="left" w:pos="1080"/>
      </w:tabs>
      <w:spacing w:before="60"/>
      <w:jc w:val="both"/>
    </w:pPr>
    <w:rPr>
      <w:b w:val="0"/>
      <w:caps w:val="0"/>
      <w:kern w:val="0"/>
      <w:sz w:val="24"/>
      <w:szCs w:val="32"/>
    </w:rPr>
  </w:style>
  <w:style w:type="paragraph" w:customStyle="1" w:styleId="OTRnum2">
    <w:name w:val="OTR_num_2"/>
    <w:basedOn w:val="20"/>
    <w:rsid w:val="002060A7"/>
    <w:pPr>
      <w:keepNext w:val="0"/>
      <w:numPr>
        <w:numId w:val="26"/>
      </w:numPr>
      <w:spacing w:before="60"/>
      <w:jc w:val="both"/>
    </w:pPr>
    <w:rPr>
      <w:rFonts w:cs="Arial"/>
      <w:b w:val="0"/>
      <w:bCs/>
      <w:iCs/>
      <w:kern w:val="0"/>
      <w:sz w:val="24"/>
      <w:szCs w:val="28"/>
    </w:rPr>
  </w:style>
  <w:style w:type="paragraph" w:customStyle="1" w:styleId="OTRnum3">
    <w:name w:val="OTR_num_3"/>
    <w:basedOn w:val="30"/>
    <w:rsid w:val="002060A7"/>
    <w:pPr>
      <w:keepNext w:val="0"/>
      <w:numPr>
        <w:numId w:val="26"/>
      </w:numPr>
      <w:tabs>
        <w:tab w:val="left" w:pos="2340"/>
      </w:tabs>
      <w:spacing w:before="60" w:after="60"/>
      <w:jc w:val="both"/>
    </w:pPr>
    <w:rPr>
      <w:rFonts w:cs="Arial"/>
      <w:b w:val="0"/>
      <w:bCs/>
      <w:kern w:val="0"/>
      <w:sz w:val="24"/>
      <w:szCs w:val="26"/>
    </w:rPr>
  </w:style>
  <w:style w:type="paragraph" w:customStyle="1" w:styleId="OTRnum4">
    <w:name w:val="OTR_num_4"/>
    <w:basedOn w:val="41"/>
    <w:rsid w:val="002060A7"/>
    <w:pPr>
      <w:keepNext w:val="0"/>
      <w:numPr>
        <w:numId w:val="26"/>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2060A7"/>
    <w:pPr>
      <w:ind w:left="2835"/>
    </w:pPr>
  </w:style>
  <w:style w:type="paragraph" w:customStyle="1" w:styleId="OTRTitleDocCode">
    <w:name w:val="OTR_Title_DocCode"/>
    <w:basedOn w:val="af"/>
    <w:semiHidden/>
    <w:rsid w:val="002060A7"/>
    <w:pPr>
      <w:spacing w:before="120" w:after="240"/>
      <w:jc w:val="center"/>
    </w:pPr>
    <w:rPr>
      <w:b/>
      <w:bCs/>
      <w:sz w:val="20"/>
    </w:rPr>
  </w:style>
  <w:style w:type="paragraph" w:customStyle="1" w:styleId="OTRTitleDocName">
    <w:name w:val="OTR_Title_DocName"/>
    <w:basedOn w:val="af"/>
    <w:semiHidden/>
    <w:rsid w:val="002060A7"/>
    <w:pPr>
      <w:spacing w:before="2880" w:after="0"/>
      <w:jc w:val="center"/>
    </w:pPr>
    <w:rPr>
      <w:b/>
      <w:bCs/>
      <w:caps/>
      <w:sz w:val="32"/>
    </w:rPr>
  </w:style>
  <w:style w:type="paragraph" w:customStyle="1" w:styleId="OTRTitleDate">
    <w:name w:val="OTR_Title_Date"/>
    <w:basedOn w:val="af"/>
    <w:semiHidden/>
    <w:rsid w:val="002060A7"/>
    <w:pPr>
      <w:spacing w:before="0" w:after="0"/>
      <w:jc w:val="center"/>
    </w:pPr>
    <w:rPr>
      <w:sz w:val="16"/>
    </w:rPr>
  </w:style>
  <w:style w:type="paragraph" w:customStyle="1" w:styleId="OTRTitleStamp">
    <w:name w:val="OTR_Title_Stamp"/>
    <w:basedOn w:val="af"/>
    <w:semiHidden/>
    <w:rsid w:val="002060A7"/>
    <w:pPr>
      <w:spacing w:before="0" w:after="0"/>
      <w:jc w:val="center"/>
    </w:pPr>
    <w:rPr>
      <w:iCs/>
      <w:sz w:val="16"/>
    </w:rPr>
  </w:style>
  <w:style w:type="paragraph" w:customStyle="1" w:styleId="OTRTitleFIO">
    <w:name w:val="OTR_Title_FIO"/>
    <w:basedOn w:val="OTRTitleDol"/>
    <w:semiHidden/>
    <w:rsid w:val="002060A7"/>
    <w:rPr>
      <w:u w:val="single"/>
    </w:rPr>
  </w:style>
  <w:style w:type="paragraph" w:customStyle="1" w:styleId="OTRTitlePageNum">
    <w:name w:val="OTR_Title_PageNum"/>
    <w:basedOn w:val="af"/>
    <w:semiHidden/>
    <w:rsid w:val="002060A7"/>
    <w:pPr>
      <w:keepNext/>
      <w:spacing w:before="160" w:after="2040"/>
      <w:jc w:val="center"/>
    </w:pPr>
    <w:rPr>
      <w:b/>
      <w:bCs/>
    </w:rPr>
  </w:style>
  <w:style w:type="numbering" w:styleId="1ai">
    <w:name w:val="Outline List 1"/>
    <w:basedOn w:val="af2"/>
    <w:rsid w:val="002060A7"/>
    <w:pPr>
      <w:numPr>
        <w:numId w:val="27"/>
      </w:numPr>
    </w:pPr>
  </w:style>
  <w:style w:type="character" w:customStyle="1" w:styleId="OTRListMark0">
    <w:name w:val="OTR_List_Mark Знак"/>
    <w:link w:val="OTRListMark"/>
    <w:rsid w:val="002060A7"/>
    <w:rPr>
      <w:sz w:val="24"/>
    </w:rPr>
  </w:style>
  <w:style w:type="paragraph" w:customStyle="1" w:styleId="OTRContents">
    <w:name w:val="OTR_Contents"/>
    <w:basedOn w:val="af"/>
    <w:semiHidden/>
    <w:rsid w:val="002060A7"/>
    <w:pPr>
      <w:keepNext/>
      <w:pageBreakBefore/>
      <w:spacing w:before="120" w:after="240"/>
      <w:jc w:val="center"/>
    </w:pPr>
    <w:rPr>
      <w:b/>
      <w:sz w:val="28"/>
      <w:szCs w:val="32"/>
    </w:rPr>
  </w:style>
  <w:style w:type="character" w:customStyle="1" w:styleId="otrsymitalic0">
    <w:name w:val="otrsymitalic0"/>
    <w:rsid w:val="002060A7"/>
    <w:rPr>
      <w:i/>
      <w:iCs/>
    </w:rPr>
  </w:style>
  <w:style w:type="paragraph" w:customStyle="1" w:styleId="afffffa">
    <w:name w:val="Знак"/>
    <w:basedOn w:val="af"/>
    <w:next w:val="af"/>
    <w:semiHidden/>
    <w:rsid w:val="002060A7"/>
    <w:pPr>
      <w:spacing w:before="0" w:after="160" w:line="240" w:lineRule="exact"/>
    </w:pPr>
    <w:rPr>
      <w:rFonts w:ascii="Arial" w:hAnsi="Arial" w:cs="Arial"/>
      <w:sz w:val="20"/>
      <w:lang w:val="en-US" w:eastAsia="en-US"/>
    </w:rPr>
  </w:style>
  <w:style w:type="paragraph" w:customStyle="1" w:styleId="afffffb">
    <w:name w:val="Знак Знак Знак Знак Знак Знак Знак Знак Знак Знак"/>
    <w:basedOn w:val="af"/>
    <w:rsid w:val="002060A7"/>
    <w:pPr>
      <w:spacing w:before="0" w:after="160" w:line="240" w:lineRule="exact"/>
    </w:pPr>
    <w:rPr>
      <w:rFonts w:ascii="Verdana" w:hAnsi="Verdana"/>
      <w:szCs w:val="24"/>
      <w:lang w:val="en-US" w:eastAsia="en-US"/>
    </w:rPr>
  </w:style>
  <w:style w:type="paragraph" w:customStyle="1" w:styleId="OTRNameTable">
    <w:name w:val="OTR_Name_Table"/>
    <w:basedOn w:val="OTRDefault"/>
    <w:rsid w:val="002060A7"/>
    <w:pPr>
      <w:keepNext/>
      <w:numPr>
        <w:numId w:val="22"/>
      </w:numPr>
      <w:tabs>
        <w:tab w:val="clear" w:pos="720"/>
        <w:tab w:val="num" w:pos="360"/>
        <w:tab w:val="num" w:pos="1080"/>
      </w:tabs>
      <w:spacing w:before="120"/>
      <w:ind w:left="0" w:firstLine="0"/>
    </w:pPr>
    <w:rPr>
      <w:b/>
    </w:rPr>
  </w:style>
  <w:style w:type="paragraph" w:customStyle="1" w:styleId="Char">
    <w:name w:val="Обычный маркированный Char"/>
    <w:basedOn w:val="af"/>
    <w:link w:val="CharChar"/>
    <w:qFormat/>
    <w:rsid w:val="002060A7"/>
    <w:pPr>
      <w:spacing w:before="0" w:after="0" w:line="360" w:lineRule="auto"/>
      <w:ind w:left="1429" w:hanging="360"/>
      <w:jc w:val="both"/>
    </w:pPr>
    <w:rPr>
      <w:rFonts w:eastAsia="Calibri"/>
      <w:szCs w:val="22"/>
    </w:rPr>
  </w:style>
  <w:style w:type="character" w:customStyle="1" w:styleId="CharChar">
    <w:name w:val="Обычный маркированный Char Char"/>
    <w:link w:val="Char"/>
    <w:rsid w:val="002060A7"/>
    <w:rPr>
      <w:rFonts w:eastAsia="Calibri"/>
      <w:sz w:val="24"/>
      <w:szCs w:val="22"/>
    </w:rPr>
  </w:style>
  <w:style w:type="character" w:customStyle="1" w:styleId="OTRSymBold">
    <w:name w:val="OTR_Sym_Bold"/>
    <w:rsid w:val="002060A7"/>
    <w:rPr>
      <w:b/>
    </w:rPr>
  </w:style>
  <w:style w:type="table" w:customStyle="1" w:styleId="OTRTable">
    <w:name w:val="OTR_Table"/>
    <w:basedOn w:val="af1"/>
    <w:rsid w:val="002060A7"/>
    <w:pPr>
      <w:spacing w:before="60" w:after="6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7">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6"/>
    <w:rsid w:val="002060A7"/>
    <w:rPr>
      <w:b/>
      <w:bCs/>
      <w:sz w:val="24"/>
      <w:szCs w:val="24"/>
    </w:rPr>
  </w:style>
  <w:style w:type="character" w:customStyle="1" w:styleId="afffffc">
    <w:name w:val="Текст сноски Знак"/>
    <w:link w:val="afffffd"/>
    <w:rsid w:val="002060A7"/>
  </w:style>
  <w:style w:type="paragraph" w:customStyle="1" w:styleId="1f0">
    <w:name w:val="Абзац списка1"/>
    <w:basedOn w:val="af"/>
    <w:rsid w:val="002060A7"/>
    <w:pPr>
      <w:spacing w:before="0" w:after="0"/>
      <w:ind w:left="720"/>
      <w:contextualSpacing/>
      <w:jc w:val="both"/>
    </w:pPr>
    <w:rPr>
      <w:rFonts w:eastAsia="Calibri"/>
      <w:szCs w:val="24"/>
      <w:lang w:val="en-US" w:eastAsia="en-US"/>
    </w:rPr>
  </w:style>
  <w:style w:type="paragraph" w:customStyle="1" w:styleId="a9">
    <w:name w:val="СценарийНью"/>
    <w:basedOn w:val="af"/>
    <w:rsid w:val="002060A7"/>
    <w:pPr>
      <w:numPr>
        <w:numId w:val="28"/>
      </w:numPr>
      <w:tabs>
        <w:tab w:val="left" w:pos="1482"/>
      </w:tabs>
      <w:autoSpaceDE w:val="0"/>
      <w:autoSpaceDN w:val="0"/>
      <w:adjustRightInd w:val="0"/>
      <w:spacing w:before="120" w:after="60"/>
      <w:ind w:right="851"/>
      <w:jc w:val="both"/>
    </w:pPr>
    <w:rPr>
      <w:rFonts w:cs="Tahoma"/>
      <w:iCs/>
      <w:szCs w:val="22"/>
    </w:rPr>
  </w:style>
  <w:style w:type="paragraph" w:customStyle="1" w:styleId="ae">
    <w:name w:val="макрированный"/>
    <w:basedOn w:val="af"/>
    <w:rsid w:val="002060A7"/>
    <w:pPr>
      <w:numPr>
        <w:numId w:val="29"/>
      </w:numPr>
      <w:tabs>
        <w:tab w:val="left" w:pos="5683"/>
      </w:tabs>
      <w:spacing w:before="0" w:after="0" w:line="360" w:lineRule="auto"/>
      <w:jc w:val="both"/>
    </w:pPr>
  </w:style>
  <w:style w:type="paragraph" w:customStyle="1" w:styleId="2-Char">
    <w:name w:val="Обычный маркированный 2-ой уровень Char"/>
    <w:basedOn w:val="ae"/>
    <w:rsid w:val="002060A7"/>
    <w:pPr>
      <w:numPr>
        <w:ilvl w:val="1"/>
      </w:numPr>
      <w:tabs>
        <w:tab w:val="num" w:pos="1296"/>
        <w:tab w:val="num" w:pos="1581"/>
      </w:tabs>
      <w:ind w:left="1429" w:hanging="576"/>
    </w:pPr>
  </w:style>
  <w:style w:type="paragraph" w:customStyle="1" w:styleId="1-">
    <w:name w:val="Перечисление 1-го уровня"/>
    <w:basedOn w:val="af"/>
    <w:autoRedefine/>
    <w:qFormat/>
    <w:rsid w:val="002060A7"/>
    <w:pPr>
      <w:numPr>
        <w:numId w:val="30"/>
      </w:numPr>
      <w:spacing w:before="0" w:after="0" w:line="360" w:lineRule="auto"/>
      <w:jc w:val="both"/>
    </w:pPr>
    <w:rPr>
      <w:szCs w:val="24"/>
    </w:rPr>
  </w:style>
  <w:style w:type="paragraph" w:customStyle="1" w:styleId="afffffe">
    <w:name w:val="Маркир список"/>
    <w:basedOn w:val="af"/>
    <w:semiHidden/>
    <w:rsid w:val="002060A7"/>
    <w:pPr>
      <w:tabs>
        <w:tab w:val="num" w:pos="1080"/>
        <w:tab w:val="left" w:pos="1191"/>
      </w:tabs>
      <w:spacing w:before="0" w:after="0" w:line="360" w:lineRule="auto"/>
      <w:ind w:left="1080" w:hanging="360"/>
      <w:jc w:val="both"/>
    </w:pPr>
    <w:rPr>
      <w:snapToGrid w:val="0"/>
    </w:rPr>
  </w:style>
  <w:style w:type="paragraph" w:customStyle="1" w:styleId="a5">
    <w:name w:val="Перечисление второго уровня"/>
    <w:basedOn w:val="af"/>
    <w:qFormat/>
    <w:rsid w:val="002060A7"/>
    <w:pPr>
      <w:numPr>
        <w:ilvl w:val="1"/>
        <w:numId w:val="30"/>
      </w:numPr>
      <w:spacing w:before="0" w:after="0" w:line="360" w:lineRule="auto"/>
      <w:jc w:val="both"/>
    </w:pPr>
    <w:rPr>
      <w:szCs w:val="24"/>
    </w:rPr>
  </w:style>
  <w:style w:type="paragraph" w:customStyle="1" w:styleId="affffff">
    <w:name w:val="Примечание"/>
    <w:basedOn w:val="af"/>
    <w:semiHidden/>
    <w:rsid w:val="002060A7"/>
    <w:pPr>
      <w:autoSpaceDE w:val="0"/>
      <w:autoSpaceDN w:val="0"/>
      <w:adjustRightInd w:val="0"/>
      <w:spacing w:before="120" w:after="0" w:line="360" w:lineRule="auto"/>
      <w:jc w:val="both"/>
      <w:textAlignment w:val="baseline"/>
    </w:pPr>
    <w:rPr>
      <w:szCs w:val="24"/>
    </w:rPr>
  </w:style>
  <w:style w:type="paragraph" w:customStyle="1" w:styleId="3-">
    <w:name w:val="Перечисление 3-го уровня"/>
    <w:basedOn w:val="a5"/>
    <w:qFormat/>
    <w:rsid w:val="002060A7"/>
    <w:pPr>
      <w:numPr>
        <w:ilvl w:val="2"/>
      </w:numPr>
    </w:pPr>
  </w:style>
  <w:style w:type="numbering" w:customStyle="1" w:styleId="a6">
    <w:name w:val="Нумерованные"/>
    <w:basedOn w:val="af2"/>
    <w:semiHidden/>
    <w:rsid w:val="002060A7"/>
    <w:pPr>
      <w:numPr>
        <w:numId w:val="14"/>
      </w:numPr>
    </w:pPr>
  </w:style>
  <w:style w:type="paragraph" w:customStyle="1" w:styleId="affffff0">
    <w:name w:val="Номер года"/>
    <w:basedOn w:val="af"/>
    <w:semiHidden/>
    <w:rsid w:val="002060A7"/>
    <w:pPr>
      <w:autoSpaceDE w:val="0"/>
      <w:autoSpaceDN w:val="0"/>
      <w:adjustRightInd w:val="0"/>
      <w:spacing w:before="120" w:after="0" w:line="360" w:lineRule="auto"/>
      <w:jc w:val="center"/>
      <w:textAlignment w:val="baseline"/>
    </w:pPr>
  </w:style>
  <w:style w:type="paragraph" w:customStyle="1" w:styleId="affffff1">
    <w:name w:val="Титульный лист"/>
    <w:basedOn w:val="af"/>
    <w:semiHidden/>
    <w:rsid w:val="002060A7"/>
    <w:pPr>
      <w:widowControl w:val="0"/>
      <w:shd w:val="clear" w:color="auto" w:fill="FFFFFF"/>
      <w:autoSpaceDE w:val="0"/>
      <w:autoSpaceDN w:val="0"/>
      <w:adjustRightInd w:val="0"/>
      <w:spacing w:before="1718" w:after="0" w:line="360" w:lineRule="auto"/>
      <w:ind w:left="998"/>
      <w:jc w:val="center"/>
      <w:textAlignment w:val="baseline"/>
    </w:pPr>
  </w:style>
  <w:style w:type="paragraph" w:customStyle="1" w:styleId="affffff2">
    <w:name w:val="Абзац Обычный"/>
    <w:basedOn w:val="af"/>
    <w:autoRedefine/>
    <w:semiHidden/>
    <w:rsid w:val="002060A7"/>
    <w:pPr>
      <w:spacing w:before="0" w:after="0" w:line="360" w:lineRule="auto"/>
      <w:ind w:firstLine="567"/>
      <w:jc w:val="both"/>
    </w:pPr>
  </w:style>
  <w:style w:type="paragraph" w:customStyle="1" w:styleId="Web">
    <w:name w:val="Обычный (Web)"/>
    <w:basedOn w:val="af"/>
    <w:semiHidden/>
    <w:rsid w:val="002060A7"/>
    <w:pPr>
      <w:jc w:val="both"/>
    </w:pPr>
    <w:rPr>
      <w:rFonts w:ascii="Arial Unicode MS" w:eastAsia="Arial Unicode MS" w:hAnsi="Arial Unicode MS"/>
    </w:rPr>
  </w:style>
  <w:style w:type="paragraph" w:styleId="afffffd">
    <w:name w:val="footnote text"/>
    <w:basedOn w:val="af"/>
    <w:link w:val="afffffc"/>
    <w:rsid w:val="002060A7"/>
    <w:pPr>
      <w:spacing w:before="0" w:after="0" w:line="360" w:lineRule="auto"/>
      <w:ind w:firstLine="720"/>
      <w:jc w:val="both"/>
    </w:pPr>
    <w:rPr>
      <w:sz w:val="20"/>
    </w:rPr>
  </w:style>
  <w:style w:type="character" w:customStyle="1" w:styleId="1f1">
    <w:name w:val="Текст сноски Знак1"/>
    <w:basedOn w:val="af0"/>
    <w:rsid w:val="002060A7"/>
  </w:style>
  <w:style w:type="character" w:styleId="affffff3">
    <w:name w:val="footnote reference"/>
    <w:rsid w:val="002060A7"/>
    <w:rPr>
      <w:vertAlign w:val="superscript"/>
    </w:rPr>
  </w:style>
  <w:style w:type="paragraph" w:customStyle="1" w:styleId="75">
    <w:name w:val="Абзац Обычный7"/>
    <w:basedOn w:val="af"/>
    <w:autoRedefine/>
    <w:semiHidden/>
    <w:rsid w:val="002060A7"/>
    <w:pPr>
      <w:widowControl w:val="0"/>
      <w:spacing w:before="0" w:after="0" w:line="360" w:lineRule="auto"/>
      <w:ind w:firstLine="709"/>
      <w:jc w:val="both"/>
    </w:pPr>
  </w:style>
  <w:style w:type="paragraph" w:customStyle="1" w:styleId="85">
    <w:name w:val="Абзац Обычный8"/>
    <w:basedOn w:val="af"/>
    <w:autoRedefine/>
    <w:semiHidden/>
    <w:rsid w:val="002060A7"/>
    <w:pPr>
      <w:widowControl w:val="0"/>
      <w:tabs>
        <w:tab w:val="left" w:pos="1985"/>
        <w:tab w:val="left" w:pos="2127"/>
      </w:tabs>
      <w:spacing w:before="0" w:after="0" w:line="360" w:lineRule="auto"/>
      <w:ind w:firstLine="709"/>
      <w:jc w:val="both"/>
    </w:pPr>
    <w:rPr>
      <w:bCs/>
    </w:rPr>
  </w:style>
  <w:style w:type="paragraph" w:customStyle="1" w:styleId="affffff4">
    <w:name w:val="Вариант мышь"/>
    <w:basedOn w:val="af"/>
    <w:next w:val="af"/>
    <w:semiHidden/>
    <w:rsid w:val="002060A7"/>
    <w:pPr>
      <w:keepNext/>
      <w:tabs>
        <w:tab w:val="num" w:pos="720"/>
        <w:tab w:val="left" w:pos="1134"/>
        <w:tab w:val="left" w:pos="1418"/>
      </w:tabs>
      <w:spacing w:before="60" w:after="60"/>
      <w:ind w:left="720" w:hanging="360"/>
      <w:jc w:val="both"/>
    </w:pPr>
    <w:rPr>
      <w:kern w:val="2"/>
    </w:rPr>
  </w:style>
  <w:style w:type="paragraph" w:customStyle="1" w:styleId="affffff5">
    <w:name w:val="Вариант клавиатура"/>
    <w:basedOn w:val="af"/>
    <w:semiHidden/>
    <w:rsid w:val="002060A7"/>
    <w:pPr>
      <w:tabs>
        <w:tab w:val="num" w:pos="972"/>
        <w:tab w:val="left" w:pos="1134"/>
        <w:tab w:val="left" w:pos="1418"/>
      </w:tabs>
      <w:spacing w:before="0" w:after="0"/>
      <w:ind w:left="1134"/>
      <w:jc w:val="both"/>
    </w:pPr>
  </w:style>
  <w:style w:type="paragraph" w:customStyle="1" w:styleId="1f2">
    <w:name w:val="Абзац Обычный1"/>
    <w:basedOn w:val="af"/>
    <w:autoRedefine/>
    <w:semiHidden/>
    <w:rsid w:val="002060A7"/>
    <w:pPr>
      <w:widowControl w:val="0"/>
      <w:spacing w:before="0" w:after="0" w:line="360" w:lineRule="auto"/>
      <w:ind w:firstLine="709"/>
      <w:jc w:val="both"/>
    </w:pPr>
  </w:style>
  <w:style w:type="paragraph" w:customStyle="1" w:styleId="5a">
    <w:name w:val="Абзац Обычный5"/>
    <w:basedOn w:val="af"/>
    <w:autoRedefine/>
    <w:semiHidden/>
    <w:rsid w:val="002060A7"/>
    <w:pPr>
      <w:widowControl w:val="0"/>
      <w:spacing w:before="0" w:after="0" w:line="360" w:lineRule="auto"/>
      <w:ind w:firstLine="709"/>
      <w:jc w:val="both"/>
    </w:pPr>
  </w:style>
  <w:style w:type="paragraph" w:customStyle="1" w:styleId="2f7">
    <w:name w:val="Абзац Обычный2"/>
    <w:basedOn w:val="af"/>
    <w:autoRedefine/>
    <w:semiHidden/>
    <w:rsid w:val="002060A7"/>
    <w:pPr>
      <w:widowControl w:val="0"/>
      <w:spacing w:before="0" w:after="0" w:line="360" w:lineRule="auto"/>
      <w:ind w:firstLine="709"/>
      <w:jc w:val="both"/>
    </w:pPr>
  </w:style>
  <w:style w:type="paragraph" w:customStyle="1" w:styleId="3f2">
    <w:name w:val="Абзац Обычный3"/>
    <w:basedOn w:val="af"/>
    <w:autoRedefine/>
    <w:semiHidden/>
    <w:rsid w:val="002060A7"/>
    <w:pPr>
      <w:widowControl w:val="0"/>
      <w:spacing w:before="0" w:after="0" w:line="360" w:lineRule="auto"/>
      <w:ind w:firstLine="709"/>
      <w:jc w:val="both"/>
    </w:pPr>
  </w:style>
  <w:style w:type="paragraph" w:customStyle="1" w:styleId="4b">
    <w:name w:val="Абзац Обычный4"/>
    <w:basedOn w:val="af"/>
    <w:autoRedefine/>
    <w:semiHidden/>
    <w:rsid w:val="002060A7"/>
    <w:pPr>
      <w:widowControl w:val="0"/>
      <w:spacing w:before="0" w:after="0" w:line="360" w:lineRule="auto"/>
      <w:ind w:firstLine="709"/>
      <w:jc w:val="both"/>
    </w:pPr>
  </w:style>
  <w:style w:type="paragraph" w:customStyle="1" w:styleId="65">
    <w:name w:val="Абзац Обычный6"/>
    <w:basedOn w:val="af"/>
    <w:autoRedefine/>
    <w:semiHidden/>
    <w:rsid w:val="002060A7"/>
    <w:pPr>
      <w:widowControl w:val="0"/>
      <w:spacing w:before="0" w:after="0" w:line="360" w:lineRule="auto"/>
      <w:ind w:firstLine="709"/>
      <w:jc w:val="both"/>
    </w:pPr>
  </w:style>
  <w:style w:type="paragraph" w:customStyle="1" w:styleId="94">
    <w:name w:val="Абзац Обычный9"/>
    <w:basedOn w:val="af"/>
    <w:autoRedefine/>
    <w:semiHidden/>
    <w:rsid w:val="002060A7"/>
    <w:pPr>
      <w:widowControl w:val="0"/>
      <w:spacing w:before="0" w:after="0" w:line="360" w:lineRule="auto"/>
      <w:ind w:firstLine="709"/>
      <w:jc w:val="both"/>
    </w:pPr>
  </w:style>
  <w:style w:type="paragraph" w:customStyle="1" w:styleId="affffff6">
    <w:name w:val="Таблица"/>
    <w:basedOn w:val="af"/>
    <w:semiHidden/>
    <w:rsid w:val="002060A7"/>
    <w:pPr>
      <w:widowControl w:val="0"/>
      <w:suppressLineNumbers/>
      <w:suppressAutoHyphens/>
      <w:spacing w:before="80" w:after="40"/>
      <w:jc w:val="both"/>
    </w:pPr>
    <w:rPr>
      <w:sz w:val="22"/>
      <w:lang w:eastAsia="en-US"/>
    </w:rPr>
  </w:style>
  <w:style w:type="paragraph" w:customStyle="1" w:styleId="affffff7">
    <w:name w:val="Столбец"/>
    <w:basedOn w:val="af"/>
    <w:semiHidden/>
    <w:rsid w:val="002060A7"/>
    <w:pPr>
      <w:widowControl w:val="0"/>
      <w:suppressLineNumbers/>
      <w:suppressAutoHyphens/>
      <w:spacing w:before="0" w:after="40"/>
      <w:jc w:val="center"/>
    </w:pPr>
    <w:rPr>
      <w:b/>
      <w:sz w:val="22"/>
      <w:lang w:eastAsia="en-US"/>
    </w:rPr>
  </w:style>
  <w:style w:type="paragraph" w:customStyle="1" w:styleId="affffff8">
    <w:name w:val="Обычный текст"/>
    <w:basedOn w:val="af"/>
    <w:rsid w:val="002060A7"/>
    <w:pPr>
      <w:spacing w:before="0" w:after="120" w:line="360" w:lineRule="auto"/>
      <w:ind w:firstLine="709"/>
      <w:jc w:val="both"/>
    </w:pPr>
  </w:style>
  <w:style w:type="paragraph" w:styleId="affffff9">
    <w:name w:val="No Spacing"/>
    <w:uiPriority w:val="1"/>
    <w:qFormat/>
    <w:rsid w:val="00EB13B1"/>
    <w:rPr>
      <w:rFonts w:asciiTheme="minorHAnsi" w:eastAsiaTheme="minorHAnsi" w:hAnsiTheme="minorHAnsi" w:cstheme="minorBidi"/>
      <w:sz w:val="22"/>
      <w:szCs w:val="22"/>
      <w:lang w:eastAsia="en-US"/>
    </w:rPr>
  </w:style>
  <w:style w:type="paragraph" w:customStyle="1" w:styleId="affffffa">
    <w:name w:val="Текст в таблице + курсив"/>
    <w:basedOn w:val="affffffb"/>
    <w:rsid w:val="00DE4F8F"/>
    <w:rPr>
      <w:i/>
      <w:iCs/>
    </w:rPr>
  </w:style>
  <w:style w:type="paragraph" w:customStyle="1" w:styleId="affffffc">
    <w:name w:val="УТВЕРЖДАЮ"/>
    <w:qFormat/>
    <w:rsid w:val="00DE4F8F"/>
    <w:pPr>
      <w:spacing w:line="360" w:lineRule="auto"/>
      <w:jc w:val="center"/>
    </w:pPr>
    <w:rPr>
      <w:b/>
      <w:bCs/>
      <w:caps/>
      <w:sz w:val="28"/>
      <w:szCs w:val="24"/>
      <w:lang w:eastAsia="en-US"/>
    </w:rPr>
  </w:style>
  <w:style w:type="paragraph" w:customStyle="1" w:styleId="affffffd">
    <w:name w:val="Заголовок информационного элемента"/>
    <w:basedOn w:val="af"/>
    <w:qFormat/>
    <w:rsid w:val="00DE4F8F"/>
    <w:pPr>
      <w:keepNext/>
      <w:pageBreakBefore/>
      <w:spacing w:before="0" w:after="0" w:line="288" w:lineRule="auto"/>
      <w:jc w:val="center"/>
    </w:pPr>
    <w:rPr>
      <w:b/>
      <w:sz w:val="32"/>
      <w:szCs w:val="24"/>
    </w:rPr>
  </w:style>
  <w:style w:type="paragraph" w:customStyle="1" w:styleId="affffffe">
    <w:name w:val="Согласующая подпись"/>
    <w:basedOn w:val="af"/>
    <w:qFormat/>
    <w:rsid w:val="00DE4F8F"/>
    <w:pPr>
      <w:widowControl w:val="0"/>
      <w:spacing w:before="0" w:after="0" w:line="288" w:lineRule="auto"/>
      <w:jc w:val="center"/>
    </w:pPr>
    <w:rPr>
      <w:rFonts w:eastAsia="Batang"/>
      <w:sz w:val="28"/>
      <w:szCs w:val="24"/>
      <w:lang w:eastAsia="en-US"/>
    </w:rPr>
  </w:style>
  <w:style w:type="paragraph" w:customStyle="1" w:styleId="affffffb">
    <w:name w:val="Текст в таблице"/>
    <w:basedOn w:val="af"/>
    <w:link w:val="afffffff"/>
    <w:qFormat/>
    <w:rsid w:val="00DE4F8F"/>
    <w:pPr>
      <w:spacing w:before="0" w:after="0"/>
      <w:jc w:val="both"/>
    </w:pPr>
    <w:rPr>
      <w:szCs w:val="24"/>
    </w:rPr>
  </w:style>
  <w:style w:type="paragraph" w:customStyle="1" w:styleId="afffffff0">
    <w:name w:val="Название колонки в таблице"/>
    <w:basedOn w:val="af"/>
    <w:qFormat/>
    <w:rsid w:val="00DE4F8F"/>
    <w:pPr>
      <w:keepNext/>
      <w:spacing w:before="0" w:after="0" w:line="288" w:lineRule="auto"/>
      <w:jc w:val="center"/>
    </w:pPr>
    <w:rPr>
      <w:b/>
      <w:szCs w:val="24"/>
    </w:rPr>
  </w:style>
  <w:style w:type="paragraph" w:customStyle="1" w:styleId="141">
    <w:name w:val="По центру 14 Ж"/>
    <w:basedOn w:val="af"/>
    <w:qFormat/>
    <w:rsid w:val="00DE4F8F"/>
    <w:pPr>
      <w:spacing w:before="0" w:after="0" w:line="288" w:lineRule="auto"/>
      <w:jc w:val="center"/>
    </w:pPr>
    <w:rPr>
      <w:b/>
      <w:sz w:val="28"/>
      <w:szCs w:val="24"/>
    </w:rPr>
  </w:style>
  <w:style w:type="paragraph" w:customStyle="1" w:styleId="ad">
    <w:name w:val="Перечисление а)"/>
    <w:basedOn w:val="af"/>
    <w:qFormat/>
    <w:rsid w:val="00DE4F8F"/>
    <w:pPr>
      <w:numPr>
        <w:numId w:val="35"/>
      </w:numPr>
      <w:spacing w:before="0" w:after="0" w:line="288" w:lineRule="auto"/>
      <w:jc w:val="both"/>
    </w:pPr>
    <w:rPr>
      <w:sz w:val="28"/>
      <w:szCs w:val="24"/>
    </w:rPr>
  </w:style>
  <w:style w:type="paragraph" w:customStyle="1" w:styleId="afffffff1">
    <w:name w:val="Рисунок"/>
    <w:basedOn w:val="af"/>
    <w:qFormat/>
    <w:rsid w:val="00DE4F8F"/>
    <w:pPr>
      <w:keepNext/>
      <w:spacing w:before="0" w:after="0" w:line="288" w:lineRule="auto"/>
      <w:jc w:val="center"/>
    </w:pPr>
    <w:rPr>
      <w:sz w:val="28"/>
      <w:szCs w:val="24"/>
    </w:rPr>
  </w:style>
  <w:style w:type="paragraph" w:customStyle="1" w:styleId="afffffff2">
    <w:name w:val="Подпись к рисунку"/>
    <w:basedOn w:val="af"/>
    <w:qFormat/>
    <w:rsid w:val="00DE4F8F"/>
    <w:pPr>
      <w:spacing w:before="0" w:after="0" w:line="288" w:lineRule="auto"/>
      <w:jc w:val="center"/>
    </w:pPr>
    <w:rPr>
      <w:sz w:val="28"/>
      <w:szCs w:val="24"/>
    </w:rPr>
  </w:style>
  <w:style w:type="paragraph" w:customStyle="1" w:styleId="afffffff3">
    <w:name w:val="Подпись к таблице"/>
    <w:basedOn w:val="af"/>
    <w:qFormat/>
    <w:rsid w:val="00DE4F8F"/>
    <w:pPr>
      <w:keepNext/>
      <w:spacing w:before="0" w:after="120" w:line="288" w:lineRule="auto"/>
    </w:pPr>
    <w:rPr>
      <w:sz w:val="28"/>
      <w:szCs w:val="24"/>
    </w:rPr>
  </w:style>
  <w:style w:type="paragraph" w:customStyle="1" w:styleId="a0">
    <w:name w:val="Приложение"/>
    <w:basedOn w:val="af"/>
    <w:autoRedefine/>
    <w:qFormat/>
    <w:rsid w:val="00DE4F8F"/>
    <w:pPr>
      <w:keepNext/>
      <w:pageBreakBefore/>
      <w:numPr>
        <w:numId w:val="32"/>
      </w:numPr>
      <w:spacing w:before="120" w:after="240" w:line="288" w:lineRule="auto"/>
      <w:jc w:val="center"/>
      <w:outlineLvl w:val="0"/>
    </w:pPr>
    <w:rPr>
      <w:sz w:val="28"/>
      <w:szCs w:val="24"/>
    </w:rPr>
  </w:style>
  <w:style w:type="paragraph" w:customStyle="1" w:styleId="a1">
    <w:name w:val="Заголовок Приложения"/>
    <w:basedOn w:val="af"/>
    <w:autoRedefine/>
    <w:qFormat/>
    <w:rsid w:val="00DE4F8F"/>
    <w:pPr>
      <w:keepNext/>
      <w:numPr>
        <w:ilvl w:val="1"/>
        <w:numId w:val="32"/>
      </w:numPr>
      <w:spacing w:before="0" w:after="0" w:line="288" w:lineRule="auto"/>
      <w:jc w:val="both"/>
      <w:outlineLvl w:val="0"/>
    </w:pPr>
    <w:rPr>
      <w:b/>
      <w:sz w:val="28"/>
      <w:szCs w:val="24"/>
    </w:rPr>
  </w:style>
  <w:style w:type="paragraph" w:customStyle="1" w:styleId="a2">
    <w:name w:val="подпись Рисунок приложения"/>
    <w:basedOn w:val="af"/>
    <w:qFormat/>
    <w:rsid w:val="00DE4F8F"/>
    <w:pPr>
      <w:numPr>
        <w:ilvl w:val="2"/>
        <w:numId w:val="32"/>
      </w:numPr>
      <w:spacing w:before="0" w:after="0" w:line="288" w:lineRule="auto"/>
      <w:jc w:val="center"/>
    </w:pPr>
    <w:rPr>
      <w:sz w:val="28"/>
      <w:szCs w:val="24"/>
    </w:rPr>
  </w:style>
  <w:style w:type="paragraph" w:customStyle="1" w:styleId="a3">
    <w:name w:val="Таблица приложения"/>
    <w:basedOn w:val="afffffff3"/>
    <w:qFormat/>
    <w:rsid w:val="00DE4F8F"/>
    <w:pPr>
      <w:numPr>
        <w:ilvl w:val="3"/>
        <w:numId w:val="32"/>
      </w:numPr>
    </w:pPr>
    <w:rPr>
      <w:lang w:val="en-US"/>
    </w:rPr>
  </w:style>
  <w:style w:type="paragraph" w:customStyle="1" w:styleId="afffffff4">
    <w:name w:val="Текст в таблице полужирный"/>
    <w:basedOn w:val="affffffb"/>
    <w:qFormat/>
    <w:rsid w:val="00DE4F8F"/>
    <w:rPr>
      <w:b/>
    </w:rPr>
  </w:style>
  <w:style w:type="paragraph" w:customStyle="1" w:styleId="afffffff5">
    <w:name w:val="Обычный курсив"/>
    <w:basedOn w:val="af"/>
    <w:qFormat/>
    <w:rsid w:val="00DE4F8F"/>
    <w:pPr>
      <w:spacing w:before="0" w:after="0" w:line="288" w:lineRule="auto"/>
      <w:ind w:firstLine="709"/>
      <w:jc w:val="both"/>
    </w:pPr>
    <w:rPr>
      <w:i/>
      <w:sz w:val="28"/>
      <w:szCs w:val="24"/>
    </w:rPr>
  </w:style>
  <w:style w:type="paragraph" w:customStyle="1" w:styleId="afffffff6">
    <w:name w:val="Обычный по центру"/>
    <w:basedOn w:val="af"/>
    <w:qFormat/>
    <w:rsid w:val="00DE4F8F"/>
    <w:pPr>
      <w:spacing w:before="0" w:after="0" w:line="360" w:lineRule="auto"/>
      <w:jc w:val="center"/>
    </w:pPr>
    <w:rPr>
      <w:sz w:val="28"/>
      <w:szCs w:val="24"/>
    </w:rPr>
  </w:style>
  <w:style w:type="numbering" w:customStyle="1" w:styleId="a7">
    <w:name w:val="Списки в документе"/>
    <w:rsid w:val="00DE4F8F"/>
    <w:pPr>
      <w:numPr>
        <w:numId w:val="33"/>
      </w:numPr>
    </w:pPr>
  </w:style>
  <w:style w:type="numbering" w:customStyle="1" w:styleId="ac">
    <w:name w:val="Буквенный стиль"/>
    <w:rsid w:val="00DE4F8F"/>
    <w:pPr>
      <w:numPr>
        <w:numId w:val="34"/>
      </w:numPr>
    </w:pPr>
  </w:style>
  <w:style w:type="paragraph" w:customStyle="1" w:styleId="aa">
    <w:name w:val="Перечисление в таблице"/>
    <w:basedOn w:val="affffffb"/>
    <w:qFormat/>
    <w:rsid w:val="00DE4F8F"/>
    <w:pPr>
      <w:numPr>
        <w:numId w:val="36"/>
      </w:numPr>
      <w:ind w:left="284" w:hanging="284"/>
    </w:pPr>
  </w:style>
  <w:style w:type="paragraph" w:customStyle="1" w:styleId="ab">
    <w:name w:val="Нумерованное перечисление в таблице"/>
    <w:basedOn w:val="aa"/>
    <w:qFormat/>
    <w:rsid w:val="00DE4F8F"/>
    <w:pPr>
      <w:numPr>
        <w:numId w:val="37"/>
      </w:numPr>
      <w:ind w:left="284" w:hanging="284"/>
    </w:pPr>
    <w:rPr>
      <w:lang w:val="en-US"/>
    </w:rPr>
  </w:style>
  <w:style w:type="paragraph" w:customStyle="1" w:styleId="03">
    <w:name w:val="Стиль Первая строка:  0 см Перед:  3 пт"/>
    <w:basedOn w:val="af"/>
    <w:rsid w:val="00DE4F8F"/>
    <w:pPr>
      <w:suppressAutoHyphens/>
      <w:spacing w:before="60" w:after="60" w:line="360" w:lineRule="auto"/>
      <w:jc w:val="both"/>
    </w:pPr>
  </w:style>
  <w:style w:type="character" w:customStyle="1" w:styleId="afffc">
    <w:name w:val="Абзац списка Знак"/>
    <w:link w:val="afffb"/>
    <w:uiPriority w:val="99"/>
    <w:rsid w:val="00DE4F8F"/>
    <w:rPr>
      <w:rFonts w:eastAsia="Calibri"/>
      <w:sz w:val="28"/>
      <w:szCs w:val="22"/>
      <w:lang w:eastAsia="en-US"/>
    </w:rPr>
  </w:style>
  <w:style w:type="character" w:customStyle="1" w:styleId="iceouttxt5">
    <w:name w:val="iceouttxt5"/>
    <w:basedOn w:val="af0"/>
    <w:rsid w:val="00DE4F8F"/>
    <w:rPr>
      <w:rFonts w:ascii="Arial" w:hAnsi="Arial" w:cs="Arial" w:hint="default"/>
      <w:color w:val="666666"/>
      <w:sz w:val="17"/>
      <w:szCs w:val="17"/>
    </w:rPr>
  </w:style>
  <w:style w:type="paragraph" w:styleId="afffffff7">
    <w:name w:val="table of figures"/>
    <w:basedOn w:val="af"/>
    <w:next w:val="af"/>
    <w:rsid w:val="00DE4F8F"/>
    <w:pPr>
      <w:spacing w:before="0" w:after="0" w:line="288" w:lineRule="auto"/>
      <w:ind w:firstLine="709"/>
      <w:jc w:val="both"/>
    </w:pPr>
    <w:rPr>
      <w:sz w:val="28"/>
      <w:szCs w:val="24"/>
    </w:rPr>
  </w:style>
  <w:style w:type="character" w:customStyle="1" w:styleId="sectionheadertext">
    <w:name w:val="sectionheadertext"/>
    <w:basedOn w:val="af0"/>
    <w:rsid w:val="00DE4F8F"/>
  </w:style>
  <w:style w:type="paragraph" w:customStyle="1" w:styleId="NormalList">
    <w:name w:val="Normal List"/>
    <w:basedOn w:val="af"/>
    <w:link w:val="NormalListChar"/>
    <w:qFormat/>
    <w:rsid w:val="00DE4F8F"/>
    <w:pPr>
      <w:spacing w:before="180" w:after="0" w:line="276" w:lineRule="auto"/>
      <w:ind w:left="2064" w:hanging="504"/>
      <w:jc w:val="both"/>
    </w:pPr>
    <w:rPr>
      <w:szCs w:val="24"/>
      <w:lang w:bidi="en-US"/>
    </w:rPr>
  </w:style>
  <w:style w:type="character" w:customStyle="1" w:styleId="NormalListChar">
    <w:name w:val="Normal List Char"/>
    <w:link w:val="NormalList"/>
    <w:rsid w:val="00DE4F8F"/>
    <w:rPr>
      <w:sz w:val="24"/>
      <w:szCs w:val="24"/>
      <w:lang w:bidi="en-US"/>
    </w:rPr>
  </w:style>
  <w:style w:type="character" w:customStyle="1" w:styleId="afffffff">
    <w:name w:val="Текст в таблице Знак"/>
    <w:link w:val="affffffb"/>
    <w:rsid w:val="004227DF"/>
    <w:rPr>
      <w:sz w:val="24"/>
      <w:szCs w:val="24"/>
    </w:rPr>
  </w:style>
  <w:style w:type="character" w:customStyle="1" w:styleId="apple-converted-space">
    <w:name w:val="apple-converted-space"/>
    <w:basedOn w:val="af0"/>
    <w:rsid w:val="006D6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94300">
      <w:bodyDiv w:val="1"/>
      <w:marLeft w:val="0"/>
      <w:marRight w:val="0"/>
      <w:marTop w:val="0"/>
      <w:marBottom w:val="0"/>
      <w:divBdr>
        <w:top w:val="none" w:sz="0" w:space="0" w:color="auto"/>
        <w:left w:val="none" w:sz="0" w:space="0" w:color="auto"/>
        <w:bottom w:val="none" w:sz="0" w:space="0" w:color="auto"/>
        <w:right w:val="none" w:sz="0" w:space="0" w:color="auto"/>
      </w:divBdr>
    </w:div>
    <w:div w:id="113867384">
      <w:bodyDiv w:val="1"/>
      <w:marLeft w:val="0"/>
      <w:marRight w:val="0"/>
      <w:marTop w:val="0"/>
      <w:marBottom w:val="0"/>
      <w:divBdr>
        <w:top w:val="none" w:sz="0" w:space="0" w:color="auto"/>
        <w:left w:val="none" w:sz="0" w:space="0" w:color="auto"/>
        <w:bottom w:val="none" w:sz="0" w:space="0" w:color="auto"/>
        <w:right w:val="none" w:sz="0" w:space="0" w:color="auto"/>
      </w:divBdr>
    </w:div>
    <w:div w:id="154801460">
      <w:bodyDiv w:val="1"/>
      <w:marLeft w:val="0"/>
      <w:marRight w:val="0"/>
      <w:marTop w:val="0"/>
      <w:marBottom w:val="0"/>
      <w:divBdr>
        <w:top w:val="none" w:sz="0" w:space="0" w:color="auto"/>
        <w:left w:val="none" w:sz="0" w:space="0" w:color="auto"/>
        <w:bottom w:val="none" w:sz="0" w:space="0" w:color="auto"/>
        <w:right w:val="none" w:sz="0" w:space="0" w:color="auto"/>
      </w:divBdr>
    </w:div>
    <w:div w:id="155221329">
      <w:bodyDiv w:val="1"/>
      <w:marLeft w:val="0"/>
      <w:marRight w:val="0"/>
      <w:marTop w:val="0"/>
      <w:marBottom w:val="0"/>
      <w:divBdr>
        <w:top w:val="none" w:sz="0" w:space="0" w:color="auto"/>
        <w:left w:val="none" w:sz="0" w:space="0" w:color="auto"/>
        <w:bottom w:val="none" w:sz="0" w:space="0" w:color="auto"/>
        <w:right w:val="none" w:sz="0" w:space="0" w:color="auto"/>
      </w:divBdr>
    </w:div>
    <w:div w:id="290986154">
      <w:bodyDiv w:val="1"/>
      <w:marLeft w:val="0"/>
      <w:marRight w:val="0"/>
      <w:marTop w:val="0"/>
      <w:marBottom w:val="0"/>
      <w:divBdr>
        <w:top w:val="none" w:sz="0" w:space="0" w:color="auto"/>
        <w:left w:val="none" w:sz="0" w:space="0" w:color="auto"/>
        <w:bottom w:val="none" w:sz="0" w:space="0" w:color="auto"/>
        <w:right w:val="none" w:sz="0" w:space="0" w:color="auto"/>
      </w:divBdr>
    </w:div>
    <w:div w:id="343939768">
      <w:bodyDiv w:val="1"/>
      <w:marLeft w:val="0"/>
      <w:marRight w:val="0"/>
      <w:marTop w:val="0"/>
      <w:marBottom w:val="0"/>
      <w:divBdr>
        <w:top w:val="none" w:sz="0" w:space="0" w:color="auto"/>
        <w:left w:val="none" w:sz="0" w:space="0" w:color="auto"/>
        <w:bottom w:val="none" w:sz="0" w:space="0" w:color="auto"/>
        <w:right w:val="none" w:sz="0" w:space="0" w:color="auto"/>
      </w:divBdr>
    </w:div>
    <w:div w:id="360594725">
      <w:bodyDiv w:val="1"/>
      <w:marLeft w:val="0"/>
      <w:marRight w:val="0"/>
      <w:marTop w:val="0"/>
      <w:marBottom w:val="0"/>
      <w:divBdr>
        <w:top w:val="none" w:sz="0" w:space="0" w:color="auto"/>
        <w:left w:val="none" w:sz="0" w:space="0" w:color="auto"/>
        <w:bottom w:val="none" w:sz="0" w:space="0" w:color="auto"/>
        <w:right w:val="none" w:sz="0" w:space="0" w:color="auto"/>
      </w:divBdr>
    </w:div>
    <w:div w:id="360860462">
      <w:bodyDiv w:val="1"/>
      <w:marLeft w:val="0"/>
      <w:marRight w:val="0"/>
      <w:marTop w:val="0"/>
      <w:marBottom w:val="0"/>
      <w:divBdr>
        <w:top w:val="none" w:sz="0" w:space="0" w:color="auto"/>
        <w:left w:val="none" w:sz="0" w:space="0" w:color="auto"/>
        <w:bottom w:val="none" w:sz="0" w:space="0" w:color="auto"/>
        <w:right w:val="none" w:sz="0" w:space="0" w:color="auto"/>
      </w:divBdr>
    </w:div>
    <w:div w:id="403990665">
      <w:bodyDiv w:val="1"/>
      <w:marLeft w:val="0"/>
      <w:marRight w:val="0"/>
      <w:marTop w:val="0"/>
      <w:marBottom w:val="0"/>
      <w:divBdr>
        <w:top w:val="none" w:sz="0" w:space="0" w:color="auto"/>
        <w:left w:val="none" w:sz="0" w:space="0" w:color="auto"/>
        <w:bottom w:val="none" w:sz="0" w:space="0" w:color="auto"/>
        <w:right w:val="none" w:sz="0" w:space="0" w:color="auto"/>
      </w:divBdr>
    </w:div>
    <w:div w:id="427120701">
      <w:bodyDiv w:val="1"/>
      <w:marLeft w:val="0"/>
      <w:marRight w:val="0"/>
      <w:marTop w:val="0"/>
      <w:marBottom w:val="0"/>
      <w:divBdr>
        <w:top w:val="none" w:sz="0" w:space="0" w:color="auto"/>
        <w:left w:val="none" w:sz="0" w:space="0" w:color="auto"/>
        <w:bottom w:val="none" w:sz="0" w:space="0" w:color="auto"/>
        <w:right w:val="none" w:sz="0" w:space="0" w:color="auto"/>
      </w:divBdr>
    </w:div>
    <w:div w:id="445514037">
      <w:bodyDiv w:val="1"/>
      <w:marLeft w:val="0"/>
      <w:marRight w:val="0"/>
      <w:marTop w:val="0"/>
      <w:marBottom w:val="0"/>
      <w:divBdr>
        <w:top w:val="none" w:sz="0" w:space="0" w:color="auto"/>
        <w:left w:val="none" w:sz="0" w:space="0" w:color="auto"/>
        <w:bottom w:val="none" w:sz="0" w:space="0" w:color="auto"/>
        <w:right w:val="none" w:sz="0" w:space="0" w:color="auto"/>
      </w:divBdr>
    </w:div>
    <w:div w:id="505365027">
      <w:bodyDiv w:val="1"/>
      <w:marLeft w:val="0"/>
      <w:marRight w:val="0"/>
      <w:marTop w:val="0"/>
      <w:marBottom w:val="0"/>
      <w:divBdr>
        <w:top w:val="none" w:sz="0" w:space="0" w:color="auto"/>
        <w:left w:val="none" w:sz="0" w:space="0" w:color="auto"/>
        <w:bottom w:val="none" w:sz="0" w:space="0" w:color="auto"/>
        <w:right w:val="none" w:sz="0" w:space="0" w:color="auto"/>
      </w:divBdr>
    </w:div>
    <w:div w:id="509369666">
      <w:bodyDiv w:val="1"/>
      <w:marLeft w:val="0"/>
      <w:marRight w:val="0"/>
      <w:marTop w:val="0"/>
      <w:marBottom w:val="0"/>
      <w:divBdr>
        <w:top w:val="none" w:sz="0" w:space="0" w:color="auto"/>
        <w:left w:val="none" w:sz="0" w:space="0" w:color="auto"/>
        <w:bottom w:val="none" w:sz="0" w:space="0" w:color="auto"/>
        <w:right w:val="none" w:sz="0" w:space="0" w:color="auto"/>
      </w:divBdr>
    </w:div>
    <w:div w:id="523324078">
      <w:bodyDiv w:val="1"/>
      <w:marLeft w:val="0"/>
      <w:marRight w:val="0"/>
      <w:marTop w:val="0"/>
      <w:marBottom w:val="0"/>
      <w:divBdr>
        <w:top w:val="none" w:sz="0" w:space="0" w:color="auto"/>
        <w:left w:val="none" w:sz="0" w:space="0" w:color="auto"/>
        <w:bottom w:val="none" w:sz="0" w:space="0" w:color="auto"/>
        <w:right w:val="none" w:sz="0" w:space="0" w:color="auto"/>
      </w:divBdr>
    </w:div>
    <w:div w:id="526453770">
      <w:bodyDiv w:val="1"/>
      <w:marLeft w:val="0"/>
      <w:marRight w:val="0"/>
      <w:marTop w:val="0"/>
      <w:marBottom w:val="0"/>
      <w:divBdr>
        <w:top w:val="none" w:sz="0" w:space="0" w:color="auto"/>
        <w:left w:val="none" w:sz="0" w:space="0" w:color="auto"/>
        <w:bottom w:val="none" w:sz="0" w:space="0" w:color="auto"/>
        <w:right w:val="none" w:sz="0" w:space="0" w:color="auto"/>
      </w:divBdr>
    </w:div>
    <w:div w:id="537624526">
      <w:bodyDiv w:val="1"/>
      <w:marLeft w:val="0"/>
      <w:marRight w:val="0"/>
      <w:marTop w:val="0"/>
      <w:marBottom w:val="0"/>
      <w:divBdr>
        <w:top w:val="none" w:sz="0" w:space="0" w:color="auto"/>
        <w:left w:val="none" w:sz="0" w:space="0" w:color="auto"/>
        <w:bottom w:val="none" w:sz="0" w:space="0" w:color="auto"/>
        <w:right w:val="none" w:sz="0" w:space="0" w:color="auto"/>
      </w:divBdr>
    </w:div>
    <w:div w:id="542211849">
      <w:bodyDiv w:val="1"/>
      <w:marLeft w:val="0"/>
      <w:marRight w:val="0"/>
      <w:marTop w:val="0"/>
      <w:marBottom w:val="0"/>
      <w:divBdr>
        <w:top w:val="none" w:sz="0" w:space="0" w:color="auto"/>
        <w:left w:val="none" w:sz="0" w:space="0" w:color="auto"/>
        <w:bottom w:val="none" w:sz="0" w:space="0" w:color="auto"/>
        <w:right w:val="none" w:sz="0" w:space="0" w:color="auto"/>
      </w:divBdr>
    </w:div>
    <w:div w:id="607205212">
      <w:bodyDiv w:val="1"/>
      <w:marLeft w:val="0"/>
      <w:marRight w:val="0"/>
      <w:marTop w:val="0"/>
      <w:marBottom w:val="0"/>
      <w:divBdr>
        <w:top w:val="none" w:sz="0" w:space="0" w:color="auto"/>
        <w:left w:val="none" w:sz="0" w:space="0" w:color="auto"/>
        <w:bottom w:val="none" w:sz="0" w:space="0" w:color="auto"/>
        <w:right w:val="none" w:sz="0" w:space="0" w:color="auto"/>
      </w:divBdr>
    </w:div>
    <w:div w:id="635718186">
      <w:bodyDiv w:val="1"/>
      <w:marLeft w:val="0"/>
      <w:marRight w:val="0"/>
      <w:marTop w:val="0"/>
      <w:marBottom w:val="0"/>
      <w:divBdr>
        <w:top w:val="none" w:sz="0" w:space="0" w:color="auto"/>
        <w:left w:val="none" w:sz="0" w:space="0" w:color="auto"/>
        <w:bottom w:val="none" w:sz="0" w:space="0" w:color="auto"/>
        <w:right w:val="none" w:sz="0" w:space="0" w:color="auto"/>
      </w:divBdr>
    </w:div>
    <w:div w:id="778455151">
      <w:bodyDiv w:val="1"/>
      <w:marLeft w:val="0"/>
      <w:marRight w:val="0"/>
      <w:marTop w:val="0"/>
      <w:marBottom w:val="0"/>
      <w:divBdr>
        <w:top w:val="none" w:sz="0" w:space="0" w:color="auto"/>
        <w:left w:val="none" w:sz="0" w:space="0" w:color="auto"/>
        <w:bottom w:val="none" w:sz="0" w:space="0" w:color="auto"/>
        <w:right w:val="none" w:sz="0" w:space="0" w:color="auto"/>
      </w:divBdr>
    </w:div>
    <w:div w:id="871921033">
      <w:bodyDiv w:val="1"/>
      <w:marLeft w:val="0"/>
      <w:marRight w:val="0"/>
      <w:marTop w:val="0"/>
      <w:marBottom w:val="0"/>
      <w:divBdr>
        <w:top w:val="none" w:sz="0" w:space="0" w:color="auto"/>
        <w:left w:val="none" w:sz="0" w:space="0" w:color="auto"/>
        <w:bottom w:val="none" w:sz="0" w:space="0" w:color="auto"/>
        <w:right w:val="none" w:sz="0" w:space="0" w:color="auto"/>
      </w:divBdr>
    </w:div>
    <w:div w:id="881089736">
      <w:bodyDiv w:val="1"/>
      <w:marLeft w:val="0"/>
      <w:marRight w:val="0"/>
      <w:marTop w:val="0"/>
      <w:marBottom w:val="0"/>
      <w:divBdr>
        <w:top w:val="none" w:sz="0" w:space="0" w:color="auto"/>
        <w:left w:val="none" w:sz="0" w:space="0" w:color="auto"/>
        <w:bottom w:val="none" w:sz="0" w:space="0" w:color="auto"/>
        <w:right w:val="none" w:sz="0" w:space="0" w:color="auto"/>
      </w:divBdr>
    </w:div>
    <w:div w:id="888958008">
      <w:bodyDiv w:val="1"/>
      <w:marLeft w:val="0"/>
      <w:marRight w:val="0"/>
      <w:marTop w:val="0"/>
      <w:marBottom w:val="0"/>
      <w:divBdr>
        <w:top w:val="none" w:sz="0" w:space="0" w:color="auto"/>
        <w:left w:val="none" w:sz="0" w:space="0" w:color="auto"/>
        <w:bottom w:val="none" w:sz="0" w:space="0" w:color="auto"/>
        <w:right w:val="none" w:sz="0" w:space="0" w:color="auto"/>
      </w:divBdr>
    </w:div>
    <w:div w:id="999384811">
      <w:bodyDiv w:val="1"/>
      <w:marLeft w:val="0"/>
      <w:marRight w:val="0"/>
      <w:marTop w:val="0"/>
      <w:marBottom w:val="0"/>
      <w:divBdr>
        <w:top w:val="none" w:sz="0" w:space="0" w:color="auto"/>
        <w:left w:val="none" w:sz="0" w:space="0" w:color="auto"/>
        <w:bottom w:val="none" w:sz="0" w:space="0" w:color="auto"/>
        <w:right w:val="none" w:sz="0" w:space="0" w:color="auto"/>
      </w:divBdr>
    </w:div>
    <w:div w:id="1021857411">
      <w:bodyDiv w:val="1"/>
      <w:marLeft w:val="0"/>
      <w:marRight w:val="0"/>
      <w:marTop w:val="0"/>
      <w:marBottom w:val="0"/>
      <w:divBdr>
        <w:top w:val="none" w:sz="0" w:space="0" w:color="auto"/>
        <w:left w:val="none" w:sz="0" w:space="0" w:color="auto"/>
        <w:bottom w:val="none" w:sz="0" w:space="0" w:color="auto"/>
        <w:right w:val="none" w:sz="0" w:space="0" w:color="auto"/>
      </w:divBdr>
    </w:div>
    <w:div w:id="1031809186">
      <w:bodyDiv w:val="1"/>
      <w:marLeft w:val="0"/>
      <w:marRight w:val="0"/>
      <w:marTop w:val="0"/>
      <w:marBottom w:val="0"/>
      <w:divBdr>
        <w:top w:val="none" w:sz="0" w:space="0" w:color="auto"/>
        <w:left w:val="none" w:sz="0" w:space="0" w:color="auto"/>
        <w:bottom w:val="none" w:sz="0" w:space="0" w:color="auto"/>
        <w:right w:val="none" w:sz="0" w:space="0" w:color="auto"/>
      </w:divBdr>
    </w:div>
    <w:div w:id="1092244656">
      <w:bodyDiv w:val="1"/>
      <w:marLeft w:val="0"/>
      <w:marRight w:val="0"/>
      <w:marTop w:val="0"/>
      <w:marBottom w:val="0"/>
      <w:divBdr>
        <w:top w:val="none" w:sz="0" w:space="0" w:color="auto"/>
        <w:left w:val="none" w:sz="0" w:space="0" w:color="auto"/>
        <w:bottom w:val="none" w:sz="0" w:space="0" w:color="auto"/>
        <w:right w:val="none" w:sz="0" w:space="0" w:color="auto"/>
      </w:divBdr>
    </w:div>
    <w:div w:id="1111391126">
      <w:bodyDiv w:val="1"/>
      <w:marLeft w:val="0"/>
      <w:marRight w:val="0"/>
      <w:marTop w:val="0"/>
      <w:marBottom w:val="0"/>
      <w:divBdr>
        <w:top w:val="none" w:sz="0" w:space="0" w:color="auto"/>
        <w:left w:val="none" w:sz="0" w:space="0" w:color="auto"/>
        <w:bottom w:val="none" w:sz="0" w:space="0" w:color="auto"/>
        <w:right w:val="none" w:sz="0" w:space="0" w:color="auto"/>
      </w:divBdr>
    </w:div>
    <w:div w:id="1208101612">
      <w:bodyDiv w:val="1"/>
      <w:marLeft w:val="0"/>
      <w:marRight w:val="0"/>
      <w:marTop w:val="0"/>
      <w:marBottom w:val="0"/>
      <w:divBdr>
        <w:top w:val="none" w:sz="0" w:space="0" w:color="auto"/>
        <w:left w:val="none" w:sz="0" w:space="0" w:color="auto"/>
        <w:bottom w:val="none" w:sz="0" w:space="0" w:color="auto"/>
        <w:right w:val="none" w:sz="0" w:space="0" w:color="auto"/>
      </w:divBdr>
    </w:div>
    <w:div w:id="1240628975">
      <w:bodyDiv w:val="1"/>
      <w:marLeft w:val="0"/>
      <w:marRight w:val="0"/>
      <w:marTop w:val="0"/>
      <w:marBottom w:val="0"/>
      <w:divBdr>
        <w:top w:val="none" w:sz="0" w:space="0" w:color="auto"/>
        <w:left w:val="none" w:sz="0" w:space="0" w:color="auto"/>
        <w:bottom w:val="none" w:sz="0" w:space="0" w:color="auto"/>
        <w:right w:val="none" w:sz="0" w:space="0" w:color="auto"/>
      </w:divBdr>
    </w:div>
    <w:div w:id="1271012527">
      <w:bodyDiv w:val="1"/>
      <w:marLeft w:val="0"/>
      <w:marRight w:val="0"/>
      <w:marTop w:val="0"/>
      <w:marBottom w:val="0"/>
      <w:divBdr>
        <w:top w:val="none" w:sz="0" w:space="0" w:color="auto"/>
        <w:left w:val="none" w:sz="0" w:space="0" w:color="auto"/>
        <w:bottom w:val="none" w:sz="0" w:space="0" w:color="auto"/>
        <w:right w:val="none" w:sz="0" w:space="0" w:color="auto"/>
      </w:divBdr>
    </w:div>
    <w:div w:id="1308241070">
      <w:bodyDiv w:val="1"/>
      <w:marLeft w:val="0"/>
      <w:marRight w:val="0"/>
      <w:marTop w:val="0"/>
      <w:marBottom w:val="0"/>
      <w:divBdr>
        <w:top w:val="none" w:sz="0" w:space="0" w:color="auto"/>
        <w:left w:val="none" w:sz="0" w:space="0" w:color="auto"/>
        <w:bottom w:val="none" w:sz="0" w:space="0" w:color="auto"/>
        <w:right w:val="none" w:sz="0" w:space="0" w:color="auto"/>
      </w:divBdr>
    </w:div>
    <w:div w:id="1348823536">
      <w:bodyDiv w:val="1"/>
      <w:marLeft w:val="0"/>
      <w:marRight w:val="0"/>
      <w:marTop w:val="0"/>
      <w:marBottom w:val="0"/>
      <w:divBdr>
        <w:top w:val="none" w:sz="0" w:space="0" w:color="auto"/>
        <w:left w:val="none" w:sz="0" w:space="0" w:color="auto"/>
        <w:bottom w:val="none" w:sz="0" w:space="0" w:color="auto"/>
        <w:right w:val="none" w:sz="0" w:space="0" w:color="auto"/>
      </w:divBdr>
    </w:div>
    <w:div w:id="1350134729">
      <w:bodyDiv w:val="1"/>
      <w:marLeft w:val="0"/>
      <w:marRight w:val="0"/>
      <w:marTop w:val="0"/>
      <w:marBottom w:val="0"/>
      <w:divBdr>
        <w:top w:val="none" w:sz="0" w:space="0" w:color="auto"/>
        <w:left w:val="none" w:sz="0" w:space="0" w:color="auto"/>
        <w:bottom w:val="none" w:sz="0" w:space="0" w:color="auto"/>
        <w:right w:val="none" w:sz="0" w:space="0" w:color="auto"/>
      </w:divBdr>
    </w:div>
    <w:div w:id="1500851694">
      <w:bodyDiv w:val="1"/>
      <w:marLeft w:val="0"/>
      <w:marRight w:val="0"/>
      <w:marTop w:val="0"/>
      <w:marBottom w:val="0"/>
      <w:divBdr>
        <w:top w:val="none" w:sz="0" w:space="0" w:color="auto"/>
        <w:left w:val="none" w:sz="0" w:space="0" w:color="auto"/>
        <w:bottom w:val="none" w:sz="0" w:space="0" w:color="auto"/>
        <w:right w:val="none" w:sz="0" w:space="0" w:color="auto"/>
      </w:divBdr>
    </w:div>
    <w:div w:id="1533112134">
      <w:bodyDiv w:val="1"/>
      <w:marLeft w:val="0"/>
      <w:marRight w:val="0"/>
      <w:marTop w:val="0"/>
      <w:marBottom w:val="0"/>
      <w:divBdr>
        <w:top w:val="none" w:sz="0" w:space="0" w:color="auto"/>
        <w:left w:val="none" w:sz="0" w:space="0" w:color="auto"/>
        <w:bottom w:val="none" w:sz="0" w:space="0" w:color="auto"/>
        <w:right w:val="none" w:sz="0" w:space="0" w:color="auto"/>
      </w:divBdr>
    </w:div>
    <w:div w:id="1642465773">
      <w:bodyDiv w:val="1"/>
      <w:marLeft w:val="0"/>
      <w:marRight w:val="0"/>
      <w:marTop w:val="0"/>
      <w:marBottom w:val="0"/>
      <w:divBdr>
        <w:top w:val="none" w:sz="0" w:space="0" w:color="auto"/>
        <w:left w:val="none" w:sz="0" w:space="0" w:color="auto"/>
        <w:bottom w:val="none" w:sz="0" w:space="0" w:color="auto"/>
        <w:right w:val="none" w:sz="0" w:space="0" w:color="auto"/>
      </w:divBdr>
      <w:divsChild>
        <w:div w:id="259722327">
          <w:marLeft w:val="0"/>
          <w:marRight w:val="0"/>
          <w:marTop w:val="0"/>
          <w:marBottom w:val="0"/>
          <w:divBdr>
            <w:top w:val="none" w:sz="0" w:space="0" w:color="auto"/>
            <w:left w:val="none" w:sz="0" w:space="0" w:color="auto"/>
            <w:bottom w:val="none" w:sz="0" w:space="0" w:color="auto"/>
            <w:right w:val="none" w:sz="0" w:space="0" w:color="auto"/>
          </w:divBdr>
          <w:divsChild>
            <w:div w:id="48388116">
              <w:marLeft w:val="0"/>
              <w:marRight w:val="0"/>
              <w:marTop w:val="0"/>
              <w:marBottom w:val="0"/>
              <w:divBdr>
                <w:top w:val="none" w:sz="0" w:space="0" w:color="auto"/>
                <w:left w:val="none" w:sz="0" w:space="0" w:color="auto"/>
                <w:bottom w:val="none" w:sz="0" w:space="0" w:color="auto"/>
                <w:right w:val="none" w:sz="0" w:space="0" w:color="auto"/>
              </w:divBdr>
              <w:divsChild>
                <w:div w:id="1283686062">
                  <w:marLeft w:val="0"/>
                  <w:marRight w:val="0"/>
                  <w:marTop w:val="0"/>
                  <w:marBottom w:val="0"/>
                  <w:divBdr>
                    <w:top w:val="none" w:sz="0" w:space="0" w:color="auto"/>
                    <w:left w:val="none" w:sz="0" w:space="0" w:color="auto"/>
                    <w:bottom w:val="none" w:sz="0" w:space="0" w:color="auto"/>
                    <w:right w:val="none" w:sz="0" w:space="0" w:color="auto"/>
                  </w:divBdr>
                  <w:divsChild>
                    <w:div w:id="405765224">
                      <w:marLeft w:val="171"/>
                      <w:marRight w:val="171"/>
                      <w:marTop w:val="0"/>
                      <w:marBottom w:val="171"/>
                      <w:divBdr>
                        <w:top w:val="none" w:sz="0" w:space="0" w:color="auto"/>
                        <w:left w:val="none" w:sz="0" w:space="0" w:color="auto"/>
                        <w:bottom w:val="none" w:sz="0" w:space="0" w:color="auto"/>
                        <w:right w:val="none" w:sz="0" w:space="0" w:color="auto"/>
                      </w:divBdr>
                      <w:divsChild>
                        <w:div w:id="1300845801">
                          <w:marLeft w:val="0"/>
                          <w:marRight w:val="0"/>
                          <w:marTop w:val="0"/>
                          <w:marBottom w:val="0"/>
                          <w:divBdr>
                            <w:top w:val="none" w:sz="0" w:space="0" w:color="auto"/>
                            <w:left w:val="none" w:sz="0" w:space="0" w:color="auto"/>
                            <w:bottom w:val="none" w:sz="0" w:space="0" w:color="auto"/>
                            <w:right w:val="none" w:sz="0" w:space="0" w:color="auto"/>
                          </w:divBdr>
                          <w:divsChild>
                            <w:div w:id="1346397833">
                              <w:marLeft w:val="0"/>
                              <w:marRight w:val="0"/>
                              <w:marTop w:val="0"/>
                              <w:marBottom w:val="0"/>
                              <w:divBdr>
                                <w:top w:val="none" w:sz="0" w:space="0" w:color="auto"/>
                                <w:left w:val="none" w:sz="0" w:space="0" w:color="auto"/>
                                <w:bottom w:val="none" w:sz="0" w:space="0" w:color="auto"/>
                                <w:right w:val="none" w:sz="0" w:space="0" w:color="auto"/>
                              </w:divBdr>
                              <w:divsChild>
                                <w:div w:id="1366129932">
                                  <w:marLeft w:val="0"/>
                                  <w:marRight w:val="0"/>
                                  <w:marTop w:val="0"/>
                                  <w:marBottom w:val="0"/>
                                  <w:divBdr>
                                    <w:top w:val="none" w:sz="0" w:space="0" w:color="auto"/>
                                    <w:left w:val="none" w:sz="0" w:space="0" w:color="auto"/>
                                    <w:bottom w:val="none" w:sz="0" w:space="0" w:color="auto"/>
                                    <w:right w:val="none" w:sz="0" w:space="0" w:color="auto"/>
                                  </w:divBdr>
                                  <w:divsChild>
                                    <w:div w:id="231546824">
                                      <w:marLeft w:val="0"/>
                                      <w:marRight w:val="0"/>
                                      <w:marTop w:val="0"/>
                                      <w:marBottom w:val="0"/>
                                      <w:divBdr>
                                        <w:top w:val="none" w:sz="0" w:space="0" w:color="auto"/>
                                        <w:left w:val="none" w:sz="0" w:space="0" w:color="auto"/>
                                        <w:bottom w:val="single" w:sz="6" w:space="6" w:color="DDDDDD"/>
                                        <w:right w:val="none" w:sz="0" w:space="0" w:color="auto"/>
                                      </w:divBdr>
                                      <w:divsChild>
                                        <w:div w:id="906767944">
                                          <w:marLeft w:val="0"/>
                                          <w:marRight w:val="0"/>
                                          <w:marTop w:val="0"/>
                                          <w:marBottom w:val="0"/>
                                          <w:divBdr>
                                            <w:top w:val="none" w:sz="0" w:space="0" w:color="auto"/>
                                            <w:left w:val="none" w:sz="0" w:space="0" w:color="auto"/>
                                            <w:bottom w:val="none" w:sz="0" w:space="0" w:color="auto"/>
                                            <w:right w:val="none" w:sz="0" w:space="0" w:color="auto"/>
                                          </w:divBdr>
                                          <w:divsChild>
                                            <w:div w:id="43063653">
                                              <w:marLeft w:val="0"/>
                                              <w:marRight w:val="0"/>
                                              <w:marTop w:val="0"/>
                                              <w:marBottom w:val="0"/>
                                              <w:divBdr>
                                                <w:top w:val="none" w:sz="0" w:space="0" w:color="auto"/>
                                                <w:left w:val="none" w:sz="0" w:space="0" w:color="auto"/>
                                                <w:bottom w:val="none" w:sz="0" w:space="0" w:color="auto"/>
                                                <w:right w:val="none" w:sz="0" w:space="0" w:color="auto"/>
                                              </w:divBdr>
                                              <w:divsChild>
                                                <w:div w:id="350032817">
                                                  <w:marLeft w:val="150"/>
                                                  <w:marRight w:val="150"/>
                                                  <w:marTop w:val="150"/>
                                                  <w:marBottom w:val="150"/>
                                                  <w:divBdr>
                                                    <w:top w:val="dashed" w:sz="6" w:space="0" w:color="auto"/>
                                                    <w:left w:val="dashed" w:sz="6" w:space="0" w:color="auto"/>
                                                    <w:bottom w:val="dashed" w:sz="6" w:space="0" w:color="auto"/>
                                                    <w:right w:val="dashed" w:sz="6" w:space="0" w:color="auto"/>
                                                  </w:divBdr>
                                                </w:div>
                                              </w:divsChild>
                                            </w:div>
                                          </w:divsChild>
                                        </w:div>
                                      </w:divsChild>
                                    </w:div>
                                  </w:divsChild>
                                </w:div>
                              </w:divsChild>
                            </w:div>
                          </w:divsChild>
                        </w:div>
                      </w:divsChild>
                    </w:div>
                  </w:divsChild>
                </w:div>
              </w:divsChild>
            </w:div>
          </w:divsChild>
        </w:div>
      </w:divsChild>
    </w:div>
    <w:div w:id="1694768455">
      <w:bodyDiv w:val="1"/>
      <w:marLeft w:val="0"/>
      <w:marRight w:val="0"/>
      <w:marTop w:val="0"/>
      <w:marBottom w:val="0"/>
      <w:divBdr>
        <w:top w:val="none" w:sz="0" w:space="0" w:color="auto"/>
        <w:left w:val="none" w:sz="0" w:space="0" w:color="auto"/>
        <w:bottom w:val="none" w:sz="0" w:space="0" w:color="auto"/>
        <w:right w:val="none" w:sz="0" w:space="0" w:color="auto"/>
      </w:divBdr>
    </w:div>
    <w:div w:id="1765029766">
      <w:bodyDiv w:val="1"/>
      <w:marLeft w:val="0"/>
      <w:marRight w:val="0"/>
      <w:marTop w:val="0"/>
      <w:marBottom w:val="0"/>
      <w:divBdr>
        <w:top w:val="none" w:sz="0" w:space="0" w:color="auto"/>
        <w:left w:val="none" w:sz="0" w:space="0" w:color="auto"/>
        <w:bottom w:val="none" w:sz="0" w:space="0" w:color="auto"/>
        <w:right w:val="none" w:sz="0" w:space="0" w:color="auto"/>
      </w:divBdr>
    </w:div>
    <w:div w:id="1765413888">
      <w:bodyDiv w:val="1"/>
      <w:marLeft w:val="0"/>
      <w:marRight w:val="0"/>
      <w:marTop w:val="0"/>
      <w:marBottom w:val="0"/>
      <w:divBdr>
        <w:top w:val="none" w:sz="0" w:space="0" w:color="auto"/>
        <w:left w:val="none" w:sz="0" w:space="0" w:color="auto"/>
        <w:bottom w:val="none" w:sz="0" w:space="0" w:color="auto"/>
        <w:right w:val="none" w:sz="0" w:space="0" w:color="auto"/>
      </w:divBdr>
    </w:div>
    <w:div w:id="1797915935">
      <w:bodyDiv w:val="1"/>
      <w:marLeft w:val="0"/>
      <w:marRight w:val="0"/>
      <w:marTop w:val="0"/>
      <w:marBottom w:val="0"/>
      <w:divBdr>
        <w:top w:val="none" w:sz="0" w:space="0" w:color="auto"/>
        <w:left w:val="none" w:sz="0" w:space="0" w:color="auto"/>
        <w:bottom w:val="none" w:sz="0" w:space="0" w:color="auto"/>
        <w:right w:val="none" w:sz="0" w:space="0" w:color="auto"/>
      </w:divBdr>
    </w:div>
    <w:div w:id="1830706143">
      <w:bodyDiv w:val="1"/>
      <w:marLeft w:val="0"/>
      <w:marRight w:val="0"/>
      <w:marTop w:val="0"/>
      <w:marBottom w:val="0"/>
      <w:divBdr>
        <w:top w:val="none" w:sz="0" w:space="0" w:color="auto"/>
        <w:left w:val="none" w:sz="0" w:space="0" w:color="auto"/>
        <w:bottom w:val="none" w:sz="0" w:space="0" w:color="auto"/>
        <w:right w:val="none" w:sz="0" w:space="0" w:color="auto"/>
      </w:divBdr>
    </w:div>
    <w:div w:id="1921669413">
      <w:bodyDiv w:val="1"/>
      <w:marLeft w:val="0"/>
      <w:marRight w:val="0"/>
      <w:marTop w:val="0"/>
      <w:marBottom w:val="0"/>
      <w:divBdr>
        <w:top w:val="none" w:sz="0" w:space="0" w:color="auto"/>
        <w:left w:val="none" w:sz="0" w:space="0" w:color="auto"/>
        <w:bottom w:val="none" w:sz="0" w:space="0" w:color="auto"/>
        <w:right w:val="none" w:sz="0" w:space="0" w:color="auto"/>
      </w:divBdr>
    </w:div>
    <w:div w:id="1983121681">
      <w:bodyDiv w:val="1"/>
      <w:marLeft w:val="0"/>
      <w:marRight w:val="0"/>
      <w:marTop w:val="0"/>
      <w:marBottom w:val="0"/>
      <w:divBdr>
        <w:top w:val="none" w:sz="0" w:space="0" w:color="auto"/>
        <w:left w:val="none" w:sz="0" w:space="0" w:color="auto"/>
        <w:bottom w:val="none" w:sz="0" w:space="0" w:color="auto"/>
        <w:right w:val="none" w:sz="0" w:space="0" w:color="auto"/>
      </w:divBdr>
    </w:div>
    <w:div w:id="2039622973">
      <w:bodyDiv w:val="1"/>
      <w:marLeft w:val="0"/>
      <w:marRight w:val="0"/>
      <w:marTop w:val="0"/>
      <w:marBottom w:val="0"/>
      <w:divBdr>
        <w:top w:val="none" w:sz="0" w:space="0" w:color="auto"/>
        <w:left w:val="none" w:sz="0" w:space="0" w:color="auto"/>
        <w:bottom w:val="none" w:sz="0" w:space="0" w:color="auto"/>
        <w:right w:val="none" w:sz="0" w:space="0" w:color="auto"/>
      </w:divBdr>
    </w:div>
    <w:div w:id="2057653511">
      <w:bodyDiv w:val="1"/>
      <w:marLeft w:val="0"/>
      <w:marRight w:val="0"/>
      <w:marTop w:val="0"/>
      <w:marBottom w:val="0"/>
      <w:divBdr>
        <w:top w:val="none" w:sz="0" w:space="0" w:color="auto"/>
        <w:left w:val="none" w:sz="0" w:space="0" w:color="auto"/>
        <w:bottom w:val="none" w:sz="0" w:space="0" w:color="auto"/>
        <w:right w:val="none" w:sz="0" w:space="0" w:color="auto"/>
      </w:divBdr>
    </w:div>
    <w:div w:id="210294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s://ru.wikipedia.org/wiki/%D0%9F%D1%80%D0%BE%D1%82%D0%BE%D0%BA%D0%BE%D0%BB_%D0%BF%D0%B5%D1%80%D0%B5%D0%B4%D0%B0%D1%87%D0%B8_%D0%B4%D0%B0%D0%BD%D0%BD%D1%8B%D1%85" TargetMode="External"/><Relationship Id="rId18" Type="http://schemas.openxmlformats.org/officeDocument/2006/relationships/hyperlink" Target="https://ru.wikipedia.org/wiki/%D0%98%D0%BD%D1%82%D0%B5%D1%80%D0%BD%D0%B5%D1%82" TargetMode="External"/><Relationship Id="rId26" Type="http://schemas.openxmlformats.org/officeDocument/2006/relationships/hyperlink" Target="https://zakupki.gov.ru/pgz/services/upload" TargetMode="External"/><Relationship Id="rId39"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ru.wikipedia.org/wiki/%D0%98%D0%BC%D0%B8%D1%82%D0%BE%D0%B2%D1%81%D1%82%D0%B0%D0%B2%D0%BA%D0%B0" TargetMode="External"/><Relationship Id="rId34" Type="http://schemas.openxmlformats.org/officeDocument/2006/relationships/hyperlink" Target="ftp://free:free@ftp.zakupki.gov.ru/FCS_nsi/nsiBudget/nsiBudget_inc_2014022100_2014022200_001.xml.zip" TargetMode="External"/><Relationship Id="rId42"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s://ru.wikipedia.org/wiki/%D0%9A%D1%80%D0%B8%D0%BF%D1%82%D0%BE%D0%B3%D1%80%D0%B0%D1%84%D0%B8%D1%87%D0%B5%D1%81%D0%BA%D0%B8%D0%B9_%D0%BF%D1%80%D0%BE%D1%82%D0%BE%D0%BA%D0%BE%D0%BB" TargetMode="External"/><Relationship Id="rId25" Type="http://schemas.openxmlformats.org/officeDocument/2006/relationships/hyperlink" Target="http://zakupki.gov.ru/pgz/extegration.jsp" TargetMode="External"/><Relationship Id="rId33" Type="http://schemas.openxmlformats.org/officeDocument/2006/relationships/hyperlink" Target="ftp://free:free@ftp.zakupki.gov.ru/FCS_nsi/nsiBudget/nsiBudget_all_20140221010000_001.xml.zip"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ru.wikipedia.org/wiki/%D0%A1%D0%B5%D1%82%D0%B5%D0%B2%D0%BE%D0%B9_%D0%BF%D1%80%D0%BE%D1%82%D0%BE%D0%BA%D0%BE%D0%BB" TargetMode="External"/><Relationship Id="rId20" Type="http://schemas.openxmlformats.org/officeDocument/2006/relationships/hyperlink" Target="https://ru.wikipedia.org/wiki/%D0%A1%D0%B8%D0%BC%D0%BC%D0%B5%D1%82%D1%80%D0%B8%D1%87%D0%BD%D1%8B%D0%B5_%D0%BA%D1%80%D0%B8%D0%BF%D1%82%D0%BE%D1%81%D0%B8%D1%81%D1%82%D0%B5%D0%BC%D1%8B" TargetMode="External"/><Relationship Id="rId29" Type="http://schemas.openxmlformats.org/officeDocument/2006/relationships/hyperlink" Target="ftp://free:free@ftp.zakupki.gov.ru"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s://zakupki.gov.ru/pgz/services/upload" TargetMode="External"/><Relationship Id="rId32" Type="http://schemas.openxmlformats.org/officeDocument/2006/relationships/hyperlink" Target="ftp://free:free@ftp.zakupki.gov.ru"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ru.wikipedia.org/wiki/%D0%A8%D0%B8%D1%84%D1%80%D0%BE%D0%B2%D0%B0%D0%BD%D0%B8%D0%B5" TargetMode="External"/><Relationship Id="rId23" Type="http://schemas.openxmlformats.org/officeDocument/2006/relationships/hyperlink" Target="http://www.ietf.org/rfc/rfc4130.txt" TargetMode="External"/><Relationship Id="rId28" Type="http://schemas.openxmlformats.org/officeDocument/2006/relationships/hyperlink" Target="ftp://free:free@ftp.zakupki.gov.ru" TargetMode="External"/><Relationship Id="rId36" Type="http://schemas.openxmlformats.org/officeDocument/2006/relationships/hyperlink" Target="https://zakupki.gov.ru/" TargetMode="External"/><Relationship Id="rId10" Type="http://schemas.openxmlformats.org/officeDocument/2006/relationships/webSettings" Target="webSettings.xml"/><Relationship Id="rId19" Type="http://schemas.openxmlformats.org/officeDocument/2006/relationships/hyperlink" Target="https://ru.wikipedia.org/wiki/%D0%90%D1%81%D0%B8%D0%BC%D0%BC%D0%B5%D1%82%D1%80%D0%B8%D1%87%D0%BD%D0%B0%D1%8F_%D0%BA%D1%80%D0%B8%D0%BF%D1%82%D0%BE%D0%B3%D1%80%D0%B0%D1%84%D0%B8%D1%8F" TargetMode="External"/><Relationship Id="rId31" Type="http://schemas.openxmlformats.org/officeDocument/2006/relationships/hyperlink" Target="ftp://free:free@ftp.zakupki.gov.ru"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ru.wikipedia.org/wiki/HTTP" TargetMode="External"/><Relationship Id="rId22" Type="http://schemas.openxmlformats.org/officeDocument/2006/relationships/hyperlink" Target="http://www.ietf.org/rfc/rfc4130.txt" TargetMode="External"/><Relationship Id="rId27" Type="http://schemas.openxmlformats.org/officeDocument/2006/relationships/hyperlink" Target="http://tools.ietf.org/html/rfc5126.html" TargetMode="External"/><Relationship Id="rId30" Type="http://schemas.openxmlformats.org/officeDocument/2006/relationships/hyperlink" Target="http://tools.ietf.org/html/rfc1951" TargetMode="External"/><Relationship Id="rId35" Type="http://schemas.openxmlformats.org/officeDocument/2006/relationships/hyperlink" Target="ftp://free:free@ftp.zakupki.gov.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0" ma:contentTypeDescription="Создание документа." ma:contentTypeScope="" ma:versionID="2c1e2781308289e479a120d056ee45f7">
  <xsd:schema xmlns:xsd="http://www.w3.org/2001/XMLSchema" xmlns:xs="http://www.w3.org/2001/XMLSchema" xmlns:p="http://schemas.microsoft.com/office/2006/metadata/properties" targetNamespace="http://schemas.microsoft.com/office/2006/metadata/properties" ma:root="true" ma:fieldsID="89d58f4857a619b7c345529988bca3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C8078-8911-48F1-BEB0-2B5B691C35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8BADCA-AC38-4F1B-94F7-F8D0FEA6878C}">
  <ds:schemaRefs>
    <ds:schemaRef ds:uri="http://schemas.microsoft.com/sharepoint/v3/contenttype/forms"/>
  </ds:schemaRefs>
</ds:datastoreItem>
</file>

<file path=customXml/itemProps3.xml><?xml version="1.0" encoding="utf-8"?>
<ds:datastoreItem xmlns:ds="http://schemas.openxmlformats.org/officeDocument/2006/customXml" ds:itemID="{16BD8CCA-21C3-4E08-9AFA-911411AABFF6}">
  <ds:schemaRefs>
    <ds:schemaRef ds:uri="http://schemas.microsoft.com/office/2006/metadata/longProperties"/>
  </ds:schemaRefs>
</ds:datastoreItem>
</file>

<file path=customXml/itemProps4.xml><?xml version="1.0" encoding="utf-8"?>
<ds:datastoreItem xmlns:ds="http://schemas.openxmlformats.org/officeDocument/2006/customXml" ds:itemID="{FE87C029-F9D5-415F-9697-525DE6E647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09797501-05BC-43ED-9FBF-FCF706D2D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15712</Words>
  <Characters>89561</Characters>
  <Application>Microsoft Office Word</Application>
  <DocSecurity>0</DocSecurity>
  <Lines>746</Lines>
  <Paragraphs>210</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105063</CharactersWithSpaces>
  <SharedDoc>false</SharedDoc>
  <HLinks>
    <vt:vector size="864" baseType="variant">
      <vt:variant>
        <vt:i4>6160485</vt:i4>
      </vt:variant>
      <vt:variant>
        <vt:i4>618</vt:i4>
      </vt:variant>
      <vt:variant>
        <vt:i4>0</vt:i4>
      </vt:variant>
      <vt:variant>
        <vt:i4>5</vt:i4>
      </vt:variant>
      <vt:variant>
        <vt:lpwstr/>
      </vt:variant>
      <vt:variant>
        <vt:lpwstr>signature_</vt:lpwstr>
      </vt:variant>
      <vt:variant>
        <vt:i4>4063245</vt:i4>
      </vt:variant>
      <vt:variant>
        <vt:i4>615</vt:i4>
      </vt:variant>
      <vt:variant>
        <vt:i4>0</vt:i4>
      </vt:variant>
      <vt:variant>
        <vt:i4>5</vt:i4>
      </vt:variant>
      <vt:variant>
        <vt:lpwstr/>
      </vt:variant>
      <vt:variant>
        <vt:lpwstr>cryptoSigns_document</vt:lpwstr>
      </vt:variant>
      <vt:variant>
        <vt:i4>7733371</vt:i4>
      </vt:variant>
      <vt:variant>
        <vt:i4>612</vt:i4>
      </vt:variant>
      <vt:variant>
        <vt:i4>0</vt:i4>
      </vt:variant>
      <vt:variant>
        <vt:i4>5</vt:i4>
      </vt:variant>
      <vt:variant>
        <vt:lpwstr/>
      </vt:variant>
      <vt:variant>
        <vt:lpwstr>commission_</vt:lpwstr>
      </vt:variant>
      <vt:variant>
        <vt:i4>2162701</vt:i4>
      </vt:variant>
      <vt:variant>
        <vt:i4>609</vt:i4>
      </vt:variant>
      <vt:variant>
        <vt:i4>0</vt:i4>
      </vt:variant>
      <vt:variant>
        <vt:i4>5</vt:i4>
      </vt:variant>
      <vt:variant>
        <vt:lpwstr/>
      </vt:variant>
      <vt:variant>
        <vt:lpwstr>specialized_</vt:lpwstr>
      </vt:variant>
      <vt:variant>
        <vt:i4>4456554</vt:i4>
      </vt:variant>
      <vt:variant>
        <vt:i4>606</vt:i4>
      </vt:variant>
      <vt:variant>
        <vt:i4>0</vt:i4>
      </vt:variant>
      <vt:variant>
        <vt:i4>5</vt:i4>
      </vt:variant>
      <vt:variant>
        <vt:lpwstr/>
      </vt:variant>
      <vt:variant>
        <vt:lpwstr>authority_</vt:lpwstr>
      </vt:variant>
      <vt:variant>
        <vt:i4>1966106</vt:i4>
      </vt:variant>
      <vt:variant>
        <vt:i4>603</vt:i4>
      </vt:variant>
      <vt:variant>
        <vt:i4>0</vt:i4>
      </vt:variant>
      <vt:variant>
        <vt:i4>5</vt:i4>
      </vt:variant>
      <vt:variant>
        <vt:lpwstr/>
      </vt:variant>
      <vt:variant>
        <vt:lpwstr>customer_</vt:lpwstr>
      </vt:variant>
      <vt:variant>
        <vt:i4>4194417</vt:i4>
      </vt:variant>
      <vt:variant>
        <vt:i4>600</vt:i4>
      </vt:variant>
      <vt:variant>
        <vt:i4>0</vt:i4>
      </vt:variant>
      <vt:variant>
        <vt:i4>5</vt:i4>
      </vt:variant>
      <vt:variant>
        <vt:lpwstr/>
      </vt:variant>
      <vt:variant>
        <vt:lpwstr>documents_complaintType</vt:lpwstr>
      </vt:variant>
      <vt:variant>
        <vt:i4>6029439</vt:i4>
      </vt:variant>
      <vt:variant>
        <vt:i4>597</vt:i4>
      </vt:variant>
      <vt:variant>
        <vt:i4>0</vt:i4>
      </vt:variant>
      <vt:variant>
        <vt:i4>5</vt:i4>
      </vt:variant>
      <vt:variant>
        <vt:lpwstr/>
      </vt:variant>
      <vt:variant>
        <vt:lpwstr>order_complaintType</vt:lpwstr>
      </vt:variant>
      <vt:variant>
        <vt:i4>4391017</vt:i4>
      </vt:variant>
      <vt:variant>
        <vt:i4>594</vt:i4>
      </vt:variant>
      <vt:variant>
        <vt:i4>0</vt:i4>
      </vt:variant>
      <vt:variant>
        <vt:i4>5</vt:i4>
      </vt:variant>
      <vt:variant>
        <vt:lpwstr/>
      </vt:variant>
      <vt:variant>
        <vt:lpwstr>printForm_complaintType</vt:lpwstr>
      </vt:variant>
      <vt:variant>
        <vt:i4>4063245</vt:i4>
      </vt:variant>
      <vt:variant>
        <vt:i4>591</vt:i4>
      </vt:variant>
      <vt:variant>
        <vt:i4>0</vt:i4>
      </vt:variant>
      <vt:variant>
        <vt:i4>5</vt:i4>
      </vt:variant>
      <vt:variant>
        <vt:lpwstr/>
      </vt:variant>
      <vt:variant>
        <vt:lpwstr>cryptoSigns_document</vt:lpwstr>
      </vt:variant>
      <vt:variant>
        <vt:i4>1310752</vt:i4>
      </vt:variant>
      <vt:variant>
        <vt:i4>588</vt:i4>
      </vt:variant>
      <vt:variant>
        <vt:i4>0</vt:i4>
      </vt:variant>
      <vt:variant>
        <vt:i4>5</vt:i4>
      </vt:variant>
      <vt:variant>
        <vt:lpwstr/>
      </vt:variant>
      <vt:variant>
        <vt:lpwstr>documentMeta_documentList</vt:lpwstr>
      </vt:variant>
      <vt:variant>
        <vt:i4>1835032</vt:i4>
      </vt:variant>
      <vt:variant>
        <vt:i4>585</vt:i4>
      </vt:variant>
      <vt:variant>
        <vt:i4>0</vt:i4>
      </vt:variant>
      <vt:variant>
        <vt:i4>5</vt:i4>
      </vt:variant>
      <vt:variant>
        <vt:lpwstr/>
      </vt:variant>
      <vt:variant>
        <vt:lpwstr>lots_</vt:lpwstr>
      </vt:variant>
      <vt:variant>
        <vt:i4>4194417</vt:i4>
      </vt:variant>
      <vt:variant>
        <vt:i4>582</vt:i4>
      </vt:variant>
      <vt:variant>
        <vt:i4>0</vt:i4>
      </vt:variant>
      <vt:variant>
        <vt:i4>5</vt:i4>
      </vt:variant>
      <vt:variant>
        <vt:lpwstr/>
      </vt:variant>
      <vt:variant>
        <vt:lpwstr>documents_complaintType</vt:lpwstr>
      </vt:variant>
      <vt:variant>
        <vt:i4>4194417</vt:i4>
      </vt:variant>
      <vt:variant>
        <vt:i4>579</vt:i4>
      </vt:variant>
      <vt:variant>
        <vt:i4>0</vt:i4>
      </vt:variant>
      <vt:variant>
        <vt:i4>5</vt:i4>
      </vt:variant>
      <vt:variant>
        <vt:lpwstr/>
      </vt:variant>
      <vt:variant>
        <vt:lpwstr>documents_complaintType</vt:lpwstr>
      </vt:variant>
      <vt:variant>
        <vt:i4>4194417</vt:i4>
      </vt:variant>
      <vt:variant>
        <vt:i4>576</vt:i4>
      </vt:variant>
      <vt:variant>
        <vt:i4>0</vt:i4>
      </vt:variant>
      <vt:variant>
        <vt:i4>5</vt:i4>
      </vt:variant>
      <vt:variant>
        <vt:lpwstr/>
      </vt:variant>
      <vt:variant>
        <vt:lpwstr>documents_complaintType</vt:lpwstr>
      </vt:variant>
      <vt:variant>
        <vt:i4>4194417</vt:i4>
      </vt:variant>
      <vt:variant>
        <vt:i4>573</vt:i4>
      </vt:variant>
      <vt:variant>
        <vt:i4>0</vt:i4>
      </vt:variant>
      <vt:variant>
        <vt:i4>5</vt:i4>
      </vt:variant>
      <vt:variant>
        <vt:lpwstr/>
      </vt:variant>
      <vt:variant>
        <vt:lpwstr>documents_complaintType</vt:lpwstr>
      </vt:variant>
      <vt:variant>
        <vt:i4>7733371</vt:i4>
      </vt:variant>
      <vt:variant>
        <vt:i4>570</vt:i4>
      </vt:variant>
      <vt:variant>
        <vt:i4>0</vt:i4>
      </vt:variant>
      <vt:variant>
        <vt:i4>5</vt:i4>
      </vt:variant>
      <vt:variant>
        <vt:lpwstr/>
      </vt:variant>
      <vt:variant>
        <vt:lpwstr>commission_</vt:lpwstr>
      </vt:variant>
      <vt:variant>
        <vt:i4>7340133</vt:i4>
      </vt:variant>
      <vt:variant>
        <vt:i4>567</vt:i4>
      </vt:variant>
      <vt:variant>
        <vt:i4>0</vt:i4>
      </vt:variant>
      <vt:variant>
        <vt:i4>5</vt:i4>
      </vt:variant>
      <vt:variant>
        <vt:lpwstr/>
      </vt:variant>
      <vt:variant>
        <vt:lpwstr>EP_</vt:lpwstr>
      </vt:variant>
      <vt:variant>
        <vt:i4>7340133</vt:i4>
      </vt:variant>
      <vt:variant>
        <vt:i4>564</vt:i4>
      </vt:variant>
      <vt:variant>
        <vt:i4>0</vt:i4>
      </vt:variant>
      <vt:variant>
        <vt:i4>5</vt:i4>
      </vt:variant>
      <vt:variant>
        <vt:lpwstr/>
      </vt:variant>
      <vt:variant>
        <vt:lpwstr>EP_</vt:lpwstr>
      </vt:variant>
      <vt:variant>
        <vt:i4>2162701</vt:i4>
      </vt:variant>
      <vt:variant>
        <vt:i4>561</vt:i4>
      </vt:variant>
      <vt:variant>
        <vt:i4>0</vt:i4>
      </vt:variant>
      <vt:variant>
        <vt:i4>5</vt:i4>
      </vt:variant>
      <vt:variant>
        <vt:lpwstr/>
      </vt:variant>
      <vt:variant>
        <vt:lpwstr>specialized_</vt:lpwstr>
      </vt:variant>
      <vt:variant>
        <vt:i4>4456554</vt:i4>
      </vt:variant>
      <vt:variant>
        <vt:i4>558</vt:i4>
      </vt:variant>
      <vt:variant>
        <vt:i4>0</vt:i4>
      </vt:variant>
      <vt:variant>
        <vt:i4>5</vt:i4>
      </vt:variant>
      <vt:variant>
        <vt:lpwstr/>
      </vt:variant>
      <vt:variant>
        <vt:lpwstr>authority_</vt:lpwstr>
      </vt:variant>
      <vt:variant>
        <vt:i4>1966106</vt:i4>
      </vt:variant>
      <vt:variant>
        <vt:i4>555</vt:i4>
      </vt:variant>
      <vt:variant>
        <vt:i4>0</vt:i4>
      </vt:variant>
      <vt:variant>
        <vt:i4>5</vt:i4>
      </vt:variant>
      <vt:variant>
        <vt:lpwstr/>
      </vt:variant>
      <vt:variant>
        <vt:lpwstr>customer_</vt:lpwstr>
      </vt:variant>
      <vt:variant>
        <vt:i4>4194417</vt:i4>
      </vt:variant>
      <vt:variant>
        <vt:i4>552</vt:i4>
      </vt:variant>
      <vt:variant>
        <vt:i4>0</vt:i4>
      </vt:variant>
      <vt:variant>
        <vt:i4>5</vt:i4>
      </vt:variant>
      <vt:variant>
        <vt:lpwstr/>
      </vt:variant>
      <vt:variant>
        <vt:lpwstr>documents_complaintType</vt:lpwstr>
      </vt:variant>
      <vt:variant>
        <vt:i4>1835032</vt:i4>
      </vt:variant>
      <vt:variant>
        <vt:i4>549</vt:i4>
      </vt:variant>
      <vt:variant>
        <vt:i4>0</vt:i4>
      </vt:variant>
      <vt:variant>
        <vt:i4>5</vt:i4>
      </vt:variant>
      <vt:variant>
        <vt:lpwstr/>
      </vt:variant>
      <vt:variant>
        <vt:lpwstr>lots_</vt:lpwstr>
      </vt:variant>
      <vt:variant>
        <vt:i4>6029439</vt:i4>
      </vt:variant>
      <vt:variant>
        <vt:i4>546</vt:i4>
      </vt:variant>
      <vt:variant>
        <vt:i4>0</vt:i4>
      </vt:variant>
      <vt:variant>
        <vt:i4>5</vt:i4>
      </vt:variant>
      <vt:variant>
        <vt:lpwstr/>
      </vt:variant>
      <vt:variant>
        <vt:lpwstr>order_complaintType</vt:lpwstr>
      </vt:variant>
      <vt:variant>
        <vt:i4>6160485</vt:i4>
      </vt:variant>
      <vt:variant>
        <vt:i4>543</vt:i4>
      </vt:variant>
      <vt:variant>
        <vt:i4>0</vt:i4>
      </vt:variant>
      <vt:variant>
        <vt:i4>5</vt:i4>
      </vt:variant>
      <vt:variant>
        <vt:lpwstr/>
      </vt:variant>
      <vt:variant>
        <vt:lpwstr>signature_</vt:lpwstr>
      </vt:variant>
      <vt:variant>
        <vt:i4>4063245</vt:i4>
      </vt:variant>
      <vt:variant>
        <vt:i4>540</vt:i4>
      </vt:variant>
      <vt:variant>
        <vt:i4>0</vt:i4>
      </vt:variant>
      <vt:variant>
        <vt:i4>5</vt:i4>
      </vt:variant>
      <vt:variant>
        <vt:lpwstr/>
      </vt:variant>
      <vt:variant>
        <vt:lpwstr>cryptoSigns_document</vt:lpwstr>
      </vt:variant>
      <vt:variant>
        <vt:i4>4063245</vt:i4>
      </vt:variant>
      <vt:variant>
        <vt:i4>537</vt:i4>
      </vt:variant>
      <vt:variant>
        <vt:i4>0</vt:i4>
      </vt:variant>
      <vt:variant>
        <vt:i4>5</vt:i4>
      </vt:variant>
      <vt:variant>
        <vt:lpwstr/>
      </vt:variant>
      <vt:variant>
        <vt:lpwstr>cryptoSigns_document</vt:lpwstr>
      </vt:variant>
      <vt:variant>
        <vt:i4>1310752</vt:i4>
      </vt:variant>
      <vt:variant>
        <vt:i4>534</vt:i4>
      </vt:variant>
      <vt:variant>
        <vt:i4>0</vt:i4>
      </vt:variant>
      <vt:variant>
        <vt:i4>5</vt:i4>
      </vt:variant>
      <vt:variant>
        <vt:lpwstr/>
      </vt:variant>
      <vt:variant>
        <vt:lpwstr>documentMeta_documentList</vt:lpwstr>
      </vt:variant>
      <vt:variant>
        <vt:i4>6160485</vt:i4>
      </vt:variant>
      <vt:variant>
        <vt:i4>531</vt:i4>
      </vt:variant>
      <vt:variant>
        <vt:i4>0</vt:i4>
      </vt:variant>
      <vt:variant>
        <vt:i4>5</vt:i4>
      </vt:variant>
      <vt:variant>
        <vt:lpwstr/>
      </vt:variant>
      <vt:variant>
        <vt:lpwstr>signature_</vt:lpwstr>
      </vt:variant>
      <vt:variant>
        <vt:i4>4063245</vt:i4>
      </vt:variant>
      <vt:variant>
        <vt:i4>528</vt:i4>
      </vt:variant>
      <vt:variant>
        <vt:i4>0</vt:i4>
      </vt:variant>
      <vt:variant>
        <vt:i4>5</vt:i4>
      </vt:variant>
      <vt:variant>
        <vt:lpwstr/>
      </vt:variant>
      <vt:variant>
        <vt:lpwstr>cryptoSigns_document</vt:lpwstr>
      </vt:variant>
      <vt:variant>
        <vt:i4>2621471</vt:i4>
      </vt:variant>
      <vt:variant>
        <vt:i4>525</vt:i4>
      </vt:variant>
      <vt:variant>
        <vt:i4>0</vt:i4>
      </vt:variant>
      <vt:variant>
        <vt:i4>5</vt:i4>
      </vt:variant>
      <vt:variant>
        <vt:lpwstr/>
      </vt:variant>
      <vt:variant>
        <vt:lpwstr>documents_complaintCancelType</vt:lpwstr>
      </vt:variant>
      <vt:variant>
        <vt:i4>2818055</vt:i4>
      </vt:variant>
      <vt:variant>
        <vt:i4>522</vt:i4>
      </vt:variant>
      <vt:variant>
        <vt:i4>0</vt:i4>
      </vt:variant>
      <vt:variant>
        <vt:i4>5</vt:i4>
      </vt:variant>
      <vt:variant>
        <vt:lpwstr/>
      </vt:variant>
      <vt:variant>
        <vt:lpwstr>printForm_complaintCancelType</vt:lpwstr>
      </vt:variant>
      <vt:variant>
        <vt:i4>8126535</vt:i4>
      </vt:variant>
      <vt:variant>
        <vt:i4>519</vt:i4>
      </vt:variant>
      <vt:variant>
        <vt:i4>0</vt:i4>
      </vt:variant>
      <vt:variant>
        <vt:i4>5</vt:i4>
      </vt:variant>
      <vt:variant>
        <vt:lpwstr/>
      </vt:variant>
      <vt:variant>
        <vt:lpwstr>registrationKO_complaintCancelType</vt:lpwstr>
      </vt:variant>
      <vt:variant>
        <vt:i4>1310752</vt:i4>
      </vt:variant>
      <vt:variant>
        <vt:i4>516</vt:i4>
      </vt:variant>
      <vt:variant>
        <vt:i4>0</vt:i4>
      </vt:variant>
      <vt:variant>
        <vt:i4>5</vt:i4>
      </vt:variant>
      <vt:variant>
        <vt:lpwstr/>
      </vt:variant>
      <vt:variant>
        <vt:lpwstr>documentMeta_documentList</vt:lpwstr>
      </vt:variant>
      <vt:variant>
        <vt:i4>4063245</vt:i4>
      </vt:variant>
      <vt:variant>
        <vt:i4>513</vt:i4>
      </vt:variant>
      <vt:variant>
        <vt:i4>0</vt:i4>
      </vt:variant>
      <vt:variant>
        <vt:i4>5</vt:i4>
      </vt:variant>
      <vt:variant>
        <vt:lpwstr/>
      </vt:variant>
      <vt:variant>
        <vt:lpwstr>cryptoSigns_document</vt:lpwstr>
      </vt:variant>
      <vt:variant>
        <vt:i4>1310752</vt:i4>
      </vt:variant>
      <vt:variant>
        <vt:i4>510</vt:i4>
      </vt:variant>
      <vt:variant>
        <vt:i4>0</vt:i4>
      </vt:variant>
      <vt:variant>
        <vt:i4>5</vt:i4>
      </vt:variant>
      <vt:variant>
        <vt:lpwstr/>
      </vt:variant>
      <vt:variant>
        <vt:lpwstr>documentMeta_documentList</vt:lpwstr>
      </vt:variant>
      <vt:variant>
        <vt:i4>6160485</vt:i4>
      </vt:variant>
      <vt:variant>
        <vt:i4>507</vt:i4>
      </vt:variant>
      <vt:variant>
        <vt:i4>0</vt:i4>
      </vt:variant>
      <vt:variant>
        <vt:i4>5</vt:i4>
      </vt:variant>
      <vt:variant>
        <vt:lpwstr/>
      </vt:variant>
      <vt:variant>
        <vt:lpwstr>signature_</vt:lpwstr>
      </vt:variant>
      <vt:variant>
        <vt:i4>4063245</vt:i4>
      </vt:variant>
      <vt:variant>
        <vt:i4>504</vt:i4>
      </vt:variant>
      <vt:variant>
        <vt:i4>0</vt:i4>
      </vt:variant>
      <vt:variant>
        <vt:i4>5</vt:i4>
      </vt:variant>
      <vt:variant>
        <vt:lpwstr/>
      </vt:variant>
      <vt:variant>
        <vt:lpwstr>cryptoSigns_document</vt:lpwstr>
      </vt:variant>
      <vt:variant>
        <vt:i4>6291535</vt:i4>
      </vt:variant>
      <vt:variant>
        <vt:i4>501</vt:i4>
      </vt:variant>
      <vt:variant>
        <vt:i4>0</vt:i4>
      </vt:variant>
      <vt:variant>
        <vt:i4>5</vt:i4>
      </vt:variant>
      <vt:variant>
        <vt:lpwstr/>
      </vt:variant>
      <vt:variant>
        <vt:lpwstr>choice_document</vt:lpwstr>
      </vt:variant>
      <vt:variant>
        <vt:i4>458798</vt:i4>
      </vt:variant>
      <vt:variant>
        <vt:i4>498</vt:i4>
      </vt:variant>
      <vt:variant>
        <vt:i4>0</vt:i4>
      </vt:variant>
      <vt:variant>
        <vt:i4>5</vt:i4>
      </vt:variant>
      <vt:variant>
        <vt:lpwstr/>
      </vt:variant>
      <vt:variant>
        <vt:lpwstr>prescriptionDocs_decisionType</vt:lpwstr>
      </vt:variant>
      <vt:variant>
        <vt:i4>524337</vt:i4>
      </vt:variant>
      <vt:variant>
        <vt:i4>495</vt:i4>
      </vt:variant>
      <vt:variant>
        <vt:i4>0</vt:i4>
      </vt:variant>
      <vt:variant>
        <vt:i4>5</vt:i4>
      </vt:variant>
      <vt:variant>
        <vt:lpwstr/>
      </vt:variant>
      <vt:variant>
        <vt:lpwstr>decisionDocs_decisionType</vt:lpwstr>
      </vt:variant>
      <vt:variant>
        <vt:i4>4194416</vt:i4>
      </vt:variant>
      <vt:variant>
        <vt:i4>492</vt:i4>
      </vt:variant>
      <vt:variant>
        <vt:i4>0</vt:i4>
      </vt:variant>
      <vt:variant>
        <vt:i4>5</vt:i4>
      </vt:variant>
      <vt:variant>
        <vt:lpwstr/>
      </vt:variant>
      <vt:variant>
        <vt:lpwstr>printForm_decisionType</vt:lpwstr>
      </vt:variant>
      <vt:variant>
        <vt:i4>1769532</vt:i4>
      </vt:variant>
      <vt:variant>
        <vt:i4>489</vt:i4>
      </vt:variant>
      <vt:variant>
        <vt:i4>0</vt:i4>
      </vt:variant>
      <vt:variant>
        <vt:i4>5</vt:i4>
      </vt:variant>
      <vt:variant>
        <vt:lpwstr/>
      </vt:variant>
      <vt:variant>
        <vt:lpwstr>base_decisionType</vt:lpwstr>
      </vt:variant>
      <vt:variant>
        <vt:i4>4063245</vt:i4>
      </vt:variant>
      <vt:variant>
        <vt:i4>486</vt:i4>
      </vt:variant>
      <vt:variant>
        <vt:i4>0</vt:i4>
      </vt:variant>
      <vt:variant>
        <vt:i4>5</vt:i4>
      </vt:variant>
      <vt:variant>
        <vt:lpwstr/>
      </vt:variant>
      <vt:variant>
        <vt:lpwstr>cryptoSigns_document</vt:lpwstr>
      </vt:variant>
      <vt:variant>
        <vt:i4>4194417</vt:i4>
      </vt:variant>
      <vt:variant>
        <vt:i4>483</vt:i4>
      </vt:variant>
      <vt:variant>
        <vt:i4>0</vt:i4>
      </vt:variant>
      <vt:variant>
        <vt:i4>5</vt:i4>
      </vt:variant>
      <vt:variant>
        <vt:lpwstr/>
      </vt:variant>
      <vt:variant>
        <vt:lpwstr>documents_complaintType</vt:lpwstr>
      </vt:variant>
      <vt:variant>
        <vt:i4>6029439</vt:i4>
      </vt:variant>
      <vt:variant>
        <vt:i4>480</vt:i4>
      </vt:variant>
      <vt:variant>
        <vt:i4>0</vt:i4>
      </vt:variant>
      <vt:variant>
        <vt:i4>5</vt:i4>
      </vt:variant>
      <vt:variant>
        <vt:lpwstr/>
      </vt:variant>
      <vt:variant>
        <vt:lpwstr>order_complaintType</vt:lpwstr>
      </vt:variant>
      <vt:variant>
        <vt:i4>8192065</vt:i4>
      </vt:variant>
      <vt:variant>
        <vt:i4>477</vt:i4>
      </vt:variant>
      <vt:variant>
        <vt:i4>0</vt:i4>
      </vt:variant>
      <vt:variant>
        <vt:i4>5</vt:i4>
      </vt:variant>
      <vt:variant>
        <vt:lpwstr/>
      </vt:variant>
      <vt:variant>
        <vt:lpwstr>supplier_complaintType</vt:lpwstr>
      </vt:variant>
      <vt:variant>
        <vt:i4>1310752</vt:i4>
      </vt:variant>
      <vt:variant>
        <vt:i4>474</vt:i4>
      </vt:variant>
      <vt:variant>
        <vt:i4>0</vt:i4>
      </vt:variant>
      <vt:variant>
        <vt:i4>5</vt:i4>
      </vt:variant>
      <vt:variant>
        <vt:lpwstr/>
      </vt:variant>
      <vt:variant>
        <vt:lpwstr>documentMeta_documentList</vt:lpwstr>
      </vt:variant>
      <vt:variant>
        <vt:i4>6160485</vt:i4>
      </vt:variant>
      <vt:variant>
        <vt:i4>471</vt:i4>
      </vt:variant>
      <vt:variant>
        <vt:i4>0</vt:i4>
      </vt:variant>
      <vt:variant>
        <vt:i4>5</vt:i4>
      </vt:variant>
      <vt:variant>
        <vt:lpwstr/>
      </vt:variant>
      <vt:variant>
        <vt:lpwstr>signature_</vt:lpwstr>
      </vt:variant>
      <vt:variant>
        <vt:i4>4063245</vt:i4>
      </vt:variant>
      <vt:variant>
        <vt:i4>468</vt:i4>
      </vt:variant>
      <vt:variant>
        <vt:i4>0</vt:i4>
      </vt:variant>
      <vt:variant>
        <vt:i4>5</vt:i4>
      </vt:variant>
      <vt:variant>
        <vt:lpwstr/>
      </vt:variant>
      <vt:variant>
        <vt:lpwstr>cryptoSigns_document</vt:lpwstr>
      </vt:variant>
      <vt:variant>
        <vt:i4>1835032</vt:i4>
      </vt:variant>
      <vt:variant>
        <vt:i4>465</vt:i4>
      </vt:variant>
      <vt:variant>
        <vt:i4>0</vt:i4>
      </vt:variant>
      <vt:variant>
        <vt:i4>5</vt:i4>
      </vt:variant>
      <vt:variant>
        <vt:lpwstr/>
      </vt:variant>
      <vt:variant>
        <vt:lpwstr>lots_</vt:lpwstr>
      </vt:variant>
      <vt:variant>
        <vt:i4>4456567</vt:i4>
      </vt:variant>
      <vt:variant>
        <vt:i4>462</vt:i4>
      </vt:variant>
      <vt:variant>
        <vt:i4>0</vt:i4>
      </vt:variant>
      <vt:variant>
        <vt:i4>5</vt:i4>
      </vt:variant>
      <vt:variant>
        <vt:lpwstr/>
      </vt:variant>
      <vt:variant>
        <vt:lpwstr>contactInfo_participantType</vt:lpwstr>
      </vt:variant>
      <vt:variant>
        <vt:i4>4194421</vt:i4>
      </vt:variant>
      <vt:variant>
        <vt:i4>459</vt:i4>
      </vt:variant>
      <vt:variant>
        <vt:i4>0</vt:i4>
      </vt:variant>
      <vt:variant>
        <vt:i4>5</vt:i4>
      </vt:variant>
      <vt:variant>
        <vt:lpwstr/>
      </vt:variant>
      <vt:variant>
        <vt:lpwstr>country_participantType</vt:lpwstr>
      </vt:variant>
      <vt:variant>
        <vt:i4>7733371</vt:i4>
      </vt:variant>
      <vt:variant>
        <vt:i4>456</vt:i4>
      </vt:variant>
      <vt:variant>
        <vt:i4>0</vt:i4>
      </vt:variant>
      <vt:variant>
        <vt:i4>5</vt:i4>
      </vt:variant>
      <vt:variant>
        <vt:lpwstr/>
      </vt:variant>
      <vt:variant>
        <vt:lpwstr>commission_</vt:lpwstr>
      </vt:variant>
      <vt:variant>
        <vt:i4>7340133</vt:i4>
      </vt:variant>
      <vt:variant>
        <vt:i4>453</vt:i4>
      </vt:variant>
      <vt:variant>
        <vt:i4>0</vt:i4>
      </vt:variant>
      <vt:variant>
        <vt:i4>5</vt:i4>
      </vt:variant>
      <vt:variant>
        <vt:lpwstr/>
      </vt:variant>
      <vt:variant>
        <vt:lpwstr>EP_</vt:lpwstr>
      </vt:variant>
      <vt:variant>
        <vt:i4>7340133</vt:i4>
      </vt:variant>
      <vt:variant>
        <vt:i4>450</vt:i4>
      </vt:variant>
      <vt:variant>
        <vt:i4>0</vt:i4>
      </vt:variant>
      <vt:variant>
        <vt:i4>5</vt:i4>
      </vt:variant>
      <vt:variant>
        <vt:lpwstr/>
      </vt:variant>
      <vt:variant>
        <vt:lpwstr>EP_</vt:lpwstr>
      </vt:variant>
      <vt:variant>
        <vt:i4>2162701</vt:i4>
      </vt:variant>
      <vt:variant>
        <vt:i4>447</vt:i4>
      </vt:variant>
      <vt:variant>
        <vt:i4>0</vt:i4>
      </vt:variant>
      <vt:variant>
        <vt:i4>5</vt:i4>
      </vt:variant>
      <vt:variant>
        <vt:lpwstr/>
      </vt:variant>
      <vt:variant>
        <vt:lpwstr>specialized_</vt:lpwstr>
      </vt:variant>
      <vt:variant>
        <vt:i4>4456554</vt:i4>
      </vt:variant>
      <vt:variant>
        <vt:i4>444</vt:i4>
      </vt:variant>
      <vt:variant>
        <vt:i4>0</vt:i4>
      </vt:variant>
      <vt:variant>
        <vt:i4>5</vt:i4>
      </vt:variant>
      <vt:variant>
        <vt:lpwstr/>
      </vt:variant>
      <vt:variant>
        <vt:lpwstr>authority_</vt:lpwstr>
      </vt:variant>
      <vt:variant>
        <vt:i4>1966106</vt:i4>
      </vt:variant>
      <vt:variant>
        <vt:i4>441</vt:i4>
      </vt:variant>
      <vt:variant>
        <vt:i4>0</vt:i4>
      </vt:variant>
      <vt:variant>
        <vt:i4>5</vt:i4>
      </vt:variant>
      <vt:variant>
        <vt:lpwstr/>
      </vt:variant>
      <vt:variant>
        <vt:lpwstr>customer_</vt:lpwstr>
      </vt:variant>
      <vt:variant>
        <vt:i4>4194417</vt:i4>
      </vt:variant>
      <vt:variant>
        <vt:i4>438</vt:i4>
      </vt:variant>
      <vt:variant>
        <vt:i4>0</vt:i4>
      </vt:variant>
      <vt:variant>
        <vt:i4>5</vt:i4>
      </vt:variant>
      <vt:variant>
        <vt:lpwstr/>
      </vt:variant>
      <vt:variant>
        <vt:lpwstr>documents_complaintType</vt:lpwstr>
      </vt:variant>
      <vt:variant>
        <vt:i4>4391017</vt:i4>
      </vt:variant>
      <vt:variant>
        <vt:i4>435</vt:i4>
      </vt:variant>
      <vt:variant>
        <vt:i4>0</vt:i4>
      </vt:variant>
      <vt:variant>
        <vt:i4>5</vt:i4>
      </vt:variant>
      <vt:variant>
        <vt:lpwstr/>
      </vt:variant>
      <vt:variant>
        <vt:lpwstr>printForm_complaintType</vt:lpwstr>
      </vt:variant>
      <vt:variant>
        <vt:i4>6029439</vt:i4>
      </vt:variant>
      <vt:variant>
        <vt:i4>432</vt:i4>
      </vt:variant>
      <vt:variant>
        <vt:i4>0</vt:i4>
      </vt:variant>
      <vt:variant>
        <vt:i4>5</vt:i4>
      </vt:variant>
      <vt:variant>
        <vt:lpwstr/>
      </vt:variant>
      <vt:variant>
        <vt:lpwstr>order_complaintType</vt:lpwstr>
      </vt:variant>
      <vt:variant>
        <vt:i4>8192065</vt:i4>
      </vt:variant>
      <vt:variant>
        <vt:i4>429</vt:i4>
      </vt:variant>
      <vt:variant>
        <vt:i4>0</vt:i4>
      </vt:variant>
      <vt:variant>
        <vt:i4>5</vt:i4>
      </vt:variant>
      <vt:variant>
        <vt:lpwstr/>
      </vt:variant>
      <vt:variant>
        <vt:lpwstr>supplier_complaintType</vt:lpwstr>
      </vt:variant>
      <vt:variant>
        <vt:i4>7602240</vt:i4>
      </vt:variant>
      <vt:variant>
        <vt:i4>426</vt:i4>
      </vt:variant>
      <vt:variant>
        <vt:i4>0</vt:i4>
      </vt:variant>
      <vt:variant>
        <vt:i4>5</vt:i4>
      </vt:variant>
      <vt:variant>
        <vt:lpwstr/>
      </vt:variant>
      <vt:variant>
        <vt:lpwstr>indicted_complaintType</vt:lpwstr>
      </vt:variant>
      <vt:variant>
        <vt:i4>3211278</vt:i4>
      </vt:variant>
      <vt:variant>
        <vt:i4>423</vt:i4>
      </vt:variant>
      <vt:variant>
        <vt:i4>0</vt:i4>
      </vt:variant>
      <vt:variant>
        <vt:i4>5</vt:i4>
      </vt:variant>
      <vt:variant>
        <vt:lpwstr/>
      </vt:variant>
      <vt:variant>
        <vt:lpwstr>considerationKO_complaintType</vt:lpwstr>
      </vt:variant>
      <vt:variant>
        <vt:i4>1179695</vt:i4>
      </vt:variant>
      <vt:variant>
        <vt:i4>420</vt:i4>
      </vt:variant>
      <vt:variant>
        <vt:i4>0</vt:i4>
      </vt:variant>
      <vt:variant>
        <vt:i4>5</vt:i4>
      </vt:variant>
      <vt:variant>
        <vt:lpwstr/>
      </vt:variant>
      <vt:variant>
        <vt:lpwstr>registrationKO_complaintType</vt:lpwstr>
      </vt:variant>
      <vt:variant>
        <vt:i4>2162696</vt:i4>
      </vt:variant>
      <vt:variant>
        <vt:i4>417</vt:i4>
      </vt:variant>
      <vt:variant>
        <vt:i4>0</vt:i4>
      </vt:variant>
      <vt:variant>
        <vt:i4>5</vt:i4>
      </vt:variant>
      <vt:variant>
        <vt:lpwstr/>
      </vt:variant>
      <vt:variant>
        <vt:lpwstr>featuresCorrespondences_</vt:lpwstr>
      </vt:variant>
      <vt:variant>
        <vt:i4>1507358</vt:i4>
      </vt:variant>
      <vt:variant>
        <vt:i4>414</vt:i4>
      </vt:variant>
      <vt:variant>
        <vt:i4>0</vt:i4>
      </vt:variant>
      <vt:variant>
        <vt:i4>5</vt:i4>
      </vt:variant>
      <vt:variant>
        <vt:lpwstr/>
      </vt:variant>
      <vt:variant>
        <vt:lpwstr>applications_</vt:lpwstr>
      </vt:variant>
      <vt:variant>
        <vt:i4>2162696</vt:i4>
      </vt:variant>
      <vt:variant>
        <vt:i4>411</vt:i4>
      </vt:variant>
      <vt:variant>
        <vt:i4>0</vt:i4>
      </vt:variant>
      <vt:variant>
        <vt:i4>5</vt:i4>
      </vt:variant>
      <vt:variant>
        <vt:lpwstr/>
      </vt:variant>
      <vt:variant>
        <vt:lpwstr>featuresCorrespondences_</vt:lpwstr>
      </vt:variant>
      <vt:variant>
        <vt:i4>2162696</vt:i4>
      </vt:variant>
      <vt:variant>
        <vt:i4>408</vt:i4>
      </vt:variant>
      <vt:variant>
        <vt:i4>0</vt:i4>
      </vt:variant>
      <vt:variant>
        <vt:i4>5</vt:i4>
      </vt:variant>
      <vt:variant>
        <vt:lpwstr/>
      </vt:variant>
      <vt:variant>
        <vt:lpwstr>featuresCorrespondences_</vt:lpwstr>
      </vt:variant>
      <vt:variant>
        <vt:i4>3735552</vt:i4>
      </vt:variant>
      <vt:variant>
        <vt:i4>405</vt:i4>
      </vt:variant>
      <vt:variant>
        <vt:i4>0</vt:i4>
      </vt:variant>
      <vt:variant>
        <vt:i4>5</vt:i4>
      </vt:variant>
      <vt:variant>
        <vt:lpwstr/>
      </vt:variant>
      <vt:variant>
        <vt:lpwstr>contactPerson_contactInfoType</vt:lpwstr>
      </vt:variant>
      <vt:variant>
        <vt:i4>393263</vt:i4>
      </vt:variant>
      <vt:variant>
        <vt:i4>399</vt:i4>
      </vt:variant>
      <vt:variant>
        <vt:i4>0</vt:i4>
      </vt:variant>
      <vt:variant>
        <vt:i4>5</vt:i4>
      </vt:variant>
      <vt:variant>
        <vt:lpwstr>ftp://anonymous@ftp.zakupki.gov.ru/</vt:lpwstr>
      </vt:variant>
      <vt:variant>
        <vt:lpwstr/>
      </vt:variant>
      <vt:variant>
        <vt:i4>393263</vt:i4>
      </vt:variant>
      <vt:variant>
        <vt:i4>396</vt:i4>
      </vt:variant>
      <vt:variant>
        <vt:i4>0</vt:i4>
      </vt:variant>
      <vt:variant>
        <vt:i4>5</vt:i4>
      </vt:variant>
      <vt:variant>
        <vt:lpwstr>ftp://anonymous@ftp.zakupki.gov.ru/</vt:lpwstr>
      </vt:variant>
      <vt:variant>
        <vt:lpwstr/>
      </vt:variant>
      <vt:variant>
        <vt:i4>2883687</vt:i4>
      </vt:variant>
      <vt:variant>
        <vt:i4>393</vt:i4>
      </vt:variant>
      <vt:variant>
        <vt:i4>0</vt:i4>
      </vt:variant>
      <vt:variant>
        <vt:i4>5</vt:i4>
      </vt:variant>
      <vt:variant>
        <vt:lpwstr>http://tools.ietf.org/html/rfc1951</vt:lpwstr>
      </vt:variant>
      <vt:variant>
        <vt:lpwstr/>
      </vt:variant>
      <vt:variant>
        <vt:i4>6160452</vt:i4>
      </vt:variant>
      <vt:variant>
        <vt:i4>390</vt:i4>
      </vt:variant>
      <vt:variant>
        <vt:i4>0</vt:i4>
      </vt:variant>
      <vt:variant>
        <vt:i4>5</vt:i4>
      </vt:variant>
      <vt:variant>
        <vt:lpwstr>ftp://ftp.zakupki.gov.ru/</vt:lpwstr>
      </vt:variant>
      <vt:variant>
        <vt:lpwstr/>
      </vt:variant>
      <vt:variant>
        <vt:i4>393263</vt:i4>
      </vt:variant>
      <vt:variant>
        <vt:i4>387</vt:i4>
      </vt:variant>
      <vt:variant>
        <vt:i4>0</vt:i4>
      </vt:variant>
      <vt:variant>
        <vt:i4>5</vt:i4>
      </vt:variant>
      <vt:variant>
        <vt:lpwstr>ftp://anonymous@ftp.zakupki.gov.ru/</vt:lpwstr>
      </vt:variant>
      <vt:variant>
        <vt:lpwstr/>
      </vt:variant>
      <vt:variant>
        <vt:i4>393263</vt:i4>
      </vt:variant>
      <vt:variant>
        <vt:i4>384</vt:i4>
      </vt:variant>
      <vt:variant>
        <vt:i4>0</vt:i4>
      </vt:variant>
      <vt:variant>
        <vt:i4>5</vt:i4>
      </vt:variant>
      <vt:variant>
        <vt:lpwstr>ftp://anonymous@ftp.zakupki.gov.ru/</vt:lpwstr>
      </vt:variant>
      <vt:variant>
        <vt:lpwstr/>
      </vt:variant>
      <vt:variant>
        <vt:i4>2883687</vt:i4>
      </vt:variant>
      <vt:variant>
        <vt:i4>381</vt:i4>
      </vt:variant>
      <vt:variant>
        <vt:i4>0</vt:i4>
      </vt:variant>
      <vt:variant>
        <vt:i4>5</vt:i4>
      </vt:variant>
      <vt:variant>
        <vt:lpwstr>http://tools.ietf.org/html/rfc1951</vt:lpwstr>
      </vt:variant>
      <vt:variant>
        <vt:lpwstr/>
      </vt:variant>
      <vt:variant>
        <vt:i4>655466</vt:i4>
      </vt:variant>
      <vt:variant>
        <vt:i4>378</vt:i4>
      </vt:variant>
      <vt:variant>
        <vt:i4>0</vt:i4>
      </vt:variant>
      <vt:variant>
        <vt:i4>5</vt:i4>
      </vt:variant>
      <vt:variant>
        <vt:lpwstr>ftp://free:free@ftp.zakupki.gov.ru/</vt:lpwstr>
      </vt:variant>
      <vt:variant>
        <vt:lpwstr/>
      </vt:variant>
      <vt:variant>
        <vt:i4>131087</vt:i4>
      </vt:variant>
      <vt:variant>
        <vt:i4>375</vt:i4>
      </vt:variant>
      <vt:variant>
        <vt:i4>0</vt:i4>
      </vt:variant>
      <vt:variant>
        <vt:i4>5</vt:i4>
      </vt:variant>
      <vt:variant>
        <vt:lpwstr>http://zakupki.gov.ru/wps/wcm/connect/zakupki/pgzsite/pgzinformation/pgzsiteareainformationsectionlegislation/pgz.info.reglaments.prz</vt:lpwstr>
      </vt:variant>
      <vt:variant>
        <vt:lpwstr/>
      </vt:variant>
      <vt:variant>
        <vt:i4>917532</vt:i4>
      </vt:variant>
      <vt:variant>
        <vt:i4>366</vt:i4>
      </vt:variant>
      <vt:variant>
        <vt:i4>0</vt:i4>
      </vt:variant>
      <vt:variant>
        <vt:i4>5</vt:i4>
      </vt:variant>
      <vt:variant>
        <vt:lpwstr>http://zakupki.gov.ru/pgz/extegration.jsp</vt:lpwstr>
      </vt:variant>
      <vt:variant>
        <vt:lpwstr/>
      </vt:variant>
      <vt:variant>
        <vt:i4>2555959</vt:i4>
      </vt:variant>
      <vt:variant>
        <vt:i4>363</vt:i4>
      </vt:variant>
      <vt:variant>
        <vt:i4>0</vt:i4>
      </vt:variant>
      <vt:variant>
        <vt:i4>5</vt:i4>
      </vt:variant>
      <vt:variant>
        <vt:lpwstr>https://zakupki.gov.ru/pgz/services/upload</vt:lpwstr>
      </vt:variant>
      <vt:variant>
        <vt:lpwstr/>
      </vt:variant>
      <vt:variant>
        <vt:i4>7667758</vt:i4>
      </vt:variant>
      <vt:variant>
        <vt:i4>357</vt:i4>
      </vt:variant>
      <vt:variant>
        <vt:i4>0</vt:i4>
      </vt:variant>
      <vt:variant>
        <vt:i4>5</vt:i4>
      </vt:variant>
      <vt:variant>
        <vt:lpwstr>http://tools.ietf.org/html/rfc5126.html</vt:lpwstr>
      </vt:variant>
      <vt:variant>
        <vt:lpwstr>section-4.3.1</vt:lpwstr>
      </vt:variant>
      <vt:variant>
        <vt:i4>3866670</vt:i4>
      </vt:variant>
      <vt:variant>
        <vt:i4>351</vt:i4>
      </vt:variant>
      <vt:variant>
        <vt:i4>0</vt:i4>
      </vt:variant>
      <vt:variant>
        <vt:i4>5</vt:i4>
      </vt:variant>
      <vt:variant>
        <vt:lpwstr>http://www.ietf.org/rfc/rfc4130.txt</vt:lpwstr>
      </vt:variant>
      <vt:variant>
        <vt:lpwstr/>
      </vt:variant>
      <vt:variant>
        <vt:i4>3866670</vt:i4>
      </vt:variant>
      <vt:variant>
        <vt:i4>348</vt:i4>
      </vt:variant>
      <vt:variant>
        <vt:i4>0</vt:i4>
      </vt:variant>
      <vt:variant>
        <vt:i4>5</vt:i4>
      </vt:variant>
      <vt:variant>
        <vt:lpwstr>http://www.ietf.org/rfc/rfc4130.txt</vt:lpwstr>
      </vt:variant>
      <vt:variant>
        <vt:lpwstr/>
      </vt:variant>
      <vt:variant>
        <vt:i4>3866670</vt:i4>
      </vt:variant>
      <vt:variant>
        <vt:i4>345</vt:i4>
      </vt:variant>
      <vt:variant>
        <vt:i4>0</vt:i4>
      </vt:variant>
      <vt:variant>
        <vt:i4>5</vt:i4>
      </vt:variant>
      <vt:variant>
        <vt:lpwstr>http://www.ietf.org/rfc/rfc4130.txt</vt:lpwstr>
      </vt:variant>
      <vt:variant>
        <vt:lpwstr/>
      </vt:variant>
      <vt:variant>
        <vt:i4>1966131</vt:i4>
      </vt:variant>
      <vt:variant>
        <vt:i4>338</vt:i4>
      </vt:variant>
      <vt:variant>
        <vt:i4>0</vt:i4>
      </vt:variant>
      <vt:variant>
        <vt:i4>5</vt:i4>
      </vt:variant>
      <vt:variant>
        <vt:lpwstr/>
      </vt:variant>
      <vt:variant>
        <vt:lpwstr>_Toc359613891</vt:lpwstr>
      </vt:variant>
      <vt:variant>
        <vt:i4>1966131</vt:i4>
      </vt:variant>
      <vt:variant>
        <vt:i4>332</vt:i4>
      </vt:variant>
      <vt:variant>
        <vt:i4>0</vt:i4>
      </vt:variant>
      <vt:variant>
        <vt:i4>5</vt:i4>
      </vt:variant>
      <vt:variant>
        <vt:lpwstr/>
      </vt:variant>
      <vt:variant>
        <vt:lpwstr>_Toc359613890</vt:lpwstr>
      </vt:variant>
      <vt:variant>
        <vt:i4>2031667</vt:i4>
      </vt:variant>
      <vt:variant>
        <vt:i4>326</vt:i4>
      </vt:variant>
      <vt:variant>
        <vt:i4>0</vt:i4>
      </vt:variant>
      <vt:variant>
        <vt:i4>5</vt:i4>
      </vt:variant>
      <vt:variant>
        <vt:lpwstr/>
      </vt:variant>
      <vt:variant>
        <vt:lpwstr>_Toc359613889</vt:lpwstr>
      </vt:variant>
      <vt:variant>
        <vt:i4>2031667</vt:i4>
      </vt:variant>
      <vt:variant>
        <vt:i4>320</vt:i4>
      </vt:variant>
      <vt:variant>
        <vt:i4>0</vt:i4>
      </vt:variant>
      <vt:variant>
        <vt:i4>5</vt:i4>
      </vt:variant>
      <vt:variant>
        <vt:lpwstr/>
      </vt:variant>
      <vt:variant>
        <vt:lpwstr>_Toc359613888</vt:lpwstr>
      </vt:variant>
      <vt:variant>
        <vt:i4>2031667</vt:i4>
      </vt:variant>
      <vt:variant>
        <vt:i4>314</vt:i4>
      </vt:variant>
      <vt:variant>
        <vt:i4>0</vt:i4>
      </vt:variant>
      <vt:variant>
        <vt:i4>5</vt:i4>
      </vt:variant>
      <vt:variant>
        <vt:lpwstr/>
      </vt:variant>
      <vt:variant>
        <vt:lpwstr>_Toc359613887</vt:lpwstr>
      </vt:variant>
      <vt:variant>
        <vt:i4>2031667</vt:i4>
      </vt:variant>
      <vt:variant>
        <vt:i4>308</vt:i4>
      </vt:variant>
      <vt:variant>
        <vt:i4>0</vt:i4>
      </vt:variant>
      <vt:variant>
        <vt:i4>5</vt:i4>
      </vt:variant>
      <vt:variant>
        <vt:lpwstr/>
      </vt:variant>
      <vt:variant>
        <vt:lpwstr>_Toc359613886</vt:lpwstr>
      </vt:variant>
      <vt:variant>
        <vt:i4>2031667</vt:i4>
      </vt:variant>
      <vt:variant>
        <vt:i4>302</vt:i4>
      </vt:variant>
      <vt:variant>
        <vt:i4>0</vt:i4>
      </vt:variant>
      <vt:variant>
        <vt:i4>5</vt:i4>
      </vt:variant>
      <vt:variant>
        <vt:lpwstr/>
      </vt:variant>
      <vt:variant>
        <vt:lpwstr>_Toc359613885</vt:lpwstr>
      </vt:variant>
      <vt:variant>
        <vt:i4>2031667</vt:i4>
      </vt:variant>
      <vt:variant>
        <vt:i4>296</vt:i4>
      </vt:variant>
      <vt:variant>
        <vt:i4>0</vt:i4>
      </vt:variant>
      <vt:variant>
        <vt:i4>5</vt:i4>
      </vt:variant>
      <vt:variant>
        <vt:lpwstr/>
      </vt:variant>
      <vt:variant>
        <vt:lpwstr>_Toc359613884</vt:lpwstr>
      </vt:variant>
      <vt:variant>
        <vt:i4>2031667</vt:i4>
      </vt:variant>
      <vt:variant>
        <vt:i4>290</vt:i4>
      </vt:variant>
      <vt:variant>
        <vt:i4>0</vt:i4>
      </vt:variant>
      <vt:variant>
        <vt:i4>5</vt:i4>
      </vt:variant>
      <vt:variant>
        <vt:lpwstr/>
      </vt:variant>
      <vt:variant>
        <vt:lpwstr>_Toc359613883</vt:lpwstr>
      </vt:variant>
      <vt:variant>
        <vt:i4>2031667</vt:i4>
      </vt:variant>
      <vt:variant>
        <vt:i4>284</vt:i4>
      </vt:variant>
      <vt:variant>
        <vt:i4>0</vt:i4>
      </vt:variant>
      <vt:variant>
        <vt:i4>5</vt:i4>
      </vt:variant>
      <vt:variant>
        <vt:lpwstr/>
      </vt:variant>
      <vt:variant>
        <vt:lpwstr>_Toc359613882</vt:lpwstr>
      </vt:variant>
      <vt:variant>
        <vt:i4>2031667</vt:i4>
      </vt:variant>
      <vt:variant>
        <vt:i4>278</vt:i4>
      </vt:variant>
      <vt:variant>
        <vt:i4>0</vt:i4>
      </vt:variant>
      <vt:variant>
        <vt:i4>5</vt:i4>
      </vt:variant>
      <vt:variant>
        <vt:lpwstr/>
      </vt:variant>
      <vt:variant>
        <vt:lpwstr>_Toc359613881</vt:lpwstr>
      </vt:variant>
      <vt:variant>
        <vt:i4>2031667</vt:i4>
      </vt:variant>
      <vt:variant>
        <vt:i4>272</vt:i4>
      </vt:variant>
      <vt:variant>
        <vt:i4>0</vt:i4>
      </vt:variant>
      <vt:variant>
        <vt:i4>5</vt:i4>
      </vt:variant>
      <vt:variant>
        <vt:lpwstr/>
      </vt:variant>
      <vt:variant>
        <vt:lpwstr>_Toc359613880</vt:lpwstr>
      </vt:variant>
      <vt:variant>
        <vt:i4>1048627</vt:i4>
      </vt:variant>
      <vt:variant>
        <vt:i4>266</vt:i4>
      </vt:variant>
      <vt:variant>
        <vt:i4>0</vt:i4>
      </vt:variant>
      <vt:variant>
        <vt:i4>5</vt:i4>
      </vt:variant>
      <vt:variant>
        <vt:lpwstr/>
      </vt:variant>
      <vt:variant>
        <vt:lpwstr>_Toc359613879</vt:lpwstr>
      </vt:variant>
      <vt:variant>
        <vt:i4>1048627</vt:i4>
      </vt:variant>
      <vt:variant>
        <vt:i4>260</vt:i4>
      </vt:variant>
      <vt:variant>
        <vt:i4>0</vt:i4>
      </vt:variant>
      <vt:variant>
        <vt:i4>5</vt:i4>
      </vt:variant>
      <vt:variant>
        <vt:lpwstr/>
      </vt:variant>
      <vt:variant>
        <vt:lpwstr>_Toc359613878</vt:lpwstr>
      </vt:variant>
      <vt:variant>
        <vt:i4>1048627</vt:i4>
      </vt:variant>
      <vt:variant>
        <vt:i4>254</vt:i4>
      </vt:variant>
      <vt:variant>
        <vt:i4>0</vt:i4>
      </vt:variant>
      <vt:variant>
        <vt:i4>5</vt:i4>
      </vt:variant>
      <vt:variant>
        <vt:lpwstr/>
      </vt:variant>
      <vt:variant>
        <vt:lpwstr>_Toc359613877</vt:lpwstr>
      </vt:variant>
      <vt:variant>
        <vt:i4>1048627</vt:i4>
      </vt:variant>
      <vt:variant>
        <vt:i4>248</vt:i4>
      </vt:variant>
      <vt:variant>
        <vt:i4>0</vt:i4>
      </vt:variant>
      <vt:variant>
        <vt:i4>5</vt:i4>
      </vt:variant>
      <vt:variant>
        <vt:lpwstr/>
      </vt:variant>
      <vt:variant>
        <vt:lpwstr>_Toc359613876</vt:lpwstr>
      </vt:variant>
      <vt:variant>
        <vt:i4>1048627</vt:i4>
      </vt:variant>
      <vt:variant>
        <vt:i4>242</vt:i4>
      </vt:variant>
      <vt:variant>
        <vt:i4>0</vt:i4>
      </vt:variant>
      <vt:variant>
        <vt:i4>5</vt:i4>
      </vt:variant>
      <vt:variant>
        <vt:lpwstr/>
      </vt:variant>
      <vt:variant>
        <vt:lpwstr>_Toc359613875</vt:lpwstr>
      </vt:variant>
      <vt:variant>
        <vt:i4>1048627</vt:i4>
      </vt:variant>
      <vt:variant>
        <vt:i4>236</vt:i4>
      </vt:variant>
      <vt:variant>
        <vt:i4>0</vt:i4>
      </vt:variant>
      <vt:variant>
        <vt:i4>5</vt:i4>
      </vt:variant>
      <vt:variant>
        <vt:lpwstr/>
      </vt:variant>
      <vt:variant>
        <vt:lpwstr>_Toc359613874</vt:lpwstr>
      </vt:variant>
      <vt:variant>
        <vt:i4>1048627</vt:i4>
      </vt:variant>
      <vt:variant>
        <vt:i4>230</vt:i4>
      </vt:variant>
      <vt:variant>
        <vt:i4>0</vt:i4>
      </vt:variant>
      <vt:variant>
        <vt:i4>5</vt:i4>
      </vt:variant>
      <vt:variant>
        <vt:lpwstr/>
      </vt:variant>
      <vt:variant>
        <vt:lpwstr>_Toc359613873</vt:lpwstr>
      </vt:variant>
      <vt:variant>
        <vt:i4>1048627</vt:i4>
      </vt:variant>
      <vt:variant>
        <vt:i4>224</vt:i4>
      </vt:variant>
      <vt:variant>
        <vt:i4>0</vt:i4>
      </vt:variant>
      <vt:variant>
        <vt:i4>5</vt:i4>
      </vt:variant>
      <vt:variant>
        <vt:lpwstr/>
      </vt:variant>
      <vt:variant>
        <vt:lpwstr>_Toc359613872</vt:lpwstr>
      </vt:variant>
      <vt:variant>
        <vt:i4>1048627</vt:i4>
      </vt:variant>
      <vt:variant>
        <vt:i4>218</vt:i4>
      </vt:variant>
      <vt:variant>
        <vt:i4>0</vt:i4>
      </vt:variant>
      <vt:variant>
        <vt:i4>5</vt:i4>
      </vt:variant>
      <vt:variant>
        <vt:lpwstr/>
      </vt:variant>
      <vt:variant>
        <vt:lpwstr>_Toc359613871</vt:lpwstr>
      </vt:variant>
      <vt:variant>
        <vt:i4>1048627</vt:i4>
      </vt:variant>
      <vt:variant>
        <vt:i4>212</vt:i4>
      </vt:variant>
      <vt:variant>
        <vt:i4>0</vt:i4>
      </vt:variant>
      <vt:variant>
        <vt:i4>5</vt:i4>
      </vt:variant>
      <vt:variant>
        <vt:lpwstr/>
      </vt:variant>
      <vt:variant>
        <vt:lpwstr>_Toc359613870</vt:lpwstr>
      </vt:variant>
      <vt:variant>
        <vt:i4>1114163</vt:i4>
      </vt:variant>
      <vt:variant>
        <vt:i4>206</vt:i4>
      </vt:variant>
      <vt:variant>
        <vt:i4>0</vt:i4>
      </vt:variant>
      <vt:variant>
        <vt:i4>5</vt:i4>
      </vt:variant>
      <vt:variant>
        <vt:lpwstr/>
      </vt:variant>
      <vt:variant>
        <vt:lpwstr>_Toc359613869</vt:lpwstr>
      </vt:variant>
      <vt:variant>
        <vt:i4>1114163</vt:i4>
      </vt:variant>
      <vt:variant>
        <vt:i4>200</vt:i4>
      </vt:variant>
      <vt:variant>
        <vt:i4>0</vt:i4>
      </vt:variant>
      <vt:variant>
        <vt:i4>5</vt:i4>
      </vt:variant>
      <vt:variant>
        <vt:lpwstr/>
      </vt:variant>
      <vt:variant>
        <vt:lpwstr>_Toc359613868</vt:lpwstr>
      </vt:variant>
      <vt:variant>
        <vt:i4>1114163</vt:i4>
      </vt:variant>
      <vt:variant>
        <vt:i4>194</vt:i4>
      </vt:variant>
      <vt:variant>
        <vt:i4>0</vt:i4>
      </vt:variant>
      <vt:variant>
        <vt:i4>5</vt:i4>
      </vt:variant>
      <vt:variant>
        <vt:lpwstr/>
      </vt:variant>
      <vt:variant>
        <vt:lpwstr>_Toc359613867</vt:lpwstr>
      </vt:variant>
      <vt:variant>
        <vt:i4>1114163</vt:i4>
      </vt:variant>
      <vt:variant>
        <vt:i4>188</vt:i4>
      </vt:variant>
      <vt:variant>
        <vt:i4>0</vt:i4>
      </vt:variant>
      <vt:variant>
        <vt:i4>5</vt:i4>
      </vt:variant>
      <vt:variant>
        <vt:lpwstr/>
      </vt:variant>
      <vt:variant>
        <vt:lpwstr>_Toc359613866</vt:lpwstr>
      </vt:variant>
      <vt:variant>
        <vt:i4>1114163</vt:i4>
      </vt:variant>
      <vt:variant>
        <vt:i4>182</vt:i4>
      </vt:variant>
      <vt:variant>
        <vt:i4>0</vt:i4>
      </vt:variant>
      <vt:variant>
        <vt:i4>5</vt:i4>
      </vt:variant>
      <vt:variant>
        <vt:lpwstr/>
      </vt:variant>
      <vt:variant>
        <vt:lpwstr>_Toc359613865</vt:lpwstr>
      </vt:variant>
      <vt:variant>
        <vt:i4>1114163</vt:i4>
      </vt:variant>
      <vt:variant>
        <vt:i4>176</vt:i4>
      </vt:variant>
      <vt:variant>
        <vt:i4>0</vt:i4>
      </vt:variant>
      <vt:variant>
        <vt:i4>5</vt:i4>
      </vt:variant>
      <vt:variant>
        <vt:lpwstr/>
      </vt:variant>
      <vt:variant>
        <vt:lpwstr>_Toc359613864</vt:lpwstr>
      </vt:variant>
      <vt:variant>
        <vt:i4>1114163</vt:i4>
      </vt:variant>
      <vt:variant>
        <vt:i4>170</vt:i4>
      </vt:variant>
      <vt:variant>
        <vt:i4>0</vt:i4>
      </vt:variant>
      <vt:variant>
        <vt:i4>5</vt:i4>
      </vt:variant>
      <vt:variant>
        <vt:lpwstr/>
      </vt:variant>
      <vt:variant>
        <vt:lpwstr>_Toc359613863</vt:lpwstr>
      </vt:variant>
      <vt:variant>
        <vt:i4>1114163</vt:i4>
      </vt:variant>
      <vt:variant>
        <vt:i4>164</vt:i4>
      </vt:variant>
      <vt:variant>
        <vt:i4>0</vt:i4>
      </vt:variant>
      <vt:variant>
        <vt:i4>5</vt:i4>
      </vt:variant>
      <vt:variant>
        <vt:lpwstr/>
      </vt:variant>
      <vt:variant>
        <vt:lpwstr>_Toc359613862</vt:lpwstr>
      </vt:variant>
      <vt:variant>
        <vt:i4>1114163</vt:i4>
      </vt:variant>
      <vt:variant>
        <vt:i4>158</vt:i4>
      </vt:variant>
      <vt:variant>
        <vt:i4>0</vt:i4>
      </vt:variant>
      <vt:variant>
        <vt:i4>5</vt:i4>
      </vt:variant>
      <vt:variant>
        <vt:lpwstr/>
      </vt:variant>
      <vt:variant>
        <vt:lpwstr>_Toc359613861</vt:lpwstr>
      </vt:variant>
      <vt:variant>
        <vt:i4>1114163</vt:i4>
      </vt:variant>
      <vt:variant>
        <vt:i4>152</vt:i4>
      </vt:variant>
      <vt:variant>
        <vt:i4>0</vt:i4>
      </vt:variant>
      <vt:variant>
        <vt:i4>5</vt:i4>
      </vt:variant>
      <vt:variant>
        <vt:lpwstr/>
      </vt:variant>
      <vt:variant>
        <vt:lpwstr>_Toc359613860</vt:lpwstr>
      </vt:variant>
      <vt:variant>
        <vt:i4>1179699</vt:i4>
      </vt:variant>
      <vt:variant>
        <vt:i4>146</vt:i4>
      </vt:variant>
      <vt:variant>
        <vt:i4>0</vt:i4>
      </vt:variant>
      <vt:variant>
        <vt:i4>5</vt:i4>
      </vt:variant>
      <vt:variant>
        <vt:lpwstr/>
      </vt:variant>
      <vt:variant>
        <vt:lpwstr>_Toc359613859</vt:lpwstr>
      </vt:variant>
      <vt:variant>
        <vt:i4>1179699</vt:i4>
      </vt:variant>
      <vt:variant>
        <vt:i4>140</vt:i4>
      </vt:variant>
      <vt:variant>
        <vt:i4>0</vt:i4>
      </vt:variant>
      <vt:variant>
        <vt:i4>5</vt:i4>
      </vt:variant>
      <vt:variant>
        <vt:lpwstr/>
      </vt:variant>
      <vt:variant>
        <vt:lpwstr>_Toc359613858</vt:lpwstr>
      </vt:variant>
      <vt:variant>
        <vt:i4>1179699</vt:i4>
      </vt:variant>
      <vt:variant>
        <vt:i4>134</vt:i4>
      </vt:variant>
      <vt:variant>
        <vt:i4>0</vt:i4>
      </vt:variant>
      <vt:variant>
        <vt:i4>5</vt:i4>
      </vt:variant>
      <vt:variant>
        <vt:lpwstr/>
      </vt:variant>
      <vt:variant>
        <vt:lpwstr>_Toc359613857</vt:lpwstr>
      </vt:variant>
      <vt:variant>
        <vt:i4>1179699</vt:i4>
      </vt:variant>
      <vt:variant>
        <vt:i4>128</vt:i4>
      </vt:variant>
      <vt:variant>
        <vt:i4>0</vt:i4>
      </vt:variant>
      <vt:variant>
        <vt:i4>5</vt:i4>
      </vt:variant>
      <vt:variant>
        <vt:lpwstr/>
      </vt:variant>
      <vt:variant>
        <vt:lpwstr>_Toc359613856</vt:lpwstr>
      </vt:variant>
      <vt:variant>
        <vt:i4>1179699</vt:i4>
      </vt:variant>
      <vt:variant>
        <vt:i4>122</vt:i4>
      </vt:variant>
      <vt:variant>
        <vt:i4>0</vt:i4>
      </vt:variant>
      <vt:variant>
        <vt:i4>5</vt:i4>
      </vt:variant>
      <vt:variant>
        <vt:lpwstr/>
      </vt:variant>
      <vt:variant>
        <vt:lpwstr>_Toc359613855</vt:lpwstr>
      </vt:variant>
      <vt:variant>
        <vt:i4>1179699</vt:i4>
      </vt:variant>
      <vt:variant>
        <vt:i4>116</vt:i4>
      </vt:variant>
      <vt:variant>
        <vt:i4>0</vt:i4>
      </vt:variant>
      <vt:variant>
        <vt:i4>5</vt:i4>
      </vt:variant>
      <vt:variant>
        <vt:lpwstr/>
      </vt:variant>
      <vt:variant>
        <vt:lpwstr>_Toc359613854</vt:lpwstr>
      </vt:variant>
      <vt:variant>
        <vt:i4>1179699</vt:i4>
      </vt:variant>
      <vt:variant>
        <vt:i4>110</vt:i4>
      </vt:variant>
      <vt:variant>
        <vt:i4>0</vt:i4>
      </vt:variant>
      <vt:variant>
        <vt:i4>5</vt:i4>
      </vt:variant>
      <vt:variant>
        <vt:lpwstr/>
      </vt:variant>
      <vt:variant>
        <vt:lpwstr>_Toc359613853</vt:lpwstr>
      </vt:variant>
      <vt:variant>
        <vt:i4>1179699</vt:i4>
      </vt:variant>
      <vt:variant>
        <vt:i4>104</vt:i4>
      </vt:variant>
      <vt:variant>
        <vt:i4>0</vt:i4>
      </vt:variant>
      <vt:variant>
        <vt:i4>5</vt:i4>
      </vt:variant>
      <vt:variant>
        <vt:lpwstr/>
      </vt:variant>
      <vt:variant>
        <vt:lpwstr>_Toc359613852</vt:lpwstr>
      </vt:variant>
      <vt:variant>
        <vt:i4>1179699</vt:i4>
      </vt:variant>
      <vt:variant>
        <vt:i4>98</vt:i4>
      </vt:variant>
      <vt:variant>
        <vt:i4>0</vt:i4>
      </vt:variant>
      <vt:variant>
        <vt:i4>5</vt:i4>
      </vt:variant>
      <vt:variant>
        <vt:lpwstr/>
      </vt:variant>
      <vt:variant>
        <vt:lpwstr>_Toc359613851</vt:lpwstr>
      </vt:variant>
      <vt:variant>
        <vt:i4>1179699</vt:i4>
      </vt:variant>
      <vt:variant>
        <vt:i4>92</vt:i4>
      </vt:variant>
      <vt:variant>
        <vt:i4>0</vt:i4>
      </vt:variant>
      <vt:variant>
        <vt:i4>5</vt:i4>
      </vt:variant>
      <vt:variant>
        <vt:lpwstr/>
      </vt:variant>
      <vt:variant>
        <vt:lpwstr>_Toc359613850</vt:lpwstr>
      </vt:variant>
      <vt:variant>
        <vt:i4>1245235</vt:i4>
      </vt:variant>
      <vt:variant>
        <vt:i4>86</vt:i4>
      </vt:variant>
      <vt:variant>
        <vt:i4>0</vt:i4>
      </vt:variant>
      <vt:variant>
        <vt:i4>5</vt:i4>
      </vt:variant>
      <vt:variant>
        <vt:lpwstr/>
      </vt:variant>
      <vt:variant>
        <vt:lpwstr>_Toc359613849</vt:lpwstr>
      </vt:variant>
      <vt:variant>
        <vt:i4>1245235</vt:i4>
      </vt:variant>
      <vt:variant>
        <vt:i4>80</vt:i4>
      </vt:variant>
      <vt:variant>
        <vt:i4>0</vt:i4>
      </vt:variant>
      <vt:variant>
        <vt:i4>5</vt:i4>
      </vt:variant>
      <vt:variant>
        <vt:lpwstr/>
      </vt:variant>
      <vt:variant>
        <vt:lpwstr>_Toc359613848</vt:lpwstr>
      </vt:variant>
      <vt:variant>
        <vt:i4>1245235</vt:i4>
      </vt:variant>
      <vt:variant>
        <vt:i4>74</vt:i4>
      </vt:variant>
      <vt:variant>
        <vt:i4>0</vt:i4>
      </vt:variant>
      <vt:variant>
        <vt:i4>5</vt:i4>
      </vt:variant>
      <vt:variant>
        <vt:lpwstr/>
      </vt:variant>
      <vt:variant>
        <vt:lpwstr>_Toc359613847</vt:lpwstr>
      </vt:variant>
      <vt:variant>
        <vt:i4>1245235</vt:i4>
      </vt:variant>
      <vt:variant>
        <vt:i4>68</vt:i4>
      </vt:variant>
      <vt:variant>
        <vt:i4>0</vt:i4>
      </vt:variant>
      <vt:variant>
        <vt:i4>5</vt:i4>
      </vt:variant>
      <vt:variant>
        <vt:lpwstr/>
      </vt:variant>
      <vt:variant>
        <vt:lpwstr>_Toc359613846</vt:lpwstr>
      </vt:variant>
      <vt:variant>
        <vt:i4>1245235</vt:i4>
      </vt:variant>
      <vt:variant>
        <vt:i4>62</vt:i4>
      </vt:variant>
      <vt:variant>
        <vt:i4>0</vt:i4>
      </vt:variant>
      <vt:variant>
        <vt:i4>5</vt:i4>
      </vt:variant>
      <vt:variant>
        <vt:lpwstr/>
      </vt:variant>
      <vt:variant>
        <vt:lpwstr>_Toc359613845</vt:lpwstr>
      </vt:variant>
      <vt:variant>
        <vt:i4>1245235</vt:i4>
      </vt:variant>
      <vt:variant>
        <vt:i4>56</vt:i4>
      </vt:variant>
      <vt:variant>
        <vt:i4>0</vt:i4>
      </vt:variant>
      <vt:variant>
        <vt:i4>5</vt:i4>
      </vt:variant>
      <vt:variant>
        <vt:lpwstr/>
      </vt:variant>
      <vt:variant>
        <vt:lpwstr>_Toc359613844</vt:lpwstr>
      </vt:variant>
      <vt:variant>
        <vt:i4>1245235</vt:i4>
      </vt:variant>
      <vt:variant>
        <vt:i4>50</vt:i4>
      </vt:variant>
      <vt:variant>
        <vt:i4>0</vt:i4>
      </vt:variant>
      <vt:variant>
        <vt:i4>5</vt:i4>
      </vt:variant>
      <vt:variant>
        <vt:lpwstr/>
      </vt:variant>
      <vt:variant>
        <vt:lpwstr>_Toc359613843</vt:lpwstr>
      </vt:variant>
      <vt:variant>
        <vt:i4>1245235</vt:i4>
      </vt:variant>
      <vt:variant>
        <vt:i4>44</vt:i4>
      </vt:variant>
      <vt:variant>
        <vt:i4>0</vt:i4>
      </vt:variant>
      <vt:variant>
        <vt:i4>5</vt:i4>
      </vt:variant>
      <vt:variant>
        <vt:lpwstr/>
      </vt:variant>
      <vt:variant>
        <vt:lpwstr>_Toc359613842</vt:lpwstr>
      </vt:variant>
      <vt:variant>
        <vt:i4>1245235</vt:i4>
      </vt:variant>
      <vt:variant>
        <vt:i4>38</vt:i4>
      </vt:variant>
      <vt:variant>
        <vt:i4>0</vt:i4>
      </vt:variant>
      <vt:variant>
        <vt:i4>5</vt:i4>
      </vt:variant>
      <vt:variant>
        <vt:lpwstr/>
      </vt:variant>
      <vt:variant>
        <vt:lpwstr>_Toc359613841</vt:lpwstr>
      </vt:variant>
      <vt:variant>
        <vt:i4>1245235</vt:i4>
      </vt:variant>
      <vt:variant>
        <vt:i4>32</vt:i4>
      </vt:variant>
      <vt:variant>
        <vt:i4>0</vt:i4>
      </vt:variant>
      <vt:variant>
        <vt:i4>5</vt:i4>
      </vt:variant>
      <vt:variant>
        <vt:lpwstr/>
      </vt:variant>
      <vt:variant>
        <vt:lpwstr>_Toc359613840</vt:lpwstr>
      </vt:variant>
      <vt:variant>
        <vt:i4>1310771</vt:i4>
      </vt:variant>
      <vt:variant>
        <vt:i4>26</vt:i4>
      </vt:variant>
      <vt:variant>
        <vt:i4>0</vt:i4>
      </vt:variant>
      <vt:variant>
        <vt:i4>5</vt:i4>
      </vt:variant>
      <vt:variant>
        <vt:lpwstr/>
      </vt:variant>
      <vt:variant>
        <vt:lpwstr>_Toc359613839</vt:lpwstr>
      </vt:variant>
      <vt:variant>
        <vt:i4>1310771</vt:i4>
      </vt:variant>
      <vt:variant>
        <vt:i4>20</vt:i4>
      </vt:variant>
      <vt:variant>
        <vt:i4>0</vt:i4>
      </vt:variant>
      <vt:variant>
        <vt:i4>5</vt:i4>
      </vt:variant>
      <vt:variant>
        <vt:lpwstr/>
      </vt:variant>
      <vt:variant>
        <vt:lpwstr>_Toc359613838</vt:lpwstr>
      </vt:variant>
      <vt:variant>
        <vt:i4>1310771</vt:i4>
      </vt:variant>
      <vt:variant>
        <vt:i4>14</vt:i4>
      </vt:variant>
      <vt:variant>
        <vt:i4>0</vt:i4>
      </vt:variant>
      <vt:variant>
        <vt:i4>5</vt:i4>
      </vt:variant>
      <vt:variant>
        <vt:lpwstr/>
      </vt:variant>
      <vt:variant>
        <vt:lpwstr>_Toc359613837</vt:lpwstr>
      </vt:variant>
      <vt:variant>
        <vt:i4>1310771</vt:i4>
      </vt:variant>
      <vt:variant>
        <vt:i4>8</vt:i4>
      </vt:variant>
      <vt:variant>
        <vt:i4>0</vt:i4>
      </vt:variant>
      <vt:variant>
        <vt:i4>5</vt:i4>
      </vt:variant>
      <vt:variant>
        <vt:lpwstr/>
      </vt:variant>
      <vt:variant>
        <vt:lpwstr>_Toc359613836</vt:lpwstr>
      </vt:variant>
      <vt:variant>
        <vt:i4>1310771</vt:i4>
      </vt:variant>
      <vt:variant>
        <vt:i4>2</vt:i4>
      </vt:variant>
      <vt:variant>
        <vt:i4>0</vt:i4>
      </vt:variant>
      <vt:variant>
        <vt:i4>5</vt:i4>
      </vt:variant>
      <vt:variant>
        <vt:lpwstr/>
      </vt:variant>
      <vt:variant>
        <vt:lpwstr>_Toc359613835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2014-10-22T12:52:00Z</dcterms:created>
  <dcterms:modified xsi:type="dcterms:W3CDTF">2016-04-19T11:00:00Z</dcterms:modified>
  <cp:category/>
  <cp:contentStatus>Аналитика</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Документ</vt:lpwstr>
  </property>
  <property fmtid="{D5CDD505-2E9C-101B-9397-08002B2CF9AE}" pid="3" name="Subject">
    <vt:lpwstr/>
  </property>
  <property fmtid="{D5CDD505-2E9C-101B-9397-08002B2CF9AE}" pid="4" name="Keywords">
    <vt:lpwstr/>
  </property>
  <property fmtid="{D5CDD505-2E9C-101B-9397-08002B2CF9AE}" pid="5" name="_Author">
    <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Jira">
    <vt:lpwstr/>
  </property>
  <property fmtid="{D5CDD505-2E9C-101B-9397-08002B2CF9AE}" pid="12" name="Учет в спецификациях">
    <vt:lpwstr/>
  </property>
  <property fmtid="{D5CDD505-2E9C-101B-9397-08002B2CF9AE}" pid="13" name="ContentTypeId">
    <vt:lpwstr>0x010100B8DC9A231314B2499A6C0A9126F9A763</vt:lpwstr>
  </property>
  <property fmtid="{D5CDD505-2E9C-101B-9397-08002B2CF9AE}" pid="14" name="TaskStatus">
    <vt:lpwstr>В работе</vt:lpwstr>
  </property>
  <property fmtid="{D5CDD505-2E9C-101B-9397-08002B2CF9AE}" pid="15" name="xd_Signature">
    <vt:bool>false</vt:bool>
  </property>
  <property fmtid="{D5CDD505-2E9C-101B-9397-08002B2CF9AE}" pid="16" name="xd_ProgID">
    <vt:lpwstr/>
  </property>
  <property fmtid="{D5CDD505-2E9C-101B-9397-08002B2CF9AE}" pid="17" name="TemplateUrl">
    <vt:lpwstr/>
  </property>
</Properties>
</file>